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A9DE" w14:textId="77777777" w:rsidR="000F3395" w:rsidRDefault="000F3395" w:rsidP="000F3395">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754C77CC" w14:textId="77777777" w:rsidR="000F3395" w:rsidRDefault="000F3395" w:rsidP="000F3395">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119CCF43" w14:textId="77777777" w:rsidR="000F3395" w:rsidRDefault="000F3395" w:rsidP="000F3395">
      <w:pPr>
        <w:rPr>
          <w:rFonts w:ascii="Times New Roman" w:hAnsi="Times New Roman" w:cs="Times New Roman"/>
          <w:sz w:val="24"/>
          <w:szCs w:val="24"/>
        </w:rPr>
      </w:pPr>
    </w:p>
    <w:p w14:paraId="47C80472" w14:textId="77777777" w:rsidR="000F3395" w:rsidRDefault="000F3395" w:rsidP="000F3395">
      <w:pPr>
        <w:rPr>
          <w:rFonts w:ascii="Times New Roman" w:hAnsi="Times New Roman" w:cs="Times New Roman"/>
          <w:sz w:val="24"/>
          <w:szCs w:val="24"/>
          <w:lang w:eastAsia="ko-KR"/>
        </w:rPr>
      </w:pPr>
    </w:p>
    <w:p w14:paraId="5F5F71B6" w14:textId="77777777" w:rsidR="000F3395" w:rsidRDefault="000F3395" w:rsidP="000F3395">
      <w:pPr>
        <w:rPr>
          <w:rFonts w:ascii="Times New Roman" w:hAnsi="Times New Roman" w:cs="Times New Roman"/>
          <w:sz w:val="24"/>
          <w:szCs w:val="24"/>
        </w:rPr>
      </w:pPr>
    </w:p>
    <w:p w14:paraId="6B9A4D53"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rPr>
        <w:t>Bryce Askey</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Yeong Hun Song</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Yoonkyung Lee</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Ru Dai</w:t>
      </w: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 xml:space="preserve">, </w:t>
      </w:r>
      <w:r>
        <w:rPr>
          <w:rFonts w:ascii="Times New Roman" w:hAnsi="Times New Roman" w:cs="Times New Roman"/>
          <w:sz w:val="24"/>
          <w:szCs w:val="24"/>
        </w:rPr>
        <w:t>Andrew Kunik</w:t>
      </w:r>
      <w:r w:rsidRPr="00F51640">
        <w:rPr>
          <w:rFonts w:ascii="Times New Roman" w:hAnsi="Times New Roman" w:cs="Times New Roman"/>
          <w:sz w:val="24"/>
          <w:szCs w:val="24"/>
          <w:vertAlign w:val="superscript"/>
        </w:rPr>
        <w:t>1</w:t>
      </w:r>
      <w:r>
        <w:rPr>
          <w:rFonts w:ascii="Times New Roman" w:hAnsi="Times New Roman" w:cs="Times New Roman"/>
          <w:sz w:val="24"/>
          <w:szCs w:val="24"/>
        </w:rPr>
        <w:t>, Pamela Soltis</w:t>
      </w:r>
      <w:r>
        <w:rPr>
          <w:rFonts w:ascii="Times New Roman" w:hAnsi="Times New Roman" w:cs="Times New Roman"/>
          <w:sz w:val="24"/>
          <w:szCs w:val="24"/>
          <w:vertAlign w:val="superscript"/>
        </w:rPr>
        <w:t>3,4,5</w:t>
      </w:r>
      <w:r>
        <w:rPr>
          <w:rFonts w:ascii="Times New Roman" w:hAnsi="Times New Roman" w:cs="Times New Roman"/>
          <w:sz w:val="24"/>
          <w:szCs w:val="24"/>
        </w:rPr>
        <w:t>, Douglas Solits</w:t>
      </w:r>
      <w:r>
        <w:rPr>
          <w:rFonts w:ascii="Times New Roman" w:hAnsi="Times New Roman" w:cs="Times New Roman"/>
          <w:sz w:val="24"/>
          <w:szCs w:val="24"/>
          <w:vertAlign w:val="superscript"/>
        </w:rPr>
        <w:t>3,4,5</w:t>
      </w:r>
      <w:r>
        <w:rPr>
          <w:rFonts w:ascii="Times New Roman" w:hAnsi="Times New Roman" w:cs="Times New Roman"/>
          <w:sz w:val="24"/>
          <w:szCs w:val="24"/>
        </w:rPr>
        <w:t xml:space="preserve">, </w:t>
      </w:r>
      <w:r w:rsidRPr="00F51640">
        <w:rPr>
          <w:rFonts w:ascii="Times New Roman" w:hAnsi="Times New Roman" w:cs="Times New Roman"/>
          <w:sz w:val="24"/>
          <w:szCs w:val="24"/>
        </w:rPr>
        <w:t>Sangtae Kim</w:t>
      </w: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 and Jeongim Kim</w:t>
      </w:r>
      <w:r w:rsidRPr="00F5164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p>
    <w:p w14:paraId="19954CCF" w14:textId="77777777" w:rsidR="000F3395" w:rsidRPr="00F51640"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1</w:t>
      </w:r>
      <w:r w:rsidRPr="00F51640">
        <w:rPr>
          <w:rFonts w:ascii="Times New Roman" w:hAnsi="Times New Roman" w:cs="Times New Roman"/>
          <w:sz w:val="24"/>
          <w:szCs w:val="24"/>
        </w:rPr>
        <w:t>Horticultural Sciences Department, University of Florida, Gainesville, FL, USA</w:t>
      </w:r>
    </w:p>
    <w:p w14:paraId="0FB06B28" w14:textId="77777777" w:rsidR="000F3395" w:rsidRDefault="000F3395" w:rsidP="000F3395">
      <w:pPr>
        <w:rPr>
          <w:rFonts w:ascii="Times New Roman" w:hAnsi="Times New Roman" w:cs="Times New Roman"/>
          <w:sz w:val="24"/>
          <w:szCs w:val="24"/>
        </w:rPr>
      </w:pPr>
      <w:r w:rsidRPr="00F51640">
        <w:rPr>
          <w:rFonts w:ascii="Times New Roman" w:hAnsi="Times New Roman" w:cs="Times New Roman"/>
          <w:sz w:val="24"/>
          <w:szCs w:val="24"/>
          <w:vertAlign w:val="superscript"/>
        </w:rPr>
        <w:t>2</w:t>
      </w:r>
      <w:r w:rsidRPr="00F51640">
        <w:rPr>
          <w:rFonts w:ascii="Times New Roman" w:hAnsi="Times New Roman" w:cs="Times New Roman"/>
          <w:sz w:val="24"/>
          <w:szCs w:val="24"/>
        </w:rPr>
        <w:t>Department of Biology, Sungshin Women’s University, Seoul, Republic of Korea</w:t>
      </w:r>
    </w:p>
    <w:p w14:paraId="7E0B9BB8" w14:textId="77777777" w:rsidR="000F3395"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Department of Biology</w:t>
      </w:r>
      <w:r w:rsidRPr="00F51640">
        <w:rPr>
          <w:rFonts w:ascii="Times New Roman" w:hAnsi="Times New Roman" w:cs="Times New Roman"/>
          <w:sz w:val="24"/>
          <w:szCs w:val="24"/>
        </w:rPr>
        <w:t>, University of Florida, Gainesville, FL, USA</w:t>
      </w:r>
    </w:p>
    <w:p w14:paraId="1E61D8E8"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Florida Museum of Natural History</w:t>
      </w:r>
      <w:r w:rsidRPr="00F51640">
        <w:rPr>
          <w:rFonts w:ascii="Times New Roman" w:hAnsi="Times New Roman" w:cs="Times New Roman"/>
          <w:sz w:val="24"/>
          <w:szCs w:val="24"/>
        </w:rPr>
        <w:t>, Gainesville, FL, USA</w:t>
      </w:r>
    </w:p>
    <w:p w14:paraId="2ACB07E3" w14:textId="77777777" w:rsidR="000F3395" w:rsidRPr="00F51640" w:rsidRDefault="000F3395" w:rsidP="000F3395">
      <w:pPr>
        <w:rPr>
          <w:rFonts w:ascii="Times New Roman" w:hAnsi="Times New Roman" w:cs="Times New Roman"/>
          <w:sz w:val="24"/>
          <w:szCs w:val="24"/>
        </w:rPr>
      </w:pPr>
      <w:r>
        <w:rPr>
          <w:rFonts w:ascii="Times New Roman" w:hAnsi="Times New Roman" w:cs="Times New Roman"/>
          <w:sz w:val="24"/>
          <w:szCs w:val="24"/>
          <w:vertAlign w:val="superscript"/>
        </w:rPr>
        <w:t>5</w:t>
      </w:r>
      <w:r w:rsidRPr="00F51640">
        <w:rPr>
          <w:rFonts w:ascii="Times New Roman" w:hAnsi="Times New Roman" w:cs="Times New Roman"/>
          <w:sz w:val="24"/>
          <w:szCs w:val="24"/>
        </w:rPr>
        <w:t>Plant Molecular and Cellular Biology Graduate Program, University of Florida, Gainesville, FL, USA</w:t>
      </w:r>
    </w:p>
    <w:p w14:paraId="49FA4D81" w14:textId="77777777" w:rsidR="000F3395" w:rsidRDefault="000F3395" w:rsidP="000F3395">
      <w:pPr>
        <w:rPr>
          <w:rFonts w:ascii="Times New Roman" w:hAnsi="Times New Roman" w:cs="Times New Roman"/>
          <w:sz w:val="24"/>
          <w:szCs w:val="24"/>
        </w:rPr>
      </w:pPr>
    </w:p>
    <w:p w14:paraId="227C36FD" w14:textId="77777777" w:rsidR="000F3395" w:rsidRDefault="000F3395" w:rsidP="000F3395">
      <w:pPr>
        <w:rPr>
          <w:rFonts w:ascii="Times New Roman" w:hAnsi="Times New Roman" w:cs="Times New Roman"/>
          <w:sz w:val="24"/>
          <w:szCs w:val="24"/>
        </w:rPr>
      </w:pPr>
    </w:p>
    <w:p w14:paraId="12565BAF" w14:textId="77777777" w:rsidR="000F3395" w:rsidRDefault="000F3395" w:rsidP="000F3395">
      <w:pPr>
        <w:rPr>
          <w:rFonts w:ascii="Times New Roman" w:hAnsi="Times New Roman" w:cs="Times New Roman"/>
          <w:sz w:val="24"/>
          <w:szCs w:val="24"/>
        </w:rPr>
      </w:pPr>
    </w:p>
    <w:p w14:paraId="1607FEE6" w14:textId="77777777" w:rsidR="000F3395" w:rsidRDefault="000F3395" w:rsidP="000F3395">
      <w:pPr>
        <w:rPr>
          <w:rFonts w:ascii="Times New Roman" w:hAnsi="Times New Roman" w:cs="Times New Roman"/>
          <w:sz w:val="24"/>
          <w:szCs w:val="24"/>
        </w:rPr>
      </w:pPr>
    </w:p>
    <w:p w14:paraId="4BCA8B7B" w14:textId="77777777" w:rsidR="000F3395" w:rsidRPr="007F638F" w:rsidRDefault="000F3395" w:rsidP="000F3395">
      <w:pPr>
        <w:rPr>
          <w:rFonts w:ascii="Times New Roman" w:hAnsi="Times New Roman" w:cs="Times New Roman"/>
          <w:sz w:val="24"/>
          <w:szCs w:val="24"/>
        </w:rPr>
      </w:pPr>
    </w:p>
    <w:p w14:paraId="3455C3ED" w14:textId="77777777" w:rsidR="000F3395" w:rsidRDefault="000F3395" w:rsidP="000F3395">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594A378F" w14:textId="77777777" w:rsidR="000F3395" w:rsidRDefault="000F3395" w:rsidP="000F3395">
      <w:pPr>
        <w:rPr>
          <w:rFonts w:ascii="Times New Roman" w:hAnsi="Times New Roman" w:cs="Times New Roman"/>
          <w:b/>
          <w:bCs/>
          <w:sz w:val="24"/>
          <w:szCs w:val="24"/>
        </w:rPr>
      </w:pPr>
      <w:r>
        <w:rPr>
          <w:rFonts w:ascii="Times New Roman" w:hAnsi="Times New Roman" w:cs="Times New Roman"/>
          <w:b/>
          <w:bCs/>
          <w:sz w:val="24"/>
          <w:szCs w:val="24"/>
        </w:rPr>
        <w:br w:type="page"/>
      </w:r>
    </w:p>
    <w:p w14:paraId="724C1D6D" w14:textId="77777777" w:rsidR="000F3395" w:rsidRPr="00BD4137" w:rsidRDefault="000F3395">
      <w:pPr>
        <w:rPr>
          <w:rFonts w:ascii="Times New Roman" w:hAnsi="Times New Roman" w:cs="Times New Roman"/>
          <w:b/>
          <w:bCs/>
          <w:sz w:val="24"/>
          <w:szCs w:val="24"/>
        </w:rPr>
      </w:pP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5078FE96"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4</w:t>
      </w:r>
      <w:commentRangeStart w:id="0"/>
      <w:r w:rsidR="00F20C42">
        <w:rPr>
          <w:rFonts w:ascii="Times New Roman" w:hAnsi="Times New Roman" w:cs="Times New Roman"/>
          <w:sz w:val="24"/>
          <w:szCs w:val="24"/>
        </w:rPr>
        <w:t>´</w:t>
      </w:r>
      <w:commentRangeEnd w:id="0"/>
      <w:r w:rsidR="00F20C42">
        <w:rPr>
          <w:rStyle w:val="CommentReference"/>
        </w:rPr>
        <w:commentReference w:id="0"/>
      </w:r>
      <w:r>
        <w:rPr>
          <w:rFonts w:ascii="Times New Roman" w:hAnsi="Times New Roman" w:cs="Times New Roman"/>
          <w:sz w:val="24"/>
          <w:szCs w:val="24"/>
        </w:rPr>
        <w:t xml:space="preserve">-hydroxyflavones and </w:t>
      </w:r>
      <w:del w:id="1" w:author="Askey,Bryce C" w:date="2021-01-27T14:37:00Z">
        <w:r w:rsidDel="0068428F">
          <w:rPr>
            <w:rFonts w:ascii="Times New Roman" w:hAnsi="Times New Roman" w:cs="Times New Roman"/>
            <w:sz w:val="24"/>
            <w:szCs w:val="24"/>
          </w:rPr>
          <w:delText>4’</w:delText>
        </w:r>
      </w:del>
      <w:ins w:id="2" w:author="Askey,Bryce C" w:date="2021-01-27T14:37:00Z">
        <w:r w:rsidR="0068428F">
          <w:rPr>
            <w:rFonts w:ascii="Times New Roman" w:hAnsi="Times New Roman" w:cs="Times New Roman"/>
            <w:sz w:val="24"/>
            <w:szCs w:val="24"/>
          </w:rPr>
          <w:t>4</w:t>
        </w:r>
        <w:r w:rsidR="0068428F" w:rsidRPr="0068428F">
          <w:rPr>
            <w:rFonts w:ascii="Times New Roman" w:hAnsi="Times New Roman" w:cs="Times New Roman"/>
            <w:sz w:val="24"/>
            <w:szCs w:val="24"/>
          </w:rPr>
          <w:t>´</w:t>
        </w:r>
      </w:ins>
      <w:r>
        <w:rPr>
          <w:rFonts w:ascii="Times New Roman" w:hAnsi="Times New Roman" w:cs="Times New Roman"/>
          <w:sz w:val="24"/>
          <w:szCs w:val="24"/>
        </w:rPr>
        <w:t xml:space="preserve">-deoxyflavones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0042297B">
        <w:rPr>
          <w:rFonts w:ascii="Times New Roman" w:hAnsi="Times New Roman" w:cs="Times New Roman"/>
          <w:i/>
          <w:iCs/>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w:t>
      </w:r>
      <w:del w:id="3" w:author="Askey,Bryce C" w:date="2021-01-27T14:37:00Z">
        <w:r w:rsidDel="0068428F">
          <w:rPr>
            <w:rFonts w:ascii="Times New Roman" w:hAnsi="Times New Roman" w:cs="Times New Roman"/>
            <w:sz w:val="24"/>
            <w:szCs w:val="24"/>
          </w:rPr>
          <w:delText>4’</w:delText>
        </w:r>
      </w:del>
      <w:ins w:id="4"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-deoxyflavones </w:t>
      </w:r>
      <w:r w:rsidR="00252E2C">
        <w:rPr>
          <w:rFonts w:ascii="Times New Roman" w:hAnsi="Times New Roman" w:cs="Times New Roman"/>
          <w:sz w:val="24"/>
          <w:szCs w:val="24"/>
        </w:rPr>
        <w:t xml:space="preserve">mainly </w:t>
      </w:r>
      <w:r w:rsidR="008F6BE9">
        <w:rPr>
          <w:rFonts w:ascii="Times New Roman" w:hAnsi="Times New Roman" w:cs="Times New Roman"/>
          <w:sz w:val="24"/>
          <w:szCs w:val="24"/>
        </w:rPr>
        <w:t>in its</w:t>
      </w:r>
      <w:r>
        <w:rPr>
          <w:rFonts w:ascii="Times New Roman" w:hAnsi="Times New Roman" w:cs="Times New Roman"/>
          <w:sz w:val="24"/>
          <w:szCs w:val="24"/>
        </w:rPr>
        <w:t xml:space="preserve"> roots </w:t>
      </w:r>
      <w:r w:rsidR="00252E2C">
        <w:rPr>
          <w:rFonts w:ascii="Times New Roman" w:hAnsi="Times New Roman" w:cs="Times New Roman"/>
          <w:sz w:val="24"/>
          <w:szCs w:val="24"/>
        </w:rPr>
        <w:t xml:space="preserve">in addition to </w:t>
      </w:r>
      <w:del w:id="5" w:author="Askey,Bryce C" w:date="2021-01-27T14:37:00Z">
        <w:r w:rsidDel="0068428F">
          <w:rPr>
            <w:rFonts w:ascii="Times New Roman" w:hAnsi="Times New Roman" w:cs="Times New Roman"/>
            <w:sz w:val="24"/>
            <w:szCs w:val="24"/>
          </w:rPr>
          <w:delText>4’</w:delText>
        </w:r>
      </w:del>
      <w:ins w:id="6" w:author="Askey,Bryce C" w:date="2021-01-27T14:37:00Z">
        <w:r w:rsidR="0068428F">
          <w:rPr>
            <w:rFonts w:ascii="Times New Roman" w:hAnsi="Times New Roman" w:cs="Times New Roman"/>
            <w:sz w:val="24"/>
            <w:szCs w:val="24"/>
          </w:rPr>
          <w:t>4´</w:t>
        </w:r>
      </w:ins>
      <w:r>
        <w:rPr>
          <w:rFonts w:ascii="Times New Roman" w:hAnsi="Times New Roman" w:cs="Times New Roman"/>
          <w:sz w:val="24"/>
          <w:szCs w:val="24"/>
        </w:rPr>
        <w:t xml:space="preserve">-hydroxyflavones.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w:t>
      </w:r>
      <w:r w:rsidR="00252E2C">
        <w:rPr>
          <w:rFonts w:ascii="Times New Roman" w:hAnsi="Times New Roman" w:cs="Times New Roman"/>
          <w:sz w:val="24"/>
          <w:szCs w:val="24"/>
        </w:rPr>
        <w:t xml:space="preserve">investigate </w:t>
      </w:r>
      <w:r>
        <w:rPr>
          <w:rFonts w:ascii="Times New Roman" w:hAnsi="Times New Roman" w:cs="Times New Roman"/>
          <w:sz w:val="24"/>
          <w:szCs w:val="24"/>
        </w:rPr>
        <w:t xml:space="preserve">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w:t>
      </w:r>
      <w:r w:rsidR="0042297B">
        <w:rPr>
          <w:rFonts w:ascii="Times New Roman" w:hAnsi="Times New Roman" w:cs="Times New Roman"/>
          <w:sz w:val="24"/>
          <w:szCs w:val="24"/>
        </w:rPr>
        <w:t xml:space="preserve"> patterns in flavonoid accumulation across the genus, and</w:t>
      </w:r>
      <w:r>
        <w:rPr>
          <w:rFonts w:ascii="Times New Roman" w:hAnsi="Times New Roman" w:cs="Times New Roman"/>
          <w:sz w:val="24"/>
          <w:szCs w:val="24"/>
        </w:rPr>
        <w:t xml:space="preserve"> to </w:t>
      </w:r>
      <w:r w:rsidR="0042297B">
        <w:rPr>
          <w:rFonts w:ascii="Times New Roman" w:hAnsi="Times New Roman" w:cs="Times New Roman"/>
          <w:sz w:val="24"/>
          <w:szCs w:val="24"/>
        </w:rPr>
        <w:t>highlight species</w:t>
      </w:r>
      <w:r>
        <w:rPr>
          <w:rFonts w:ascii="Times New Roman" w:hAnsi="Times New Roman" w:cs="Times New Roman"/>
          <w:sz w:val="24"/>
          <w:szCs w:val="24"/>
        </w:rPr>
        <w:t xml:space="preserve">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sidR="00252E2C">
        <w:rPr>
          <w:rFonts w:ascii="Times New Roman" w:hAnsi="Times New Roman" w:cs="Times New Roman"/>
          <w:sz w:val="24"/>
          <w:szCs w:val="24"/>
        </w:rPr>
        <w:t xml:space="preserve">of aerial parts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w:t>
      </w:r>
      <w:del w:id="7" w:author="Askey,Bryce C" w:date="2021-01-27T14:37:00Z">
        <w:r w:rsidR="003319AD" w:rsidDel="0068428F">
          <w:rPr>
            <w:rFonts w:ascii="Times New Roman" w:hAnsi="Times New Roman" w:cs="Times New Roman"/>
            <w:sz w:val="24"/>
            <w:szCs w:val="24"/>
          </w:rPr>
          <w:delText>4’</w:delText>
        </w:r>
      </w:del>
      <w:ins w:id="8"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 xml:space="preserve">-hydroxyflavones and </w:t>
      </w:r>
      <w:del w:id="9" w:author="Askey,Bryce C" w:date="2021-01-27T14:37:00Z">
        <w:r w:rsidR="003319AD" w:rsidDel="0068428F">
          <w:rPr>
            <w:rFonts w:ascii="Times New Roman" w:hAnsi="Times New Roman" w:cs="Times New Roman"/>
            <w:sz w:val="24"/>
            <w:szCs w:val="24"/>
          </w:rPr>
          <w:delText>4’</w:delText>
        </w:r>
      </w:del>
      <w:ins w:id="10"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-deoxyflavones accumulated independently, and that the</w:t>
      </w:r>
      <w:r w:rsidR="00940C79">
        <w:rPr>
          <w:rFonts w:ascii="Times New Roman" w:hAnsi="Times New Roman" w:cs="Times New Roman"/>
          <w:sz w:val="24"/>
          <w:szCs w:val="24"/>
        </w:rPr>
        <w:t xml:space="preserve"> </w:t>
      </w:r>
      <w:del w:id="11" w:author="Askey,Bryce C" w:date="2021-01-27T14:37:00Z">
        <w:r w:rsidR="003319AD" w:rsidDel="0068428F">
          <w:rPr>
            <w:rFonts w:ascii="Times New Roman" w:hAnsi="Times New Roman" w:cs="Times New Roman"/>
            <w:sz w:val="24"/>
            <w:szCs w:val="24"/>
          </w:rPr>
          <w:delText>4’</w:delText>
        </w:r>
      </w:del>
      <w:ins w:id="12" w:author="Askey,Bryce C" w:date="2021-01-27T14:37:00Z">
        <w:r w:rsidR="0068428F">
          <w:rPr>
            <w:rFonts w:ascii="Times New Roman" w:hAnsi="Times New Roman" w:cs="Times New Roman"/>
            <w:sz w:val="24"/>
            <w:szCs w:val="24"/>
          </w:rPr>
          <w:t>4´</w:t>
        </w:r>
      </w:ins>
      <w:r w:rsidR="003319AD">
        <w:rPr>
          <w:rFonts w:ascii="Times New Roman" w:hAnsi="Times New Roman" w:cs="Times New Roman"/>
          <w:sz w:val="24"/>
          <w:szCs w:val="24"/>
        </w:rPr>
        <w:t>-deoxyflavone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w:t>
      </w:r>
      <w:del w:id="13" w:author="Askey,Bryce C" w:date="2021-01-27T14:37:00Z">
        <w:r w:rsidR="006A17DD" w:rsidDel="0068428F">
          <w:rPr>
            <w:rFonts w:ascii="Times New Roman" w:hAnsi="Times New Roman" w:cs="Times New Roman"/>
            <w:sz w:val="24"/>
            <w:szCs w:val="24"/>
          </w:rPr>
          <w:delText>4’</w:delText>
        </w:r>
      </w:del>
      <w:ins w:id="14" w:author="Askey,Bryce C" w:date="2021-01-27T14:37:00Z">
        <w:r w:rsidR="0068428F">
          <w:rPr>
            <w:rFonts w:ascii="Times New Roman" w:hAnsi="Times New Roman" w:cs="Times New Roman"/>
            <w:sz w:val="24"/>
            <w:szCs w:val="24"/>
          </w:rPr>
          <w:t>4´</w:t>
        </w:r>
      </w:ins>
      <w:r w:rsidR="006A17DD">
        <w:rPr>
          <w:rFonts w:ascii="Times New Roman" w:hAnsi="Times New Roman" w:cs="Times New Roman"/>
          <w:sz w:val="24"/>
          <w:szCs w:val="24"/>
        </w:rPr>
        <w:t xml:space="preserve">-deoxyflavone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S. dependens</w:t>
      </w:r>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S. wrightii</w:t>
      </w:r>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S. suffrutescens</w:t>
      </w:r>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dependens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15"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01FE231"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{"citationID":"2KZL1KUR","properties":{"formattedCitation":"(Shang et al., 2010)","plainCitation":"(Shang et al., 2010)","noteIndex":0},"citationItems":[{"id":14,"uris":["http://zotero.org/users/7389210/items/7JWS6I7I"],"uri":["http://zotero.org/users/7389210/items/7JWS6I7I"],"itemData":{"id":14,"type":"article-journal","abstract":"Scutellaria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{"citationID":"btMNdAJ6","properties":{"formattedCitation":"(Shang et al., 2010)","plainCitation":"(Shang et al., 2010)","noteIndex":0},"citationItems":[{"id":14,"uris":["http://zotero.org/users/7389210/items/7JWS6I7I"],"uri":["http://zotero.org/users/7389210/items/7JWS6I7I"],"itemData":{"id":14,"type":"article-journal","abstract":"Scutellaria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{"citationID":"P9Senkvj","properties":{"formattedCitation":"(I. B. Cole et al., 2007)","plainCitation":"(I. B. Cole et al., 2007)","noteIndex":0},"citationItems":[{"id":129,"uris":["http://zotero.org/users/7389210/items/6R7YVH47"],"uri":["http://zotero.org/users/7389210/items/6R7YVH47"],"itemData":{"id":129,"type":"article-journal","abstract":"Plant-based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{"citationID":"vdEIDPGH","properties":{"formattedCitation":"(Yang et al., 2016)","plainCitation":"(Yang et al., 2016)","noteIndex":0},"citationItems":[{"id":52,"uris":["http://zotero.org/users/7389210/items/LNYXUCH2"],"uri":["http://zotero.org/users/7389210/items/LNYXUCH2"],"itemData":{"id":52,"type":"article-journal","abstract":"Plants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053BE69D" w:rsidR="004860EB" w:rsidRPr="00C269FD" w:rsidRDefault="00E46B86" w:rsidP="003200CA">
      <w:pPr>
        <w:spacing w:after="0" w:line="480" w:lineRule="auto"/>
        <w:ind w:firstLine="720"/>
        <w:rPr>
          <w:rFonts w:ascii="Times New Roman" w:hAnsi="Times New Roman" w:cs="Times New Roman"/>
          <w:sz w:val="24"/>
          <w:szCs w:val="24"/>
        </w:rPr>
      </w:pPr>
      <w:ins w:id="16" w:author="Askey,Bryce C" w:date="2021-01-26T20:13:00Z">
        <w:r>
          <w:rPr>
            <w:rFonts w:ascii="Times New Roman" w:hAnsi="Times New Roman" w:cs="Times New Roman"/>
            <w:sz w:val="24"/>
            <w:szCs w:val="24"/>
          </w:rPr>
          <w:t>B</w:t>
        </w:r>
      </w:ins>
      <w:ins w:id="17" w:author="Jeongim Kim" w:date="2021-01-10T21:28:00Z">
        <w:r w:rsidR="00BA0713">
          <w:rPr>
            <w:rFonts w:ascii="Times New Roman" w:hAnsi="Times New Roman" w:cs="Times New Roman"/>
            <w:sz w:val="24"/>
            <w:szCs w:val="24"/>
          </w:rPr>
          <w:t xml:space="preserve">elonging to </w:t>
        </w:r>
        <w:r w:rsidR="00BA0713" w:rsidRPr="00C269FD">
          <w:rPr>
            <w:rFonts w:ascii="Times New Roman" w:hAnsi="Times New Roman" w:cs="Times New Roman"/>
            <w:sz w:val="24"/>
            <w:szCs w:val="24"/>
          </w:rPr>
          <w:t xml:space="preserve">the mint family Lamiaceae, </w:t>
        </w:r>
      </w:ins>
      <w:ins w:id="18" w:author="Askey,Bryce C" w:date="2021-01-26T20:13:00Z">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w:t>
        </w:r>
      </w:ins>
      <w:r w:rsidR="0002382F" w:rsidRPr="00C269FD">
        <w:rPr>
          <w:rFonts w:ascii="Times New Roman" w:hAnsi="Times New Roman" w:cs="Times New Roman"/>
          <w:sz w:val="24"/>
          <w:szCs w:val="24"/>
        </w:rPr>
        <w:t xml:space="preserve">contains multiple species </w:t>
      </w:r>
      <w:r w:rsidR="00234202" w:rsidRPr="00C269FD">
        <w:rPr>
          <w:rFonts w:ascii="Times New Roman" w:hAnsi="Times New Roman" w:cs="Times New Roman"/>
          <w:sz w:val="24"/>
          <w:szCs w:val="24"/>
        </w:rPr>
        <w:t xml:space="preserve">of plants </w:t>
      </w:r>
      <w:r w:rsidR="0002382F"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0002382F" w:rsidRPr="00C269FD">
        <w:rPr>
          <w:rFonts w:ascii="Times New Roman" w:hAnsi="Times New Roman" w:cs="Times New Roman"/>
          <w:i/>
          <w:iCs/>
          <w:sz w:val="24"/>
          <w:szCs w:val="24"/>
        </w:rPr>
        <w:t xml:space="preserve"> barbata </w:t>
      </w:r>
      <w:r w:rsidR="0002382F"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0002382F"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0002382F"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{"citationID":"RQzQhBpo","properties":{"formattedCitation":"(Shang et al., 2010; Q. Wang et al., 2018)","plainCitation":"(Shang et al., 2010; Q. Wang et al., 2018)","noteIndex":0},"citationItems":[{"id":14,"uris":["http://zotero.org/users/7389210/items/7JWS6I7I"],"uri":["http://zotero.org/users/7389210/items/7JWS6I7I"],"itemData":{"id":14,"type":"article-journal","abstract":"Scutellaria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7389210/items/5BGTENYN"],"uri":["http://zotero.org/users/7389210/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1C5071">
        <w:rPr>
          <w:rFonts w:ascii="Microsoft JhengHei" w:eastAsia="Microsoft JhengHei" w:hAnsi="Microsoft JhengHei" w:cs="Microsoft JhengHei" w:hint="eastAsia"/>
          <w:sz w:val="24"/>
          <w:szCs w:val="24"/>
        </w:rPr>
        <w:instrText>莲甲散结方</w:instrText>
      </w:r>
      <w:r w:rsidR="001C5071">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(Shang et al., 2010; 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335BA3">
        <w:rPr>
          <w:rFonts w:ascii="Times New Roman" w:hAnsi="Times New Roman" w:cs="Times New Roman"/>
          <w:sz w:val="24"/>
          <w:szCs w:val="24"/>
        </w:rPr>
        <w:instrText xml:space="preserve"> ADDIN ZOTERO_ITEM CSL_CITATION {"citationID":"hBEwuOkj","properties":{"formattedCitation":"(Awad et al., 2003; Z. Zhang et al., 2009)","plainCitation":"(Awad et al., 2003; Z. Zhang et al., 2009)","noteIndex":0},"citationItems":[{"id":73,"uris":["http://zotero.org/users/7389210/items/8VH3XYV4"],"uri":["http://zotero.org/users/7389210/items/8VH3XYV4"],"itemData":{"id":73,"type":"article-journal","abstract":"The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335BA3">
        <w:rPr>
          <w:rFonts w:ascii="Cambria Math" w:hAnsi="Cambria Math" w:cs="Cambria Math"/>
          <w:sz w:val="24"/>
          <w:szCs w:val="24"/>
        </w:rPr>
        <w:instrText>∼</w:instrText>
      </w:r>
      <w:r w:rsidR="00335BA3">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C."},{"family":"Merali","given":"Z."}],"issued":{"date-parts":[["2003",1,1]]}}},{"id":76,"uris":["http://zotero.org/users/7389210/items/NZNI6JZ7"],"uri":["http://zotero.org/users/7389210/items/NZNI6JZ7"],"itemData":{"id":76,"type":"article-journal","abstract":"American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335BA3" w:rsidRPr="00335BA3">
        <w:rPr>
          <w:rFonts w:ascii="Times New Roman" w:hAnsi="Times New Roman" w:cs="Times New Roman"/>
          <w:sz w:val="24"/>
        </w:rPr>
        <w:t>(Awad et al., 2003; Z.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{"citationID":"F4BUDroN","properties":{"formattedCitation":"(T. Zhao et al., 2019)","plainCitation":"(T. Zhao et al., 2019)","noteIndex":0},"citationItems":[{"id":82,"uris":["http://zotero.org/users/7389210/items/ELK676GB"],"uri":["http://zotero.org/users/7389210/items/ELK676GB"],"itemData":{"id":82,"type":"article-journal","abstract":"Objectives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w:t>
      </w:r>
      <w:r w:rsidR="00BC0B01" w:rsidRPr="00C269FD">
        <w:rPr>
          <w:rFonts w:ascii="Times New Roman" w:hAnsi="Times New Roman" w:cs="Times New Roman"/>
          <w:i/>
          <w:iCs/>
          <w:sz w:val="24"/>
          <w:szCs w:val="24"/>
        </w:rPr>
        <w:lastRenderedPageBreak/>
        <w:t xml:space="preserve">baicalensis </w:t>
      </w:r>
      <w:r w:rsidR="00BC0B01" w:rsidRPr="00C269FD">
        <w:rPr>
          <w:rFonts w:ascii="Times New Roman" w:hAnsi="Times New Roman" w:cs="Times New Roman"/>
          <w:sz w:val="24"/>
          <w:szCs w:val="24"/>
        </w:rPr>
        <w:t>root 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{"citationID":"lE3AuJrx","properties":{"formattedCitation":"(Tao et al., 2018; Venkatarame Gowda Saralamma et al., 2017; Zhu et al., 2016)","plainCitation":"(Tao et al., 2018; Venkatarame Gowda Saralamma et al., 2017; Zhu et al., 2016)","noteIndex":0},"citationItems":[{"id":60,"uris":["http://zotero.org/users/7389210/items/C97TBYL6"],"uri":["http://zotero.org/users/7389210/items/C97TBYL6"],"itemData":{"id":60,"type":"article-journal","abstract":"Colorectal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7389210/items/SNBGLFKN"],"uri":["http://zotero.org/users/7389210/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Sup"}],"issued":{"date-parts":[["2017",7]]}}},{"id":17,"uris":["http://zotero.org/users/7389210/items/WCEVHWPL"],"uri":["http://zotero.org/users/7389210/items/WCEVHWPL"],"itemData":{"id":17,"type":"article-journal","abstract":"Huang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67AACDC7"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{"citationID":"9udAMGlf","properties":{"formattedCitation":"(Karimov &amp; Botirov, 2017; Q. Zhao, Chen, et al., 2016)","plainCitation":"(Karimov &amp; Botirov, 2017; Q. Zhao, Chen, et al., 2016)","noteIndex":0},"citationItems":[{"id":66,"uris":["http://zotero.org/users/7389210/items/V2K3BYPR"],"uri":["http://zotero.org/users/7389210/items/V2K3BYPR"],"itemData":{"id":66,"type":"article-journal","abstract":"The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Kh."}],"issued":{"date-parts":[["2017",12,1]]}}},{"id":9,"uris":["http://zotero.org/users/7389210/items/8KGTAZHC"],"uri":["http://zotero.org/users/7389210/items/8KGTAZHC"],"itemData":{"id":9,"type":"article-journal","abstract":"Scutellaria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w:t>
      </w:r>
      <w:del w:id="19" w:author="Askey,Bryce C" w:date="2021-01-27T14:37:00Z">
        <w:r w:rsidR="00BA7329" w:rsidRPr="00C269FD" w:rsidDel="0068428F">
          <w:rPr>
            <w:rFonts w:ascii="Times New Roman" w:hAnsi="Times New Roman" w:cs="Times New Roman"/>
            <w:sz w:val="24"/>
            <w:szCs w:val="24"/>
          </w:rPr>
          <w:delText>4’</w:delText>
        </w:r>
      </w:del>
      <w:ins w:id="20" w:author="Askey,Bryce C" w:date="2021-01-27T14:37:00Z">
        <w:r w:rsidR="0068428F">
          <w:rPr>
            <w:rFonts w:ascii="Times New Roman" w:hAnsi="Times New Roman" w:cs="Times New Roman"/>
            <w:sz w:val="24"/>
            <w:szCs w:val="24"/>
          </w:rPr>
          <w:t>4´</w:t>
        </w:r>
      </w:ins>
      <w:r w:rsidR="00BA7329" w:rsidRPr="00C269FD">
        <w:rPr>
          <w:rFonts w:ascii="Times New Roman" w:hAnsi="Times New Roman" w:cs="Times New Roman"/>
          <w:sz w:val="24"/>
          <w:szCs w:val="24"/>
        </w:rPr>
        <w:t>-hydroxyflavones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w:t>
      </w:r>
      <w:del w:id="21" w:author="Askey,Bryce C" w:date="2021-01-27T14:37:00Z">
        <w:r w:rsidR="00B06F54" w:rsidRPr="00C269FD" w:rsidDel="0068428F">
          <w:rPr>
            <w:rFonts w:ascii="Times New Roman" w:hAnsi="Times New Roman" w:cs="Times New Roman"/>
            <w:sz w:val="24"/>
            <w:szCs w:val="24"/>
          </w:rPr>
          <w:delText>4’</w:delText>
        </w:r>
      </w:del>
      <w:ins w:id="22" w:author="Askey,Bryce C" w:date="2021-01-27T14:37:00Z">
        <w:r w:rsidR="0068428F">
          <w:rPr>
            <w:rFonts w:ascii="Times New Roman" w:hAnsi="Times New Roman" w:cs="Times New Roman"/>
            <w:sz w:val="24"/>
            <w:szCs w:val="24"/>
          </w:rPr>
          <w:t>4´</w:t>
        </w:r>
      </w:ins>
      <w:r w:rsidR="00B06F54" w:rsidRPr="00C269FD">
        <w:rPr>
          <w:rFonts w:ascii="Times New Roman" w:hAnsi="Times New Roman" w:cs="Times New Roman"/>
          <w:sz w:val="24"/>
          <w:szCs w:val="24"/>
        </w:rPr>
        <w:t>-deoxy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{"citationID":"Nr7rBbkE","properties":{"formattedCitation":"(Q.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{"citationID":"xg1odvo8","properties":{"formattedCitation":"(Kato et al., 1992; V. M. Rao et al., 2009; Y. K. Rao et al., 2002)","plainCitation":"(Kato et al., 1992; V. M. Rao et al., 2009; Y. K. Rao et al., 2002)","noteIndex":0},"citationItems":[{"id":107,"uris":["http://zotero.org/users/7389210/items/SYHEU7JK"],"uri":["http://zotero.org/users/7389210/items/SYHEU7JK"],"itemData":{"id":107,"type":"article-journal","abstract":"Virola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R."}],"issued":{"date-parts":[["1992",1]]}}},{"id":95,"uris":["http://zotero.org/users/7389210/items/NTBP7MCK"],"uri":["http://zotero.org/users/7389210/items/NTBP7MCK"],"itemData":{"id":95,"type":"article-journal","abstract":"Two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Venkata"}],"issued":{"date-parts":[["2009"]]}}},{"id":102,"uris":["http://zotero.org/users/7389210/items/TUKQAQ49"],"uri":["http://zotero.org/users/7389210/items/TUKQAQ49"],"itemData":{"id":102,"type":"article-journal","abstract":"Two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2010)","noteIndex":0},"citationItems":[{"id":20,"uris":["http://zotero.org/users/7389210/items/NWN752WG"],"uri":["http://zotero.org/users/7389210/items/NWN752WG"],"itemData":{"id":20,"type":"article-journal","abstract":"Hispidulin,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7389210/items/9G4RJEWQ"],"uri":["http://zotero.org/users/7389210/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7389210/items/7JWS6I7I"],"uri":["http://zotero.org/users/7389210/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1C5071">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7389210/items/GGDWQHIS"],"uri":["http://zotero.org/users/7389210/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39FF8187"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an organ-specific accumulation pattern can be observed, where </w:t>
      </w:r>
      <w:del w:id="23" w:author="Askey,Bryce C" w:date="2021-01-27T14:37:00Z">
        <w:r w:rsidRPr="00C269FD" w:rsidDel="0068428F">
          <w:rPr>
            <w:rFonts w:ascii="Times New Roman" w:hAnsi="Times New Roman" w:cs="Times New Roman"/>
            <w:sz w:val="24"/>
            <w:szCs w:val="24"/>
          </w:rPr>
          <w:delText>4’</w:delText>
        </w:r>
      </w:del>
      <w:ins w:id="24"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xml:space="preserve">, and </w:t>
      </w:r>
      <w:del w:id="25" w:author="Askey,Bryce C" w:date="2021-01-27T14:37:00Z">
        <w:r w:rsidRPr="00C269FD" w:rsidDel="0068428F">
          <w:rPr>
            <w:rFonts w:ascii="Times New Roman" w:hAnsi="Times New Roman" w:cs="Times New Roman"/>
            <w:sz w:val="24"/>
            <w:szCs w:val="24"/>
          </w:rPr>
          <w:delText>4’</w:delText>
        </w:r>
      </w:del>
      <w:ins w:id="26"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commentRangeStart w:id="27"/>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{"citationID":"JG7pPOzn","properties":{"formattedCitation":"(Q. Zhao et al., 2018; Q. Zhao, Zhang, et al., 2016)","plainCitation":"(Q. Zhao et al., 2018; 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schema":"https://github.com/citation-style-language/schema/raw/master/csl-citation.json"} </w:instrText>
      </w:r>
      <w:r w:rsidR="002D045E" w:rsidRPr="00C269FD">
        <w:rPr>
          <w:rFonts w:ascii="Times New Roman" w:hAnsi="Times New Roman" w:cs="Times New Roman"/>
          <w:sz w:val="24"/>
          <w:szCs w:val="24"/>
        </w:rPr>
        <w:fldChar w:fldCharType="separate"/>
      </w:r>
      <w:r w:rsidR="00372E54" w:rsidRPr="00372E54">
        <w:rPr>
          <w:rFonts w:ascii="Times New Roman" w:hAnsi="Times New Roman" w:cs="Times New Roman"/>
          <w:sz w:val="24"/>
        </w:rPr>
        <w:t>(Q. Zhao et al., 2018; Q. Zhao, Zhang, et al., 2016)</w:t>
      </w:r>
      <w:r w:rsidR="002D045E" w:rsidRPr="00C269FD">
        <w:rPr>
          <w:rFonts w:ascii="Times New Roman" w:hAnsi="Times New Roman" w:cs="Times New Roman"/>
          <w:sz w:val="24"/>
          <w:szCs w:val="24"/>
        </w:rPr>
        <w:fldChar w:fldCharType="end"/>
      </w:r>
      <w:commentRangeEnd w:id="27"/>
      <w:r w:rsidR="003E6081">
        <w:rPr>
          <w:rStyle w:val="CommentReference"/>
        </w:rPr>
        <w:commentReference w:id="27"/>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w:t>
      </w:r>
      <w:del w:id="28" w:author="Askey,Bryce C" w:date="2021-01-27T14:37:00Z">
        <w:r w:rsidR="00377497" w:rsidRPr="00C269FD" w:rsidDel="0068428F">
          <w:rPr>
            <w:rFonts w:ascii="Times New Roman" w:hAnsi="Times New Roman" w:cs="Times New Roman"/>
            <w:sz w:val="24"/>
            <w:szCs w:val="24"/>
          </w:rPr>
          <w:delText>4’</w:delText>
        </w:r>
      </w:del>
      <w:ins w:id="29"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-hydroxyflavone pathway, and a </w:t>
      </w:r>
      <w:del w:id="30" w:author="Askey,Bryce C" w:date="2021-01-27T14:37:00Z">
        <w:r w:rsidR="00377497" w:rsidRPr="00C269FD" w:rsidDel="0068428F">
          <w:rPr>
            <w:rFonts w:ascii="Times New Roman" w:hAnsi="Times New Roman" w:cs="Times New Roman"/>
            <w:sz w:val="24"/>
            <w:szCs w:val="24"/>
          </w:rPr>
          <w:delText>4’</w:delText>
        </w:r>
      </w:del>
      <w:ins w:id="31"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 xml:space="preserve">-deoxyflavones pathway. In the </w:t>
      </w:r>
      <w:del w:id="32" w:author="Askey,Bryce C" w:date="2021-01-27T14:37:00Z">
        <w:r w:rsidR="00DC1857" w:rsidDel="0068428F">
          <w:rPr>
            <w:rFonts w:ascii="Times New Roman" w:hAnsi="Times New Roman" w:cs="Times New Roman"/>
            <w:sz w:val="24"/>
            <w:szCs w:val="24"/>
          </w:rPr>
          <w:delText>4’</w:delText>
        </w:r>
      </w:del>
      <w:ins w:id="3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377497" w:rsidRPr="00C269FD">
        <w:rPr>
          <w:rFonts w:ascii="Times New Roman" w:hAnsi="Times New Roman" w:cs="Times New Roman"/>
          <w:sz w:val="24"/>
          <w:szCs w:val="24"/>
        </w:rPr>
        <w:t>, a cinnamate 4-hydroxylase</w:t>
      </w:r>
      <w:r w:rsidR="00B91DE3">
        <w:rPr>
          <w:rFonts w:ascii="Times New Roman" w:hAnsi="Times New Roman" w:cs="Times New Roman"/>
          <w:sz w:val="24"/>
          <w:szCs w:val="24"/>
        </w:rPr>
        <w:t xml:space="preserve"> </w:t>
      </w:r>
      <w:r w:rsidR="00B91DE3">
        <w:rPr>
          <w:rFonts w:ascii="Times New Roman" w:hAnsi="Times New Roman" w:cs="Times New Roman"/>
          <w:sz w:val="24"/>
          <w:szCs w:val="24"/>
        </w:rPr>
        <w:lastRenderedPageBreak/>
        <w:t>(C4H)</w:t>
      </w:r>
      <w:r w:rsidR="00377497" w:rsidRPr="00C269FD">
        <w:rPr>
          <w:rFonts w:ascii="Times New Roman" w:hAnsi="Times New Roman" w:cs="Times New Roman"/>
          <w:sz w:val="24"/>
          <w:szCs w:val="24"/>
        </w:rPr>
        <w:t xml:space="preserve"> uses cinnamic acid to form 4-coumarate</w:t>
      </w:r>
      <w:r w:rsidR="00B91DE3">
        <w:rPr>
          <w:rFonts w:ascii="Times New Roman" w:hAnsi="Times New Roman" w:cs="Times New Roman"/>
          <w:sz w:val="24"/>
          <w:szCs w:val="24"/>
        </w:rPr>
        <w:t xml:space="preserve">. The ligation of 4-coumarate with coenzyme A (CoA) by </w:t>
      </w:r>
      <w:r w:rsidR="003E6081">
        <w:rPr>
          <w:rFonts w:ascii="Times New Roman" w:hAnsi="Times New Roman" w:cs="Times New Roman"/>
          <w:sz w:val="24"/>
          <w:szCs w:val="24"/>
        </w:rPr>
        <w:t xml:space="preserve">4-coumarate </w:t>
      </w:r>
      <w:r w:rsidR="00B91DE3">
        <w:rPr>
          <w:rFonts w:ascii="Times New Roman" w:hAnsi="Times New Roman" w:cs="Times New Roman"/>
          <w:sz w:val="24"/>
          <w:szCs w:val="24"/>
        </w:rPr>
        <w:t>CoA ligase (</w:t>
      </w:r>
      <w:r w:rsidR="003E6081">
        <w:rPr>
          <w:rFonts w:ascii="Times New Roman" w:hAnsi="Times New Roman" w:cs="Times New Roman"/>
          <w:sz w:val="24"/>
          <w:szCs w:val="24"/>
        </w:rPr>
        <w:t>4</w:t>
      </w:r>
      <w:r w:rsidR="00B91DE3">
        <w:rPr>
          <w:rFonts w:ascii="Times New Roman" w:hAnsi="Times New Roman" w:cs="Times New Roman"/>
          <w:sz w:val="24"/>
          <w:szCs w:val="24"/>
        </w:rPr>
        <w:t>CL) forms 4-coumaroyl-CoA, which then undergoes several additional reactions to form apigenin, the first</w:t>
      </w:r>
      <w:r w:rsidR="00377497" w:rsidRPr="00C269FD">
        <w:rPr>
          <w:rFonts w:ascii="Times New Roman" w:hAnsi="Times New Roman" w:cs="Times New Roman"/>
          <w:sz w:val="24"/>
          <w:szCs w:val="24"/>
        </w:rPr>
        <w:t xml:space="preserve"> </w:t>
      </w:r>
      <w:del w:id="34" w:author="Askey,Bryce C" w:date="2021-01-27T14:37:00Z">
        <w:r w:rsidR="00377497" w:rsidRPr="00C269FD" w:rsidDel="0068428F">
          <w:rPr>
            <w:rFonts w:ascii="Times New Roman" w:hAnsi="Times New Roman" w:cs="Times New Roman"/>
            <w:sz w:val="24"/>
            <w:szCs w:val="24"/>
          </w:rPr>
          <w:delText>4’</w:delText>
        </w:r>
      </w:del>
      <w:ins w:id="35" w:author="Askey,Bryce C" w:date="2021-01-27T14:37:00Z">
        <w:r w:rsidR="0068428F">
          <w:rPr>
            <w:rFonts w:ascii="Times New Roman" w:hAnsi="Times New Roman" w:cs="Times New Roman"/>
            <w:sz w:val="24"/>
            <w:szCs w:val="24"/>
          </w:rPr>
          <w:t>4´</w:t>
        </w:r>
      </w:ins>
      <w:r w:rsidR="00377497" w:rsidRPr="00C269FD">
        <w:rPr>
          <w:rFonts w:ascii="Times New Roman" w:hAnsi="Times New Roman" w:cs="Times New Roman"/>
          <w:sz w:val="24"/>
          <w:szCs w:val="24"/>
        </w:rPr>
        <w:t>-hydroxyflavone</w:t>
      </w:r>
      <w:r w:rsidR="00B91DE3">
        <w:rPr>
          <w:rFonts w:ascii="Times New Roman" w:hAnsi="Times New Roman" w:cs="Times New Roman"/>
          <w:sz w:val="24"/>
          <w:szCs w:val="24"/>
        </w:rPr>
        <w:t xml:space="preserve"> in the pathway. Further glycosylation, hydroxylation, and methylation of apigenin </w:t>
      </w:r>
      <w:r w:rsidR="00DC1857">
        <w:rPr>
          <w:rFonts w:ascii="Times New Roman" w:hAnsi="Times New Roman" w:cs="Times New Roman"/>
          <w:sz w:val="24"/>
          <w:szCs w:val="24"/>
        </w:rPr>
        <w:t>generates</w:t>
      </w:r>
      <w:r w:rsidR="00B91DE3">
        <w:rPr>
          <w:rFonts w:ascii="Times New Roman" w:hAnsi="Times New Roman" w:cs="Times New Roman"/>
          <w:sz w:val="24"/>
          <w:szCs w:val="24"/>
        </w:rPr>
        <w:t xml:space="preserve"> a variety of specialized </w:t>
      </w:r>
      <w:del w:id="36" w:author="Askey,Bryce C" w:date="2021-01-27T14:37:00Z">
        <w:r w:rsidR="00B91DE3" w:rsidDel="0068428F">
          <w:rPr>
            <w:rFonts w:ascii="Times New Roman" w:hAnsi="Times New Roman" w:cs="Times New Roman"/>
            <w:sz w:val="24"/>
            <w:szCs w:val="24"/>
          </w:rPr>
          <w:delText>4’</w:delText>
        </w:r>
      </w:del>
      <w:ins w:id="37" w:author="Askey,Bryce C" w:date="2021-01-27T14:37:00Z">
        <w:r w:rsidR="0068428F">
          <w:rPr>
            <w:rFonts w:ascii="Times New Roman" w:hAnsi="Times New Roman" w:cs="Times New Roman"/>
            <w:sz w:val="24"/>
            <w:szCs w:val="24"/>
          </w:rPr>
          <w:t>4´</w:t>
        </w:r>
      </w:ins>
      <w:r w:rsidR="00B91DE3">
        <w:rPr>
          <w:rFonts w:ascii="Times New Roman" w:hAnsi="Times New Roman" w:cs="Times New Roman"/>
          <w:sz w:val="24"/>
          <w:szCs w:val="24"/>
        </w:rPr>
        <w:t>-hydroxyflavones</w:t>
      </w:r>
      <w:r w:rsidR="00377497" w:rsidRPr="00C269FD">
        <w:rPr>
          <w:rFonts w:ascii="Times New Roman" w:hAnsi="Times New Roman" w:cs="Times New Roman"/>
          <w:sz w:val="24"/>
          <w:szCs w:val="24"/>
        </w:rPr>
        <w:t xml:space="preserve">. </w:t>
      </w:r>
      <w:r w:rsidR="00B91DE3">
        <w:rPr>
          <w:rFonts w:ascii="Times New Roman" w:hAnsi="Times New Roman" w:cs="Times New Roman"/>
          <w:sz w:val="24"/>
          <w:szCs w:val="24"/>
        </w:rPr>
        <w:t>In contrast</w:t>
      </w:r>
      <w:r w:rsidR="00DC1857">
        <w:rPr>
          <w:rFonts w:ascii="Times New Roman" w:hAnsi="Times New Roman" w:cs="Times New Roman"/>
          <w:sz w:val="24"/>
          <w:szCs w:val="24"/>
        </w:rPr>
        <w:t xml:space="preserve"> to the </w:t>
      </w:r>
      <w:del w:id="38" w:author="Askey,Bryce C" w:date="2021-01-27T14:37:00Z">
        <w:r w:rsidR="00DC1857" w:rsidDel="0068428F">
          <w:rPr>
            <w:rFonts w:ascii="Times New Roman" w:hAnsi="Times New Roman" w:cs="Times New Roman"/>
            <w:sz w:val="24"/>
            <w:szCs w:val="24"/>
          </w:rPr>
          <w:delText>4’</w:delText>
        </w:r>
      </w:del>
      <w:ins w:id="39"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-hydroxyflavone pathway</w:t>
      </w:r>
      <w:r w:rsidR="00B91DE3">
        <w:rPr>
          <w:rFonts w:ascii="Times New Roman" w:hAnsi="Times New Roman" w:cs="Times New Roman"/>
          <w:sz w:val="24"/>
          <w:szCs w:val="24"/>
        </w:rPr>
        <w:t xml:space="preserve">, </w:t>
      </w:r>
      <w:r w:rsidR="00DC1857">
        <w:rPr>
          <w:rFonts w:ascii="Times New Roman" w:hAnsi="Times New Roman" w:cs="Times New Roman"/>
          <w:sz w:val="24"/>
          <w:szCs w:val="24"/>
        </w:rPr>
        <w:t xml:space="preserve">the </w:t>
      </w:r>
      <w:del w:id="40" w:author="Askey,Bryce C" w:date="2021-01-27T14:37:00Z">
        <w:r w:rsidR="00DC1857" w:rsidDel="0068428F">
          <w:rPr>
            <w:rFonts w:ascii="Times New Roman" w:hAnsi="Times New Roman" w:cs="Times New Roman"/>
            <w:sz w:val="24"/>
            <w:szCs w:val="24"/>
          </w:rPr>
          <w:delText>4’</w:delText>
        </w:r>
      </w:del>
      <w:ins w:id="41"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pathway begins with the immediate ligation of cinnamic acid with CoA by a specialized isoform of </w:t>
      </w:r>
      <w:r w:rsidR="00BD4A1C">
        <w:rPr>
          <w:rFonts w:ascii="Times New Roman" w:hAnsi="Times New Roman" w:cs="Times New Roman"/>
          <w:sz w:val="24"/>
          <w:szCs w:val="24"/>
        </w:rPr>
        <w:t>CoA ligase-like (</w:t>
      </w:r>
      <w:r w:rsidR="00DC1857">
        <w:rPr>
          <w:rFonts w:ascii="Times New Roman" w:hAnsi="Times New Roman" w:cs="Times New Roman"/>
          <w:sz w:val="24"/>
          <w:szCs w:val="24"/>
        </w:rPr>
        <w:t>CLL</w:t>
      </w:r>
      <w:r w:rsidR="00BD4A1C">
        <w:rPr>
          <w:rFonts w:ascii="Times New Roman" w:hAnsi="Times New Roman" w:cs="Times New Roman"/>
          <w:sz w:val="24"/>
          <w:szCs w:val="24"/>
        </w:rPr>
        <w:t>)</w:t>
      </w:r>
      <w:r w:rsidR="00DC1857">
        <w:rPr>
          <w:rFonts w:ascii="Times New Roman" w:hAnsi="Times New Roman" w:cs="Times New Roman"/>
          <w:sz w:val="24"/>
          <w:szCs w:val="24"/>
        </w:rPr>
        <w:t xml:space="preserve">. This forms cinnamoyl-CoA, which then undergoes several additional reactions to form chrysin, the first </w:t>
      </w:r>
      <w:del w:id="42" w:author="Askey,Bryce C" w:date="2021-01-27T14:37:00Z">
        <w:r w:rsidR="00DC1857" w:rsidDel="0068428F">
          <w:rPr>
            <w:rFonts w:ascii="Times New Roman" w:hAnsi="Times New Roman" w:cs="Times New Roman"/>
            <w:sz w:val="24"/>
            <w:szCs w:val="24"/>
          </w:rPr>
          <w:delText>4’</w:delText>
        </w:r>
      </w:del>
      <w:ins w:id="43"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 xml:space="preserve">-deoxyflavone in the pathway. Glycosylation, hydroxylation, and methylation reactions then decorate chrysin to form a variety of specialized </w:t>
      </w:r>
      <w:del w:id="44" w:author="Askey,Bryce C" w:date="2021-01-27T14:37:00Z">
        <w:r w:rsidR="00DC1857" w:rsidDel="0068428F">
          <w:rPr>
            <w:rFonts w:ascii="Times New Roman" w:hAnsi="Times New Roman" w:cs="Times New Roman"/>
            <w:sz w:val="24"/>
            <w:szCs w:val="24"/>
          </w:rPr>
          <w:delText>4’</w:delText>
        </w:r>
      </w:del>
      <w:ins w:id="45" w:author="Askey,Bryce C" w:date="2021-01-27T14:37:00Z">
        <w:r w:rsidR="0068428F">
          <w:rPr>
            <w:rFonts w:ascii="Times New Roman" w:hAnsi="Times New Roman" w:cs="Times New Roman"/>
            <w:sz w:val="24"/>
            <w:szCs w:val="24"/>
          </w:rPr>
          <w:t>4´</w:t>
        </w:r>
      </w:ins>
      <w:r w:rsidR="00DC1857">
        <w:rPr>
          <w:rFonts w:ascii="Times New Roman" w:hAnsi="Times New Roman" w:cs="Times New Roman"/>
          <w:sz w:val="24"/>
          <w:szCs w:val="24"/>
        </w:rPr>
        <w:t>-deoxyflavones</w:t>
      </w:r>
      <w:r w:rsidR="00E84202"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3BD5C83E"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 xml:space="preserve">(Yoonkyung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w:t>
      </w:r>
      <w:del w:id="46" w:author="Askey,Bryce C" w:date="2021-01-27T14:37:00Z">
        <w:r w:rsidR="00882090" w:rsidDel="0068428F">
          <w:rPr>
            <w:rFonts w:ascii="Times New Roman" w:hAnsi="Times New Roman" w:cs="Times New Roman"/>
            <w:sz w:val="24"/>
            <w:szCs w:val="24"/>
          </w:rPr>
          <w:delText>4’</w:delText>
        </w:r>
      </w:del>
      <w:ins w:id="47"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 xml:space="preserve">-hydroxyflavone and </w:t>
      </w:r>
      <w:del w:id="48" w:author="Askey,Bryce C" w:date="2021-01-27T14:37:00Z">
        <w:r w:rsidR="00882090" w:rsidDel="0068428F">
          <w:rPr>
            <w:rFonts w:ascii="Times New Roman" w:hAnsi="Times New Roman" w:cs="Times New Roman"/>
            <w:sz w:val="24"/>
            <w:szCs w:val="24"/>
          </w:rPr>
          <w:delText>4’</w:delText>
        </w:r>
      </w:del>
      <w:ins w:id="49" w:author="Askey,Bryce C" w:date="2021-01-27T14:37:00Z">
        <w:r w:rsidR="0068428F">
          <w:rPr>
            <w:rFonts w:ascii="Times New Roman" w:hAnsi="Times New Roman" w:cs="Times New Roman"/>
            <w:sz w:val="24"/>
            <w:szCs w:val="24"/>
          </w:rPr>
          <w:t>4´</w:t>
        </w:r>
      </w:ins>
      <w:r w:rsidR="00882090">
        <w:rPr>
          <w:rFonts w:ascii="Times New Roman" w:hAnsi="Times New Roman" w:cs="Times New Roman"/>
          <w:sz w:val="24"/>
          <w:szCs w:val="24"/>
        </w:rPr>
        <w:t>-deoxyflavone</w:t>
      </w:r>
      <w:r w:rsidR="00F66342" w:rsidRPr="00C269FD">
        <w:rPr>
          <w:rFonts w:ascii="Times New Roman" w:hAnsi="Times New Roman" w:cs="Times New Roman"/>
          <w:sz w:val="24"/>
          <w:szCs w:val="24"/>
        </w:rPr>
        <w:t xml:space="preserve"> pathway</w:t>
      </w:r>
      <w:r w:rsidR="00882090">
        <w:rPr>
          <w:rFonts w:ascii="Times New Roman" w:hAnsi="Times New Roman" w:cs="Times New Roman"/>
          <w:sz w:val="24"/>
          <w:szCs w:val="24"/>
        </w:rPr>
        <w:t>s</w:t>
      </w:r>
      <w:r w:rsidR="00F66342" w:rsidRPr="00C269FD">
        <w:rPr>
          <w:rFonts w:ascii="Times New Roman" w:hAnsi="Times New Roman" w:cs="Times New Roman"/>
          <w:sz w:val="24"/>
          <w:szCs w:val="24"/>
        </w:rPr>
        <w:t xml:space="preserve"> </w:t>
      </w:r>
      <w:r w:rsidR="00882090">
        <w:rPr>
          <w:rFonts w:ascii="Times New Roman" w:hAnsi="Times New Roman" w:cs="Times New Roman"/>
          <w:sz w:val="24"/>
          <w:szCs w:val="24"/>
        </w:rPr>
        <w:t>are</w:t>
      </w:r>
      <w:r w:rsidR="00E84202" w:rsidRPr="00C269FD">
        <w:rPr>
          <w:rFonts w:ascii="Times New Roman" w:hAnsi="Times New Roman" w:cs="Times New Roman"/>
          <w:sz w:val="24"/>
          <w:szCs w:val="24"/>
        </w:rPr>
        <w:t xml:space="preserve">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w:t>
      </w:r>
      <w:commentRangeStart w:id="50"/>
      <w:r w:rsidR="000122FC" w:rsidRPr="00C269FD">
        <w:rPr>
          <w:rFonts w:ascii="Times New Roman" w:hAnsi="Times New Roman" w:cs="Times New Roman"/>
          <w:sz w:val="24"/>
          <w:szCs w:val="24"/>
        </w:rPr>
        <w:t>In this case,</w:t>
      </w:r>
      <w:del w:id="51" w:author="Askey,Bryce C" w:date="2021-01-26T20:32:00Z">
        <w:r w:rsidR="000122FC" w:rsidRPr="00C269FD" w:rsidDel="00642162">
          <w:rPr>
            <w:rFonts w:ascii="Times New Roman" w:hAnsi="Times New Roman" w:cs="Times New Roman"/>
            <w:sz w:val="24"/>
            <w:szCs w:val="24"/>
          </w:rPr>
          <w:delText xml:space="preserve"> </w:delText>
        </w:r>
      </w:del>
      <w:del w:id="52" w:author="Askey,Bryce C" w:date="2021-01-26T20:30:00Z">
        <w:r w:rsidR="000122FC" w:rsidRPr="00C269FD" w:rsidDel="00642162">
          <w:rPr>
            <w:rFonts w:ascii="Times New Roman" w:hAnsi="Times New Roman" w:cs="Times New Roman"/>
            <w:sz w:val="24"/>
            <w:szCs w:val="24"/>
          </w:rPr>
          <w:delText xml:space="preserve">if the species </w:delText>
        </w:r>
        <w:r w:rsidR="00882090" w:rsidDel="00642162">
          <w:rPr>
            <w:rFonts w:ascii="Times New Roman" w:hAnsi="Times New Roman" w:cs="Times New Roman"/>
            <w:sz w:val="24"/>
            <w:szCs w:val="24"/>
          </w:rPr>
          <w:delText>has a relatively small genome size</w:delText>
        </w:r>
      </w:del>
      <w:del w:id="53" w:author="Askey,Bryce C" w:date="2021-01-26T20:31:00Z">
        <w:r w:rsidR="000122FC" w:rsidRPr="00C269FD" w:rsidDel="00642162">
          <w:rPr>
            <w:rFonts w:ascii="Times New Roman" w:hAnsi="Times New Roman" w:cs="Times New Roman"/>
            <w:sz w:val="24"/>
            <w:szCs w:val="24"/>
          </w:rPr>
          <w:delText>,</w:delText>
        </w:r>
      </w:del>
      <w:r w:rsidR="000122FC" w:rsidRPr="00C269FD">
        <w:rPr>
          <w:rFonts w:ascii="Times New Roman" w:hAnsi="Times New Roman" w:cs="Times New Roman"/>
          <w:sz w:val="24"/>
          <w:szCs w:val="24"/>
        </w:rPr>
        <w:t xml:space="preserve"> </w:t>
      </w:r>
      <w:ins w:id="54" w:author="Askey,Bryce C" w:date="2021-01-26T20:31:00Z">
        <w:r w:rsidR="00642162">
          <w:rPr>
            <w:rFonts w:ascii="Times New Roman" w:hAnsi="Times New Roman" w:cs="Times New Roman"/>
            <w:sz w:val="24"/>
            <w:szCs w:val="24"/>
          </w:rPr>
          <w:t xml:space="preserve">the species </w:t>
        </w:r>
      </w:ins>
      <w:ins w:id="55" w:author="Askey,Bryce C" w:date="2021-01-26T20:32:00Z">
        <w:r w:rsidR="00642162">
          <w:rPr>
            <w:rFonts w:ascii="Times New Roman" w:hAnsi="Times New Roman" w:cs="Times New Roman"/>
            <w:sz w:val="24"/>
            <w:szCs w:val="24"/>
          </w:rPr>
          <w:t xml:space="preserve">may be </w:t>
        </w:r>
      </w:ins>
      <w:del w:id="56" w:author="Askey,Bryce C" w:date="2021-01-26T20:32:00Z">
        <w:r w:rsidR="000122FC" w:rsidRPr="00C269FD" w:rsidDel="00642162">
          <w:rPr>
            <w:rFonts w:ascii="Times New Roman" w:hAnsi="Times New Roman" w:cs="Times New Roman"/>
            <w:sz w:val="24"/>
            <w:szCs w:val="24"/>
          </w:rPr>
          <w:delText xml:space="preserve">it should be </w:delText>
        </w:r>
      </w:del>
      <w:r w:rsidR="000122FC" w:rsidRPr="00C269FD">
        <w:rPr>
          <w:rFonts w:ascii="Times New Roman" w:hAnsi="Times New Roman" w:cs="Times New Roman"/>
          <w:sz w:val="24"/>
          <w:szCs w:val="24"/>
        </w:rPr>
        <w:t xml:space="preserve">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ins w:id="57" w:author="Jeongim Kim" w:date="2021-01-10T21:38:00Z">
        <w:r w:rsidR="00BA0713" w:rsidRPr="00BA0713">
          <w:rPr>
            <w:rFonts w:ascii="Times New Roman" w:hAnsi="Times New Roman" w:cs="Times New Roman"/>
            <w:sz w:val="24"/>
            <w:szCs w:val="24"/>
          </w:rPr>
          <w:t xml:space="preserve"> </w:t>
        </w:r>
      </w:ins>
      <w:ins w:id="58" w:author="Jeongim Kim" w:date="2021-01-10T21:42:00Z">
        <w:r w:rsidR="00BA0713" w:rsidRPr="00C269FD">
          <w:rPr>
            <w:rFonts w:ascii="Times New Roman" w:hAnsi="Times New Roman" w:cs="Times New Roman"/>
            <w:sz w:val="24"/>
            <w:szCs w:val="24"/>
          </w:rPr>
          <w:t xml:space="preserve"> </w:t>
        </w:r>
      </w:ins>
      <w:commentRangeEnd w:id="50"/>
      <w:ins w:id="59" w:author="Jeongim Kim" w:date="2021-01-10T21:47:00Z">
        <w:r w:rsidR="00BA0713">
          <w:rPr>
            <w:rStyle w:val="CommentReference"/>
          </w:rPr>
          <w:commentReference w:id="50"/>
        </w:r>
      </w:ins>
    </w:p>
    <w:p w14:paraId="1068835A" w14:textId="2BB909CF"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w:t>
      </w:r>
      <w:r w:rsidR="00DC1857">
        <w:rPr>
          <w:rFonts w:ascii="Times New Roman" w:hAnsi="Times New Roman" w:cs="Times New Roman"/>
          <w:sz w:val="24"/>
          <w:szCs w:val="24"/>
        </w:rPr>
        <w:t>d</w:t>
      </w:r>
      <w:r w:rsidR="00882090">
        <w:rPr>
          <w:rFonts w:ascii="Times New Roman" w:hAnsi="Times New Roman" w:cs="Times New Roman"/>
          <w:sz w:val="24"/>
          <w:szCs w:val="24"/>
        </w:rPr>
        <w:t>, w</w:t>
      </w:r>
      <w:r w:rsidR="00DC1857">
        <w:rPr>
          <w:rFonts w:ascii="Times New Roman" w:hAnsi="Times New Roman" w:cs="Times New Roman"/>
          <w:sz w:val="24"/>
          <w:szCs w:val="24"/>
        </w:rPr>
        <w:t>e identified</w:t>
      </w:r>
      <w:r w:rsidR="003200CA" w:rsidRPr="00C269FD">
        <w:rPr>
          <w:rFonts w:ascii="Times New Roman" w:hAnsi="Times New Roman" w:cs="Times New Roman"/>
          <w:sz w:val="24"/>
          <w:szCs w:val="24"/>
        </w:rPr>
        <w:t xml:space="preserve"> several species which </w:t>
      </w:r>
      <w:r w:rsidR="00BA0713">
        <w:rPr>
          <w:rFonts w:ascii="Times New Roman" w:hAnsi="Times New Roman" w:cs="Times New Roman"/>
          <w:sz w:val="24"/>
          <w:szCs w:val="24"/>
        </w:rPr>
        <w:t xml:space="preserve">have significant medicinal potential and </w:t>
      </w:r>
      <w:r w:rsidR="003200CA" w:rsidRPr="00C269FD">
        <w:rPr>
          <w:rFonts w:ascii="Times New Roman" w:hAnsi="Times New Roman" w:cs="Times New Roman"/>
          <w:sz w:val="24"/>
          <w:szCs w:val="24"/>
        </w:rPr>
        <w:t>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509EFF10"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S. altissima</w:t>
      </w:r>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leonardii</w:t>
      </w:r>
      <w:r w:rsidR="001428A0" w:rsidRPr="00C269FD">
        <w:rPr>
          <w:rFonts w:ascii="Times New Roman" w:hAnsi="Times New Roman" w:cs="Times New Roman"/>
          <w:sz w:val="24"/>
          <w:szCs w:val="24"/>
        </w:rPr>
        <w:t>,</w:t>
      </w:r>
      <w:r w:rsidR="00C30D49">
        <w:rPr>
          <w:rFonts w:ascii="Times New Roman" w:hAnsi="Times New Roman" w:cs="Times New Roman"/>
          <w:sz w:val="24"/>
          <w:szCs w:val="24"/>
        </w:rPr>
        <w:t xml:space="preserve"> </w:t>
      </w:r>
      <w:r w:rsidR="00C30D49">
        <w:rPr>
          <w:rFonts w:ascii="Times New Roman" w:hAnsi="Times New Roman" w:cs="Times New Roman"/>
          <w:i/>
          <w:iCs/>
          <w:sz w:val="24"/>
          <w:szCs w:val="24"/>
        </w:rPr>
        <w:t>S. tournefortii</w:t>
      </w:r>
      <w:r w:rsidR="00C30D49">
        <w:rPr>
          <w:rFonts w:ascii="Times New Roman" w:hAnsi="Times New Roman" w:cs="Times New Roman"/>
          <w:sz w:val="24"/>
          <w:szCs w:val="24"/>
        </w:rPr>
        <w:t>,</w:t>
      </w:r>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Seeds were then planted on moist</w:t>
      </w:r>
      <w:ins w:id="60" w:author="Bryce Askey" w:date="2021-01-29T10:32:00Z">
        <w:r w:rsidR="002F17AF">
          <w:rPr>
            <w:rFonts w:ascii="Times New Roman" w:hAnsi="Times New Roman" w:cs="Times New Roman"/>
            <w:sz w:val="24"/>
            <w:szCs w:val="24"/>
          </w:rPr>
          <w:t xml:space="preserve"> </w:t>
        </w:r>
      </w:ins>
      <w:del w:id="61" w:author="Bryce Askey" w:date="2021-01-29T10:32:00Z">
        <w:r w:rsidR="007064B2" w:rsidRPr="000550AB" w:rsidDel="002F17AF">
          <w:rPr>
            <w:rFonts w:ascii="Times New Roman" w:hAnsi="Times New Roman" w:cs="Times New Roman"/>
            <w:sz w:val="24"/>
            <w:szCs w:val="24"/>
          </w:rPr>
          <w:delText xml:space="preserve">, Sungro© Propagation Mix </w:delText>
        </w:r>
      </w:del>
      <w:r w:rsidR="007064B2" w:rsidRPr="000550AB">
        <w:rPr>
          <w:rFonts w:ascii="Times New Roman" w:hAnsi="Times New Roman" w:cs="Times New Roman"/>
          <w:sz w:val="24"/>
          <w:szCs w:val="24"/>
        </w:rPr>
        <w:t xml:space="preserve">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w:t>
      </w:r>
      <w:ins w:id="62" w:author="Bryce Askey" w:date="2021-01-29T10:33:00Z">
        <w:r w:rsidR="002F17AF">
          <w:rPr>
            <w:rFonts w:ascii="Times New Roman" w:hAnsi="Times New Roman" w:cs="Times New Roman"/>
            <w:sz w:val="24"/>
            <w:szCs w:val="24"/>
          </w:rPr>
          <w:t xml:space="preserve">Gainesville, </w:t>
        </w:r>
      </w:ins>
      <w:r w:rsidR="0098657A" w:rsidRPr="000550AB">
        <w:rPr>
          <w:rFonts w:ascii="Times New Roman" w:hAnsi="Times New Roman" w:cs="Times New Roman"/>
          <w:sz w:val="24"/>
          <w:szCs w:val="24"/>
        </w:rPr>
        <w:t>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23A77EED"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barbata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strigillosa</w:t>
      </w:r>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S. dependens</w:t>
      </w:r>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pekinensis </w:t>
      </w:r>
      <w:r w:rsidR="009A1B7C" w:rsidRPr="007A2294">
        <w:rPr>
          <w:rFonts w:ascii="Times New Roman" w:hAnsi="Times New Roman" w:cs="Times New Roman"/>
          <w:sz w:val="24"/>
          <w:szCs w:val="24"/>
          <w:highlight w:val="yellow"/>
        </w:rPr>
        <w:t>var</w:t>
      </w:r>
      <w:r w:rsidR="009A1B7C" w:rsidRPr="004F2BCE">
        <w:rPr>
          <w:rFonts w:ascii="Times New Roman" w:hAnsi="Times New Roman" w:cs="Times New Roman"/>
          <w:i/>
          <w:iCs/>
          <w:sz w:val="24"/>
          <w:szCs w:val="24"/>
          <w:highlight w:val="yellow"/>
        </w:rPr>
        <w:t xml:space="preserve">. </w:t>
      </w:r>
      <w:r w:rsidRPr="004F2BCE">
        <w:rPr>
          <w:rFonts w:ascii="Times New Roman" w:hAnsi="Times New Roman" w:cs="Times New Roman"/>
          <w:i/>
          <w:iCs/>
          <w:sz w:val="24"/>
          <w:szCs w:val="24"/>
          <w:highlight w:val="yellow"/>
        </w:rPr>
        <w:t>alpina</w:t>
      </w:r>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and transplanted in the greenhouses of the Sungshin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Sungshin Women’s </w:t>
      </w:r>
      <w:r w:rsidRPr="004F2BCE">
        <w:rPr>
          <w:rFonts w:ascii="Times New Roman" w:hAnsi="Times New Roman" w:cs="Times New Roman"/>
          <w:sz w:val="24"/>
          <w:szCs w:val="24"/>
          <w:highlight w:val="yellow"/>
        </w:rPr>
        <w:lastRenderedPageBreak/>
        <w:t xml:space="preserve">University (Seoul, </w:t>
      </w:r>
      <w:del w:id="63" w:author="Bryce Askey" w:date="2021-01-29T10:34:00Z">
        <w:r w:rsidRPr="004F2BCE" w:rsidDel="002F17AF">
          <w:rPr>
            <w:rFonts w:ascii="Times New Roman" w:hAnsi="Times New Roman" w:cs="Times New Roman"/>
            <w:sz w:val="24"/>
            <w:szCs w:val="24"/>
            <w:highlight w:val="yellow"/>
          </w:rPr>
          <w:delText>Korea</w:delText>
        </w:r>
      </w:del>
      <w:ins w:id="64" w:author="Bryce Askey" w:date="2021-01-29T10:34:00Z">
        <w:r w:rsidR="002F17AF">
          <w:rPr>
            <w:rFonts w:ascii="Times New Roman" w:hAnsi="Times New Roman" w:cs="Times New Roman"/>
            <w:sz w:val="24"/>
            <w:szCs w:val="24"/>
            <w:highlight w:val="yellow"/>
          </w:rPr>
          <w:t>Republic of Korea</w:t>
        </w:r>
      </w:ins>
      <w:r w:rsidRPr="004F2BCE">
        <w:rPr>
          <w:rFonts w:ascii="Times New Roman" w:hAnsi="Times New Roman" w:cs="Times New Roman"/>
          <w:sz w:val="24"/>
          <w:szCs w:val="24"/>
          <w:highlight w:val="yellow"/>
        </w:rPr>
        <w:t>).</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375EDA40" w14:textId="01EC2219" w:rsidR="00596E85" w:rsidRPr="00DC1857" w:rsidRDefault="00036325" w:rsidP="00DC185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S. wrightii</w:t>
      </w:r>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S. suffrutescens</w:t>
      </w:r>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 xml:space="preserve">Far South Wholesale Nursery </w:t>
      </w:r>
      <w:del w:id="65" w:author="Bryce Askey" w:date="2021-01-29T10:34:00Z">
        <w:r w:rsidR="00D022DD" w:rsidRPr="00C269FD" w:rsidDel="002F17AF">
          <w:rPr>
            <w:rFonts w:ascii="Times New Roman" w:hAnsi="Times New Roman" w:cs="Times New Roman"/>
            <w:sz w:val="24"/>
            <w:szCs w:val="24"/>
          </w:rPr>
          <w:delText xml:space="preserve">in </w:delText>
        </w:r>
      </w:del>
      <w:ins w:id="66" w:author="Bryce Askey" w:date="2021-01-29T10:34:00Z">
        <w:r w:rsidR="002F17AF">
          <w:rPr>
            <w:rFonts w:ascii="Times New Roman" w:hAnsi="Times New Roman" w:cs="Times New Roman"/>
            <w:sz w:val="24"/>
            <w:szCs w:val="24"/>
          </w:rPr>
          <w:t>(</w:t>
        </w:r>
      </w:ins>
      <w:r w:rsidR="00D022DD" w:rsidRPr="00C269FD">
        <w:rPr>
          <w:rFonts w:ascii="Times New Roman" w:hAnsi="Times New Roman" w:cs="Times New Roman"/>
          <w:sz w:val="24"/>
          <w:szCs w:val="24"/>
        </w:rPr>
        <w:t>Austin, Texas, USA</w:t>
      </w:r>
      <w:ins w:id="67" w:author="Bryce Askey" w:date="2021-01-29T10:34:00Z">
        <w:r w:rsidR="002F17AF">
          <w:rPr>
            <w:rFonts w:ascii="Times New Roman" w:hAnsi="Times New Roman" w:cs="Times New Roman"/>
            <w:sz w:val="24"/>
            <w:szCs w:val="24"/>
          </w:rPr>
          <w:t>)</w:t>
        </w:r>
      </w:ins>
      <w:del w:id="68" w:author="Bryce Askey" w:date="2021-01-29T10:34:00Z">
        <w:r w:rsidR="00FF3FE0" w:rsidRPr="00C269FD" w:rsidDel="002F17AF">
          <w:rPr>
            <w:rFonts w:ascii="Times New Roman" w:hAnsi="Times New Roman" w:cs="Times New Roman"/>
            <w:sz w:val="24"/>
            <w:szCs w:val="24"/>
          </w:rPr>
          <w:delText xml:space="preserve">, </w:delText>
        </w:r>
      </w:del>
      <w:r w:rsidR="00FF3FE0" w:rsidRPr="00C269FD">
        <w:rPr>
          <w:rFonts w:ascii="Times New Roman" w:hAnsi="Times New Roman" w:cs="Times New Roman"/>
          <w:sz w:val="24"/>
          <w:szCs w:val="24"/>
        </w:rPr>
        <w:t xml:space="preserve">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w:t>
      </w:r>
      <w:ins w:id="69" w:author="Bryce Askey" w:date="2021-01-31T12:31:00Z">
        <w:r w:rsidR="00381653">
          <w:rPr>
            <w:rFonts w:ascii="Times New Roman" w:hAnsi="Times New Roman" w:cs="Times New Roman"/>
            <w:sz w:val="24"/>
            <w:szCs w:val="24"/>
          </w:rPr>
          <w:t xml:space="preserve">FLAS </w:t>
        </w:r>
      </w:ins>
      <w:r w:rsidR="00523AD2" w:rsidRPr="00C269FD">
        <w:rPr>
          <w:rFonts w:ascii="Times New Roman" w:hAnsi="Times New Roman" w:cs="Times New Roman"/>
          <w:sz w:val="24"/>
          <w:szCs w:val="24"/>
        </w:rPr>
        <w:t>herbarium</w:t>
      </w:r>
      <w:ins w:id="70" w:author="Bryce Askey" w:date="2021-01-31T12:33:00Z">
        <w:r w:rsidR="00381653">
          <w:rPr>
            <w:rFonts w:ascii="Times New Roman" w:hAnsi="Times New Roman" w:cs="Times New Roman"/>
            <w:sz w:val="24"/>
            <w:szCs w:val="24"/>
          </w:rPr>
          <w:t>, and</w:t>
        </w:r>
      </w:ins>
      <w:del w:id="71" w:author="Bryce Askey" w:date="2021-01-31T12:31:00Z">
        <w:r w:rsidR="00523AD2" w:rsidDel="00381653">
          <w:rPr>
            <w:rFonts w:ascii="Times New Roman" w:hAnsi="Times New Roman" w:cs="Times New Roman"/>
            <w:sz w:val="24"/>
            <w:szCs w:val="24"/>
          </w:rPr>
          <w:delText>s</w:delText>
        </w:r>
      </w:del>
      <w:r w:rsidR="00523AD2">
        <w:rPr>
          <w:rFonts w:ascii="Times New Roman" w:hAnsi="Times New Roman" w:cs="Times New Roman"/>
          <w:sz w:val="24"/>
          <w:szCs w:val="24"/>
        </w:rPr>
        <w:t xml:space="preserve"> </w:t>
      </w:r>
      <w:del w:id="72" w:author="Bryce Askey" w:date="2021-01-31T12:31:00Z">
        <w:r w:rsidR="00523AD2" w:rsidRPr="00C269FD" w:rsidDel="00381653">
          <w:rPr>
            <w:rFonts w:ascii="Times New Roman" w:hAnsi="Times New Roman" w:cs="Times New Roman"/>
            <w:sz w:val="24"/>
            <w:szCs w:val="24"/>
          </w:rPr>
          <w:delText>(</w:delText>
        </w:r>
      </w:del>
      <w:del w:id="73" w:author="Bryce Askey" w:date="2021-01-29T10:35:00Z">
        <w:r w:rsidR="00523AD2" w:rsidRPr="00C269FD" w:rsidDel="000D5A00">
          <w:rPr>
            <w:rFonts w:ascii="Times New Roman" w:hAnsi="Times New Roman" w:cs="Times New Roman"/>
            <w:sz w:val="24"/>
            <w:szCs w:val="24"/>
          </w:rPr>
          <w:delText xml:space="preserve">Table </w:delText>
        </w:r>
      </w:del>
      <w:del w:id="74" w:author="Bryce Askey" w:date="2021-01-31T12:31:00Z">
        <w:r w:rsidR="00523AD2" w:rsidRPr="00C269FD" w:rsidDel="00381653">
          <w:rPr>
            <w:rFonts w:ascii="Times New Roman" w:hAnsi="Times New Roman" w:cs="Times New Roman"/>
            <w:sz w:val="24"/>
            <w:szCs w:val="24"/>
          </w:rPr>
          <w:delText>S1).</w:delText>
        </w:r>
      </w:del>
      <w:ins w:id="75" w:author="Bryce Askey" w:date="2021-01-31T12:31:00Z">
        <w:r w:rsidR="00381653">
          <w:rPr>
            <w:rFonts w:ascii="Times New Roman" w:hAnsi="Times New Roman" w:cs="Times New Roman"/>
            <w:sz w:val="24"/>
            <w:szCs w:val="24"/>
          </w:rPr>
          <w:t xml:space="preserve"> </w:t>
        </w:r>
      </w:ins>
      <w:del w:id="76" w:author="Bryce Askey" w:date="2021-01-31T12:31:00Z">
        <w:r w:rsidR="00523AD2" w:rsidDel="00381653">
          <w:rPr>
            <w:rFonts w:ascii="Times New Roman" w:hAnsi="Times New Roman" w:cs="Times New Roman"/>
            <w:sz w:val="24"/>
            <w:szCs w:val="24"/>
          </w:rPr>
          <w:delText xml:space="preserve"> </w:delText>
        </w:r>
      </w:del>
      <w:ins w:id="77" w:author="Bryce Askey" w:date="2021-01-31T12:33:00Z">
        <w:r w:rsidR="00381653">
          <w:rPr>
            <w:rFonts w:ascii="Times New Roman" w:hAnsi="Times New Roman" w:cs="Times New Roman"/>
            <w:sz w:val="24"/>
            <w:szCs w:val="24"/>
          </w:rPr>
          <w:t>h</w:t>
        </w:r>
      </w:ins>
      <w:del w:id="78" w:author="Bryce Askey" w:date="2021-01-31T12:33:00Z">
        <w:r w:rsidR="004830BC" w:rsidDel="00381653">
          <w:rPr>
            <w:rFonts w:ascii="Times New Roman" w:hAnsi="Times New Roman" w:cs="Times New Roman"/>
            <w:sz w:val="24"/>
            <w:szCs w:val="24"/>
          </w:rPr>
          <w:delText>H</w:delText>
        </w:r>
      </w:del>
      <w:r w:rsidR="004830BC">
        <w:rPr>
          <w:rFonts w:ascii="Times New Roman" w:hAnsi="Times New Roman" w:cs="Times New Roman"/>
          <w:sz w:val="24"/>
          <w:szCs w:val="24"/>
        </w:rPr>
        <w:t xml:space="preserve">erbarium </w:t>
      </w:r>
      <w:del w:id="79" w:author="Bryce Askey" w:date="2021-01-31T12:32:00Z">
        <w:r w:rsidR="004830BC" w:rsidDel="00381653">
          <w:rPr>
            <w:rFonts w:ascii="Times New Roman" w:hAnsi="Times New Roman" w:cs="Times New Roman"/>
            <w:sz w:val="24"/>
            <w:szCs w:val="24"/>
          </w:rPr>
          <w:delText xml:space="preserve">samples </w:delText>
        </w:r>
      </w:del>
      <w:ins w:id="80" w:author="Bryce Askey" w:date="2021-01-31T12:32:00Z">
        <w:r w:rsidR="00381653">
          <w:rPr>
            <w:rFonts w:ascii="Times New Roman" w:hAnsi="Times New Roman" w:cs="Times New Roman"/>
            <w:sz w:val="24"/>
            <w:szCs w:val="24"/>
          </w:rPr>
          <w:t xml:space="preserve">vouchers </w:t>
        </w:r>
      </w:ins>
      <w:r w:rsidR="004830BC">
        <w:rPr>
          <w:rFonts w:ascii="Times New Roman" w:hAnsi="Times New Roman" w:cs="Times New Roman"/>
          <w:sz w:val="24"/>
          <w:szCs w:val="24"/>
        </w:rPr>
        <w:t xml:space="preserve">were obtained from </w:t>
      </w:r>
      <w:del w:id="81" w:author="Bryce Askey" w:date="2021-01-31T12:53:00Z">
        <w:r w:rsidR="00830B06" w:rsidDel="00567D46">
          <w:rPr>
            <w:rFonts w:ascii="Times New Roman" w:hAnsi="Times New Roman" w:cs="Times New Roman"/>
            <w:sz w:val="24"/>
            <w:szCs w:val="24"/>
          </w:rPr>
          <w:delText xml:space="preserve">the </w:delText>
        </w:r>
      </w:del>
      <w:r w:rsidR="00830B06">
        <w:rPr>
          <w:rFonts w:ascii="Times New Roman" w:hAnsi="Times New Roman" w:cs="Times New Roman"/>
          <w:sz w:val="24"/>
          <w:szCs w:val="24"/>
        </w:rPr>
        <w:t xml:space="preserve">FLAS </w:t>
      </w:r>
      <w:del w:id="82" w:author="Bryce Askey" w:date="2021-01-31T12:53:00Z">
        <w:r w:rsidR="004830BC" w:rsidDel="00567D46">
          <w:rPr>
            <w:rFonts w:ascii="Times New Roman" w:hAnsi="Times New Roman" w:cs="Times New Roman"/>
            <w:sz w:val="24"/>
            <w:szCs w:val="24"/>
          </w:rPr>
          <w:delText xml:space="preserve">herbarium </w:delText>
        </w:r>
      </w:del>
      <w:r w:rsidR="004830BC">
        <w:rPr>
          <w:rFonts w:ascii="Times New Roman" w:hAnsi="Times New Roman" w:cs="Times New Roman"/>
          <w:sz w:val="24"/>
          <w:szCs w:val="24"/>
        </w:rPr>
        <w:t>and</w:t>
      </w:r>
      <w:del w:id="83" w:author="Bryce Askey" w:date="2021-01-31T12:53:00Z">
        <w:r w:rsidR="004830BC" w:rsidDel="00567D46">
          <w:rPr>
            <w:rFonts w:ascii="Times New Roman" w:hAnsi="Times New Roman" w:cs="Times New Roman"/>
            <w:sz w:val="24"/>
            <w:szCs w:val="24"/>
          </w:rPr>
          <w:delText xml:space="preserve"> </w:delText>
        </w:r>
        <w:r w:rsidR="00830B06" w:rsidDel="00567D46">
          <w:rPr>
            <w:rFonts w:ascii="Times New Roman" w:hAnsi="Times New Roman" w:cs="Times New Roman"/>
            <w:sz w:val="24"/>
            <w:szCs w:val="24"/>
          </w:rPr>
          <w:delText>the</w:delText>
        </w:r>
      </w:del>
      <w:r w:rsidR="00830B06">
        <w:rPr>
          <w:rFonts w:ascii="Times New Roman" w:hAnsi="Times New Roman" w:cs="Times New Roman"/>
          <w:sz w:val="24"/>
          <w:szCs w:val="24"/>
        </w:rPr>
        <w:t xml:space="preserv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w:t>
      </w:r>
      <w:ins w:id="84" w:author="Bryce Askey" w:date="2021-01-31T12:53:00Z">
        <w:r w:rsidR="00567D46">
          <w:rPr>
            <w:rFonts w:ascii="Times New Roman" w:hAnsi="Times New Roman" w:cs="Times New Roman"/>
            <w:sz w:val="24"/>
            <w:szCs w:val="24"/>
          </w:rPr>
          <w:t>s</w:t>
        </w:r>
      </w:ins>
      <w:r w:rsidR="004830BC">
        <w:rPr>
          <w:rFonts w:ascii="Times New Roman" w:hAnsi="Times New Roman" w:cs="Times New Roman"/>
          <w:sz w:val="24"/>
          <w:szCs w:val="24"/>
        </w:rPr>
        <w:t>.</w:t>
      </w:r>
      <w:del w:id="85" w:author="Bryce Askey" w:date="2021-01-31T12:33:00Z">
        <w:r w:rsidR="004830BC" w:rsidDel="00381653">
          <w:rPr>
            <w:rFonts w:ascii="Times New Roman" w:hAnsi="Times New Roman" w:cs="Times New Roman"/>
            <w:sz w:val="24"/>
            <w:szCs w:val="24"/>
          </w:rPr>
          <w:delText xml:space="preserve"> Voucher information of herbarium samples used in this study is provided in Table S1.</w:delText>
        </w:r>
      </w:del>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2A3E68B5" w14:textId="54BAF867" w:rsidR="00FF71CA" w:rsidRPr="00C269FD" w:rsidRDefault="00646429" w:rsidP="00646429">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w:t>
      </w:r>
      <w:r w:rsidR="00D531F9">
        <w:rPr>
          <w:rFonts w:ascii="Times New Roman" w:hAnsi="Times New Roman" w:cs="Times New Roman"/>
          <w:sz w:val="24"/>
          <w:szCs w:val="24"/>
        </w:rPr>
        <w:t>six</w:t>
      </w:r>
      <w:r w:rsidR="0008369B" w:rsidRPr="00C269FD">
        <w:rPr>
          <w:rFonts w:ascii="Times New Roman" w:hAnsi="Times New Roman" w:cs="Times New Roman"/>
          <w:sz w:val="24"/>
          <w:szCs w:val="24"/>
        </w:rPr>
        <w:t xml:space="preserve"> </w:t>
      </w:r>
      <w:del w:id="86" w:author="Askey,Bryce C" w:date="2021-01-27T14:37:00Z">
        <w:r w:rsidR="0008369B" w:rsidRPr="00C269FD" w:rsidDel="0068428F">
          <w:rPr>
            <w:rFonts w:ascii="Times New Roman" w:hAnsi="Times New Roman" w:cs="Times New Roman"/>
            <w:sz w:val="24"/>
            <w:szCs w:val="24"/>
          </w:rPr>
          <w:delText>4’</w:delText>
        </w:r>
      </w:del>
      <w:ins w:id="87"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-hydroxyflavones, which</w:t>
      </w:r>
      <w:r w:rsidR="00004153" w:rsidRPr="00C269FD">
        <w:rPr>
          <w:rFonts w:ascii="Times New Roman" w:hAnsi="Times New Roman" w:cs="Times New Roman"/>
          <w:sz w:val="24"/>
          <w:szCs w:val="24"/>
        </w:rPr>
        <w:t xml:space="preserve"> were apigenin, apigenin-7-glucuronide (</w:t>
      </w:r>
      <w:r w:rsidR="003E3157">
        <w:rPr>
          <w:rFonts w:ascii="Times New Roman" w:hAnsi="Times New Roman" w:cs="Times New Roman"/>
          <w:sz w:val="24"/>
          <w:szCs w:val="24"/>
        </w:rPr>
        <w:t>apigenin 7-G</w:t>
      </w:r>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del w:id="88" w:author="Bryce Askey" w:date="2021-01-31T12:54:00Z">
        <w:r w:rsidR="00004153" w:rsidRPr="00C269FD" w:rsidDel="00567D46">
          <w:rPr>
            <w:rFonts w:ascii="Times New Roman" w:hAnsi="Times New Roman" w:cs="Times New Roman"/>
            <w:sz w:val="24"/>
            <w:szCs w:val="24"/>
          </w:rPr>
          <w:delText>hispidulin-7-glucuronide</w:delText>
        </w:r>
      </w:del>
      <w:ins w:id="89" w:author="Bryce Askey" w:date="2021-01-31T12:54:00Z">
        <w:r w:rsidR="00567D46">
          <w:rPr>
            <w:rFonts w:ascii="Times New Roman" w:hAnsi="Times New Roman" w:cs="Times New Roman"/>
            <w:sz w:val="24"/>
            <w:szCs w:val="24"/>
          </w:rPr>
          <w:t>hispiduloside</w:t>
        </w:r>
      </w:ins>
      <w:del w:id="90" w:author="Bryce Askey" w:date="2021-01-31T12:55:00Z">
        <w:r w:rsidR="00A67CF9" w:rsidRPr="00C269FD" w:rsidDel="00567D46">
          <w:rPr>
            <w:rFonts w:ascii="Times New Roman" w:hAnsi="Times New Roman" w:cs="Times New Roman"/>
            <w:sz w:val="24"/>
            <w:szCs w:val="24"/>
          </w:rPr>
          <w:delText xml:space="preserve"> (</w:delText>
        </w:r>
        <w:r w:rsidR="003E3157" w:rsidDel="00567D46">
          <w:rPr>
            <w:rFonts w:ascii="Times New Roman" w:hAnsi="Times New Roman" w:cs="Times New Roman"/>
            <w:sz w:val="24"/>
            <w:szCs w:val="24"/>
          </w:rPr>
          <w:delText>hispidulin 7-G</w:delText>
        </w:r>
        <w:r w:rsidR="00A67CF9" w:rsidRPr="00C269FD" w:rsidDel="00567D46">
          <w:rPr>
            <w:rFonts w:ascii="Times New Roman" w:hAnsi="Times New Roman" w:cs="Times New Roman"/>
            <w:sz w:val="24"/>
            <w:szCs w:val="24"/>
          </w:rPr>
          <w:delText>)</w:delText>
        </w:r>
      </w:del>
      <w:r w:rsidR="0008369B" w:rsidRPr="00C269FD">
        <w:rPr>
          <w:rFonts w:ascii="Times New Roman" w:hAnsi="Times New Roman" w:cs="Times New Roman"/>
          <w:sz w:val="24"/>
          <w:szCs w:val="24"/>
        </w:rPr>
        <w:t xml:space="preserve">. The remaining </w:t>
      </w:r>
      <w:r w:rsidR="00D531F9">
        <w:rPr>
          <w:rFonts w:ascii="Times New Roman" w:hAnsi="Times New Roman" w:cs="Times New Roman"/>
          <w:sz w:val="24"/>
          <w:szCs w:val="24"/>
        </w:rPr>
        <w:t>eight</w:t>
      </w:r>
      <w:r w:rsidR="0008369B" w:rsidRPr="00C269FD">
        <w:rPr>
          <w:rFonts w:ascii="Times New Roman" w:hAnsi="Times New Roman" w:cs="Times New Roman"/>
          <w:sz w:val="24"/>
          <w:szCs w:val="24"/>
        </w:rPr>
        <w:t xml:space="preserve"> flavonoids were </w:t>
      </w:r>
      <w:del w:id="91" w:author="Askey,Bryce C" w:date="2021-01-27T14:37:00Z">
        <w:r w:rsidR="0008369B" w:rsidRPr="00C269FD" w:rsidDel="0068428F">
          <w:rPr>
            <w:rFonts w:ascii="Times New Roman" w:hAnsi="Times New Roman" w:cs="Times New Roman"/>
            <w:sz w:val="24"/>
            <w:szCs w:val="24"/>
          </w:rPr>
          <w:delText>4’</w:delText>
        </w:r>
      </w:del>
      <w:ins w:id="92" w:author="Askey,Bryce C" w:date="2021-01-27T14:37:00Z">
        <w:r w:rsidR="0068428F">
          <w:rPr>
            <w:rFonts w:ascii="Times New Roman" w:hAnsi="Times New Roman" w:cs="Times New Roman"/>
            <w:sz w:val="24"/>
            <w:szCs w:val="24"/>
          </w:rPr>
          <w:t>4´</w:t>
        </w:r>
      </w:ins>
      <w:r w:rsidR="0008369B" w:rsidRPr="00C269FD">
        <w:rPr>
          <w:rFonts w:ascii="Times New Roman" w:hAnsi="Times New Roman" w:cs="Times New Roman"/>
          <w:sz w:val="24"/>
          <w:szCs w:val="24"/>
        </w:rPr>
        <w:t>-deoxyflavones,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oroxyloside,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A</w:t>
      </w:r>
      <w:r w:rsidR="004D00ED">
        <w:rPr>
          <w:rFonts w:ascii="Times New Roman" w:hAnsi="Times New Roman" w:cs="Times New Roman"/>
          <w:sz w:val="24"/>
          <w:szCs w:val="24"/>
        </w:rPr>
        <w:t>cteoside</w:t>
      </w:r>
      <w:ins w:id="93" w:author="Bryce Askey" w:date="2021-01-31T12:48:00Z">
        <w:r w:rsidR="00567D46">
          <w:rPr>
            <w:rFonts w:ascii="Times New Roman" w:hAnsi="Times New Roman" w:cs="Times New Roman"/>
            <w:sz w:val="24"/>
            <w:szCs w:val="24"/>
          </w:rPr>
          <w:t xml:space="preserve"> </w:t>
        </w:r>
      </w:ins>
      <w:ins w:id="94" w:author="Askey,Bryce C" w:date="2021-01-26T20:42:00Z">
        <w:del w:id="95" w:author="Bryce Askey" w:date="2021-01-31T12:48:00Z">
          <w:r w:rsidR="00D9716D" w:rsidDel="00567D46">
            <w:rPr>
              <w:rFonts w:ascii="Times New Roman" w:hAnsi="Times New Roman" w:cs="Times New Roman"/>
              <w:sz w:val="24"/>
              <w:szCs w:val="24"/>
            </w:rPr>
            <w:delText xml:space="preserve">, </w:delText>
          </w:r>
        </w:del>
      </w:ins>
      <w:ins w:id="96" w:author="Askey,Bryce C" w:date="2021-01-26T20:41:00Z">
        <w:del w:id="97" w:author="Bryce Askey" w:date="2021-01-31T12:48:00Z">
          <w:r w:rsidR="00A31034" w:rsidDel="00567D46">
            <w:rPr>
              <w:rFonts w:ascii="Times New Roman" w:hAnsi="Times New Roman" w:cs="Times New Roman"/>
              <w:sz w:val="24"/>
              <w:szCs w:val="24"/>
            </w:rPr>
            <w:delText>also commonly called verbascoside</w:delText>
          </w:r>
        </w:del>
      </w:ins>
      <w:ins w:id="98" w:author="Askey,Bryce C" w:date="2021-01-26T20:42:00Z">
        <w:del w:id="99" w:author="Bryce Askey" w:date="2021-01-31T12:48:00Z">
          <w:r w:rsidR="00D9716D" w:rsidDel="00567D46">
            <w:rPr>
              <w:rFonts w:ascii="Times New Roman" w:hAnsi="Times New Roman" w:cs="Times New Roman"/>
              <w:sz w:val="24"/>
              <w:szCs w:val="24"/>
            </w:rPr>
            <w:delText>,</w:delText>
          </w:r>
        </w:del>
      </w:ins>
      <w:del w:id="100" w:author="Bryce Askey" w:date="2021-01-31T12:48:00Z">
        <w:r w:rsidR="00A10495" w:rsidDel="00567D46">
          <w:rPr>
            <w:rFonts w:ascii="Times New Roman" w:hAnsi="Times New Roman" w:cs="Times New Roman"/>
            <w:sz w:val="24"/>
            <w:szCs w:val="24"/>
          </w:rPr>
          <w:delText xml:space="preserve"> </w:delText>
        </w:r>
      </w:del>
      <w:r w:rsidR="00A10495">
        <w:rPr>
          <w:rFonts w:ascii="Times New Roman" w:hAnsi="Times New Roman" w:cs="Times New Roman"/>
          <w:sz w:val="24"/>
          <w:szCs w:val="24"/>
        </w:rPr>
        <w:t>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t>
      </w:r>
      <w:r w:rsidR="00112E57" w:rsidRPr="00C269FD">
        <w:rPr>
          <w:rFonts w:ascii="Times New Roman" w:hAnsi="Times New Roman" w:cs="Times New Roman"/>
          <w:sz w:val="24"/>
          <w:szCs w:val="24"/>
        </w:rPr>
        <w:lastRenderedPageBreak/>
        <w:t xml:space="preserve">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ins w:id="101" w:author="Askey,Bryce C" w:date="2021-01-27T10:29:00Z">
        <w:r w:rsidR="0036225E">
          <w:rPr>
            <w:rFonts w:ascii="Times New Roman" w:hAnsi="Times New Roman" w:cs="Times New Roman"/>
            <w:sz w:val="24"/>
            <w:szCs w:val="24"/>
          </w:rPr>
          <w:t>(</w:t>
        </w:r>
      </w:ins>
      <w:ins w:id="102" w:author="Askey,Bryce C" w:date="2021-01-27T10:30:00Z">
        <w:r w:rsidR="0036225E">
          <w:rPr>
            <w:rFonts w:ascii="Times New Roman" w:hAnsi="Times New Roman" w:cs="Times New Roman"/>
            <w:sz w:val="24"/>
            <w:szCs w:val="24"/>
          </w:rPr>
          <w:t xml:space="preserve">Massachusetts, USA) </w:t>
        </w:r>
      </w:ins>
      <w:r w:rsidR="00B66DCC" w:rsidRPr="00C269FD">
        <w:rPr>
          <w:rFonts w:ascii="Times New Roman" w:hAnsi="Times New Roman" w:cs="Times New Roman"/>
          <w:sz w:val="24"/>
          <w:szCs w:val="24"/>
        </w:rPr>
        <w:t xml:space="preserve">UltiMate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were separated with a</w:t>
      </w:r>
      <w:del w:id="103" w:author="Askey,Bryce C" w:date="2021-01-27T10:25:00Z">
        <w:r w:rsidR="00B66DCC" w:rsidRPr="00C269FD" w:rsidDel="00F93469">
          <w:rPr>
            <w:rFonts w:ascii="Times New Roman" w:hAnsi="Times New Roman" w:cs="Times New Roman"/>
            <w:sz w:val="24"/>
            <w:szCs w:val="24"/>
          </w:rPr>
          <w:delText>n</w:delText>
        </w:r>
      </w:del>
      <w:r w:rsidR="00B66DCC" w:rsidRPr="00C269FD">
        <w:rPr>
          <w:rFonts w:ascii="Times New Roman" w:hAnsi="Times New Roman" w:cs="Times New Roman"/>
          <w:sz w:val="24"/>
          <w:szCs w:val="24"/>
        </w:rPr>
        <w:t xml:space="preserve">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ins w:id="104" w:author="Askey,Bryce C" w:date="2021-01-26T22:21:00Z">
        <w:r w:rsidR="009740ED">
          <w:rPr>
            <w:rFonts w:ascii="Times New Roman" w:hAnsi="Times New Roman" w:cs="Times New Roman"/>
            <w:sz w:val="24"/>
            <w:szCs w:val="24"/>
          </w:rPr>
          <w:t xml:space="preserve"> Chemical standards used to prepare the calibration mixes were purchased </w:t>
        </w:r>
      </w:ins>
      <w:ins w:id="105" w:author="Askey,Bryce C" w:date="2021-01-26T22:22:00Z">
        <w:r w:rsidR="009740ED">
          <w:rPr>
            <w:rFonts w:ascii="Times New Roman" w:hAnsi="Times New Roman" w:cs="Times New Roman"/>
            <w:sz w:val="24"/>
            <w:szCs w:val="24"/>
          </w:rPr>
          <w:t xml:space="preserve">in powdered </w:t>
        </w:r>
      </w:ins>
      <w:ins w:id="106" w:author="Askey,Bryce C" w:date="2021-01-27T10:07:00Z">
        <w:r w:rsidR="00312119">
          <w:rPr>
            <w:rFonts w:ascii="Times New Roman" w:hAnsi="Times New Roman" w:cs="Times New Roman"/>
            <w:sz w:val="24"/>
            <w:szCs w:val="24"/>
          </w:rPr>
          <w:t>form from</w:t>
        </w:r>
      </w:ins>
      <w:ins w:id="107" w:author="Askey,Bryce C" w:date="2021-01-26T22:26:00Z">
        <w:r w:rsidR="00E635E1">
          <w:rPr>
            <w:rFonts w:ascii="Times New Roman" w:hAnsi="Times New Roman" w:cs="Times New Roman"/>
            <w:sz w:val="24"/>
            <w:szCs w:val="24"/>
          </w:rPr>
          <w:t xml:space="preserve"> ChemFaces (</w:t>
        </w:r>
      </w:ins>
      <w:ins w:id="108" w:author="Askey,Bryce C" w:date="2021-01-26T22:27:00Z">
        <w:r w:rsidR="00E635E1">
          <w:rPr>
            <w:rFonts w:ascii="Times New Roman" w:hAnsi="Times New Roman" w:cs="Times New Roman"/>
            <w:sz w:val="24"/>
            <w:szCs w:val="24"/>
          </w:rPr>
          <w:t>Wuhan, China</w:t>
        </w:r>
      </w:ins>
      <w:ins w:id="109" w:author="Askey,Bryce C" w:date="2021-01-26T22:28:00Z">
        <w:r w:rsidR="00E635E1">
          <w:rPr>
            <w:rFonts w:ascii="Times New Roman" w:hAnsi="Times New Roman" w:cs="Times New Roman"/>
            <w:sz w:val="24"/>
            <w:szCs w:val="24"/>
          </w:rPr>
          <w:t xml:space="preserve">), </w:t>
        </w:r>
      </w:ins>
      <w:ins w:id="110" w:author="Askey,Bryce C" w:date="2021-01-27T09:42:00Z">
        <w:r w:rsidR="00A93295">
          <w:rPr>
            <w:rFonts w:ascii="Times New Roman" w:hAnsi="Times New Roman" w:cs="Times New Roman"/>
            <w:sz w:val="24"/>
            <w:szCs w:val="24"/>
          </w:rPr>
          <w:t xml:space="preserve">and </w:t>
        </w:r>
      </w:ins>
      <w:ins w:id="111" w:author="Askey,Bryce C" w:date="2021-01-26T22:28:00Z">
        <w:r w:rsidR="00E635E1">
          <w:rPr>
            <w:rFonts w:ascii="Times New Roman" w:hAnsi="Times New Roman" w:cs="Times New Roman"/>
            <w:sz w:val="24"/>
            <w:szCs w:val="24"/>
          </w:rPr>
          <w:t>dissolved in dimethylsulfoxide (DMSO)</w:t>
        </w:r>
      </w:ins>
      <w:ins w:id="112" w:author="Askey,Bryce C" w:date="2021-01-26T22:29:00Z">
        <w:r w:rsidR="00E635E1">
          <w:rPr>
            <w:rFonts w:ascii="Times New Roman" w:hAnsi="Times New Roman" w:cs="Times New Roman"/>
            <w:sz w:val="24"/>
            <w:szCs w:val="24"/>
          </w:rPr>
          <w:t xml:space="preserve"> </w:t>
        </w:r>
        <w:r w:rsidR="00E635E1" w:rsidRPr="000849CA">
          <w:rPr>
            <w:rFonts w:ascii="Times New Roman" w:hAnsi="Times New Roman" w:cs="Times New Roman"/>
            <w:sz w:val="24"/>
            <w:szCs w:val="24"/>
          </w:rPr>
          <w:t xml:space="preserve">to </w:t>
        </w:r>
      </w:ins>
      <w:ins w:id="113" w:author="Askey,Bryce C" w:date="2021-01-27T09:43:00Z">
        <w:r w:rsidR="00A93295" w:rsidRPr="000849CA">
          <w:rPr>
            <w:rFonts w:ascii="Times New Roman" w:hAnsi="Times New Roman" w:cs="Times New Roman"/>
            <w:sz w:val="24"/>
            <w:szCs w:val="24"/>
          </w:rPr>
          <w:t xml:space="preserve">generate </w:t>
        </w:r>
      </w:ins>
      <w:ins w:id="114" w:author="Askey,Bryce C" w:date="2021-01-27T10:23:00Z">
        <w:r w:rsidR="00F93469">
          <w:rPr>
            <w:rFonts w:ascii="Times New Roman" w:hAnsi="Times New Roman" w:cs="Times New Roman"/>
            <w:sz w:val="24"/>
            <w:szCs w:val="24"/>
          </w:rPr>
          <w:t xml:space="preserve">stocks </w:t>
        </w:r>
      </w:ins>
      <w:ins w:id="115" w:author="Askey,Bryce C" w:date="2021-01-27T09:43:00Z">
        <w:r w:rsidR="00A93295" w:rsidRPr="000849CA">
          <w:rPr>
            <w:rFonts w:ascii="Times New Roman" w:hAnsi="Times New Roman" w:cs="Times New Roman"/>
            <w:sz w:val="24"/>
            <w:szCs w:val="24"/>
          </w:rPr>
          <w:t>of 1000</w:t>
        </w:r>
      </w:ins>
      <w:ins w:id="116" w:author="Askey,Bryce C" w:date="2021-01-27T10:04:00Z">
        <w:r w:rsidR="00312119" w:rsidRPr="000849CA">
          <w:rPr>
            <w:rFonts w:ascii="Times New Roman" w:hAnsi="Times New Roman" w:cs="Times New Roman"/>
            <w:sz w:val="24"/>
            <w:szCs w:val="24"/>
          </w:rPr>
          <w:t>, 2000, or 4000</w:t>
        </w:r>
      </w:ins>
      <w:ins w:id="117" w:author="Askey,Bryce C" w:date="2021-01-27T09:43:00Z">
        <w:r w:rsidR="00A93295" w:rsidRPr="000849CA">
          <w:rPr>
            <w:rFonts w:ascii="Times New Roman" w:hAnsi="Times New Roman" w:cs="Times New Roman"/>
            <w:sz w:val="24"/>
            <w:szCs w:val="24"/>
          </w:rPr>
          <w:t xml:space="preserve"> ppm.</w:t>
        </w:r>
      </w:ins>
      <w:ins w:id="118" w:author="Askey,Bryce C" w:date="2021-01-27T09:44:00Z">
        <w:r w:rsidR="00854DEE" w:rsidRPr="000849CA">
          <w:rPr>
            <w:rFonts w:ascii="Times New Roman" w:hAnsi="Times New Roman" w:cs="Times New Roman"/>
            <w:sz w:val="24"/>
            <w:szCs w:val="24"/>
          </w:rPr>
          <w:t xml:space="preserve"> These </w:t>
        </w:r>
      </w:ins>
      <w:ins w:id="119" w:author="Askey,Bryce C" w:date="2021-01-27T10:23:00Z">
        <w:r w:rsidR="00F93469">
          <w:rPr>
            <w:rFonts w:ascii="Times New Roman" w:hAnsi="Times New Roman" w:cs="Times New Roman"/>
            <w:sz w:val="24"/>
            <w:szCs w:val="24"/>
          </w:rPr>
          <w:t xml:space="preserve">stocks </w:t>
        </w:r>
      </w:ins>
      <w:ins w:id="120" w:author="Askey,Bryce C" w:date="2021-01-27T10:19:00Z">
        <w:r w:rsidR="000849CA" w:rsidRPr="000849CA">
          <w:rPr>
            <w:rFonts w:ascii="Times New Roman" w:hAnsi="Times New Roman" w:cs="Times New Roman"/>
            <w:sz w:val="24"/>
            <w:szCs w:val="24"/>
          </w:rPr>
          <w:t>were diluted</w:t>
        </w:r>
      </w:ins>
      <w:ins w:id="121" w:author="Askey,Bryce C" w:date="2021-01-27T10:20:00Z">
        <w:r w:rsidR="000849CA" w:rsidRPr="000849CA">
          <w:rPr>
            <w:rFonts w:ascii="Times New Roman" w:hAnsi="Times New Roman" w:cs="Times New Roman"/>
            <w:sz w:val="24"/>
            <w:szCs w:val="24"/>
          </w:rPr>
          <w:t xml:space="preserve"> </w:t>
        </w:r>
      </w:ins>
      <w:ins w:id="122" w:author="Askey,Bryce C" w:date="2021-01-27T10:21:00Z">
        <w:r w:rsidR="000849CA" w:rsidRPr="000849CA">
          <w:rPr>
            <w:rFonts w:ascii="Times New Roman" w:hAnsi="Times New Roman" w:cs="Times New Roman"/>
            <w:sz w:val="24"/>
            <w:szCs w:val="24"/>
          </w:rPr>
          <w:t xml:space="preserve">with 50% methanol </w:t>
        </w:r>
      </w:ins>
      <w:ins w:id="123" w:author="Askey,Bryce C" w:date="2021-01-27T10:20:00Z">
        <w:r w:rsidR="000849CA" w:rsidRPr="000849CA">
          <w:rPr>
            <w:rFonts w:ascii="Times New Roman" w:hAnsi="Times New Roman" w:cs="Times New Roman"/>
            <w:sz w:val="24"/>
            <w:szCs w:val="24"/>
          </w:rPr>
          <w:t xml:space="preserve">and mixed to </w:t>
        </w:r>
      </w:ins>
      <w:ins w:id="124" w:author="Askey,Bryce C" w:date="2021-01-27T10:21:00Z">
        <w:r w:rsidR="000849CA" w:rsidRPr="000849CA">
          <w:rPr>
            <w:rFonts w:ascii="Times New Roman" w:hAnsi="Times New Roman" w:cs="Times New Roman"/>
            <w:sz w:val="24"/>
            <w:szCs w:val="24"/>
          </w:rPr>
          <w:t xml:space="preserve">generate calibration mixes of </w:t>
        </w:r>
      </w:ins>
      <w:ins w:id="125" w:author="Askey,Bryce C" w:date="2021-01-27T10:19:00Z">
        <w:r w:rsidR="000849CA" w:rsidRPr="000849CA">
          <w:rPr>
            <w:rFonts w:ascii="Times New Roman" w:hAnsi="Times New Roman" w:cs="Times New Roman"/>
            <w:sz w:val="24"/>
            <w:szCs w:val="24"/>
          </w:rPr>
          <w:t xml:space="preserve">the </w:t>
        </w:r>
      </w:ins>
      <w:ins w:id="126" w:author="Askey,Bryce C" w:date="2021-01-27T10:23:00Z">
        <w:r w:rsidR="00F93469">
          <w:rPr>
            <w:rFonts w:ascii="Times New Roman" w:hAnsi="Times New Roman" w:cs="Times New Roman"/>
            <w:sz w:val="24"/>
            <w:szCs w:val="24"/>
          </w:rPr>
          <w:t>varying desired concentrations</w:t>
        </w:r>
      </w:ins>
      <w:ins w:id="127" w:author="Askey,Bryce C" w:date="2021-01-27T10:21:00Z">
        <w:r w:rsidR="000849CA" w:rsidRPr="000849CA">
          <w:rPr>
            <w:rFonts w:ascii="Times New Roman" w:hAnsi="Times New Roman" w:cs="Times New Roman"/>
            <w:sz w:val="24"/>
            <w:szCs w:val="24"/>
          </w:rPr>
          <w:t xml:space="preserve">. </w:t>
        </w:r>
      </w:ins>
      <w:del w:id="128" w:author="Askey,Bryce C" w:date="2021-01-26T22:25:00Z">
        <w:r w:rsidR="00F163FB" w:rsidRPr="00C269FD" w:rsidDel="009740ED">
          <w:rPr>
            <w:rFonts w:ascii="Times New Roman" w:hAnsi="Times New Roman" w:cs="Times New Roman"/>
            <w:sz w:val="24"/>
            <w:szCs w:val="24"/>
          </w:rPr>
          <w:delText xml:space="preserve"> </w:delText>
        </w:r>
        <w:commentRangeStart w:id="129"/>
        <w:r w:rsidR="00C62863" w:rsidRPr="00C269FD" w:rsidDel="009740ED">
          <w:rPr>
            <w:rFonts w:ascii="Times New Roman" w:hAnsi="Times New Roman" w:cs="Times New Roman"/>
            <w:color w:val="FF0000"/>
            <w:sz w:val="24"/>
            <w:szCs w:val="24"/>
          </w:rPr>
          <w:delText>Prep</w:delText>
        </w:r>
      </w:del>
      <w:del w:id="130" w:author="Askey,Bryce C" w:date="2021-01-27T10:21:00Z">
        <w:r w:rsidR="00C62863" w:rsidRPr="00C269FD" w:rsidDel="000849CA">
          <w:rPr>
            <w:rFonts w:ascii="Times New Roman" w:hAnsi="Times New Roman" w:cs="Times New Roman"/>
            <w:color w:val="FF0000"/>
            <w:sz w:val="24"/>
            <w:szCs w:val="24"/>
          </w:rPr>
          <w:delText xml:space="preserve">aration of calibration mixes + source of </w:delText>
        </w:r>
        <w:r w:rsidR="00253EC3" w:rsidRPr="00C269FD" w:rsidDel="000849CA">
          <w:rPr>
            <w:rFonts w:ascii="Times New Roman" w:hAnsi="Times New Roman" w:cs="Times New Roman"/>
            <w:color w:val="FF0000"/>
            <w:sz w:val="24"/>
            <w:szCs w:val="24"/>
          </w:rPr>
          <w:delText>metabolite</w:delText>
        </w:r>
        <w:r w:rsidR="00374BC2" w:rsidRPr="00C269FD" w:rsidDel="000849CA">
          <w:rPr>
            <w:rFonts w:ascii="Times New Roman" w:hAnsi="Times New Roman" w:cs="Times New Roman"/>
            <w:color w:val="FF0000"/>
            <w:sz w:val="24"/>
            <w:szCs w:val="24"/>
          </w:rPr>
          <w:delText>s</w:delText>
        </w:r>
        <w:r w:rsidR="00C62863" w:rsidRPr="00C269FD" w:rsidDel="000849CA">
          <w:rPr>
            <w:rFonts w:ascii="Times New Roman" w:hAnsi="Times New Roman" w:cs="Times New Roman"/>
            <w:color w:val="FF0000"/>
            <w:sz w:val="24"/>
            <w:szCs w:val="24"/>
          </w:rPr>
          <w:delText>.</w:delText>
        </w:r>
      </w:del>
      <w:commentRangeEnd w:id="129"/>
      <w:r w:rsidR="00CB5708">
        <w:rPr>
          <w:rStyle w:val="CommentReference"/>
        </w:rPr>
        <w:commentReference w:id="129"/>
      </w:r>
      <w:del w:id="131" w:author="Askey,Bryce C" w:date="2021-01-27T10:21:00Z">
        <w:r w:rsidR="00C62863" w:rsidRPr="00C269FD" w:rsidDel="000849CA">
          <w:rPr>
            <w:rFonts w:ascii="Times New Roman" w:hAnsi="Times New Roman" w:cs="Times New Roman"/>
            <w:sz w:val="24"/>
            <w:szCs w:val="24"/>
          </w:rPr>
          <w:delText xml:space="preserve"> </w:delText>
        </w:r>
      </w:del>
      <w:del w:id="132" w:author="Askey,Bryce C" w:date="2021-01-27T10:25:00Z">
        <w:r w:rsidR="00596E85" w:rsidDel="00F93469">
          <w:rPr>
            <w:rFonts w:ascii="Times New Roman" w:hAnsi="Times New Roman" w:cs="Times New Roman"/>
            <w:sz w:val="24"/>
            <w:szCs w:val="24"/>
          </w:rPr>
          <w:delText xml:space="preserve">With </w:delText>
        </w:r>
      </w:del>
      <w:ins w:id="133" w:author="Askey,Bryce C" w:date="2021-01-27T10:25:00Z">
        <w:r w:rsidR="00F93469">
          <w:rPr>
            <w:rFonts w:ascii="Times New Roman" w:hAnsi="Times New Roman" w:cs="Times New Roman"/>
            <w:sz w:val="24"/>
            <w:szCs w:val="24"/>
          </w:rPr>
          <w:t xml:space="preserve">Using the peak areas of these calibration mixes and </w:t>
        </w:r>
      </w:ins>
      <w:r w:rsidR="00596E85">
        <w:rPr>
          <w:rFonts w:ascii="Times New Roman" w:hAnsi="Times New Roman" w:cs="Times New Roman"/>
          <w:sz w:val="24"/>
          <w:szCs w:val="24"/>
        </w:rPr>
        <w:t xml:space="preserve">the molecular weight of each metabolite, concentrations in µmol/g dry weight were </w:t>
      </w:r>
      <w:del w:id="134" w:author="Askey,Bryce C" w:date="2021-01-27T10:26:00Z">
        <w:r w:rsidR="00596E85" w:rsidDel="00F93469">
          <w:rPr>
            <w:rFonts w:ascii="Times New Roman" w:hAnsi="Times New Roman" w:cs="Times New Roman"/>
            <w:sz w:val="24"/>
            <w:szCs w:val="24"/>
          </w:rPr>
          <w:delText xml:space="preserve">then </w:delText>
        </w:r>
      </w:del>
      <w:r w:rsidR="00596E85">
        <w:rPr>
          <w:rFonts w:ascii="Times New Roman" w:hAnsi="Times New Roman" w:cs="Times New Roman"/>
          <w:sz w:val="24"/>
          <w:szCs w:val="24"/>
        </w:rPr>
        <w:t>calculated</w:t>
      </w:r>
      <w:ins w:id="135" w:author="Askey,Bryce C" w:date="2021-01-27T10:26:00Z">
        <w:r w:rsidR="00F93469">
          <w:rPr>
            <w:rFonts w:ascii="Times New Roman" w:hAnsi="Times New Roman" w:cs="Times New Roman"/>
            <w:sz w:val="24"/>
            <w:szCs w:val="24"/>
          </w:rPr>
          <w:t xml:space="preserve"> for experimental samples</w:t>
        </w:r>
      </w:ins>
      <w:r w:rsidR="00596E85">
        <w:rPr>
          <w:rFonts w:ascii="Times New Roman" w:hAnsi="Times New Roman" w:cs="Times New Roman"/>
          <w:sz w:val="24"/>
          <w:szCs w:val="24"/>
        </w:rPr>
        <w:t xml:space="preserve">. </w:t>
      </w:r>
      <w:del w:id="136" w:author="Askey,Bryce C" w:date="2021-01-27T10:26:00Z">
        <w:r w:rsidR="00596E85" w:rsidDel="00F93469">
          <w:rPr>
            <w:rFonts w:ascii="Times New Roman" w:hAnsi="Times New Roman" w:cs="Times New Roman"/>
            <w:sz w:val="24"/>
            <w:szCs w:val="24"/>
          </w:rPr>
          <w:delText xml:space="preserve"> </w:delText>
        </w:r>
      </w:del>
      <w:r w:rsidR="00596E85">
        <w:rPr>
          <w:rFonts w:ascii="Times New Roman" w:hAnsi="Times New Roman" w:cs="Times New Roman"/>
          <w:sz w:val="24"/>
          <w:szCs w:val="24"/>
        </w:rPr>
        <w:t>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6C212D94"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lastRenderedPageBreak/>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t>
      </w:r>
      <w:del w:id="137" w:author="Askey,Bryce C" w:date="2021-01-27T10:28:00Z">
        <w:r w:rsidR="00E67BE2" w:rsidRPr="00C269FD" w:rsidDel="002C4E2C">
          <w:rPr>
            <w:rFonts w:ascii="Times New Roman" w:hAnsi="Times New Roman" w:cs="Times New Roman"/>
            <w:sz w:val="24"/>
            <w:szCs w:val="24"/>
          </w:rPr>
          <w:delText xml:space="preserve">whose </w:delText>
        </w:r>
      </w:del>
      <w:ins w:id="138" w:author="Askey,Bryce C" w:date="2021-01-27T10:28:00Z">
        <w:r w:rsidR="002C4E2C">
          <w:rPr>
            <w:rFonts w:ascii="Times New Roman" w:hAnsi="Times New Roman" w:cs="Times New Roman"/>
            <w:sz w:val="24"/>
            <w:szCs w:val="24"/>
          </w:rPr>
          <w:t>with</w:t>
        </w:r>
        <w:r w:rsidR="002C4E2C" w:rsidRPr="00C269FD">
          <w:rPr>
            <w:rFonts w:ascii="Times New Roman" w:hAnsi="Times New Roman" w:cs="Times New Roman"/>
            <w:sz w:val="24"/>
            <w:szCs w:val="24"/>
          </w:rPr>
          <w:t xml:space="preserve"> </w:t>
        </w:r>
      </w:ins>
      <w:r w:rsidR="00E67BE2" w:rsidRPr="00C269FD">
        <w:rPr>
          <w:rFonts w:ascii="Times New Roman" w:hAnsi="Times New Roman" w:cs="Times New Roman"/>
          <w:sz w:val="24"/>
          <w:szCs w:val="24"/>
        </w:rPr>
        <w:t>tissue samples</w:t>
      </w:r>
      <w:ins w:id="139" w:author="Askey,Bryce C" w:date="2021-01-27T10:28:00Z">
        <w:r w:rsidR="002C4E2C">
          <w:rPr>
            <w:rFonts w:ascii="Times New Roman" w:hAnsi="Times New Roman" w:cs="Times New Roman"/>
            <w:sz w:val="24"/>
            <w:szCs w:val="24"/>
          </w:rPr>
          <w:t xml:space="preserve"> that</w:t>
        </w:r>
      </w:ins>
      <w:r w:rsidR="00E67BE2" w:rsidRPr="00C269FD">
        <w:rPr>
          <w:rFonts w:ascii="Times New Roman" w:hAnsi="Times New Roman" w:cs="Times New Roman"/>
          <w:sz w:val="24"/>
          <w:szCs w:val="24"/>
        </w:rPr>
        <w:t xml:space="preserve">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FactoMineR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w:t>
      </w:r>
      <w:r w:rsidR="0088552B" w:rsidRPr="00C269FD">
        <w:rPr>
          <w:rFonts w:ascii="Times New Roman" w:hAnsi="Times New Roman" w:cs="Times New Roman"/>
          <w:sz w:val="24"/>
          <w:szCs w:val="24"/>
        </w:rPr>
        <w:lastRenderedPageBreak/>
        <w:t xml:space="preserve">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“covMcd” function from the robustbase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BAD8249"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Solanum lycopersicum L</w:t>
      </w:r>
      <w:r w:rsidR="00A67CF9" w:rsidRPr="00C269FD">
        <w:rPr>
          <w:rFonts w:ascii="Times New Roman" w:hAnsi="Times New Roman" w:cs="Times New Roman"/>
          <w:sz w:val="24"/>
          <w:szCs w:val="24"/>
        </w:rPr>
        <w:t xml:space="preserve">. ‘Stupické polní rané’ (2C = 1.96 pg), and </w:t>
      </w:r>
      <w:r w:rsidR="00A67CF9" w:rsidRPr="00C269FD">
        <w:rPr>
          <w:rFonts w:ascii="Times New Roman" w:hAnsi="Times New Roman" w:cs="Times New Roman"/>
          <w:i/>
          <w:iCs/>
          <w:sz w:val="24"/>
          <w:szCs w:val="24"/>
        </w:rPr>
        <w:t>Glycine max Merr.</w:t>
      </w:r>
      <w:r w:rsidR="00A67CF9" w:rsidRPr="00C269FD">
        <w:rPr>
          <w:rFonts w:ascii="Times New Roman" w:hAnsi="Times New Roman" w:cs="Times New Roman"/>
          <w:sz w:val="24"/>
          <w:szCs w:val="24"/>
        </w:rPr>
        <w:t xml:space="preserve"> ‘Polanka’ (2C = 2.50 pg)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Doležel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2007)","noteIndex":0},"citationItems":[{"id":164,"uris":["http://zotero.org/users/7389210/items/A5L3PGF7"],"uri":["http://zotero.org/users/7389210/items/A5L3PGF7"],"itemData":{"id":164,"type":"article-journal","abstract":"Flow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A34C35">
        <w:rPr>
          <w:rFonts w:ascii="Times New Roman" w:hAnsi="Times New Roman" w:cs="Times New Roman"/>
          <w:sz w:val="24"/>
          <w:szCs w:val="24"/>
        </w:rPr>
        <w:instrText xml:space="preserve"> ADDIN ZOTERO_ITEM CSL_CITATION {"citationID":"8L3SQWWm","properties":{"formattedCitation":"(Y. Lee &amp; Kim, 2017)","plainCitation":"(Y. Lee &amp; Kim, 2017)","noteIndex":0},"citationItems":[{"id":51,"uris":["http://zotero.org/users/7389210/items/TMC77DDW"],"uri":["http://zotero.org/users/7389210/items/TMC77DDW"],"itemData":{"id":51,"type":"article-journal","abstract":"The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A34C35" w:rsidRPr="00A34C35">
        <w:rPr>
          <w:rFonts w:ascii="Times New Roman" w:hAnsi="Times New Roman" w:cs="Times New Roman"/>
          <w:sz w:val="24"/>
        </w:rPr>
        <w:t>(Y. 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5230CAE9"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Doležel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(pg)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2007)","noteIndex":0},"citationItems":[{"id":164,"uris":["http://zotero.org/users/7389210/items/A5L3PGF7"],"uri":["http://zotero.org/users/7389210/items/A5L3PGF7"],"itemData":{"id":164,"type":"article-journal","abstract":"Flow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15"/>
    <w:p w14:paraId="0AFE9757" w14:textId="77777777" w:rsidR="00EB1E86" w:rsidRDefault="00EB1E86" w:rsidP="00622F65">
      <w:pPr>
        <w:spacing w:after="0" w:line="480" w:lineRule="auto"/>
        <w:rPr>
          <w:ins w:id="140" w:author="Jeongim Kim" w:date="2021-01-10T22:05:00Z"/>
          <w:rFonts w:ascii="Times New Roman" w:hAnsi="Times New Roman" w:cs="Times New Roman"/>
          <w:b/>
          <w:bCs/>
          <w:sz w:val="24"/>
          <w:szCs w:val="24"/>
        </w:rPr>
      </w:pPr>
    </w:p>
    <w:p w14:paraId="72A93B80" w14:textId="67C4FBD9"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38D5D748" w:rsidR="000D5382" w:rsidRPr="002F17AF" w:rsidRDefault="002F17AF" w:rsidP="00836171">
      <w:pPr>
        <w:spacing w:after="0" w:line="480" w:lineRule="auto"/>
        <w:ind w:firstLine="720"/>
        <w:rPr>
          <w:rFonts w:ascii="Times New Roman" w:hAnsi="Times New Roman" w:cs="Times New Roman"/>
          <w:sz w:val="24"/>
          <w:szCs w:val="24"/>
        </w:rPr>
      </w:pPr>
      <w:ins w:id="141" w:author="Bryce Askey" w:date="2021-01-29T10:28:00Z">
        <w:r w:rsidRPr="002F17AF">
          <w:rPr>
            <w:rFonts w:ascii="Times New Roman" w:hAnsi="Times New Roman" w:cs="Times New Roman"/>
            <w:sz w:val="24"/>
            <w:szCs w:val="24"/>
          </w:rPr>
          <w:lastRenderedPageBreak/>
          <w:t>Comparison to classification system suggested by Paton (1990)</w:t>
        </w:r>
      </w:ins>
      <w:r w:rsidR="00A34C35">
        <w:rPr>
          <w:rFonts w:ascii="Times New Roman" w:hAnsi="Times New Roman" w:cs="Times New Roman"/>
          <w:sz w:val="24"/>
          <w:szCs w:val="24"/>
        </w:rPr>
        <w:t xml:space="preserve"> </w:t>
      </w:r>
      <w:r w:rsidR="00A34C35">
        <w:rPr>
          <w:rFonts w:ascii="Times New Roman" w:hAnsi="Times New Roman" w:cs="Times New Roman"/>
          <w:sz w:val="24"/>
          <w:szCs w:val="24"/>
        </w:rPr>
        <w:fldChar w:fldCharType="begin"/>
      </w:r>
      <w:r w:rsidR="00A34C35">
        <w:rPr>
          <w:rFonts w:ascii="Times New Roman" w:hAnsi="Times New Roman" w:cs="Times New Roman"/>
          <w:sz w:val="24"/>
          <w:szCs w:val="24"/>
        </w:rPr>
        <w:instrText xml:space="preserve"> ADDIN ZOTERO_ITEM CSL_CITATION {"citationID":"vMl3lTZm","properties":{"formattedCitation":"(Paton, 1990)","plainCitation":"(Paton, 1990)","noteIndex":0},"citationItems":[{"id":210,"uris":["http://zotero.org/users/7389210/items/AERDLP86"],"uri":["http://zotero.org/users/7389210/items/AERDLP86"],"itemData":{"id":210,"type":"article-journal","abstract":"A global taxonomic review of the allied Labiate genera Scutellaria L., Perilomia Kunth, Harlanlewisia Epling and Salazaria Torrey is presented. It is based on the study of a representative selection of species from throughout the world covering all known aspects of morphological and geographical variation. A detailed investigation of available practical characters showed that features of the inflorescence, calyx, corolla and nutlets were the most important and taxonomically most reliable. All taxa studied are here included in one genus, Scutellaria. Two subgenera are delimited and redefined: Subgen. Scutellaria and Subgen. Apeltanthus (Nevski ex Juz.) Juz. emend. Paton. Within the type subgenus, five sections are recognised: Sects. Scutellaria, Anaspis (Rech. f.) Paton, Salviifoliae (Boiss.) Edmondson, Salazaria (Torrey) Paton, and Perilomia (Kunth) Epling emend. Paton. Subgen. Apeltanthus is divided into two sections: Sect. Apeltanthus Nevski ex Juz. and Sect. Lupulinaria A. Hamilton, the latter further divided into Subsects. Lupulinaria (A. Hamilton) Paton and Cystaspis (Juz.) Paton. The infrageneric taxa are described, keyed out and typified. Phylogenetic conclusions are also presented. Finally the classification is compared with a numerical phenetic (UPGMA) study. The proposed classification, the first global review of a major subcosmopolitan Labiate genus this century, provides a framework for future monographic studies.","container-title":"Kew Bulletin","DOI":"10.2307/4110512","ISSN":"0075-5974","issue":"3","note":"publisher: [Springer, Royal Botanic Gardens, Kew]","page":"399-450","source":"JSTOR","title":"A Global Taxonomic Investigation of Scutellaria (Labiatae)","volume":"45","author":[{"family":"Paton","given":"Alan"}],"issued":{"date-parts":[["1990"]]}}}],"schema":"https://github.com/citation-style-language/schema/raw/master/csl-citation.json"} </w:instrText>
      </w:r>
      <w:r w:rsidR="00A34C35">
        <w:rPr>
          <w:rFonts w:ascii="Times New Roman" w:hAnsi="Times New Roman" w:cs="Times New Roman"/>
          <w:sz w:val="24"/>
          <w:szCs w:val="24"/>
        </w:rPr>
        <w:fldChar w:fldCharType="separate"/>
      </w:r>
      <w:r w:rsidR="00A34C35" w:rsidRPr="00A34C35">
        <w:rPr>
          <w:rFonts w:ascii="Times New Roman" w:hAnsi="Times New Roman" w:cs="Times New Roman"/>
          <w:sz w:val="24"/>
        </w:rPr>
        <w:t>(Paton, 1990)</w:t>
      </w:r>
      <w:r w:rsidR="00A34C35">
        <w:rPr>
          <w:rFonts w:ascii="Times New Roman" w:hAnsi="Times New Roman" w:cs="Times New Roman"/>
          <w:sz w:val="24"/>
          <w:szCs w:val="24"/>
        </w:rPr>
        <w:fldChar w:fldCharType="end"/>
      </w: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58DEA3C9" w:rsidR="00A10A52" w:rsidRPr="00C269FD" w:rsidRDefault="00E320CE"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studies have elucidated </w:t>
      </w:r>
      <w:r w:rsidR="001C5071">
        <w:rPr>
          <w:rFonts w:ascii="Times New Roman" w:hAnsi="Times New Roman" w:cs="Times New Roman"/>
          <w:sz w:val="24"/>
          <w:szCs w:val="24"/>
        </w:rPr>
        <w:t xml:space="preserve">the </w:t>
      </w:r>
      <w:r>
        <w:rPr>
          <w:rFonts w:ascii="Times New Roman" w:hAnsi="Times New Roman" w:cs="Times New Roman"/>
          <w:sz w:val="24"/>
          <w:szCs w:val="24"/>
        </w:rPr>
        <w:t>organ</w:t>
      </w:r>
      <w:r w:rsidR="001C5071">
        <w:rPr>
          <w:rFonts w:ascii="Times New Roman" w:hAnsi="Times New Roman" w:cs="Times New Roman"/>
          <w:sz w:val="24"/>
          <w:szCs w:val="24"/>
        </w:rPr>
        <w:t>-</w:t>
      </w:r>
      <w:r>
        <w:rPr>
          <w:rFonts w:ascii="Times New Roman" w:hAnsi="Times New Roman" w:cs="Times New Roman"/>
          <w:sz w:val="24"/>
          <w:szCs w:val="24"/>
        </w:rPr>
        <w:t xml:space="preserve">specific flavonoid biosynthesis pathway </w:t>
      </w:r>
      <w:r w:rsidR="001C5071">
        <w:rPr>
          <w:rFonts w:ascii="Times New Roman" w:hAnsi="Times New Roman" w:cs="Times New Roman"/>
          <w:sz w:val="24"/>
          <w:szCs w:val="24"/>
        </w:rPr>
        <w:t>of</w:t>
      </w:r>
      <w:r>
        <w:rPr>
          <w:rFonts w:ascii="Times New Roman" w:hAnsi="Times New Roman" w:cs="Times New Roman"/>
          <w:sz w:val="24"/>
          <w:szCs w:val="24"/>
        </w:rPr>
        <w:t xml:space="preserve"> S. baicalensis</w:t>
      </w:r>
      <w:ins w:id="142" w:author="Bryce Askey" w:date="2021-01-31T12:37:00Z">
        <w:r w:rsidR="001C5071">
          <w:rPr>
            <w:rFonts w:ascii="Times New Roman" w:hAnsi="Times New Roman" w:cs="Times New Roman"/>
            <w:sz w:val="24"/>
            <w:szCs w:val="24"/>
          </w:rPr>
          <w:t>, and characterized several enzymes functioning in specific steps</w:t>
        </w:r>
      </w:ins>
      <w:ins w:id="143" w:author="Bryce Askey" w:date="2021-01-31T12:38:00Z">
        <w:r w:rsidR="001C5071">
          <w:rPr>
            <w:rFonts w:ascii="Times New Roman" w:hAnsi="Times New Roman" w:cs="Times New Roman"/>
            <w:sz w:val="24"/>
            <w:szCs w:val="24"/>
          </w:rPr>
          <w:t xml:space="preserve"> </w:t>
        </w:r>
      </w:ins>
      <w:r w:rsidR="001C5071">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{"citationID":"UflP4ZO4","properties":{"formattedCitation":"(Q. Zhao et al., 2018, 2019; Q. Zhao, Zhang, et al., 2016)","plainCitation":"(Q. Zhao et al., 2018, 2019; 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1C5071">
        <w:rPr>
          <w:rFonts w:ascii="Times New Roman" w:hAnsi="Times New Roman" w:cs="Times New Roman"/>
          <w:sz w:val="24"/>
          <w:szCs w:val="24"/>
        </w:rPr>
        <w:fldChar w:fldCharType="separate"/>
      </w:r>
      <w:r w:rsidR="001C5071" w:rsidRPr="001C5071">
        <w:rPr>
          <w:rFonts w:ascii="Times New Roman" w:hAnsi="Times New Roman" w:cs="Times New Roman"/>
          <w:sz w:val="24"/>
        </w:rPr>
        <w:t>(Q. Zhao et al., 2018, 2019; Q. Zhao, Zhang, et al., 2016)</w:t>
      </w:r>
      <w:r w:rsidR="001C5071">
        <w:rPr>
          <w:rFonts w:ascii="Times New Roman" w:hAnsi="Times New Roman" w:cs="Times New Roman"/>
          <w:sz w:val="24"/>
          <w:szCs w:val="24"/>
        </w:rPr>
        <w:fldChar w:fldCharType="end"/>
      </w:r>
      <w:r w:rsidR="001C5071">
        <w:rPr>
          <w:rFonts w:ascii="Times New Roman" w:hAnsi="Times New Roman" w:cs="Times New Roman"/>
          <w:sz w:val="24"/>
          <w:szCs w:val="24"/>
        </w:rPr>
        <w:t xml:space="preserve"> </w:t>
      </w:r>
      <w:r>
        <w:rPr>
          <w:rFonts w:ascii="Times New Roman" w:hAnsi="Times New Roman" w:cs="Times New Roman"/>
          <w:sz w:val="24"/>
          <w:szCs w:val="24"/>
        </w:rPr>
        <w:t>(Fig</w:t>
      </w:r>
      <w:ins w:id="144" w:author="Bryce Askey" w:date="2021-01-31T12:41:00Z">
        <w:r w:rsidR="001C5071">
          <w:rPr>
            <w:rFonts w:ascii="Times New Roman" w:hAnsi="Times New Roman" w:cs="Times New Roman"/>
            <w:sz w:val="24"/>
            <w:szCs w:val="24"/>
          </w:rPr>
          <w:t>.</w:t>
        </w:r>
      </w:ins>
      <w:ins w:id="145" w:author="Jeongim Kim" w:date="2021-01-14T22:41:00Z">
        <w:r>
          <w:rPr>
            <w:rFonts w:ascii="Times New Roman" w:hAnsi="Times New Roman" w:cs="Times New Roman"/>
            <w:sz w:val="24"/>
            <w:szCs w:val="24"/>
          </w:rPr>
          <w:t xml:space="preserve"> 2</w:t>
        </w:r>
      </w:ins>
      <w:ins w:id="146" w:author="Bryce Askey" w:date="2021-01-31T12:43:00Z">
        <w:r w:rsidR="001C5071">
          <w:rPr>
            <w:rFonts w:ascii="Times New Roman" w:hAnsi="Times New Roman" w:cs="Times New Roman"/>
            <w:sz w:val="24"/>
            <w:szCs w:val="24"/>
          </w:rPr>
          <w:t>,</w:t>
        </w:r>
      </w:ins>
      <w:ins w:id="147" w:author="Bryce Askey" w:date="2021-01-31T12:41:00Z">
        <w:r w:rsidR="001C5071">
          <w:rPr>
            <w:rFonts w:ascii="Times New Roman" w:hAnsi="Times New Roman" w:cs="Times New Roman"/>
            <w:sz w:val="24"/>
            <w:szCs w:val="24"/>
          </w:rPr>
          <w:t xml:space="preserve"> </w:t>
        </w:r>
      </w:ins>
      <w:ins w:id="148" w:author="Bryce Askey" w:date="2021-01-31T12:43:00Z">
        <w:r w:rsidR="001C5071">
          <w:rPr>
            <w:rFonts w:ascii="Times New Roman" w:hAnsi="Times New Roman" w:cs="Times New Roman"/>
            <w:sz w:val="24"/>
            <w:szCs w:val="24"/>
          </w:rPr>
          <w:t>Appendix S1; see Supplemental Data with this article</w:t>
        </w:r>
      </w:ins>
      <w:r>
        <w:rPr>
          <w:rFonts w:ascii="Times New Roman" w:hAnsi="Times New Roman" w:cs="Times New Roman"/>
          <w:sz w:val="24"/>
          <w:szCs w:val="24"/>
        </w:rPr>
        <w:t xml:space="preserve">). </w:t>
      </w:r>
      <w:del w:id="149" w:author="Bryce Askey" w:date="2021-01-31T12:41:00Z">
        <w:r w:rsidDel="001C5071">
          <w:rPr>
            <w:rFonts w:ascii="Times New Roman" w:hAnsi="Times New Roman" w:cs="Times New Roman"/>
            <w:sz w:val="24"/>
            <w:szCs w:val="24"/>
          </w:rPr>
          <w:delText xml:space="preserve">Several enzymes functioning in the specific steps have been identified. </w:delText>
        </w:r>
      </w:del>
      <w:r>
        <w:rPr>
          <w:rFonts w:ascii="Times New Roman" w:hAnsi="Times New Roman" w:cs="Times New Roman"/>
          <w:sz w:val="24"/>
          <w:szCs w:val="24"/>
        </w:rPr>
        <w:t xml:space="preserve">Based on </w:t>
      </w:r>
      <w:ins w:id="150" w:author="Bryce Askey" w:date="2021-01-31T12:45:00Z">
        <w:r w:rsidR="001C5071">
          <w:rPr>
            <w:rFonts w:ascii="Times New Roman" w:hAnsi="Times New Roman" w:cs="Times New Roman"/>
            <w:sz w:val="24"/>
            <w:szCs w:val="24"/>
          </w:rPr>
          <w:t xml:space="preserve">this </w:t>
        </w:r>
      </w:ins>
      <w:r>
        <w:rPr>
          <w:rFonts w:ascii="Times New Roman" w:hAnsi="Times New Roman" w:cs="Times New Roman"/>
          <w:sz w:val="24"/>
          <w:szCs w:val="24"/>
        </w:rPr>
        <w:t>proposed pathway, we selected</w:t>
      </w:r>
      <w:r w:rsidR="00061E66">
        <w:rPr>
          <w:rFonts w:ascii="Times New Roman" w:hAnsi="Times New Roman" w:cs="Times New Roman"/>
          <w:sz w:val="24"/>
          <w:szCs w:val="24"/>
        </w:rPr>
        <w:t xml:space="preserve"> 15 metabolites</w:t>
      </w:r>
      <w:r>
        <w:rPr>
          <w:rFonts w:ascii="Times New Roman" w:hAnsi="Times New Roman" w:cs="Times New Roman"/>
          <w:sz w:val="24"/>
          <w:szCs w:val="24"/>
        </w:rPr>
        <w:t xml:space="preserve"> </w:t>
      </w:r>
      <w:r w:rsidR="00061E66">
        <w:rPr>
          <w:rFonts w:ascii="Times New Roman" w:hAnsi="Times New Roman" w:cs="Times New Roman"/>
          <w:sz w:val="24"/>
          <w:szCs w:val="24"/>
        </w:rPr>
        <w:t xml:space="preserve">for further study, </w:t>
      </w:r>
      <w:ins w:id="151" w:author="Bryce Askey" w:date="2021-01-31T12:58:00Z">
        <w:r w:rsidR="00653B4C">
          <w:rPr>
            <w:rFonts w:ascii="Times New Roman" w:hAnsi="Times New Roman" w:cs="Times New Roman"/>
            <w:sz w:val="24"/>
            <w:szCs w:val="24"/>
          </w:rPr>
          <w:t>including seven</w:t>
        </w:r>
      </w:ins>
      <w:ins w:id="152" w:author="Jeongim Kim" w:date="2021-01-14T22:43:00Z">
        <w:r>
          <w:rPr>
            <w:rFonts w:ascii="Times New Roman" w:hAnsi="Times New Roman" w:cs="Times New Roman"/>
            <w:sz w:val="24"/>
            <w:szCs w:val="24"/>
          </w:rPr>
          <w:t xml:space="preserve"> </w:t>
        </w:r>
      </w:ins>
      <w:ins w:id="153" w:author="Bryce Askey" w:date="2021-01-31T12:45:00Z">
        <w:r w:rsidR="001C5071">
          <w:rPr>
            <w:rFonts w:ascii="Times New Roman" w:hAnsi="Times New Roman" w:cs="Times New Roman"/>
            <w:sz w:val="24"/>
            <w:szCs w:val="24"/>
          </w:rPr>
          <w:t xml:space="preserve">unique </w:t>
        </w:r>
      </w:ins>
      <w:ins w:id="154" w:author="Jeongim Kim" w:date="2021-01-14T22:43:00Z">
        <w:r>
          <w:rPr>
            <w:rFonts w:ascii="Times New Roman" w:hAnsi="Times New Roman" w:cs="Times New Roman"/>
            <w:sz w:val="24"/>
            <w:szCs w:val="24"/>
          </w:rPr>
          <w:t>flavon</w:t>
        </w:r>
      </w:ins>
      <w:ins w:id="155" w:author="Bryce Askey" w:date="2021-01-29T10:49:00Z">
        <w:r w:rsidR="00D97AC1">
          <w:rPr>
            <w:rFonts w:ascii="Times New Roman" w:hAnsi="Times New Roman" w:cs="Times New Roman"/>
            <w:sz w:val="24"/>
            <w:szCs w:val="24"/>
          </w:rPr>
          <w:t>e</w:t>
        </w:r>
      </w:ins>
      <w:ins w:id="156" w:author="Jeongim Kim" w:date="2021-01-14T22:43:00Z">
        <w:r>
          <w:rPr>
            <w:rFonts w:ascii="Times New Roman" w:hAnsi="Times New Roman" w:cs="Times New Roman"/>
            <w:sz w:val="24"/>
            <w:szCs w:val="24"/>
          </w:rPr>
          <w:t xml:space="preserve">s and their </w:t>
        </w:r>
      </w:ins>
      <w:ins w:id="157" w:author="Bryce Askey" w:date="2021-01-31T12:49:00Z">
        <w:r w:rsidR="00567D46">
          <w:rPr>
            <w:rFonts w:ascii="Times New Roman" w:hAnsi="Times New Roman" w:cs="Times New Roman"/>
            <w:sz w:val="24"/>
            <w:szCs w:val="24"/>
          </w:rPr>
          <w:t xml:space="preserve">corresponding </w:t>
        </w:r>
      </w:ins>
      <w:ins w:id="158" w:author="Jeongim Kim" w:date="2021-01-14T22:43:00Z">
        <w:r>
          <w:rPr>
            <w:rFonts w:ascii="Times New Roman" w:hAnsi="Times New Roman" w:cs="Times New Roman"/>
            <w:sz w:val="24"/>
            <w:szCs w:val="24"/>
          </w:rPr>
          <w:t>glycosides</w:t>
        </w:r>
      </w:ins>
      <w:ins w:id="159" w:author="Bryce Askey" w:date="2021-01-31T14:08:00Z">
        <w:r w:rsidR="004462F4">
          <w:rPr>
            <w:rFonts w:ascii="Times New Roman" w:hAnsi="Times New Roman" w:cs="Times New Roman"/>
            <w:sz w:val="24"/>
            <w:szCs w:val="24"/>
          </w:rPr>
          <w:t>, as</w:t>
        </w:r>
      </w:ins>
      <w:ins w:id="160" w:author="Bryce Askey" w:date="2021-01-31T14:09:00Z">
        <w:r w:rsidR="004462F4">
          <w:rPr>
            <w:rFonts w:ascii="Times New Roman" w:hAnsi="Times New Roman" w:cs="Times New Roman"/>
            <w:sz w:val="24"/>
            <w:szCs w:val="24"/>
          </w:rPr>
          <w:t xml:space="preserve"> well as </w:t>
        </w:r>
      </w:ins>
      <w:ins w:id="161" w:author="Jeongim Kim" w:date="2021-01-14T22:43:00Z">
        <w:del w:id="162" w:author="Bryce Askey" w:date="2021-01-31T14:09:00Z">
          <w:r w:rsidDel="004462F4">
            <w:rPr>
              <w:rFonts w:ascii="Times New Roman" w:hAnsi="Times New Roman" w:cs="Times New Roman"/>
              <w:sz w:val="24"/>
              <w:szCs w:val="24"/>
            </w:rPr>
            <w:delText xml:space="preserve"> </w:delText>
          </w:r>
        </w:del>
      </w:ins>
      <w:ins w:id="163" w:author="Jeongim Kim" w:date="2021-01-14T23:22:00Z">
        <w:r w:rsidR="00400034">
          <w:rPr>
            <w:rFonts w:ascii="Times New Roman" w:hAnsi="Times New Roman" w:cs="Times New Roman"/>
            <w:sz w:val="24"/>
            <w:szCs w:val="24"/>
          </w:rPr>
          <w:t>acteoside</w:t>
        </w:r>
      </w:ins>
      <w:r w:rsidR="00567D46">
        <w:rPr>
          <w:rFonts w:ascii="Times New Roman" w:hAnsi="Times New Roman" w:cs="Times New Roman"/>
          <w:sz w:val="24"/>
          <w:szCs w:val="24"/>
        </w:rPr>
        <w:t xml:space="preserve"> (also known as </w:t>
      </w:r>
      <w:ins w:id="164" w:author="Bryce Askey" w:date="2021-01-31T12:49:00Z">
        <w:r w:rsidR="00567D46">
          <w:rPr>
            <w:rFonts w:ascii="Times New Roman" w:hAnsi="Times New Roman" w:cs="Times New Roman"/>
            <w:sz w:val="24"/>
            <w:szCs w:val="24"/>
          </w:rPr>
          <w:t>verbascoside)</w:t>
        </w:r>
      </w:ins>
      <w:ins w:id="165" w:author="Jeongim Kim" w:date="2021-01-14T22:43:00Z">
        <w:r>
          <w:rPr>
            <w:rFonts w:ascii="Times New Roman" w:hAnsi="Times New Roman" w:cs="Times New Roman"/>
            <w:sz w:val="24"/>
            <w:szCs w:val="24"/>
          </w:rPr>
          <w:t xml:space="preserve">, a </w:t>
        </w:r>
      </w:ins>
      <w:ins w:id="166" w:author="Jeongim Kim" w:date="2021-01-14T23:18:00Z">
        <w:r w:rsidR="00400034">
          <w:rPr>
            <w:rFonts w:ascii="Times New Roman" w:hAnsi="Times New Roman" w:cs="Times New Roman"/>
            <w:sz w:val="24"/>
            <w:szCs w:val="24"/>
          </w:rPr>
          <w:t>phenylethanoid</w:t>
        </w:r>
      </w:ins>
      <w:ins w:id="167" w:author="Jeongim Kim" w:date="2021-01-14T22:43:00Z">
        <w:r>
          <w:rPr>
            <w:rFonts w:ascii="Times New Roman" w:hAnsi="Times New Roman" w:cs="Times New Roman"/>
            <w:sz w:val="24"/>
            <w:szCs w:val="24"/>
          </w:rPr>
          <w:t xml:space="preserve"> glycoside</w:t>
        </w:r>
      </w:ins>
      <w:ins w:id="168" w:author="Bryce Askey" w:date="2021-01-29T10:48:00Z">
        <w:r w:rsidR="00D97AC1">
          <w:rPr>
            <w:rFonts w:ascii="Times New Roman" w:hAnsi="Times New Roman" w:cs="Times New Roman"/>
            <w:sz w:val="24"/>
            <w:szCs w:val="24"/>
          </w:rPr>
          <w:t xml:space="preserve"> common across many </w:t>
        </w:r>
      </w:ins>
      <w:r w:rsidR="00400034">
        <w:rPr>
          <w:rFonts w:ascii="Times New Roman" w:hAnsi="Times New Roman" w:cs="Times New Roman"/>
          <w:sz w:val="24"/>
          <w:szCs w:val="24"/>
        </w:rPr>
        <w:t>Lamiaceae</w:t>
      </w:r>
      <w:ins w:id="169" w:author="Bryce Askey" w:date="2021-01-29T10:48:00Z">
        <w:r w:rsidR="00D97AC1">
          <w:rPr>
            <w:rFonts w:ascii="Times New Roman" w:hAnsi="Times New Roman" w:cs="Times New Roman"/>
            <w:sz w:val="24"/>
            <w:szCs w:val="24"/>
          </w:rPr>
          <w:t xml:space="preserve"> species</w:t>
        </w:r>
      </w:ins>
      <w:ins w:id="170" w:author="Jeongim Kim" w:date="2021-01-14T22:43:00Z">
        <w:r>
          <w:rPr>
            <w:rFonts w:ascii="Times New Roman" w:hAnsi="Times New Roman" w:cs="Times New Roman"/>
            <w:sz w:val="24"/>
            <w:szCs w:val="24"/>
          </w:rPr>
          <w:t xml:space="preserve"> </w:t>
        </w:r>
      </w:ins>
      <w:r w:rsidR="00567D46">
        <w:rPr>
          <w:rFonts w:ascii="Times New Roman" w:hAnsi="Times New Roman" w:cs="Times New Roman"/>
          <w:sz w:val="24"/>
          <w:szCs w:val="24"/>
        </w:rPr>
        <w:fldChar w:fldCharType="begin"/>
      </w:r>
      <w:r w:rsidR="00567D46">
        <w:rPr>
          <w:rFonts w:ascii="Times New Roman" w:hAnsi="Times New Roman" w:cs="Times New Roman"/>
          <w:sz w:val="24"/>
          <w:szCs w:val="24"/>
        </w:rPr>
        <w:instrText xml:space="preserve"> ADDIN ZOTERO_ITEM CSL_CITATION {"citationID":"FDLXEEdv","properties":{"formattedCitation":"(Alipieva et al., 2014)","plainCitation":"(Alipieva et al., 2014)","noteIndex":0},"citationItems":[{"id":212,"uris":["http://zotero.org/users/7389210/items/92JPK444"],"uri":["http://zotero.org/users/7389210/items/92JPK444"],"itemData":{"id":212,"type":"article-journal","abstract":"Phenylethanoid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567D46">
        <w:rPr>
          <w:rFonts w:ascii="Times New Roman" w:hAnsi="Times New Roman" w:cs="Times New Roman"/>
          <w:sz w:val="24"/>
          <w:szCs w:val="24"/>
        </w:rPr>
        <w:fldChar w:fldCharType="separate"/>
      </w:r>
      <w:r w:rsidR="00567D46" w:rsidRPr="00567D46">
        <w:rPr>
          <w:rFonts w:ascii="Times New Roman" w:hAnsi="Times New Roman" w:cs="Times New Roman"/>
          <w:sz w:val="24"/>
        </w:rPr>
        <w:t>(Alipieva et al., 2014)</w:t>
      </w:r>
      <w:r w:rsidR="00567D46">
        <w:rPr>
          <w:rFonts w:ascii="Times New Roman" w:hAnsi="Times New Roman" w:cs="Times New Roman"/>
          <w:sz w:val="24"/>
          <w:szCs w:val="24"/>
        </w:rPr>
        <w:fldChar w:fldCharType="end"/>
      </w:r>
      <w:r>
        <w:rPr>
          <w:rFonts w:ascii="Times New Roman" w:hAnsi="Times New Roman" w:cs="Times New Roman"/>
          <w:sz w:val="24"/>
          <w:szCs w:val="24"/>
        </w:rPr>
        <w:t>. Using</w:t>
      </w:r>
      <w:r w:rsidR="008F086C" w:rsidRPr="00C269FD">
        <w:rPr>
          <w:rFonts w:ascii="Times New Roman" w:hAnsi="Times New Roman" w:cs="Times New Roman"/>
          <w:sz w:val="24"/>
          <w:szCs w:val="24"/>
        </w:rPr>
        <w:t xml:space="preserve"> h</w:t>
      </w:r>
      <w:r w:rsidR="00614CEA" w:rsidRPr="00C269FD">
        <w:rPr>
          <w:rFonts w:ascii="Times New Roman" w:hAnsi="Times New Roman" w:cs="Times New Roman"/>
          <w:sz w:val="24"/>
          <w:szCs w:val="24"/>
        </w:rPr>
        <w:t>igh performance liquid chromatography (HPLC)</w:t>
      </w:r>
      <w:ins w:id="171" w:author="Bryce Askey" w:date="2021-01-31T14:09:00Z">
        <w:r w:rsidR="004462F4">
          <w:rPr>
            <w:rFonts w:ascii="Times New Roman" w:hAnsi="Times New Roman" w:cs="Times New Roman"/>
            <w:sz w:val="24"/>
            <w:szCs w:val="24"/>
          </w:rPr>
          <w:t>,</w:t>
        </w:r>
      </w:ins>
      <w:r w:rsidR="00614CEA" w:rsidRPr="00C269FD">
        <w:rPr>
          <w:rFonts w:ascii="Times New Roman" w:hAnsi="Times New Roman" w:cs="Times New Roman"/>
          <w:sz w:val="24"/>
          <w:szCs w:val="24"/>
        </w:rPr>
        <w:t xml:space="preserve"> </w:t>
      </w:r>
      <w:ins w:id="172" w:author="Jeongim Kim" w:date="2021-01-14T22:45:00Z">
        <w:r>
          <w:rPr>
            <w:rFonts w:ascii="Times New Roman" w:hAnsi="Times New Roman" w:cs="Times New Roman"/>
            <w:sz w:val="24"/>
            <w:szCs w:val="24"/>
          </w:rPr>
          <w:t xml:space="preserve">we </w:t>
        </w:r>
      </w:ins>
      <w:r w:rsidR="008F086C" w:rsidRPr="00C269FD">
        <w:rPr>
          <w:rFonts w:ascii="Times New Roman" w:hAnsi="Times New Roman" w:cs="Times New Roman"/>
          <w:sz w:val="24"/>
          <w:szCs w:val="24"/>
        </w:rPr>
        <w:t>analyze</w:t>
      </w:r>
      <w:ins w:id="173" w:author="Bryce Askey" w:date="2021-01-31T14:09:00Z">
        <w:r w:rsidR="004462F4">
          <w:rPr>
            <w:rFonts w:ascii="Times New Roman" w:hAnsi="Times New Roman" w:cs="Times New Roman"/>
            <w:sz w:val="24"/>
            <w:szCs w:val="24"/>
          </w:rPr>
          <w:t>d</w:t>
        </w:r>
      </w:ins>
      <w:r w:rsidR="008F086C" w:rsidRPr="00C269FD">
        <w:rPr>
          <w:rFonts w:ascii="Times New Roman" w:hAnsi="Times New Roman" w:cs="Times New Roman"/>
          <w:sz w:val="24"/>
          <w:szCs w:val="24"/>
        </w:rPr>
        <w:t xml:space="preserve"> </w:t>
      </w:r>
      <w:ins w:id="174" w:author="Jeongim Kim" w:date="2021-01-14T22:49:00Z">
        <w:r w:rsidR="00061E66">
          <w:rPr>
            <w:rFonts w:ascii="Times New Roman" w:hAnsi="Times New Roman" w:cs="Times New Roman"/>
            <w:sz w:val="24"/>
            <w:szCs w:val="24"/>
          </w:rPr>
          <w:t>the levels of</w:t>
        </w:r>
      </w:ins>
      <w:ins w:id="175" w:author="Bryce Askey" w:date="2021-01-31T14:10:00Z">
        <w:r w:rsidR="004462F4">
          <w:rPr>
            <w:rFonts w:ascii="Times New Roman" w:hAnsi="Times New Roman" w:cs="Times New Roman"/>
            <w:sz w:val="24"/>
            <w:szCs w:val="24"/>
          </w:rPr>
          <w:t xml:space="preserve"> these</w:t>
        </w:r>
      </w:ins>
      <w:ins w:id="176" w:author="Jeongim Kim" w:date="2021-01-14T22:49:00Z">
        <w:r w:rsidR="00061E66">
          <w:rPr>
            <w:rFonts w:ascii="Times New Roman" w:hAnsi="Times New Roman" w:cs="Times New Roman"/>
            <w:sz w:val="24"/>
            <w:szCs w:val="24"/>
          </w:rPr>
          <w:t xml:space="preserve"> </w:t>
        </w:r>
      </w:ins>
      <w:ins w:id="177" w:author="Jeongim Kim" w:date="2021-01-14T22:06:00Z">
        <w:r w:rsidR="00CB5708">
          <w:rPr>
            <w:rFonts w:ascii="Times New Roman" w:hAnsi="Times New Roman" w:cs="Times New Roman"/>
            <w:sz w:val="24"/>
            <w:szCs w:val="24"/>
          </w:rPr>
          <w:t xml:space="preserve">15 metabolites </w:t>
        </w:r>
      </w:ins>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ins w:id="178" w:author="Bryce Askey" w:date="2021-01-31T14:10:00Z">
        <w:r w:rsidR="004462F4">
          <w:rPr>
            <w:rFonts w:ascii="Times New Roman" w:hAnsi="Times New Roman" w:cs="Times New Roman"/>
            <w:sz w:val="24"/>
            <w:szCs w:val="24"/>
          </w:rPr>
          <w:t>.</w:t>
        </w:r>
      </w:ins>
      <w:r w:rsidR="00B50948" w:rsidRPr="00C269FD">
        <w:rPr>
          <w:rFonts w:ascii="Times New Roman" w:hAnsi="Times New Roman" w:cs="Times New Roman"/>
          <w:sz w:val="24"/>
          <w:szCs w:val="24"/>
        </w:rPr>
        <w:t xml:space="preserve"> </w:t>
      </w:r>
      <w:r w:rsidR="00A82FC9">
        <w:rPr>
          <w:rFonts w:ascii="Times New Roman" w:hAnsi="Times New Roman" w:cs="Times New Roman"/>
          <w:sz w:val="24"/>
          <w:szCs w:val="24"/>
        </w:rPr>
        <w:t>3</w:t>
      </w:r>
      <w:r w:rsidR="00B50948" w:rsidRPr="00C269FD">
        <w:rPr>
          <w:rFonts w:ascii="Times New Roman" w:hAnsi="Times New Roman" w:cs="Times New Roman"/>
          <w:sz w:val="24"/>
          <w:szCs w:val="24"/>
        </w:rPr>
        <w:t>A</w:t>
      </w:r>
      <w:r w:rsidR="00A82FC9">
        <w:rPr>
          <w:rFonts w:ascii="Times New Roman" w:hAnsi="Times New Roman" w:cs="Times New Roman"/>
          <w:sz w:val="24"/>
          <w:szCs w:val="24"/>
        </w:rPr>
        <w:t>, Appendix S3</w:t>
      </w:r>
      <w:r w:rsidR="00B50948" w:rsidRPr="00C269FD">
        <w:rPr>
          <w:rFonts w:ascii="Times New Roman" w:hAnsi="Times New Roman" w:cs="Times New Roman"/>
          <w:sz w:val="24"/>
          <w:szCs w:val="24"/>
        </w:rPr>
        <w:t>)</w:t>
      </w:r>
      <w:r w:rsidR="00605E43" w:rsidRPr="00C269FD">
        <w:rPr>
          <w:rFonts w:ascii="Times New Roman" w:hAnsi="Times New Roman" w:cs="Times New Roman"/>
          <w:sz w:val="24"/>
          <w:szCs w:val="24"/>
        </w:rPr>
        <w:t>.</w:t>
      </w:r>
      <w:r w:rsidR="008F086C"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008F086C"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8F086C" w:rsidRPr="00C269FD">
        <w:rPr>
          <w:rFonts w:ascii="Times New Roman" w:hAnsi="Times New Roman" w:cs="Times New Roman"/>
          <w:sz w:val="24"/>
          <w:szCs w:val="24"/>
        </w:rPr>
        <w:t xml:space="preserve"> species were included in </w:t>
      </w:r>
      <w:del w:id="179" w:author="Bryce Askey" w:date="2021-01-31T14:10:00Z">
        <w:r w:rsidR="008F086C" w:rsidRPr="00C269FD" w:rsidDel="004462F4">
          <w:rPr>
            <w:rFonts w:ascii="Times New Roman" w:hAnsi="Times New Roman" w:cs="Times New Roman"/>
            <w:sz w:val="24"/>
            <w:szCs w:val="24"/>
          </w:rPr>
          <w:delText xml:space="preserve">the </w:delText>
        </w:r>
      </w:del>
      <w:ins w:id="180" w:author="Bryce Askey" w:date="2021-01-31T14:10:00Z">
        <w:r w:rsidR="004462F4">
          <w:rPr>
            <w:rFonts w:ascii="Times New Roman" w:hAnsi="Times New Roman" w:cs="Times New Roman"/>
            <w:sz w:val="24"/>
            <w:szCs w:val="24"/>
          </w:rPr>
          <w:t>our</w:t>
        </w:r>
        <w:r w:rsidR="004462F4" w:rsidRPr="00C269FD">
          <w:rPr>
            <w:rFonts w:ascii="Times New Roman" w:hAnsi="Times New Roman" w:cs="Times New Roman"/>
            <w:sz w:val="24"/>
            <w:szCs w:val="24"/>
          </w:rPr>
          <w:t xml:space="preserve"> </w:t>
        </w:r>
      </w:ins>
      <w:r w:rsidR="008F086C" w:rsidRPr="00C269FD">
        <w:rPr>
          <w:rFonts w:ascii="Times New Roman" w:hAnsi="Times New Roman" w:cs="Times New Roman"/>
          <w:sz w:val="24"/>
          <w:szCs w:val="24"/>
        </w:rPr>
        <w:t xml:space="preserve">phylogenetic </w:t>
      </w:r>
      <w:ins w:id="181" w:author="Bryce Askey" w:date="2021-01-31T14:10:00Z">
        <w:r w:rsidR="004462F4">
          <w:rPr>
            <w:rFonts w:ascii="Times New Roman" w:hAnsi="Times New Roman" w:cs="Times New Roman"/>
            <w:sz w:val="24"/>
            <w:szCs w:val="24"/>
          </w:rPr>
          <w:t>analysis</w:t>
        </w:r>
      </w:ins>
      <w:ins w:id="182" w:author="Bryce Askey" w:date="2021-01-31T14:11:00Z">
        <w:r w:rsidR="004462F4">
          <w:rPr>
            <w:rFonts w:ascii="Times New Roman" w:hAnsi="Times New Roman" w:cs="Times New Roman"/>
            <w:sz w:val="24"/>
            <w:szCs w:val="24"/>
          </w:rPr>
          <w:t xml:space="preserve">. </w:t>
        </w:r>
      </w:ins>
      <w:del w:id="183" w:author="Bryce Askey" w:date="2021-01-31T14:10:00Z">
        <w:r w:rsidR="008F086C" w:rsidRPr="00C269FD" w:rsidDel="004462F4">
          <w:rPr>
            <w:rFonts w:ascii="Times New Roman" w:hAnsi="Times New Roman" w:cs="Times New Roman"/>
            <w:sz w:val="24"/>
            <w:szCs w:val="24"/>
          </w:rPr>
          <w:delText>tree</w:delText>
        </w:r>
      </w:del>
      <w:r w:rsidR="008F086C" w:rsidRPr="00C269FD">
        <w:rPr>
          <w:rFonts w:ascii="Times New Roman" w:hAnsi="Times New Roman" w:cs="Times New Roman"/>
          <w:sz w:val="24"/>
          <w:szCs w:val="24"/>
        </w:rPr>
        <w:t xml:space="preserve"> </w:t>
      </w:r>
      <w:del w:id="184" w:author="Bryce Askey" w:date="2021-01-31T14:10:00Z">
        <w:r w:rsidR="008F086C" w:rsidRPr="00C269FD" w:rsidDel="004462F4">
          <w:rPr>
            <w:rFonts w:ascii="Times New Roman" w:hAnsi="Times New Roman" w:cs="Times New Roman"/>
            <w:sz w:val="24"/>
            <w:szCs w:val="24"/>
          </w:rPr>
          <w:delText xml:space="preserve">of </w:delText>
        </w:r>
      </w:del>
      <w:del w:id="185" w:author="Bryce Askey" w:date="2021-01-31T14:11:00Z">
        <w:r w:rsidR="000B77A1" w:rsidRPr="00C269FD" w:rsidDel="004462F4">
          <w:rPr>
            <w:rFonts w:ascii="Times New Roman" w:hAnsi="Times New Roman" w:cs="Times New Roman"/>
            <w:sz w:val="24"/>
            <w:szCs w:val="24"/>
          </w:rPr>
          <w:delText>Fig</w:delText>
        </w:r>
        <w:r w:rsidR="008F086C" w:rsidRPr="00C269FD" w:rsidDel="004462F4">
          <w:rPr>
            <w:rFonts w:ascii="Times New Roman" w:hAnsi="Times New Roman" w:cs="Times New Roman"/>
            <w:sz w:val="24"/>
            <w:szCs w:val="24"/>
          </w:rPr>
          <w:delText xml:space="preserve"> 1.</w:delText>
        </w:r>
        <w:r w:rsidR="00605E43" w:rsidRPr="00C269FD" w:rsidDel="004462F4">
          <w:rPr>
            <w:rFonts w:ascii="Times New Roman" w:hAnsi="Times New Roman" w:cs="Times New Roman"/>
            <w:sz w:val="24"/>
            <w:szCs w:val="24"/>
          </w:rPr>
          <w:delText xml:space="preserve"> </w:delText>
        </w:r>
      </w:del>
      <w:r w:rsidR="008F086C"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008F086C"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008F086C"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008F086C" w:rsidRPr="00C269FD">
        <w:rPr>
          <w:rFonts w:ascii="Times New Roman" w:hAnsi="Times New Roman" w:cs="Times New Roman"/>
          <w:sz w:val="24"/>
          <w:szCs w:val="24"/>
        </w:rPr>
        <w:t>.</w:t>
      </w:r>
      <w:ins w:id="186" w:author="Bryce Askey" w:date="2021-01-31T14:13:00Z">
        <w:r w:rsidR="004462F4">
          <w:rPr>
            <w:rFonts w:ascii="Times New Roman" w:hAnsi="Times New Roman" w:cs="Times New Roman"/>
            <w:sz w:val="24"/>
            <w:szCs w:val="24"/>
          </w:rPr>
          <w:t xml:space="preserve"> Herbarium voucher labels for all species analyzed are provided in Appendix S2.</w:t>
        </w:r>
      </w:ins>
      <w:r w:rsidR="008F086C"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1E24F02B"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commentRangeStart w:id="187"/>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w:t>
      </w:r>
      <w:commentRangeEnd w:id="187"/>
      <w:r w:rsidR="00547E54">
        <w:rPr>
          <w:rStyle w:val="CommentReference"/>
        </w:rPr>
        <w:commentReference w:id="187"/>
      </w:r>
      <w:ins w:id="188" w:author="Bryce Askey" w:date="2021-01-31T23:31:00Z">
        <w:r w:rsidR="00A82FC9">
          <w:rPr>
            <w:rFonts w:ascii="Times New Roman" w:hAnsi="Times New Roman" w:cs="Times New Roman"/>
            <w:sz w:val="24"/>
            <w:szCs w:val="24"/>
          </w:rPr>
          <w:t>.</w:t>
        </w:r>
      </w:ins>
      <w:r w:rsidR="00547E54">
        <w:rPr>
          <w:rFonts w:ascii="Times New Roman" w:hAnsi="Times New Roman" w:cs="Times New Roman"/>
          <w:sz w:val="24"/>
          <w:szCs w:val="24"/>
        </w:rPr>
        <w:t xml:space="preserve">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 xml:space="preserve">its </w:t>
      </w:r>
      <w:r w:rsidR="006B0695">
        <w:rPr>
          <w:rFonts w:ascii="Times New Roman" w:hAnsi="Times New Roman" w:cs="Times New Roman"/>
          <w:sz w:val="24"/>
          <w:szCs w:val="24"/>
        </w:rPr>
        <w:t>aglycone</w:t>
      </w:r>
      <w:r w:rsidR="00B74C3B" w:rsidRPr="00C269FD">
        <w:rPr>
          <w:rFonts w:ascii="Times New Roman" w:hAnsi="Times New Roman" w:cs="Times New Roman"/>
          <w:sz w:val="24"/>
          <w:szCs w:val="24"/>
        </w:rPr>
        <w:t xml:space="preserve">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w:t>
      </w:r>
      <w:del w:id="189" w:author="Askey,Bryce C" w:date="2021-01-27T14:37:00Z">
        <w:r w:rsidR="00B74C3B" w:rsidRPr="00C269FD" w:rsidDel="0068428F">
          <w:rPr>
            <w:rFonts w:ascii="Times New Roman" w:hAnsi="Times New Roman" w:cs="Times New Roman"/>
            <w:sz w:val="24"/>
            <w:szCs w:val="24"/>
          </w:rPr>
          <w:delText>4’</w:delText>
        </w:r>
      </w:del>
      <w:ins w:id="190" w:author="Askey,Bryce C" w:date="2021-01-27T14:37:00Z">
        <w:r w:rsidR="0068428F">
          <w:rPr>
            <w:rFonts w:ascii="Times New Roman" w:hAnsi="Times New Roman" w:cs="Times New Roman"/>
            <w:sz w:val="24"/>
            <w:szCs w:val="24"/>
          </w:rPr>
          <w:t>4´</w:t>
        </w:r>
      </w:ins>
      <w:r w:rsidR="00B74C3B" w:rsidRPr="00C269FD">
        <w:rPr>
          <w:rFonts w:ascii="Times New Roman" w:hAnsi="Times New Roman" w:cs="Times New Roman"/>
          <w:sz w:val="24"/>
          <w:szCs w:val="24"/>
        </w:rPr>
        <w:t>-deoxyflavones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w:t>
      </w:r>
      <w:r w:rsidR="006B0695">
        <w:rPr>
          <w:rFonts w:ascii="Times New Roman" w:hAnsi="Times New Roman" w:cs="Times New Roman"/>
          <w:sz w:val="24"/>
          <w:szCs w:val="24"/>
        </w:rPr>
        <w:t>aglycone</w:t>
      </w:r>
      <w:r w:rsidR="00DD68B1" w:rsidRPr="00C269FD">
        <w:rPr>
          <w:rFonts w:ascii="Times New Roman" w:hAnsi="Times New Roman" w:cs="Times New Roman"/>
          <w:sz w:val="24"/>
          <w:szCs w:val="24"/>
        </w:rPr>
        <w:t xml:space="preserve">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 xml:space="preserve">other downstream </w:t>
      </w:r>
      <w:del w:id="191" w:author="Askey,Bryce C" w:date="2021-01-27T14:37:00Z">
        <w:r w:rsidR="00A975AE" w:rsidRPr="00C269FD" w:rsidDel="0068428F">
          <w:rPr>
            <w:rFonts w:ascii="Times New Roman" w:hAnsi="Times New Roman" w:cs="Times New Roman"/>
            <w:sz w:val="24"/>
            <w:szCs w:val="24"/>
          </w:rPr>
          <w:delText>4’</w:delText>
        </w:r>
      </w:del>
      <w:ins w:id="192" w:author="Askey,Bryce C" w:date="2021-01-27T14:37:00Z">
        <w:r w:rsidR="0068428F">
          <w:rPr>
            <w:rFonts w:ascii="Times New Roman" w:hAnsi="Times New Roman" w:cs="Times New Roman"/>
            <w:sz w:val="24"/>
            <w:szCs w:val="24"/>
          </w:rPr>
          <w:t>4´</w:t>
        </w:r>
      </w:ins>
      <w:r w:rsidR="00A975AE" w:rsidRPr="00C269FD">
        <w:rPr>
          <w:rFonts w:ascii="Times New Roman" w:hAnsi="Times New Roman" w:cs="Times New Roman"/>
          <w:sz w:val="24"/>
          <w:szCs w:val="24"/>
        </w:rPr>
        <w:t>-deo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w:t>
      </w:r>
      <w:del w:id="193" w:author="Askey,Bryce C" w:date="2021-01-27T14:37:00Z">
        <w:r w:rsidR="003E02D1" w:rsidRPr="00C269FD" w:rsidDel="0068428F">
          <w:rPr>
            <w:rFonts w:ascii="Times New Roman" w:hAnsi="Times New Roman" w:cs="Times New Roman"/>
            <w:sz w:val="24"/>
            <w:szCs w:val="24"/>
          </w:rPr>
          <w:delText>4’</w:delText>
        </w:r>
      </w:del>
      <w:ins w:id="194" w:author="Askey,Bryce C" w:date="2021-01-27T14:37:00Z">
        <w:r w:rsidR="0068428F">
          <w:rPr>
            <w:rFonts w:ascii="Times New Roman" w:hAnsi="Times New Roman" w:cs="Times New Roman"/>
            <w:sz w:val="24"/>
            <w:szCs w:val="24"/>
          </w:rPr>
          <w:t>4´</w:t>
        </w:r>
      </w:ins>
      <w:r w:rsidR="003E02D1" w:rsidRPr="00C269FD">
        <w:rPr>
          <w:rFonts w:ascii="Times New Roman" w:hAnsi="Times New Roman" w:cs="Times New Roman"/>
          <w:sz w:val="24"/>
          <w:szCs w:val="24"/>
        </w:rPr>
        <w:t>-hydroxyflavones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w:t>
      </w:r>
      <w:r w:rsidR="006B0695">
        <w:rPr>
          <w:rFonts w:ascii="Times New Roman" w:hAnsi="Times New Roman" w:cs="Times New Roman"/>
          <w:sz w:val="24"/>
          <w:szCs w:val="24"/>
        </w:rPr>
        <w:t>7-glucuronide</w:t>
      </w:r>
      <w:r w:rsidR="00DD68B1" w:rsidRPr="00C269FD">
        <w:rPr>
          <w:rFonts w:ascii="Times New Roman" w:hAnsi="Times New Roman" w:cs="Times New Roman"/>
          <w:sz w:val="24"/>
          <w:szCs w:val="24"/>
        </w:rPr>
        <w:t xml:space="preserve">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del w:id="195" w:author="Bryce Askey" w:date="2021-01-31T12:55:00Z">
        <w:r w:rsidR="003E3157" w:rsidDel="00567D46">
          <w:rPr>
            <w:rFonts w:ascii="Times New Roman" w:hAnsi="Times New Roman" w:cs="Times New Roman"/>
            <w:sz w:val="24"/>
            <w:szCs w:val="24"/>
          </w:rPr>
          <w:delText>hispidulin 7-G</w:delText>
        </w:r>
      </w:del>
      <w:ins w:id="196" w:author="Bryce Askey" w:date="2021-01-31T12:55:00Z">
        <w:r w:rsidR="00567D46">
          <w:rPr>
            <w:rFonts w:ascii="Times New Roman" w:hAnsi="Times New Roman" w:cs="Times New Roman"/>
            <w:sz w:val="24"/>
            <w:szCs w:val="24"/>
          </w:rPr>
          <w:t>hispiduloside</w:t>
        </w:r>
      </w:ins>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S. coerulea</w:t>
      </w:r>
      <w:r w:rsidR="00A10A52" w:rsidRPr="00C269FD">
        <w:rPr>
          <w:rFonts w:ascii="Times New Roman" w:hAnsi="Times New Roman" w:cs="Times New Roman"/>
          <w:sz w:val="24"/>
          <w:szCs w:val="24"/>
        </w:rPr>
        <w:t>.</w:t>
      </w:r>
    </w:p>
    <w:p w14:paraId="672EF937" w14:textId="5E48045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3E3157">
        <w:rPr>
          <w:rFonts w:ascii="Times New Roman" w:hAnsi="Times New Roman" w:cs="Times New Roman"/>
          <w:sz w:val="24"/>
          <w:szCs w:val="24"/>
        </w:rPr>
        <w:t>chrysin 7-G</w:t>
      </w:r>
      <w:r w:rsidRPr="00C269FD">
        <w:rPr>
          <w:rFonts w:ascii="Times New Roman" w:hAnsi="Times New Roman" w:cs="Times New Roman"/>
          <w:sz w:val="24"/>
          <w:szCs w:val="24"/>
        </w:rPr>
        <w:t xml:space="preserve">, wogonoside, </w:t>
      </w:r>
      <w:r w:rsidR="003E3157">
        <w:rPr>
          <w:rFonts w:ascii="Times New Roman" w:hAnsi="Times New Roman" w:cs="Times New Roman"/>
          <w:sz w:val="24"/>
          <w:szCs w:val="24"/>
        </w:rPr>
        <w:t>apigenin 7-G</w:t>
      </w:r>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w:t>
      </w:r>
      <w:r w:rsidR="006B0695">
        <w:rPr>
          <w:rFonts w:ascii="Times New Roman" w:hAnsi="Times New Roman" w:cs="Times New Roman"/>
          <w:sz w:val="24"/>
          <w:szCs w:val="24"/>
        </w:rPr>
        <w:t>aglycone</w:t>
      </w:r>
      <w:r w:rsidRPr="00C269FD">
        <w:rPr>
          <w:rFonts w:ascii="Times New Roman" w:hAnsi="Times New Roman" w:cs="Times New Roman"/>
          <w:sz w:val="24"/>
          <w:szCs w:val="24"/>
        </w:rPr>
        <w:t xml:space="preserve">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 xml:space="preserve">reinforces that the </w:t>
      </w:r>
      <w:r w:rsidR="006B0695">
        <w:rPr>
          <w:rFonts w:ascii="Times New Roman" w:hAnsi="Times New Roman" w:cs="Times New Roman"/>
          <w:sz w:val="24"/>
          <w:szCs w:val="24"/>
        </w:rPr>
        <w:t>7-glucuronide</w:t>
      </w:r>
      <w:r w:rsidR="000651E4" w:rsidRPr="00C269FD">
        <w:rPr>
          <w:rFonts w:ascii="Times New Roman" w:hAnsi="Times New Roman" w:cs="Times New Roman"/>
          <w:sz w:val="24"/>
          <w:szCs w:val="24"/>
        </w:rPr>
        <w:t xml:space="preserve"> form is a more stable, storage form.</w:t>
      </w:r>
      <w:r w:rsidRPr="00C269FD">
        <w:rPr>
          <w:rFonts w:ascii="Times New Roman" w:hAnsi="Times New Roman" w:cs="Times New Roman"/>
          <w:sz w:val="24"/>
          <w:szCs w:val="24"/>
        </w:rPr>
        <w:t xml:space="preserve"> The exception was </w:t>
      </w:r>
      <w:del w:id="197" w:author="Bryce Askey" w:date="2021-01-31T12:55:00Z">
        <w:r w:rsidR="003E3157" w:rsidDel="00567D46">
          <w:rPr>
            <w:rFonts w:ascii="Times New Roman" w:hAnsi="Times New Roman" w:cs="Times New Roman"/>
            <w:sz w:val="24"/>
            <w:szCs w:val="24"/>
          </w:rPr>
          <w:delText>hispidulin 7-G</w:delText>
        </w:r>
      </w:del>
      <w:ins w:id="198" w:author="Bryce Askey" w:date="2021-01-31T12:55:00Z">
        <w:r w:rsidR="00567D46">
          <w:rPr>
            <w:rFonts w:ascii="Times New Roman" w:hAnsi="Times New Roman" w:cs="Times New Roman"/>
            <w:sz w:val="24"/>
            <w:szCs w:val="24"/>
          </w:rPr>
          <w:t>hispiduloside</w:t>
        </w:r>
      </w:ins>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del w:id="199" w:author="Bryce Askey" w:date="2021-01-31T12:55:00Z">
        <w:r w:rsidR="003E3157" w:rsidDel="00567D46">
          <w:rPr>
            <w:rFonts w:ascii="Times New Roman" w:hAnsi="Times New Roman" w:cs="Times New Roman"/>
            <w:sz w:val="24"/>
            <w:szCs w:val="24"/>
          </w:rPr>
          <w:delText>hispidulin 7-G</w:delText>
        </w:r>
      </w:del>
      <w:ins w:id="200" w:author="Bryce Askey" w:date="2021-01-31T12:55:00Z">
        <w:r w:rsidR="00567D46">
          <w:rPr>
            <w:rFonts w:ascii="Times New Roman" w:hAnsi="Times New Roman" w:cs="Times New Roman"/>
            <w:sz w:val="24"/>
            <w:szCs w:val="24"/>
          </w:rPr>
          <w:t>hispiduloside</w:t>
        </w:r>
      </w:ins>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 xml:space="preserve">s, four were </w:t>
      </w:r>
      <w:del w:id="201" w:author="Askey,Bryce C" w:date="2021-01-27T14:37:00Z">
        <w:r w:rsidR="008B4E8F" w:rsidRPr="00C269FD" w:rsidDel="0068428F">
          <w:rPr>
            <w:rFonts w:ascii="Times New Roman" w:hAnsi="Times New Roman" w:cs="Times New Roman"/>
            <w:sz w:val="24"/>
            <w:szCs w:val="24"/>
          </w:rPr>
          <w:delText>4’</w:delText>
        </w:r>
      </w:del>
      <w:ins w:id="202" w:author="Askey,Bryce C" w:date="2021-01-27T14:37:00Z">
        <w:r w:rsidR="0068428F">
          <w:rPr>
            <w:rFonts w:ascii="Times New Roman" w:hAnsi="Times New Roman" w:cs="Times New Roman"/>
            <w:sz w:val="24"/>
            <w:szCs w:val="24"/>
          </w:rPr>
          <w:t>4´</w:t>
        </w:r>
      </w:ins>
      <w:r w:rsidR="008B4E8F" w:rsidRPr="00C269FD">
        <w:rPr>
          <w:rFonts w:ascii="Times New Roman" w:hAnsi="Times New Roman" w:cs="Times New Roman"/>
          <w:sz w:val="24"/>
          <w:szCs w:val="24"/>
        </w:rPr>
        <w:t>-deoxyflavones (</w:t>
      </w:r>
      <w:r w:rsidR="003E3157">
        <w:rPr>
          <w:rFonts w:ascii="Times New Roman" w:hAnsi="Times New Roman" w:cs="Times New Roman"/>
          <w:sz w:val="24"/>
          <w:szCs w:val="24"/>
        </w:rPr>
        <w:t>chrysin 7-G</w:t>
      </w:r>
      <w:r w:rsidR="008B4E8F" w:rsidRPr="00C269FD">
        <w:rPr>
          <w:rFonts w:ascii="Times New Roman" w:hAnsi="Times New Roman" w:cs="Times New Roman"/>
          <w:sz w:val="24"/>
          <w:szCs w:val="24"/>
        </w:rPr>
        <w:t>, wogonoside, baicalin, and wog</w:t>
      </w:r>
      <w:del w:id="203" w:author="Jeongim Kim" w:date="2021-01-10T22:41:00Z">
        <w:r w:rsidR="008B4E8F" w:rsidRPr="00C269FD" w:rsidDel="00547E54">
          <w:rPr>
            <w:rFonts w:ascii="Times New Roman" w:hAnsi="Times New Roman" w:cs="Times New Roman"/>
            <w:sz w:val="24"/>
            <w:szCs w:val="24"/>
          </w:rPr>
          <w:delText>n</w:delText>
        </w:r>
      </w:del>
      <w:r w:rsidR="008B4E8F" w:rsidRPr="00C269FD">
        <w:rPr>
          <w:rFonts w:ascii="Times New Roman" w:hAnsi="Times New Roman" w:cs="Times New Roman"/>
          <w:sz w:val="24"/>
          <w:szCs w:val="24"/>
        </w:rPr>
        <w:t xml:space="preserve">onin), </w:t>
      </w:r>
      <w:r w:rsidR="007D590D" w:rsidRPr="00C269FD">
        <w:rPr>
          <w:rFonts w:ascii="Times New Roman" w:hAnsi="Times New Roman" w:cs="Times New Roman"/>
          <w:sz w:val="24"/>
          <w:szCs w:val="24"/>
        </w:rPr>
        <w:t xml:space="preserve">and only one was a </w:t>
      </w:r>
      <w:del w:id="204" w:author="Askey,Bryce C" w:date="2021-01-27T14:37:00Z">
        <w:r w:rsidR="007D590D" w:rsidRPr="00C269FD" w:rsidDel="0068428F">
          <w:rPr>
            <w:rFonts w:ascii="Times New Roman" w:hAnsi="Times New Roman" w:cs="Times New Roman"/>
            <w:sz w:val="24"/>
            <w:szCs w:val="24"/>
          </w:rPr>
          <w:delText>4’</w:delText>
        </w:r>
      </w:del>
      <w:ins w:id="205" w:author="Askey,Bryce C" w:date="2021-01-27T14:37:00Z">
        <w:r w:rsidR="0068428F">
          <w:rPr>
            <w:rFonts w:ascii="Times New Roman" w:hAnsi="Times New Roman" w:cs="Times New Roman"/>
            <w:sz w:val="24"/>
            <w:szCs w:val="24"/>
          </w:rPr>
          <w:t>4´</w:t>
        </w:r>
      </w:ins>
      <w:r w:rsidR="007D590D" w:rsidRPr="00C269FD">
        <w:rPr>
          <w:rFonts w:ascii="Times New Roman" w:hAnsi="Times New Roman" w:cs="Times New Roman"/>
          <w:sz w:val="24"/>
          <w:szCs w:val="24"/>
        </w:rPr>
        <w:t>-hydroxyflavone (</w:t>
      </w:r>
      <w:r w:rsidR="003E3157">
        <w:rPr>
          <w:rFonts w:ascii="Times New Roman" w:hAnsi="Times New Roman" w:cs="Times New Roman"/>
          <w:sz w:val="24"/>
          <w:szCs w:val="24"/>
        </w:rPr>
        <w:t>apigenin 7-G</w:t>
      </w:r>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w:t>
      </w:r>
      <w:del w:id="206" w:author="Askey,Bryce C" w:date="2021-01-27T14:37:00Z">
        <w:r w:rsidR="000B5132" w:rsidRPr="00C269FD" w:rsidDel="0068428F">
          <w:rPr>
            <w:rFonts w:ascii="Times New Roman" w:hAnsi="Times New Roman" w:cs="Times New Roman"/>
            <w:sz w:val="24"/>
            <w:szCs w:val="24"/>
          </w:rPr>
          <w:delText>4’</w:delText>
        </w:r>
      </w:del>
      <w:ins w:id="207"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 xml:space="preserve">-deoxyflavone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 xml:space="preserve">genus than the </w:t>
      </w:r>
      <w:del w:id="208" w:author="Askey,Bryce C" w:date="2021-01-27T14:37:00Z">
        <w:r w:rsidR="000B5132" w:rsidRPr="00C269FD" w:rsidDel="0068428F">
          <w:rPr>
            <w:rFonts w:ascii="Times New Roman" w:hAnsi="Times New Roman" w:cs="Times New Roman"/>
            <w:sz w:val="24"/>
            <w:szCs w:val="24"/>
          </w:rPr>
          <w:delText>4’</w:delText>
        </w:r>
      </w:del>
      <w:ins w:id="209"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 xml:space="preserve">the </w:t>
      </w:r>
      <w:del w:id="210" w:author="Askey,Bryce C" w:date="2021-01-27T14:37:00Z">
        <w:r w:rsidR="000B5132" w:rsidRPr="00C269FD" w:rsidDel="0068428F">
          <w:rPr>
            <w:rFonts w:ascii="Times New Roman" w:hAnsi="Times New Roman" w:cs="Times New Roman"/>
            <w:sz w:val="24"/>
            <w:szCs w:val="24"/>
          </w:rPr>
          <w:delText>4’</w:delText>
        </w:r>
      </w:del>
      <w:ins w:id="211" w:author="Askey,Bryce C" w:date="2021-01-27T14:37:00Z">
        <w:r w:rsidR="0068428F">
          <w:rPr>
            <w:rFonts w:ascii="Times New Roman" w:hAnsi="Times New Roman" w:cs="Times New Roman"/>
            <w:sz w:val="24"/>
            <w:szCs w:val="24"/>
          </w:rPr>
          <w:t>4´</w:t>
        </w:r>
      </w:ins>
      <w:r w:rsidR="000B5132" w:rsidRPr="00C269FD">
        <w:rPr>
          <w:rFonts w:ascii="Times New Roman" w:hAnsi="Times New Roman" w:cs="Times New Roman"/>
          <w:sz w:val="24"/>
          <w:szCs w:val="24"/>
        </w:rPr>
        <w:t>-deoxyflavones we quantified are more stable</w:t>
      </w:r>
      <w:r w:rsidR="00F00468" w:rsidRPr="00C269FD">
        <w:rPr>
          <w:rFonts w:ascii="Times New Roman" w:hAnsi="Times New Roman" w:cs="Times New Roman"/>
          <w:sz w:val="24"/>
          <w:szCs w:val="24"/>
        </w:rPr>
        <w:t xml:space="preserve"> than the </w:t>
      </w:r>
      <w:del w:id="212" w:author="Askey,Bryce C" w:date="2021-01-27T14:37:00Z">
        <w:r w:rsidR="00F00468" w:rsidRPr="00C269FD" w:rsidDel="0068428F">
          <w:rPr>
            <w:rFonts w:ascii="Times New Roman" w:hAnsi="Times New Roman" w:cs="Times New Roman"/>
            <w:sz w:val="24"/>
            <w:szCs w:val="24"/>
          </w:rPr>
          <w:delText>4’</w:delText>
        </w:r>
      </w:del>
      <w:ins w:id="213" w:author="Askey,Bryce C" w:date="2021-01-27T14:37:00Z">
        <w:r w:rsidR="0068428F">
          <w:rPr>
            <w:rFonts w:ascii="Times New Roman" w:hAnsi="Times New Roman" w:cs="Times New Roman"/>
            <w:sz w:val="24"/>
            <w:szCs w:val="24"/>
          </w:rPr>
          <w:t>4´</w:t>
        </w:r>
      </w:ins>
      <w:r w:rsidR="00F00468" w:rsidRPr="00C269FD">
        <w:rPr>
          <w:rFonts w:ascii="Times New Roman" w:hAnsi="Times New Roman" w:cs="Times New Roman"/>
          <w:sz w:val="24"/>
          <w:szCs w:val="24"/>
        </w:rPr>
        <w:t>-hydroxyflavones,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71616E77"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w:t>
      </w:r>
      <w:del w:id="214" w:author="Askey,Bryce C" w:date="2021-01-27T14:37:00Z">
        <w:r w:rsidR="008E5A20" w:rsidRPr="00C269FD" w:rsidDel="0068428F">
          <w:rPr>
            <w:rFonts w:ascii="Times New Roman" w:hAnsi="Times New Roman" w:cs="Times New Roman"/>
            <w:sz w:val="24"/>
            <w:szCs w:val="24"/>
          </w:rPr>
          <w:delText>4’</w:delText>
        </w:r>
      </w:del>
      <w:ins w:id="215" w:author="Askey,Bryce C" w:date="2021-01-27T14:37:00Z">
        <w:r w:rsidR="0068428F">
          <w:rPr>
            <w:rFonts w:ascii="Times New Roman" w:hAnsi="Times New Roman" w:cs="Times New Roman"/>
            <w:sz w:val="24"/>
            <w:szCs w:val="24"/>
          </w:rPr>
          <w:t>4´</w:t>
        </w:r>
      </w:ins>
      <w:r w:rsidR="008E5A20" w:rsidRPr="00C269FD">
        <w:rPr>
          <w:rFonts w:ascii="Times New Roman" w:hAnsi="Times New Roman" w:cs="Times New Roman"/>
          <w:sz w:val="24"/>
          <w:szCs w:val="24"/>
        </w:rPr>
        <w:t xml:space="preserve">-deoxyflavones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del w:id="216" w:author="Askey,Bryce C" w:date="2021-01-27T14:37:00Z">
        <w:r w:rsidR="007F638F" w:rsidDel="0068428F">
          <w:rPr>
            <w:rFonts w:ascii="Times New Roman" w:hAnsi="Times New Roman" w:cs="Times New Roman"/>
            <w:sz w:val="24"/>
            <w:szCs w:val="24"/>
          </w:rPr>
          <w:delText>4’</w:delText>
        </w:r>
      </w:del>
      <w:ins w:id="217" w:author="Askey,Bryce C" w:date="2021-01-27T14:37:00Z">
        <w:r w:rsidR="0068428F">
          <w:rPr>
            <w:rFonts w:ascii="Times New Roman" w:hAnsi="Times New Roman" w:cs="Times New Roman"/>
            <w:sz w:val="24"/>
            <w:szCs w:val="24"/>
          </w:rPr>
          <w:t>4´</w:t>
        </w:r>
      </w:ins>
      <w:r w:rsidR="007F638F">
        <w:rPr>
          <w:rFonts w:ascii="Times New Roman" w:hAnsi="Times New Roman" w:cs="Times New Roman"/>
          <w:sz w:val="24"/>
          <w:szCs w:val="24"/>
        </w:rPr>
        <w:t>-deoxyflavone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{"citationID":"vnHXQnv4","properties":{"formattedCitation":"(Q.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5F45E6" w:rsidRPr="005F45E6">
        <w:rPr>
          <w:rFonts w:ascii="Times New Roman" w:hAnsi="Times New Roman" w:cs="Times New Roman"/>
          <w:sz w:val="24"/>
        </w:rPr>
        <w:t>(Q. Zhao, Zhang, et al., 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w:t>
      </w:r>
      <w:del w:id="218" w:author="Askey,Bryce C" w:date="2021-01-27T14:37:00Z">
        <w:r w:rsidR="00BB0850" w:rsidDel="0068428F">
          <w:rPr>
            <w:rFonts w:ascii="Times New Roman" w:hAnsi="Times New Roman" w:cs="Times New Roman"/>
            <w:sz w:val="24"/>
            <w:szCs w:val="24"/>
          </w:rPr>
          <w:delText>4’</w:delText>
        </w:r>
      </w:del>
      <w:ins w:id="219" w:author="Askey,Bryce C" w:date="2021-01-27T14:37:00Z">
        <w:r w:rsidR="0068428F">
          <w:rPr>
            <w:rFonts w:ascii="Times New Roman" w:hAnsi="Times New Roman" w:cs="Times New Roman"/>
            <w:sz w:val="24"/>
            <w:szCs w:val="24"/>
          </w:rPr>
          <w:t>4´</w:t>
        </w:r>
      </w:ins>
      <w:r w:rsidR="00BB0850">
        <w:rPr>
          <w:rFonts w:ascii="Times New Roman" w:hAnsi="Times New Roman" w:cs="Times New Roman"/>
          <w:sz w:val="24"/>
          <w:szCs w:val="24"/>
        </w:rPr>
        <w:t xml:space="preserve">-deoxyflavone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w:t>
      </w:r>
      <w:del w:id="220" w:author="Askey,Bryce C" w:date="2021-01-27T14:37:00Z">
        <w:r w:rsidRPr="00C269FD" w:rsidDel="0068428F">
          <w:rPr>
            <w:rFonts w:ascii="Times New Roman" w:hAnsi="Times New Roman" w:cs="Times New Roman"/>
            <w:sz w:val="24"/>
            <w:szCs w:val="24"/>
          </w:rPr>
          <w:delText>4’</w:delText>
        </w:r>
      </w:del>
      <w:ins w:id="221"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including chrysin, baicalein, wogonin, and their </w:t>
      </w:r>
      <w:r w:rsidR="006B0695">
        <w:rPr>
          <w:rFonts w:ascii="Times New Roman" w:hAnsi="Times New Roman" w:cs="Times New Roman"/>
          <w:sz w:val="24"/>
          <w:szCs w:val="24"/>
        </w:rPr>
        <w:t>7-glucuronide</w:t>
      </w:r>
      <w:r w:rsidRPr="00C269FD">
        <w:rPr>
          <w:rFonts w:ascii="Times New Roman" w:hAnsi="Times New Roman" w:cs="Times New Roman"/>
          <w:sz w:val="24"/>
          <w:szCs w:val="24"/>
        </w:rPr>
        <w:t xml:space="preserve">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 xml:space="preserve">Alternatively, it’s possible that </w:t>
      </w:r>
      <w:del w:id="222" w:author="Askey,Bryce C" w:date="2021-01-27T14:37:00Z">
        <w:r w:rsidR="00FF7D8A" w:rsidDel="0068428F">
          <w:rPr>
            <w:rFonts w:ascii="Times New Roman" w:hAnsi="Times New Roman" w:cs="Times New Roman"/>
            <w:sz w:val="24"/>
            <w:szCs w:val="24"/>
          </w:rPr>
          <w:delText>4’</w:delText>
        </w:r>
      </w:del>
      <w:ins w:id="223" w:author="Askey,Bryce C" w:date="2021-01-27T14:37:00Z">
        <w:r w:rsidR="0068428F">
          <w:rPr>
            <w:rFonts w:ascii="Times New Roman" w:hAnsi="Times New Roman" w:cs="Times New Roman"/>
            <w:sz w:val="24"/>
            <w:szCs w:val="24"/>
          </w:rPr>
          <w:t>4´</w:t>
        </w:r>
      </w:ins>
      <w:r w:rsidR="00FF7D8A">
        <w:rPr>
          <w:rFonts w:ascii="Times New Roman" w:hAnsi="Times New Roman" w:cs="Times New Roman"/>
          <w:sz w:val="24"/>
          <w:szCs w:val="24"/>
        </w:rPr>
        <w:t>-deoxyflavones are being synthesized in the roots and transported to the aerial tissues.</w:t>
      </w:r>
    </w:p>
    <w:p w14:paraId="6309A843" w14:textId="08717FF0"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ins w:id="224" w:author="Bryce Askey" w:date="2021-01-31T14:17:00Z">
        <w:r w:rsidR="004462F4">
          <w:rPr>
            <w:rFonts w:ascii="Times New Roman" w:hAnsi="Times New Roman" w:cs="Times New Roman"/>
            <w:sz w:val="24"/>
            <w:szCs w:val="24"/>
          </w:rPr>
          <w:t>.</w:t>
        </w:r>
      </w:ins>
      <w:r w:rsidRPr="00C269FD">
        <w:rPr>
          <w:rFonts w:ascii="Times New Roman" w:hAnsi="Times New Roman" w:cs="Times New Roman"/>
          <w:sz w:val="24"/>
          <w:szCs w:val="24"/>
        </w:rPr>
        <w:t xml:space="preserve"> </w:t>
      </w:r>
      <w:ins w:id="225" w:author="Bryce Askey" w:date="2021-01-31T23:31:00Z">
        <w:r w:rsidR="00A82FC9">
          <w:rPr>
            <w:rFonts w:ascii="Times New Roman" w:hAnsi="Times New Roman" w:cs="Times New Roman"/>
            <w:sz w:val="24"/>
            <w:szCs w:val="24"/>
          </w:rPr>
          <w:t>3</w:t>
        </w:r>
      </w:ins>
      <w:del w:id="226" w:author="Bryce Askey" w:date="2021-01-31T23:31:00Z">
        <w:r w:rsidRPr="00C269FD" w:rsidDel="00A82FC9">
          <w:rPr>
            <w:rFonts w:ascii="Times New Roman" w:hAnsi="Times New Roman" w:cs="Times New Roman"/>
            <w:sz w:val="24"/>
            <w:szCs w:val="24"/>
          </w:rPr>
          <w:delText>2</w:delText>
        </w:r>
      </w:del>
      <w:r w:rsidRPr="00C269FD">
        <w:rPr>
          <w:rFonts w:ascii="Times New Roman" w:hAnsi="Times New Roman" w:cs="Times New Roman"/>
          <w:sz w:val="24"/>
          <w:szCs w:val="24"/>
        </w:rPr>
        <w:t xml:space="preserve">A are ordered based on the phylogenetic tree shown in </w:t>
      </w:r>
      <w:r w:rsidR="000B77A1" w:rsidRPr="00C269FD">
        <w:rPr>
          <w:rFonts w:ascii="Times New Roman" w:hAnsi="Times New Roman" w:cs="Times New Roman"/>
          <w:sz w:val="24"/>
          <w:szCs w:val="24"/>
        </w:rPr>
        <w:t>Fig</w:t>
      </w:r>
      <w:ins w:id="227" w:author="Bryce Askey" w:date="2021-01-31T14:17:00Z">
        <w:r w:rsidR="004462F4">
          <w:rPr>
            <w:rFonts w:ascii="Times New Roman" w:hAnsi="Times New Roman" w:cs="Times New Roman"/>
            <w:sz w:val="24"/>
            <w:szCs w:val="24"/>
          </w:rPr>
          <w:t>.</w:t>
        </w:r>
      </w:ins>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723989A1"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w:t>
      </w:r>
      <w:r w:rsidR="006A379D" w:rsidRPr="00C269FD">
        <w:rPr>
          <w:rFonts w:ascii="Times New Roman" w:hAnsi="Times New Roman" w:cs="Times New Roman"/>
          <w:sz w:val="24"/>
          <w:szCs w:val="24"/>
        </w:rPr>
        <w:lastRenderedPageBreak/>
        <w:t xml:space="preserve">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ins w:id="228" w:author="Bryce Askey" w:date="2021-01-31T14:17:00Z">
        <w:r w:rsidR="004462F4">
          <w:rPr>
            <w:rFonts w:ascii="Times New Roman" w:hAnsi="Times New Roman" w:cs="Times New Roman"/>
            <w:sz w:val="24"/>
            <w:szCs w:val="24"/>
          </w:rPr>
          <w:t>.</w:t>
        </w:r>
      </w:ins>
      <w:r w:rsidRPr="00C269FD">
        <w:rPr>
          <w:rFonts w:ascii="Times New Roman" w:hAnsi="Times New Roman" w:cs="Times New Roman"/>
          <w:sz w:val="24"/>
          <w:szCs w:val="24"/>
        </w:rPr>
        <w:t xml:space="preserve"> </w:t>
      </w:r>
      <w:ins w:id="229" w:author="Bryce Askey" w:date="2021-01-31T23:31:00Z">
        <w:r w:rsidR="00A82FC9">
          <w:rPr>
            <w:rFonts w:ascii="Times New Roman" w:hAnsi="Times New Roman" w:cs="Times New Roman"/>
            <w:sz w:val="24"/>
            <w:szCs w:val="24"/>
          </w:rPr>
          <w:t>3</w:t>
        </w:r>
      </w:ins>
      <w:del w:id="230" w:author="Bryce Askey" w:date="2021-01-31T23:31:00Z">
        <w:r w:rsidRPr="00C269FD" w:rsidDel="00A82FC9">
          <w:rPr>
            <w:rFonts w:ascii="Times New Roman" w:hAnsi="Times New Roman" w:cs="Times New Roman"/>
            <w:sz w:val="24"/>
            <w:szCs w:val="24"/>
          </w:rPr>
          <w:delText>2</w:delText>
        </w:r>
      </w:del>
      <w:r w:rsidRPr="00C269FD">
        <w:rPr>
          <w:rFonts w:ascii="Times New Roman" w:hAnsi="Times New Roman" w:cs="Times New Roman"/>
          <w:sz w:val="24"/>
          <w:szCs w:val="24"/>
        </w:rPr>
        <w:t>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07855800"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w:t>
      </w:r>
      <w:del w:id="231" w:author="Askey,Bryce C" w:date="2021-01-27T14:37:00Z">
        <w:r w:rsidRPr="00C269FD" w:rsidDel="0068428F">
          <w:rPr>
            <w:rFonts w:ascii="Times New Roman" w:hAnsi="Times New Roman" w:cs="Times New Roman"/>
            <w:sz w:val="24"/>
            <w:szCs w:val="24"/>
          </w:rPr>
          <w:delText>4’</w:delText>
        </w:r>
      </w:del>
      <w:ins w:id="232"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many of these species, </w:t>
      </w:r>
      <w:r w:rsidR="001622E9" w:rsidRPr="00C269FD">
        <w:rPr>
          <w:rFonts w:ascii="Times New Roman" w:hAnsi="Times New Roman" w:cs="Times New Roman"/>
          <w:sz w:val="24"/>
          <w:szCs w:val="24"/>
        </w:rPr>
        <w:t xml:space="preserve">Globally, </w:t>
      </w:r>
      <w:r w:rsidR="003E3157">
        <w:rPr>
          <w:rFonts w:ascii="Times New Roman" w:hAnsi="Times New Roman" w:cs="Times New Roman"/>
          <w:sz w:val="24"/>
          <w:szCs w:val="24"/>
        </w:rPr>
        <w:t>apigenin 7-G</w:t>
      </w:r>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w:t>
      </w:r>
      <w:del w:id="233" w:author="Askey,Bryce C" w:date="2021-01-27T14:37:00Z">
        <w:r w:rsidR="00F533B2" w:rsidDel="0068428F">
          <w:rPr>
            <w:rFonts w:ascii="Times New Roman" w:hAnsi="Times New Roman" w:cs="Times New Roman"/>
            <w:sz w:val="24"/>
            <w:szCs w:val="24"/>
          </w:rPr>
          <w:delText>4’</w:delText>
        </w:r>
      </w:del>
      <w:ins w:id="234" w:author="Askey,Bryce C" w:date="2021-01-27T14:37:00Z">
        <w:r w:rsidR="0068428F">
          <w:rPr>
            <w:rFonts w:ascii="Times New Roman" w:hAnsi="Times New Roman" w:cs="Times New Roman"/>
            <w:sz w:val="24"/>
            <w:szCs w:val="24"/>
          </w:rPr>
          <w:t>4´</w:t>
        </w:r>
      </w:ins>
      <w:r w:rsidR="00F533B2">
        <w:rPr>
          <w:rFonts w:ascii="Times New Roman" w:hAnsi="Times New Roman" w:cs="Times New Roman"/>
          <w:sz w:val="24"/>
          <w:szCs w:val="24"/>
        </w:rPr>
        <w:t xml:space="preserve">-hydroxyflavones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ins w:id="235" w:author="Bryce Askey" w:date="2021-01-31T14:17:00Z">
        <w:r w:rsidR="004462F4">
          <w:rPr>
            <w:rFonts w:ascii="Times New Roman" w:hAnsi="Times New Roman" w:cs="Times New Roman"/>
            <w:sz w:val="24"/>
            <w:szCs w:val="24"/>
          </w:rPr>
          <w:t>.</w:t>
        </w:r>
      </w:ins>
      <w:r w:rsidR="00FF0C64" w:rsidRPr="00C269FD">
        <w:rPr>
          <w:rFonts w:ascii="Times New Roman" w:hAnsi="Times New Roman" w:cs="Times New Roman"/>
          <w:sz w:val="24"/>
          <w:szCs w:val="24"/>
        </w:rPr>
        <w:t xml:space="preserve"> </w:t>
      </w:r>
      <w:ins w:id="236" w:author="Bryce Askey" w:date="2021-01-31T23:31:00Z">
        <w:r w:rsidR="00A82FC9">
          <w:rPr>
            <w:rFonts w:ascii="Times New Roman" w:hAnsi="Times New Roman" w:cs="Times New Roman"/>
            <w:sz w:val="24"/>
            <w:szCs w:val="24"/>
          </w:rPr>
          <w:t>3</w:t>
        </w:r>
      </w:ins>
      <w:del w:id="237" w:author="Bryce Askey" w:date="2021-01-31T23:31:00Z">
        <w:r w:rsidR="00FF0C64" w:rsidRPr="00C269FD" w:rsidDel="00A82FC9">
          <w:rPr>
            <w:rFonts w:ascii="Times New Roman" w:hAnsi="Times New Roman" w:cs="Times New Roman"/>
            <w:sz w:val="24"/>
            <w:szCs w:val="24"/>
          </w:rPr>
          <w:delText>2</w:delText>
        </w:r>
      </w:del>
      <w:r w:rsidR="00FF0C64" w:rsidRPr="00C269FD">
        <w:rPr>
          <w:rFonts w:ascii="Times New Roman" w:hAnsi="Times New Roman" w:cs="Times New Roman"/>
          <w:sz w:val="24"/>
          <w:szCs w:val="24"/>
        </w:rPr>
        <w:t xml:space="preserve">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ins w:id="238" w:author="Bryce Askey" w:date="2021-01-31T14:18:00Z">
        <w:r w:rsidR="004462F4">
          <w:rPr>
            <w:rFonts w:ascii="Times New Roman" w:hAnsi="Times New Roman" w:cs="Times New Roman"/>
            <w:sz w:val="24"/>
            <w:szCs w:val="24"/>
          </w:rPr>
          <w:t>.</w:t>
        </w:r>
      </w:ins>
      <w:r w:rsidR="00084CEC" w:rsidRPr="00C269FD">
        <w:rPr>
          <w:rFonts w:ascii="Times New Roman" w:hAnsi="Times New Roman" w:cs="Times New Roman"/>
          <w:sz w:val="24"/>
          <w:szCs w:val="24"/>
        </w:rPr>
        <w:t xml:space="preserve"> </w:t>
      </w:r>
      <w:ins w:id="239" w:author="Bryce Askey" w:date="2021-01-31T23:31:00Z">
        <w:r w:rsidR="00A82FC9">
          <w:rPr>
            <w:rFonts w:ascii="Times New Roman" w:hAnsi="Times New Roman" w:cs="Times New Roman"/>
            <w:sz w:val="24"/>
            <w:szCs w:val="24"/>
          </w:rPr>
          <w:t>3</w:t>
        </w:r>
      </w:ins>
      <w:del w:id="240" w:author="Bryce Askey" w:date="2021-01-31T23:31:00Z">
        <w:r w:rsidR="00084CEC" w:rsidRPr="00C269FD" w:rsidDel="00A82FC9">
          <w:rPr>
            <w:rFonts w:ascii="Times New Roman" w:hAnsi="Times New Roman" w:cs="Times New Roman"/>
            <w:sz w:val="24"/>
            <w:szCs w:val="24"/>
          </w:rPr>
          <w:delText>2</w:delText>
        </w:r>
      </w:del>
      <w:r w:rsidR="00084CEC" w:rsidRPr="00C269FD">
        <w:rPr>
          <w:rFonts w:ascii="Times New Roman" w:hAnsi="Times New Roman" w:cs="Times New Roman"/>
          <w:sz w:val="24"/>
          <w:szCs w:val="24"/>
        </w:rPr>
        <w:t xml:space="preserve">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ins w:id="241" w:author="Bryce Askey" w:date="2021-01-31T14:18:00Z">
        <w:r w:rsidR="004462F4">
          <w:rPr>
            <w:rFonts w:ascii="Times New Roman" w:hAnsi="Times New Roman" w:cs="Times New Roman"/>
            <w:sz w:val="24"/>
            <w:szCs w:val="24"/>
          </w:rPr>
          <w:t>.</w:t>
        </w:r>
      </w:ins>
      <w:r w:rsidR="00084CEC" w:rsidRPr="00C269FD">
        <w:rPr>
          <w:rFonts w:ascii="Times New Roman" w:hAnsi="Times New Roman" w:cs="Times New Roman"/>
          <w:sz w:val="24"/>
          <w:szCs w:val="24"/>
        </w:rPr>
        <w:t xml:space="preserve"> </w:t>
      </w:r>
      <w:ins w:id="242" w:author="Bryce Askey" w:date="2021-01-31T23:31:00Z">
        <w:r w:rsidR="00A82FC9">
          <w:rPr>
            <w:rFonts w:ascii="Times New Roman" w:hAnsi="Times New Roman" w:cs="Times New Roman"/>
            <w:sz w:val="24"/>
            <w:szCs w:val="24"/>
          </w:rPr>
          <w:t>3</w:t>
        </w:r>
      </w:ins>
      <w:del w:id="243" w:author="Bryce Askey" w:date="2021-01-31T23:31:00Z">
        <w:r w:rsidR="00084CEC" w:rsidRPr="00C269FD" w:rsidDel="00A82FC9">
          <w:rPr>
            <w:rFonts w:ascii="Times New Roman" w:hAnsi="Times New Roman" w:cs="Times New Roman"/>
            <w:sz w:val="24"/>
            <w:szCs w:val="24"/>
          </w:rPr>
          <w:delText>2</w:delText>
        </w:r>
      </w:del>
      <w:r w:rsidR="00084CEC" w:rsidRPr="00C269FD">
        <w:rPr>
          <w:rFonts w:ascii="Times New Roman" w:hAnsi="Times New Roman" w:cs="Times New Roman"/>
          <w:sz w:val="24"/>
          <w:szCs w:val="24"/>
        </w:rPr>
        <w:t xml:space="preserve">B. </w:t>
      </w:r>
      <w:r w:rsidR="00D37640" w:rsidRPr="00C269FD">
        <w:rPr>
          <w:rFonts w:ascii="Times New Roman" w:hAnsi="Times New Roman" w:cs="Times New Roman"/>
          <w:sz w:val="24"/>
          <w:szCs w:val="24"/>
        </w:rPr>
        <w:t xml:space="preserve">The variable loading plot shows that a positive detection of </w:t>
      </w:r>
      <w:del w:id="244" w:author="Askey,Bryce C" w:date="2021-01-27T14:37:00Z">
        <w:r w:rsidR="00D37640" w:rsidRPr="00C269FD" w:rsidDel="0068428F">
          <w:rPr>
            <w:rFonts w:ascii="Times New Roman" w:hAnsi="Times New Roman" w:cs="Times New Roman"/>
            <w:sz w:val="24"/>
            <w:szCs w:val="24"/>
          </w:rPr>
          <w:delText>4’</w:delText>
        </w:r>
      </w:del>
      <w:ins w:id="245" w:author="Askey,Bryce C" w:date="2021-01-27T14:37:00Z">
        <w:r w:rsidR="0068428F">
          <w:rPr>
            <w:rFonts w:ascii="Times New Roman" w:hAnsi="Times New Roman" w:cs="Times New Roman"/>
            <w:sz w:val="24"/>
            <w:szCs w:val="24"/>
          </w:rPr>
          <w:t>4´</w:t>
        </w:r>
      </w:ins>
      <w:r w:rsidR="00D37640" w:rsidRPr="00C269FD">
        <w:rPr>
          <w:rFonts w:ascii="Times New Roman" w:hAnsi="Times New Roman" w:cs="Times New Roman"/>
          <w:sz w:val="24"/>
          <w:szCs w:val="24"/>
        </w:rPr>
        <w:t xml:space="preserve">-hydroxyflavones can drive the movement of species in </w:t>
      </w:r>
      <w:r w:rsidR="000B77A1" w:rsidRPr="00C269FD">
        <w:rPr>
          <w:rFonts w:ascii="Times New Roman" w:hAnsi="Times New Roman" w:cs="Times New Roman"/>
          <w:sz w:val="24"/>
          <w:szCs w:val="24"/>
        </w:rPr>
        <w:t>Fig</w:t>
      </w:r>
      <w:ins w:id="246" w:author="Bryce Askey" w:date="2021-01-31T23:29:00Z">
        <w:r w:rsidR="00A82FC9">
          <w:rPr>
            <w:rFonts w:ascii="Times New Roman" w:hAnsi="Times New Roman" w:cs="Times New Roman"/>
            <w:sz w:val="24"/>
            <w:szCs w:val="24"/>
          </w:rPr>
          <w:t>.</w:t>
        </w:r>
      </w:ins>
      <w:r w:rsidR="00D37640" w:rsidRPr="00C269FD">
        <w:rPr>
          <w:rFonts w:ascii="Times New Roman" w:hAnsi="Times New Roman" w:cs="Times New Roman"/>
          <w:sz w:val="24"/>
          <w:szCs w:val="24"/>
        </w:rPr>
        <w:t xml:space="preserve"> </w:t>
      </w:r>
      <w:ins w:id="247" w:author="Bryce Askey" w:date="2021-01-31T23:31:00Z">
        <w:r w:rsidR="00A82FC9">
          <w:rPr>
            <w:rFonts w:ascii="Times New Roman" w:hAnsi="Times New Roman" w:cs="Times New Roman"/>
            <w:sz w:val="24"/>
            <w:szCs w:val="24"/>
          </w:rPr>
          <w:t>3</w:t>
        </w:r>
      </w:ins>
      <w:del w:id="248" w:author="Bryce Askey" w:date="2021-01-31T23:31:00Z">
        <w:r w:rsidR="00D37640" w:rsidRPr="00C269FD" w:rsidDel="00A82FC9">
          <w:rPr>
            <w:rFonts w:ascii="Times New Roman" w:hAnsi="Times New Roman" w:cs="Times New Roman"/>
            <w:sz w:val="24"/>
            <w:szCs w:val="24"/>
          </w:rPr>
          <w:delText>2</w:delText>
        </w:r>
      </w:del>
      <w:r w:rsidR="00D37640" w:rsidRPr="00C269FD">
        <w:rPr>
          <w:rFonts w:ascii="Times New Roman" w:hAnsi="Times New Roman" w:cs="Times New Roman"/>
          <w:sz w:val="24"/>
          <w:szCs w:val="24"/>
        </w:rPr>
        <w:t>B</w:t>
      </w:r>
      <w:ins w:id="249" w:author="Bryce Askey" w:date="2021-01-31T14:18:00Z">
        <w:r w:rsidR="004462F4">
          <w:rPr>
            <w:rFonts w:ascii="Times New Roman" w:hAnsi="Times New Roman" w:cs="Times New Roman"/>
            <w:sz w:val="24"/>
            <w:szCs w:val="24"/>
          </w:rPr>
          <w:t>.</w:t>
        </w:r>
      </w:ins>
      <w:r w:rsidR="00D37640" w:rsidRPr="00C269FD">
        <w:rPr>
          <w:rFonts w:ascii="Times New Roman" w:hAnsi="Times New Roman" w:cs="Times New Roman"/>
          <w:sz w:val="24"/>
          <w:szCs w:val="24"/>
        </w:rPr>
        <w:t xml:space="preserve">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w:t>
      </w:r>
      <w:r w:rsidR="00FF0C64" w:rsidRPr="00C269FD">
        <w:rPr>
          <w:rFonts w:ascii="Times New Roman" w:hAnsi="Times New Roman" w:cs="Times New Roman"/>
          <w:sz w:val="24"/>
          <w:szCs w:val="24"/>
        </w:rPr>
        <w:lastRenderedPageBreak/>
        <w:t>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33B91DC3"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ins w:id="250" w:author="Bryce Askey" w:date="2021-01-31T23:29:00Z">
        <w:r w:rsidR="00A82FC9">
          <w:rPr>
            <w:rFonts w:ascii="Times New Roman" w:hAnsi="Times New Roman" w:cs="Times New Roman"/>
            <w:sz w:val="24"/>
            <w:szCs w:val="24"/>
          </w:rPr>
          <w:t>.</w:t>
        </w:r>
      </w:ins>
      <w:r w:rsidRPr="00C269FD">
        <w:rPr>
          <w:rFonts w:ascii="Times New Roman" w:hAnsi="Times New Roman" w:cs="Times New Roman"/>
          <w:sz w:val="24"/>
          <w:szCs w:val="24"/>
        </w:rPr>
        <w:t xml:space="preserve"> </w:t>
      </w:r>
      <w:ins w:id="251" w:author="Bryce Askey" w:date="2021-01-31T23:31:00Z">
        <w:r w:rsidR="00A82FC9">
          <w:rPr>
            <w:rFonts w:ascii="Times New Roman" w:hAnsi="Times New Roman" w:cs="Times New Roman"/>
            <w:sz w:val="24"/>
            <w:szCs w:val="24"/>
          </w:rPr>
          <w:t>3</w:t>
        </w:r>
      </w:ins>
      <w:del w:id="252" w:author="Bryce Askey" w:date="2021-01-31T23:31:00Z">
        <w:r w:rsidRPr="00C269FD" w:rsidDel="00A82FC9">
          <w:rPr>
            <w:rFonts w:ascii="Times New Roman" w:hAnsi="Times New Roman" w:cs="Times New Roman"/>
            <w:sz w:val="24"/>
            <w:szCs w:val="24"/>
          </w:rPr>
          <w:delText>2</w:delText>
        </w:r>
      </w:del>
      <w:r w:rsidRPr="00C269FD">
        <w:rPr>
          <w:rFonts w:ascii="Times New Roman" w:hAnsi="Times New Roman" w:cs="Times New Roman"/>
          <w:sz w:val="24"/>
          <w:szCs w:val="24"/>
        </w:rPr>
        <w:t xml:space="preserve">B. The variable loading plot shows that this corresponds to a negative detection of both </w:t>
      </w:r>
      <w:del w:id="253" w:author="Askey,Bryce C" w:date="2021-01-27T14:37:00Z">
        <w:r w:rsidRPr="00C269FD" w:rsidDel="0068428F">
          <w:rPr>
            <w:rFonts w:ascii="Times New Roman" w:hAnsi="Times New Roman" w:cs="Times New Roman"/>
            <w:sz w:val="24"/>
            <w:szCs w:val="24"/>
          </w:rPr>
          <w:delText>4’</w:delText>
        </w:r>
      </w:del>
      <w:ins w:id="254"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 xml:space="preserve">flavones and </w:t>
      </w:r>
      <w:del w:id="255" w:author="Askey,Bryce C" w:date="2021-01-27T14:37:00Z">
        <w:r w:rsidRPr="00C269FD" w:rsidDel="0068428F">
          <w:rPr>
            <w:rFonts w:ascii="Times New Roman" w:hAnsi="Times New Roman" w:cs="Times New Roman"/>
            <w:sz w:val="24"/>
            <w:szCs w:val="24"/>
          </w:rPr>
          <w:delText>4’</w:delText>
        </w:r>
      </w:del>
      <w:ins w:id="256"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r w:rsidR="003E3157">
        <w:rPr>
          <w:rFonts w:ascii="Times New Roman" w:hAnsi="Times New Roman" w:cs="Times New Roman"/>
          <w:sz w:val="24"/>
          <w:szCs w:val="24"/>
        </w:rPr>
        <w:t>apigenin 7-G</w:t>
      </w:r>
      <w:r w:rsidR="00253EC3"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r w:rsidR="003E3157">
        <w:rPr>
          <w:rFonts w:ascii="Times New Roman" w:hAnsi="Times New Roman" w:cs="Times New Roman"/>
          <w:sz w:val="24"/>
          <w:szCs w:val="24"/>
        </w:rPr>
        <w:t>apigenin 7-G</w:t>
      </w:r>
      <w:r w:rsidR="00D81DA7"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5B865D9E"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 xml:space="preserve">species that we analyzed, </w:t>
      </w:r>
      <w:del w:id="257" w:author="Askey,Bryce C" w:date="2021-01-27T14:37:00Z">
        <w:r w:rsidR="00AB2A80" w:rsidRPr="00C269FD" w:rsidDel="0068428F">
          <w:rPr>
            <w:rFonts w:ascii="Times New Roman" w:hAnsi="Times New Roman" w:cs="Times New Roman"/>
            <w:sz w:val="24"/>
            <w:szCs w:val="24"/>
          </w:rPr>
          <w:delText>4’</w:delText>
        </w:r>
      </w:del>
      <w:ins w:id="258"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 xml:space="preserve">-deoxyflavone accumulation was independent of </w:t>
      </w:r>
      <w:del w:id="259" w:author="Askey,Bryce C" w:date="2021-01-27T14:37:00Z">
        <w:r w:rsidR="00AB2A80" w:rsidRPr="00C269FD" w:rsidDel="0068428F">
          <w:rPr>
            <w:rFonts w:ascii="Times New Roman" w:hAnsi="Times New Roman" w:cs="Times New Roman"/>
            <w:sz w:val="24"/>
            <w:szCs w:val="24"/>
          </w:rPr>
          <w:delText>4’</w:delText>
        </w:r>
      </w:del>
      <w:ins w:id="260" w:author="Askey,Bryce C" w:date="2021-01-27T14:37:00Z">
        <w:r w:rsidR="0068428F">
          <w:rPr>
            <w:rFonts w:ascii="Times New Roman" w:hAnsi="Times New Roman" w:cs="Times New Roman"/>
            <w:sz w:val="24"/>
            <w:szCs w:val="24"/>
          </w:rPr>
          <w:t>4´</w:t>
        </w:r>
      </w:ins>
      <w:r w:rsidR="00AB2A80" w:rsidRPr="00C269FD">
        <w:rPr>
          <w:rFonts w:ascii="Times New Roman" w:hAnsi="Times New Roman" w:cs="Times New Roman"/>
          <w:sz w:val="24"/>
          <w:szCs w:val="24"/>
        </w:rPr>
        <w:t>-hydroxyflavone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6890668"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ins w:id="261" w:author="Jeongim Kim" w:date="2021-01-14T22:54:00Z">
        <w:r w:rsidR="003C186A">
          <w:rPr>
            <w:rFonts w:ascii="Times New Roman" w:hAnsi="Times New Roman" w:cs="Times New Roman"/>
            <w:sz w:val="24"/>
            <w:szCs w:val="24"/>
          </w:rPr>
          <w:t>.</w:t>
        </w:r>
      </w:ins>
      <w:ins w:id="262" w:author="Bryce Askey" w:date="2021-01-31T14:19:00Z">
        <w:r w:rsidR="00E168DF">
          <w:rPr>
            <w:rFonts w:ascii="Times New Roman" w:hAnsi="Times New Roman" w:cs="Times New Roman"/>
            <w:sz w:val="24"/>
            <w:szCs w:val="24"/>
          </w:rPr>
          <w:t xml:space="preserve"> Representative </w:t>
        </w:r>
        <w:r w:rsidR="00E168DF">
          <w:rPr>
            <w:rFonts w:ascii="Times New Roman" w:hAnsi="Times New Roman" w:cs="Times New Roman"/>
            <w:sz w:val="24"/>
            <w:szCs w:val="24"/>
          </w:rPr>
          <w:lastRenderedPageBreak/>
          <w:t>images of these species are provided in Appendix S4.</w:t>
        </w:r>
      </w:ins>
      <w:ins w:id="263" w:author="Jeongim Kim" w:date="2021-01-14T22:54:00Z">
        <w:r w:rsidR="003C186A">
          <w:rPr>
            <w:rFonts w:ascii="Times New Roman" w:hAnsi="Times New Roman" w:cs="Times New Roman"/>
            <w:sz w:val="24"/>
            <w:szCs w:val="24"/>
          </w:rPr>
          <w:t xml:space="preserve"> </w:t>
        </w:r>
      </w:ins>
      <w:r w:rsidRPr="00C269FD">
        <w:rPr>
          <w:rFonts w:ascii="Times New Roman" w:hAnsi="Times New Roman" w:cs="Times New Roman"/>
          <w:sz w:val="24"/>
          <w:szCs w:val="24"/>
        </w:rPr>
        <w:t xml:space="preserve">At least one species was selected from </w:t>
      </w:r>
      <w:ins w:id="264" w:author="Bryce Askey" w:date="2021-01-31T14:19:00Z">
        <w:r w:rsidR="00E168DF">
          <w:rPr>
            <w:rFonts w:ascii="Times New Roman" w:hAnsi="Times New Roman" w:cs="Times New Roman"/>
            <w:sz w:val="24"/>
            <w:szCs w:val="24"/>
          </w:rPr>
          <w:t>four</w:t>
        </w:r>
      </w:ins>
      <w:r w:rsidR="00897DC5">
        <w:rPr>
          <w:rFonts w:ascii="Times New Roman" w:hAnsi="Times New Roman" w:cs="Times New Roman"/>
          <w:sz w:val="24"/>
          <w:szCs w:val="24"/>
        </w:rPr>
        <w:t xml:space="preserve"> of </w:t>
      </w:r>
      <w:r w:rsidRPr="00C269FD">
        <w:rPr>
          <w:rFonts w:ascii="Times New Roman" w:hAnsi="Times New Roman" w:cs="Times New Roman"/>
          <w:sz w:val="24"/>
          <w:szCs w:val="24"/>
        </w:rPr>
        <w:t xml:space="preserve">the </w:t>
      </w:r>
      <w:r w:rsidR="00E168DF">
        <w:rPr>
          <w:rFonts w:ascii="Times New Roman" w:hAnsi="Times New Roman" w:cs="Times New Roman"/>
          <w:sz w:val="24"/>
          <w:szCs w:val="24"/>
        </w:rPr>
        <w:t>five</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triplicate from the roots, stems, and leaves of mature plants</w:t>
      </w:r>
      <w:ins w:id="265" w:author="Bryce Askey" w:date="2021-01-31T14:20:00Z">
        <w:r w:rsidR="00E168DF">
          <w:rPr>
            <w:rFonts w:ascii="Times New Roman" w:hAnsi="Times New Roman" w:cs="Times New Roman"/>
            <w:sz w:val="24"/>
            <w:szCs w:val="24"/>
          </w:rPr>
          <w:t>.</w:t>
        </w:r>
      </w:ins>
      <w:r w:rsidR="003C186A">
        <w:rPr>
          <w:rFonts w:ascii="Times New Roman" w:hAnsi="Times New Roman" w:cs="Times New Roman"/>
          <w:sz w:val="24"/>
          <w:szCs w:val="24"/>
        </w:rPr>
        <w:t xml:space="preserve"> </w:t>
      </w:r>
      <w:r w:rsidR="0063506D" w:rsidRPr="00C269FD">
        <w:rPr>
          <w:rFonts w:ascii="Times New Roman" w:hAnsi="Times New Roman" w:cs="Times New Roman"/>
          <w:sz w:val="24"/>
          <w:szCs w:val="24"/>
        </w:rPr>
        <w:t>W</w:t>
      </w:r>
      <w:r w:rsidR="004305CD" w:rsidRPr="00C269FD">
        <w:rPr>
          <w:rFonts w:ascii="Times New Roman" w:hAnsi="Times New Roman" w:cs="Times New Roman"/>
          <w:sz w:val="24"/>
          <w:szCs w:val="24"/>
        </w:rPr>
        <w:t xml:space="preserve">e </w:t>
      </w:r>
      <w:ins w:id="266" w:author="Bryce Askey" w:date="2021-01-31T14:21:00Z">
        <w:r w:rsidR="00E168DF">
          <w:rPr>
            <w:rFonts w:ascii="Times New Roman" w:hAnsi="Times New Roman" w:cs="Times New Roman"/>
            <w:sz w:val="24"/>
            <w:szCs w:val="24"/>
          </w:rPr>
          <w:t xml:space="preserve">then </w:t>
        </w:r>
      </w:ins>
      <w:r w:rsidR="004305CD" w:rsidRPr="00C269FD">
        <w:rPr>
          <w:rFonts w:ascii="Times New Roman" w:hAnsi="Times New Roman" w:cs="Times New Roman"/>
          <w:sz w:val="24"/>
          <w:szCs w:val="24"/>
        </w:rPr>
        <w:t>quanti</w:t>
      </w:r>
      <w:r w:rsidR="003C186A">
        <w:rPr>
          <w:rFonts w:ascii="Times New Roman" w:hAnsi="Times New Roman" w:cs="Times New Roman"/>
          <w:sz w:val="24"/>
          <w:szCs w:val="24"/>
        </w:rPr>
        <w:t>fied</w:t>
      </w:r>
      <w:r w:rsidR="004305CD" w:rsidRPr="00C269FD">
        <w:rPr>
          <w:rFonts w:ascii="Times New Roman" w:hAnsi="Times New Roman" w:cs="Times New Roman"/>
          <w:sz w:val="24"/>
          <w:szCs w:val="24"/>
        </w:rPr>
        <w:t xml:space="preserve">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01E4F32B"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w:t>
      </w:r>
      <w:del w:id="267" w:author="Askey,Bryce C" w:date="2021-01-27T14:37:00Z">
        <w:r w:rsidRPr="00C269FD" w:rsidDel="0068428F">
          <w:rPr>
            <w:rFonts w:ascii="Times New Roman" w:hAnsi="Times New Roman" w:cs="Times New Roman"/>
            <w:sz w:val="24"/>
            <w:szCs w:val="24"/>
          </w:rPr>
          <w:delText>4’</w:delText>
        </w:r>
      </w:del>
      <w:ins w:id="268"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w:t>
      </w:r>
      <w:del w:id="269" w:author="Bryce Askey" w:date="2021-01-31T14:21:00Z">
        <w:r w:rsidRPr="00C269FD" w:rsidDel="00E168DF">
          <w:rPr>
            <w:rFonts w:ascii="Times New Roman" w:hAnsi="Times New Roman" w:cs="Times New Roman"/>
            <w:sz w:val="24"/>
            <w:szCs w:val="24"/>
          </w:rPr>
          <w:delText>all of</w:delText>
        </w:r>
      </w:del>
      <w:ins w:id="270" w:author="Bryce Askey" w:date="2021-01-31T14:21:00Z">
        <w:r w:rsidR="00E168DF" w:rsidRPr="00C269FD">
          <w:rPr>
            <w:rFonts w:ascii="Times New Roman" w:hAnsi="Times New Roman" w:cs="Times New Roman"/>
            <w:sz w:val="24"/>
            <w:szCs w:val="24"/>
          </w:rPr>
          <w:t>all</w:t>
        </w:r>
      </w:ins>
      <w:r w:rsidRPr="00C269FD">
        <w:rPr>
          <w:rFonts w:ascii="Times New Roman" w:hAnsi="Times New Roman" w:cs="Times New Roman"/>
          <w:sz w:val="24"/>
          <w:szCs w:val="24"/>
        </w:rPr>
        <w:t xml:space="preserve">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w:t>
      </w:r>
      <w:ins w:id="271" w:author="Bryce Askey" w:date="2021-01-31T14:21:00Z">
        <w:r w:rsidR="00E168DF">
          <w:rPr>
            <w:rFonts w:ascii="Times New Roman" w:hAnsi="Times New Roman" w:cs="Times New Roman"/>
            <w:sz w:val="24"/>
            <w:szCs w:val="24"/>
          </w:rPr>
          <w:t>.</w:t>
        </w:r>
      </w:ins>
      <w:r w:rsidR="00DC3533" w:rsidRPr="00C269FD">
        <w:rPr>
          <w:rFonts w:ascii="Times New Roman" w:hAnsi="Times New Roman" w:cs="Times New Roman"/>
          <w:sz w:val="24"/>
          <w:szCs w:val="24"/>
        </w:rPr>
        <w:t xml:space="preserve"> 4</w:t>
      </w:r>
      <w:r w:rsidR="00785513">
        <w:rPr>
          <w:rFonts w:ascii="Times New Roman" w:hAnsi="Times New Roman" w:cs="Times New Roman"/>
          <w:sz w:val="24"/>
          <w:szCs w:val="24"/>
        </w:rPr>
        <w:t>, Table 1</w:t>
      </w:r>
      <w:r w:rsidR="00DC3533" w:rsidRPr="00C269FD">
        <w:rPr>
          <w:rFonts w:ascii="Times New Roman" w:hAnsi="Times New Roman" w:cs="Times New Roman"/>
          <w:sz w:val="24"/>
          <w:szCs w:val="24"/>
        </w:rPr>
        <w:t>)</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 xml:space="preserve">at least two </w:t>
      </w:r>
      <w:del w:id="272" w:author="Askey,Bryce C" w:date="2021-01-27T14:37:00Z">
        <w:r w:rsidR="00F26538" w:rsidRPr="00C269FD" w:rsidDel="0068428F">
          <w:rPr>
            <w:rFonts w:ascii="Times New Roman" w:hAnsi="Times New Roman" w:cs="Times New Roman"/>
            <w:sz w:val="24"/>
            <w:szCs w:val="24"/>
          </w:rPr>
          <w:delText>4’</w:delText>
        </w:r>
      </w:del>
      <w:ins w:id="273" w:author="Askey,Bryce C" w:date="2021-01-27T14:37:00Z">
        <w:r w:rsidR="0068428F">
          <w:rPr>
            <w:rFonts w:ascii="Times New Roman" w:hAnsi="Times New Roman" w:cs="Times New Roman"/>
            <w:sz w:val="24"/>
            <w:szCs w:val="24"/>
          </w:rPr>
          <w:t>4´</w:t>
        </w:r>
      </w:ins>
      <w:r w:rsidR="00F26538" w:rsidRPr="00C269FD">
        <w:rPr>
          <w:rFonts w:ascii="Times New Roman" w:hAnsi="Times New Roman" w:cs="Times New Roman"/>
          <w:sz w:val="24"/>
          <w:szCs w:val="24"/>
        </w:rPr>
        <w:t>-deoxyflaonves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suffrutescens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6874A19"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w:t>
      </w:r>
      <w:del w:id="274" w:author="Askey,Bryce C" w:date="2021-01-27T14:37:00Z">
        <w:r w:rsidRPr="00C269FD" w:rsidDel="0068428F">
          <w:rPr>
            <w:rFonts w:ascii="Times New Roman" w:hAnsi="Times New Roman" w:cs="Times New Roman"/>
            <w:sz w:val="24"/>
            <w:szCs w:val="24"/>
          </w:rPr>
          <w:delText>4’</w:delText>
        </w:r>
      </w:del>
      <w:ins w:id="27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r w:rsidR="003E3157">
        <w:rPr>
          <w:rFonts w:ascii="Times New Roman" w:hAnsi="Times New Roman" w:cs="Times New Roman"/>
          <w:sz w:val="24"/>
          <w:szCs w:val="24"/>
        </w:rPr>
        <w:t>chrysin 7-G</w:t>
      </w:r>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4D5C9B10"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w:t>
      </w:r>
      <w:del w:id="276" w:author="Askey,Bryce C" w:date="2021-01-27T14:37:00Z">
        <w:r w:rsidRPr="00C269FD" w:rsidDel="0068428F">
          <w:rPr>
            <w:rFonts w:ascii="Times New Roman" w:hAnsi="Times New Roman" w:cs="Times New Roman"/>
            <w:sz w:val="24"/>
            <w:szCs w:val="24"/>
          </w:rPr>
          <w:delText>4’</w:delText>
        </w:r>
      </w:del>
      <w:ins w:id="277"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S. leonardii</w:t>
      </w:r>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w:t>
      </w:r>
      <w:del w:id="278" w:author="Askey,Bryce C" w:date="2021-01-27T14:37:00Z">
        <w:r w:rsidR="008A4AA3" w:rsidRPr="00C269FD" w:rsidDel="0068428F">
          <w:rPr>
            <w:rFonts w:ascii="Times New Roman" w:hAnsi="Times New Roman" w:cs="Times New Roman"/>
            <w:sz w:val="24"/>
            <w:szCs w:val="24"/>
          </w:rPr>
          <w:delText>4’</w:delText>
        </w:r>
      </w:del>
      <w:ins w:id="279" w:author="Askey,Bryce C" w:date="2021-01-27T14:37:00Z">
        <w:r w:rsidR="0068428F">
          <w:rPr>
            <w:rFonts w:ascii="Times New Roman" w:hAnsi="Times New Roman" w:cs="Times New Roman"/>
            <w:sz w:val="24"/>
            <w:szCs w:val="24"/>
          </w:rPr>
          <w:t>4´</w:t>
        </w:r>
      </w:ins>
      <w:r w:rsidR="008A4AA3" w:rsidRPr="00C269FD">
        <w:rPr>
          <w:rFonts w:ascii="Times New Roman" w:hAnsi="Times New Roman" w:cs="Times New Roman"/>
          <w:sz w:val="24"/>
          <w:szCs w:val="24"/>
        </w:rPr>
        <w:t>-hydroxyflavone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1C5071">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wrightii</w:t>
      </w:r>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r w:rsidR="000566F0">
        <w:rPr>
          <w:rFonts w:ascii="Times New Roman" w:hAnsi="Times New Roman" w:cs="Times New Roman"/>
          <w:i/>
          <w:iCs/>
          <w:sz w:val="24"/>
          <w:szCs w:val="24"/>
        </w:rPr>
        <w:t>suffrutescens</w:t>
      </w:r>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0F27306F"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w:t>
      </w:r>
      <w:del w:id="280" w:author="Askey,Bryce C" w:date="2021-01-27T14:37:00Z">
        <w:r w:rsidR="00A33898" w:rsidRPr="00C269FD" w:rsidDel="0068428F">
          <w:rPr>
            <w:rFonts w:ascii="Times New Roman" w:hAnsi="Times New Roman" w:cs="Times New Roman"/>
            <w:sz w:val="24"/>
            <w:szCs w:val="24"/>
          </w:rPr>
          <w:delText>4’</w:delText>
        </w:r>
      </w:del>
      <w:ins w:id="281" w:author="Askey,Bryce C" w:date="2021-01-27T14:37:00Z">
        <w:r w:rsidR="0068428F">
          <w:rPr>
            <w:rFonts w:ascii="Times New Roman" w:hAnsi="Times New Roman" w:cs="Times New Roman"/>
            <w:sz w:val="24"/>
            <w:szCs w:val="24"/>
          </w:rPr>
          <w:t>4´</w:t>
        </w:r>
      </w:ins>
      <w:r w:rsidR="00A33898" w:rsidRPr="00C269FD">
        <w:rPr>
          <w:rFonts w:ascii="Times New Roman" w:hAnsi="Times New Roman" w:cs="Times New Roman"/>
          <w:sz w:val="24"/>
          <w:szCs w:val="24"/>
        </w:rPr>
        <w:t>-hydroxyflavones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S. strigillosa</w:t>
      </w:r>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S. suffrutescens</w:t>
      </w:r>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pekinensis </w:t>
      </w:r>
      <w:r w:rsidR="00A33898" w:rsidRPr="00C269FD">
        <w:rPr>
          <w:rFonts w:ascii="Times New Roman" w:hAnsi="Times New Roman" w:cs="Times New Roman"/>
          <w:sz w:val="24"/>
          <w:szCs w:val="24"/>
        </w:rPr>
        <w:t xml:space="preserve">var. </w:t>
      </w:r>
      <w:r w:rsidR="00A33898" w:rsidRPr="00C269FD">
        <w:rPr>
          <w:rFonts w:ascii="Times New Roman" w:hAnsi="Times New Roman" w:cs="Times New Roman"/>
          <w:i/>
          <w:iCs/>
          <w:sz w:val="24"/>
          <w:szCs w:val="24"/>
        </w:rPr>
        <w:t>alpina</w:t>
      </w:r>
      <w:r w:rsidR="00A33898" w:rsidRPr="00C269FD">
        <w:rPr>
          <w:rFonts w:ascii="Times New Roman" w:hAnsi="Times New Roman" w:cs="Times New Roman"/>
          <w:sz w:val="24"/>
          <w:szCs w:val="24"/>
        </w:rPr>
        <w:t xml:space="preserve">). In other species, the </w:t>
      </w:r>
      <w:del w:id="282" w:author="Askey,Bryce C" w:date="2021-01-27T14:37:00Z">
        <w:r w:rsidR="000566F0" w:rsidDel="0068428F">
          <w:rPr>
            <w:rFonts w:ascii="Times New Roman" w:hAnsi="Times New Roman" w:cs="Times New Roman"/>
            <w:sz w:val="24"/>
            <w:szCs w:val="24"/>
          </w:rPr>
          <w:delText>4’</w:delText>
        </w:r>
      </w:del>
      <w:ins w:id="283" w:author="Askey,Bryce C" w:date="2021-01-27T14:37:00Z">
        <w:r w:rsidR="0068428F">
          <w:rPr>
            <w:rFonts w:ascii="Times New Roman" w:hAnsi="Times New Roman" w:cs="Times New Roman"/>
            <w:sz w:val="24"/>
            <w:szCs w:val="24"/>
          </w:rPr>
          <w:t>4´</w:t>
        </w:r>
      </w:ins>
      <w:r w:rsidR="000566F0">
        <w:rPr>
          <w:rFonts w:ascii="Times New Roman" w:hAnsi="Times New Roman" w:cs="Times New Roman"/>
          <w:sz w:val="24"/>
          <w:szCs w:val="24"/>
        </w:rPr>
        <w:t xml:space="preserve">-hydroxyflavone </w:t>
      </w:r>
      <w:r w:rsidR="00A33898" w:rsidRPr="00C269FD">
        <w:rPr>
          <w:rFonts w:ascii="Times New Roman" w:hAnsi="Times New Roman" w:cs="Times New Roman"/>
          <w:sz w:val="24"/>
          <w:szCs w:val="24"/>
        </w:rPr>
        <w:t>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w:t>
      </w:r>
      <w:del w:id="284" w:author="Askey,Bryce C" w:date="2021-01-27T14:37:00Z">
        <w:r w:rsidR="00ED10B0" w:rsidRPr="00C269FD" w:rsidDel="0068428F">
          <w:rPr>
            <w:rFonts w:ascii="Times New Roman" w:hAnsi="Times New Roman" w:cs="Times New Roman"/>
            <w:sz w:val="24"/>
            <w:szCs w:val="24"/>
          </w:rPr>
          <w:delText>4’</w:delText>
        </w:r>
      </w:del>
      <w:ins w:id="285"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-hydroxyflavones analyzed,</w:t>
      </w:r>
      <w:r w:rsidR="00A33898" w:rsidRPr="00C269FD">
        <w:rPr>
          <w:rFonts w:ascii="Times New Roman" w:hAnsi="Times New Roman" w:cs="Times New Roman"/>
          <w:sz w:val="24"/>
          <w:szCs w:val="24"/>
        </w:rPr>
        <w:t xml:space="preserve"> or its</w:t>
      </w:r>
      <w:r w:rsidR="006B0695">
        <w:rPr>
          <w:rFonts w:ascii="Times New Roman" w:hAnsi="Times New Roman" w:cs="Times New Roman"/>
          <w:sz w:val="24"/>
          <w:szCs w:val="24"/>
        </w:rPr>
        <w:t xml:space="preserve"> 7-glucuronide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r w:rsidR="003E3157">
        <w:rPr>
          <w:rFonts w:ascii="Times New Roman" w:hAnsi="Times New Roman" w:cs="Times New Roman"/>
          <w:sz w:val="24"/>
          <w:szCs w:val="24"/>
        </w:rPr>
        <w:t>apigenin 7-G</w:t>
      </w:r>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w:t>
      </w:r>
      <w:del w:id="286" w:author="Askey,Bryce C" w:date="2021-01-27T14:37:00Z">
        <w:r w:rsidR="00ED10B0" w:rsidRPr="00C269FD" w:rsidDel="0068428F">
          <w:rPr>
            <w:rFonts w:ascii="Times New Roman" w:hAnsi="Times New Roman" w:cs="Times New Roman"/>
            <w:sz w:val="24"/>
            <w:szCs w:val="24"/>
          </w:rPr>
          <w:delText>4’</w:delText>
        </w:r>
      </w:del>
      <w:ins w:id="287" w:author="Askey,Bryce C" w:date="2021-01-27T14:37:00Z">
        <w:r w:rsidR="0068428F">
          <w:rPr>
            <w:rFonts w:ascii="Times New Roman" w:hAnsi="Times New Roman" w:cs="Times New Roman"/>
            <w:sz w:val="24"/>
            <w:szCs w:val="24"/>
          </w:rPr>
          <w:t>4´</w:t>
        </w:r>
      </w:ins>
      <w:r w:rsidR="00ED10B0" w:rsidRPr="00C269FD">
        <w:rPr>
          <w:rFonts w:ascii="Times New Roman" w:hAnsi="Times New Roman" w:cs="Times New Roman"/>
          <w:sz w:val="24"/>
          <w:szCs w:val="24"/>
        </w:rPr>
        <w:t xml:space="preserve">-hydroxyflavones.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S. dependenens</w:t>
      </w:r>
      <w:r w:rsidR="00C63036" w:rsidRPr="00C269FD">
        <w:rPr>
          <w:rFonts w:ascii="Times New Roman" w:hAnsi="Times New Roman" w:cs="Times New Roman"/>
          <w:sz w:val="24"/>
          <w:szCs w:val="24"/>
        </w:rPr>
        <w:t xml:space="preserve">) did not accumulate any </w:t>
      </w:r>
      <w:del w:id="288" w:author="Askey,Bryce C" w:date="2021-01-27T14:37:00Z">
        <w:r w:rsidR="00C63036" w:rsidRPr="00C269FD" w:rsidDel="0068428F">
          <w:rPr>
            <w:rFonts w:ascii="Times New Roman" w:hAnsi="Times New Roman" w:cs="Times New Roman"/>
            <w:sz w:val="24"/>
            <w:szCs w:val="24"/>
          </w:rPr>
          <w:delText>4’</w:delText>
        </w:r>
      </w:del>
      <w:ins w:id="289" w:author="Askey,Bryce C" w:date="2021-01-27T14:37:00Z">
        <w:r w:rsidR="0068428F">
          <w:rPr>
            <w:rFonts w:ascii="Times New Roman" w:hAnsi="Times New Roman" w:cs="Times New Roman"/>
            <w:sz w:val="24"/>
            <w:szCs w:val="24"/>
          </w:rPr>
          <w:t>4´</w:t>
        </w:r>
      </w:ins>
      <w:r w:rsidR="00C63036" w:rsidRPr="00C269FD">
        <w:rPr>
          <w:rFonts w:ascii="Times New Roman" w:hAnsi="Times New Roman" w:cs="Times New Roman"/>
          <w:sz w:val="24"/>
          <w:szCs w:val="24"/>
        </w:rPr>
        <w:t xml:space="preserve">-hydroxyflavones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w:t>
      </w:r>
      <w:r w:rsidR="006B0695">
        <w:rPr>
          <w:rFonts w:ascii="Times New Roman" w:hAnsi="Times New Roman" w:cs="Times New Roman"/>
          <w:sz w:val="24"/>
          <w:szCs w:val="24"/>
        </w:rPr>
        <w:t>7-glucuronide</w:t>
      </w:r>
      <w:r w:rsidR="00F97BF6" w:rsidRPr="00C269FD">
        <w:rPr>
          <w:rFonts w:ascii="Times New Roman" w:hAnsi="Times New Roman" w:cs="Times New Roman"/>
          <w:sz w:val="24"/>
          <w:szCs w:val="24"/>
        </w:rPr>
        <w:t xml:space="preserve">, we were able to detect scutellarein or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w:t>
      </w:r>
      <w:del w:id="290" w:author="Askey,Bryce C" w:date="2021-01-27T14:37:00Z">
        <w:r w:rsidR="00F97BF6" w:rsidRPr="00C269FD" w:rsidDel="0068428F">
          <w:rPr>
            <w:rFonts w:ascii="Times New Roman" w:hAnsi="Times New Roman" w:cs="Times New Roman"/>
            <w:sz w:val="24"/>
            <w:szCs w:val="24"/>
          </w:rPr>
          <w:delText>4’</w:delText>
        </w:r>
      </w:del>
      <w:ins w:id="291"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 xml:space="preserve">lavone pathway, and is also a precursor for the final set of </w:t>
      </w:r>
      <w:del w:id="292" w:author="Askey,Bryce C" w:date="2021-01-27T14:37:00Z">
        <w:r w:rsidR="00F97BF6" w:rsidRPr="00C269FD" w:rsidDel="0068428F">
          <w:rPr>
            <w:rFonts w:ascii="Times New Roman" w:hAnsi="Times New Roman" w:cs="Times New Roman"/>
            <w:sz w:val="24"/>
            <w:szCs w:val="24"/>
          </w:rPr>
          <w:delText>4’</w:delText>
        </w:r>
      </w:del>
      <w:ins w:id="293" w:author="Askey,Bryce C" w:date="2021-01-27T14:37:00Z">
        <w:r w:rsidR="0068428F">
          <w:rPr>
            <w:rFonts w:ascii="Times New Roman" w:hAnsi="Times New Roman" w:cs="Times New Roman"/>
            <w:sz w:val="24"/>
            <w:szCs w:val="24"/>
          </w:rPr>
          <w:t>4´</w:t>
        </w:r>
      </w:ins>
      <w:r w:rsidR="00F97BF6" w:rsidRPr="00C269FD">
        <w:rPr>
          <w:rFonts w:ascii="Times New Roman" w:hAnsi="Times New Roman" w:cs="Times New Roman"/>
          <w:sz w:val="24"/>
          <w:szCs w:val="24"/>
        </w:rPr>
        <w:t>-</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 xml:space="preserve">flavones we analyzed, hispidulin and its </w:t>
      </w:r>
      <w:r w:rsidR="006B0695">
        <w:rPr>
          <w:rFonts w:ascii="Times New Roman" w:hAnsi="Times New Roman" w:cs="Times New Roman"/>
          <w:sz w:val="24"/>
          <w:szCs w:val="24"/>
        </w:rPr>
        <w:t>7-glucuronide</w:t>
      </w:r>
      <w:r w:rsidR="00DE4847">
        <w:rPr>
          <w:rFonts w:ascii="Times New Roman" w:hAnsi="Times New Roman" w:cs="Times New Roman"/>
          <w:sz w:val="24"/>
          <w:szCs w:val="24"/>
        </w:rPr>
        <w:t xml:space="preserve">, </w:t>
      </w:r>
      <w:del w:id="294" w:author="Bryce Askey" w:date="2021-01-31T12:55:00Z">
        <w:r w:rsidR="003E3157" w:rsidDel="00567D46">
          <w:rPr>
            <w:rFonts w:ascii="Times New Roman" w:hAnsi="Times New Roman" w:cs="Times New Roman"/>
            <w:sz w:val="24"/>
            <w:szCs w:val="24"/>
          </w:rPr>
          <w:delText>hispidulin 7-G</w:delText>
        </w:r>
      </w:del>
      <w:ins w:id="295" w:author="Bryce Askey" w:date="2021-01-31T12:55:00Z">
        <w:r w:rsidR="00567D46">
          <w:rPr>
            <w:rFonts w:ascii="Times New Roman" w:hAnsi="Times New Roman" w:cs="Times New Roman"/>
            <w:sz w:val="24"/>
            <w:szCs w:val="24"/>
          </w:rPr>
          <w:t>hispiduloside</w:t>
        </w:r>
      </w:ins>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leonardii</w:t>
      </w:r>
      <w:r w:rsidR="00374B91" w:rsidRPr="00C269FD">
        <w:rPr>
          <w:rFonts w:ascii="Times New Roman" w:hAnsi="Times New Roman" w:cs="Times New Roman"/>
          <w:sz w:val="24"/>
          <w:szCs w:val="24"/>
        </w:rPr>
        <w:t xml:space="preserve">) that accumulated apigenin, scutellarein, and hispidulin, or their </w:t>
      </w:r>
      <w:r w:rsidR="006B0695">
        <w:rPr>
          <w:rFonts w:ascii="Times New Roman" w:hAnsi="Times New Roman" w:cs="Times New Roman"/>
          <w:sz w:val="24"/>
          <w:szCs w:val="24"/>
        </w:rPr>
        <w:t>7-glucuronidated</w:t>
      </w:r>
      <w:r w:rsidR="00374B91" w:rsidRPr="00C269FD">
        <w:rPr>
          <w:rFonts w:ascii="Times New Roman" w:hAnsi="Times New Roman" w:cs="Times New Roman"/>
          <w:sz w:val="24"/>
          <w:szCs w:val="24"/>
        </w:rPr>
        <w:t xml:space="preserve">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S. 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del w:id="296" w:author="Bryce Askey" w:date="2021-01-31T12:55:00Z">
        <w:r w:rsidR="003E3157" w:rsidDel="00567D46">
          <w:rPr>
            <w:rFonts w:ascii="Times New Roman" w:hAnsi="Times New Roman" w:cs="Times New Roman"/>
            <w:sz w:val="24"/>
            <w:szCs w:val="24"/>
          </w:rPr>
          <w:delText>hispidulin 7-G</w:delText>
        </w:r>
      </w:del>
      <w:ins w:id="297" w:author="Bryce Askey" w:date="2021-01-31T12:55:00Z">
        <w:r w:rsidR="00567D46">
          <w:rPr>
            <w:rFonts w:ascii="Times New Roman" w:hAnsi="Times New Roman" w:cs="Times New Roman"/>
            <w:sz w:val="24"/>
            <w:szCs w:val="24"/>
          </w:rPr>
          <w:t>hispiduloside</w:t>
        </w:r>
      </w:ins>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r w:rsidR="003E3157">
        <w:rPr>
          <w:rFonts w:ascii="Times New Roman" w:hAnsi="Times New Roman" w:cs="Times New Roman"/>
          <w:sz w:val="24"/>
          <w:szCs w:val="24"/>
        </w:rPr>
        <w:t>apigenin 7-G</w:t>
      </w:r>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w:t>
      </w:r>
      <w:del w:id="298" w:author="Askey,Bryce C" w:date="2021-01-27T14:37:00Z">
        <w:r w:rsidR="008C1A56" w:rsidDel="0068428F">
          <w:rPr>
            <w:rFonts w:ascii="Times New Roman" w:hAnsi="Times New Roman" w:cs="Times New Roman"/>
            <w:sz w:val="24"/>
            <w:szCs w:val="24"/>
          </w:rPr>
          <w:delText>4’</w:delText>
        </w:r>
      </w:del>
      <w:ins w:id="299" w:author="Askey,Bryce C" w:date="2021-01-27T14:37:00Z">
        <w:r w:rsidR="0068428F">
          <w:rPr>
            <w:rFonts w:ascii="Times New Roman" w:hAnsi="Times New Roman" w:cs="Times New Roman"/>
            <w:sz w:val="24"/>
            <w:szCs w:val="24"/>
          </w:rPr>
          <w:t>4´</w:t>
        </w:r>
      </w:ins>
      <w:r w:rsidR="008C1A56">
        <w:rPr>
          <w:rFonts w:ascii="Times New Roman" w:hAnsi="Times New Roman" w:cs="Times New Roman"/>
          <w:sz w:val="24"/>
          <w:szCs w:val="24"/>
        </w:rPr>
        <w:t xml:space="preserve">-hydroxyflavones, </w:t>
      </w:r>
      <w:del w:id="300" w:author="Bryce Askey" w:date="2021-01-31T12:55:00Z">
        <w:r w:rsidR="003E3157" w:rsidDel="00567D46">
          <w:rPr>
            <w:rFonts w:ascii="Times New Roman" w:hAnsi="Times New Roman" w:cs="Times New Roman"/>
            <w:sz w:val="24"/>
            <w:szCs w:val="24"/>
          </w:rPr>
          <w:delText>hispidulin 7-G</w:delText>
        </w:r>
      </w:del>
      <w:ins w:id="301" w:author="Bryce Askey" w:date="2021-01-31T12:55:00Z">
        <w:r w:rsidR="00567D46">
          <w:rPr>
            <w:rFonts w:ascii="Times New Roman" w:hAnsi="Times New Roman" w:cs="Times New Roman"/>
            <w:sz w:val="24"/>
            <w:szCs w:val="24"/>
          </w:rPr>
          <w:t>hispiduloside</w:t>
        </w:r>
      </w:ins>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del w:id="302" w:author="Bryce Askey" w:date="2021-01-31T12:55:00Z">
        <w:r w:rsidR="003E3157" w:rsidDel="00567D46">
          <w:rPr>
            <w:rFonts w:ascii="Times New Roman" w:hAnsi="Times New Roman" w:cs="Times New Roman"/>
            <w:sz w:val="24"/>
            <w:szCs w:val="24"/>
          </w:rPr>
          <w:delText>hispidulin 7-G</w:delText>
        </w:r>
      </w:del>
      <w:ins w:id="303" w:author="Bryce Askey" w:date="2021-01-31T12:55:00Z">
        <w:r w:rsidR="00567D46">
          <w:rPr>
            <w:rFonts w:ascii="Times New Roman" w:hAnsi="Times New Roman" w:cs="Times New Roman"/>
            <w:sz w:val="24"/>
            <w:szCs w:val="24"/>
          </w:rPr>
          <w:t>hispiduloside</w:t>
        </w:r>
      </w:ins>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11506059"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del w:id="304" w:author="Askey,Bryce C" w:date="2021-01-27T14:37:00Z">
        <w:r w:rsidRPr="00C269FD" w:rsidDel="0068428F">
          <w:rPr>
            <w:rFonts w:ascii="Times New Roman" w:hAnsi="Times New Roman" w:cs="Times New Roman"/>
            <w:sz w:val="24"/>
            <w:szCs w:val="24"/>
          </w:rPr>
          <w:delText>4’</w:delText>
        </w:r>
      </w:del>
      <w:ins w:id="30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w:t>
      </w:r>
      <w:del w:id="306" w:author="Askey,Bryce C" w:date="2021-01-27T14:37:00Z">
        <w:r w:rsidRPr="00C269FD" w:rsidDel="0068428F">
          <w:rPr>
            <w:rFonts w:ascii="Times New Roman" w:hAnsi="Times New Roman" w:cs="Times New Roman"/>
            <w:sz w:val="24"/>
            <w:szCs w:val="24"/>
          </w:rPr>
          <w:delText>4’</w:delText>
        </w:r>
      </w:del>
      <w:ins w:id="307"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w:t>
      </w:r>
      <w:del w:id="308" w:author="Askey,Bryce C" w:date="2021-01-27T14:37:00Z">
        <w:r w:rsidRPr="00C269FD" w:rsidDel="0068428F">
          <w:rPr>
            <w:rFonts w:ascii="Times New Roman" w:hAnsi="Times New Roman" w:cs="Times New Roman"/>
            <w:sz w:val="24"/>
            <w:szCs w:val="24"/>
          </w:rPr>
          <w:delText>4’</w:delText>
        </w:r>
      </w:del>
      <w:ins w:id="30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 xml:space="preserve">One explanation is provided by considering the </w:t>
      </w:r>
      <w:r w:rsidR="00A47396" w:rsidRPr="00C269FD">
        <w:rPr>
          <w:rFonts w:ascii="Times New Roman" w:hAnsi="Times New Roman" w:cs="Times New Roman"/>
          <w:sz w:val="24"/>
          <w:szCs w:val="24"/>
        </w:rPr>
        <w:lastRenderedPageBreak/>
        <w:t>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S. wrightii</w:t>
      </w:r>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S. altissima</w:t>
      </w:r>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tournefortii</w:t>
      </w:r>
      <w:r w:rsidR="00617E44" w:rsidRPr="00C269FD">
        <w:rPr>
          <w:rFonts w:ascii="Times New Roman" w:hAnsi="Times New Roman" w:cs="Times New Roman"/>
          <w:sz w:val="24"/>
          <w:szCs w:val="24"/>
        </w:rPr>
        <w:t xml:space="preserve">. We detected higher concentrations of many of the same </w:t>
      </w:r>
      <w:del w:id="310" w:author="Askey,Bryce C" w:date="2021-01-27T14:37:00Z">
        <w:r w:rsidR="00617E44" w:rsidRPr="00C269FD" w:rsidDel="0068428F">
          <w:rPr>
            <w:rFonts w:ascii="Times New Roman" w:hAnsi="Times New Roman" w:cs="Times New Roman"/>
            <w:sz w:val="24"/>
            <w:szCs w:val="24"/>
          </w:rPr>
          <w:delText>4’</w:delText>
        </w:r>
      </w:del>
      <w:ins w:id="311"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in the roots of these species as compared to the leaves. A mix of </w:t>
      </w:r>
      <w:del w:id="312" w:author="Askey,Bryce C" w:date="2021-01-27T14:37:00Z">
        <w:r w:rsidR="00617E44" w:rsidRPr="00C269FD" w:rsidDel="0068428F">
          <w:rPr>
            <w:rFonts w:ascii="Times New Roman" w:hAnsi="Times New Roman" w:cs="Times New Roman"/>
            <w:sz w:val="24"/>
            <w:szCs w:val="24"/>
          </w:rPr>
          <w:delText>4’</w:delText>
        </w:r>
      </w:del>
      <w:ins w:id="313"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-hydroxyflavones from the leaves, and </w:t>
      </w:r>
      <w:del w:id="314" w:author="Askey,Bryce C" w:date="2021-01-27T14:37:00Z">
        <w:r w:rsidR="00617E44" w:rsidRPr="00C269FD" w:rsidDel="0068428F">
          <w:rPr>
            <w:rFonts w:ascii="Times New Roman" w:hAnsi="Times New Roman" w:cs="Times New Roman"/>
            <w:sz w:val="24"/>
            <w:szCs w:val="24"/>
          </w:rPr>
          <w:delText>4’</w:delText>
        </w:r>
      </w:del>
      <w:ins w:id="315"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 xml:space="preserve">of </w:t>
      </w:r>
      <w:del w:id="316" w:author="Askey,Bryce C" w:date="2021-01-27T14:37:00Z">
        <w:r w:rsidR="00617E44" w:rsidRPr="00C269FD" w:rsidDel="0068428F">
          <w:rPr>
            <w:rFonts w:ascii="Times New Roman" w:hAnsi="Times New Roman" w:cs="Times New Roman"/>
            <w:sz w:val="24"/>
            <w:szCs w:val="24"/>
          </w:rPr>
          <w:delText>4’</w:delText>
        </w:r>
      </w:del>
      <w:ins w:id="317"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w:t>
      </w:r>
      <w:del w:id="318" w:author="Askey,Bryce C" w:date="2021-01-27T14:37:00Z">
        <w:r w:rsidR="000212D8" w:rsidRPr="00C269FD" w:rsidDel="0068428F">
          <w:rPr>
            <w:rFonts w:ascii="Times New Roman" w:hAnsi="Times New Roman" w:cs="Times New Roman"/>
            <w:sz w:val="24"/>
            <w:szCs w:val="24"/>
          </w:rPr>
          <w:delText>4’</w:delText>
        </w:r>
      </w:del>
      <w:ins w:id="319"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-deoxyflavone pathway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r w:rsidR="003E3157">
        <w:rPr>
          <w:rFonts w:ascii="Times New Roman" w:hAnsi="Times New Roman" w:cs="Times New Roman"/>
          <w:sz w:val="24"/>
          <w:szCs w:val="24"/>
        </w:rPr>
        <w:t>chrysin 7-G</w:t>
      </w:r>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w:t>
      </w:r>
      <w:del w:id="320" w:author="Askey,Bryce C" w:date="2021-01-27T14:37:00Z">
        <w:r w:rsidR="00617E44" w:rsidRPr="00C269FD" w:rsidDel="0068428F">
          <w:rPr>
            <w:rFonts w:ascii="Times New Roman" w:hAnsi="Times New Roman" w:cs="Times New Roman"/>
            <w:sz w:val="24"/>
            <w:szCs w:val="24"/>
          </w:rPr>
          <w:delText>4’</w:delText>
        </w:r>
      </w:del>
      <w:ins w:id="321" w:author="Askey,Bryce C" w:date="2021-01-27T14:37:00Z">
        <w:r w:rsidR="0068428F">
          <w:rPr>
            <w:rFonts w:ascii="Times New Roman" w:hAnsi="Times New Roman" w:cs="Times New Roman"/>
            <w:sz w:val="24"/>
            <w:szCs w:val="24"/>
          </w:rPr>
          <w:t>4´</w:t>
        </w:r>
      </w:ins>
      <w:r w:rsidR="00617E44" w:rsidRPr="00C269FD">
        <w:rPr>
          <w:rFonts w:ascii="Times New Roman" w:hAnsi="Times New Roman" w:cs="Times New Roman"/>
          <w:sz w:val="24"/>
          <w:szCs w:val="24"/>
        </w:rPr>
        <w:t xml:space="preserve">-deoxyflavones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S. leonardii)</w:t>
      </w:r>
      <w:r w:rsidR="001E2E10">
        <w:rPr>
          <w:rFonts w:ascii="Times New Roman" w:hAnsi="Times New Roman" w:cs="Times New Roman"/>
          <w:sz w:val="24"/>
          <w:szCs w:val="24"/>
        </w:rPr>
        <w:t>.</w:t>
      </w:r>
    </w:p>
    <w:p w14:paraId="3FD0021F" w14:textId="5F3A8425"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w:t>
      </w:r>
      <w:del w:id="322" w:author="Askey,Bryce C" w:date="2021-01-27T14:37:00Z">
        <w:r w:rsidR="000212D8" w:rsidRPr="00C269FD" w:rsidDel="0068428F">
          <w:rPr>
            <w:rFonts w:ascii="Times New Roman" w:hAnsi="Times New Roman" w:cs="Times New Roman"/>
            <w:sz w:val="24"/>
            <w:szCs w:val="24"/>
          </w:rPr>
          <w:delText>4’</w:delText>
        </w:r>
      </w:del>
      <w:ins w:id="323" w:author="Askey,Bryce C" w:date="2021-01-27T14:37:00Z">
        <w:r w:rsidR="0068428F">
          <w:rPr>
            <w:rFonts w:ascii="Times New Roman" w:hAnsi="Times New Roman" w:cs="Times New Roman"/>
            <w:sz w:val="24"/>
            <w:szCs w:val="24"/>
          </w:rPr>
          <w:t>4´</w:t>
        </w:r>
      </w:ins>
      <w:r w:rsidR="000212D8" w:rsidRPr="00C269FD">
        <w:rPr>
          <w:rFonts w:ascii="Times New Roman" w:hAnsi="Times New Roman" w:cs="Times New Roman"/>
          <w:sz w:val="24"/>
          <w:szCs w:val="24"/>
        </w:rPr>
        <w:t xml:space="preserve">-deoxyflavones.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oroxyloside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strigillosa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dependens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suffrutescens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aicalin in all of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w:t>
      </w:r>
      <w:del w:id="324" w:author="Askey,Bryce C" w:date="2021-01-27T14:37:00Z">
        <w:r w:rsidR="003543C8" w:rsidRPr="00C269FD" w:rsidDel="0068428F">
          <w:rPr>
            <w:rFonts w:ascii="Times New Roman" w:hAnsi="Times New Roman" w:cs="Times New Roman"/>
            <w:sz w:val="24"/>
            <w:szCs w:val="24"/>
          </w:rPr>
          <w:delText>4’</w:delText>
        </w:r>
      </w:del>
      <w:ins w:id="325" w:author="Askey,Bryce C" w:date="2021-01-27T14:37:00Z">
        <w:r w:rsidR="0068428F">
          <w:rPr>
            <w:rFonts w:ascii="Times New Roman" w:hAnsi="Times New Roman" w:cs="Times New Roman"/>
            <w:sz w:val="24"/>
            <w:szCs w:val="24"/>
          </w:rPr>
          <w:t>4´</w:t>
        </w:r>
      </w:ins>
      <w:r w:rsidR="003543C8" w:rsidRPr="00C269FD">
        <w:rPr>
          <w:rFonts w:ascii="Times New Roman" w:hAnsi="Times New Roman" w:cs="Times New Roman"/>
          <w:sz w:val="24"/>
          <w:szCs w:val="24"/>
        </w:rPr>
        <w:t>-deoxyflavone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23E21D6C" w:rsidR="00191117" w:rsidRPr="00C269FD" w:rsidRDefault="00191117" w:rsidP="00191117">
      <w:pPr>
        <w:spacing w:after="0" w:line="480" w:lineRule="auto"/>
        <w:rPr>
          <w:rFonts w:ascii="Times New Roman" w:hAnsi="Times New Roman" w:cs="Times New Roman"/>
          <w:sz w:val="24"/>
          <w:szCs w:val="24"/>
          <w:lang w:eastAsia="ko-KR"/>
        </w:rPr>
      </w:pPr>
      <w:r w:rsidRPr="00C269FD">
        <w:rPr>
          <w:rFonts w:ascii="Times New Roman" w:hAnsi="Times New Roman" w:cs="Times New Roman"/>
          <w:sz w:val="24"/>
          <w:szCs w:val="24"/>
        </w:rPr>
        <w:tab/>
        <w:t xml:space="preserve">In general,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r w:rsidR="004D00ED">
        <w:rPr>
          <w:rFonts w:ascii="Times New Roman" w:hAnsi="Times New Roman" w:cs="Times New Roman"/>
          <w:sz w:val="24"/>
          <w:szCs w:val="24"/>
        </w:rPr>
        <w:t>acteoside</w:t>
      </w:r>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r w:rsidR="004D00ED">
        <w:rPr>
          <w:rFonts w:ascii="Times New Roman" w:hAnsi="Times New Roman" w:cs="Times New Roman"/>
          <w:sz w:val="24"/>
          <w:szCs w:val="24"/>
        </w:rPr>
        <w:t>acteoside</w:t>
      </w:r>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ins w:id="326" w:author="Bryce Askey" w:date="2021-01-31T14:24:00Z">
        <w:r w:rsidR="00E168DF">
          <w:rPr>
            <w:rFonts w:ascii="Times New Roman" w:hAnsi="Times New Roman" w:cs="Times New Roman"/>
            <w:sz w:val="24"/>
            <w:szCs w:val="24"/>
          </w:rPr>
          <w:t xml:space="preserve">. This pattern of accumulation aligns well with </w:t>
        </w:r>
        <w:r w:rsidR="00E168DF">
          <w:rPr>
            <w:rFonts w:ascii="Times New Roman" w:hAnsi="Times New Roman" w:cs="Times New Roman"/>
            <w:sz w:val="24"/>
            <w:szCs w:val="24"/>
          </w:rPr>
          <w:lastRenderedPageBreak/>
          <w:t xml:space="preserve">other studies which </w:t>
        </w:r>
      </w:ins>
      <w:ins w:id="327" w:author="Bryce Askey" w:date="2021-01-31T14:25:00Z">
        <w:r w:rsidR="00E168DF">
          <w:rPr>
            <w:rFonts w:ascii="Times New Roman" w:hAnsi="Times New Roman" w:cs="Times New Roman"/>
            <w:sz w:val="24"/>
            <w:szCs w:val="24"/>
          </w:rPr>
          <w:t xml:space="preserve">have detected acteoside in both the roots and aerial parts of </w:t>
        </w:r>
      </w:ins>
      <w:ins w:id="328" w:author="Bryce Askey" w:date="2021-01-31T14:26:00Z">
        <w:r w:rsidR="00E168DF">
          <w:rPr>
            <w:rFonts w:ascii="Times New Roman" w:hAnsi="Times New Roman" w:cs="Times New Roman"/>
            <w:sz w:val="24"/>
            <w:szCs w:val="24"/>
          </w:rPr>
          <w:t>many species belonging to the Lamiales order</w:t>
        </w:r>
      </w:ins>
      <w:ins w:id="329" w:author="Bryce Askey" w:date="2021-01-31T14:27:00Z">
        <w:r w:rsidR="00E168DF">
          <w:rPr>
            <w:rFonts w:ascii="Times New Roman" w:hAnsi="Times New Roman" w:cs="Times New Roman"/>
            <w:sz w:val="24"/>
            <w:szCs w:val="24"/>
          </w:rPr>
          <w:t xml:space="preserve"> </w:t>
        </w:r>
      </w:ins>
      <w:r w:rsidR="00E168DF">
        <w:rPr>
          <w:rFonts w:ascii="Times New Roman" w:hAnsi="Times New Roman" w:cs="Times New Roman"/>
          <w:sz w:val="24"/>
          <w:szCs w:val="24"/>
        </w:rPr>
        <w:fldChar w:fldCharType="begin"/>
      </w:r>
      <w:r w:rsidR="00E168DF">
        <w:rPr>
          <w:rFonts w:ascii="Times New Roman" w:hAnsi="Times New Roman" w:cs="Times New Roman"/>
          <w:sz w:val="24"/>
          <w:szCs w:val="24"/>
        </w:rPr>
        <w:instrText xml:space="preserve"> ADDIN ZOTERO_ITEM CSL_CITATION {"citationID":"PEJw4SgE","properties":{"formattedCitation":"(Alipieva et al., 2014)","plainCitation":"(Alipieva et al., 2014)","noteIndex":0},"citationItems":[{"id":212,"uris":["http://zotero.org/users/7389210/items/92JPK444"],"uri":["http://zotero.org/users/7389210/items/92JPK444"],"itemData":{"id":212,"type":"article-journal","abstract":"Phenylethanoid glycosides are naturally occurring water-soluble compounds with remarkable biological properties that are widely distributed in the plant kingdom. Verbascoside is a phenylethanoid glycoside that was first isolated from mullein but is also found in several other plant species. It has also been produced by in vitro plant culture systems, including genetically transformed roots (so-called ‘hairy roots’). Verbascoside is hydrophilic in nature and possesses pharmacologically beneficial activities for human health, including antioxidant, anti-inflammatory and antineoplastic properties in addition to numerous wound-healing and neuroprotective properties. Recent advances with regard to the distribution, (bio)synthesis and bioproduction of verbascoside are summarised in this review. We also discuss its prominent pharmacological properties and outline future perspectives for its potential application.","collection-title":"From Plants to Pharmacy Shelf: Recent Trends in Leads Finding and Bioproduction","container-title":"Biotechnology Advances","DOI":"10.1016/j.biotechadv.2014.07.001","ISSN":"0734-9750","issue":"6","journalAbbreviation":"Biotechnology Advances","language":"en","page":"1065-1076","source":"ScienceDirect","title":"Verbascoside — A review of its occurrence, (bio)synthesis and pharmacological significance","volume":"32","author":[{"family":"Alipieva","given":"Kalina"},{"family":"Korkina","given":"Liudmila"},{"family":"Orhan","given":"Ilkay Erdogan"},{"family":"Georgiev","given":"Milen I."}],"issued":{"date-parts":[["2014",11,1]]}}}],"schema":"https://github.com/citation-style-language/schema/raw/master/csl-citation.json"} </w:instrText>
      </w:r>
      <w:r w:rsidR="00E168DF">
        <w:rPr>
          <w:rFonts w:ascii="Times New Roman" w:hAnsi="Times New Roman" w:cs="Times New Roman"/>
          <w:sz w:val="24"/>
          <w:szCs w:val="24"/>
        </w:rPr>
        <w:fldChar w:fldCharType="separate"/>
      </w:r>
      <w:r w:rsidR="00E168DF" w:rsidRPr="00E168DF">
        <w:rPr>
          <w:rFonts w:ascii="Times New Roman" w:hAnsi="Times New Roman" w:cs="Times New Roman"/>
          <w:sz w:val="24"/>
        </w:rPr>
        <w:t>(Alipieva et al., 2014)</w:t>
      </w:r>
      <w:r w:rsidR="00E168DF">
        <w:rPr>
          <w:rFonts w:ascii="Times New Roman" w:hAnsi="Times New Roman" w:cs="Times New Roman"/>
          <w:sz w:val="24"/>
          <w:szCs w:val="24"/>
        </w:rPr>
        <w:fldChar w:fldCharType="end"/>
      </w:r>
      <w:r w:rsidR="00E168DF">
        <w:rPr>
          <w:rFonts w:ascii="Times New Roman" w:hAnsi="Times New Roman" w:cs="Times New Roman"/>
          <w:sz w:val="24"/>
          <w:szCs w:val="24"/>
        </w:rPr>
        <w:t>.</w:t>
      </w:r>
    </w:p>
    <w:p w14:paraId="5ADE8EE4" w14:textId="0CD2FAED"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w:t>
      </w:r>
      <w:r w:rsidR="00A34C35">
        <w:rPr>
          <w:rFonts w:ascii="Times New Roman" w:hAnsi="Times New Roman" w:cs="Times New Roman"/>
          <w:sz w:val="24"/>
          <w:szCs w:val="24"/>
        </w:rPr>
        <w:t>.</w:t>
      </w:r>
      <w:r w:rsidRPr="00C269FD">
        <w:rPr>
          <w:rFonts w:ascii="Times New Roman" w:hAnsi="Times New Roman" w:cs="Times New Roman"/>
          <w:sz w:val="24"/>
          <w:szCs w:val="24"/>
        </w:rPr>
        <w:t xml:space="preserve">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barbata</w:t>
      </w:r>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w:t>
      </w:r>
      <w:del w:id="330" w:author="Askey,Bryce C" w:date="2021-01-27T14:37:00Z">
        <w:r w:rsidR="008427F4" w:rsidRPr="00C269FD" w:rsidDel="0068428F">
          <w:rPr>
            <w:rFonts w:ascii="Times New Roman" w:hAnsi="Times New Roman" w:cs="Times New Roman"/>
            <w:sz w:val="24"/>
            <w:szCs w:val="24"/>
          </w:rPr>
          <w:delText>4’</w:delText>
        </w:r>
      </w:del>
      <w:ins w:id="331"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 xml:space="preserve">-deoxyflavones, and aerial tissue specificity of </w:t>
      </w:r>
      <w:del w:id="332" w:author="Askey,Bryce C" w:date="2021-01-27T14:37:00Z">
        <w:r w:rsidR="008427F4" w:rsidRPr="00C269FD" w:rsidDel="0068428F">
          <w:rPr>
            <w:rFonts w:ascii="Times New Roman" w:hAnsi="Times New Roman" w:cs="Times New Roman"/>
            <w:sz w:val="24"/>
            <w:szCs w:val="24"/>
          </w:rPr>
          <w:delText>4’</w:delText>
        </w:r>
      </w:del>
      <w:ins w:id="333" w:author="Askey,Bryce C" w:date="2021-01-27T14:37:00Z">
        <w:r w:rsidR="0068428F">
          <w:rPr>
            <w:rFonts w:ascii="Times New Roman" w:hAnsi="Times New Roman" w:cs="Times New Roman"/>
            <w:sz w:val="24"/>
            <w:szCs w:val="24"/>
          </w:rPr>
          <w:t>4´</w:t>
        </w:r>
      </w:ins>
      <w:r w:rsidR="008427F4" w:rsidRPr="00C269FD">
        <w:rPr>
          <w:rFonts w:ascii="Times New Roman" w:hAnsi="Times New Roman" w:cs="Times New Roman"/>
          <w:sz w:val="24"/>
          <w:szCs w:val="24"/>
        </w:rPr>
        <w:t>-hydroxyflavones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barbata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7B3B014E"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S. strigillosa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S. dependens</w:t>
      </w:r>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w:t>
      </w:r>
      <w:del w:id="334" w:author="Askey,Bryce C" w:date="2021-01-27T14:37:00Z">
        <w:r w:rsidRPr="00C269FD" w:rsidDel="0068428F">
          <w:rPr>
            <w:rFonts w:ascii="Times New Roman" w:hAnsi="Times New Roman" w:cs="Times New Roman"/>
            <w:sz w:val="24"/>
            <w:szCs w:val="24"/>
          </w:rPr>
          <w:delText>4’</w:delText>
        </w:r>
      </w:del>
      <w:ins w:id="335"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-deoxyflavones is not well conserved in these species</w:t>
      </w:r>
      <w:r w:rsidR="00670D98" w:rsidRPr="00C269FD">
        <w:rPr>
          <w:rFonts w:ascii="Times New Roman" w:hAnsi="Times New Roman" w:cs="Times New Roman"/>
          <w:sz w:val="24"/>
          <w:szCs w:val="24"/>
        </w:rPr>
        <w:t xml:space="preserve">. Not only did we detect multiple </w:t>
      </w:r>
      <w:del w:id="336" w:author="Askey,Bryce C" w:date="2021-01-27T14:37:00Z">
        <w:r w:rsidR="00670D98" w:rsidRPr="00C269FD" w:rsidDel="0068428F">
          <w:rPr>
            <w:rFonts w:ascii="Times New Roman" w:hAnsi="Times New Roman" w:cs="Times New Roman"/>
            <w:sz w:val="24"/>
            <w:szCs w:val="24"/>
          </w:rPr>
          <w:delText>4’</w:delText>
        </w:r>
      </w:del>
      <w:ins w:id="337" w:author="Askey,Bryce C" w:date="2021-01-27T14:37:00Z">
        <w:r w:rsidR="0068428F">
          <w:rPr>
            <w:rFonts w:ascii="Times New Roman" w:hAnsi="Times New Roman" w:cs="Times New Roman"/>
            <w:sz w:val="24"/>
            <w:szCs w:val="24"/>
          </w:rPr>
          <w:t>4´</w:t>
        </w:r>
      </w:ins>
      <w:r w:rsidR="00670D98" w:rsidRPr="00C269FD">
        <w:rPr>
          <w:rFonts w:ascii="Times New Roman" w:hAnsi="Times New Roman" w:cs="Times New Roman"/>
          <w:sz w:val="24"/>
          <w:szCs w:val="24"/>
        </w:rPr>
        <w:t xml:space="preserve">-deoxyflavones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w:t>
      </w:r>
      <w:del w:id="338" w:author="Askey,Bryce C" w:date="2021-01-27T14:37:00Z">
        <w:r w:rsidRPr="00C269FD" w:rsidDel="0068428F">
          <w:rPr>
            <w:rFonts w:ascii="Times New Roman" w:hAnsi="Times New Roman" w:cs="Times New Roman"/>
            <w:sz w:val="24"/>
            <w:szCs w:val="24"/>
          </w:rPr>
          <w:delText>4’</w:delText>
        </w:r>
      </w:del>
      <w:ins w:id="339" w:author="Askey,Bryce C" w:date="2021-01-27T14:37:00Z">
        <w:r w:rsidR="0068428F">
          <w:rPr>
            <w:rFonts w:ascii="Times New Roman" w:hAnsi="Times New Roman" w:cs="Times New Roman"/>
            <w:sz w:val="24"/>
            <w:szCs w:val="24"/>
          </w:rPr>
          <w:t>4´</w:t>
        </w:r>
      </w:ins>
      <w:r w:rsidRPr="00C269FD">
        <w:rPr>
          <w:rFonts w:ascii="Times New Roman" w:hAnsi="Times New Roman" w:cs="Times New Roman"/>
          <w:sz w:val="24"/>
          <w:szCs w:val="24"/>
        </w:rPr>
        <w:t xml:space="preserve">-deoxyflavones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xml:space="preserve">, these </w:t>
      </w:r>
      <w:del w:id="340" w:author="Askey,Bryce C" w:date="2021-01-27T14:37:00Z">
        <w:r w:rsidR="009707BF" w:rsidDel="0068428F">
          <w:rPr>
            <w:rFonts w:ascii="Times New Roman" w:hAnsi="Times New Roman" w:cs="Times New Roman"/>
            <w:sz w:val="24"/>
            <w:szCs w:val="24"/>
          </w:rPr>
          <w:delText>4’</w:delText>
        </w:r>
      </w:del>
      <w:ins w:id="341" w:author="Askey,Bryce C" w:date="2021-01-27T14:37:00Z">
        <w:r w:rsidR="0068428F">
          <w:rPr>
            <w:rFonts w:ascii="Times New Roman" w:hAnsi="Times New Roman" w:cs="Times New Roman"/>
            <w:sz w:val="24"/>
            <w:szCs w:val="24"/>
          </w:rPr>
          <w:t>4´</w:t>
        </w:r>
      </w:ins>
      <w:r w:rsidR="009707BF">
        <w:rPr>
          <w:rFonts w:ascii="Times New Roman" w:hAnsi="Times New Roman" w:cs="Times New Roman"/>
          <w:sz w:val="24"/>
          <w:szCs w:val="24"/>
        </w:rPr>
        <w:t>-deoxyflavones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oroxyloside,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S. strigillosa</w:t>
      </w:r>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S. dependens</w:t>
      </w:r>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wrightii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S. wrightii</w:t>
      </w:r>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S. suffrutescens</w:t>
      </w:r>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w:t>
      </w:r>
      <w:r w:rsidR="00532B62">
        <w:rPr>
          <w:rFonts w:ascii="Times New Roman" w:hAnsi="Times New Roman" w:cs="Times New Roman"/>
          <w:sz w:val="24"/>
          <w:szCs w:val="24"/>
        </w:rPr>
        <w:lastRenderedPageBreak/>
        <w:t>and baicalin concentrations</w:t>
      </w:r>
      <w:r w:rsidR="00E52162">
        <w:rPr>
          <w:rFonts w:ascii="Times New Roman" w:hAnsi="Times New Roman" w:cs="Times New Roman"/>
          <w:sz w:val="24"/>
          <w:szCs w:val="24"/>
        </w:rPr>
        <w:t xml:space="preserve"> to be </w:t>
      </w:r>
      <w:r w:rsidR="00532B62">
        <w:rPr>
          <w:rFonts w:ascii="Times New Roman" w:hAnsi="Times New Roman" w:cs="Times New Roman"/>
          <w:sz w:val="24"/>
          <w:szCs w:val="24"/>
        </w:rPr>
        <w:t xml:space="preserve">similar to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62734D37"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altissima </w:t>
      </w:r>
      <w:r w:rsidR="00C75871" w:rsidRPr="00C269FD">
        <w:rPr>
          <w:rFonts w:ascii="Times New Roman" w:hAnsi="Times New Roman" w:cs="Times New Roman"/>
          <w:sz w:val="24"/>
          <w:szCs w:val="24"/>
        </w:rPr>
        <w:t xml:space="preserve">in clade 5. These three species accumulate a similar set of </w:t>
      </w:r>
      <w:del w:id="342" w:author="Askey,Bryce C" w:date="2021-01-27T14:37:00Z">
        <w:r w:rsidR="00C75871" w:rsidRPr="00C269FD" w:rsidDel="0068428F">
          <w:rPr>
            <w:rFonts w:ascii="Times New Roman" w:hAnsi="Times New Roman" w:cs="Times New Roman"/>
            <w:sz w:val="24"/>
            <w:szCs w:val="24"/>
          </w:rPr>
          <w:delText>4’</w:delText>
        </w:r>
      </w:del>
      <w:ins w:id="343" w:author="Askey,Bryce C" w:date="2021-01-27T14:37:00Z">
        <w:r w:rsidR="0068428F">
          <w:rPr>
            <w:rFonts w:ascii="Times New Roman" w:hAnsi="Times New Roman" w:cs="Times New Roman"/>
            <w:sz w:val="24"/>
            <w:szCs w:val="24"/>
          </w:rPr>
          <w:t>4´</w:t>
        </w:r>
      </w:ins>
      <w:r w:rsidR="00C75871" w:rsidRPr="00C269FD">
        <w:rPr>
          <w:rFonts w:ascii="Times New Roman" w:hAnsi="Times New Roman" w:cs="Times New Roman"/>
          <w:sz w:val="24"/>
          <w:szCs w:val="24"/>
        </w:rPr>
        <w:t xml:space="preserve">-deoxyflavones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tournefortii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S. altissima</w:t>
      </w:r>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w:t>
      </w:r>
      <w:del w:id="344" w:author="Askey,Bryce C" w:date="2021-01-27T14:37:00Z">
        <w:r w:rsidR="00BF511D" w:rsidRPr="00C269FD" w:rsidDel="0068428F">
          <w:rPr>
            <w:rFonts w:ascii="Times New Roman" w:hAnsi="Times New Roman" w:cs="Times New Roman"/>
            <w:sz w:val="24"/>
            <w:szCs w:val="24"/>
          </w:rPr>
          <w:delText>4’</w:delText>
        </w:r>
      </w:del>
      <w:ins w:id="345" w:author="Askey,Bryce C" w:date="2021-01-27T14:37:00Z">
        <w:r w:rsidR="0068428F">
          <w:rPr>
            <w:rFonts w:ascii="Times New Roman" w:hAnsi="Times New Roman" w:cs="Times New Roman"/>
            <w:sz w:val="24"/>
            <w:szCs w:val="24"/>
          </w:rPr>
          <w:t>4´</w:t>
        </w:r>
      </w:ins>
      <w:r w:rsidR="00BF511D" w:rsidRPr="00C269FD">
        <w:rPr>
          <w:rFonts w:ascii="Times New Roman" w:hAnsi="Times New Roman" w:cs="Times New Roman"/>
          <w:sz w:val="24"/>
          <w:szCs w:val="24"/>
        </w:rPr>
        <w:t xml:space="preserve">-hydroxyflavones in our aerial tissue samples, and higher concentrations of </w:t>
      </w:r>
      <w:del w:id="346" w:author="Askey,Bryce C" w:date="2021-01-27T14:37:00Z">
        <w:r w:rsidR="00745D25" w:rsidRPr="00C269FD" w:rsidDel="0068428F">
          <w:rPr>
            <w:rFonts w:ascii="Times New Roman" w:hAnsi="Times New Roman" w:cs="Times New Roman"/>
            <w:sz w:val="24"/>
            <w:szCs w:val="24"/>
          </w:rPr>
          <w:delText>4’</w:delText>
        </w:r>
      </w:del>
      <w:ins w:id="347" w:author="Askey,Bryce C" w:date="2021-01-27T14:37:00Z">
        <w:r w:rsidR="0068428F">
          <w:rPr>
            <w:rFonts w:ascii="Times New Roman" w:hAnsi="Times New Roman" w:cs="Times New Roman"/>
            <w:sz w:val="24"/>
            <w:szCs w:val="24"/>
          </w:rPr>
          <w:t>4´</w:t>
        </w:r>
      </w:ins>
      <w:r w:rsidR="00745D25" w:rsidRPr="00C269FD">
        <w:rPr>
          <w:rFonts w:ascii="Times New Roman" w:hAnsi="Times New Roman" w:cs="Times New Roman"/>
          <w:sz w:val="24"/>
          <w:szCs w:val="24"/>
        </w:rPr>
        <w:t xml:space="preserve">-deoxyflavones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58706572"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w:t>
      </w:r>
      <w:r w:rsidR="00093F15">
        <w:rPr>
          <w:rFonts w:ascii="Times New Roman" w:hAnsi="Times New Roman" w:cs="Times New Roman"/>
          <w:sz w:val="24"/>
          <w:szCs w:val="24"/>
        </w:rPr>
        <w:t xml:space="preserve">, </w:t>
      </w:r>
      <w:r w:rsidR="006A43D7" w:rsidRPr="00C269FD">
        <w:rPr>
          <w:rFonts w:ascii="Times New Roman" w:hAnsi="Times New Roman" w:cs="Times New Roman"/>
          <w:sz w:val="24"/>
          <w:szCs w:val="24"/>
        </w:rPr>
        <w:t>chromosome number</w:t>
      </w:r>
      <w:r w:rsidR="00093F15">
        <w:rPr>
          <w:rFonts w:ascii="Times New Roman" w:hAnsi="Times New Roman" w:cs="Times New Roman"/>
          <w:sz w:val="24"/>
          <w:szCs w:val="24"/>
        </w:rPr>
        <w:t>, and ploidy level</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w:t>
      </w:r>
      <w:r w:rsidR="00785513">
        <w:rPr>
          <w:rFonts w:ascii="Times New Roman" w:hAnsi="Times New Roman" w:cs="Times New Roman"/>
          <w:sz w:val="24"/>
          <w:szCs w:val="24"/>
        </w:rPr>
        <w:t>2</w:t>
      </w:r>
      <w:r w:rsidR="006A43D7" w:rsidRPr="00C269FD">
        <w:rPr>
          <w:rFonts w:ascii="Times New Roman" w:hAnsi="Times New Roman" w:cs="Times New Roman"/>
          <w:sz w:val="24"/>
          <w:szCs w:val="24"/>
        </w:rPr>
        <w:t>).</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wrightii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suffrutescens </w:t>
      </w:r>
      <w:r w:rsidR="006F57A7" w:rsidRPr="00C269FD">
        <w:rPr>
          <w:rFonts w:ascii="Times New Roman" w:hAnsi="Times New Roman" w:cs="Times New Roman"/>
          <w:sz w:val="24"/>
          <w:szCs w:val="24"/>
        </w:rPr>
        <w:t>in our analysis, and no previous publications have reported genome size</w:t>
      </w:r>
      <w:r w:rsidR="00093F15">
        <w:rPr>
          <w:rFonts w:ascii="Times New Roman" w:hAnsi="Times New Roman" w:cs="Times New Roman"/>
          <w:sz w:val="24"/>
          <w:szCs w:val="24"/>
        </w:rPr>
        <w:t>, chromosome number, or ploidy level data</w:t>
      </w:r>
      <w:r w:rsidR="006F57A7" w:rsidRPr="00C269FD">
        <w:rPr>
          <w:rFonts w:ascii="Times New Roman" w:hAnsi="Times New Roman" w:cs="Times New Roman"/>
          <w:sz w:val="24"/>
          <w:szCs w:val="24"/>
        </w:rPr>
        <w:t>.</w:t>
      </w:r>
    </w:p>
    <w:p w14:paraId="4627D436" w14:textId="53197828"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w:t>
      </w:r>
      <w:r w:rsidR="00093F15">
        <w:rPr>
          <w:rFonts w:ascii="Times New Roman" w:hAnsi="Times New Roman" w:cs="Times New Roman"/>
          <w:sz w:val="24"/>
          <w:szCs w:val="24"/>
        </w:rPr>
        <w:t xml:space="preserve">, including those values which we collected from literature, </w:t>
      </w:r>
      <w:r w:rsidRPr="00C269FD">
        <w:rPr>
          <w:rFonts w:ascii="Times New Roman" w:hAnsi="Times New Roman" w:cs="Times New Roman"/>
          <w:sz w:val="24"/>
          <w:szCs w:val="24"/>
        </w:rPr>
        <w:t>were similar</w:t>
      </w:r>
      <w:r w:rsidR="009B7783">
        <w:rPr>
          <w:rFonts w:ascii="Times New Roman" w:hAnsi="Times New Roman" w:cs="Times New Roman"/>
          <w:sz w:val="24"/>
          <w:szCs w:val="24"/>
        </w:rPr>
        <w:t>,</w:t>
      </w:r>
      <w:r w:rsidRPr="00C269FD">
        <w:rPr>
          <w:rFonts w:ascii="Times New Roman" w:hAnsi="Times New Roman" w:cs="Times New Roman"/>
          <w:sz w:val="24"/>
          <w:szCs w:val="24"/>
        </w:rPr>
        <w:t xml:space="preserve"> </w:t>
      </w:r>
      <w:r w:rsidR="009B7783">
        <w:rPr>
          <w:rFonts w:ascii="Times New Roman" w:hAnsi="Times New Roman" w:cs="Times New Roman"/>
          <w:sz w:val="24"/>
        </w:rPr>
        <w:t>and ranged between 0.35</w:t>
      </w:r>
      <w:r w:rsidR="00093F15">
        <w:rPr>
          <w:rFonts w:ascii="Times New Roman" w:hAnsi="Times New Roman" w:cs="Times New Roman"/>
          <w:sz w:val="24"/>
        </w:rPr>
        <w:t xml:space="preserve"> and 0.54 </w:t>
      </w:r>
      <w:r w:rsidRPr="00C269FD">
        <w:rPr>
          <w:rFonts w:ascii="Times New Roman" w:hAnsi="Times New Roman" w:cs="Times New Roman"/>
          <w:sz w:val="24"/>
          <w:szCs w:val="24"/>
        </w:rPr>
        <w:t>Giga base pairs (Gbp)</w:t>
      </w:r>
      <w:r w:rsidR="00042E50">
        <w:rPr>
          <w:rFonts w:ascii="Times New Roman" w:hAnsi="Times New Roman" w:cs="Times New Roman"/>
          <w:sz w:val="24"/>
          <w:szCs w:val="24"/>
        </w:rPr>
        <w:t xml:space="preserve"> </w:t>
      </w:r>
      <w:r w:rsidR="00042E50">
        <w:rPr>
          <w:rFonts w:ascii="Times New Roman" w:hAnsi="Times New Roman" w:cs="Times New Roman"/>
          <w:sz w:val="24"/>
        </w:rPr>
        <w:fldChar w:fldCharType="begin"/>
      </w:r>
      <w:r w:rsidR="0085103F">
        <w:rPr>
          <w:rFonts w:ascii="Times New Roman" w:hAnsi="Times New Roman" w:cs="Times New Roman"/>
          <w:sz w:val="24"/>
        </w:rPr>
        <w:instrText xml:space="preserve"> ADDIN ZOTERO_ITEM CSL_CITATION {"citationID":"KEbi8bn3","properties":{"formattedCitation":"(I. Cole et al., 2008; Y. Lee &amp; Kim, 2017; Z. Xu et al., 2020; Q. Zhao et al., 2019)","plainCitation":"(I. Cole et al., 2008; Y. Lee &amp; Kim, 2017; Z. Xu et al., 2020; Q. Zhao et al., 2019)","noteIndex":0},"citationItems":[{"id":57,"uris":["http://zotero.org/users/7389210/items/X26NNQHW"],"uri":["http://zotero.org/users/7389210/items/X26NNQHW"],"itemData":{"id":57,"type":"article-journal","container-title":"Planta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51,"uris":["http://zotero.org/users/7389210/items/TMC77DDW"],"uri":["http://zotero.org/users/7389210/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id":37,"uris":["http://zotero.org/users/7389210/items/LNVBS9LK"],"uri":["http://zotero.org/users/7389210/items/LNVBS9LK"],"itemData":{"id":37,"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042E50">
        <w:rPr>
          <w:rFonts w:ascii="Times New Roman" w:hAnsi="Times New Roman" w:cs="Times New Roman"/>
          <w:sz w:val="24"/>
        </w:rPr>
        <w:fldChar w:fldCharType="separate"/>
      </w:r>
      <w:r w:rsidR="0085103F" w:rsidRPr="0085103F">
        <w:rPr>
          <w:rFonts w:ascii="Times New Roman" w:hAnsi="Times New Roman" w:cs="Times New Roman"/>
          <w:sz w:val="24"/>
        </w:rPr>
        <w:t>(I. Cole et al., 2008; Y. Lee &amp; Kim, 2017; Z. Xu et al., 2020; Q. Zhao et al., 2019)</w:t>
      </w:r>
      <w:r w:rsidR="00042E50">
        <w:rPr>
          <w:rFonts w:ascii="Times New Roman" w:hAnsi="Times New Roman" w:cs="Times New Roman"/>
          <w:sz w:val="24"/>
        </w:rPr>
        <w:fldChar w:fldCharType="end"/>
      </w:r>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S. barbata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We also collected chromosome number</w:t>
      </w:r>
      <w:r w:rsidR="00093F15">
        <w:rPr>
          <w:rFonts w:ascii="Times New Roman" w:hAnsi="Times New Roman" w:cs="Times New Roman"/>
          <w:sz w:val="24"/>
          <w:szCs w:val="24"/>
        </w:rPr>
        <w:t xml:space="preserve"> and ploidy level data</w:t>
      </w:r>
      <w:r w:rsidR="00B4505A" w:rsidRPr="00C269FD">
        <w:rPr>
          <w:rFonts w:ascii="Times New Roman" w:hAnsi="Times New Roman" w:cs="Times New Roman"/>
          <w:sz w:val="24"/>
          <w:szCs w:val="24"/>
        </w:rPr>
        <w:t xml:space="preserve">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w:t>
      </w:r>
      <w:r w:rsidR="00785513">
        <w:rPr>
          <w:rFonts w:ascii="Times New Roman" w:hAnsi="Times New Roman" w:cs="Times New Roman"/>
          <w:sz w:val="24"/>
          <w:szCs w:val="24"/>
        </w:rPr>
        <w:t xml:space="preserve"> Despite the relatively tight range of </w:t>
      </w:r>
      <w:r w:rsidR="00785513">
        <w:rPr>
          <w:rFonts w:ascii="Times New Roman" w:hAnsi="Times New Roman" w:cs="Times New Roman"/>
          <w:sz w:val="24"/>
          <w:szCs w:val="24"/>
        </w:rPr>
        <w:lastRenderedPageBreak/>
        <w:t>genome sizes, chromosome numbers varied between 18 and 34</w:t>
      </w:r>
      <w:ins w:id="348" w:author="Bryce Askey" w:date="2021-01-31T15:08:00Z">
        <w:r w:rsidR="00042E50">
          <w:rPr>
            <w:rFonts w:ascii="Times New Roman" w:hAnsi="Times New Roman" w:cs="Times New Roman"/>
            <w:sz w:val="24"/>
            <w:szCs w:val="24"/>
          </w:rPr>
          <w:t xml:space="preserve"> </w:t>
        </w:r>
      </w:ins>
      <w:r w:rsidR="007478C6">
        <w:rPr>
          <w:rFonts w:ascii="Times New Roman" w:hAnsi="Times New Roman" w:cs="Times New Roman"/>
          <w:sz w:val="24"/>
          <w:szCs w:val="24"/>
        </w:rPr>
        <w:fldChar w:fldCharType="begin"/>
      </w:r>
      <w:r w:rsidR="0085103F">
        <w:rPr>
          <w:rFonts w:ascii="Times New Roman" w:hAnsi="Times New Roman" w:cs="Times New Roman"/>
          <w:sz w:val="24"/>
          <w:szCs w:val="24"/>
        </w:rPr>
        <w:instrText xml:space="preserve"> ADDIN ZOTERO_ITEM CSL_CITATION {"citationID":"lGHht73L","properties":{"formattedCitation":"(I. Cole et al., 2008; Gill, 1981; Y. N. Lee, 1967; L\\uc0\\u246{}vkvist &amp; Hultg\\uc0\\u229{}rd, 1999; Ranjbar &amp; Mahmoudi, 2013; Takashi et al., 2003; Z. Xu et al., 2020; Q. Zhao et al., 2019)","plainCitation":"(I. Cole et al., 2008; Gill, 1981; Y. N. Lee, 1967; Lövkvist &amp; Hultgård, 1999; Ranjbar &amp; Mahmoudi, 2013; Takashi et al., 2003; Z. Xu et al., 2020; Q. Zhao et al., 2019)","noteIndex":0},"citationItems":[{"id":57,"uris":["http://zotero.org/users/7389210/items/X26NNQHW"],"uri":["http://zotero.org/users/7389210/items/X26NNQHW"],"itemData":{"id":57,"type":"article-journal","container-title":"Planta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248,"uris":["http://zotero.org/users/7389210/items/F983WNBI"],"uri":["http://zotero.org/users/7389210/items/F983WNBI"],"itemData":{"id":248,"type":"article-journal","container-title":"Revue de cytologie et de biologie vegetales","issue":"4","page":"331-339","title":"Chromosomal evolution and incidence of polyploidy in the Canadian Labiatae","volume":"4","author":[{"family":"Gill","given":"L. S."}],"issued":{"date-parts":[["1981"]]}}},{"id":241,"uris":["http://zotero.org/users/7389210/items/EVFYHQ7Q"],"uri":["http://zotero.org/users/7389210/items/EVFYHQ7Q"],"itemData":{"id":241,"type":"book","edition":"11","language":"en","note":"Google-Books-ID: i6qJHAAACAAJ","number-of-pages":"book","publisher":"J Korean Res Inst Ewha Womans Univ","source":"Google Books","title":"Chromosome Numbers of Flowering Plants in Korea","author":[{"family":"Lee","given":"Yong No"}],"issued":{"date-parts":[["1967"]]}}},{"id":246,"uris":["http://zotero.org/users/7389210/items/HX7UMUTE"],"uri":["http://zotero.org/users/7389210/items/HX7UMUTE"],"itemData":{"id":246,"type":"book","ISBN":"978-87-88702-21-7","language":"en","note":"Google-Books-ID: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250,"uris":["http://zotero.org/users/7389210/items/9ETY7LYD"],"uri":["http://zotero.org/users/7389210/items/9ETY7LYD"],"itemData":{"id":250,"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244,"uris":["http://zotero.org/users/7389210/items/YY5LPF5V"],"uri":["http://zotero.org/users/7389210/items/YY5LPF5V"],"itemData":{"id":244,"type":"article-journal","container-title":"Journal of Phytogeography and Taxonomy","issue":"2","page":"131-136","title":"Chromosome numbers of Japanese Scutellaria (Lamiaceae)","volume":"51","author":[{"family":"Takashi","given":"Sawanomukai"},{"family":"Yoshikane","given":"Iwatsubo"},{"family":"Naohiro","given":"Naruhashi"}],"issued":{"date-parts":[["2003",12,25]]}}},{"id":37,"uris":["http://zotero.org/users/7389210/items/LNVBS9LK"],"uri":["http://zotero.org/users/7389210/items/LNVBS9LK"],"itemData":{"id":37,"type":"article-journal","abstract":"Scutellaria baicalensis and Scutellaria barbata, common medicinal plants of the Lamiaceae family, produce specific flavonoid compounds with antioxidant and antitumor activities, including baicalein, scutellarein, norwogonin, wogonin, and their glycosides. Here, we reported two chromosome-level genome assemblies of S. baicalensis and S. barbata with significant quantitative chromosomal variation (2n = 18 and 2n = 26, respectively). The divergence of S. baicalensis and S. barbata occurred far earlier than previously reported, and a whole-genome duplication event was identified. The insertion of long terminal repeat elements after speciation might be responsible for the observed chromosomal expansion and rearrangement. The comparative genome analysis of congeneric species elucidated the species-specific evolution of chrysin and apigenin biosynthetic genes, such as the S. baicalensis-specific tandem duplication of the phenylalanine ammonia lyase (PAL) and chalcone synthase (CHS) genes, and the S. barbata-specific duplication of 4-CoA ligase (4CL) genes. In addition, the paralogous duplication, collinearity, and expression diversity of CYP82D subfamily members revealed the functional divergence of flavone hydroxylase genes between S. baicalensis and S. barbata. These Scutellaria genomes highlight the common and species-specific evolution of flavone biosynthetic genes, promoting the development of molecular breeding and the study of the biosynthesis and regulation of bioactive compounds.","container-title":"bioRxiv preprint","DOI":"https://doi.org/10.1101/2020.02.18.954164","journalAbbreviation":"bioRxiv preprint","title":"Comparative Genome Analysis of Scutellaria baicalensis and Scutellaria barbata Reveals the Evolution of Active Flavonoid Biosynthesis","title-short":"Genome of Scutellaria baicalensis and Scutellaria barbata","URL":"http://biorxiv.org/lookup/doi/10.1101/2020.02.18.954164","author":[{"family":"Xu","given":"Zhichao"},{"family":"Gao","given":"Ranran"},{"family":"Pu","given":"Xiangdong"},{"family":"Xu","given":"Rong"},{"family":"Wang","given":"Jiyong"},{"family":"Zheng","given":"Sihao"},{"family":"Zeng","given":"Yan"},{"family":"He","given":"Chunnian"},{"family":"Song","given":"Jingyuan"}],"accessed":{"date-parts":[["2020",6,10]]},"issued":{"date-parts":[["2020",2,19]]}}},{"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7478C6">
        <w:rPr>
          <w:rFonts w:ascii="Times New Roman" w:hAnsi="Times New Roman" w:cs="Times New Roman"/>
          <w:sz w:val="24"/>
          <w:szCs w:val="24"/>
        </w:rPr>
        <w:fldChar w:fldCharType="separate"/>
      </w:r>
      <w:r w:rsidR="0085103F" w:rsidRPr="0085103F">
        <w:rPr>
          <w:rFonts w:ascii="Times New Roman" w:hAnsi="Times New Roman" w:cs="Times New Roman"/>
          <w:sz w:val="24"/>
          <w:szCs w:val="24"/>
        </w:rPr>
        <w:t>(I. Cole et al., 2008; Gill, 1981; Y. N. Lee, 1967; Lövkvist &amp; Hultgård, 1999; Ranjbar &amp; Mahmoudi, 2013; Takashi et al., 2003; Z. Xu et al., 2020; Q. Zhao et al., 2019)</w:t>
      </w:r>
      <w:r w:rsidR="007478C6">
        <w:rPr>
          <w:rFonts w:ascii="Times New Roman" w:hAnsi="Times New Roman" w:cs="Times New Roman"/>
          <w:sz w:val="24"/>
          <w:szCs w:val="24"/>
        </w:rPr>
        <w:fldChar w:fldCharType="end"/>
      </w:r>
      <w:r w:rsidR="00785513">
        <w:rPr>
          <w:rFonts w:ascii="Times New Roman" w:hAnsi="Times New Roman" w:cs="Times New Roman"/>
          <w:sz w:val="24"/>
          <w:szCs w:val="24"/>
        </w:rPr>
        <w:t xml:space="preserve">. Four of the species for which ploidy level data has been published </w:t>
      </w:r>
      <w:r w:rsidR="00881220">
        <w:rPr>
          <w:rFonts w:ascii="Times New Roman" w:hAnsi="Times New Roman" w:cs="Times New Roman"/>
          <w:sz w:val="24"/>
          <w:szCs w:val="24"/>
        </w:rPr>
        <w:t>were diploid, and three were tetraploid</w:t>
      </w:r>
      <w:ins w:id="349" w:author="Bryce Askey" w:date="2021-01-31T16:29:00Z">
        <w:r w:rsidR="00F00D30">
          <w:rPr>
            <w:rFonts w:ascii="Times New Roman" w:hAnsi="Times New Roman" w:cs="Times New Roman"/>
            <w:sz w:val="24"/>
            <w:szCs w:val="24"/>
          </w:rPr>
          <w:t xml:space="preserve"> </w:t>
        </w:r>
      </w:ins>
      <w:r w:rsidR="009E4C38">
        <w:rPr>
          <w:rFonts w:ascii="Times New Roman" w:hAnsi="Times New Roman" w:cs="Times New Roman"/>
          <w:sz w:val="24"/>
          <w:szCs w:val="24"/>
        </w:rPr>
        <w:fldChar w:fldCharType="begin"/>
      </w:r>
      <w:r w:rsidR="009E4C38">
        <w:rPr>
          <w:rFonts w:ascii="Times New Roman" w:hAnsi="Times New Roman" w:cs="Times New Roman"/>
          <w:sz w:val="24"/>
          <w:szCs w:val="24"/>
        </w:rPr>
        <w:instrText xml:space="preserve"> ADDIN ZOTERO_ITEM CSL_CITATION {"citationID":"d2b0vsYB","properties":{"formattedCitation":"(Gill, 1981; Hsieh &amp; Huang, 1995; Y. N. Lee, 1967; L\\uc0\\u246{}vkvist &amp; Hultg\\uc0\\u229{}rd, 1999; Ranjbar &amp; Mahmoudi, 2013; Takashi et al., 2003)","plainCitation":"(Gill, 1981; Hsieh &amp; Huang, 1995; Y. N. Lee, 1967; Lövkvist &amp; Hultgård, 1999; Ranjbar &amp; Mahmoudi, 2013; Takashi et al., 2003)","noteIndex":0},"citationItems":[{"id":248,"uris":["http://zotero.org/users/7389210/items/F983WNBI"],"uri":["http://zotero.org/users/7389210/items/F983WNBI"],"itemData":{"id":248,"type":"article-journal","container-title":"Revue de cytologie et de biologie vegetales","issue":"4","page":"331-339","title":"Chromosomal evolution and incidence of polyploidy in the Canadian Labiatae","volume":"4","author":[{"family":"Gill","given":"L. S."}],"issued":{"date-parts":[["1981"]]}}},{"id":253,"uris":["http://zotero.org/users/7389210/items/JIWAUS8A"],"uri":["http://zotero.org/users/7389210/items/JIWAUS8A"],"itemData":{"id":253,"type":"article-journal","container-title":"Taiwania","issue":"1","page":"35-56","title":"Notes on the flora of Taiwan (20)-- Scutellaria (Lamiaceae) in Taiwan","volume":"40","author":[{"family":"Hsieh","given":"Tsung-Hsin"},{"family":"Huang","given":"Tseng-Chieng"}],"issued":{"date-parts":[["1995",1,26]]}}},{"id":241,"uris":["http://zotero.org/users/7389210/items/EVFYHQ7Q"],"uri":["http://zotero.org/users/7389210/items/EVFYHQ7Q"],"itemData":{"id":241,"type":"book","edition":"11","language":"en","note":"Google-Books-ID: i6qJHAAACAAJ","number-of-pages":"book","publisher":"J Korean Res Inst Ewha Womans Univ","source":"Google Books","title":"Chromosome Numbers of Flowering Plants in Korea","author":[{"family":"Lee","given":"Yong No"}],"issued":{"date-parts":[["1967"]]}}},{"id":246,"uris":["http://zotero.org/users/7389210/items/HX7UMUTE"],"uri":["http://zotero.org/users/7389210/items/HX7UMUTE"],"itemData":{"id":246,"type":"book","ISBN":"978-87-88702-21-7","language":"en","note":"Google-Books-ID: Xj4JAQAAMAAJ","number-of-pages":"42","publisher":"Council for Nordic Publications in Botany","source":"Google Books","title":"Chromosome Numbers in South Swedish Vascular Plants","volume":"137","author":[{"family":"Lövkvist","given":"Börje"},{"family":"Hultgård","given":"Ulla-Maj"}],"issued":{"date-parts":[["1999"]]}}},{"id":250,"uris":["http://zotero.org/users/7389210/items/9ETY7LYD"],"uri":["http://zotero.org/users/7389210/items/9ETY7LYD"],"itemData":{"id":250,"type":"article-journal","abstract":"A survey on chromosome counts of different sections belonging to the genus Scutellaria L. (Lamiaceae) throughout the world is presented and the relationships between chromosome data of its sections and their biogeography are also discussed here. In addition, meiotic chromosome numbers of 20 populations belonging to eight species growing in Iran, namely S. tomentosa (2n = 2x = 22), S. theobromina (2n = 2x = 22), S. araxensis (2n = 2x = 22), S. platystegia (2n = 2x = 22), S. nepetifolia (2n = 2x = 22), S. farsistanica (2n = 2x = 22), S. persica (2n = 2x = 22) and S. pinnatifida (2n = 2x = 22) were determined. With exception of S. pinatifida, all chromosome counts are reported for the first time, and are consistent with proposed base number of x = 11.","container-title":"Caryologia","DOI":"10.1080/00087114.2013.821840","ISSN":"0008-7114","issue":"3","note":"publisher: Taylor &amp; Francis\n_eprint: https://doi.org/10.1080/00087114.2013.821840","page":"205-214","source":"Taylor and Francis+NEJM","title":"Chromosome numbers and biogeography of the genus Scutellaria L. (Lamiaceae)","volume":"66","author":[{"family":"Ranjbar","given":"Massoud"},{"family":"Mahmoudi","given":"Chonour"}],"issued":{"date-parts":[["2013",9,1]]}}},{"id":244,"uris":["http://zotero.org/users/7389210/items/YY5LPF5V"],"uri":["http://zotero.org/users/7389210/items/YY5LPF5V"],"itemData":{"id":244,"type":"article-journal","container-title":"Journal of Phytogeography and Taxonomy","issue":"2","page":"131-136","title":"Chromosome numbers of Japanese Scutellaria (Lamiaceae)","volume":"51","author":[{"family":"Takashi","given":"Sawanomukai"},{"family":"Yoshikane","given":"Iwatsubo"},{"family":"Naohiro","given":"Naruhashi"}],"issued":{"date-parts":[["2003",12,25]]}}}],"schema":"https://github.com/citation-style-language/schema/raw/master/csl-citation.json"} </w:instrText>
      </w:r>
      <w:r w:rsidR="009E4C38">
        <w:rPr>
          <w:rFonts w:ascii="Times New Roman" w:hAnsi="Times New Roman" w:cs="Times New Roman"/>
          <w:sz w:val="24"/>
          <w:szCs w:val="24"/>
        </w:rPr>
        <w:fldChar w:fldCharType="separate"/>
      </w:r>
      <w:r w:rsidR="009E4C38" w:rsidRPr="009E4C38">
        <w:rPr>
          <w:rFonts w:ascii="Times New Roman" w:hAnsi="Times New Roman" w:cs="Times New Roman"/>
          <w:sz w:val="24"/>
          <w:szCs w:val="24"/>
        </w:rPr>
        <w:t>(Gill, 1981; Hsieh &amp; Huang, 1995; Y. N. Lee, 1967; Lövkvist &amp; Hultgård, 1999; Ranjbar &amp; Mahmoudi, 2013; Takashi et al., 2003)</w:t>
      </w:r>
      <w:r w:rsidR="009E4C38">
        <w:rPr>
          <w:rFonts w:ascii="Times New Roman" w:hAnsi="Times New Roman" w:cs="Times New Roman"/>
          <w:sz w:val="24"/>
          <w:szCs w:val="24"/>
        </w:rPr>
        <w:fldChar w:fldCharType="end"/>
      </w:r>
      <w:r w:rsidR="00881220">
        <w:rPr>
          <w:rFonts w:ascii="Times New Roman" w:hAnsi="Times New Roman" w:cs="Times New Roman"/>
          <w:sz w:val="24"/>
          <w:szCs w:val="24"/>
        </w:rPr>
        <w:t xml:space="preserve">. Although those species which were tetraploid had slightly higher chromosome numbers as compared to those which were diploid, there was seemingly no relationship between genome size and chromosome number </w:t>
      </w:r>
      <w:r w:rsidR="00717DA7">
        <w:rPr>
          <w:rFonts w:ascii="Times New Roman" w:hAnsi="Times New Roman" w:cs="Times New Roman"/>
          <w:sz w:val="24"/>
          <w:szCs w:val="24"/>
        </w:rPr>
        <w:t>n</w:t>
      </w:r>
      <w:r w:rsidR="00881220">
        <w:rPr>
          <w:rFonts w:ascii="Times New Roman" w:hAnsi="Times New Roman" w:cs="Times New Roman"/>
          <w:sz w:val="24"/>
          <w:szCs w:val="24"/>
        </w:rPr>
        <w:t>or ploidy level.</w:t>
      </w:r>
      <w:r w:rsidR="00785513">
        <w:rPr>
          <w:rFonts w:ascii="Times New Roman" w:hAnsi="Times New Roman" w:cs="Times New Roman"/>
          <w:sz w:val="24"/>
          <w:szCs w:val="24"/>
        </w:rPr>
        <w:t xml:space="preserve"> </w:t>
      </w:r>
      <w:r w:rsidR="00BD7B01">
        <w:rPr>
          <w:rFonts w:ascii="Times New Roman" w:hAnsi="Times New Roman" w:cs="Times New Roman"/>
          <w:sz w:val="24"/>
          <w:szCs w:val="24"/>
        </w:rPr>
        <w:t>In addition</w:t>
      </w:r>
      <w:r w:rsidR="00717DA7">
        <w:rPr>
          <w:rFonts w:ascii="Times New Roman" w:hAnsi="Times New Roman" w:cs="Times New Roman"/>
          <w:sz w:val="24"/>
          <w:szCs w:val="24"/>
        </w:rPr>
        <w:t>, there was no apparent relationship between phylogenetic clade and genome size, chromosome number, nor ploidy level.</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2DC6D251" w14:textId="596539E0" w:rsidR="00C61925" w:rsidRDefault="006828F3"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 xml:space="preserve">genus contains multiple species of plants which have been used extensively in traditional medicines. Flavonoids have been identified as the primary source of these plants’ medicinal effects, and a specific class of flavonoids, </w:t>
      </w:r>
      <w:del w:id="350" w:author="Askey,Bryce C" w:date="2021-01-27T14:37:00Z">
        <w:r w:rsidDel="0068428F">
          <w:rPr>
            <w:rFonts w:ascii="Times New Roman" w:hAnsi="Times New Roman" w:cs="Times New Roman"/>
            <w:sz w:val="24"/>
            <w:szCs w:val="24"/>
            <w:shd w:val="clear" w:color="auto" w:fill="FFFFFF"/>
          </w:rPr>
          <w:delText>4’</w:delText>
        </w:r>
      </w:del>
      <w:ins w:id="351"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-deoxyflavones, have been demonstrated to be mostly exclusive to the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genus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rPr>
        <w:t>(Kato et al., 1992; V. M. Rao et al., 2009; Y. K. Rao et al., 2002</w:t>
      </w:r>
      <w:r w:rsidR="0085768B">
        <w:rPr>
          <w:rFonts w:ascii="Times New Roman" w:hAnsi="Times New Roman" w:cs="Times New Roman"/>
          <w:sz w:val="24"/>
        </w:rPr>
        <w:t>)</w:t>
      </w:r>
      <w:r w:rsidR="0085768B">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 xml:space="preserve">is the most well studied </w:t>
      </w:r>
      <w:r>
        <w:rPr>
          <w:rFonts w:ascii="Times New Roman" w:hAnsi="Times New Roman" w:cs="Times New Roman"/>
          <w:i/>
          <w:iCs/>
          <w:sz w:val="24"/>
          <w:szCs w:val="24"/>
          <w:shd w:val="clear" w:color="auto" w:fill="FFFFFF"/>
        </w:rPr>
        <w:t xml:space="preserve">Scutellaria </w:t>
      </w:r>
      <w:r>
        <w:rPr>
          <w:rFonts w:ascii="Times New Roman" w:hAnsi="Times New Roman" w:cs="Times New Roman"/>
          <w:sz w:val="24"/>
          <w:szCs w:val="24"/>
          <w:shd w:val="clear" w:color="auto" w:fill="FFFFFF"/>
        </w:rPr>
        <w:t>species,</w:t>
      </w:r>
      <w:r w:rsidR="00924C25">
        <w:rPr>
          <w:rFonts w:ascii="Times New Roman" w:hAnsi="Times New Roman" w:cs="Times New Roman"/>
          <w:sz w:val="24"/>
          <w:szCs w:val="24"/>
          <w:shd w:val="clear" w:color="auto" w:fill="FFFFFF"/>
        </w:rPr>
        <w:t xml:space="preserve"> and is known to accumulate </w:t>
      </w:r>
      <w:del w:id="352" w:author="Askey,Bryce C" w:date="2021-01-27T14:37:00Z">
        <w:r w:rsidR="00924C25" w:rsidDel="0068428F">
          <w:rPr>
            <w:rFonts w:ascii="Times New Roman" w:hAnsi="Times New Roman" w:cs="Times New Roman"/>
            <w:sz w:val="24"/>
            <w:szCs w:val="24"/>
            <w:shd w:val="clear" w:color="auto" w:fill="FFFFFF"/>
          </w:rPr>
          <w:delText>4’</w:delText>
        </w:r>
      </w:del>
      <w:ins w:id="353"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 xml:space="preserve">-hydroxyflavones in its aerial organs, and </w:t>
      </w:r>
      <w:del w:id="354" w:author="Askey,Bryce C" w:date="2021-01-27T14:37:00Z">
        <w:r w:rsidR="00924C25" w:rsidDel="0068428F">
          <w:rPr>
            <w:rFonts w:ascii="Times New Roman" w:hAnsi="Times New Roman" w:cs="Times New Roman"/>
            <w:sz w:val="24"/>
            <w:szCs w:val="24"/>
            <w:shd w:val="clear" w:color="auto" w:fill="FFFFFF"/>
          </w:rPr>
          <w:delText>4’</w:delText>
        </w:r>
      </w:del>
      <w:ins w:id="355" w:author="Askey,Bryce C" w:date="2021-01-27T14:37:00Z">
        <w:r w:rsidR="0068428F">
          <w:rPr>
            <w:rFonts w:ascii="Times New Roman" w:hAnsi="Times New Roman" w:cs="Times New Roman"/>
            <w:sz w:val="24"/>
            <w:szCs w:val="24"/>
            <w:shd w:val="clear" w:color="auto" w:fill="FFFFFF"/>
          </w:rPr>
          <w:t>4´</w:t>
        </w:r>
      </w:ins>
      <w:r w:rsidR="00924C25">
        <w:rPr>
          <w:rFonts w:ascii="Times New Roman" w:hAnsi="Times New Roman" w:cs="Times New Roman"/>
          <w:sz w:val="24"/>
          <w:szCs w:val="24"/>
          <w:shd w:val="clear" w:color="auto" w:fill="FFFFFF"/>
        </w:rPr>
        <w:t>-deoxyflavones in its roots</w:t>
      </w:r>
      <w:r w:rsidR="0085768B">
        <w:rPr>
          <w:rFonts w:ascii="Times New Roman" w:hAnsi="Times New Roman" w:cs="Times New Roman"/>
          <w:sz w:val="24"/>
          <w:szCs w:val="24"/>
          <w:shd w:val="clear" w:color="auto" w:fill="FFFFFF"/>
        </w:rPr>
        <w:t xml:space="preserve"> </w:t>
      </w:r>
      <w:r w:rsidR="0085768B" w:rsidRPr="00C269FD">
        <w:rPr>
          <w:rFonts w:ascii="Times New Roman" w:hAnsi="Times New Roman" w:cs="Times New Roman"/>
          <w:sz w:val="24"/>
          <w:szCs w:val="24"/>
        </w:rPr>
        <w:t xml:space="preserve"> </w:t>
      </w:r>
      <w:r w:rsidR="0085768B" w:rsidRPr="00C269FD">
        <w:rPr>
          <w:rFonts w:ascii="Times New Roman" w:hAnsi="Times New Roman" w:cs="Times New Roman"/>
          <w:sz w:val="24"/>
          <w:szCs w:val="24"/>
        </w:rPr>
        <w:fldChar w:fldCharType="begin"/>
      </w:r>
      <w:r w:rsidR="001C5071">
        <w:rPr>
          <w:rFonts w:ascii="Times New Roman" w:hAnsi="Times New Roman" w:cs="Times New Roman"/>
          <w:sz w:val="24"/>
          <w:szCs w:val="24"/>
        </w:rPr>
        <w:instrText xml:space="preserve"> ADDIN ZOTERO_ITEM CSL_CITATION {"citationID":"HfYFtSbu","properties":{"formattedCitation":"(Q. Zhao, Zhang, et al., 2016)","plainCitation":"(Q. Zhao, Zhang, et al., 2016)","noteIndex":0},"citationItems":[{"id":6,"uris":["http://zotero.org/users/7389210/items/7WDATX6W"],"uri":["http://zotero.org/users/7389210/items/7WDATX6W"],"itemData":{"id":6,"type":"article-journal","abstract":"Wogonin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5768B" w:rsidRPr="00C269FD">
        <w:rPr>
          <w:rFonts w:ascii="Times New Roman" w:hAnsi="Times New Roman" w:cs="Times New Roman"/>
          <w:sz w:val="24"/>
          <w:szCs w:val="24"/>
        </w:rPr>
        <w:fldChar w:fldCharType="separate"/>
      </w:r>
      <w:r w:rsidR="0085768B" w:rsidRPr="00C269FD">
        <w:rPr>
          <w:rFonts w:ascii="Times New Roman" w:hAnsi="Times New Roman" w:cs="Times New Roman"/>
          <w:sz w:val="24"/>
        </w:rPr>
        <w:t>(Q. Zhao, Zhang, et al., 2016)</w:t>
      </w:r>
      <w:r w:rsidR="0085768B" w:rsidRPr="00C269FD">
        <w:rPr>
          <w:rFonts w:ascii="Times New Roman" w:hAnsi="Times New Roman" w:cs="Times New Roman"/>
          <w:sz w:val="24"/>
          <w:szCs w:val="24"/>
        </w:rPr>
        <w:fldChar w:fldCharType="end"/>
      </w:r>
      <w:r w:rsidR="00924C25">
        <w:rPr>
          <w:rFonts w:ascii="Times New Roman" w:hAnsi="Times New Roman" w:cs="Times New Roman"/>
          <w:sz w:val="24"/>
          <w:szCs w:val="24"/>
          <w:shd w:val="clear" w:color="auto" w:fill="FFFFFF"/>
        </w:rPr>
        <w:t xml:space="preserve">. Aiming to further </w:t>
      </w:r>
      <w:r>
        <w:rPr>
          <w:rFonts w:ascii="Times New Roman" w:hAnsi="Times New Roman" w:cs="Times New Roman"/>
          <w:sz w:val="24"/>
          <w:szCs w:val="24"/>
          <w:shd w:val="clear" w:color="auto" w:fill="FFFFFF"/>
        </w:rPr>
        <w:t xml:space="preserve">our understanding of the </w:t>
      </w:r>
      <w:r w:rsidR="00924C25">
        <w:rPr>
          <w:rFonts w:ascii="Times New Roman" w:hAnsi="Times New Roman" w:cs="Times New Roman"/>
          <w:sz w:val="24"/>
          <w:szCs w:val="24"/>
          <w:shd w:val="clear" w:color="auto" w:fill="FFFFFF"/>
        </w:rPr>
        <w:t xml:space="preserve">flavonoid </w:t>
      </w:r>
      <w:r>
        <w:rPr>
          <w:rFonts w:ascii="Times New Roman" w:hAnsi="Times New Roman" w:cs="Times New Roman"/>
          <w:sz w:val="24"/>
          <w:szCs w:val="24"/>
          <w:shd w:val="clear" w:color="auto" w:fill="FFFFFF"/>
        </w:rPr>
        <w:t xml:space="preserve">biosynthetic pathway </w:t>
      </w:r>
      <w:r w:rsidR="00924C25">
        <w:rPr>
          <w:rFonts w:ascii="Times New Roman" w:hAnsi="Times New Roman" w:cs="Times New Roman"/>
          <w:sz w:val="24"/>
          <w:szCs w:val="24"/>
          <w:shd w:val="clear" w:color="auto" w:fill="FFFFFF"/>
        </w:rPr>
        <w:t xml:space="preserve">in </w:t>
      </w:r>
      <w:r w:rsidR="00924C25">
        <w:rPr>
          <w:rFonts w:ascii="Times New Roman" w:hAnsi="Times New Roman" w:cs="Times New Roman"/>
          <w:i/>
          <w:iCs/>
          <w:sz w:val="24"/>
          <w:szCs w:val="24"/>
          <w:shd w:val="clear" w:color="auto" w:fill="FFFFFF"/>
        </w:rPr>
        <w:t>S. baicalensis</w:t>
      </w:r>
      <w:r w:rsidR="00924C25">
        <w:rPr>
          <w:rFonts w:ascii="Times New Roman" w:hAnsi="Times New Roman" w:cs="Times New Roman"/>
          <w:sz w:val="24"/>
          <w:szCs w:val="24"/>
          <w:shd w:val="clear" w:color="auto" w:fill="FFFFFF"/>
        </w:rPr>
        <w:t>, multiple recent studies have demonstrated that this organ-specific accumulation pattern is a result of the differential expression of specialized enzyme isoforms</w:t>
      </w:r>
      <w:r w:rsidR="0085768B">
        <w:rPr>
          <w:rFonts w:ascii="Times New Roman" w:hAnsi="Times New Roman" w:cs="Times New Roman"/>
          <w:sz w:val="24"/>
          <w:szCs w:val="24"/>
          <w:shd w:val="clear" w:color="auto" w:fill="FFFFFF"/>
        </w:rPr>
        <w:t xml:space="preserve"> </w:t>
      </w:r>
      <w:r w:rsidR="00A0001C">
        <w:rPr>
          <w:rFonts w:ascii="Times New Roman" w:hAnsi="Times New Roman" w:cs="Times New Roman"/>
          <w:sz w:val="24"/>
          <w:szCs w:val="24"/>
          <w:shd w:val="clear" w:color="auto" w:fill="FFFFFF"/>
        </w:rPr>
        <w:fldChar w:fldCharType="begin"/>
      </w:r>
      <w:r w:rsidR="00A0001C">
        <w:rPr>
          <w:rFonts w:ascii="Times New Roman" w:hAnsi="Times New Roman" w:cs="Times New Roman"/>
          <w:sz w:val="24"/>
          <w:szCs w:val="24"/>
          <w:shd w:val="clear" w:color="auto" w:fill="FFFFFF"/>
        </w:rPr>
        <w:instrText xml:space="preserve"> ADDIN ZOTERO_ITEM CSL_CITATION {"citationID":"G1Sd58JY","properties":{"formattedCitation":"(Q. Zhao et al., 2018, 2019; Q. Zhao, Zhang, et al., 2016)","plainCitation":"(Q. Zhao et al., 2018, 2019; Q. Zhao, Zhang, et al., 2016)","noteIndex":0},"citationItems":[{"id":88,"uris":["http://zotero.org/users/7389210/items/P4MZ48FV"],"uri":["http://zotero.org/users/7389210/items/P4MZ48FV"],"itemData":{"id":88,"type":"article-journal","abstract":"Baicalein,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38,"uris":["http://zotero.org/users/7389210/items/TEKIFJYN"],"uri":["http://zotero.org/users/7389210/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(Q. Zhao et al., 2018, 2019; Q. Zhao, Zhang, et al., 2016)</w:t>
      </w:r>
      <w:r w:rsidR="00A0001C">
        <w:rPr>
          <w:rFonts w:ascii="Times New Roman" w:hAnsi="Times New Roman" w:cs="Times New Roman"/>
          <w:sz w:val="24"/>
          <w:szCs w:val="24"/>
          <w:shd w:val="clear" w:color="auto" w:fill="FFFFFF"/>
        </w:rPr>
        <w:fldChar w:fldCharType="end"/>
      </w:r>
      <w:r w:rsidR="00924C25">
        <w:rPr>
          <w:rFonts w:ascii="Times New Roman" w:hAnsi="Times New Roman" w:cs="Times New Roman"/>
          <w:sz w:val="24"/>
          <w:szCs w:val="24"/>
          <w:shd w:val="clear" w:color="auto" w:fill="FFFFFF"/>
        </w:rPr>
        <w:t xml:space="preserve">. Although </w:t>
      </w:r>
      <w:r w:rsidR="0085768B">
        <w:rPr>
          <w:rFonts w:ascii="Times New Roman" w:hAnsi="Times New Roman" w:cs="Times New Roman"/>
          <w:sz w:val="24"/>
          <w:szCs w:val="24"/>
          <w:shd w:val="clear" w:color="auto" w:fill="FFFFFF"/>
        </w:rPr>
        <w:t xml:space="preserve">the biochemistry of </w:t>
      </w:r>
      <w:r w:rsidR="0085768B">
        <w:rPr>
          <w:rFonts w:ascii="Times New Roman" w:hAnsi="Times New Roman" w:cs="Times New Roman"/>
          <w:i/>
          <w:iCs/>
          <w:sz w:val="24"/>
          <w:szCs w:val="24"/>
          <w:shd w:val="clear" w:color="auto" w:fill="FFFFFF"/>
        </w:rPr>
        <w:t xml:space="preserve">S. baicalensis </w:t>
      </w:r>
      <w:r w:rsidR="0085768B">
        <w:rPr>
          <w:rFonts w:ascii="Times New Roman" w:hAnsi="Times New Roman" w:cs="Times New Roman"/>
          <w:sz w:val="24"/>
          <w:szCs w:val="24"/>
          <w:shd w:val="clear" w:color="auto" w:fill="FFFFFF"/>
        </w:rPr>
        <w:t>has been studied</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 xml:space="preserve">it is unknown how well this biochemistry is conserved across the </w:t>
      </w:r>
      <w:r w:rsidR="0085768B">
        <w:rPr>
          <w:rFonts w:ascii="Times New Roman" w:hAnsi="Times New Roman" w:cs="Times New Roman"/>
          <w:i/>
          <w:iCs/>
          <w:sz w:val="24"/>
          <w:szCs w:val="24"/>
          <w:shd w:val="clear" w:color="auto" w:fill="FFFFFF"/>
        </w:rPr>
        <w:t xml:space="preserve">Scutellaria </w:t>
      </w:r>
      <w:r w:rsidR="0085768B">
        <w:rPr>
          <w:rFonts w:ascii="Times New Roman" w:hAnsi="Times New Roman" w:cs="Times New Roman"/>
          <w:sz w:val="24"/>
          <w:szCs w:val="24"/>
          <w:shd w:val="clear" w:color="auto" w:fill="FFFFFF"/>
        </w:rPr>
        <w:t>genus, which is presently known to contain more than 470 species (</w:t>
      </w:r>
      <w:r w:rsidR="0085768B" w:rsidRPr="0085768B">
        <w:rPr>
          <w:rFonts w:ascii="Times New Roman" w:hAnsi="Times New Roman" w:cs="Times New Roman"/>
          <w:sz w:val="24"/>
          <w:szCs w:val="24"/>
          <w:highlight w:val="yellow"/>
          <w:shd w:val="clear" w:color="auto" w:fill="FFFFFF"/>
        </w:rPr>
        <w:t>Yoonkyung and Kim, 2020</w:t>
      </w:r>
      <w:r w:rsidR="0085768B">
        <w:rPr>
          <w:rFonts w:ascii="Times New Roman" w:hAnsi="Times New Roman" w:cs="Times New Roman"/>
          <w:sz w:val="24"/>
          <w:szCs w:val="24"/>
          <w:shd w:val="clear" w:color="auto" w:fill="FFFFFF"/>
        </w:rPr>
        <w:t>).</w:t>
      </w:r>
      <w:r w:rsidR="00924C25">
        <w:rPr>
          <w:rFonts w:ascii="Times New Roman" w:hAnsi="Times New Roman" w:cs="Times New Roman"/>
          <w:sz w:val="24"/>
          <w:szCs w:val="24"/>
          <w:shd w:val="clear" w:color="auto" w:fill="FFFFFF"/>
        </w:rPr>
        <w:t xml:space="preserve"> </w:t>
      </w:r>
      <w:r w:rsidR="0085768B">
        <w:rPr>
          <w:rFonts w:ascii="Times New Roman" w:hAnsi="Times New Roman" w:cs="Times New Roman"/>
          <w:sz w:val="24"/>
          <w:szCs w:val="24"/>
          <w:shd w:val="clear" w:color="auto" w:fill="FFFFFF"/>
        </w:rPr>
        <w:t>Thus, i</w:t>
      </w:r>
      <w:r w:rsidR="00BA62CE" w:rsidRPr="004D4B97">
        <w:rPr>
          <w:rFonts w:ascii="Times New Roman" w:hAnsi="Times New Roman" w:cs="Times New Roman"/>
          <w:sz w:val="24"/>
          <w:szCs w:val="24"/>
          <w:shd w:val="clear" w:color="auto" w:fill="FFFFFF"/>
        </w:rPr>
        <w:t xml:space="preserve">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w:t>
      </w:r>
      <w:r w:rsidR="004D4B97">
        <w:rPr>
          <w:rFonts w:ascii="Times New Roman" w:hAnsi="Times New Roman" w:cs="Times New Roman"/>
          <w:sz w:val="24"/>
          <w:szCs w:val="24"/>
          <w:shd w:val="clear" w:color="auto" w:fill="FFFFFF"/>
        </w:rPr>
        <w:lastRenderedPageBreak/>
        <w:t xml:space="preserve">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16673768"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w:t>
      </w:r>
      <w:del w:id="356" w:author="Askey,Bryce C" w:date="2021-01-27T14:37:00Z">
        <w:r w:rsidR="00B82B13" w:rsidDel="0068428F">
          <w:rPr>
            <w:rFonts w:ascii="Times New Roman" w:hAnsi="Times New Roman" w:cs="Times New Roman"/>
            <w:sz w:val="24"/>
            <w:szCs w:val="24"/>
            <w:shd w:val="clear" w:color="auto" w:fill="FFFFFF"/>
          </w:rPr>
          <w:delText>4’</w:delText>
        </w:r>
      </w:del>
      <w:ins w:id="357" w:author="Askey,Bryce C" w:date="2021-01-27T14:37:00Z">
        <w:r w:rsidR="0068428F">
          <w:rPr>
            <w:rFonts w:ascii="Times New Roman" w:hAnsi="Times New Roman" w:cs="Times New Roman"/>
            <w:sz w:val="24"/>
            <w:szCs w:val="24"/>
            <w:shd w:val="clear" w:color="auto" w:fill="FFFFFF"/>
          </w:rPr>
          <w:t>4´</w:t>
        </w:r>
      </w:ins>
      <w:r w:rsidR="00B82B13">
        <w:rPr>
          <w:rFonts w:ascii="Times New Roman" w:hAnsi="Times New Roman" w:cs="Times New Roman"/>
          <w:sz w:val="24"/>
          <w:szCs w:val="24"/>
          <w:shd w:val="clear" w:color="auto" w:fill="FFFFFF"/>
        </w:rPr>
        <w:t xml:space="preserve">-hydroxyflavones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w:t>
      </w:r>
      <w:del w:id="358" w:author="Askey,Bryce C" w:date="2021-01-27T14:37:00Z">
        <w:r w:rsidR="00167323" w:rsidDel="0068428F">
          <w:rPr>
            <w:rFonts w:ascii="Times New Roman" w:hAnsi="Times New Roman" w:cs="Times New Roman"/>
            <w:sz w:val="24"/>
            <w:szCs w:val="24"/>
            <w:shd w:val="clear" w:color="auto" w:fill="FFFFFF"/>
          </w:rPr>
          <w:delText>4’</w:delText>
        </w:r>
      </w:del>
      <w:ins w:id="359" w:author="Askey,Bryce C" w:date="2021-01-27T14:37:00Z">
        <w:r w:rsidR="0068428F">
          <w:rPr>
            <w:rFonts w:ascii="Times New Roman" w:hAnsi="Times New Roman" w:cs="Times New Roman"/>
            <w:sz w:val="24"/>
            <w:szCs w:val="24"/>
            <w:shd w:val="clear" w:color="auto" w:fill="FFFFFF"/>
          </w:rPr>
          <w:t>4´</w:t>
        </w:r>
      </w:ins>
      <w:r w:rsidR="00167323">
        <w:rPr>
          <w:rFonts w:ascii="Times New Roman" w:hAnsi="Times New Roman" w:cs="Times New Roman"/>
          <w:sz w:val="24"/>
          <w:szCs w:val="24"/>
          <w:shd w:val="clear" w:color="auto" w:fill="FFFFFF"/>
        </w:rPr>
        <w:t>-deoxyflavones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w:t>
      </w:r>
      <w:del w:id="360" w:author="Askey,Bryce C" w:date="2021-01-27T14:37:00Z">
        <w:r w:rsidR="00582BD8" w:rsidDel="0068428F">
          <w:rPr>
            <w:rFonts w:ascii="Times New Roman" w:hAnsi="Times New Roman" w:cs="Times New Roman"/>
            <w:sz w:val="24"/>
            <w:szCs w:val="24"/>
            <w:shd w:val="clear" w:color="auto" w:fill="FFFFFF"/>
          </w:rPr>
          <w:delText>4’</w:delText>
        </w:r>
      </w:del>
      <w:ins w:id="361"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-hydroxyflavone biosynthesis is significantly more common than </w:t>
      </w:r>
      <w:del w:id="362" w:author="Askey,Bryce C" w:date="2021-01-27T14:37:00Z">
        <w:r w:rsidR="00582BD8" w:rsidDel="0068428F">
          <w:rPr>
            <w:rFonts w:ascii="Times New Roman" w:hAnsi="Times New Roman" w:cs="Times New Roman"/>
            <w:sz w:val="24"/>
            <w:szCs w:val="24"/>
            <w:shd w:val="clear" w:color="auto" w:fill="FFFFFF"/>
          </w:rPr>
          <w:delText>4’</w:delText>
        </w:r>
      </w:del>
      <w:ins w:id="363"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 xml:space="preserve">-deoxyflavone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w:t>
      </w:r>
      <w:del w:id="364" w:author="Askey,Bryce C" w:date="2021-01-27T14:37:00Z">
        <w:r w:rsidR="00DF0521" w:rsidDel="0068428F">
          <w:rPr>
            <w:rFonts w:ascii="Times New Roman" w:hAnsi="Times New Roman" w:cs="Times New Roman"/>
            <w:sz w:val="24"/>
            <w:szCs w:val="24"/>
            <w:shd w:val="clear" w:color="auto" w:fill="FFFFFF"/>
          </w:rPr>
          <w:delText>4’</w:delText>
        </w:r>
      </w:del>
      <w:ins w:id="365"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 xml:space="preserve">-hydroxyflavones are simply less stable than </w:t>
      </w:r>
      <w:del w:id="366" w:author="Askey,Bryce C" w:date="2021-01-27T14:37:00Z">
        <w:r w:rsidR="00DF0521" w:rsidDel="0068428F">
          <w:rPr>
            <w:rFonts w:ascii="Times New Roman" w:hAnsi="Times New Roman" w:cs="Times New Roman"/>
            <w:sz w:val="24"/>
            <w:szCs w:val="24"/>
            <w:shd w:val="clear" w:color="auto" w:fill="FFFFFF"/>
          </w:rPr>
          <w:delText>4’</w:delText>
        </w:r>
      </w:del>
      <w:ins w:id="367" w:author="Askey,Bryce C" w:date="2021-01-27T14:37:00Z">
        <w:r w:rsidR="0068428F">
          <w:rPr>
            <w:rFonts w:ascii="Times New Roman" w:hAnsi="Times New Roman" w:cs="Times New Roman"/>
            <w:sz w:val="24"/>
            <w:szCs w:val="24"/>
            <w:shd w:val="clear" w:color="auto" w:fill="FFFFFF"/>
          </w:rPr>
          <w:t>4´</w:t>
        </w:r>
      </w:ins>
      <w:r w:rsidR="00DF0521">
        <w:rPr>
          <w:rFonts w:ascii="Times New Roman" w:hAnsi="Times New Roman" w:cs="Times New Roman"/>
          <w:sz w:val="24"/>
          <w:szCs w:val="24"/>
          <w:shd w:val="clear" w:color="auto" w:fill="FFFFFF"/>
        </w:rPr>
        <w:t>-deoxyflavones.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w:t>
      </w:r>
      <w:del w:id="368" w:author="Askey,Bryce C" w:date="2021-01-27T14:37:00Z">
        <w:r w:rsidR="00BB13DE" w:rsidDel="0068428F">
          <w:rPr>
            <w:rFonts w:ascii="Times New Roman" w:hAnsi="Times New Roman" w:cs="Times New Roman"/>
            <w:sz w:val="24"/>
            <w:szCs w:val="24"/>
            <w:shd w:val="clear" w:color="auto" w:fill="FFFFFF"/>
          </w:rPr>
          <w:delText>4’</w:delText>
        </w:r>
      </w:del>
      <w:ins w:id="369"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 xml:space="preserve">-hydroxyflavones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w:t>
      </w:r>
      <w:del w:id="370" w:author="Askey,Bryce C" w:date="2021-01-27T14:37:00Z">
        <w:r w:rsidR="005A4AFF" w:rsidDel="0068428F">
          <w:rPr>
            <w:rFonts w:ascii="Times New Roman" w:hAnsi="Times New Roman" w:cs="Times New Roman"/>
            <w:sz w:val="24"/>
            <w:szCs w:val="24"/>
            <w:shd w:val="clear" w:color="auto" w:fill="FFFFFF"/>
          </w:rPr>
          <w:delText>4’</w:delText>
        </w:r>
      </w:del>
      <w:ins w:id="371" w:author="Askey,Bryce C" w:date="2021-01-27T14:37:00Z">
        <w:r w:rsidR="0068428F">
          <w:rPr>
            <w:rFonts w:ascii="Times New Roman" w:hAnsi="Times New Roman" w:cs="Times New Roman"/>
            <w:sz w:val="24"/>
            <w:szCs w:val="24"/>
            <w:shd w:val="clear" w:color="auto" w:fill="FFFFFF"/>
          </w:rPr>
          <w:t>4´</w:t>
        </w:r>
      </w:ins>
      <w:r w:rsidR="005A4AFF">
        <w:rPr>
          <w:rFonts w:ascii="Times New Roman" w:hAnsi="Times New Roman" w:cs="Times New Roman"/>
          <w:sz w:val="24"/>
          <w:szCs w:val="24"/>
          <w:shd w:val="clear" w:color="auto" w:fill="FFFFFF"/>
        </w:rPr>
        <w:t>-deoxyflavones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w:t>
      </w:r>
      <w:del w:id="372" w:author="Askey,Bryce C" w:date="2021-01-27T14:37:00Z">
        <w:r w:rsidR="00BB13DE" w:rsidDel="0068428F">
          <w:rPr>
            <w:rFonts w:ascii="Times New Roman" w:hAnsi="Times New Roman" w:cs="Times New Roman"/>
            <w:sz w:val="24"/>
            <w:szCs w:val="24"/>
            <w:shd w:val="clear" w:color="auto" w:fill="FFFFFF"/>
          </w:rPr>
          <w:delText>4’</w:delText>
        </w:r>
      </w:del>
      <w:ins w:id="373" w:author="Askey,Bryce C" w:date="2021-01-27T14:37:00Z">
        <w:r w:rsidR="0068428F">
          <w:rPr>
            <w:rFonts w:ascii="Times New Roman" w:hAnsi="Times New Roman" w:cs="Times New Roman"/>
            <w:sz w:val="24"/>
            <w:szCs w:val="24"/>
            <w:shd w:val="clear" w:color="auto" w:fill="FFFFFF"/>
          </w:rPr>
          <w:t>4´</w:t>
        </w:r>
      </w:ins>
      <w:r w:rsidR="00BB13DE">
        <w:rPr>
          <w:rFonts w:ascii="Times New Roman" w:hAnsi="Times New Roman" w:cs="Times New Roman"/>
          <w:sz w:val="24"/>
          <w:szCs w:val="24"/>
          <w:shd w:val="clear" w:color="auto" w:fill="FFFFFF"/>
        </w:rPr>
        <w:t>-deoxyflavone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w:t>
      </w:r>
      <w:del w:id="374" w:author="Askey,Bryce C" w:date="2021-01-27T14:37:00Z">
        <w:r w:rsidR="004D7975" w:rsidDel="0068428F">
          <w:rPr>
            <w:rFonts w:ascii="Times New Roman" w:hAnsi="Times New Roman" w:cs="Times New Roman"/>
            <w:sz w:val="24"/>
            <w:szCs w:val="24"/>
            <w:shd w:val="clear" w:color="auto" w:fill="FFFFFF"/>
          </w:rPr>
          <w:delText>4’</w:delText>
        </w:r>
      </w:del>
      <w:ins w:id="375" w:author="Askey,Bryce C" w:date="2021-01-27T14:37:00Z">
        <w:r w:rsidR="0068428F">
          <w:rPr>
            <w:rFonts w:ascii="Times New Roman" w:hAnsi="Times New Roman" w:cs="Times New Roman"/>
            <w:sz w:val="24"/>
            <w:szCs w:val="24"/>
            <w:shd w:val="clear" w:color="auto" w:fill="FFFFFF"/>
          </w:rPr>
          <w:t>4´</w:t>
        </w:r>
      </w:ins>
      <w:r w:rsidR="004D7975">
        <w:rPr>
          <w:rFonts w:ascii="Times New Roman" w:hAnsi="Times New Roman" w:cs="Times New Roman"/>
          <w:sz w:val="24"/>
          <w:szCs w:val="24"/>
          <w:shd w:val="clear" w:color="auto" w:fill="FFFFFF"/>
        </w:rPr>
        <w:t>-hydroxyflavone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w:t>
      </w:r>
      <w:del w:id="376" w:author="Askey,Bryce C" w:date="2021-01-27T14:37:00Z">
        <w:r w:rsidR="00F217D6" w:rsidDel="0068428F">
          <w:rPr>
            <w:rFonts w:ascii="Times New Roman" w:hAnsi="Times New Roman" w:cs="Times New Roman"/>
            <w:sz w:val="24"/>
            <w:szCs w:val="24"/>
            <w:shd w:val="clear" w:color="auto" w:fill="FFFFFF"/>
          </w:rPr>
          <w:delText>4’</w:delText>
        </w:r>
      </w:del>
      <w:ins w:id="377"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w:t>
      </w:r>
      <w:del w:id="378" w:author="Askey,Bryce C" w:date="2021-01-27T14:37:00Z">
        <w:r w:rsidR="00F217D6" w:rsidDel="0068428F">
          <w:rPr>
            <w:rFonts w:ascii="Times New Roman" w:hAnsi="Times New Roman" w:cs="Times New Roman"/>
            <w:sz w:val="24"/>
            <w:szCs w:val="24"/>
            <w:shd w:val="clear" w:color="auto" w:fill="FFFFFF"/>
          </w:rPr>
          <w:delText>4’</w:delText>
        </w:r>
      </w:del>
      <w:ins w:id="379" w:author="Askey,Bryce C" w:date="2021-01-27T14:37:00Z">
        <w:r w:rsidR="0068428F">
          <w:rPr>
            <w:rFonts w:ascii="Times New Roman" w:hAnsi="Times New Roman" w:cs="Times New Roman"/>
            <w:sz w:val="24"/>
            <w:szCs w:val="24"/>
            <w:shd w:val="clear" w:color="auto" w:fill="FFFFFF"/>
          </w:rPr>
          <w:t>4´</w:t>
        </w:r>
      </w:ins>
      <w:r w:rsidR="00F217D6">
        <w:rPr>
          <w:rFonts w:ascii="Times New Roman" w:hAnsi="Times New Roman" w:cs="Times New Roman"/>
          <w:sz w:val="24"/>
          <w:szCs w:val="24"/>
          <w:shd w:val="clear" w:color="auto" w:fill="FFFFFF"/>
        </w:rPr>
        <w:t xml:space="preserve">-deoxyflavones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sidRPr="00A0001C">
        <w:rPr>
          <w:rFonts w:ascii="Times New Roman" w:hAnsi="Times New Roman" w:cs="Times New Roman"/>
          <w:sz w:val="24"/>
          <w:szCs w:val="24"/>
          <w:shd w:val="clear" w:color="auto" w:fill="FFFFFF"/>
        </w:rPr>
        <w:t>.</w:t>
      </w:r>
      <w:r w:rsidR="00984F55" w:rsidRPr="00A0001C">
        <w:rPr>
          <w:rFonts w:ascii="Times New Roman" w:hAnsi="Times New Roman" w:cs="Times New Roman"/>
          <w:sz w:val="24"/>
          <w:szCs w:val="24"/>
          <w:shd w:val="clear" w:color="auto" w:fill="FFFFFF"/>
        </w:rPr>
        <w:t xml:space="preserve"> </w:t>
      </w:r>
      <w:ins w:id="380" w:author="Bryce Askey" w:date="2021-01-31T14:33:00Z">
        <w:r w:rsidR="00A0001C">
          <w:rPr>
            <w:rFonts w:ascii="Times New Roman" w:hAnsi="Times New Roman" w:cs="Times New Roman"/>
            <w:sz w:val="24"/>
            <w:szCs w:val="24"/>
            <w:shd w:val="clear" w:color="auto" w:fill="FFFFFF"/>
          </w:rPr>
          <w:t>Sosa et al.</w:t>
        </w:r>
      </w:ins>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{"citationID":"WYUVXYke","properties":{"formattedCitation":"(Sosa et al., 2004)","plainCitation":"(Sosa et al., 2004)","dontUpdate":true,"noteIndex":0},"citationItems":[{"id":215,"uris":["http://zotero.org/users/7389210/items/V6CGMEU7"],"uri":["http://zotero.org/users/7389210/items/V6CGMEU7"],"itemData":{"id":215,"type":"article-journal","abstract":"Cistus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 </w:t>
      </w:r>
      <w:ins w:id="381" w:author="Bryce Askey" w:date="2021-01-31T14:33:00Z">
        <w:r w:rsidR="00A0001C">
          <w:rPr>
            <w:rFonts w:ascii="Times New Roman" w:hAnsi="Times New Roman" w:cs="Times New Roman"/>
            <w:sz w:val="24"/>
          </w:rPr>
          <w:t>(</w:t>
        </w:r>
      </w:ins>
      <w:r w:rsidR="00A0001C" w:rsidRPr="00A0001C">
        <w:rPr>
          <w:rFonts w:ascii="Times New Roman" w:hAnsi="Times New Roman" w:cs="Times New Roman"/>
          <w:sz w:val="24"/>
        </w:rPr>
        <w:t>2004)</w:t>
      </w:r>
      <w:r w:rsidR="00A0001C">
        <w:rPr>
          <w:rFonts w:ascii="Times New Roman" w:hAnsi="Times New Roman" w:cs="Times New Roman"/>
          <w:sz w:val="24"/>
          <w:szCs w:val="24"/>
          <w:shd w:val="clear" w:color="auto" w:fill="FFFFFF"/>
        </w:rPr>
        <w:fldChar w:fldCharType="end"/>
      </w:r>
      <w:ins w:id="382" w:author="Bryce Askey" w:date="2021-01-31T14:33:00Z">
        <w:r w:rsidR="00A0001C">
          <w:rPr>
            <w:rFonts w:ascii="Times New Roman" w:hAnsi="Times New Roman" w:cs="Times New Roman"/>
            <w:sz w:val="24"/>
            <w:szCs w:val="24"/>
            <w:shd w:val="clear" w:color="auto" w:fill="FFFFFF"/>
          </w:rPr>
          <w:t xml:space="preserve"> </w:t>
        </w:r>
      </w:ins>
      <w:r w:rsidR="00C61925">
        <w:rPr>
          <w:rFonts w:ascii="Times New Roman" w:hAnsi="Times New Roman" w:cs="Times New Roman"/>
          <w:sz w:val="24"/>
          <w:szCs w:val="24"/>
          <w:shd w:val="clear" w:color="auto" w:fill="FFFFFF"/>
        </w:rPr>
        <w:t xml:space="preserve">reported that </w:t>
      </w:r>
      <w:r w:rsidR="00C61925">
        <w:rPr>
          <w:rFonts w:ascii="Times New Roman" w:hAnsi="Times New Roman" w:cs="Times New Roman"/>
          <w:i/>
          <w:iCs/>
          <w:sz w:val="24"/>
          <w:szCs w:val="24"/>
          <w:shd w:val="clear" w:color="auto" w:fill="FFFFFF"/>
        </w:rPr>
        <w:t>Cistus landanifer</w:t>
      </w:r>
      <w:r w:rsidR="00C61925">
        <w:rPr>
          <w:rFonts w:ascii="Times New Roman" w:hAnsi="Times New Roman" w:cs="Times New Roman"/>
          <w:sz w:val="24"/>
          <w:szCs w:val="24"/>
          <w:shd w:val="clear" w:color="auto" w:fill="FFFFFF"/>
        </w:rPr>
        <w:t xml:space="preserve">’s accumulation of apigenin, one of the </w:t>
      </w:r>
      <w:del w:id="383" w:author="Askey,Bryce C" w:date="2021-01-27T14:37:00Z">
        <w:r w:rsidR="00C61925" w:rsidDel="0068428F">
          <w:rPr>
            <w:rFonts w:ascii="Times New Roman" w:hAnsi="Times New Roman" w:cs="Times New Roman"/>
            <w:sz w:val="24"/>
            <w:szCs w:val="24"/>
            <w:shd w:val="clear" w:color="auto" w:fill="FFFFFF"/>
          </w:rPr>
          <w:delText>4’</w:delText>
        </w:r>
      </w:del>
      <w:ins w:id="384" w:author="Askey,Bryce C" w:date="2021-01-27T14:37:00Z">
        <w:r w:rsidR="0068428F">
          <w:rPr>
            <w:rFonts w:ascii="Times New Roman" w:hAnsi="Times New Roman" w:cs="Times New Roman"/>
            <w:sz w:val="24"/>
            <w:szCs w:val="24"/>
            <w:shd w:val="clear" w:color="auto" w:fill="FFFFFF"/>
          </w:rPr>
          <w:t>4´</w:t>
        </w:r>
      </w:ins>
      <w:r w:rsidR="00C61925">
        <w:rPr>
          <w:rFonts w:ascii="Times New Roman" w:hAnsi="Times New Roman" w:cs="Times New Roman"/>
          <w:sz w:val="24"/>
          <w:szCs w:val="24"/>
          <w:shd w:val="clear" w:color="auto" w:fill="FFFFFF"/>
        </w:rPr>
        <w:t xml:space="preserve">-hydroxyflavones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w:t>
      </w:r>
      <w:del w:id="385" w:author="Askey,Bryce C" w:date="2021-01-27T14:37:00Z">
        <w:r w:rsidR="00EC7E36" w:rsidDel="0068428F">
          <w:rPr>
            <w:rFonts w:ascii="Times New Roman" w:hAnsi="Times New Roman" w:cs="Times New Roman"/>
            <w:sz w:val="24"/>
            <w:szCs w:val="24"/>
            <w:shd w:val="clear" w:color="auto" w:fill="FFFFFF"/>
          </w:rPr>
          <w:delText>4’</w:delText>
        </w:r>
      </w:del>
      <w:ins w:id="386" w:author="Askey,Bryce C" w:date="2021-01-27T14:37:00Z">
        <w:r w:rsidR="0068428F">
          <w:rPr>
            <w:rFonts w:ascii="Times New Roman" w:hAnsi="Times New Roman" w:cs="Times New Roman"/>
            <w:sz w:val="24"/>
            <w:szCs w:val="24"/>
            <w:shd w:val="clear" w:color="auto" w:fill="FFFFFF"/>
          </w:rPr>
          <w:t>4´</w:t>
        </w:r>
      </w:ins>
      <w:r w:rsidR="00EC7E36">
        <w:rPr>
          <w:rFonts w:ascii="Times New Roman" w:hAnsi="Times New Roman" w:cs="Times New Roman"/>
          <w:sz w:val="24"/>
          <w:szCs w:val="24"/>
          <w:shd w:val="clear" w:color="auto" w:fill="FFFFFF"/>
        </w:rPr>
        <w:t xml:space="preserve">-hydroxyflavone we quantified, </w:t>
      </w:r>
      <w:r w:rsidR="008F4A9F">
        <w:rPr>
          <w:rFonts w:ascii="Times New Roman" w:hAnsi="Times New Roman" w:cs="Times New Roman"/>
          <w:sz w:val="24"/>
          <w:szCs w:val="24"/>
          <w:shd w:val="clear" w:color="auto" w:fill="FFFFFF"/>
        </w:rPr>
        <w:t xml:space="preserve">was shown by </w:t>
      </w:r>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{"citationID":"99MSiO8b","properties":{"formattedCitation":"(Gallon et al., 2019)","plainCitation":"(Gallon et al., 2019)","dontUpdate":true,"noteIndex":0},"citationItems":[{"id":217,"uris":["http://zotero.org/users/7389210/items/2Y4JQ3M9"],"uri":["http://zotero.org/users/7389210/items/2Y4JQ3M9"],"itemData":{"id":217,"type":"article-journal","abstract":"The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Gallon et al. </w:t>
      </w:r>
      <w:r w:rsidR="00A0001C">
        <w:rPr>
          <w:rFonts w:ascii="Times New Roman" w:hAnsi="Times New Roman" w:cs="Times New Roman"/>
          <w:sz w:val="24"/>
        </w:rPr>
        <w:t>(</w:t>
      </w:r>
      <w:r w:rsidR="00A0001C" w:rsidRPr="00A0001C">
        <w:rPr>
          <w:rFonts w:ascii="Times New Roman" w:hAnsi="Times New Roman" w:cs="Times New Roman"/>
          <w:sz w:val="24"/>
        </w:rPr>
        <w:t>2019)</w:t>
      </w:r>
      <w:r w:rsidR="00A0001C">
        <w:rPr>
          <w:rFonts w:ascii="Times New Roman" w:hAnsi="Times New Roman" w:cs="Times New Roman"/>
          <w:sz w:val="24"/>
          <w:szCs w:val="24"/>
          <w:shd w:val="clear" w:color="auto" w:fill="FFFFFF"/>
        </w:rPr>
        <w:fldChar w:fldCharType="end"/>
      </w:r>
      <w:r w:rsidR="00A0001C">
        <w:rPr>
          <w:rFonts w:ascii="Times New Roman" w:hAnsi="Times New Roman" w:cs="Times New Roman"/>
          <w:sz w:val="24"/>
          <w:szCs w:val="24"/>
          <w:shd w:val="clear" w:color="auto" w:fill="FFFFFF"/>
        </w:rPr>
        <w:t xml:space="preserve"> </w:t>
      </w:r>
      <w:r w:rsidR="008F4A9F">
        <w:rPr>
          <w:rFonts w:ascii="Times New Roman" w:hAnsi="Times New Roman" w:cs="Times New Roman"/>
          <w:sz w:val="24"/>
          <w:szCs w:val="24"/>
          <w:shd w:val="clear" w:color="auto" w:fill="FFFFFF"/>
        </w:rPr>
        <w:t xml:space="preserve">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Thus, it’s possible that those species with limited </w:t>
      </w:r>
      <w:del w:id="387" w:author="Askey,Bryce C" w:date="2021-01-27T14:37:00Z">
        <w:r w:rsidR="00620A34" w:rsidDel="0068428F">
          <w:rPr>
            <w:rFonts w:ascii="Times New Roman" w:hAnsi="Times New Roman" w:cs="Times New Roman"/>
            <w:sz w:val="24"/>
            <w:szCs w:val="24"/>
            <w:shd w:val="clear" w:color="auto" w:fill="FFFFFF"/>
          </w:rPr>
          <w:delText>4’</w:delText>
        </w:r>
      </w:del>
      <w:ins w:id="388" w:author="Askey,Bryce C" w:date="2021-01-27T14:37:00Z">
        <w:r w:rsidR="0068428F">
          <w:rPr>
            <w:rFonts w:ascii="Times New Roman" w:hAnsi="Times New Roman" w:cs="Times New Roman"/>
            <w:sz w:val="24"/>
            <w:szCs w:val="24"/>
            <w:shd w:val="clear" w:color="auto" w:fill="FFFFFF"/>
          </w:rPr>
          <w:t>4´</w:t>
        </w:r>
      </w:ins>
      <w:r w:rsidR="00620A34">
        <w:rPr>
          <w:rFonts w:ascii="Times New Roman" w:hAnsi="Times New Roman" w:cs="Times New Roman"/>
          <w:sz w:val="24"/>
          <w:szCs w:val="24"/>
          <w:shd w:val="clear" w:color="auto" w:fill="FFFFFF"/>
        </w:rPr>
        <w:t>-</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w:t>
      </w:r>
      <w:del w:id="389" w:author="Askey,Bryce C" w:date="2021-01-27T14:37:00Z">
        <w:r w:rsidR="00582BD8" w:rsidDel="0068428F">
          <w:rPr>
            <w:rFonts w:ascii="Times New Roman" w:hAnsi="Times New Roman" w:cs="Times New Roman"/>
            <w:sz w:val="24"/>
            <w:szCs w:val="24"/>
            <w:shd w:val="clear" w:color="auto" w:fill="FFFFFF"/>
          </w:rPr>
          <w:lastRenderedPageBreak/>
          <w:delText>4’</w:delText>
        </w:r>
      </w:del>
      <w:ins w:id="390"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-hydroxyflavones (</w:t>
      </w:r>
      <w:r w:rsidR="00582BD8">
        <w:rPr>
          <w:rFonts w:ascii="Times New Roman" w:hAnsi="Times New Roman" w:cs="Times New Roman"/>
          <w:i/>
          <w:iCs/>
          <w:sz w:val="24"/>
          <w:szCs w:val="24"/>
          <w:shd w:val="clear" w:color="auto" w:fill="FFFFFF"/>
        </w:rPr>
        <w:t>S. strigillosa</w:t>
      </w:r>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suffrutescens,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pekinensis </w:t>
      </w:r>
      <w:r w:rsidR="00582BD8">
        <w:rPr>
          <w:rFonts w:ascii="Times New Roman" w:hAnsi="Times New Roman" w:cs="Times New Roman"/>
          <w:sz w:val="24"/>
          <w:szCs w:val="24"/>
          <w:shd w:val="clear" w:color="auto" w:fill="FFFFFF"/>
        </w:rPr>
        <w:t xml:space="preserve">var. </w:t>
      </w:r>
      <w:r w:rsidR="00582BD8">
        <w:rPr>
          <w:rFonts w:ascii="Times New Roman" w:hAnsi="Times New Roman" w:cs="Times New Roman"/>
          <w:i/>
          <w:iCs/>
          <w:sz w:val="24"/>
          <w:szCs w:val="24"/>
          <w:shd w:val="clear" w:color="auto" w:fill="FFFFFF"/>
        </w:rPr>
        <w:t>alpina</w:t>
      </w:r>
      <w:r w:rsidR="00582BD8">
        <w:rPr>
          <w:rFonts w:ascii="Times New Roman" w:hAnsi="Times New Roman" w:cs="Times New Roman"/>
          <w:sz w:val="24"/>
          <w:szCs w:val="24"/>
          <w:shd w:val="clear" w:color="auto" w:fill="FFFFFF"/>
        </w:rPr>
        <w:t xml:space="preserve">), we detected a significant accumulation of several </w:t>
      </w:r>
      <w:del w:id="391" w:author="Askey,Bryce C" w:date="2021-01-27T14:37:00Z">
        <w:r w:rsidR="00582BD8" w:rsidDel="0068428F">
          <w:rPr>
            <w:rFonts w:ascii="Times New Roman" w:hAnsi="Times New Roman" w:cs="Times New Roman"/>
            <w:sz w:val="24"/>
            <w:szCs w:val="24"/>
            <w:shd w:val="clear" w:color="auto" w:fill="FFFFFF"/>
          </w:rPr>
          <w:delText>4’</w:delText>
        </w:r>
      </w:del>
      <w:ins w:id="392" w:author="Askey,Bryce C" w:date="2021-01-27T14:37:00Z">
        <w:r w:rsidR="0068428F">
          <w:rPr>
            <w:rFonts w:ascii="Times New Roman" w:hAnsi="Times New Roman" w:cs="Times New Roman"/>
            <w:sz w:val="24"/>
            <w:szCs w:val="24"/>
            <w:shd w:val="clear" w:color="auto" w:fill="FFFFFF"/>
          </w:rPr>
          <w:t>4´</w:t>
        </w:r>
      </w:ins>
      <w:r w:rsidR="00582BD8">
        <w:rPr>
          <w:rFonts w:ascii="Times New Roman" w:hAnsi="Times New Roman" w:cs="Times New Roman"/>
          <w:sz w:val="24"/>
          <w:szCs w:val="24"/>
          <w:shd w:val="clear" w:color="auto" w:fill="FFFFFF"/>
        </w:rPr>
        <w:t>-deoxyflavones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w:t>
      </w:r>
      <w:del w:id="393" w:author="Askey,Bryce C" w:date="2021-01-27T14:37:00Z">
        <w:r w:rsidR="001A2A09" w:rsidDel="0068428F">
          <w:rPr>
            <w:rFonts w:ascii="Times New Roman" w:hAnsi="Times New Roman" w:cs="Times New Roman"/>
            <w:sz w:val="24"/>
            <w:szCs w:val="24"/>
            <w:shd w:val="clear" w:color="auto" w:fill="FFFFFF"/>
          </w:rPr>
          <w:delText>4’</w:delText>
        </w:r>
      </w:del>
      <w:ins w:id="394"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 xml:space="preserve">-deoxyflavones to fulfill the roles which </w:t>
      </w:r>
      <w:del w:id="395" w:author="Askey,Bryce C" w:date="2021-01-27T14:37:00Z">
        <w:r w:rsidR="001A2A09" w:rsidDel="0068428F">
          <w:rPr>
            <w:rFonts w:ascii="Times New Roman" w:hAnsi="Times New Roman" w:cs="Times New Roman"/>
            <w:sz w:val="24"/>
            <w:szCs w:val="24"/>
            <w:shd w:val="clear" w:color="auto" w:fill="FFFFFF"/>
          </w:rPr>
          <w:delText>4’</w:delText>
        </w:r>
      </w:del>
      <w:ins w:id="396" w:author="Askey,Bryce C" w:date="2021-01-27T14:37:00Z">
        <w:r w:rsidR="0068428F">
          <w:rPr>
            <w:rFonts w:ascii="Times New Roman" w:hAnsi="Times New Roman" w:cs="Times New Roman"/>
            <w:sz w:val="24"/>
            <w:szCs w:val="24"/>
            <w:shd w:val="clear" w:color="auto" w:fill="FFFFFF"/>
          </w:rPr>
          <w:t>4´</w:t>
        </w:r>
      </w:ins>
      <w:r w:rsidR="001A2A09">
        <w:rPr>
          <w:rFonts w:ascii="Times New Roman" w:hAnsi="Times New Roman" w:cs="Times New Roman"/>
          <w:sz w:val="24"/>
          <w:szCs w:val="24"/>
          <w:shd w:val="clear" w:color="auto" w:fill="FFFFFF"/>
        </w:rPr>
        <w:t>-hydroxyflavones do 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 xml:space="preserve">little is known about the specific relevance of </w:t>
      </w:r>
      <w:del w:id="397" w:author="Askey,Bryce C" w:date="2021-01-27T14:37:00Z">
        <w:r w:rsidR="00702BA0" w:rsidDel="0068428F">
          <w:rPr>
            <w:rFonts w:ascii="Times New Roman" w:hAnsi="Times New Roman" w:cs="Times New Roman"/>
            <w:sz w:val="24"/>
            <w:szCs w:val="24"/>
            <w:shd w:val="clear" w:color="auto" w:fill="FFFFFF"/>
          </w:rPr>
          <w:delText>4’</w:delText>
        </w:r>
      </w:del>
      <w:ins w:id="398" w:author="Askey,Bryce C" w:date="2021-01-27T14:37:00Z">
        <w:r w:rsidR="0068428F">
          <w:rPr>
            <w:rFonts w:ascii="Times New Roman" w:hAnsi="Times New Roman" w:cs="Times New Roman"/>
            <w:sz w:val="24"/>
            <w:szCs w:val="24"/>
            <w:shd w:val="clear" w:color="auto" w:fill="FFFFFF"/>
          </w:rPr>
          <w:t>4´</w:t>
        </w:r>
      </w:ins>
      <w:r w:rsidR="00702BA0">
        <w:rPr>
          <w:rFonts w:ascii="Times New Roman" w:hAnsi="Times New Roman" w:cs="Times New Roman"/>
          <w:sz w:val="24"/>
          <w:szCs w:val="24"/>
          <w:shd w:val="clear" w:color="auto" w:fill="FFFFFF"/>
        </w:rPr>
        <w:t>-deoxyflavones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w:t>
      </w:r>
      <w:del w:id="399" w:author="Askey,Bryce C" w:date="2021-01-27T14:37:00Z">
        <w:r w:rsidR="00372E4C" w:rsidDel="0068428F">
          <w:rPr>
            <w:rFonts w:ascii="Times New Roman" w:hAnsi="Times New Roman" w:cs="Times New Roman"/>
            <w:sz w:val="24"/>
            <w:szCs w:val="24"/>
            <w:shd w:val="clear" w:color="auto" w:fill="FFFFFF"/>
          </w:rPr>
          <w:delText>4’</w:delText>
        </w:r>
      </w:del>
      <w:ins w:id="400"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 xml:space="preserve">-hydroxyflavones and </w:t>
      </w:r>
      <w:del w:id="401" w:author="Askey,Bryce C" w:date="2021-01-27T14:37:00Z">
        <w:r w:rsidR="00372E4C" w:rsidDel="0068428F">
          <w:rPr>
            <w:rFonts w:ascii="Times New Roman" w:hAnsi="Times New Roman" w:cs="Times New Roman"/>
            <w:sz w:val="24"/>
            <w:szCs w:val="24"/>
            <w:shd w:val="clear" w:color="auto" w:fill="FFFFFF"/>
          </w:rPr>
          <w:delText>4’</w:delText>
        </w:r>
      </w:del>
      <w:ins w:id="402" w:author="Askey,Bryce C" w:date="2021-01-27T14:37:00Z">
        <w:r w:rsidR="0068428F">
          <w:rPr>
            <w:rFonts w:ascii="Times New Roman" w:hAnsi="Times New Roman" w:cs="Times New Roman"/>
            <w:sz w:val="24"/>
            <w:szCs w:val="24"/>
            <w:shd w:val="clear" w:color="auto" w:fill="FFFFFF"/>
          </w:rPr>
          <w:t>4´</w:t>
        </w:r>
      </w:ins>
      <w:r w:rsidR="00372E4C">
        <w:rPr>
          <w:rFonts w:ascii="Times New Roman" w:hAnsi="Times New Roman" w:cs="Times New Roman"/>
          <w:sz w:val="24"/>
          <w:szCs w:val="24"/>
          <w:shd w:val="clear" w:color="auto" w:fill="FFFFFF"/>
        </w:rPr>
        <w:t>-deoxyflavones remains unknown.</w:t>
      </w:r>
    </w:p>
    <w:p w14:paraId="4952E189" w14:textId="5E737DAD"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w:t>
      </w:r>
      <w:del w:id="403" w:author="Askey,Bryce C" w:date="2021-01-27T14:37:00Z">
        <w:r w:rsidR="00415F5B" w:rsidDel="0068428F">
          <w:rPr>
            <w:rFonts w:ascii="Times New Roman" w:hAnsi="Times New Roman" w:cs="Times New Roman"/>
            <w:sz w:val="24"/>
            <w:szCs w:val="24"/>
            <w:shd w:val="clear" w:color="auto" w:fill="FFFFFF"/>
          </w:rPr>
          <w:delText>4’</w:delText>
        </w:r>
      </w:del>
      <w:ins w:id="404"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-hydroxyflavone and </w:t>
      </w:r>
      <w:del w:id="405" w:author="Askey,Bryce C" w:date="2021-01-27T14:37:00Z">
        <w:r w:rsidR="00415F5B" w:rsidDel="0068428F">
          <w:rPr>
            <w:rFonts w:ascii="Times New Roman" w:hAnsi="Times New Roman" w:cs="Times New Roman"/>
            <w:sz w:val="24"/>
            <w:szCs w:val="24"/>
            <w:shd w:val="clear" w:color="auto" w:fill="FFFFFF"/>
          </w:rPr>
          <w:delText>4’</w:delText>
        </w:r>
      </w:del>
      <w:ins w:id="406" w:author="Askey,Bryce C" w:date="2021-01-27T14:37:00Z">
        <w:r w:rsidR="0068428F">
          <w:rPr>
            <w:rFonts w:ascii="Times New Roman" w:hAnsi="Times New Roman" w:cs="Times New Roman"/>
            <w:sz w:val="24"/>
            <w:szCs w:val="24"/>
            <w:shd w:val="clear" w:color="auto" w:fill="FFFFFF"/>
          </w:rPr>
          <w:t>4´</w:t>
        </w:r>
      </w:ins>
      <w:r w:rsidR="00415F5B">
        <w:rPr>
          <w:rFonts w:ascii="Times New Roman" w:hAnsi="Times New Roman" w:cs="Times New Roman"/>
          <w:sz w:val="24"/>
          <w:szCs w:val="24"/>
          <w:shd w:val="clear" w:color="auto" w:fill="FFFFFF"/>
        </w:rPr>
        <w:t xml:space="preserve">-deoxyflavone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proposed by</w:t>
      </w:r>
      <w:ins w:id="407" w:author="Bryce Askey" w:date="2021-01-31T14:36:00Z">
        <w:r w:rsidR="00A0001C">
          <w:rPr>
            <w:rFonts w:ascii="Times New Roman" w:hAnsi="Times New Roman" w:cs="Times New Roman"/>
            <w:sz w:val="24"/>
            <w:szCs w:val="24"/>
            <w:shd w:val="clear" w:color="auto" w:fill="FFFFFF"/>
          </w:rPr>
          <w:t xml:space="preserve"> </w:t>
        </w:r>
      </w:ins>
      <w:r w:rsidR="00A0001C">
        <w:rPr>
          <w:rFonts w:ascii="Times New Roman" w:hAnsi="Times New Roman" w:cs="Times New Roman"/>
          <w:sz w:val="24"/>
          <w:szCs w:val="24"/>
          <w:shd w:val="clear" w:color="auto" w:fill="FFFFFF"/>
        </w:rPr>
        <w:fldChar w:fldCharType="begin"/>
      </w:r>
      <w:r w:rsidR="00A34C35">
        <w:rPr>
          <w:rFonts w:ascii="Times New Roman" w:hAnsi="Times New Roman" w:cs="Times New Roman"/>
          <w:sz w:val="24"/>
          <w:szCs w:val="24"/>
          <w:shd w:val="clear" w:color="auto" w:fill="FFFFFF"/>
        </w:rPr>
        <w:instrText xml:space="preserve"> ADDIN ZOTERO_ITEM CSL_CITATION {"citationID":"alEofoeV","properties":{"formattedCitation":"(Q.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A0001C">
        <w:rPr>
          <w:rFonts w:ascii="Times New Roman" w:hAnsi="Times New Roman" w:cs="Times New Roman"/>
          <w:sz w:val="24"/>
          <w:szCs w:val="24"/>
          <w:shd w:val="clear" w:color="auto" w:fill="FFFFFF"/>
        </w:rPr>
        <w:fldChar w:fldCharType="separate"/>
      </w:r>
      <w:r w:rsidR="00A0001C" w:rsidRPr="00A0001C">
        <w:rPr>
          <w:rFonts w:ascii="Times New Roman" w:hAnsi="Times New Roman" w:cs="Times New Roman"/>
          <w:sz w:val="24"/>
        </w:rPr>
        <w:t xml:space="preserve">Q. Zhao, Zhang, et al. </w:t>
      </w:r>
      <w:r w:rsidR="00A0001C">
        <w:rPr>
          <w:rFonts w:ascii="Times New Roman" w:hAnsi="Times New Roman" w:cs="Times New Roman"/>
          <w:sz w:val="24"/>
        </w:rPr>
        <w:t>(</w:t>
      </w:r>
      <w:r w:rsidR="00A0001C" w:rsidRPr="00A0001C">
        <w:rPr>
          <w:rFonts w:ascii="Times New Roman" w:hAnsi="Times New Roman" w:cs="Times New Roman"/>
          <w:sz w:val="24"/>
        </w:rPr>
        <w:t>2016)</w:t>
      </w:r>
      <w:r w:rsidR="00A0001C">
        <w:rPr>
          <w:rFonts w:ascii="Times New Roman" w:hAnsi="Times New Roman" w:cs="Times New Roman"/>
          <w:sz w:val="24"/>
          <w:szCs w:val="24"/>
          <w:shd w:val="clear" w:color="auto" w:fill="FFFFFF"/>
        </w:rPr>
        <w:fldChar w:fldCharType="end"/>
      </w:r>
      <w:r w:rsidR="00B819CD">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 xml:space="preserve">can be extended to most of the species we studied here. In this pathway, </w:t>
      </w:r>
      <w:r w:rsidR="00260A25">
        <w:rPr>
          <w:rFonts w:ascii="Times New Roman" w:hAnsi="Times New Roman" w:cs="Times New Roman"/>
          <w:sz w:val="24"/>
          <w:szCs w:val="24"/>
          <w:shd w:val="clear" w:color="auto" w:fill="FFFFFF"/>
        </w:rPr>
        <w:t xml:space="preserve">separation of the </w:t>
      </w:r>
      <w:del w:id="408" w:author="Askey,Bryce C" w:date="2021-01-27T14:37:00Z">
        <w:r w:rsidR="00260A25" w:rsidDel="0068428F">
          <w:rPr>
            <w:rFonts w:ascii="Times New Roman" w:hAnsi="Times New Roman" w:cs="Times New Roman"/>
            <w:sz w:val="24"/>
            <w:szCs w:val="24"/>
            <w:shd w:val="clear" w:color="auto" w:fill="FFFFFF"/>
          </w:rPr>
          <w:delText>4’</w:delText>
        </w:r>
      </w:del>
      <w:ins w:id="409"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 xml:space="preserve">-hydroxyflavone and </w:t>
      </w:r>
      <w:del w:id="410" w:author="Askey,Bryce C" w:date="2021-01-27T14:37:00Z">
        <w:r w:rsidR="00260A25" w:rsidDel="0068428F">
          <w:rPr>
            <w:rFonts w:ascii="Times New Roman" w:hAnsi="Times New Roman" w:cs="Times New Roman"/>
            <w:sz w:val="24"/>
            <w:szCs w:val="24"/>
            <w:shd w:val="clear" w:color="auto" w:fill="FFFFFF"/>
          </w:rPr>
          <w:delText>4’</w:delText>
        </w:r>
      </w:del>
      <w:ins w:id="411" w:author="Askey,Bryce C" w:date="2021-01-27T14:37:00Z">
        <w:r w:rsidR="0068428F">
          <w:rPr>
            <w:rFonts w:ascii="Times New Roman" w:hAnsi="Times New Roman" w:cs="Times New Roman"/>
            <w:sz w:val="24"/>
            <w:szCs w:val="24"/>
            <w:shd w:val="clear" w:color="auto" w:fill="FFFFFF"/>
          </w:rPr>
          <w:t>4´</w:t>
        </w:r>
      </w:ins>
      <w:r w:rsidR="00260A25">
        <w:rPr>
          <w:rFonts w:ascii="Times New Roman" w:hAnsi="Times New Roman" w:cs="Times New Roman"/>
          <w:sz w:val="24"/>
          <w:szCs w:val="24"/>
          <w:shd w:val="clear" w:color="auto" w:fill="FFFFFF"/>
        </w:rPr>
        <w:t>-deoxyflavone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del w:id="412" w:author="Askey,Bryce C" w:date="2021-01-27T14:37:00Z">
        <w:r w:rsidR="006D245D" w:rsidDel="0068428F">
          <w:rPr>
            <w:rFonts w:ascii="Times New Roman" w:hAnsi="Times New Roman" w:cs="Times New Roman"/>
            <w:sz w:val="24"/>
            <w:szCs w:val="24"/>
            <w:shd w:val="clear" w:color="auto" w:fill="FFFFFF"/>
          </w:rPr>
          <w:delText>4’</w:delText>
        </w:r>
      </w:del>
      <w:ins w:id="413" w:author="Askey,Bryce C" w:date="2021-01-27T14:37:00Z">
        <w:r w:rsidR="0068428F">
          <w:rPr>
            <w:rFonts w:ascii="Times New Roman" w:hAnsi="Times New Roman" w:cs="Times New Roman"/>
            <w:sz w:val="24"/>
            <w:szCs w:val="24"/>
            <w:shd w:val="clear" w:color="auto" w:fill="FFFFFF"/>
          </w:rPr>
          <w:t>4´</w:t>
        </w:r>
      </w:ins>
      <w:r w:rsidR="006D245D">
        <w:rPr>
          <w:rFonts w:ascii="Times New Roman" w:hAnsi="Times New Roman" w:cs="Times New Roman"/>
          <w:sz w:val="24"/>
          <w:szCs w:val="24"/>
          <w:shd w:val="clear" w:color="auto" w:fill="FFFFFF"/>
        </w:rPr>
        <w:t>-hydroxyflavone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del w:id="414" w:author="Askey,Bryce C" w:date="2021-01-27T14:37:00Z">
        <w:r w:rsidR="00CF730E" w:rsidDel="0068428F">
          <w:rPr>
            <w:rFonts w:ascii="Times New Roman" w:hAnsi="Times New Roman" w:cs="Times New Roman"/>
            <w:sz w:val="24"/>
            <w:szCs w:val="24"/>
            <w:shd w:val="clear" w:color="auto" w:fill="FFFFFF"/>
          </w:rPr>
          <w:delText>4’</w:delText>
        </w:r>
      </w:del>
      <w:ins w:id="415" w:author="Askey,Bryce C" w:date="2021-01-27T14:37:00Z">
        <w:r w:rsidR="0068428F">
          <w:rPr>
            <w:rFonts w:ascii="Times New Roman" w:hAnsi="Times New Roman" w:cs="Times New Roman"/>
            <w:sz w:val="24"/>
            <w:szCs w:val="24"/>
            <w:shd w:val="clear" w:color="auto" w:fill="FFFFFF"/>
          </w:rPr>
          <w:t>4´</w:t>
        </w:r>
      </w:ins>
      <w:r w:rsidR="00CF730E">
        <w:rPr>
          <w:rFonts w:ascii="Times New Roman" w:hAnsi="Times New Roman" w:cs="Times New Roman"/>
          <w:sz w:val="24"/>
          <w:szCs w:val="24"/>
          <w:shd w:val="clear" w:color="auto" w:fill="FFFFFF"/>
        </w:rPr>
        <w:t>-d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CoA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w:t>
      </w:r>
      <w:del w:id="416" w:author="Askey,Bryce C" w:date="2021-01-27T14:37:00Z">
        <w:r w:rsidR="00AE2247" w:rsidDel="0068428F">
          <w:rPr>
            <w:rFonts w:ascii="Times New Roman" w:hAnsi="Times New Roman" w:cs="Times New Roman"/>
            <w:sz w:val="24"/>
            <w:szCs w:val="24"/>
            <w:shd w:val="clear" w:color="auto" w:fill="FFFFFF"/>
          </w:rPr>
          <w:delText>4’</w:delText>
        </w:r>
      </w:del>
      <w:ins w:id="417"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-hydroxyflavone and </w:t>
      </w:r>
      <w:del w:id="418" w:author="Askey,Bryce C" w:date="2021-01-27T14:37:00Z">
        <w:r w:rsidR="00AE2247" w:rsidDel="0068428F">
          <w:rPr>
            <w:rFonts w:ascii="Times New Roman" w:hAnsi="Times New Roman" w:cs="Times New Roman"/>
            <w:sz w:val="24"/>
            <w:szCs w:val="24"/>
            <w:shd w:val="clear" w:color="auto" w:fill="FFFFFF"/>
          </w:rPr>
          <w:delText>4’</w:delText>
        </w:r>
      </w:del>
      <w:ins w:id="419" w:author="Askey,Bryce C" w:date="2021-01-27T14:37:00Z">
        <w:r w:rsidR="0068428F">
          <w:rPr>
            <w:rFonts w:ascii="Times New Roman" w:hAnsi="Times New Roman" w:cs="Times New Roman"/>
            <w:sz w:val="24"/>
            <w:szCs w:val="24"/>
            <w:shd w:val="clear" w:color="auto" w:fill="FFFFFF"/>
          </w:rPr>
          <w:t>4´</w:t>
        </w:r>
      </w:ins>
      <w:r w:rsidR="00AE2247">
        <w:rPr>
          <w:rFonts w:ascii="Times New Roman" w:hAnsi="Times New Roman" w:cs="Times New Roman"/>
          <w:sz w:val="24"/>
          <w:szCs w:val="24"/>
          <w:shd w:val="clear" w:color="auto" w:fill="FFFFFF"/>
        </w:rPr>
        <w:t xml:space="preserve">-deoxyflavone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 xml:space="preserve">Because we </w:t>
      </w:r>
      <w:r w:rsidR="00FA4B3B">
        <w:rPr>
          <w:rFonts w:ascii="Times New Roman" w:hAnsi="Times New Roman" w:cs="Times New Roman"/>
          <w:sz w:val="24"/>
          <w:szCs w:val="24"/>
          <w:shd w:val="clear" w:color="auto" w:fill="FFFFFF"/>
        </w:rPr>
        <w:lastRenderedPageBreak/>
        <w:t xml:space="preserve">found </w:t>
      </w:r>
      <w:del w:id="420" w:author="Askey,Bryce C" w:date="2021-01-27T14:37:00Z">
        <w:r w:rsidR="00FA4B3B" w:rsidDel="0068428F">
          <w:rPr>
            <w:rFonts w:ascii="Times New Roman" w:hAnsi="Times New Roman" w:cs="Times New Roman"/>
            <w:sz w:val="24"/>
            <w:szCs w:val="24"/>
            <w:shd w:val="clear" w:color="auto" w:fill="FFFFFF"/>
          </w:rPr>
          <w:delText>4’</w:delText>
        </w:r>
      </w:del>
      <w:ins w:id="421"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 xml:space="preserve">-hydroxyflavones and </w:t>
      </w:r>
      <w:del w:id="422" w:author="Askey,Bryce C" w:date="2021-01-27T14:37:00Z">
        <w:r w:rsidR="00FA4B3B" w:rsidDel="0068428F">
          <w:rPr>
            <w:rFonts w:ascii="Times New Roman" w:hAnsi="Times New Roman" w:cs="Times New Roman"/>
            <w:sz w:val="24"/>
            <w:szCs w:val="24"/>
            <w:shd w:val="clear" w:color="auto" w:fill="FFFFFF"/>
          </w:rPr>
          <w:delText>4’</w:delText>
        </w:r>
      </w:del>
      <w:ins w:id="423" w:author="Askey,Bryce C" w:date="2021-01-27T14:37:00Z">
        <w:r w:rsidR="0068428F">
          <w:rPr>
            <w:rFonts w:ascii="Times New Roman" w:hAnsi="Times New Roman" w:cs="Times New Roman"/>
            <w:sz w:val="24"/>
            <w:szCs w:val="24"/>
            <w:shd w:val="clear" w:color="auto" w:fill="FFFFFF"/>
          </w:rPr>
          <w:t>4´</w:t>
        </w:r>
      </w:ins>
      <w:r w:rsidR="00FA4B3B">
        <w:rPr>
          <w:rFonts w:ascii="Times New Roman" w:hAnsi="Times New Roman" w:cs="Times New Roman"/>
          <w:sz w:val="24"/>
          <w:szCs w:val="24"/>
          <w:shd w:val="clear" w:color="auto" w:fill="FFFFFF"/>
        </w:rPr>
        <w:t>-deoxyflavones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0CA08F66"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w:t>
      </w:r>
      <w:del w:id="424" w:author="Askey,Bryce C" w:date="2021-01-27T14:37:00Z">
        <w:r w:rsidR="00680F94" w:rsidDel="0068428F">
          <w:rPr>
            <w:rFonts w:ascii="Times New Roman" w:hAnsi="Times New Roman" w:cs="Times New Roman"/>
            <w:sz w:val="24"/>
            <w:szCs w:val="24"/>
            <w:shd w:val="clear" w:color="auto" w:fill="FFFFFF"/>
          </w:rPr>
          <w:delText>4’</w:delText>
        </w:r>
      </w:del>
      <w:ins w:id="425"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 xml:space="preserve">-hydroxyflavone and </w:t>
      </w:r>
      <w:del w:id="426" w:author="Askey,Bryce C" w:date="2021-01-27T14:37:00Z">
        <w:r w:rsidR="00680F94" w:rsidDel="0068428F">
          <w:rPr>
            <w:rFonts w:ascii="Times New Roman" w:hAnsi="Times New Roman" w:cs="Times New Roman"/>
            <w:sz w:val="24"/>
            <w:szCs w:val="24"/>
            <w:shd w:val="clear" w:color="auto" w:fill="FFFFFF"/>
          </w:rPr>
          <w:delText>4’</w:delText>
        </w:r>
      </w:del>
      <w:ins w:id="427" w:author="Askey,Bryce C" w:date="2021-01-27T14:37:00Z">
        <w:r w:rsidR="0068428F">
          <w:rPr>
            <w:rFonts w:ascii="Times New Roman" w:hAnsi="Times New Roman" w:cs="Times New Roman"/>
            <w:sz w:val="24"/>
            <w:szCs w:val="24"/>
            <w:shd w:val="clear" w:color="auto" w:fill="FFFFFF"/>
          </w:rPr>
          <w:t>4´</w:t>
        </w:r>
      </w:ins>
      <w:r w:rsidR="00680F94">
        <w:rPr>
          <w:rFonts w:ascii="Times New Roman" w:hAnsi="Times New Roman" w:cs="Times New Roman"/>
          <w:sz w:val="24"/>
          <w:szCs w:val="24"/>
          <w:shd w:val="clear" w:color="auto" w:fill="FFFFFF"/>
        </w:rPr>
        <w:t>-deoxyflavone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 xml:space="preserve">ave similar catalytic activity in both </w:t>
      </w:r>
      <w:del w:id="428" w:author="Askey,Bryce C" w:date="2021-01-27T14:37:00Z">
        <w:r w:rsidDel="0068428F">
          <w:rPr>
            <w:rFonts w:ascii="Times New Roman" w:hAnsi="Times New Roman" w:cs="Times New Roman"/>
            <w:sz w:val="24"/>
            <w:szCs w:val="24"/>
            <w:shd w:val="clear" w:color="auto" w:fill="FFFFFF"/>
          </w:rPr>
          <w:delText>4’</w:delText>
        </w:r>
      </w:del>
      <w:ins w:id="429"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 xml:space="preserve">-hydroxyflavone and </w:t>
      </w:r>
      <w:del w:id="430" w:author="Askey,Bryce C" w:date="2021-01-27T14:37:00Z">
        <w:r w:rsidDel="0068428F">
          <w:rPr>
            <w:rFonts w:ascii="Times New Roman" w:hAnsi="Times New Roman" w:cs="Times New Roman"/>
            <w:sz w:val="24"/>
            <w:szCs w:val="24"/>
            <w:shd w:val="clear" w:color="auto" w:fill="FFFFFF"/>
          </w:rPr>
          <w:delText>4’</w:delText>
        </w:r>
      </w:del>
      <w:ins w:id="431" w:author="Askey,Bryce C" w:date="2021-01-27T14:37:00Z">
        <w:r w:rsidR="0068428F">
          <w:rPr>
            <w:rFonts w:ascii="Times New Roman" w:hAnsi="Times New Roman" w:cs="Times New Roman"/>
            <w:sz w:val="24"/>
            <w:szCs w:val="24"/>
            <w:shd w:val="clear" w:color="auto" w:fill="FFFFFF"/>
          </w:rPr>
          <w:t>4´</w:t>
        </w:r>
      </w:ins>
      <w:r>
        <w:rPr>
          <w:rFonts w:ascii="Times New Roman" w:hAnsi="Times New Roman" w:cs="Times New Roman"/>
          <w:sz w:val="24"/>
          <w:szCs w:val="24"/>
          <w:shd w:val="clear" w:color="auto" w:fill="FFFFFF"/>
        </w:rPr>
        <w:t>-deoxyflavone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w:t>
      </w:r>
      <w:ins w:id="432" w:author="Bryce Askey" w:date="2021-01-31T14:43:00Z">
        <w:r w:rsidR="00824896">
          <w:rPr>
            <w:rFonts w:ascii="Times New Roman" w:hAnsi="Times New Roman" w:cs="Times New Roman"/>
            <w:sz w:val="24"/>
            <w:szCs w:val="24"/>
            <w:shd w:val="clear" w:color="auto" w:fill="FFFFFF"/>
          </w:rPr>
          <w:t xml:space="preserve"> </w:t>
        </w:r>
      </w:ins>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{"citationID":"KKkpfIXI","properties":{"formattedCitation":"(Hirotani et al., 2000; Q. Zhao, Zhang, et al., 2016)","plainCitation":"(Hirotani et al., 2000; Q. Zhao, Zhang, et al., 2016)","noteIndex":0},"citationItems":[{"id":220,"uris":["http://zotero.org/users/7389210/items/ECFBMNAB"],"uri":["http://zotero.org/users/7389210/items/ECFBMNAB"],"itemData":{"id":220,"type":"article-journal","abstract":"A cDNA encoding UDP-glucose: baicalein 7-O-glucosyltransferase (UBGT) was isolated from a cDNA library from hairy root cultures of Scutellaria baicalensis Georgi probed with a partial-length cDNA clone of a UDP-glucose: flavonoid 3-O-glucosyltransferase (UFGT) from grape (Vitis vinifera L.). The heterologous probe contained a glucosyltransferase consensus amino acid sequence which was also present in the Scutellaria cDNA clones. The complete nucleotide sequence of the 1688-bp cDNA insert was determined and the deduced amino acid sequences are presented. The nucleotide sequence analysis of UBGT revealed an open reading frame encoding a polypeptide of 476 amino acids with a calculated molecular mass of 53 094 Da. The reaction product for baicalein and UDP-glucose catalyzed by recombinant UBGT in Escherichia coli was identified as authentic baicalein 7-O-glucoside using high-performance liquid chromatography and proton nuclear magnetic resonance spectroscopy. The enzyme activities of recombinant UBGT expressed in  E. coli were also detected towards flavonoids such as baicalein, wogonin, apigenin, scutellarein, 7,4′-dihydroxyflavone and kaempferol, and phenolic compounds. The accumulation of UBGT mRNA in hairy roots was in response to wounding or salicylic acid treatments.","container-title":"Planta","DOI":"10.1007/PL00008158","ISSN":"1432-2048","issue":"6","journalAbbreviation":"Planta","language":"en","page":"1006-1013","source":"Springer Link","title":"Cloning and expression of UDP-glucose: flavonoid 7-O-glucosyltransferase from hairy root cultures of Scutellaria baicalensis","title-short":"Cloning and expression of UDP-glucose","volume":"210","author":[{"family":"Hirotani","given":"Masao"},{"family":"Kuroda","given":"Ryo"},{"family":"Suzuki","given":"Hideyuki"},{"family":"Yoshikawa","given":"Takafumi"}],"issued":{"date-parts":[["2000",5,1]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(Hirotani et al., 2000; Q. Zhao, Zhang, et al., 2016)</w:t>
      </w:r>
      <w:r w:rsidR="00824896">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{"citationID":"A9QmHa6C","properties":{"formattedCitation":"(Q.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r w:rsidR="00824896">
        <w:rPr>
          <w:rFonts w:ascii="Times New Roman" w:hAnsi="Times New Roman" w:cs="Times New Roman"/>
          <w:sz w:val="24"/>
          <w:szCs w:val="24"/>
          <w:shd w:val="clear" w:color="auto" w:fill="FFFFFF"/>
        </w:rPr>
        <w:t xml:space="preserve"> </w:t>
      </w:r>
      <w:r w:rsidR="000A2270">
        <w:rPr>
          <w:rFonts w:ascii="Times New Roman" w:hAnsi="Times New Roman" w:cs="Times New Roman"/>
          <w:sz w:val="24"/>
          <w:szCs w:val="24"/>
          <w:shd w:val="clear" w:color="auto" w:fill="FFFFFF"/>
        </w:rPr>
        <w:t xml:space="preserve">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w:t>
      </w:r>
      <w:del w:id="433" w:author="Askey,Bryce C" w:date="2021-01-27T14:37:00Z">
        <w:r w:rsidR="00C66DF0" w:rsidDel="0068428F">
          <w:rPr>
            <w:rFonts w:ascii="Times New Roman" w:hAnsi="Times New Roman" w:cs="Times New Roman"/>
            <w:sz w:val="24"/>
            <w:szCs w:val="24"/>
            <w:shd w:val="clear" w:color="auto" w:fill="FFFFFF"/>
          </w:rPr>
          <w:delText>4’</w:delText>
        </w:r>
      </w:del>
      <w:ins w:id="434" w:author="Askey,Bryce C" w:date="2021-01-27T14:37:00Z">
        <w:r w:rsidR="0068428F">
          <w:rPr>
            <w:rFonts w:ascii="Times New Roman" w:hAnsi="Times New Roman" w:cs="Times New Roman"/>
            <w:sz w:val="24"/>
            <w:szCs w:val="24"/>
            <w:shd w:val="clear" w:color="auto" w:fill="FFFFFF"/>
          </w:rPr>
          <w:t>4´</w:t>
        </w:r>
      </w:ins>
      <w:r w:rsidR="00C66DF0">
        <w:rPr>
          <w:rFonts w:ascii="Times New Roman" w:hAnsi="Times New Roman" w:cs="Times New Roman"/>
          <w:sz w:val="24"/>
          <w:szCs w:val="24"/>
          <w:shd w:val="clear" w:color="auto" w:fill="FFFFFF"/>
        </w:rPr>
        <w:t>-deoxyflavone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w:t>
      </w:r>
      <w:del w:id="435" w:author="Askey,Bryce C" w:date="2021-01-27T14:37:00Z">
        <w:r w:rsidR="00D806F0" w:rsidDel="0068428F">
          <w:rPr>
            <w:rFonts w:ascii="Times New Roman" w:hAnsi="Times New Roman" w:cs="Times New Roman"/>
            <w:sz w:val="24"/>
            <w:szCs w:val="24"/>
            <w:shd w:val="clear" w:color="auto" w:fill="FFFFFF"/>
          </w:rPr>
          <w:delText>4’</w:delText>
        </w:r>
      </w:del>
      <w:ins w:id="436" w:author="Askey,Bryce C" w:date="2021-01-27T14:37:00Z">
        <w:r w:rsidR="0068428F">
          <w:rPr>
            <w:rFonts w:ascii="Times New Roman" w:hAnsi="Times New Roman" w:cs="Times New Roman"/>
            <w:sz w:val="24"/>
            <w:szCs w:val="24"/>
            <w:shd w:val="clear" w:color="auto" w:fill="FFFFFF"/>
          </w:rPr>
          <w:t>4´</w:t>
        </w:r>
      </w:ins>
      <w:r w:rsidR="00D806F0">
        <w:rPr>
          <w:rFonts w:ascii="Times New Roman" w:hAnsi="Times New Roman" w:cs="Times New Roman"/>
          <w:sz w:val="24"/>
          <w:szCs w:val="24"/>
          <w:shd w:val="clear" w:color="auto" w:fill="FFFFFF"/>
        </w:rPr>
        <w:t>-hydroxyflavone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{"citationID":"oBE8ztl4","properties":{"formattedCitation":"(Q.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ins w:id="437" w:author="Bryce Askey" w:date="2021-01-31T14:41:00Z">
        <w:r w:rsidR="00824896">
          <w:rPr>
            <w:rFonts w:ascii="Times New Roman" w:hAnsi="Times New Roman" w:cs="Times New Roman"/>
            <w:sz w:val="24"/>
            <w:szCs w:val="24"/>
            <w:shd w:val="clear" w:color="auto" w:fill="FFFFFF"/>
          </w:rPr>
          <w:t xml:space="preserve"> </w:t>
        </w:r>
      </w:ins>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 xml:space="preserve">preferentially accepts substrates from the </w:t>
      </w:r>
      <w:del w:id="438" w:author="Askey,Bryce C" w:date="2021-01-27T14:37:00Z">
        <w:r w:rsidR="00100FFF" w:rsidDel="0068428F">
          <w:rPr>
            <w:rFonts w:ascii="Times New Roman" w:hAnsi="Times New Roman" w:cs="Times New Roman"/>
            <w:sz w:val="24"/>
            <w:szCs w:val="24"/>
            <w:shd w:val="clear" w:color="auto" w:fill="FFFFFF"/>
          </w:rPr>
          <w:delText>4’</w:delText>
        </w:r>
      </w:del>
      <w:ins w:id="439"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 xml:space="preserve">-hydroxyflavone pathway, while the other exclusively acts in </w:t>
      </w:r>
      <w:del w:id="440" w:author="Askey,Bryce C" w:date="2021-01-27T14:37:00Z">
        <w:r w:rsidR="00100FFF" w:rsidDel="0068428F">
          <w:rPr>
            <w:rFonts w:ascii="Times New Roman" w:hAnsi="Times New Roman" w:cs="Times New Roman"/>
            <w:sz w:val="24"/>
            <w:szCs w:val="24"/>
            <w:shd w:val="clear" w:color="auto" w:fill="FFFFFF"/>
          </w:rPr>
          <w:delText>4’</w:delText>
        </w:r>
      </w:del>
      <w:ins w:id="441" w:author="Askey,Bryce C" w:date="2021-01-27T14:37:00Z">
        <w:r w:rsidR="0068428F">
          <w:rPr>
            <w:rFonts w:ascii="Times New Roman" w:hAnsi="Times New Roman" w:cs="Times New Roman"/>
            <w:sz w:val="24"/>
            <w:szCs w:val="24"/>
            <w:shd w:val="clear" w:color="auto" w:fill="FFFFFF"/>
          </w:rPr>
          <w:t>4´</w:t>
        </w:r>
      </w:ins>
      <w:r w:rsidR="00100FFF">
        <w:rPr>
          <w:rFonts w:ascii="Times New Roman" w:hAnsi="Times New Roman" w:cs="Times New Roman"/>
          <w:sz w:val="24"/>
          <w:szCs w:val="24"/>
          <w:shd w:val="clear" w:color="auto" w:fill="FFFFFF"/>
        </w:rPr>
        <w:t>-deoxyflavone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w:t>
      </w:r>
      <w:del w:id="442" w:author="Askey,Bryce C" w:date="2021-01-27T14:37:00Z">
        <w:r w:rsidR="003029CF" w:rsidDel="0068428F">
          <w:rPr>
            <w:rFonts w:ascii="Times New Roman" w:hAnsi="Times New Roman" w:cs="Times New Roman"/>
            <w:sz w:val="24"/>
            <w:szCs w:val="24"/>
            <w:shd w:val="clear" w:color="auto" w:fill="FFFFFF"/>
          </w:rPr>
          <w:delText>4’</w:delText>
        </w:r>
      </w:del>
      <w:ins w:id="443"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-hydroxyflavone and </w:t>
      </w:r>
      <w:del w:id="444" w:author="Askey,Bryce C" w:date="2021-01-27T14:37:00Z">
        <w:r w:rsidR="003029CF" w:rsidDel="0068428F">
          <w:rPr>
            <w:rFonts w:ascii="Times New Roman" w:hAnsi="Times New Roman" w:cs="Times New Roman"/>
            <w:sz w:val="24"/>
            <w:szCs w:val="24"/>
            <w:shd w:val="clear" w:color="auto" w:fill="FFFFFF"/>
          </w:rPr>
          <w:delText>4’</w:delText>
        </w:r>
      </w:del>
      <w:ins w:id="445" w:author="Askey,Bryce C" w:date="2021-01-27T14:37:00Z">
        <w:r w:rsidR="0068428F">
          <w:rPr>
            <w:rFonts w:ascii="Times New Roman" w:hAnsi="Times New Roman" w:cs="Times New Roman"/>
            <w:sz w:val="24"/>
            <w:szCs w:val="24"/>
            <w:shd w:val="clear" w:color="auto" w:fill="FFFFFF"/>
          </w:rPr>
          <w:t>4´</w:t>
        </w:r>
      </w:ins>
      <w:r w:rsidR="003029CF">
        <w:rPr>
          <w:rFonts w:ascii="Times New Roman" w:hAnsi="Times New Roman" w:cs="Times New Roman"/>
          <w:sz w:val="24"/>
          <w:szCs w:val="24"/>
          <w:shd w:val="clear" w:color="auto" w:fill="FFFFFF"/>
        </w:rPr>
        <w:t xml:space="preserve">-deoxyflavone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w:t>
      </w:r>
      <w:del w:id="446" w:author="Askey,Bryce C" w:date="2021-01-27T14:37:00Z">
        <w:r w:rsidR="00C9676A" w:rsidDel="0068428F">
          <w:rPr>
            <w:rFonts w:ascii="Times New Roman" w:hAnsi="Times New Roman" w:cs="Times New Roman"/>
            <w:sz w:val="24"/>
            <w:szCs w:val="24"/>
            <w:shd w:val="clear" w:color="auto" w:fill="FFFFFF"/>
          </w:rPr>
          <w:delText>4’</w:delText>
        </w:r>
      </w:del>
      <w:ins w:id="447"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-hydroxyflavone and </w:t>
      </w:r>
      <w:del w:id="448" w:author="Askey,Bryce C" w:date="2021-01-27T14:37:00Z">
        <w:r w:rsidR="00C9676A" w:rsidDel="0068428F">
          <w:rPr>
            <w:rFonts w:ascii="Times New Roman" w:hAnsi="Times New Roman" w:cs="Times New Roman"/>
            <w:sz w:val="24"/>
            <w:szCs w:val="24"/>
            <w:shd w:val="clear" w:color="auto" w:fill="FFFFFF"/>
          </w:rPr>
          <w:delText>4’</w:delText>
        </w:r>
      </w:del>
      <w:ins w:id="449" w:author="Askey,Bryce C" w:date="2021-01-27T14:37:00Z">
        <w:r w:rsidR="0068428F">
          <w:rPr>
            <w:rFonts w:ascii="Times New Roman" w:hAnsi="Times New Roman" w:cs="Times New Roman"/>
            <w:sz w:val="24"/>
            <w:szCs w:val="24"/>
            <w:shd w:val="clear" w:color="auto" w:fill="FFFFFF"/>
          </w:rPr>
          <w:t>4´</w:t>
        </w:r>
      </w:ins>
      <w:r w:rsidR="00C9676A">
        <w:rPr>
          <w:rFonts w:ascii="Times New Roman" w:hAnsi="Times New Roman" w:cs="Times New Roman"/>
          <w:sz w:val="24"/>
          <w:szCs w:val="24"/>
          <w:shd w:val="clear" w:color="auto" w:fill="FFFFFF"/>
        </w:rPr>
        <w:t xml:space="preserve">-deoxyflavone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B06897">
        <w:rPr>
          <w:rFonts w:ascii="Times New Roman" w:hAnsi="Times New Roman" w:cs="Times New Roman"/>
          <w:sz w:val="24"/>
          <w:szCs w:val="24"/>
          <w:shd w:val="clear" w:color="auto" w:fill="FFFFFF"/>
        </w:rPr>
        <w:t>is likely present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 xml:space="preserve">Therefore, in addition to the absence of a mechanism allowing for interconversion of substrates, the </w:t>
      </w:r>
      <w:r w:rsidR="002500DF">
        <w:rPr>
          <w:rFonts w:ascii="Times New Roman" w:hAnsi="Times New Roman" w:cs="Times New Roman"/>
          <w:sz w:val="24"/>
          <w:szCs w:val="24"/>
          <w:shd w:val="clear" w:color="auto" w:fill="FFFFFF"/>
        </w:rPr>
        <w:lastRenderedPageBreak/>
        <w:t xml:space="preserve">independence between </w:t>
      </w:r>
      <w:del w:id="450" w:author="Askey,Bryce C" w:date="2021-01-27T14:37:00Z">
        <w:r w:rsidR="002500DF" w:rsidDel="0068428F">
          <w:rPr>
            <w:rFonts w:ascii="Times New Roman" w:hAnsi="Times New Roman" w:cs="Times New Roman"/>
            <w:sz w:val="24"/>
            <w:szCs w:val="24"/>
            <w:shd w:val="clear" w:color="auto" w:fill="FFFFFF"/>
          </w:rPr>
          <w:delText>4’</w:delText>
        </w:r>
      </w:del>
      <w:ins w:id="451"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 xml:space="preserve">-hydroxyflavone and </w:t>
      </w:r>
      <w:del w:id="452" w:author="Askey,Bryce C" w:date="2021-01-27T14:37:00Z">
        <w:r w:rsidR="002500DF" w:rsidDel="0068428F">
          <w:rPr>
            <w:rFonts w:ascii="Times New Roman" w:hAnsi="Times New Roman" w:cs="Times New Roman"/>
            <w:sz w:val="24"/>
            <w:szCs w:val="24"/>
            <w:shd w:val="clear" w:color="auto" w:fill="FFFFFF"/>
          </w:rPr>
          <w:delText>4’</w:delText>
        </w:r>
      </w:del>
      <w:ins w:id="453" w:author="Askey,Bryce C" w:date="2021-01-27T14:37:00Z">
        <w:r w:rsidR="0068428F">
          <w:rPr>
            <w:rFonts w:ascii="Times New Roman" w:hAnsi="Times New Roman" w:cs="Times New Roman"/>
            <w:sz w:val="24"/>
            <w:szCs w:val="24"/>
            <w:shd w:val="clear" w:color="auto" w:fill="FFFFFF"/>
          </w:rPr>
          <w:t>4´</w:t>
        </w:r>
      </w:ins>
      <w:r w:rsidR="002500DF">
        <w:rPr>
          <w:rFonts w:ascii="Times New Roman" w:hAnsi="Times New Roman" w:cs="Times New Roman"/>
          <w:sz w:val="24"/>
          <w:szCs w:val="24"/>
          <w:shd w:val="clear" w:color="auto" w:fill="FFFFFF"/>
        </w:rPr>
        <w:t>-deoxyflavone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similar to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0D3CB696" w14:textId="2B4C3F38" w:rsidR="009F5173" w:rsidRDefault="003014F2" w:rsidP="00D86603">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w:t>
      </w:r>
      <w:ins w:id="454" w:author="Bryce Askey" w:date="2021-01-31T14:44:00Z">
        <w:r w:rsidR="00824896">
          <w:rPr>
            <w:rFonts w:ascii="Times New Roman" w:hAnsi="Times New Roman" w:cs="Times New Roman"/>
            <w:sz w:val="24"/>
            <w:szCs w:val="24"/>
            <w:shd w:val="clear" w:color="auto" w:fill="FFFFFF"/>
          </w:rPr>
          <w:t xml:space="preserve"> </w:t>
        </w:r>
      </w:ins>
      <w:r w:rsidR="00824896">
        <w:rPr>
          <w:rFonts w:ascii="Times New Roman" w:hAnsi="Times New Roman" w:cs="Times New Roman"/>
          <w:sz w:val="24"/>
          <w:szCs w:val="24"/>
          <w:shd w:val="clear" w:color="auto" w:fill="FFFFFF"/>
        </w:rPr>
        <w:fldChar w:fldCharType="begin"/>
      </w:r>
      <w:r w:rsidR="00824896">
        <w:rPr>
          <w:rFonts w:ascii="Times New Roman" w:hAnsi="Times New Roman" w:cs="Times New Roman"/>
          <w:sz w:val="24"/>
          <w:szCs w:val="24"/>
          <w:shd w:val="clear" w:color="auto" w:fill="FFFFFF"/>
        </w:rPr>
        <w:instrText xml:space="preserve"> ADDIN ZOTERO_ITEM CSL_CITATION {"citationID":"k4Zt6LZL","properties":{"formattedCitation":"(Q. Zhao, Chen, et al., 2016; Q. Zhao, Zhang, et al., 2016)","plainCitation":"(Q. Zhao, Chen, et al., 2016; Q. Zhao, Zhang, et al., 2016)","noteIndex":0},"citationItems":[{"id":9,"uris":["http://zotero.org/users/7389210/items/8KGTAZHC"],"uri":["http://zotero.org/users/7389210/items/8KGTAZHC"],"itemData":{"id":9,"type":"article-journal","abstract":"Scutellaria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(Q. Zhao, Chen, et al., 2016; Q. Zhao, Zhang, et al., 2016)</w:t>
      </w:r>
      <w:r w:rsidR="00824896">
        <w:rPr>
          <w:rFonts w:ascii="Times New Roman" w:hAnsi="Times New Roman" w:cs="Times New Roman"/>
          <w:sz w:val="24"/>
          <w:szCs w:val="24"/>
          <w:shd w:val="clear" w:color="auto" w:fill="FFFFFF"/>
        </w:rPr>
        <w:fldChar w:fldCharType="end"/>
      </w:r>
      <w:ins w:id="455" w:author="Bryce Askey" w:date="2021-01-31T14:44:00Z">
        <w:r w:rsidR="00824896">
          <w:rPr>
            <w:rFonts w:ascii="Times New Roman" w:hAnsi="Times New Roman" w:cs="Times New Roman"/>
            <w:sz w:val="24"/>
            <w:szCs w:val="24"/>
            <w:shd w:val="clear" w:color="auto" w:fill="FFFFFF"/>
          </w:rPr>
          <w:t>.</w:t>
        </w:r>
      </w:ins>
      <w:r w:rsidR="000B438F">
        <w:rPr>
          <w:rFonts w:ascii="Times New Roman" w:hAnsi="Times New Roman" w:cs="Times New Roman"/>
          <w:sz w:val="24"/>
          <w:szCs w:val="24"/>
          <w:shd w:val="clear" w:color="auto" w:fill="FFFFFF"/>
        </w:rPr>
        <w:t xml:space="preserve"> </w:t>
      </w:r>
      <w:r w:rsidR="00AB0E67">
        <w:rPr>
          <w:rFonts w:ascii="Times New Roman" w:hAnsi="Times New Roman" w:cs="Times New Roman"/>
          <w:sz w:val="24"/>
        </w:rPr>
        <w:t xml:space="preserve">High concentrations of </w:t>
      </w:r>
      <w:del w:id="456" w:author="Askey,Bryce C" w:date="2021-01-27T14:37:00Z">
        <w:r w:rsidR="00AB0E67" w:rsidDel="0068428F">
          <w:rPr>
            <w:rFonts w:ascii="Times New Roman" w:hAnsi="Times New Roman" w:cs="Times New Roman"/>
            <w:sz w:val="24"/>
          </w:rPr>
          <w:delText>4’</w:delText>
        </w:r>
      </w:del>
      <w:ins w:id="457"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accumulated in the roots, and much lower concentrations of </w:t>
      </w:r>
      <w:del w:id="458" w:author="Askey,Bryce C" w:date="2021-01-27T14:37:00Z">
        <w:r w:rsidR="00AB0E67" w:rsidDel="0068428F">
          <w:rPr>
            <w:rFonts w:ascii="Times New Roman" w:hAnsi="Times New Roman" w:cs="Times New Roman"/>
            <w:sz w:val="24"/>
          </w:rPr>
          <w:delText>4’</w:delText>
        </w:r>
      </w:del>
      <w:ins w:id="459"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-deoxyflavones and </w:t>
      </w:r>
      <w:del w:id="460" w:author="Askey,Bryce C" w:date="2021-01-27T14:37:00Z">
        <w:r w:rsidR="00AB0E67" w:rsidDel="0068428F">
          <w:rPr>
            <w:rFonts w:ascii="Times New Roman" w:hAnsi="Times New Roman" w:cs="Times New Roman"/>
            <w:sz w:val="24"/>
          </w:rPr>
          <w:delText>4’</w:delText>
        </w:r>
      </w:del>
      <w:ins w:id="461" w:author="Askey,Bryce C" w:date="2021-01-27T14:37:00Z">
        <w:r w:rsidR="0068428F">
          <w:rPr>
            <w:rFonts w:ascii="Times New Roman" w:hAnsi="Times New Roman" w:cs="Times New Roman"/>
            <w:sz w:val="24"/>
          </w:rPr>
          <w:t>4´</w:t>
        </w:r>
      </w:ins>
      <w:r w:rsidR="00AB0E67">
        <w:rPr>
          <w:rFonts w:ascii="Times New Roman" w:hAnsi="Times New Roman" w:cs="Times New Roman"/>
          <w:sz w:val="24"/>
        </w:rPr>
        <w:t xml:space="preserve">-hydroxyflavones accumulated in the stems and leaves. </w:t>
      </w:r>
      <w:r w:rsidR="00286C9B">
        <w:rPr>
          <w:rFonts w:ascii="Times New Roman" w:hAnsi="Times New Roman" w:cs="Times New Roman"/>
          <w:sz w:val="24"/>
        </w:rPr>
        <w:t xml:space="preserve">As described by </w:t>
      </w:r>
      <w:ins w:id="462" w:author="Bryce Askey" w:date="2021-01-31T14:45:00Z">
        <w:r w:rsidR="00824896">
          <w:rPr>
            <w:rFonts w:ascii="Times New Roman" w:hAnsi="Times New Roman" w:cs="Times New Roman"/>
            <w:sz w:val="24"/>
            <w:szCs w:val="24"/>
            <w:shd w:val="clear" w:color="auto" w:fill="FFFFFF"/>
          </w:rPr>
          <w:fldChar w:fldCharType="begin"/>
        </w:r>
      </w:ins>
      <w:r w:rsidR="00824896">
        <w:rPr>
          <w:rFonts w:ascii="Times New Roman" w:hAnsi="Times New Roman" w:cs="Times New Roman"/>
          <w:sz w:val="24"/>
          <w:szCs w:val="24"/>
          <w:shd w:val="clear" w:color="auto" w:fill="FFFFFF"/>
        </w:rPr>
        <w:instrText xml:space="preserve"> ADDIN ZOTERO_ITEM CSL_CITATION {"citationID":"XiMbyNYy","properties":{"formattedCitation":"(Q. Zhao, Zhang, et al., 2016)","plainCitation":"(Q. Zhao, Zhang, et al., 2016)","dontUpdate":true,"noteIndex":0},"citationItems":[{"id":6,"uris":["http://zotero.org/users/7389210/items/7WDATX6W"],"uri":["http://zotero.org/users/7389210/items/7WDATX6W"],"itemData":{"id":6,"type":"article-journal","abstract":"Wogonin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ins w:id="463" w:author="Bryce Askey" w:date="2021-01-31T14:45:00Z">
        <w:r w:rsidR="00824896">
          <w:rPr>
            <w:rFonts w:ascii="Times New Roman" w:hAnsi="Times New Roman" w:cs="Times New Roman"/>
            <w:sz w:val="24"/>
            <w:szCs w:val="24"/>
            <w:shd w:val="clear" w:color="auto" w:fill="FFFFFF"/>
          </w:rPr>
          <w:fldChar w:fldCharType="separate"/>
        </w:r>
        <w:r w:rsidR="00824896" w:rsidRPr="00824896">
          <w:rPr>
            <w:rFonts w:ascii="Times New Roman" w:hAnsi="Times New Roman" w:cs="Times New Roman"/>
            <w:sz w:val="24"/>
          </w:rPr>
          <w:t xml:space="preserve">Q. Zhao, Zhang, et al. </w:t>
        </w:r>
        <w:r w:rsidR="00824896">
          <w:rPr>
            <w:rFonts w:ascii="Times New Roman" w:hAnsi="Times New Roman" w:cs="Times New Roman"/>
            <w:sz w:val="24"/>
          </w:rPr>
          <w:t>(</w:t>
        </w:r>
        <w:r w:rsidR="00824896" w:rsidRPr="00824896">
          <w:rPr>
            <w:rFonts w:ascii="Times New Roman" w:hAnsi="Times New Roman" w:cs="Times New Roman"/>
            <w:sz w:val="24"/>
          </w:rPr>
          <w:t>2016)</w:t>
        </w:r>
        <w:r w:rsidR="00824896">
          <w:rPr>
            <w:rFonts w:ascii="Times New Roman" w:hAnsi="Times New Roman" w:cs="Times New Roman"/>
            <w:sz w:val="24"/>
            <w:szCs w:val="24"/>
            <w:shd w:val="clear" w:color="auto" w:fill="FFFFFF"/>
          </w:rPr>
          <w:fldChar w:fldCharType="end"/>
        </w:r>
      </w:ins>
      <w:r w:rsidR="00286C9B">
        <w:rPr>
          <w:rFonts w:ascii="Times New Roman" w:hAnsi="Times New Roman" w:cs="Times New Roman"/>
          <w:sz w:val="24"/>
        </w:rPr>
        <w:t xml:space="preserve">, this root heavy accumulation of </w:t>
      </w:r>
      <w:del w:id="464" w:author="Askey,Bryce C" w:date="2021-01-27T14:37:00Z">
        <w:r w:rsidR="00286C9B" w:rsidDel="0068428F">
          <w:rPr>
            <w:rFonts w:ascii="Times New Roman" w:hAnsi="Times New Roman" w:cs="Times New Roman"/>
            <w:sz w:val="24"/>
          </w:rPr>
          <w:delText>4’</w:delText>
        </w:r>
      </w:del>
      <w:ins w:id="465" w:author="Askey,Bryce C" w:date="2021-01-27T14:37:00Z">
        <w:r w:rsidR="0068428F">
          <w:rPr>
            <w:rFonts w:ascii="Times New Roman" w:hAnsi="Times New Roman" w:cs="Times New Roman"/>
            <w:sz w:val="24"/>
          </w:rPr>
          <w:t>4´</w:t>
        </w:r>
      </w:ins>
      <w:r w:rsidR="00286C9B">
        <w:rPr>
          <w:rFonts w:ascii="Times New Roman" w:hAnsi="Times New Roman" w:cs="Times New Roman"/>
          <w:sz w:val="24"/>
        </w:rPr>
        <w:t>-deoxyflavones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w:t>
      </w:r>
      <w:del w:id="466" w:author="Askey,Bryce C" w:date="2021-01-27T14:37:00Z">
        <w:r w:rsidR="00AA527C" w:rsidDel="0068428F">
          <w:rPr>
            <w:rFonts w:ascii="Times New Roman" w:hAnsi="Times New Roman" w:cs="Times New Roman"/>
            <w:sz w:val="24"/>
          </w:rPr>
          <w:delText>4’</w:delText>
        </w:r>
      </w:del>
      <w:ins w:id="467" w:author="Askey,Bryce C" w:date="2021-01-27T14:37:00Z">
        <w:r w:rsidR="0068428F">
          <w:rPr>
            <w:rFonts w:ascii="Times New Roman" w:hAnsi="Times New Roman" w:cs="Times New Roman"/>
            <w:sz w:val="24"/>
          </w:rPr>
          <w:t>4´</w:t>
        </w:r>
      </w:ins>
      <w:r w:rsidR="00AA527C">
        <w:rPr>
          <w:rFonts w:ascii="Times New Roman" w:hAnsi="Times New Roman" w:cs="Times New Roman"/>
          <w:sz w:val="24"/>
        </w:rPr>
        <w:t xml:space="preserve">-deoxyflavone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w:t>
      </w:r>
      <w:del w:id="468" w:author="Askey,Bryce C" w:date="2021-01-27T14:37:00Z">
        <w:r w:rsidR="00BA0470" w:rsidDel="0068428F">
          <w:rPr>
            <w:rFonts w:ascii="Times New Roman" w:hAnsi="Times New Roman" w:cs="Times New Roman"/>
            <w:sz w:val="24"/>
          </w:rPr>
          <w:delText>4’</w:delText>
        </w:r>
      </w:del>
      <w:ins w:id="469" w:author="Askey,Bryce C" w:date="2021-01-27T14:37:00Z">
        <w:r w:rsidR="0068428F">
          <w:rPr>
            <w:rFonts w:ascii="Times New Roman" w:hAnsi="Times New Roman" w:cs="Times New Roman"/>
            <w:sz w:val="24"/>
          </w:rPr>
          <w:t>4´</w:t>
        </w:r>
      </w:ins>
      <w:r w:rsidR="00BA0470">
        <w:rPr>
          <w:rFonts w:ascii="Times New Roman" w:hAnsi="Times New Roman" w:cs="Times New Roman"/>
          <w:sz w:val="24"/>
        </w:rPr>
        <w:t xml:space="preserve">-deoxyflavones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S. strigillosa</w:t>
      </w:r>
      <w:r w:rsidR="00126CA4">
        <w:rPr>
          <w:rFonts w:ascii="Times New Roman" w:hAnsi="Times New Roman" w:cs="Times New Roman"/>
          <w:sz w:val="24"/>
        </w:rPr>
        <w:t xml:space="preserve">, and </w:t>
      </w:r>
      <w:r w:rsidR="00126CA4">
        <w:rPr>
          <w:rFonts w:ascii="Times New Roman" w:hAnsi="Times New Roman" w:cs="Times New Roman"/>
          <w:i/>
          <w:iCs/>
          <w:sz w:val="24"/>
        </w:rPr>
        <w:t>S. dependens</w:t>
      </w:r>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S. strigillosa</w:t>
      </w:r>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del w:id="470" w:author="Askey,Bryce C" w:date="2021-01-27T14:37:00Z">
        <w:r w:rsidR="00FC1635" w:rsidDel="0068428F">
          <w:rPr>
            <w:rFonts w:ascii="Times New Roman" w:hAnsi="Times New Roman" w:cs="Times New Roman"/>
            <w:sz w:val="24"/>
          </w:rPr>
          <w:delText>4’</w:delText>
        </w:r>
      </w:del>
      <w:ins w:id="471" w:author="Askey,Bryce C" w:date="2021-01-27T14:37:00Z">
        <w:r w:rsidR="0068428F">
          <w:rPr>
            <w:rFonts w:ascii="Times New Roman" w:hAnsi="Times New Roman" w:cs="Times New Roman"/>
            <w:sz w:val="24"/>
          </w:rPr>
          <w:t>4´</w:t>
        </w:r>
      </w:ins>
      <w:r w:rsidR="00FC1635">
        <w:rPr>
          <w:rFonts w:ascii="Times New Roman" w:hAnsi="Times New Roman" w:cs="Times New Roman"/>
          <w:sz w:val="24"/>
        </w:rPr>
        <w:t>-hydroxyflavones</w:t>
      </w:r>
      <w:r w:rsidR="006D1348">
        <w:rPr>
          <w:rFonts w:ascii="Times New Roman" w:hAnsi="Times New Roman" w:cs="Times New Roman"/>
          <w:sz w:val="24"/>
        </w:rPr>
        <w:t xml:space="preserve">. This finding suggests an upregulation of one or several </w:t>
      </w:r>
      <w:del w:id="472" w:author="Askey,Bryce C" w:date="2021-01-27T14:37:00Z">
        <w:r w:rsidR="006D1348" w:rsidDel="0068428F">
          <w:rPr>
            <w:rFonts w:ascii="Times New Roman" w:hAnsi="Times New Roman" w:cs="Times New Roman"/>
            <w:sz w:val="24"/>
          </w:rPr>
          <w:delText>4’</w:delText>
        </w:r>
      </w:del>
      <w:ins w:id="473" w:author="Askey,Bryce C" w:date="2021-01-27T14:37:00Z">
        <w:r w:rsidR="0068428F">
          <w:rPr>
            <w:rFonts w:ascii="Times New Roman" w:hAnsi="Times New Roman" w:cs="Times New Roman"/>
            <w:sz w:val="24"/>
          </w:rPr>
          <w:t>4´</w:t>
        </w:r>
      </w:ins>
      <w:r w:rsidR="006D1348">
        <w:rPr>
          <w:rFonts w:ascii="Times New Roman" w:hAnsi="Times New Roman" w:cs="Times New Roman"/>
          <w:sz w:val="24"/>
        </w:rPr>
        <w:t>-deoxyflavone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w:t>
      </w:r>
      <w:del w:id="474" w:author="Askey,Bryce C" w:date="2021-01-27T14:37:00Z">
        <w:r w:rsidR="009E7C00" w:rsidDel="0068428F">
          <w:rPr>
            <w:rFonts w:ascii="Times New Roman" w:hAnsi="Times New Roman" w:cs="Times New Roman"/>
            <w:sz w:val="24"/>
          </w:rPr>
          <w:delText>4’</w:delText>
        </w:r>
      </w:del>
      <w:ins w:id="475"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 and </w:t>
      </w:r>
      <w:del w:id="476" w:author="Askey,Bryce C" w:date="2021-01-27T14:37:00Z">
        <w:r w:rsidR="009E7C00" w:rsidDel="0068428F">
          <w:rPr>
            <w:rFonts w:ascii="Times New Roman" w:hAnsi="Times New Roman" w:cs="Times New Roman"/>
            <w:sz w:val="24"/>
          </w:rPr>
          <w:delText>4’</w:delText>
        </w:r>
      </w:del>
      <w:ins w:id="477"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 biosynthesis. Interestingly, in the aerial tissues of </w:t>
      </w:r>
      <w:r w:rsidR="009E7C00">
        <w:rPr>
          <w:rFonts w:ascii="Times New Roman" w:hAnsi="Times New Roman" w:cs="Times New Roman"/>
          <w:i/>
          <w:iCs/>
          <w:sz w:val="24"/>
        </w:rPr>
        <w:t>S. dependens</w:t>
      </w:r>
      <w:r w:rsidR="009E7C00">
        <w:rPr>
          <w:rFonts w:ascii="Times New Roman" w:hAnsi="Times New Roman" w:cs="Times New Roman"/>
          <w:sz w:val="24"/>
        </w:rPr>
        <w:t xml:space="preserve">, we detected similar concentrations of both </w:t>
      </w:r>
      <w:del w:id="478" w:author="Askey,Bryce C" w:date="2021-01-27T14:37:00Z">
        <w:r w:rsidR="009E7C00" w:rsidDel="0068428F">
          <w:rPr>
            <w:rFonts w:ascii="Times New Roman" w:hAnsi="Times New Roman" w:cs="Times New Roman"/>
            <w:sz w:val="24"/>
          </w:rPr>
          <w:delText>4’</w:delText>
        </w:r>
      </w:del>
      <w:ins w:id="479"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-hydroxyflavones and </w:t>
      </w:r>
      <w:del w:id="480" w:author="Askey,Bryce C" w:date="2021-01-27T14:37:00Z">
        <w:r w:rsidR="009E7C00" w:rsidDel="0068428F">
          <w:rPr>
            <w:rFonts w:ascii="Times New Roman" w:hAnsi="Times New Roman" w:cs="Times New Roman"/>
            <w:sz w:val="24"/>
          </w:rPr>
          <w:delText>4’</w:delText>
        </w:r>
      </w:del>
      <w:ins w:id="481" w:author="Askey,Bryce C" w:date="2021-01-27T14:37:00Z">
        <w:r w:rsidR="0068428F">
          <w:rPr>
            <w:rFonts w:ascii="Times New Roman" w:hAnsi="Times New Roman" w:cs="Times New Roman"/>
            <w:sz w:val="24"/>
          </w:rPr>
          <w:t>4´</w:t>
        </w:r>
      </w:ins>
      <w:r w:rsidR="009E7C00">
        <w:rPr>
          <w:rFonts w:ascii="Times New Roman" w:hAnsi="Times New Roman" w:cs="Times New Roman"/>
          <w:sz w:val="24"/>
        </w:rPr>
        <w:t xml:space="preserve">-deoxyflavones.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del w:id="482" w:author="Askey,Bryce C" w:date="2021-01-27T14:37:00Z">
        <w:r w:rsidR="003B04EF" w:rsidDel="0068428F">
          <w:rPr>
            <w:rFonts w:ascii="Times New Roman" w:hAnsi="Times New Roman" w:cs="Times New Roman"/>
            <w:sz w:val="24"/>
          </w:rPr>
          <w:delText>4’</w:delText>
        </w:r>
      </w:del>
      <w:ins w:id="483"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-deoxyflavone and </w:t>
      </w:r>
      <w:del w:id="484" w:author="Askey,Bryce C" w:date="2021-01-27T14:37:00Z">
        <w:r w:rsidR="003B04EF" w:rsidDel="0068428F">
          <w:rPr>
            <w:rFonts w:ascii="Times New Roman" w:hAnsi="Times New Roman" w:cs="Times New Roman"/>
            <w:sz w:val="24"/>
          </w:rPr>
          <w:delText>4’</w:delText>
        </w:r>
      </w:del>
      <w:ins w:id="485" w:author="Askey,Bryce C" w:date="2021-01-27T14:37:00Z">
        <w:r w:rsidR="0068428F">
          <w:rPr>
            <w:rFonts w:ascii="Times New Roman" w:hAnsi="Times New Roman" w:cs="Times New Roman"/>
            <w:sz w:val="24"/>
          </w:rPr>
          <w:t>4´</w:t>
        </w:r>
      </w:ins>
      <w:r w:rsidR="003B04EF">
        <w:rPr>
          <w:rFonts w:ascii="Times New Roman" w:hAnsi="Times New Roman" w:cs="Times New Roman"/>
          <w:sz w:val="24"/>
        </w:rPr>
        <w:t xml:space="preserve">-hydroxyflavone specific </w:t>
      </w:r>
      <w:r w:rsidR="003B04EF">
        <w:rPr>
          <w:rFonts w:ascii="Times New Roman" w:hAnsi="Times New Roman" w:cs="Times New Roman"/>
          <w:sz w:val="24"/>
        </w:rPr>
        <w:lastRenderedPageBreak/>
        <w:t xml:space="preserve">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nonspecific enzymes with similar activity in both pathways, or a combination of both of these possibilities.</w:t>
      </w:r>
    </w:p>
    <w:p w14:paraId="21524D67" w14:textId="6D2C803F" w:rsidR="009F5173" w:rsidRDefault="00CD62E6" w:rsidP="00D86603">
      <w:pPr>
        <w:spacing w:after="0" w:line="480" w:lineRule="auto"/>
        <w:ind w:firstLine="720"/>
        <w:rPr>
          <w:rFonts w:ascii="Times New Roman" w:hAnsi="Times New Roman" w:cs="Times New Roman"/>
          <w:sz w:val="24"/>
        </w:rPr>
      </w:pPr>
      <w:r>
        <w:rPr>
          <w:rFonts w:ascii="Times New Roman" w:hAnsi="Times New Roman" w:cs="Times New Roman"/>
          <w:sz w:val="24"/>
        </w:rPr>
        <w:t xml:space="preserve">Despite chrysin being </w:t>
      </w:r>
      <w:r w:rsidR="00834CBA">
        <w:rPr>
          <w:rFonts w:ascii="Times New Roman" w:hAnsi="Times New Roman" w:cs="Times New Roman"/>
          <w:sz w:val="24"/>
        </w:rPr>
        <w:t xml:space="preserve">proposed as </w:t>
      </w:r>
      <w:r>
        <w:rPr>
          <w:rFonts w:ascii="Times New Roman" w:hAnsi="Times New Roman" w:cs="Times New Roman"/>
          <w:sz w:val="24"/>
        </w:rPr>
        <w:t xml:space="preserve">a common precursor to all </w:t>
      </w:r>
      <w:del w:id="486" w:author="Askey,Bryce C" w:date="2021-01-27T14:37:00Z">
        <w:r w:rsidDel="0068428F">
          <w:rPr>
            <w:rFonts w:ascii="Times New Roman" w:hAnsi="Times New Roman" w:cs="Times New Roman"/>
            <w:sz w:val="24"/>
          </w:rPr>
          <w:delText>4’</w:delText>
        </w:r>
      </w:del>
      <w:ins w:id="487" w:author="Askey,Bryce C" w:date="2021-01-27T14:37:00Z">
        <w:r w:rsidR="0068428F">
          <w:rPr>
            <w:rFonts w:ascii="Times New Roman" w:hAnsi="Times New Roman" w:cs="Times New Roman"/>
            <w:sz w:val="24"/>
          </w:rPr>
          <w:t>4´</w:t>
        </w:r>
      </w:ins>
      <w:r>
        <w:rPr>
          <w:rFonts w:ascii="Times New Roman" w:hAnsi="Times New Roman" w:cs="Times New Roman"/>
          <w:sz w:val="24"/>
        </w:rPr>
        <w:t xml:space="preserve">-deoxyflavones we analyzed here, our organ-specific profiling results illustrated its striking rarity in the roots of the </w:t>
      </w:r>
      <w:r w:rsidR="00D60030">
        <w:rPr>
          <w:rFonts w:ascii="Times New Roman" w:hAnsi="Times New Roman" w:cs="Times New Roman"/>
          <w:sz w:val="24"/>
        </w:rPr>
        <w:t>13 species we selected</w:t>
      </w:r>
      <w:r>
        <w:rPr>
          <w:rFonts w:ascii="Times New Roman" w:hAnsi="Times New Roman" w:cs="Times New Roman"/>
          <w:sz w:val="24"/>
        </w:rPr>
        <w:t>.</w:t>
      </w:r>
      <w:r w:rsidR="00D60030">
        <w:rPr>
          <w:rFonts w:ascii="Times New Roman" w:hAnsi="Times New Roman" w:cs="Times New Roman"/>
          <w:sz w:val="24"/>
        </w:rPr>
        <w:t xml:space="preserve"> </w:t>
      </w:r>
      <w:r w:rsidR="00834CBA">
        <w:rPr>
          <w:rFonts w:ascii="Times New Roman" w:hAnsi="Times New Roman" w:cs="Times New Roman"/>
          <w:sz w:val="24"/>
        </w:rPr>
        <w:t xml:space="preserve">Assuming that there are no alternative pathways for </w:t>
      </w:r>
      <w:del w:id="488" w:author="Askey,Bryce C" w:date="2021-01-27T14:37:00Z">
        <w:r w:rsidR="00834CBA" w:rsidDel="0068428F">
          <w:rPr>
            <w:rFonts w:ascii="Times New Roman" w:hAnsi="Times New Roman" w:cs="Times New Roman"/>
            <w:sz w:val="24"/>
          </w:rPr>
          <w:delText>4’</w:delText>
        </w:r>
      </w:del>
      <w:ins w:id="489" w:author="Askey,Bryce C" w:date="2021-01-27T14:37:00Z">
        <w:r w:rsidR="0068428F">
          <w:rPr>
            <w:rFonts w:ascii="Times New Roman" w:hAnsi="Times New Roman" w:cs="Times New Roman"/>
            <w:sz w:val="24"/>
          </w:rPr>
          <w:t>4´</w:t>
        </w:r>
      </w:ins>
      <w:r w:rsidR="00834CBA">
        <w:rPr>
          <w:rFonts w:ascii="Times New Roman" w:hAnsi="Times New Roman" w:cs="Times New Roman"/>
          <w:sz w:val="24"/>
        </w:rPr>
        <w:t>-deoxyflavone synthesis, it appears that</w:t>
      </w:r>
      <w:r w:rsidR="00D60030">
        <w:rPr>
          <w:rFonts w:ascii="Times New Roman" w:hAnsi="Times New Roman" w:cs="Times New Roman"/>
          <w:sz w:val="24"/>
        </w:rPr>
        <w:t xml:space="preserve"> very quickly after its formation, chrysin is converted into downstream products, thereby preventing it from accumulating to significant</w:t>
      </w:r>
      <w:r w:rsidR="00D86603">
        <w:rPr>
          <w:rFonts w:ascii="Times New Roman" w:hAnsi="Times New Roman" w:cs="Times New Roman"/>
          <w:sz w:val="24"/>
        </w:rPr>
        <w:t>, or even detectable</w:t>
      </w:r>
      <w:r w:rsidR="00D60030">
        <w:rPr>
          <w:rFonts w:ascii="Times New Roman" w:hAnsi="Times New Roman" w:cs="Times New Roman"/>
          <w:sz w:val="24"/>
        </w:rPr>
        <w:t xml:space="preserve"> levels.</w:t>
      </w:r>
      <w:r w:rsidR="00452BF5">
        <w:rPr>
          <w:rFonts w:ascii="Times New Roman" w:hAnsi="Times New Roman" w:cs="Times New Roman"/>
          <w:sz w:val="24"/>
        </w:rPr>
        <w:t xml:space="preserve"> This efficient shuttling</w:t>
      </w:r>
      <w:r w:rsidR="00D86603">
        <w:rPr>
          <w:rFonts w:ascii="Times New Roman" w:hAnsi="Times New Roman" w:cs="Times New Roman"/>
          <w:sz w:val="24"/>
        </w:rPr>
        <w:t xml:space="preserve"> and conversion</w:t>
      </w:r>
      <w:r w:rsidR="00452BF5">
        <w:rPr>
          <w:rFonts w:ascii="Times New Roman" w:hAnsi="Times New Roman" w:cs="Times New Roman"/>
          <w:sz w:val="24"/>
        </w:rPr>
        <w:t xml:space="preserve"> of chrysin suggests that many of the species we studied here utilize a metabolon during </w:t>
      </w:r>
      <w:del w:id="490" w:author="Askey,Bryce C" w:date="2021-01-27T14:37:00Z">
        <w:r w:rsidR="00452BF5" w:rsidDel="0068428F">
          <w:rPr>
            <w:rFonts w:ascii="Times New Roman" w:hAnsi="Times New Roman" w:cs="Times New Roman"/>
            <w:sz w:val="24"/>
          </w:rPr>
          <w:delText>4’</w:delText>
        </w:r>
      </w:del>
      <w:ins w:id="491" w:author="Askey,Bryce C" w:date="2021-01-27T14:37:00Z">
        <w:r w:rsidR="0068428F">
          <w:rPr>
            <w:rFonts w:ascii="Times New Roman" w:hAnsi="Times New Roman" w:cs="Times New Roman"/>
            <w:sz w:val="24"/>
          </w:rPr>
          <w:t>4´</w:t>
        </w:r>
      </w:ins>
      <w:r w:rsidR="00452BF5">
        <w:rPr>
          <w:rFonts w:ascii="Times New Roman" w:hAnsi="Times New Roman" w:cs="Times New Roman"/>
          <w:sz w:val="24"/>
        </w:rPr>
        <w:t xml:space="preserve">-deoxyflavone </w:t>
      </w:r>
      <w:r w:rsidR="00C0001B">
        <w:rPr>
          <w:rFonts w:ascii="Times New Roman" w:hAnsi="Times New Roman" w:cs="Times New Roman"/>
          <w:sz w:val="24"/>
        </w:rPr>
        <w:t>bio</w:t>
      </w:r>
      <w:r w:rsidR="00452BF5">
        <w:rPr>
          <w:rFonts w:ascii="Times New Roman" w:hAnsi="Times New Roman" w:cs="Times New Roman"/>
          <w:sz w:val="24"/>
        </w:rPr>
        <w:t xml:space="preserve">synthesis. </w:t>
      </w:r>
      <w:r w:rsidR="00D53CC5">
        <w:rPr>
          <w:rFonts w:ascii="Times New Roman" w:hAnsi="Times New Roman" w:cs="Times New Roman"/>
          <w:sz w:val="24"/>
        </w:rPr>
        <w:t>A metabolon is an ordered complex of multiple enzymes with activity in the same biosynthetic pathway</w:t>
      </w:r>
      <w:r w:rsidR="00D86603">
        <w:rPr>
          <w:rFonts w:ascii="Times New Roman" w:hAnsi="Times New Roman" w:cs="Times New Roman"/>
          <w:sz w:val="24"/>
        </w:rPr>
        <w:t xml:space="preserve">. It often </w:t>
      </w:r>
      <w:r w:rsidR="00D53CC5">
        <w:rPr>
          <w:rFonts w:ascii="Times New Roman" w:hAnsi="Times New Roman" w:cs="Times New Roman"/>
          <w:sz w:val="24"/>
        </w:rPr>
        <w:t>offers greater catalytic efficiency and control when compared to non-associated, free-floating enzymes</w:t>
      </w:r>
      <w:ins w:id="492" w:author="Bryce Askey" w:date="2021-01-31T14:47:00Z">
        <w:r w:rsidR="00824896">
          <w:rPr>
            <w:rFonts w:ascii="Times New Roman" w:hAnsi="Times New Roman" w:cs="Times New Roman"/>
            <w:sz w:val="24"/>
          </w:rPr>
          <w:t xml:space="preserve"> </w:t>
        </w:r>
      </w:ins>
      <w:r w:rsidR="00824896">
        <w:rPr>
          <w:rFonts w:ascii="Times New Roman" w:hAnsi="Times New Roman" w:cs="Times New Roman"/>
          <w:sz w:val="24"/>
        </w:rPr>
        <w:fldChar w:fldCharType="begin"/>
      </w:r>
      <w:r w:rsidR="00824896">
        <w:rPr>
          <w:rFonts w:ascii="Times New Roman" w:hAnsi="Times New Roman" w:cs="Times New Roman"/>
          <w:sz w:val="24"/>
        </w:rPr>
        <w:instrText xml:space="preserve"> ADDIN ZOTERO_ITEM CSL_CITATION {"citationID":"iGdS5SoX","properties":{"formattedCitation":"(Nakayama et al., 2019)","plainCitation":"(Nakayama et al., 2019)","noteIndex":0},"citationItems":[{"id":222,"uris":["http://zotero.org/users/7389210/items/SXCAAM4A"],"uri":["http://zotero.org/users/7389210/items/SXCAAM4A"],"itemData":{"id":222,"type":"article-journal","abstract":"Flavonoids are a class of plant specialized metabolites with more than 6900 known structures and play important roles in plant survival and reproduction. These metabolites are derived from p-coumaroyl-CoA via the sequential actions of a variety of flavonoid enzymes, which have been proposed to form weakly bound, ordered protein complexes termed flavonoid metabolons. This review discusses the impacts of the formation of flavonoid metabolons on the chemodiversity of flavonoids. Specific protein-protein interactions in the metabolons of Arabidopsis thaliana and other plant species have been studied for two decades. In many cases, metabolons are associated with the ER membrane, with ER-bound cytochromes P450 hypothesized to serve as nuclei for metabolon formation. Indeed, cytochromes P450 have been found to be components of flavonoid metabolons in rice, snapdragon, torenia, and soybean. Recent studies illustrate the importance of specific interactions for the efficient production and temporal/spatial distribution of flavonoids. For example, in diverse plant species catalytically inactive type-IV chalcone isomerase-like protein serves as an enhancer of flavonoid production via its involvement in flavonoid metabolons. In soybean roots, a specific isozyme of chalcone reductase (CHR) interacts with 2-hydroxyisoflavanone synthase, to which chalcone synthase (CHS) can also bind, providing a mechanism to prevent the loss of the unstable CHR substrate during its transfer from CHS to CHR. Thus, diversification in chemical structures and temporal/spatial distribution patterns of flavonoids in plants is likely to be mediated by the formation of specific flavonoid metabolons via specific protein-protein interactions.","container-title":"Frontiers in Plant Science","DOI":"10.3389/fpls.2019.00821","ISSN":"1664-462X","journalAbbreviation":"Front. Plant Sci.","language":"English","note":"publisher: Frontiers","source":"Frontiers","title":"Formation of Flavonoid Metabolons: Functional Significance of Protein-Protein Interactions and Impact on Flavonoid Chemodiversity","title-short":"Formation of Flavonoid Metabolons","URL":"https://www.frontiersin.org/articles/10.3389/fpls.2019.00821/full","volume":"10","author":[{"family":"Nakayama","given":"Toru"},{"family":"Takahashi","given":"Seiji"},{"family":"Waki","given":"Toshiyuki"}],"accessed":{"date-parts":[["2021",1,31]]},"issued":{"date-parts":[["2019"]]}}}],"schema":"https://github.com/citation-style-language/schema/raw/master/csl-citation.json"} </w:instrText>
      </w:r>
      <w:r w:rsidR="00824896">
        <w:rPr>
          <w:rFonts w:ascii="Times New Roman" w:hAnsi="Times New Roman" w:cs="Times New Roman"/>
          <w:sz w:val="24"/>
        </w:rPr>
        <w:fldChar w:fldCharType="separate"/>
      </w:r>
      <w:r w:rsidR="00824896" w:rsidRPr="00824896">
        <w:rPr>
          <w:rFonts w:ascii="Times New Roman" w:hAnsi="Times New Roman" w:cs="Times New Roman"/>
          <w:sz w:val="24"/>
        </w:rPr>
        <w:t>(Nakayama et al., 2019)</w:t>
      </w:r>
      <w:r w:rsidR="00824896">
        <w:rPr>
          <w:rFonts w:ascii="Times New Roman" w:hAnsi="Times New Roman" w:cs="Times New Roman"/>
          <w:sz w:val="24"/>
        </w:rPr>
        <w:fldChar w:fldCharType="end"/>
      </w:r>
      <w:r w:rsidR="00D53CC5">
        <w:rPr>
          <w:rFonts w:ascii="Times New Roman" w:hAnsi="Times New Roman" w:cs="Times New Roman"/>
          <w:sz w:val="24"/>
        </w:rPr>
        <w:t xml:space="preserve">. </w:t>
      </w:r>
      <w:r w:rsidR="000C3B4D">
        <w:rPr>
          <w:rFonts w:ascii="Times New Roman" w:hAnsi="Times New Roman" w:cs="Times New Roman"/>
          <w:sz w:val="24"/>
        </w:rPr>
        <w:t xml:space="preserve">Metabolons acting in flavonoid biosynthesis </w:t>
      </w:r>
      <w:r w:rsidR="00452BF5">
        <w:rPr>
          <w:rFonts w:ascii="Times New Roman" w:hAnsi="Times New Roman" w:cs="Times New Roman"/>
          <w:sz w:val="24"/>
        </w:rPr>
        <w:t xml:space="preserve">have been described in </w:t>
      </w:r>
      <w:r w:rsidR="006E3932">
        <w:rPr>
          <w:rFonts w:ascii="Times New Roman" w:hAnsi="Times New Roman" w:cs="Times New Roman"/>
          <w:sz w:val="24"/>
        </w:rPr>
        <w:t xml:space="preserve">multiple diverse plant species, including </w:t>
      </w:r>
      <w:r w:rsidR="006E3932">
        <w:rPr>
          <w:rFonts w:ascii="Times New Roman" w:hAnsi="Times New Roman" w:cs="Times New Roman"/>
          <w:i/>
          <w:iCs/>
          <w:sz w:val="24"/>
        </w:rPr>
        <w:t>Arabidopsis thaliana</w:t>
      </w:r>
      <w:r w:rsidR="006E3932">
        <w:rPr>
          <w:rFonts w:ascii="Times New Roman" w:hAnsi="Times New Roman" w:cs="Times New Roman"/>
          <w:sz w:val="24"/>
        </w:rPr>
        <w:t xml:space="preserve">, </w:t>
      </w:r>
      <w:r w:rsidR="006E3932">
        <w:rPr>
          <w:rFonts w:ascii="Times New Roman" w:hAnsi="Times New Roman" w:cs="Times New Roman"/>
          <w:i/>
          <w:iCs/>
          <w:sz w:val="24"/>
        </w:rPr>
        <w:t>Oryza sativa</w:t>
      </w:r>
      <w:r w:rsidR="006E3932">
        <w:rPr>
          <w:rFonts w:ascii="Times New Roman" w:hAnsi="Times New Roman" w:cs="Times New Roman"/>
          <w:sz w:val="24"/>
        </w:rPr>
        <w:t xml:space="preserve">, and </w:t>
      </w:r>
      <w:r w:rsidR="000C3B4D">
        <w:rPr>
          <w:rFonts w:ascii="Times New Roman" w:hAnsi="Times New Roman" w:cs="Times New Roman"/>
          <w:i/>
          <w:iCs/>
          <w:sz w:val="24"/>
        </w:rPr>
        <w:t xml:space="preserve">Glycine max </w:t>
      </w:r>
      <w:r w:rsidR="00263E3C">
        <w:rPr>
          <w:rFonts w:ascii="Times New Roman" w:hAnsi="Times New Roman" w:cs="Times New Roman"/>
          <w:i/>
          <w:iCs/>
          <w:sz w:val="24"/>
        </w:rPr>
        <w:fldChar w:fldCharType="begin"/>
      </w:r>
      <w:r w:rsidR="00263E3C">
        <w:rPr>
          <w:rFonts w:ascii="Times New Roman" w:hAnsi="Times New Roman" w:cs="Times New Roman"/>
          <w:i/>
          <w:iCs/>
          <w:sz w:val="24"/>
        </w:rPr>
        <w:instrText xml:space="preserve"> ADDIN ZOTERO_ITEM CSL_CITATION {"citationID":"VpLeCYfK","properties":{"formattedCitation":"(Burbulis &amp; Winkel-Shirley, 1999; Shih et al., 2008; Waki et al., 2016)","plainCitation":"(Burbulis &amp; Winkel-Shirley, 1999; Shih et al., 2008; Waki et al., 2016)","noteIndex":0},"citationItems":[{"id":224,"uris":["http://zotero.org/users/7389210/items/KXUE88VD"],"uri":["http://zotero.org/users/7389210/items/KXUE88VD"],"itemData":{"id":224,"type":"article-journal","abstract":"Flavonoids are secondary metabolites derived from phenylalanine and acetate metabolism that perform a variety of essential functions in higher plants. Studies over the past 30 years have supported a model in which flavonoid metabolism is catalyzed by an enzyme complex localized to the endoplasmic reticulum [Hrazdina, G. &amp; Wagner, G. J. (1985) Arch. Biochem. Biophys. 237, 88–100]. To test this model further we assayed for direct interactions between several key flavonoid biosynthetic enzymes in developing Arabidopsis seedlings. Two-hybrid assays indicated that chalcone synthase, chalcone isomerase (CHI), and dihydroflavonol 4-reductase interact in an orientation-dependent manner. Affinity chromatography and immunoprecipitation assays further demonstrated interactions between chalcone synthase, CHI, and flavonol 3-hydroxylase in lysates from Arabidopsis seedlings. These results support the hypothesis that the flavonoid enzymes assemble as a macromolecular complex with contacts between multiple proteins. Evidence was also found for posttranslational modification of CHI. The importance of understanding the subcellular organization of elaborate enzyme systems is discussed in the context of metabolic engineering.","container-title":"Proceedings of the National Academy of Sciences","DOI":"10.1073/pnas.96.22.12929","ISSN":"0027-8424, 1091-6490","issue":"22","journalAbbreviation":"PNAS","language":"en","note":"publisher: National Academy of Sciences\nsection: Biological Sciences\nPMID: 10536025","page":"12929-12934","source":"www.pnas.org","title":"Interactions among enzymes of the Arabidopsis flavonoid biosynthetic pathway","volume":"96","author":[{"family":"Burbulis","given":"Ian E."},{"family":"Winkel-Shirley","given":"Brenda"}],"issued":{"date-parts":[["1999",10,26]]}}},{"id":228,"uris":["http://zotero.org/users/7389210/items/X6ICX4ID"],"uri":["http://zotero.org/users/7389210/items/X6ICX4ID"],"itemData":{"id":228,"type":"article-journal","abstract":"Rice is a model system for monocot but the molecular features of rice flavonoid biosynthesis have not been extensively characterized. Rice structural gene homologs encoding chalcone synthase (CHS), chalcone isomerase (CHI), flavanone 3-hydroxylase (F3H), flavonoid 3′-hydroxylase (F3′H), dihydroflavonol 4-reductase (DFR), and anthocyanidin synthase (ANS) were identified by homology searches. Unique differential expression of OsF3H, OsDFR, and OsANS1 controlled by the Plwlocus, which contains the R/B-type regulatory genes OSB1 and OSB2, was demonstrated during light-induced anthocyanin accumulation in T65-Plw seedlings. Previously, F3H genes were often considered as early genes co-regulated with CHS and CHI genes in other plants. In selected non-pigmented rice lines, OSB2 is not expressed following illumination while their expressed OSB1sequences all contain the same nucleotide change leading to the T64 M substitution within the conserved N-terminal interacting domain. Furthermore, the biochemical roles of the expressed rice structural genes (OsCHS1, OsCHI, OsF3H, and OsF3′H) were established in planta for the first time by complementation in the appropriate Arabidopsis transparent testa mutants. Using yeast two-hybrid analysis, OsCHS1 was demonstrated to interact physically with OsF3H, OsF3′H, OsDFR, and OsANS1, suggesting the existence of a macromolecular complex for anthocyanin biosynthesis in rice. Finally, flavones were identified as the major flavonoid class in the non-pigmented T65 seedlings in which the single-copy OsF3H gene was not expressed. Competition between flavone and anthocyanin pathways was evidenced by the significant reduction of tricin accumulation in the T65-Plw seedlings.","container-title":"Planta","DOI":"10.1007/s00425-008-0806-1","ISSN":"1432-2048","issue":"6","journalAbbreviation":"Planta","language":"en","page":"1043-1054","source":"Springer Link","title":"Functional characterization of key structural genes in rice flavonoid biosynthesis","volume":"228","author":[{"family":"Shih","given":"Chun Hat"},{"family":"Chu","given":"Hung"},{"family":"Tang","given":"Lee Kwan"},{"family":"Sakamoto","given":"Wataru"},{"family":"Maekawa","given":"Masahiko"},{"family":"Chu","given":"Ivan K."},{"family":"Wang","given":"Mingfu"},{"family":"Lo","given":"Clive"}],"issued":{"date-parts":[["2008",11,1]]}}},{"id":230,"uris":["http://zotero.org/users/7389210/items/LEAPJ2DF"],"uri":["http://zotero.org/users/7389210/items/LEAPJ2DF"],"itemData":{"id":230,"type":"article-journal","abstract":"Metabolic enzymes, including those involved in flavonoid biosynthesis, are proposed to form weakly bound, ordered protein complexes, called \"metabolons\". Some hypothetical models of flavonoid biosynthetic metabolons have been proposed, in which metabolic enzymes are believed to anchor to the cytoplasmic surface of the endoplasmic reticulum (ER) via ER-bound cytochrome P450 isozymes (P450s). However, no convincing evidence for the interaction of flavonoid biosynthetic enzymes with P450s has been reported previously. Here, we analyzed binary protein-protein interactions of 2-hydroxyisoflavanone synthase 1 (GmIFS1), a P450 (CYP93C), with cytoplasmic enzymes involved in isoflavone biosynthesis in soybean. We identified binary interactions between GmIFS1 and chalcone synthase 1 (GmCHS1) and between GmIFS1 and chalcone isomerases (GmCHIs) by using a split-ubiquitin membrane yeast two-hybrid system. These binary interactions were confirmed in planta by means of bimolecular fluorescence complementation (BiFC) using tobacco leaf cells. In these BiFC analyses, fluorescence signals that arose from the interaction of these cytoplasmic enzymes with GmIFS1 generated sharp, network-like intracellular patterns, which was very similar to the ER-localized fluorescence patterns of GmIFS1 labeled with a fluorescent protein. These observations provide strong evidence that, in planta, interaction of GmCHS1 and GmCHIs with GmIFS1 takes place on ER on which GmIFS1 is located, and also provide important clues to understand how enzymes and proteins form metabolons to establish efficient metabolic flux of (iso)flavonoid biosynthesis.","container-title":"Biochemical and Biophysical Research Communications","DOI":"10.1016/j.bbrc.2015.12.038","ISSN":"1090-2104","issue":"3","journalAbbreviation":"Biochem Biophys Res Commun","language":"eng","note":"PMID: 26694697","page":"546-551","source":"PubMed","title":"Identification of protein-protein interactions of isoflavonoid biosynthetic enzymes with 2-hydroxyisoflavanone synthase in soybean (Glycine max (L.) Merr.)","volume":"469","author":[{"family":"Waki","given":"Toshiyuki"},{"family":"Yoo","given":"DongChan"},{"family":"Fujino","given":"Naoto"},{"family":"Mameda","given":"Ryo"},{"family":"Denessiouk","given":"Konstantin"},{"family":"Yamashita","given":"Satoshi"},{"family":"Motohashi","given":"Reiko"},{"family":"Akashi","given":"Tomoyoshi"},{"family":"Aoki","given":"Toshio"},{"family":"Ayabe","given":"Shin-ichi"},{"family":"Takahashi","given":"Seiji"},{"family":"Nakayama","given":"Toru"}],"issued":{"date-parts":[["2016",1,15]]}}}],"schema":"https://github.com/citation-style-language/schema/raw/master/csl-citation.json"} </w:instrText>
      </w:r>
      <w:r w:rsidR="00263E3C">
        <w:rPr>
          <w:rFonts w:ascii="Times New Roman" w:hAnsi="Times New Roman" w:cs="Times New Roman"/>
          <w:i/>
          <w:iCs/>
          <w:sz w:val="24"/>
        </w:rPr>
        <w:fldChar w:fldCharType="separate"/>
      </w:r>
      <w:r w:rsidR="00263E3C" w:rsidRPr="00263E3C">
        <w:rPr>
          <w:rFonts w:ascii="Times New Roman" w:hAnsi="Times New Roman" w:cs="Times New Roman"/>
          <w:sz w:val="24"/>
        </w:rPr>
        <w:t>(Burbulis &amp; Winkel-Shirley, 1999; Shih et al., 2008; Waki et al., 2016)</w:t>
      </w:r>
      <w:r w:rsidR="00263E3C">
        <w:rPr>
          <w:rFonts w:ascii="Times New Roman" w:hAnsi="Times New Roman" w:cs="Times New Roman"/>
          <w:i/>
          <w:iCs/>
          <w:sz w:val="24"/>
        </w:rPr>
        <w:fldChar w:fldCharType="end"/>
      </w:r>
      <w:r w:rsidR="000C3B4D">
        <w:rPr>
          <w:rFonts w:ascii="Times New Roman" w:hAnsi="Times New Roman" w:cs="Times New Roman"/>
          <w:sz w:val="24"/>
        </w:rPr>
        <w:t xml:space="preserve">. </w:t>
      </w:r>
      <w:r w:rsidR="00D53CC5">
        <w:rPr>
          <w:rFonts w:ascii="Times New Roman" w:hAnsi="Times New Roman" w:cs="Times New Roman"/>
          <w:sz w:val="24"/>
        </w:rPr>
        <w:t xml:space="preserve">Although </w:t>
      </w:r>
      <w:r w:rsidR="004D4121">
        <w:rPr>
          <w:rFonts w:ascii="Times New Roman" w:hAnsi="Times New Roman" w:cs="Times New Roman"/>
          <w:sz w:val="24"/>
        </w:rPr>
        <w:t>metabolon formation between enzymes of the core flavonoid pathway (i.e. up to the formation of the first flav</w:t>
      </w:r>
      <w:r w:rsidR="001A5FA6">
        <w:rPr>
          <w:rFonts w:ascii="Times New Roman" w:hAnsi="Times New Roman" w:cs="Times New Roman"/>
          <w:sz w:val="24"/>
        </w:rPr>
        <w:t>a</w:t>
      </w:r>
      <w:r w:rsidR="004D4121">
        <w:rPr>
          <w:rFonts w:ascii="Times New Roman" w:hAnsi="Times New Roman" w:cs="Times New Roman"/>
          <w:sz w:val="24"/>
        </w:rPr>
        <w:t>none) has been studied in these</w:t>
      </w:r>
      <w:r w:rsidR="002C62CD">
        <w:rPr>
          <w:rFonts w:ascii="Times New Roman" w:hAnsi="Times New Roman" w:cs="Times New Roman"/>
          <w:sz w:val="24"/>
        </w:rPr>
        <w:t xml:space="preserve"> and</w:t>
      </w:r>
      <w:r w:rsidR="004D4121">
        <w:rPr>
          <w:rFonts w:ascii="Times New Roman" w:hAnsi="Times New Roman" w:cs="Times New Roman"/>
          <w:sz w:val="24"/>
        </w:rPr>
        <w:t xml:space="preserve"> </w:t>
      </w:r>
      <w:r w:rsidR="002C62CD">
        <w:rPr>
          <w:rFonts w:ascii="Times New Roman" w:hAnsi="Times New Roman" w:cs="Times New Roman"/>
          <w:sz w:val="24"/>
        </w:rPr>
        <w:t>other species</w:t>
      </w:r>
      <w:r w:rsidR="004D4121">
        <w:rPr>
          <w:rFonts w:ascii="Times New Roman" w:hAnsi="Times New Roman" w:cs="Times New Roman"/>
          <w:sz w:val="24"/>
        </w:rPr>
        <w:t xml:space="preserve">, </w:t>
      </w:r>
      <w:r w:rsidR="002C62CD">
        <w:rPr>
          <w:rFonts w:ascii="Times New Roman" w:hAnsi="Times New Roman" w:cs="Times New Roman"/>
          <w:sz w:val="24"/>
        </w:rPr>
        <w:t xml:space="preserve">the degree to which metabolons play a role in flavone biosynthesis remains largely unknown. </w:t>
      </w:r>
      <w:r w:rsidR="000C3B4D">
        <w:rPr>
          <w:rFonts w:ascii="Times New Roman" w:hAnsi="Times New Roman" w:cs="Times New Roman"/>
          <w:sz w:val="24"/>
        </w:rPr>
        <w:t>Work by</w:t>
      </w:r>
      <w:ins w:id="493" w:author="Bryce Askey" w:date="2021-01-31T14:53:00Z">
        <w:r w:rsidR="00263E3C">
          <w:rPr>
            <w:rFonts w:ascii="Times New Roman" w:hAnsi="Times New Roman" w:cs="Times New Roman"/>
            <w:sz w:val="24"/>
          </w:rPr>
          <w:t xml:space="preserve"> </w:t>
        </w:r>
      </w:ins>
      <w:r w:rsidR="00263E3C">
        <w:rPr>
          <w:rFonts w:ascii="Times New Roman" w:hAnsi="Times New Roman" w:cs="Times New Roman"/>
          <w:sz w:val="24"/>
        </w:rPr>
        <w:fldChar w:fldCharType="begin"/>
      </w:r>
      <w:r w:rsidR="00A34C35">
        <w:rPr>
          <w:rFonts w:ascii="Times New Roman" w:hAnsi="Times New Roman" w:cs="Times New Roman"/>
          <w:sz w:val="24"/>
        </w:rPr>
        <w:instrText xml:space="preserve"> ADDIN ZOTERO_ITEM CSL_CITATION {"citationID":"VrBYeZ9j","properties":{"formattedCitation":"(Fujino et al., 2018)","plainCitation":"(Fujino et al., 2018)","dontUpdate":true,"noteIndex":0},"citationItems":[{"id":235,"uris":["http://zotero.org/users/7389210/items/4IJXJGQ8"],"uri":["http://zotero.org/users/7389210/items/4IJXJGQ8"],"itemData":{"id":235,"type":"article-journal","abstract":"Flavonoid metabolons (weakly-bound multi-enzyme complexes of flavonoid enzymes) are believed to occur in diverse plant species. However, how flavonoid enzymes are organized to form a metabolon is unknown for most plant species. We analyzed the physical interaction partnerships of the flavonoid enzymes from two lamiales plants (snapdragon and torenia) that produce flavones and anthocyanins. In snapdragon, protein–protein interaction assays using yeast and plant systems revealed the following binary interactions: flavone synthase II (FNSII)/chalcone synthase (CHS); FNSII/chalcone isomerase (CHI); FNSII/dihydroflavonol 4-reductase (DFR); CHS/CHI; CHI/DFR; and flavonoid 3′-hydroxylase/CHI. These results along with the subcellular localizations and membrane associations of snapdragon flavonoid enzymes suggested that FNSII serves as a component of the flavonoid metabolon tethered to the endoplasmic reticulum (ER). The observed interaction partnerships and temporal gene expression patterns of flavonoid enzymes in red snapdragon petal cells suggested the flower stage-dependent formation of the flavonoid metabolon, which accounted for the sequential flavone and anthocyanin accumulation patterns therein. We also identified interactions between FNSII and other flavonoid enzymes in torenia, in which the co-suppression of FNSII expression was previously reported to diminish petal anthocyanin contents. The observed physical interactions among flavonoid enzymes of these plant species provided further evidence supporting the long-suspected organization of flavonoid metabolons as enzyme complexes tethered to the ER via cytochrome P450, and illustrated how flavonoid metabolons mediate flower coloration. Moreover, the observed interaction partnerships were distinct from those previously identified in other plant species (Arabidopsis thaliana and soybean), suggesting that the organization of flavonoid metabolons may differ among plant species.","container-title":"The Plant Journal","DOI":"https://doi.org/10.1111/tpj.13864","ISSN":"1365-313X","issue":"2","language":"en","note":"_eprint: https://onlinelibrary.wiley.com/doi/pdf/10.1111/tpj.13864","page":"372-392","source":"Wiley Online Library","title":"Physical interactions among flavonoid enzymes in snapdragon and torenia reveal the diversity in the flavonoid metabolon organization of different plant species","volume":"94","author":[{"family":"Fujino","given":"Naoto"},{"family":"Tenma","given":"Natsuki"},{"family":"Waki","given":"Toshiyuki"},{"family":"Ito","given":"Keisuke"},{"family":"Komatsuzaki","given":"Yuki"},{"family":"Sugiyama","given":"Keigo"},{"family":"Yamazaki","given":"Tatsuya"},{"family":"Yoshida","given":"Saori"},{"family":"Hatayama","given":"Masayoshi"},{"family":"Yamashita","given":"Satoshi"},{"family":"Tanaka","given":"Yoshikazu"},{"family":"Motohashi","given":"Reiko"},{"family":"Denessiouk","given":"Konstantin"},{"family":"Takahashi","given":"Seiji"},{"family":"Nakayama","given":"Toru"}],"issued":{"date-parts":[["2018"]]}}}],"schema":"https://github.com/citation-style-language/schema/raw/master/csl-citation.json"} </w:instrText>
      </w:r>
      <w:r w:rsidR="00263E3C">
        <w:rPr>
          <w:rFonts w:ascii="Times New Roman" w:hAnsi="Times New Roman" w:cs="Times New Roman"/>
          <w:sz w:val="24"/>
        </w:rPr>
        <w:fldChar w:fldCharType="separate"/>
      </w:r>
      <w:r w:rsidR="00263E3C" w:rsidRPr="00263E3C">
        <w:rPr>
          <w:rFonts w:ascii="Times New Roman" w:hAnsi="Times New Roman" w:cs="Times New Roman"/>
          <w:sz w:val="24"/>
        </w:rPr>
        <w:t xml:space="preserve">Fujino et al. </w:t>
      </w:r>
      <w:r w:rsidR="00263E3C">
        <w:rPr>
          <w:rFonts w:ascii="Times New Roman" w:hAnsi="Times New Roman" w:cs="Times New Roman"/>
          <w:sz w:val="24"/>
        </w:rPr>
        <w:t>(</w:t>
      </w:r>
      <w:r w:rsidR="00263E3C" w:rsidRPr="00263E3C">
        <w:rPr>
          <w:rFonts w:ascii="Times New Roman" w:hAnsi="Times New Roman" w:cs="Times New Roman"/>
          <w:sz w:val="24"/>
        </w:rPr>
        <w:t>2018)</w:t>
      </w:r>
      <w:r w:rsidR="00263E3C">
        <w:rPr>
          <w:rFonts w:ascii="Times New Roman" w:hAnsi="Times New Roman" w:cs="Times New Roman"/>
          <w:sz w:val="24"/>
        </w:rPr>
        <w:fldChar w:fldCharType="end"/>
      </w:r>
      <w:r w:rsidR="000C3B4D">
        <w:rPr>
          <w:rFonts w:ascii="Times New Roman" w:hAnsi="Times New Roman" w:cs="Times New Roman"/>
          <w:sz w:val="24"/>
        </w:rPr>
        <w:t xml:space="preserve"> in snapdragon (</w:t>
      </w:r>
      <w:r w:rsidR="000C3B4D">
        <w:rPr>
          <w:rFonts w:ascii="Times New Roman" w:hAnsi="Times New Roman" w:cs="Times New Roman"/>
          <w:i/>
          <w:iCs/>
          <w:sz w:val="24"/>
        </w:rPr>
        <w:t>Antirrhinum majus</w:t>
      </w:r>
      <w:r w:rsidR="000C3B4D">
        <w:rPr>
          <w:rFonts w:ascii="Times New Roman" w:hAnsi="Times New Roman" w:cs="Times New Roman"/>
          <w:sz w:val="24"/>
        </w:rPr>
        <w:t xml:space="preserve">) and torenia </w:t>
      </w:r>
      <w:r w:rsidR="005932F3">
        <w:rPr>
          <w:rFonts w:ascii="Times New Roman" w:hAnsi="Times New Roman" w:cs="Times New Roman"/>
          <w:sz w:val="24"/>
        </w:rPr>
        <w:t>(</w:t>
      </w:r>
      <w:r w:rsidR="005932F3">
        <w:rPr>
          <w:rFonts w:ascii="Times New Roman" w:hAnsi="Times New Roman" w:cs="Times New Roman"/>
          <w:i/>
          <w:iCs/>
          <w:sz w:val="24"/>
        </w:rPr>
        <w:t>Torenia hybrida</w:t>
      </w:r>
      <w:r w:rsidR="005932F3">
        <w:rPr>
          <w:rFonts w:ascii="Times New Roman" w:hAnsi="Times New Roman" w:cs="Times New Roman"/>
          <w:sz w:val="24"/>
        </w:rPr>
        <w:t xml:space="preserve">) demonstrated </w:t>
      </w:r>
      <w:r w:rsidR="002C62CD">
        <w:rPr>
          <w:rFonts w:ascii="Times New Roman" w:hAnsi="Times New Roman" w:cs="Times New Roman"/>
          <w:sz w:val="24"/>
        </w:rPr>
        <w:t>that</w:t>
      </w:r>
      <w:r w:rsidR="003A6043">
        <w:rPr>
          <w:rFonts w:ascii="Times New Roman" w:hAnsi="Times New Roman" w:cs="Times New Roman"/>
          <w:sz w:val="24"/>
        </w:rPr>
        <w:t xml:space="preserve"> in addition to catalyzing the first committed step in flavone biosynthesis, FNSII serves to anchor the core flavonoid metabolon to the endoplasmic reticulum i</w:t>
      </w:r>
      <w:r w:rsidR="002C62CD">
        <w:rPr>
          <w:rFonts w:ascii="Times New Roman" w:hAnsi="Times New Roman" w:cs="Times New Roman"/>
          <w:sz w:val="24"/>
        </w:rPr>
        <w:t>n</w:t>
      </w:r>
      <w:r w:rsidR="003A6043">
        <w:rPr>
          <w:rFonts w:ascii="Times New Roman" w:hAnsi="Times New Roman" w:cs="Times New Roman"/>
          <w:sz w:val="24"/>
        </w:rPr>
        <w:t xml:space="preserve"> the cells of</w:t>
      </w:r>
      <w:r w:rsidR="002C62CD">
        <w:rPr>
          <w:rFonts w:ascii="Times New Roman" w:hAnsi="Times New Roman" w:cs="Times New Roman"/>
          <w:sz w:val="24"/>
        </w:rPr>
        <w:t xml:space="preserve"> these two lamiales plants.</w:t>
      </w:r>
      <w:r w:rsidR="00BC1965">
        <w:rPr>
          <w:rFonts w:ascii="Times New Roman" w:hAnsi="Times New Roman" w:cs="Times New Roman"/>
          <w:sz w:val="24"/>
        </w:rPr>
        <w:t xml:space="preserve"> Our organ-specific profiling results indicate the</w:t>
      </w:r>
      <w:r w:rsidR="00882090">
        <w:rPr>
          <w:rFonts w:ascii="Times New Roman" w:hAnsi="Times New Roman" w:cs="Times New Roman"/>
          <w:sz w:val="24"/>
        </w:rPr>
        <w:t xml:space="preserve"> possibility of</w:t>
      </w:r>
      <w:r w:rsidR="00BC1965">
        <w:rPr>
          <w:rFonts w:ascii="Times New Roman" w:hAnsi="Times New Roman" w:cs="Times New Roman"/>
          <w:sz w:val="24"/>
        </w:rPr>
        <w:t xml:space="preserve"> </w:t>
      </w:r>
      <w:r w:rsidR="00882090">
        <w:rPr>
          <w:rFonts w:ascii="Times New Roman" w:hAnsi="Times New Roman" w:cs="Times New Roman"/>
          <w:sz w:val="24"/>
        </w:rPr>
        <w:t xml:space="preserve">a </w:t>
      </w:r>
      <w:r w:rsidR="00BC1965">
        <w:rPr>
          <w:rFonts w:ascii="Times New Roman" w:hAnsi="Times New Roman" w:cs="Times New Roman"/>
          <w:sz w:val="24"/>
        </w:rPr>
        <w:t>direct or indirect association of FNSII with a F6H, flavone-8-hydroxylase (F8H), or another enzyme able to accept chrysin as a substrate.</w:t>
      </w:r>
    </w:p>
    <w:p w14:paraId="2D9DF585" w14:textId="141BDEB7" w:rsidR="0098726E" w:rsidRPr="00326BEB" w:rsidRDefault="00D16D0A" w:rsidP="00D86603">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From the genome size data we generated and collected from literature, we found</w:t>
      </w:r>
      <w:r w:rsidR="00326BEB">
        <w:rPr>
          <w:rFonts w:ascii="Times New Roman" w:hAnsi="Times New Roman" w:cs="Times New Roman"/>
          <w:sz w:val="24"/>
        </w:rPr>
        <w:t xml:space="preserve"> </w:t>
      </w:r>
      <w:r w:rsidR="00560D48">
        <w:rPr>
          <w:rFonts w:ascii="Times New Roman" w:hAnsi="Times New Roman" w:cs="Times New Roman"/>
          <w:sz w:val="24"/>
        </w:rPr>
        <w:t>genome sizes for the species we analyzed to be vary between 0.35 and 0.5</w:t>
      </w:r>
      <w:r w:rsidR="00BF53BB">
        <w:rPr>
          <w:rFonts w:ascii="Times New Roman" w:hAnsi="Times New Roman" w:cs="Times New Roman"/>
          <w:sz w:val="24"/>
        </w:rPr>
        <w:t>4</w:t>
      </w:r>
      <w:r w:rsidR="00560D48">
        <w:rPr>
          <w:rFonts w:ascii="Times New Roman" w:hAnsi="Times New Roman" w:cs="Times New Roman"/>
          <w:sz w:val="24"/>
        </w:rPr>
        <w:t xml:space="preserve"> </w:t>
      </w:r>
      <w:r w:rsidR="00B13728">
        <w:rPr>
          <w:rFonts w:ascii="Times New Roman" w:hAnsi="Times New Roman" w:cs="Times New Roman"/>
          <w:sz w:val="24"/>
        </w:rPr>
        <w:t>G</w:t>
      </w:r>
      <w:r w:rsidR="00560D48">
        <w:rPr>
          <w:rFonts w:ascii="Times New Roman" w:hAnsi="Times New Roman" w:cs="Times New Roman"/>
          <w:sz w:val="24"/>
        </w:rPr>
        <w:t>igabase pairs</w:t>
      </w:r>
      <w:r w:rsidR="000647DA">
        <w:rPr>
          <w:rFonts w:ascii="Times New Roman" w:hAnsi="Times New Roman" w:cs="Times New Roman"/>
          <w:sz w:val="24"/>
        </w:rPr>
        <w:t xml:space="preserve"> (Gbp)</w:t>
      </w:r>
      <w:r w:rsidR="00560D48">
        <w:rPr>
          <w:rFonts w:ascii="Times New Roman" w:hAnsi="Times New Roman" w:cs="Times New Roman"/>
          <w:sz w:val="24"/>
        </w:rPr>
        <w:t xml:space="preserve">. </w:t>
      </w:r>
      <w:r w:rsidR="00093F15">
        <w:rPr>
          <w:rFonts w:ascii="Times New Roman" w:hAnsi="Times New Roman" w:cs="Times New Roman"/>
          <w:sz w:val="24"/>
        </w:rPr>
        <w:t xml:space="preserve">This small size relative to other medicinal plants should be </w:t>
      </w:r>
      <w:r w:rsidR="001407F7">
        <w:rPr>
          <w:rFonts w:ascii="Times New Roman" w:hAnsi="Times New Roman" w:cs="Times New Roman"/>
          <w:sz w:val="24"/>
        </w:rPr>
        <w:t xml:space="preserve">valuable for biotechnology efforts. </w:t>
      </w:r>
      <w:r w:rsidR="006A2D73">
        <w:rPr>
          <w:rFonts w:ascii="Times New Roman" w:hAnsi="Times New Roman" w:cs="Times New Roman"/>
          <w:sz w:val="24"/>
        </w:rPr>
        <w:t>For reference, sweet wormwood (</w:t>
      </w:r>
      <w:r w:rsidR="006A2D73">
        <w:rPr>
          <w:rFonts w:ascii="Times New Roman" w:hAnsi="Times New Roman" w:cs="Times New Roman"/>
          <w:i/>
          <w:iCs/>
          <w:sz w:val="24"/>
        </w:rPr>
        <w:t>Artemisia annua</w:t>
      </w:r>
      <w:r w:rsidR="006A2D73">
        <w:rPr>
          <w:rFonts w:ascii="Times New Roman" w:hAnsi="Times New Roman" w:cs="Times New Roman"/>
          <w:sz w:val="24"/>
        </w:rPr>
        <w:t xml:space="preserve">), </w:t>
      </w:r>
      <w:r w:rsidR="00BB33D8">
        <w:rPr>
          <w:rFonts w:ascii="Times New Roman" w:hAnsi="Times New Roman" w:cs="Times New Roman"/>
          <w:sz w:val="24"/>
        </w:rPr>
        <w:t>known</w:t>
      </w:r>
      <w:r w:rsidR="00B13728">
        <w:rPr>
          <w:rFonts w:ascii="Times New Roman" w:hAnsi="Times New Roman" w:cs="Times New Roman"/>
          <w:sz w:val="24"/>
        </w:rPr>
        <w:t xml:space="preserve"> for its biosynthesis of </w:t>
      </w:r>
      <w:r w:rsidR="006A2D73">
        <w:rPr>
          <w:rFonts w:ascii="Times New Roman" w:hAnsi="Times New Roman" w:cs="Times New Roman"/>
          <w:sz w:val="24"/>
        </w:rPr>
        <w:t>the antimalarial drug artemisinin</w:t>
      </w:r>
      <w:r w:rsidR="00B13728">
        <w:rPr>
          <w:rFonts w:ascii="Times New Roman" w:hAnsi="Times New Roman" w:cs="Times New Roman"/>
          <w:sz w:val="24"/>
        </w:rPr>
        <w:t>, has a published genome size of 1.74 Gbp</w:t>
      </w:r>
      <w:ins w:id="494" w:author="Bryce Askey" w:date="2021-01-31T14:56:00Z">
        <w:r w:rsidR="00263E3C">
          <w:rPr>
            <w:rFonts w:ascii="Times New Roman" w:hAnsi="Times New Roman" w:cs="Times New Roman"/>
            <w:sz w:val="24"/>
          </w:rPr>
          <w:t xml:space="preserve"> </w:t>
        </w:r>
      </w:ins>
      <w:r w:rsidR="00263E3C">
        <w:rPr>
          <w:rFonts w:ascii="Times New Roman" w:hAnsi="Times New Roman" w:cs="Times New Roman"/>
          <w:sz w:val="24"/>
        </w:rPr>
        <w:fldChar w:fldCharType="begin"/>
      </w:r>
      <w:r w:rsidR="00263E3C">
        <w:rPr>
          <w:rFonts w:ascii="Times New Roman" w:hAnsi="Times New Roman" w:cs="Times New Roman"/>
          <w:sz w:val="24"/>
        </w:rPr>
        <w:instrText xml:space="preserve"> ADDIN ZOTERO_ITEM CSL_CITATION {"citationID":"hAGvIrf0","properties":{"formattedCitation":"(Shen et al., 2018)","plainCitation":"(Shen et al., 2018)","noteIndex":0},"citationItems":[{"id":238,"uris":["http://zotero.org/users/7389210/items/7HSTRUHE"],"uri":["http://zotero.org/users/7389210/items/7HSTRUHE"],"itemData":{"id":238,"type":"article-journal","abstract":"Artemisia annua, commonly known as sweet wormwood or Qinghao, is a shrub native to China and has long been used for medicinal purposes. A. annua is now cultivated globally as the only natural source of a potent anti-malarial compound, artemisinin. Here, we report a high-quality draft assembly of the 1.74-gigabase genome of A. annua, which is highly heterozygous, rich in repetitive sequences, and contains 63 226 protein-coding genes, one of the largest numbers among the sequenced plant species. We found that, as one of a few sequenced genomes in the Asteraceae, the A. annua genome contains a large number of genes specific to this large angiosperm clade. Notably, the expansion and functional diversification of genes encoding enzymes involved in terpene biosynthesis are consistent with the evolution of the artemisinin biosynthetic pathway. We further revealed by transcriptome profiling that A. annua has evolved the sophisticated transcriptional regulatory networks underlying artemisinin biosynthesis. Based on comprehensive genomic and transcriptomic analyses we generated transgenic A. annua lines producing high levels of artemisinin, which are now ready for large-scale production and thereby will help meet the challenge of increasing global demand of artemisinin.","container-title":"Molecular Plant","DOI":"10.1016/j.molp.2018.03.015","ISSN":"1674-2052","issue":"6","journalAbbreviation":"Molecular Plant","language":"en","page":"776-788","source":"ScienceDirect","title":"The Genome of Artemisia annua Provides Insight into the Evolution of Asteraceae Family and Artemisinin Biosynthesis","volume":"11","author":[{"family":"Shen","given":"Qian"},{"family":"Zhang","given":"Lida"},{"family":"Liao","given":"Zhihua"},{"family":"Wang","given":"Shengyue"},{"family":"Yan","given":"Tingxiang"},{"family":"Shi","given":"Pu"},{"family":"Liu","given":"Meng"},{"family":"Fu","given":"Xueqing"},{"family":"Pan","given":"Qifang"},{"family":"Wang","given":"Yuliang"},{"family":"Lv","given":"Zongyou"},{"family":"Lu","given":"Xu"},{"family":"Zhang","given":"Fangyuan"},{"family":"Jiang","given":"Weimin"},{"family":"Ma","given":"Yanan"},{"family":"Chen","given":"Minghui"},{"family":"Hao","given":"Xiaolong"},{"family":"Li","given":"Ling"},{"family":"Tang","given":"Yueli"},{"family":"Lv","given":"Gang"},{"family":"Zhou","given":"Yan"},{"family":"Sun","given":"Xiaofen"},{"family":"Brodelius","given":"Peter E."},{"family":"Rose","given":"Jocelyn K. C."},{"family":"Tang","given":"Kexuan"}],"issued":{"date-parts":[["2018",6,4]]}}}],"schema":"https://github.com/citation-style-language/schema/raw/master/csl-citation.json"} </w:instrText>
      </w:r>
      <w:r w:rsidR="00263E3C">
        <w:rPr>
          <w:rFonts w:ascii="Times New Roman" w:hAnsi="Times New Roman" w:cs="Times New Roman"/>
          <w:sz w:val="24"/>
        </w:rPr>
        <w:fldChar w:fldCharType="separate"/>
      </w:r>
      <w:r w:rsidR="00263E3C" w:rsidRPr="00263E3C">
        <w:rPr>
          <w:rFonts w:ascii="Times New Roman" w:hAnsi="Times New Roman" w:cs="Times New Roman"/>
          <w:sz w:val="24"/>
        </w:rPr>
        <w:t>(Shen et al., 2018)</w:t>
      </w:r>
      <w:r w:rsidR="00263E3C">
        <w:rPr>
          <w:rFonts w:ascii="Times New Roman" w:hAnsi="Times New Roman" w:cs="Times New Roman"/>
          <w:sz w:val="24"/>
        </w:rPr>
        <w:fldChar w:fldCharType="end"/>
      </w:r>
      <w:ins w:id="495" w:author="Bryce Askey" w:date="2021-01-31T14:56:00Z">
        <w:r w:rsidR="00263E3C">
          <w:rPr>
            <w:rFonts w:ascii="Times New Roman" w:hAnsi="Times New Roman" w:cs="Times New Roman"/>
            <w:sz w:val="24"/>
          </w:rPr>
          <w:t>.</w:t>
        </w:r>
      </w:ins>
      <w:r w:rsidR="00B13728">
        <w:rPr>
          <w:rFonts w:ascii="Times New Roman" w:hAnsi="Times New Roman" w:cs="Times New Roman"/>
          <w:sz w:val="24"/>
        </w:rPr>
        <w:t xml:space="preserve"> </w:t>
      </w:r>
      <w:r w:rsidR="004E726A">
        <w:rPr>
          <w:rFonts w:ascii="Times New Roman" w:hAnsi="Times New Roman" w:cs="Times New Roman"/>
          <w:sz w:val="24"/>
        </w:rPr>
        <w:t>Although we found genome sizes to be relatively consistent across the species we analyzed, chromosome number appeared to be more variable</w:t>
      </w:r>
      <w:ins w:id="496" w:author="Bryce Askey" w:date="2021-01-31T15:06:00Z">
        <w:r w:rsidR="00042E50">
          <w:rPr>
            <w:rFonts w:ascii="Times New Roman" w:hAnsi="Times New Roman" w:cs="Times New Roman"/>
            <w:sz w:val="24"/>
          </w:rPr>
          <w:t xml:space="preserve"> . </w:t>
        </w:r>
      </w:ins>
      <w:r w:rsidR="00BD7B01">
        <w:rPr>
          <w:rFonts w:ascii="Times New Roman" w:hAnsi="Times New Roman" w:cs="Times New Roman"/>
          <w:sz w:val="24"/>
        </w:rPr>
        <w:t>This can partially be explained by polyploidy, as those species which were reported to be tetraploid had slightly higher chromosome numbers</w:t>
      </w:r>
      <w:r w:rsidR="004E726A">
        <w:rPr>
          <w:rFonts w:ascii="Times New Roman" w:hAnsi="Times New Roman" w:cs="Times New Roman"/>
          <w:sz w:val="24"/>
        </w:rPr>
        <w:t xml:space="preserve"> </w:t>
      </w:r>
      <w:r w:rsidR="00BD7B01">
        <w:rPr>
          <w:rFonts w:ascii="Times New Roman" w:hAnsi="Times New Roman" w:cs="Times New Roman"/>
          <w:sz w:val="24"/>
        </w:rPr>
        <w:t>as compared to those reported to be diploid. However, chromosome numbers i</w:t>
      </w:r>
      <w:r w:rsidR="002C05C8">
        <w:rPr>
          <w:rFonts w:ascii="Times New Roman" w:hAnsi="Times New Roman" w:cs="Times New Roman"/>
          <w:sz w:val="24"/>
        </w:rPr>
        <w:t>n exclusively</w:t>
      </w:r>
      <w:r w:rsidR="00BD7B01">
        <w:rPr>
          <w:rFonts w:ascii="Times New Roman" w:hAnsi="Times New Roman" w:cs="Times New Roman"/>
          <w:sz w:val="24"/>
        </w:rPr>
        <w:t xml:space="preserve"> </w:t>
      </w:r>
      <w:r w:rsidR="002C05C8">
        <w:rPr>
          <w:rFonts w:ascii="Times New Roman" w:hAnsi="Times New Roman" w:cs="Times New Roman"/>
          <w:sz w:val="24"/>
        </w:rPr>
        <w:t>d</w:t>
      </w:r>
      <w:r w:rsidR="00BD7B01">
        <w:rPr>
          <w:rFonts w:ascii="Times New Roman" w:hAnsi="Times New Roman" w:cs="Times New Roman"/>
          <w:sz w:val="24"/>
        </w:rPr>
        <w:t>iploid species ranged between 18 and 26</w:t>
      </w:r>
      <w:r w:rsidR="002C05C8">
        <w:rPr>
          <w:rFonts w:ascii="Times New Roman" w:hAnsi="Times New Roman" w:cs="Times New Roman"/>
          <w:sz w:val="24"/>
        </w:rPr>
        <w:t xml:space="preserve">. </w:t>
      </w:r>
      <w:r w:rsidR="00641772">
        <w:rPr>
          <w:rFonts w:ascii="Times New Roman" w:hAnsi="Times New Roman" w:cs="Times New Roman"/>
          <w:sz w:val="24"/>
        </w:rPr>
        <w:t xml:space="preserve">Overall, </w:t>
      </w:r>
      <w:r w:rsidR="002C05C8">
        <w:rPr>
          <w:rFonts w:ascii="Times New Roman" w:hAnsi="Times New Roman" w:cs="Times New Roman"/>
          <w:sz w:val="24"/>
        </w:rPr>
        <w:t xml:space="preserve">the relatively tight range of </w:t>
      </w:r>
      <w:r w:rsidR="00641772">
        <w:rPr>
          <w:rFonts w:ascii="Times New Roman" w:hAnsi="Times New Roman" w:cs="Times New Roman"/>
          <w:sz w:val="24"/>
        </w:rPr>
        <w:t>genome sizes and wide range of chromosome numbers for the species we analyzed suggests significant variations in genome structure</w:t>
      </w:r>
      <w:r w:rsidR="00B13728">
        <w:rPr>
          <w:rFonts w:ascii="Times New Roman" w:hAnsi="Times New Roman" w:cs="Times New Roman"/>
          <w:sz w:val="24"/>
        </w:rPr>
        <w:t xml:space="preserve"> </w:t>
      </w:r>
      <w:r w:rsidR="00641772">
        <w:rPr>
          <w:rFonts w:ascii="Times New Roman" w:hAnsi="Times New Roman" w:cs="Times New Roman"/>
          <w:sz w:val="24"/>
        </w:rPr>
        <w:t>that cannot be explained by polyploidy alone.</w:t>
      </w:r>
    </w:p>
    <w:p w14:paraId="62520EB9" w14:textId="3EBEEA82" w:rsidR="008F6A21" w:rsidRPr="008F6A21"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xml:space="preserve">, and its </w:t>
      </w:r>
      <w:r w:rsidR="006B0695">
        <w:rPr>
          <w:rFonts w:ascii="Times New Roman" w:hAnsi="Times New Roman" w:cs="Times New Roman"/>
          <w:sz w:val="24"/>
        </w:rPr>
        <w:t>7-glucuronide</w:t>
      </w:r>
      <w:r w:rsidR="00D533AF">
        <w:rPr>
          <w:rFonts w:ascii="Times New Roman" w:hAnsi="Times New Roman" w:cs="Times New Roman"/>
          <w:sz w:val="24"/>
        </w:rPr>
        <w:t>, oroxyloside, in its leaves</w:t>
      </w:r>
      <w:r>
        <w:rPr>
          <w:rFonts w:ascii="Times New Roman" w:hAnsi="Times New Roman" w:cs="Times New Roman"/>
          <w:sz w:val="24"/>
        </w:rPr>
        <w:t xml:space="preserve"> (Fig</w:t>
      </w:r>
      <w:r w:rsidR="00A34C35">
        <w:rPr>
          <w:rFonts w:ascii="Times New Roman" w:hAnsi="Times New Roman" w:cs="Times New Roman"/>
          <w:sz w:val="24"/>
        </w:rPr>
        <w:t>.</w:t>
      </w:r>
      <w:r>
        <w:rPr>
          <w:rFonts w:ascii="Times New Roman" w:hAnsi="Times New Roman" w:cs="Times New Roman"/>
          <w:sz w:val="24"/>
        </w:rPr>
        <w:t xml:space="preserve">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w:t>
      </w:r>
      <w:del w:id="497" w:author="Askey,Bryce C" w:date="2021-01-27T14:37:00Z">
        <w:r w:rsidR="0030476D" w:rsidDel="0068428F">
          <w:rPr>
            <w:rFonts w:ascii="Times New Roman" w:hAnsi="Times New Roman" w:cs="Times New Roman"/>
            <w:sz w:val="24"/>
          </w:rPr>
          <w:delText>4’</w:delText>
        </w:r>
      </w:del>
      <w:ins w:id="498" w:author="Askey,Bryce C" w:date="2021-01-27T14:37:00Z">
        <w:r w:rsidR="0068428F">
          <w:rPr>
            <w:rFonts w:ascii="Times New Roman" w:hAnsi="Times New Roman" w:cs="Times New Roman"/>
            <w:sz w:val="24"/>
          </w:rPr>
          <w:t>4´</w:t>
        </w:r>
      </w:ins>
      <w:r w:rsidR="0030476D">
        <w:rPr>
          <w:rFonts w:ascii="Times New Roman" w:hAnsi="Times New Roman" w:cs="Times New Roman"/>
          <w:sz w:val="24"/>
        </w:rPr>
        <w:t>-deoxyflavone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w:t>
      </w:r>
      <w:ins w:id="499" w:author="Bryce Askey" w:date="2021-01-31T17:27:00Z">
        <w:r w:rsidR="00335BA3">
          <w:rPr>
            <w:rFonts w:ascii="Times New Roman" w:hAnsi="Times New Roman" w:cs="Times New Roman"/>
            <w:sz w:val="24"/>
          </w:rPr>
          <w:t xml:space="preserve"> </w:t>
        </w:r>
      </w:ins>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{"citationID":"BY12kApO","properties":{"formattedCitation":"(Jeon et al., 2011, 2012)","plainCitation":"(Jeon et al., 2011, 2012)","noteIndex":0},"citationItems":[{"id":258,"uris":["http://zotero.org/users/7389210/items/IXQM29AX"],"uri":["http://zotero.org/users/7389210/items/IXQM29AX"],"itemData":{"id":258,"type":"article-journal","abstract":"Oroxylin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Ho"}],"issued":{"date-parts":[["2011",3,1]]}}},{"id":255,"uris":["http://zotero.org/users/7389210/items/FSZ6VVRM"],"uri":["http://zotero.org/users/7389210/items/FSZ6VVRM"],"itemData":{"id":255,"type":"article-journal","abstract":"Se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(Jeon et al., 2011, 2012)</w:t>
      </w:r>
      <w:r w:rsidR="00335BA3">
        <w:rPr>
          <w:rFonts w:ascii="Times New Roman" w:hAnsi="Times New Roman" w:cs="Times New Roman"/>
          <w:sz w:val="24"/>
        </w:rPr>
        <w:fldChar w:fldCharType="end"/>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ins w:id="500" w:author="Bryce Askey" w:date="2021-01-31T17:28:00Z">
        <w:r w:rsidR="00335BA3">
          <w:rPr>
            <w:rFonts w:ascii="Times New Roman" w:hAnsi="Times New Roman" w:cs="Times New Roman"/>
            <w:sz w:val="24"/>
          </w:rPr>
          <w:t xml:space="preserve"> </w:t>
        </w:r>
      </w:ins>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{"citationID":"b35Ej47i","properties":{"formattedCitation":"(Elkin et al., 2018)","plainCitation":"(Elkin et al., 2018)","noteIndex":0},"citationItems":[{"id":261,"uris":["http://zotero.org/users/7389210/items/AJ8S3Q89"],"uri":["http://zotero.org/users/7389210/items/AJ8S3Q89"],"itemData":{"id":261,"type":"article-journal","abstract":"Perennial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(Elkin et al., 2018)</w:t>
      </w:r>
      <w:r w:rsidR="00335BA3">
        <w:rPr>
          <w:rFonts w:ascii="Times New Roman" w:hAnsi="Times New Roman" w:cs="Times New Roman"/>
          <w:sz w:val="24"/>
        </w:rPr>
        <w:fldChar w:fldCharType="end"/>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as the reaction is biochemically unfavorable</w:t>
      </w:r>
      <w:ins w:id="501" w:author="Bryce Askey" w:date="2021-01-31T17:30:00Z">
        <w:r w:rsidR="00335BA3">
          <w:rPr>
            <w:rFonts w:ascii="Times New Roman" w:hAnsi="Times New Roman" w:cs="Times New Roman"/>
            <w:sz w:val="24"/>
          </w:rPr>
          <w:t xml:space="preserve"> </w:t>
        </w:r>
      </w:ins>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{"citationID":"nrEw4oGB","properties":{"formattedCitation":"(Y.-Y. Zhang et al., 2016)","plainCitation":"(Y.-Y. Zhang et al., 2016)","noteIndex":0},"citationItems":[{"id":264,"uris":["http://zotero.org/users/7389210/items/ZPDGPP49"],"uri":["http://zotero.org/users/7389210/items/ZPDGPP49"],"itemData":{"id":264,"type":"article-journal","abstract":"Oroxylin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(Y.-Y. Zhang et al., 2016)</w:t>
      </w:r>
      <w:r w:rsidR="00335BA3">
        <w:rPr>
          <w:rFonts w:ascii="Times New Roman" w:hAnsi="Times New Roman" w:cs="Times New Roman"/>
          <w:sz w:val="24"/>
        </w:rPr>
        <w:fldChar w:fldCharType="end"/>
      </w:r>
      <w:r w:rsidR="001B7A4D">
        <w:rPr>
          <w:rFonts w:ascii="Times New Roman" w:hAnsi="Times New Roman" w:cs="Times New Roman"/>
          <w:sz w:val="24"/>
        </w:rPr>
        <w:t>.</w:t>
      </w:r>
      <w:r w:rsidR="008A7D85">
        <w:rPr>
          <w:rFonts w:ascii="Times New Roman" w:hAnsi="Times New Roman" w:cs="Times New Roman"/>
          <w:sz w:val="24"/>
        </w:rPr>
        <w:t xml:space="preserve"> </w:t>
      </w:r>
      <w:r w:rsidR="00F52DC2">
        <w:rPr>
          <w:rFonts w:ascii="Times New Roman" w:hAnsi="Times New Roman" w:cs="Times New Roman"/>
          <w:sz w:val="24"/>
        </w:rPr>
        <w:t xml:space="preserve">The absence of another species in our analysis which accumulated comparable amounts of oroxylin A and oroxyloside indicates </w:t>
      </w:r>
      <w:r w:rsidR="0029129C">
        <w:rPr>
          <w:rFonts w:ascii="Times New Roman" w:hAnsi="Times New Roman" w:cs="Times New Roman"/>
          <w:sz w:val="24"/>
        </w:rPr>
        <w:t>the</w:t>
      </w:r>
      <w:r w:rsidR="00826B9D">
        <w:rPr>
          <w:rFonts w:ascii="Times New Roman" w:hAnsi="Times New Roman" w:cs="Times New Roman"/>
          <w:sz w:val="24"/>
        </w:rPr>
        <w:t xml:space="preserve"> possible </w:t>
      </w:r>
      <w:r w:rsidR="0029129C">
        <w:rPr>
          <w:rFonts w:ascii="Times New Roman" w:hAnsi="Times New Roman" w:cs="Times New Roman"/>
          <w:sz w:val="24"/>
        </w:rPr>
        <w:t>evolution of a highly regioselective OMT</w:t>
      </w:r>
      <w:r w:rsidR="00F52DC2">
        <w:rPr>
          <w:rFonts w:ascii="Times New Roman" w:hAnsi="Times New Roman" w:cs="Times New Roman"/>
          <w:sz w:val="24"/>
        </w:rPr>
        <w:t xml:space="preserve"> </w:t>
      </w:r>
      <w:r w:rsidR="0029129C">
        <w:rPr>
          <w:rFonts w:ascii="Times New Roman" w:hAnsi="Times New Roman" w:cs="Times New Roman"/>
          <w:sz w:val="24"/>
        </w:rPr>
        <w:t xml:space="preserve">in </w:t>
      </w:r>
      <w:r w:rsidR="0029129C">
        <w:rPr>
          <w:rFonts w:ascii="Times New Roman" w:hAnsi="Times New Roman" w:cs="Times New Roman"/>
          <w:i/>
          <w:iCs/>
          <w:sz w:val="24"/>
        </w:rPr>
        <w:t>S. racemosa</w:t>
      </w:r>
      <w:r w:rsidR="0029129C">
        <w:rPr>
          <w:rFonts w:ascii="Times New Roman" w:hAnsi="Times New Roman" w:cs="Times New Roman"/>
          <w:sz w:val="24"/>
        </w:rPr>
        <w:t>.</w:t>
      </w:r>
      <w:r w:rsidR="00F52DC2">
        <w:rPr>
          <w:rFonts w:ascii="Times New Roman" w:hAnsi="Times New Roman" w:cs="Times New Roman"/>
          <w:sz w:val="24"/>
        </w:rPr>
        <w:t xml:space="preserve"> </w:t>
      </w:r>
      <w:r w:rsidR="008A7D85">
        <w:rPr>
          <w:rFonts w:ascii="Times New Roman" w:hAnsi="Times New Roman" w:cs="Times New Roman"/>
          <w:sz w:val="24"/>
        </w:rPr>
        <w:lastRenderedPageBreak/>
        <w:t>Work in</w:t>
      </w:r>
      <w:r w:rsidR="00EE1F57">
        <w:rPr>
          <w:rFonts w:ascii="Times New Roman" w:hAnsi="Times New Roman" w:cs="Times New Roman"/>
          <w:sz w:val="24"/>
        </w:rPr>
        <w:t xml:space="preserve"> </w:t>
      </w:r>
      <w:r w:rsidR="008A7D85">
        <w:rPr>
          <w:rFonts w:ascii="Times New Roman" w:hAnsi="Times New Roman" w:cs="Times New Roman"/>
          <w:sz w:val="24"/>
        </w:rPr>
        <w:t>sweet basil</w:t>
      </w:r>
      <w:r w:rsidR="00EE1F57">
        <w:rPr>
          <w:rFonts w:ascii="Times New Roman" w:hAnsi="Times New Roman" w:cs="Times New Roman"/>
          <w:sz w:val="24"/>
        </w:rPr>
        <w:t xml:space="preserve"> (</w:t>
      </w:r>
      <w:r w:rsidR="00EE1F57">
        <w:rPr>
          <w:rFonts w:ascii="Times New Roman" w:hAnsi="Times New Roman" w:cs="Times New Roman"/>
          <w:i/>
          <w:iCs/>
          <w:sz w:val="24"/>
        </w:rPr>
        <w:t>Ocimum basilicum</w:t>
      </w:r>
      <w:r w:rsidR="00EE1F57">
        <w:rPr>
          <w:rFonts w:ascii="Times New Roman" w:hAnsi="Times New Roman" w:cs="Times New Roman"/>
          <w:sz w:val="24"/>
        </w:rPr>
        <w:t>)</w:t>
      </w:r>
      <w:r w:rsidR="00F95B09">
        <w:rPr>
          <w:rFonts w:ascii="Times New Roman" w:hAnsi="Times New Roman" w:cs="Times New Roman"/>
          <w:sz w:val="24"/>
        </w:rPr>
        <w:t>, a species also in the Lamiaceae family</w:t>
      </w:r>
      <w:r w:rsidR="009F5173">
        <w:rPr>
          <w:rFonts w:ascii="Times New Roman" w:hAnsi="Times New Roman" w:cs="Times New Roman"/>
          <w:sz w:val="24"/>
        </w:rPr>
        <w:t xml:space="preserve"> with </w:t>
      </w:r>
      <w:r w:rsidR="009F5173">
        <w:rPr>
          <w:rFonts w:ascii="Times New Roman" w:hAnsi="Times New Roman" w:cs="Times New Roman"/>
          <w:i/>
          <w:iCs/>
          <w:sz w:val="24"/>
        </w:rPr>
        <w:t>Scutellaria</w:t>
      </w:r>
      <w:r w:rsidR="00F95B09">
        <w:rPr>
          <w:rFonts w:ascii="Times New Roman" w:hAnsi="Times New Roman" w:cs="Times New Roman"/>
          <w:sz w:val="24"/>
        </w:rPr>
        <w:t>,</w:t>
      </w:r>
      <w:r w:rsidR="008A7D85">
        <w:rPr>
          <w:rFonts w:ascii="Times New Roman" w:hAnsi="Times New Roman" w:cs="Times New Roman"/>
          <w:sz w:val="24"/>
        </w:rPr>
        <w:t xml:space="preserve"> identified a methyltransferase capable of specific methylation of the 6-OH group of scutellarein</w:t>
      </w:r>
      <w:r w:rsidR="00F95B09">
        <w:rPr>
          <w:rFonts w:ascii="Times New Roman" w:hAnsi="Times New Roman" w:cs="Times New Roman"/>
          <w:sz w:val="24"/>
        </w:rPr>
        <w:t xml:space="preserve"> </w:t>
      </w:r>
      <w:r w:rsidR="00335BA3">
        <w:rPr>
          <w:rFonts w:ascii="Times New Roman" w:hAnsi="Times New Roman" w:cs="Times New Roman"/>
          <w:sz w:val="24"/>
        </w:rPr>
        <w:fldChar w:fldCharType="begin"/>
      </w:r>
      <w:r w:rsidR="00335BA3">
        <w:rPr>
          <w:rFonts w:ascii="Times New Roman" w:hAnsi="Times New Roman" w:cs="Times New Roman"/>
          <w:sz w:val="24"/>
        </w:rPr>
        <w:instrText xml:space="preserve"> ADDIN ZOTERO_ITEM CSL_CITATION {"citationID":"WqJqZXQb","properties":{"formattedCitation":"(Berim et al., 2012)","plainCitation":"(Berim et al., 2012)","noteIndex":0},"citationItems":[{"id":267,"uris":["http://zotero.org/users/7389210/items/4B9EBITS"],"uri":["http://zotero.org/users/7389210/items/4B9EBITS"],"itemData":{"id":267,"type":"article-journal","abstract":"Polymethoxylated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sidR="00335BA3">
        <w:rPr>
          <w:rFonts w:ascii="Times New Roman" w:hAnsi="Times New Roman" w:cs="Times New Roman"/>
          <w:sz w:val="24"/>
        </w:rPr>
        <w:fldChar w:fldCharType="separate"/>
      </w:r>
      <w:r w:rsidR="00335BA3" w:rsidRPr="00335BA3">
        <w:rPr>
          <w:rFonts w:ascii="Times New Roman" w:hAnsi="Times New Roman" w:cs="Times New Roman"/>
          <w:sz w:val="24"/>
        </w:rPr>
        <w:t>(Berim et al., 2012)</w:t>
      </w:r>
      <w:r w:rsidR="00335BA3">
        <w:rPr>
          <w:rFonts w:ascii="Times New Roman" w:hAnsi="Times New Roman" w:cs="Times New Roman"/>
          <w:sz w:val="24"/>
        </w:rPr>
        <w:fldChar w:fldCharType="end"/>
      </w:r>
      <w:ins w:id="502" w:author="Bryce Askey" w:date="2021-01-31T17:31:00Z">
        <w:r w:rsidR="00335BA3">
          <w:rPr>
            <w:rFonts w:ascii="Times New Roman" w:hAnsi="Times New Roman" w:cs="Times New Roman"/>
            <w:sz w:val="24"/>
          </w:rPr>
          <w:t xml:space="preserve">. </w:t>
        </w:r>
      </w:ins>
      <w:r w:rsidR="00F95B09">
        <w:rPr>
          <w:rFonts w:ascii="Times New Roman" w:hAnsi="Times New Roman" w:cs="Times New Roman"/>
          <w:sz w:val="24"/>
        </w:rPr>
        <w:t>Scutellarin is</w:t>
      </w:r>
      <w:r w:rsidR="008A7D85">
        <w:rPr>
          <w:rFonts w:ascii="Times New Roman" w:hAnsi="Times New Roman" w:cs="Times New Roman"/>
          <w:sz w:val="24"/>
        </w:rPr>
        <w:t xml:space="preserve"> a </w:t>
      </w:r>
      <w:del w:id="503" w:author="Askey,Bryce C" w:date="2021-01-27T14:37:00Z">
        <w:r w:rsidR="008A7D85" w:rsidDel="0068428F">
          <w:rPr>
            <w:rFonts w:ascii="Times New Roman" w:hAnsi="Times New Roman" w:cs="Times New Roman"/>
            <w:sz w:val="24"/>
          </w:rPr>
          <w:delText>4’</w:delText>
        </w:r>
      </w:del>
      <w:ins w:id="504"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-hydroxyflavone identical in structure to baicalein apart from its </w:t>
      </w:r>
      <w:del w:id="505" w:author="Askey,Bryce C" w:date="2021-01-27T14:37:00Z">
        <w:r w:rsidR="008A7D85" w:rsidDel="0068428F">
          <w:rPr>
            <w:rFonts w:ascii="Times New Roman" w:hAnsi="Times New Roman" w:cs="Times New Roman"/>
            <w:sz w:val="24"/>
          </w:rPr>
          <w:delText>4’</w:delText>
        </w:r>
      </w:del>
      <w:ins w:id="506" w:author="Askey,Bryce C" w:date="2021-01-27T14:37:00Z">
        <w:r w:rsidR="0068428F">
          <w:rPr>
            <w:rFonts w:ascii="Times New Roman" w:hAnsi="Times New Roman" w:cs="Times New Roman"/>
            <w:sz w:val="24"/>
          </w:rPr>
          <w:t>4´</w:t>
        </w:r>
      </w:ins>
      <w:r w:rsidR="008A7D85">
        <w:rPr>
          <w:rFonts w:ascii="Times New Roman" w:hAnsi="Times New Roman" w:cs="Times New Roman"/>
          <w:sz w:val="24"/>
        </w:rPr>
        <w:t xml:space="preserve">-OH group. </w:t>
      </w:r>
      <w:r w:rsidR="00E431EF">
        <w:rPr>
          <w:rFonts w:ascii="Times New Roman" w:hAnsi="Times New Roman" w:cs="Times New Roman"/>
          <w:sz w:val="24"/>
        </w:rPr>
        <w:t>To ensure the proper orientation of its substrate, and thus its regioselectivity, the</w:t>
      </w:r>
      <w:ins w:id="507" w:author="Bryce Askey" w:date="2021-01-31T17:32:00Z">
        <w:r w:rsidR="00335BA3">
          <w:rPr>
            <w:rFonts w:ascii="Times New Roman" w:hAnsi="Times New Roman" w:cs="Times New Roman"/>
            <w:sz w:val="24"/>
          </w:rPr>
          <w:t xml:space="preserve"> </w:t>
        </w:r>
        <w:r w:rsidR="00335BA3">
          <w:rPr>
            <w:rFonts w:ascii="Times New Roman" w:hAnsi="Times New Roman" w:cs="Times New Roman"/>
            <w:i/>
            <w:iCs/>
            <w:sz w:val="24"/>
          </w:rPr>
          <w:t>O. basilicum</w:t>
        </w:r>
      </w:ins>
      <w:r w:rsidR="00E431EF">
        <w:rPr>
          <w:rFonts w:ascii="Times New Roman" w:hAnsi="Times New Roman" w:cs="Times New Roman"/>
          <w:sz w:val="24"/>
        </w:rPr>
        <w:t xml:space="preserve"> OMT uses a Thr residue to hydrogen bond with the </w:t>
      </w:r>
      <w:del w:id="508" w:author="Askey,Bryce C" w:date="2021-01-27T14:37:00Z">
        <w:r w:rsidR="00E431EF" w:rsidDel="0068428F">
          <w:rPr>
            <w:rFonts w:ascii="Times New Roman" w:hAnsi="Times New Roman" w:cs="Times New Roman"/>
            <w:sz w:val="24"/>
          </w:rPr>
          <w:delText>4’</w:delText>
        </w:r>
      </w:del>
      <w:ins w:id="509" w:author="Askey,Bryce C" w:date="2021-01-27T14:37:00Z">
        <w:r w:rsidR="0068428F">
          <w:rPr>
            <w:rFonts w:ascii="Times New Roman" w:hAnsi="Times New Roman" w:cs="Times New Roman"/>
            <w:sz w:val="24"/>
          </w:rPr>
          <w:t>4´</w:t>
        </w:r>
      </w:ins>
      <w:r w:rsidR="00E431EF">
        <w:rPr>
          <w:rFonts w:ascii="Times New Roman" w:hAnsi="Times New Roman" w:cs="Times New Roman"/>
          <w:sz w:val="24"/>
        </w:rPr>
        <w:t xml:space="preserve">-OH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w:t>
      </w:r>
      <w:del w:id="510" w:author="Askey,Bryce C" w:date="2021-01-27T14:37:00Z">
        <w:r w:rsidR="00E431EF" w:rsidDel="0068428F">
          <w:rPr>
            <w:rFonts w:ascii="Times New Roman" w:hAnsi="Times New Roman" w:cs="Times New Roman"/>
            <w:sz w:val="24"/>
          </w:rPr>
          <w:delText>4’</w:delText>
        </w:r>
      </w:del>
      <w:ins w:id="511" w:author="Askey,Bryce C" w:date="2021-01-27T14:37:00Z">
        <w:r w:rsidR="0068428F">
          <w:rPr>
            <w:rFonts w:ascii="Times New Roman" w:hAnsi="Times New Roman" w:cs="Times New Roman"/>
            <w:sz w:val="24"/>
          </w:rPr>
          <w:t>4´</w:t>
        </w:r>
      </w:ins>
      <w:r w:rsidR="00E431EF">
        <w:rPr>
          <w:rFonts w:ascii="Times New Roman" w:hAnsi="Times New Roman" w:cs="Times New Roman"/>
          <w:sz w:val="24"/>
        </w:rPr>
        <w:t>-OH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w:t>
      </w:r>
      <w:r w:rsidR="00F52DC2">
        <w:rPr>
          <w:rFonts w:ascii="Times New Roman" w:hAnsi="Times New Roman" w:cs="Times New Roman"/>
          <w:sz w:val="24"/>
        </w:rPr>
        <w:t xml:space="preserve"> Research by </w:t>
      </w:r>
      <w:r w:rsidR="00924615">
        <w:rPr>
          <w:rFonts w:ascii="Times New Roman" w:hAnsi="Times New Roman" w:cs="Times New Roman"/>
          <w:sz w:val="24"/>
        </w:rPr>
        <w:fldChar w:fldCharType="begin"/>
      </w:r>
      <w:r w:rsidR="00A34C35">
        <w:rPr>
          <w:rFonts w:ascii="Times New Roman" w:hAnsi="Times New Roman" w:cs="Times New Roman"/>
          <w:sz w:val="24"/>
        </w:rPr>
        <w:instrText xml:space="preserve"> ADDIN ZOTERO_ITEM CSL_CITATION {"citationID":"1mqWanb2","properties":{"formattedCitation":"(Y.-Y. Zhang et al., 2016)","plainCitation":"(Y.-Y. Zhang et al., 2016)","dontUpdate":true,"noteIndex":0},"citationItems":[{"id":264,"uris":["http://zotero.org/users/7389210/items/ZPDGPP49"],"uri":["http://zotero.org/users/7389210/items/ZPDGPP49"],"itemData":{"id":264,"type":"article-journal","abstract":"Oroxylin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sidR="00924615">
        <w:rPr>
          <w:rFonts w:ascii="Times New Roman" w:hAnsi="Times New Roman" w:cs="Times New Roman"/>
          <w:sz w:val="24"/>
        </w:rPr>
        <w:fldChar w:fldCharType="separate"/>
      </w:r>
      <w:del w:id="512" w:author="Bryce Askey" w:date="2021-01-31T17:32:00Z">
        <w:r w:rsidR="00924615" w:rsidRPr="00924615" w:rsidDel="00924615">
          <w:rPr>
            <w:rFonts w:ascii="Times New Roman" w:hAnsi="Times New Roman" w:cs="Times New Roman"/>
            <w:sz w:val="24"/>
          </w:rPr>
          <w:delText>(</w:delText>
        </w:r>
      </w:del>
      <w:r w:rsidR="00924615" w:rsidRPr="00924615">
        <w:rPr>
          <w:rFonts w:ascii="Times New Roman" w:hAnsi="Times New Roman" w:cs="Times New Roman"/>
          <w:sz w:val="24"/>
        </w:rPr>
        <w:t xml:space="preserve">Y.-Y. Zhang et al. </w:t>
      </w:r>
      <w:r w:rsidR="00924615">
        <w:rPr>
          <w:rFonts w:ascii="Times New Roman" w:hAnsi="Times New Roman" w:cs="Times New Roman"/>
          <w:sz w:val="24"/>
        </w:rPr>
        <w:t>(</w:t>
      </w:r>
      <w:r w:rsidR="00924615" w:rsidRPr="00924615">
        <w:rPr>
          <w:rFonts w:ascii="Times New Roman" w:hAnsi="Times New Roman" w:cs="Times New Roman"/>
          <w:sz w:val="24"/>
        </w:rPr>
        <w:t>2016)</w:t>
      </w:r>
      <w:r w:rsidR="00924615">
        <w:rPr>
          <w:rFonts w:ascii="Times New Roman" w:hAnsi="Times New Roman" w:cs="Times New Roman"/>
          <w:sz w:val="24"/>
        </w:rPr>
        <w:fldChar w:fldCharType="end"/>
      </w:r>
      <w:ins w:id="513" w:author="Bryce Askey" w:date="2021-01-31T17:33:00Z">
        <w:r w:rsidR="00924615">
          <w:rPr>
            <w:rFonts w:ascii="Times New Roman" w:hAnsi="Times New Roman" w:cs="Times New Roman"/>
            <w:sz w:val="24"/>
          </w:rPr>
          <w:t xml:space="preserve"> </w:t>
        </w:r>
      </w:ins>
      <w:r w:rsidR="0029129C">
        <w:rPr>
          <w:rFonts w:ascii="Times New Roman" w:hAnsi="Times New Roman" w:cs="Times New Roman"/>
          <w:sz w:val="24"/>
        </w:rPr>
        <w:t>in</w:t>
      </w:r>
      <w:r w:rsidR="00F20F66">
        <w:rPr>
          <w:rFonts w:ascii="Times New Roman" w:hAnsi="Times New Roman" w:cs="Times New Roman"/>
          <w:sz w:val="24"/>
        </w:rPr>
        <w:t xml:space="preserve"> a liverwort species</w:t>
      </w:r>
      <w:r w:rsidR="00EE1F57">
        <w:rPr>
          <w:rFonts w:ascii="Times New Roman" w:hAnsi="Times New Roman" w:cs="Times New Roman"/>
          <w:sz w:val="24"/>
        </w:rPr>
        <w:t xml:space="preserve"> (</w:t>
      </w:r>
      <w:r w:rsidR="00EE1F57">
        <w:rPr>
          <w:rFonts w:ascii="Times New Roman" w:hAnsi="Times New Roman" w:cs="Times New Roman"/>
          <w:i/>
          <w:iCs/>
          <w:sz w:val="24"/>
        </w:rPr>
        <w:t>Plagiochasma appendiculatum</w:t>
      </w:r>
      <w:r w:rsidR="00EE1F57">
        <w:rPr>
          <w:rFonts w:ascii="Times New Roman" w:hAnsi="Times New Roman" w:cs="Times New Roman"/>
          <w:sz w:val="24"/>
        </w:rPr>
        <w:t>)</w:t>
      </w:r>
      <w:r w:rsidR="00F52DC2">
        <w:rPr>
          <w:rFonts w:ascii="Times New Roman" w:hAnsi="Times New Roman" w:cs="Times New Roman"/>
          <w:sz w:val="24"/>
        </w:rPr>
        <w:t xml:space="preserve"> identified a methyltransferase </w:t>
      </w:r>
      <w:r w:rsidR="0029129C">
        <w:rPr>
          <w:rFonts w:ascii="Times New Roman" w:hAnsi="Times New Roman" w:cs="Times New Roman"/>
          <w:sz w:val="24"/>
        </w:rPr>
        <w:t>that is capable</w:t>
      </w:r>
      <w:r w:rsidR="00F52DC2">
        <w:rPr>
          <w:rFonts w:ascii="Times New Roman" w:hAnsi="Times New Roman" w:cs="Times New Roman"/>
          <w:sz w:val="24"/>
        </w:rPr>
        <w:t xml:space="preserve"> of regioselective methylation of the 6-OH group in baicalein.</w:t>
      </w:r>
      <w:r w:rsidR="008F6A21">
        <w:rPr>
          <w:rFonts w:ascii="Times New Roman" w:hAnsi="Times New Roman" w:cs="Times New Roman"/>
          <w:sz w:val="24"/>
        </w:rPr>
        <w:t xml:space="preserve"> A</w:t>
      </w:r>
      <w:r w:rsidR="00F52DC2">
        <w:rPr>
          <w:rFonts w:ascii="Times New Roman" w:hAnsi="Times New Roman" w:cs="Times New Roman"/>
          <w:sz w:val="24"/>
        </w:rPr>
        <w:t xml:space="preserve">s this OMT has not yet been structurally characterized, the method by which it achieves its specificity remains unknown. </w:t>
      </w:r>
      <w:r w:rsidR="00A74253">
        <w:rPr>
          <w:rFonts w:ascii="Times New Roman" w:hAnsi="Times New Roman" w:cs="Times New Roman"/>
          <w:sz w:val="24"/>
        </w:rPr>
        <w:t>The</w:t>
      </w:r>
      <w:r w:rsidR="00281D30">
        <w:rPr>
          <w:rFonts w:ascii="Times New Roman" w:hAnsi="Times New Roman" w:cs="Times New Roman"/>
          <w:sz w:val="24"/>
        </w:rPr>
        <w:t xml:space="preserve"> great</w:t>
      </w:r>
      <w:r w:rsidR="00A74253">
        <w:rPr>
          <w:rFonts w:ascii="Times New Roman" w:hAnsi="Times New Roman" w:cs="Times New Roman"/>
          <w:sz w:val="24"/>
        </w:rPr>
        <w:t xml:space="preserve"> evolutionary distance separating </w:t>
      </w:r>
      <w:r w:rsidR="00A74253">
        <w:rPr>
          <w:rFonts w:ascii="Times New Roman" w:hAnsi="Times New Roman" w:cs="Times New Roman"/>
          <w:i/>
          <w:iCs/>
          <w:sz w:val="24"/>
        </w:rPr>
        <w:t xml:space="preserve">S. racemosa </w:t>
      </w:r>
      <w:r w:rsidR="00A74253">
        <w:rPr>
          <w:rFonts w:ascii="Times New Roman" w:hAnsi="Times New Roman" w:cs="Times New Roman"/>
          <w:sz w:val="24"/>
        </w:rPr>
        <w:t xml:space="preserve">and </w:t>
      </w:r>
      <w:r w:rsidR="00A74253">
        <w:rPr>
          <w:rFonts w:ascii="Times New Roman" w:hAnsi="Times New Roman" w:cs="Times New Roman"/>
          <w:i/>
          <w:iCs/>
          <w:sz w:val="24"/>
        </w:rPr>
        <w:t xml:space="preserve">P. appendiculatum </w:t>
      </w:r>
      <w:r w:rsidR="00A74253">
        <w:rPr>
          <w:rFonts w:ascii="Times New Roman" w:hAnsi="Times New Roman" w:cs="Times New Roman"/>
          <w:sz w:val="24"/>
        </w:rPr>
        <w:t>suggests a</w:t>
      </w:r>
      <w:r w:rsidR="00A57DE8">
        <w:rPr>
          <w:rFonts w:ascii="Times New Roman" w:hAnsi="Times New Roman" w:cs="Times New Roman"/>
          <w:sz w:val="24"/>
        </w:rPr>
        <w:t xml:space="preserve">n occurrence </w:t>
      </w:r>
      <w:r w:rsidR="00A74253">
        <w:rPr>
          <w:rFonts w:ascii="Times New Roman" w:hAnsi="Times New Roman" w:cs="Times New Roman"/>
          <w:sz w:val="24"/>
        </w:rPr>
        <w:t xml:space="preserve">of convergent evolution, </w:t>
      </w:r>
      <w:r w:rsidR="00B06897">
        <w:rPr>
          <w:rFonts w:ascii="Times New Roman" w:hAnsi="Times New Roman" w:cs="Times New Roman"/>
          <w:sz w:val="24"/>
        </w:rPr>
        <w:t xml:space="preserve">possibly indicating the </w:t>
      </w:r>
      <w:r w:rsidR="00A57DE8">
        <w:rPr>
          <w:rFonts w:ascii="Times New Roman" w:hAnsi="Times New Roman" w:cs="Times New Roman"/>
          <w:sz w:val="24"/>
        </w:rPr>
        <w:t>physiological importance of oroxylin A and oroxyloside in plants.</w:t>
      </w:r>
      <w:r w:rsidR="00E431EF">
        <w:rPr>
          <w:rFonts w:ascii="Times New Roman" w:hAnsi="Times New Roman" w:cs="Times New Roman"/>
          <w:sz w:val="24"/>
        </w:rPr>
        <w:t xml:space="preserve"> </w:t>
      </w:r>
      <w:r w:rsidR="00B06897">
        <w:rPr>
          <w:rFonts w:ascii="Times New Roman" w:hAnsi="Times New Roman" w:cs="Times New Roman"/>
          <w:sz w:val="24"/>
        </w:rPr>
        <w:t>F</w:t>
      </w:r>
      <w:r w:rsidR="00A57DE8">
        <w:rPr>
          <w:rFonts w:ascii="Times New Roman" w:hAnsi="Times New Roman" w:cs="Times New Roman"/>
          <w:sz w:val="24"/>
        </w:rPr>
        <w:t xml:space="preserve">uture work in </w:t>
      </w:r>
      <w:r w:rsidR="00A57DE8">
        <w:rPr>
          <w:rFonts w:ascii="Times New Roman" w:hAnsi="Times New Roman" w:cs="Times New Roman"/>
          <w:i/>
          <w:iCs/>
          <w:sz w:val="24"/>
        </w:rPr>
        <w:t xml:space="preserve">S. racemosa </w:t>
      </w:r>
      <w:r w:rsidR="00A57DE8">
        <w:rPr>
          <w:rFonts w:ascii="Times New Roman" w:hAnsi="Times New Roman" w:cs="Times New Roman"/>
          <w:sz w:val="24"/>
        </w:rPr>
        <w:t xml:space="preserve">should be directed towards </w:t>
      </w:r>
      <w:r w:rsidR="008F6A21">
        <w:rPr>
          <w:rFonts w:ascii="Times New Roman" w:hAnsi="Times New Roman" w:cs="Times New Roman"/>
          <w:sz w:val="24"/>
        </w:rPr>
        <w:t xml:space="preserve">characterizing </w:t>
      </w:r>
      <w:r w:rsidR="00D77155">
        <w:rPr>
          <w:rFonts w:ascii="Times New Roman" w:hAnsi="Times New Roman" w:cs="Times New Roman"/>
          <w:sz w:val="24"/>
        </w:rPr>
        <w:t>its</w:t>
      </w:r>
      <w:r w:rsidR="00A57DE8">
        <w:rPr>
          <w:rFonts w:ascii="Times New Roman" w:hAnsi="Times New Roman" w:cs="Times New Roman"/>
          <w:sz w:val="24"/>
        </w:rPr>
        <w:t xml:space="preserve"> biosynthesis of oroxylin A, with specific attention paid to the potential </w:t>
      </w:r>
      <w:r w:rsidR="008F6A21">
        <w:rPr>
          <w:rFonts w:ascii="Times New Roman" w:hAnsi="Times New Roman" w:cs="Times New Roman"/>
          <w:sz w:val="24"/>
        </w:rPr>
        <w:t xml:space="preserve">specialization </w:t>
      </w:r>
      <w:r w:rsidR="00A57DE8">
        <w:rPr>
          <w:rFonts w:ascii="Times New Roman" w:hAnsi="Times New Roman" w:cs="Times New Roman"/>
          <w:sz w:val="24"/>
        </w:rPr>
        <w:t>of OMTs</w:t>
      </w:r>
      <w:r w:rsidR="00D77155">
        <w:rPr>
          <w:rFonts w:ascii="Times New Roman" w:hAnsi="Times New Roman" w:cs="Times New Roman"/>
          <w:sz w:val="24"/>
        </w:rPr>
        <w:t xml:space="preserve"> in the pathway</w:t>
      </w:r>
      <w:r w:rsidR="00A57DE8">
        <w:rPr>
          <w:rFonts w:ascii="Times New Roman" w:hAnsi="Times New Roman" w:cs="Times New Roman"/>
          <w:sz w:val="24"/>
        </w:rPr>
        <w:t>.</w:t>
      </w:r>
      <w:r w:rsidR="00D77155">
        <w:rPr>
          <w:rFonts w:ascii="Times New Roman" w:hAnsi="Times New Roman" w:cs="Times New Roman"/>
          <w:sz w:val="24"/>
        </w:rPr>
        <w:t xml:space="preserve"> Overall, </w:t>
      </w:r>
      <w:r w:rsidR="00D77155">
        <w:rPr>
          <w:rFonts w:ascii="Times New Roman" w:hAnsi="Times New Roman" w:cs="Times New Roman"/>
          <w:i/>
          <w:iCs/>
          <w:sz w:val="24"/>
        </w:rPr>
        <w:t xml:space="preserve">S. racemosa </w:t>
      </w:r>
      <w:r w:rsidR="00D77155">
        <w:rPr>
          <w:rFonts w:ascii="Times New Roman" w:hAnsi="Times New Roman" w:cs="Times New Roman"/>
          <w:sz w:val="24"/>
        </w:rPr>
        <w:t xml:space="preserve">is a promising target for biotechnology improvement due to its relatively small genome size, and </w:t>
      </w:r>
      <w:r w:rsidR="00A57DE8">
        <w:rPr>
          <w:rFonts w:ascii="Times New Roman" w:hAnsi="Times New Roman" w:cs="Times New Roman"/>
          <w:sz w:val="24"/>
        </w:rPr>
        <w:t xml:space="preserve">the </w:t>
      </w:r>
      <w:r w:rsidR="008F6A21">
        <w:rPr>
          <w:rFonts w:ascii="Times New Roman" w:hAnsi="Times New Roman" w:cs="Times New Roman"/>
          <w:sz w:val="24"/>
        </w:rPr>
        <w:t>significant bioactive effects</w:t>
      </w:r>
      <w:r w:rsidR="00A57DE8">
        <w:rPr>
          <w:rFonts w:ascii="Times New Roman" w:hAnsi="Times New Roman" w:cs="Times New Roman"/>
          <w:sz w:val="24"/>
        </w:rPr>
        <w:t xml:space="preserve"> of oroxylin A and oroxyloside</w:t>
      </w:r>
      <w:r w:rsidR="008F6A21">
        <w:rPr>
          <w:rFonts w:ascii="Times New Roman" w:hAnsi="Times New Roman" w:cs="Times New Roman"/>
          <w:sz w:val="24"/>
        </w:rPr>
        <w:t>.</w:t>
      </w:r>
    </w:p>
    <w:p w14:paraId="7B023B34" w14:textId="6BCB5605" w:rsidR="001E6C09" w:rsidRPr="00C269FD" w:rsidRDefault="00A222AC" w:rsidP="00745D25">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sz w:val="24"/>
          <w:szCs w:val="24"/>
        </w:rPr>
        <w:t xml:space="preserve">In addition to </w:t>
      </w:r>
      <w:r>
        <w:rPr>
          <w:rFonts w:ascii="Times New Roman" w:hAnsi="Times New Roman" w:cs="Times New Roman"/>
          <w:i/>
          <w:iCs/>
          <w:sz w:val="24"/>
          <w:szCs w:val="24"/>
        </w:rPr>
        <w:t>S. racemosa</w:t>
      </w:r>
      <w:r>
        <w:rPr>
          <w:rFonts w:ascii="Times New Roman" w:hAnsi="Times New Roman" w:cs="Times New Roman"/>
          <w:sz w:val="24"/>
          <w:szCs w:val="24"/>
        </w:rPr>
        <w:t xml:space="preserve">, other </w:t>
      </w:r>
      <w:r>
        <w:rPr>
          <w:rFonts w:ascii="Times New Roman" w:hAnsi="Times New Roman" w:cs="Times New Roman"/>
          <w:i/>
          <w:iCs/>
          <w:sz w:val="24"/>
          <w:szCs w:val="24"/>
        </w:rPr>
        <w:t>Scutellaria</w:t>
      </w:r>
      <w:r>
        <w:rPr>
          <w:rFonts w:ascii="Times New Roman" w:hAnsi="Times New Roman" w:cs="Times New Roman"/>
          <w:sz w:val="24"/>
          <w:szCs w:val="24"/>
        </w:rPr>
        <w:t xml:space="preserve"> species which could serve as valuable targets for further medicinal study include </w:t>
      </w:r>
      <w:r>
        <w:rPr>
          <w:rFonts w:ascii="Times New Roman" w:hAnsi="Times New Roman" w:cs="Times New Roman"/>
          <w:i/>
          <w:iCs/>
          <w:sz w:val="24"/>
          <w:szCs w:val="24"/>
        </w:rPr>
        <w:t>S. dependens</w:t>
      </w:r>
      <w:r>
        <w:rPr>
          <w:rFonts w:ascii="Times New Roman" w:hAnsi="Times New Roman" w:cs="Times New Roman"/>
          <w:sz w:val="24"/>
          <w:szCs w:val="24"/>
        </w:rPr>
        <w:t xml:space="preserve">, </w:t>
      </w:r>
      <w:r>
        <w:rPr>
          <w:rFonts w:ascii="Times New Roman" w:hAnsi="Times New Roman" w:cs="Times New Roman"/>
          <w:i/>
          <w:iCs/>
          <w:sz w:val="24"/>
          <w:szCs w:val="24"/>
        </w:rPr>
        <w:t>S. wrightii</w:t>
      </w:r>
      <w:r>
        <w:rPr>
          <w:rFonts w:ascii="Times New Roman" w:hAnsi="Times New Roman" w:cs="Times New Roman"/>
          <w:sz w:val="24"/>
          <w:szCs w:val="24"/>
        </w:rPr>
        <w:t xml:space="preserve">, and </w:t>
      </w:r>
      <w:r>
        <w:rPr>
          <w:rFonts w:ascii="Times New Roman" w:hAnsi="Times New Roman" w:cs="Times New Roman"/>
          <w:i/>
          <w:iCs/>
          <w:sz w:val="24"/>
          <w:szCs w:val="24"/>
        </w:rPr>
        <w:t>S. suffrutescens</w:t>
      </w:r>
      <w:r>
        <w:rPr>
          <w:rFonts w:ascii="Times New Roman" w:hAnsi="Times New Roman" w:cs="Times New Roman"/>
          <w:sz w:val="24"/>
          <w:szCs w:val="24"/>
        </w:rPr>
        <w:t>.</w:t>
      </w:r>
      <w:r w:rsidR="00745D25" w:rsidRPr="00C269FD">
        <w:rPr>
          <w:rFonts w:ascii="Times New Roman" w:hAnsi="Times New Roman" w:cs="Times New Roman"/>
          <w:color w:val="FF0000"/>
          <w:sz w:val="24"/>
          <w:szCs w:val="24"/>
        </w:rPr>
        <w:tab/>
      </w:r>
      <w:r w:rsidR="00830BB0">
        <w:rPr>
          <w:rFonts w:ascii="Times New Roman" w:hAnsi="Times New Roman" w:cs="Times New Roman"/>
          <w:i/>
          <w:iCs/>
          <w:sz w:val="24"/>
          <w:szCs w:val="24"/>
        </w:rPr>
        <w:t xml:space="preserve">S. dependens </w:t>
      </w:r>
      <w:r w:rsidR="00830BB0">
        <w:rPr>
          <w:rFonts w:ascii="Times New Roman" w:hAnsi="Times New Roman" w:cs="Times New Roman"/>
          <w:sz w:val="24"/>
          <w:szCs w:val="24"/>
        </w:rPr>
        <w:t xml:space="preserve">is notable because of its high accumulation of wogonin and wogonoside in its leaves. As this accumulation pattern contrasts with that of </w:t>
      </w:r>
      <w:r w:rsidR="00830BB0">
        <w:rPr>
          <w:rFonts w:ascii="Times New Roman" w:hAnsi="Times New Roman" w:cs="Times New Roman"/>
          <w:i/>
          <w:iCs/>
          <w:sz w:val="24"/>
          <w:szCs w:val="24"/>
        </w:rPr>
        <w:t>S. baicalensis</w:t>
      </w:r>
      <w:r w:rsidR="00830BB0">
        <w:rPr>
          <w:rFonts w:ascii="Times New Roman" w:hAnsi="Times New Roman" w:cs="Times New Roman"/>
          <w:sz w:val="24"/>
          <w:szCs w:val="24"/>
        </w:rPr>
        <w:t xml:space="preserve">, studying </w:t>
      </w:r>
      <w:r w:rsidR="00830BB0">
        <w:rPr>
          <w:rFonts w:ascii="Times New Roman" w:hAnsi="Times New Roman" w:cs="Times New Roman"/>
          <w:i/>
          <w:iCs/>
          <w:sz w:val="24"/>
          <w:szCs w:val="24"/>
        </w:rPr>
        <w:t xml:space="preserve">S. dependens </w:t>
      </w:r>
      <w:r w:rsidR="00830BB0">
        <w:rPr>
          <w:rFonts w:ascii="Times New Roman" w:hAnsi="Times New Roman" w:cs="Times New Roman"/>
          <w:sz w:val="24"/>
          <w:szCs w:val="24"/>
        </w:rPr>
        <w:t xml:space="preserve">could help uncover the regulatory mechanisms affecting the organ-specificity of the </w:t>
      </w:r>
      <w:del w:id="514" w:author="Askey,Bryce C" w:date="2021-01-27T14:37:00Z">
        <w:r w:rsidR="00830BB0" w:rsidDel="0068428F">
          <w:rPr>
            <w:rFonts w:ascii="Times New Roman" w:hAnsi="Times New Roman" w:cs="Times New Roman"/>
            <w:sz w:val="24"/>
            <w:szCs w:val="24"/>
          </w:rPr>
          <w:delText>4’</w:delText>
        </w:r>
      </w:del>
      <w:ins w:id="515" w:author="Askey,Bryce C" w:date="2021-01-27T14:37:00Z">
        <w:r w:rsidR="0068428F">
          <w:rPr>
            <w:rFonts w:ascii="Times New Roman" w:hAnsi="Times New Roman" w:cs="Times New Roman"/>
            <w:sz w:val="24"/>
            <w:szCs w:val="24"/>
          </w:rPr>
          <w:t>4´</w:t>
        </w:r>
      </w:ins>
      <w:r w:rsidR="00830BB0">
        <w:rPr>
          <w:rFonts w:ascii="Times New Roman" w:hAnsi="Times New Roman" w:cs="Times New Roman"/>
          <w:sz w:val="24"/>
          <w:szCs w:val="24"/>
        </w:rPr>
        <w:t>-deoxyflavone pathway</w:t>
      </w:r>
      <w:r w:rsidR="00A05184">
        <w:rPr>
          <w:rFonts w:ascii="Times New Roman" w:hAnsi="Times New Roman" w:cs="Times New Roman"/>
          <w:sz w:val="24"/>
          <w:szCs w:val="24"/>
        </w:rPr>
        <w:t xml:space="preserve"> in </w:t>
      </w:r>
      <w:r w:rsidR="00A05184">
        <w:rPr>
          <w:rFonts w:ascii="Times New Roman" w:hAnsi="Times New Roman" w:cs="Times New Roman"/>
          <w:i/>
          <w:iCs/>
          <w:sz w:val="24"/>
          <w:szCs w:val="24"/>
        </w:rPr>
        <w:t>Scutellaria</w:t>
      </w:r>
      <w:r w:rsidR="00A05184">
        <w:rPr>
          <w:rFonts w:ascii="Times New Roman" w:hAnsi="Times New Roman" w:cs="Times New Roman"/>
          <w:sz w:val="24"/>
          <w:szCs w:val="24"/>
        </w:rPr>
        <w:t>.</w:t>
      </w:r>
      <w:r w:rsidR="00576437">
        <w:rPr>
          <w:rFonts w:ascii="Times New Roman" w:hAnsi="Times New Roman" w:cs="Times New Roman"/>
          <w:sz w:val="24"/>
          <w:szCs w:val="24"/>
        </w:rPr>
        <w:t xml:space="preserve"> </w:t>
      </w:r>
      <w:r w:rsidR="00E73AED">
        <w:rPr>
          <w:rFonts w:ascii="Times New Roman" w:hAnsi="Times New Roman" w:cs="Times New Roman"/>
          <w:i/>
          <w:iCs/>
          <w:sz w:val="24"/>
          <w:szCs w:val="24"/>
        </w:rPr>
        <w:t xml:space="preserve">S. dependens </w:t>
      </w:r>
      <w:r w:rsidR="00E73AED">
        <w:rPr>
          <w:rFonts w:ascii="Times New Roman" w:hAnsi="Times New Roman" w:cs="Times New Roman"/>
          <w:sz w:val="24"/>
          <w:szCs w:val="24"/>
        </w:rPr>
        <w:t xml:space="preserve">is a medicinally valuable species due to the numerous </w:t>
      </w:r>
      <w:r w:rsidR="00E73AED">
        <w:rPr>
          <w:rFonts w:ascii="Times New Roman" w:hAnsi="Times New Roman" w:cs="Times New Roman"/>
          <w:sz w:val="24"/>
          <w:szCs w:val="24"/>
        </w:rPr>
        <w:lastRenderedPageBreak/>
        <w:t>bioactive effects of wogonin, and multiple studies have demonstrated the</w:t>
      </w:r>
      <w:r w:rsidR="009C4E10">
        <w:rPr>
          <w:rFonts w:ascii="Times New Roman" w:hAnsi="Times New Roman" w:cs="Times New Roman"/>
          <w:sz w:val="24"/>
          <w:szCs w:val="24"/>
        </w:rPr>
        <w:t xml:space="preserve"> beneficial</w:t>
      </w:r>
      <w:r w:rsidR="00E73AED">
        <w:rPr>
          <w:rFonts w:ascii="Times New Roman" w:hAnsi="Times New Roman" w:cs="Times New Roman"/>
          <w:sz w:val="24"/>
          <w:szCs w:val="24"/>
        </w:rPr>
        <w:t xml:space="preserve"> effects of wogonin in the</w:t>
      </w:r>
      <w:r w:rsidR="00FA3E9D">
        <w:rPr>
          <w:rFonts w:ascii="Times New Roman" w:hAnsi="Times New Roman" w:cs="Times New Roman"/>
          <w:sz w:val="24"/>
          <w:szCs w:val="24"/>
        </w:rPr>
        <w:t xml:space="preserve"> treatment of osteoarthritis, neurodegenerative diseases, and cancer</w:t>
      </w:r>
      <w:ins w:id="516" w:author="Bryce Askey" w:date="2021-01-31T17:43:00Z">
        <w:r w:rsidR="00924615">
          <w:rPr>
            <w:rFonts w:ascii="Times New Roman" w:hAnsi="Times New Roman" w:cs="Times New Roman"/>
            <w:sz w:val="24"/>
            <w:szCs w:val="24"/>
          </w:rPr>
          <w:t xml:space="preserve"> </w:t>
        </w:r>
      </w:ins>
      <w:r w:rsidR="00924615">
        <w:rPr>
          <w:rFonts w:ascii="Times New Roman" w:hAnsi="Times New Roman" w:cs="Times New Roman"/>
          <w:sz w:val="24"/>
          <w:szCs w:val="24"/>
        </w:rPr>
        <w:fldChar w:fldCharType="begin"/>
      </w:r>
      <w:r w:rsidR="00924615">
        <w:rPr>
          <w:rFonts w:ascii="Times New Roman" w:hAnsi="Times New Roman" w:cs="Times New Roman"/>
          <w:sz w:val="24"/>
          <w:szCs w:val="24"/>
        </w:rPr>
        <w:instrText xml:space="preserve"> ADDIN ZOTERO_ITEM CSL_CITATION {"citationID":"O16wStCP","properties":{"formattedCitation":"(Huang et al., 2012; Khan et al., 2017; H. Lee et al., 2003)","plainCitation":"(Huang et al., 2012; Khan et al., 2017; H. Lee et al., 2003)","noteIndex":0},"citationItems":[{"id":274,"uris":["http://zotero.org/users/7389210/items/RCZQBYNY"],"uri":["http://zotero.org/users/7389210/items/RCZQBYNY"],"itemData":{"id":274,"type":"article-journal","abstract":"Wogonin, one of flavonoid compounds isolated from Chinese herbal plants Scutellaria baicalensis Georgi, has been recognized as a potent anti-cancer agent acting through control of growth, differentiation and apoptosis. However, the underlying molecular mechanism of its anti-cancer activity remains to be further elucidated. In this study, we investigated the potential role of wogonin in the induced-apoptosis of human breast cancer cells MCF-7. Wogonin was found to inhibit the proliferation of MCF-7 in a concentration and time-dependent manner, notably wogonin could induce G1 phase arrest of MCF-7 cells. Wogonin-induced apoptosis was accompanied by a significant decrease of the Bcl-2 and survivin and increase of Bax and p53. Wogonin also increased active apoptosis forms of caspases-3, -8, -9 significantly. Z-DEVD-fmk, a specific caspase-3 inhibitor, significantly inhibited wogonin-induced cell apoptosis. Wogonin also suppressed the phosphorylation of PI3K/Akt and induced phosphorylation of ERK. PD98059, a specific ERK inhibitor, significantly blocked wogonin-induced apoptosis. On the other hand, LY294002, a specific PI3K inhibitor, significantly increased wogonin-induced cell apoptosis. Further study indicated that LY294002 not only down-regulated the expression of survivin alone, but also enhanced the inhibition of survivin expression combined with wogonin. In conclusion, the pro-apoptotic effect of wogonin is mediated through the activation of ERK and the activation of caspases, and is correlated with the block of the PI3K/Akt/survivin signal pathways in MCF-7 cells.","container-title":"International Immunopharmacology","DOI":"10.1016/j.intimp.2011.12.004","ISSN":"1567-5769","issue":"2","journalAbbreviation":"International Immunopharmacology","language":"en","page":"334-341","source":"ScienceDirect","title":"Wogonin induces apoptosis and down-regulates survivin in human breast cancer MCF-7 cells by modulating PI3K–AKT pathway","volume":"12","author":[{"family":"Huang","given":"K. F."},{"family":"zhang","given":"G. D."},{"family":"Huang","given":"Y. Q."},{"family":"Diao","given":"Y."}],"issued":{"date-parts":[["2012",2,1]]}}},{"id":277,"uris":["http://zotero.org/users/7389210/items/ZAHK9W75"],"uri":["http://zotero.org/users/7389210/items/ZAHK9W75"],"itemData":{"id":277,"type":"article-journal","abstract":"Osteoarthritis (OA), characterized by progressive destruction of articular cartilage, is the most common form of human arthritis. Here, we evaluated the potential chondroprotective and anti-inflammatory effects of Wogonin, a naturally occurring flavonoid, in IL-1β-stimulated human OA chondrocytes and cartilage explants. Wogonin completely suppressed the expression and production of inflammatory mediators including IL-6, COX-2, PGE2, iNOS and NO in IL-1β-stimulated OA chondrocytes. Further, Wogonin exhibits potent chondroprotective potential by switching the signaling axis of matrix degradation from catabolic towards anabolic ends and inhibited the expression, production and activities of matrix degrading proteases including MMP-13, MMP-3, MMP-9, and ADAMTS-4 in OA chondrocytes, and blocked the release of s-GAG and COL2A1 in IL-1β-stimulated OA cartilage explants. Wogonin also elevated the expression of cartilage anabolic factors COL2A1 and ACAN in chondrocytes and inhibited the IL-1β-mediated depletion of COL2A1 and proteoglycan content in the matrix of cartilage explants. The suppressive effect of Wogonin was not mediated through the inhibition of MAPKs or NF-κB activation. Instead, Wogonin induced mild oxidative stress through the generation of ROS and depletion of cellular GSH, thereby modulating the cellular redox leading to the induction of Nrf2/ARE pathways through activation of ROS/ERK/Nrf2/HO-1-SOD2-NQO1-GCLC signaling axis in OA chondrocytes. Molecular docking studies revealed that Wogonin can disrupt KEAP-1/Nrf-2 interaction by directly blocking the binding site of Nrf-2 in the KEAP-1 protein. Genetic ablation of Nrf2 using specific siRNA, significantly abrogated the anti-inflammatory and chondroprotective potential of Wogonin in IL-1β-stimulated OA chondrocytes. Our data indicates that Wogonin exerts chondroprotective effects through the suppression of molecular events involved in oxidative stress, inflammation and matrix degradation in OA chondrocytes and cartilage explants. The study provides novel insights into the development of Nrf2 as a promising candidate and Wogonin as a therapeutic agent for the management of OA.","container-title":"Free Radical Biology and Medicine","DOI":"10.1016/j.freeradbiomed.2017.02.041","ISSN":"0891-5849","journalAbbreviation":"Free Radical Biology and Medicine","language":"en","page":"288-301","source":"ScienceDirect","title":"Wogonin, a plant derived small molecule, exerts potent anti-inflammatory and chondroprotective effects through the activation of ROS/ERK/Nrf2 signaling pathways in human Osteoarthritis chondrocytes","volume":"106","author":[{"family":"Khan","given":"Nazir M."},{"family":"Haseeb","given":"Abdul"},{"family":"Ansari","given":"Mohammad Y."},{"family":"Devarapalli","given":"Pratap"},{"family":"Haynie","given":"Sara"},{"family":"Haqqi","given":"Tariq M."}],"issued":{"date-parts":[["2017",5,1]]}}},{"id":271,"uris":["http://zotero.org/users/7389210/items/6QESB48R"],"uri":["http://zotero.org/users/7389210/items/6QESB48R"],"itemData":{"id":271,"type":"article-journal","abstract":"Wogonin (5,7-dihydroxy-8-methoxyflavone), a flavonoid originated from the root of a medicinal herb Scutellaria baicalensis Georgi, has been previously shown to have anti-inflammatory activities in various cell types including macrophages. In this work, we have found that wogonin is a potent neuroprotector from natural source. Wogonin inhibited inflammatory activation of cultured brain microglia by diminishing lipopolysaccharide-induced tumor necrosis factor-α (TNF-α), interleukin-1β, and nitric oxide (NO) production. Wogonin inhibited NO production by suppressing inducible NO synthase (iNOS) induction and NF-κB activation in microglia. Inhibition of inflammatory activation of microglia by wogonin led to the reduction in microglial cytotoxicity toward cocultured PC12 cells, supporting a neuroprotective role for wogonin in vitro. The neuroprotective effect of wogonin was further demonstrated in vivo using two experimental brain injury models; transient global ischemia by four-vessel occlusion and excitotoxic injury by systemic kainate injection. In both animal models, wogonin conferred neuroprotection by attenuating the death of hippocampal neurons, and the neuroprotective effect was associated with inhibition of the inflammatory activation of microglia. Hippocampal induction of inflammatory mediators such as iNOS and TNF-α was reduced by wogonin in the global ischemia model, and microglial activation was markedly down-regulated by wogonin in the kainate injection model as judged by microglia-specific isolectin B4 staining. Taken together, our results indicate that wogonin exerts its neuroprotective effect by inhibiting microglial activation, which is a critical component of pathogenic inflammatory responses in neurodegenerative diseases. The current study emphasizes the importance of medicinal herbs and their constituents as an invaluable source for the development of novel neuroprotective drugs.","container-title":"The FASEB Journal","DOI":"https://doi.org/10.1096/fj.03-0057fje","ISSN":"1530-6860","issue":"13","language":"en","note":"_eprint: https://faseb.onlinelibrary.wiley.com/doi/pdf/10.1096/fj.03-0057fje","page":"1-21","source":"Wiley Online Library","title":"Flavonoid wogonin from medicinal herb is neuroprotective by inhibiting inflammatory activation of microglia","volume":"17","author":[{"family":"Lee","given":"Heasuk"},{"family":"Kim","given":"Young Ok"},{"family":"Kim","given":"Hocheol"},{"family":"Kim","given":"Sun Yeou"},{"family":"Noh","given":"Hae Sook"},{"family":"Kang","given":"Sang Soo"},{"family":"Cho","given":"Gyeong Jae"},{"family":"Choi","given":"Wan Sung"},{"family":"Suk","given":"Kyoungho"}],"issued":{"date-parts":[["2003"]]}}}],"schema":"https://github.com/citation-style-language/schema/raw/master/csl-citation.json"} </w:instrText>
      </w:r>
      <w:r w:rsidR="00924615">
        <w:rPr>
          <w:rFonts w:ascii="Times New Roman" w:hAnsi="Times New Roman" w:cs="Times New Roman"/>
          <w:sz w:val="24"/>
          <w:szCs w:val="24"/>
        </w:rPr>
        <w:fldChar w:fldCharType="separate"/>
      </w:r>
      <w:r w:rsidR="00924615" w:rsidRPr="00924615">
        <w:rPr>
          <w:rFonts w:ascii="Times New Roman" w:hAnsi="Times New Roman" w:cs="Times New Roman"/>
          <w:sz w:val="24"/>
        </w:rPr>
        <w:t>(Huang et al., 2012; Khan et al., 2017; H. Lee et al., 2003)</w:t>
      </w:r>
      <w:r w:rsidR="00924615">
        <w:rPr>
          <w:rFonts w:ascii="Times New Roman" w:hAnsi="Times New Roman" w:cs="Times New Roman"/>
          <w:sz w:val="24"/>
          <w:szCs w:val="24"/>
        </w:rPr>
        <w:fldChar w:fldCharType="end"/>
      </w:r>
      <w:r w:rsidR="00FA3E9D">
        <w:rPr>
          <w:rFonts w:ascii="Times New Roman" w:hAnsi="Times New Roman" w:cs="Times New Roman"/>
          <w:sz w:val="24"/>
          <w:szCs w:val="24"/>
        </w:rPr>
        <w:t>.</w:t>
      </w:r>
      <w:r w:rsidR="003D44A1">
        <w:rPr>
          <w:rFonts w:ascii="Times New Roman" w:hAnsi="Times New Roman" w:cs="Times New Roman"/>
          <w:sz w:val="24"/>
          <w:szCs w:val="24"/>
        </w:rPr>
        <w:t xml:space="preserve"> </w:t>
      </w:r>
      <w:r w:rsidR="00E73AED">
        <w:rPr>
          <w:rFonts w:ascii="Times New Roman" w:hAnsi="Times New Roman" w:cs="Times New Roman"/>
          <w:sz w:val="24"/>
          <w:szCs w:val="24"/>
        </w:rPr>
        <w:t>These factors, in addition to</w:t>
      </w:r>
      <w:r w:rsidR="0095045A">
        <w:rPr>
          <w:rFonts w:ascii="Times New Roman" w:hAnsi="Times New Roman" w:cs="Times New Roman"/>
          <w:sz w:val="24"/>
          <w:szCs w:val="24"/>
        </w:rPr>
        <w:t xml:space="preserve"> its relatively </w:t>
      </w:r>
      <w:r w:rsidR="00E73AED">
        <w:rPr>
          <w:rFonts w:ascii="Times New Roman" w:hAnsi="Times New Roman" w:cs="Times New Roman"/>
          <w:sz w:val="24"/>
          <w:szCs w:val="24"/>
        </w:rPr>
        <w:t>s</w:t>
      </w:r>
      <w:r w:rsidR="003D44A1">
        <w:rPr>
          <w:rFonts w:ascii="Times New Roman" w:hAnsi="Times New Roman" w:cs="Times New Roman"/>
          <w:sz w:val="24"/>
          <w:szCs w:val="24"/>
        </w:rPr>
        <w:t>mall genome size</w:t>
      </w:r>
      <w:r w:rsidR="00E73AED">
        <w:rPr>
          <w:rFonts w:ascii="Times New Roman" w:hAnsi="Times New Roman" w:cs="Times New Roman"/>
          <w:sz w:val="24"/>
          <w:szCs w:val="24"/>
        </w:rPr>
        <w:t>,</w:t>
      </w:r>
      <w:r w:rsidR="00E73AED">
        <w:rPr>
          <w:rFonts w:ascii="Times New Roman" w:hAnsi="Times New Roman" w:cs="Times New Roman"/>
          <w:i/>
          <w:iCs/>
          <w:sz w:val="24"/>
          <w:szCs w:val="24"/>
        </w:rPr>
        <w:t xml:space="preserve"> </w:t>
      </w:r>
      <w:r w:rsidR="00E73AED">
        <w:rPr>
          <w:rFonts w:ascii="Times New Roman" w:hAnsi="Times New Roman" w:cs="Times New Roman"/>
          <w:sz w:val="24"/>
          <w:szCs w:val="24"/>
        </w:rPr>
        <w:t xml:space="preserve">make </w:t>
      </w:r>
      <w:r w:rsidR="0095045A">
        <w:rPr>
          <w:rFonts w:ascii="Times New Roman" w:hAnsi="Times New Roman" w:cs="Times New Roman"/>
          <w:i/>
          <w:iCs/>
          <w:sz w:val="24"/>
          <w:szCs w:val="24"/>
        </w:rPr>
        <w:t xml:space="preserve">S. dependens </w:t>
      </w:r>
      <w:r w:rsidR="00E73AED">
        <w:rPr>
          <w:rFonts w:ascii="Times New Roman" w:hAnsi="Times New Roman" w:cs="Times New Roman"/>
          <w:sz w:val="24"/>
          <w:szCs w:val="24"/>
        </w:rPr>
        <w:t>a prime target for biotechnology efforts.</w:t>
      </w:r>
      <w:r w:rsidR="00093F15">
        <w:rPr>
          <w:rFonts w:ascii="Times New Roman" w:hAnsi="Times New Roman" w:cs="Times New Roman"/>
          <w:sz w:val="24"/>
          <w:szCs w:val="24"/>
        </w:rPr>
        <w:t xml:space="preserve"> However, molecular study and transformation could be complicated by its tetraploid nature.</w:t>
      </w:r>
      <w:r w:rsidR="0095045A">
        <w:rPr>
          <w:rFonts w:ascii="Times New Roman" w:hAnsi="Times New Roman" w:cs="Times New Roman"/>
          <w:sz w:val="24"/>
          <w:szCs w:val="24"/>
        </w:rPr>
        <w:t xml:space="preserve"> </w:t>
      </w:r>
      <w:r w:rsidR="0095045A">
        <w:rPr>
          <w:rFonts w:ascii="Times New Roman" w:hAnsi="Times New Roman" w:cs="Times New Roman"/>
          <w:i/>
          <w:iCs/>
          <w:sz w:val="24"/>
          <w:szCs w:val="24"/>
        </w:rPr>
        <w:t xml:space="preserve">S. wrightii </w:t>
      </w:r>
      <w:r w:rsidR="0095045A">
        <w:rPr>
          <w:rFonts w:ascii="Times New Roman" w:hAnsi="Times New Roman" w:cs="Times New Roman"/>
          <w:sz w:val="24"/>
          <w:szCs w:val="24"/>
        </w:rPr>
        <w:t xml:space="preserve">and </w:t>
      </w:r>
      <w:r w:rsidR="0095045A">
        <w:rPr>
          <w:rFonts w:ascii="Times New Roman" w:hAnsi="Times New Roman" w:cs="Times New Roman"/>
          <w:i/>
          <w:iCs/>
          <w:sz w:val="24"/>
          <w:szCs w:val="24"/>
        </w:rPr>
        <w:t xml:space="preserve">S. suffrutescens </w:t>
      </w:r>
      <w:r w:rsidR="0095045A">
        <w:rPr>
          <w:rFonts w:ascii="Times New Roman" w:hAnsi="Times New Roman" w:cs="Times New Roman"/>
          <w:sz w:val="24"/>
          <w:szCs w:val="24"/>
        </w:rPr>
        <w:t>are both notable due to their high accumulation of baicalin.</w:t>
      </w:r>
      <w:r w:rsidR="007037E7">
        <w:rPr>
          <w:rFonts w:ascii="Times New Roman" w:hAnsi="Times New Roman" w:cs="Times New Roman"/>
          <w:sz w:val="24"/>
          <w:szCs w:val="24"/>
        </w:rPr>
        <w:t xml:space="preserve"> Both baicalin</w:t>
      </w:r>
      <w:r w:rsidR="002D60DC">
        <w:rPr>
          <w:rFonts w:ascii="Times New Roman" w:hAnsi="Times New Roman" w:cs="Times New Roman"/>
          <w:sz w:val="24"/>
          <w:szCs w:val="24"/>
        </w:rPr>
        <w:t xml:space="preserve"> and its </w:t>
      </w:r>
      <w:r w:rsidR="006B0695">
        <w:rPr>
          <w:rFonts w:ascii="Times New Roman" w:hAnsi="Times New Roman" w:cs="Times New Roman"/>
          <w:sz w:val="24"/>
          <w:szCs w:val="24"/>
        </w:rPr>
        <w:t>aglycone</w:t>
      </w:r>
      <w:r w:rsidR="002D60DC">
        <w:rPr>
          <w:rFonts w:ascii="Times New Roman" w:hAnsi="Times New Roman" w:cs="Times New Roman"/>
          <w:sz w:val="24"/>
          <w:szCs w:val="24"/>
        </w:rPr>
        <w:t xml:space="preserve"> form, baicalein,</w:t>
      </w:r>
      <w:r w:rsidR="009C4E10">
        <w:rPr>
          <w:rFonts w:ascii="Times New Roman" w:hAnsi="Times New Roman" w:cs="Times New Roman"/>
          <w:sz w:val="24"/>
          <w:szCs w:val="24"/>
        </w:rPr>
        <w:t xml:space="preserve"> have been demonstrated to </w:t>
      </w:r>
      <w:r w:rsidR="0021083D">
        <w:rPr>
          <w:rFonts w:ascii="Times New Roman" w:hAnsi="Times New Roman" w:cs="Times New Roman"/>
          <w:sz w:val="24"/>
          <w:szCs w:val="24"/>
        </w:rPr>
        <w:t>have</w:t>
      </w:r>
      <w:r w:rsidR="009C4E10">
        <w:rPr>
          <w:rFonts w:ascii="Times New Roman" w:hAnsi="Times New Roman" w:cs="Times New Roman"/>
          <w:sz w:val="24"/>
          <w:szCs w:val="24"/>
        </w:rPr>
        <w:t xml:space="preserve"> anti-inflammatory, anti-cancer, hepatoprotective</w:t>
      </w:r>
      <w:r w:rsidR="0021083D">
        <w:rPr>
          <w:rFonts w:ascii="Times New Roman" w:hAnsi="Times New Roman" w:cs="Times New Roman"/>
          <w:sz w:val="24"/>
          <w:szCs w:val="24"/>
        </w:rPr>
        <w:t>, and other medicinal</w:t>
      </w:r>
      <w:r w:rsidR="007D63DD">
        <w:rPr>
          <w:rFonts w:ascii="Times New Roman" w:hAnsi="Times New Roman" w:cs="Times New Roman"/>
          <w:sz w:val="24"/>
          <w:szCs w:val="24"/>
        </w:rPr>
        <w:t xml:space="preserve"> effects</w:t>
      </w:r>
      <w:ins w:id="517" w:author="Bryce Askey" w:date="2021-01-31T17:45:00Z">
        <w:r w:rsidR="0085103F">
          <w:rPr>
            <w:rFonts w:ascii="Times New Roman" w:hAnsi="Times New Roman" w:cs="Times New Roman"/>
            <w:sz w:val="24"/>
            <w:szCs w:val="24"/>
          </w:rPr>
          <w:t xml:space="preserve"> </w:t>
        </w:r>
      </w:ins>
      <w:r w:rsidR="0085103F">
        <w:rPr>
          <w:rFonts w:ascii="Times New Roman" w:hAnsi="Times New Roman" w:cs="Times New Roman"/>
          <w:sz w:val="24"/>
          <w:szCs w:val="24"/>
        </w:rPr>
        <w:fldChar w:fldCharType="begin"/>
      </w:r>
      <w:r w:rsidR="0085103F">
        <w:rPr>
          <w:rFonts w:ascii="Times New Roman" w:hAnsi="Times New Roman" w:cs="Times New Roman"/>
          <w:sz w:val="24"/>
          <w:szCs w:val="24"/>
        </w:rPr>
        <w:instrText xml:space="preserve"> ADDIN ZOTERO_ITEM CSL_CITATION {"citationID":"bgwlQbMH","properties":{"formattedCitation":"(J. Xu et al., 2018; Zhou et al., 2018; Zhu et al., 2016)","plainCitation":"(J. Xu et al., 2018; Zhou et al., 2018; Zhu et al., 2016)","noteIndex":0},"citationItems":[{"id":283,"uris":["http://zotero.org/users/7389210/items/D4UT6L33"],"uri":["http://zotero.org/users/7389210/items/D4UT6L33"],"itemData":{"id":283,"type":"article-journal","container-title":"Molecular Medicine Reports","DOI":"10.3892/mmr.2018.9054","ISSN":"1791-2997","issue":"1","note":"publisher: Spandidos Publications","page":"1149-1154","source":"www.spandidos-publications.com","title":"Therapeutic effect of the natural compounds baicalein and baicalin on autoimmune diseases","volume":"18","author":[{"family":"Xu","given":"Jian"},{"family":"Liu","given":"Jinlong"},{"family":"Yue","given":"Guolin"},{"family":"Sun","given":"Mingqiang"},{"family":"Li","given":"Jinliang"},{"family":"Xiu","given":"Xia"},{"family":"Gao","given":"Zhenzhong"}],"issued":{"date-parts":[["2018",7,1]]}}},{"id":280,"uris":["http://zotero.org/users/7389210/items/JLAUKSIZ"],"uri":["http://zotero.org/users/7389210/items/JLAUKSIZ"],"itemData":{"id":280,"type":"article-journal","abstract":"Baicalein (BAI), one of the main components of Scutellaria baicalensis Georgi, possesses numerous pharmacological properties, including anti-cancer, anti-oxidative, anti-virus and anti-bacterial activities. The purpose of this study was to evaluate the hepatoprotective effect of baicalein against acetaminophen (APAP)-exposed liver injury in mice, and elucidate the underlying hepatoprotective mechanism. Baicalein pretreatment significantly alleviated the elevation of IL-6, IL-1β and TNF-α in serum and hepatic in a dose-dependent manner. It also dose-dependently reduced the hepatic malondialdehyde (MDA) concentration, as well as the depletion of hepatic superoxide dismutase (SOD), hepatic glutathione (GSH) and hepatic catalase (CAT). Moreover, pretreatment with baicalein significantly ameliorated APAP-exposed liver damage and histological hepatocyte changes. Baicalein also relieved APAP-induced autophagy by regulating AKT/mTOR pathway, LC3B and P62 expression. Furthermore, the hepatoprotective effect of baicalein to APAP-induced liver injury involved in Jak2/Stat3 and MAPK signaling pathway. Taken together, our findings suggested that baicalein exhibits the ability to prevent liver from APAP-induced liver injury and provided an underlying molecular basis for potential applications of baicalein to cure liver injuries.","container-title":"Molecules","DOI":"10.3390/molecules24010131","ISSN":"1420-3049","issue":"1","journalAbbreviation":"Molecules","note":"PMID: 30602693\nPMCID: PMC6337302","source":"PubMed Central","title":"Hepatoprotective Effect of Baicalein Against Acetaminophen-Induced Acute Liver Injury in Mice","URL":"https://www.ncbi.nlm.nih.gov/pmc/articles/PMC6337302/","volume":"24","author":[{"family":"Zhou","given":"Hong-Chao"},{"family":"Wang","given":"Hui"},{"family":"Shi","given":"Kun"},{"family":"Li","given":"Jian-Ming"},{"family":"Zong","given":"Ying"},{"family":"Du","given":"Rui"}],"accessed":{"date-parts":[["2021",1,31]]},"issued":{"date-parts":[["2018",12,31]]}}},{"id":17,"uris":["http://zotero.org/users/7389210/items/WCEVHWPL"],"uri":["http://zotero.org/users/7389210/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85103F">
        <w:rPr>
          <w:rFonts w:ascii="Times New Roman" w:hAnsi="Times New Roman" w:cs="Times New Roman"/>
          <w:sz w:val="24"/>
          <w:szCs w:val="24"/>
        </w:rPr>
        <w:fldChar w:fldCharType="separate"/>
      </w:r>
      <w:r w:rsidR="0085103F" w:rsidRPr="0085103F">
        <w:rPr>
          <w:rFonts w:ascii="Times New Roman" w:hAnsi="Times New Roman" w:cs="Times New Roman"/>
          <w:sz w:val="24"/>
        </w:rPr>
        <w:t>(J. Xu et al., 2018; Zhou et al., 2018; Zhu et al., 2016)</w:t>
      </w:r>
      <w:r w:rsidR="0085103F">
        <w:rPr>
          <w:rFonts w:ascii="Times New Roman" w:hAnsi="Times New Roman" w:cs="Times New Roman"/>
          <w:sz w:val="24"/>
          <w:szCs w:val="24"/>
        </w:rPr>
        <w:fldChar w:fldCharType="end"/>
      </w:r>
      <w:r w:rsidR="007D63DD">
        <w:rPr>
          <w:rFonts w:ascii="Times New Roman" w:hAnsi="Times New Roman" w:cs="Times New Roman"/>
          <w:sz w:val="24"/>
          <w:szCs w:val="24"/>
        </w:rPr>
        <w:t>.</w:t>
      </w:r>
      <w:r w:rsidR="007037E7">
        <w:rPr>
          <w:rFonts w:ascii="Times New Roman" w:hAnsi="Times New Roman" w:cs="Times New Roman"/>
          <w:sz w:val="24"/>
          <w:szCs w:val="24"/>
        </w:rPr>
        <w:t xml:space="preserve"> </w:t>
      </w:r>
      <w:r w:rsidR="002D60DC">
        <w:rPr>
          <w:rFonts w:ascii="Times New Roman" w:hAnsi="Times New Roman" w:cs="Times New Roman"/>
          <w:sz w:val="24"/>
          <w:szCs w:val="24"/>
        </w:rPr>
        <w:t xml:space="preserve"> </w:t>
      </w:r>
      <w:r w:rsidR="000314F5">
        <w:rPr>
          <w:rFonts w:ascii="Times New Roman" w:hAnsi="Times New Roman" w:cs="Times New Roman"/>
          <w:i/>
          <w:iCs/>
          <w:sz w:val="24"/>
          <w:szCs w:val="24"/>
        </w:rPr>
        <w:t xml:space="preserve">S. wrightii </w:t>
      </w:r>
      <w:r w:rsidR="000314F5">
        <w:rPr>
          <w:rFonts w:ascii="Times New Roman" w:hAnsi="Times New Roman" w:cs="Times New Roman"/>
          <w:sz w:val="24"/>
          <w:szCs w:val="24"/>
        </w:rPr>
        <w:t xml:space="preserve">accumulated the majority of its baicalin in its roots, at concentrations more than double that </w:t>
      </w:r>
      <w:r w:rsidR="009455A5">
        <w:rPr>
          <w:rFonts w:ascii="Times New Roman" w:hAnsi="Times New Roman" w:cs="Times New Roman"/>
          <w:sz w:val="24"/>
          <w:szCs w:val="24"/>
        </w:rPr>
        <w:t xml:space="preserve">in the roots of </w:t>
      </w:r>
      <w:r w:rsidR="000314F5">
        <w:rPr>
          <w:rFonts w:ascii="Times New Roman" w:hAnsi="Times New Roman" w:cs="Times New Roman"/>
          <w:i/>
          <w:iCs/>
          <w:sz w:val="24"/>
          <w:szCs w:val="24"/>
        </w:rPr>
        <w:t>S. baicalensis</w:t>
      </w:r>
      <w:r w:rsidR="009455A5">
        <w:rPr>
          <w:rFonts w:ascii="Times New Roman" w:hAnsi="Times New Roman" w:cs="Times New Roman"/>
          <w:sz w:val="24"/>
          <w:szCs w:val="24"/>
        </w:rPr>
        <w:t>.</w:t>
      </w:r>
      <w:r w:rsidR="00EF6566">
        <w:rPr>
          <w:rFonts w:ascii="Times New Roman" w:hAnsi="Times New Roman" w:cs="Times New Roman"/>
          <w:sz w:val="24"/>
          <w:szCs w:val="24"/>
        </w:rPr>
        <w:t xml:space="preserve"> </w:t>
      </w:r>
      <w:r w:rsidR="00EF6566">
        <w:rPr>
          <w:rFonts w:ascii="Times New Roman" w:hAnsi="Times New Roman" w:cs="Times New Roman"/>
          <w:i/>
          <w:iCs/>
          <w:sz w:val="24"/>
          <w:szCs w:val="24"/>
        </w:rPr>
        <w:t xml:space="preserve">S. suffrutescens </w:t>
      </w:r>
      <w:r w:rsidR="00135F0D">
        <w:rPr>
          <w:rFonts w:ascii="Times New Roman" w:hAnsi="Times New Roman" w:cs="Times New Roman"/>
          <w:sz w:val="24"/>
          <w:szCs w:val="24"/>
        </w:rPr>
        <w:t xml:space="preserve">accumulated </w:t>
      </w:r>
      <w:r w:rsidR="00EF6566">
        <w:rPr>
          <w:rFonts w:ascii="Times New Roman" w:hAnsi="Times New Roman" w:cs="Times New Roman"/>
          <w:sz w:val="24"/>
          <w:szCs w:val="24"/>
        </w:rPr>
        <w:t xml:space="preserve">relatively equal </w:t>
      </w:r>
      <w:r w:rsidR="00135F0D">
        <w:rPr>
          <w:rFonts w:ascii="Times New Roman" w:hAnsi="Times New Roman" w:cs="Times New Roman"/>
          <w:sz w:val="24"/>
          <w:szCs w:val="24"/>
        </w:rPr>
        <w:t>amounts</w:t>
      </w:r>
      <w:r w:rsidR="00EF6566">
        <w:rPr>
          <w:rFonts w:ascii="Times New Roman" w:hAnsi="Times New Roman" w:cs="Times New Roman"/>
          <w:sz w:val="24"/>
          <w:szCs w:val="24"/>
        </w:rPr>
        <w:t xml:space="preserve"> of baicalin in all three organs we sampled</w:t>
      </w:r>
      <w:r w:rsidR="00135F0D">
        <w:rPr>
          <w:rFonts w:ascii="Times New Roman" w:hAnsi="Times New Roman" w:cs="Times New Roman"/>
          <w:sz w:val="24"/>
          <w:szCs w:val="24"/>
        </w:rPr>
        <w:t xml:space="preserve"> at concentrations which slightly exceeded that in the roots of </w:t>
      </w:r>
      <w:r w:rsidR="00135F0D">
        <w:rPr>
          <w:rFonts w:ascii="Times New Roman" w:hAnsi="Times New Roman" w:cs="Times New Roman"/>
          <w:i/>
          <w:iCs/>
          <w:sz w:val="24"/>
          <w:szCs w:val="24"/>
        </w:rPr>
        <w:t>S. baicalensis</w:t>
      </w:r>
      <w:r w:rsidR="00135F0D">
        <w:rPr>
          <w:rFonts w:ascii="Times New Roman" w:hAnsi="Times New Roman" w:cs="Times New Roman"/>
          <w:sz w:val="24"/>
          <w:szCs w:val="24"/>
        </w:rPr>
        <w:t>.</w:t>
      </w:r>
      <w:r w:rsidR="00A91763">
        <w:rPr>
          <w:rFonts w:ascii="Times New Roman" w:hAnsi="Times New Roman" w:cs="Times New Roman"/>
          <w:sz w:val="24"/>
          <w:szCs w:val="24"/>
        </w:rPr>
        <w:t xml:space="preserve"> </w:t>
      </w:r>
      <w:r w:rsidR="00854D83">
        <w:rPr>
          <w:rFonts w:ascii="Times New Roman" w:hAnsi="Times New Roman" w:cs="Times New Roman"/>
          <w:sz w:val="24"/>
          <w:szCs w:val="24"/>
        </w:rPr>
        <w:t>Unfortunately, as no genome size, chromosome number, or ploidy level data has been published for these species, it is difficult to evaluate ease of molecular study. However, st</w:t>
      </w:r>
      <w:r w:rsidR="00A91763">
        <w:rPr>
          <w:rFonts w:ascii="Times New Roman" w:hAnsi="Times New Roman" w:cs="Times New Roman"/>
          <w:sz w:val="24"/>
          <w:szCs w:val="24"/>
        </w:rPr>
        <w:t xml:space="preserve">udying the significant baicalin accumulation of </w:t>
      </w:r>
      <w:r w:rsidR="00854D83">
        <w:rPr>
          <w:rFonts w:ascii="Times New Roman" w:hAnsi="Times New Roman" w:cs="Times New Roman"/>
          <w:i/>
          <w:iCs/>
          <w:sz w:val="24"/>
          <w:szCs w:val="24"/>
        </w:rPr>
        <w:t xml:space="preserve">S. wrightii </w:t>
      </w:r>
      <w:r w:rsidR="00854D83">
        <w:rPr>
          <w:rFonts w:ascii="Times New Roman" w:hAnsi="Times New Roman" w:cs="Times New Roman"/>
          <w:sz w:val="24"/>
          <w:szCs w:val="24"/>
        </w:rPr>
        <w:t xml:space="preserve">and </w:t>
      </w:r>
      <w:r w:rsidR="00854D83">
        <w:rPr>
          <w:rFonts w:ascii="Times New Roman" w:hAnsi="Times New Roman" w:cs="Times New Roman"/>
          <w:i/>
          <w:iCs/>
          <w:sz w:val="24"/>
          <w:szCs w:val="24"/>
        </w:rPr>
        <w:t>S. suffrutescens</w:t>
      </w:r>
      <w:r w:rsidR="00A91763">
        <w:rPr>
          <w:rFonts w:ascii="Times New Roman" w:hAnsi="Times New Roman" w:cs="Times New Roman"/>
          <w:sz w:val="24"/>
          <w:szCs w:val="24"/>
        </w:rPr>
        <w:t xml:space="preserve"> could provide new i</w:t>
      </w:r>
      <w:r w:rsidR="00135F0D">
        <w:rPr>
          <w:rFonts w:ascii="Times New Roman" w:hAnsi="Times New Roman" w:cs="Times New Roman"/>
          <w:sz w:val="24"/>
          <w:szCs w:val="24"/>
        </w:rPr>
        <w:t>nsights into</w:t>
      </w:r>
      <w:r w:rsidR="00A91763">
        <w:rPr>
          <w:rFonts w:ascii="Times New Roman" w:hAnsi="Times New Roman" w:cs="Times New Roman"/>
          <w:sz w:val="24"/>
          <w:szCs w:val="24"/>
        </w:rPr>
        <w:t xml:space="preserve"> baicalin and baicalein</w:t>
      </w:r>
      <w:r w:rsidR="00135F0D">
        <w:rPr>
          <w:rFonts w:ascii="Times New Roman" w:hAnsi="Times New Roman" w:cs="Times New Roman"/>
          <w:sz w:val="24"/>
          <w:szCs w:val="24"/>
        </w:rPr>
        <w:t xml:space="preserve"> biosynthesis</w:t>
      </w:r>
      <w:r w:rsidR="00A91763">
        <w:rPr>
          <w:rFonts w:ascii="Times New Roman" w:hAnsi="Times New Roman" w:cs="Times New Roman"/>
          <w:sz w:val="24"/>
          <w:szCs w:val="24"/>
        </w:rPr>
        <w:t>.</w:t>
      </w:r>
      <w:r w:rsidR="00854D83">
        <w:rPr>
          <w:rFonts w:ascii="Times New Roman" w:hAnsi="Times New Roman" w:cs="Times New Roman"/>
          <w:sz w:val="24"/>
          <w:szCs w:val="24"/>
        </w:rPr>
        <w:t xml:space="preserve"> </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47F8162E" w14:textId="12E9904A" w:rsidR="00D52315" w:rsidRPr="00A52795" w:rsidRDefault="00D52315" w:rsidP="00622F65">
      <w:pPr>
        <w:spacing w:after="0" w:line="480" w:lineRule="auto"/>
        <w:rPr>
          <w:rFonts w:ascii="Times New Roman" w:hAnsi="Times New Roman" w:cs="Times New Roman"/>
          <w:color w:val="FF0000"/>
          <w:sz w:val="24"/>
          <w:szCs w:val="24"/>
        </w:rPr>
      </w:pPr>
      <w:r w:rsidRPr="00A52795">
        <w:rPr>
          <w:rFonts w:ascii="Times New Roman" w:hAnsi="Times New Roman" w:cs="Times New Roman"/>
          <w:color w:val="FF0000"/>
          <w:sz w:val="24"/>
          <w:szCs w:val="24"/>
        </w:rPr>
        <w:t xml:space="preserve">Chloroplast genome </w:t>
      </w:r>
      <w:r w:rsidR="00042169" w:rsidRPr="00A52795">
        <w:rPr>
          <w:rFonts w:ascii="Times New Roman" w:hAnsi="Times New Roman" w:cs="Times New Roman"/>
          <w:color w:val="FF0000"/>
          <w:sz w:val="24"/>
          <w:szCs w:val="24"/>
        </w:rPr>
        <w:t>sequences</w:t>
      </w:r>
      <w:r w:rsidRPr="00A52795">
        <w:rPr>
          <w:rFonts w:ascii="Times New Roman" w:hAnsi="Times New Roman" w:cs="Times New Roman"/>
          <w:color w:val="FF0000"/>
          <w:sz w:val="24"/>
          <w:szCs w:val="24"/>
        </w:rPr>
        <w:t>?</w:t>
      </w:r>
    </w:p>
    <w:p w14:paraId="4BA1D5D5" w14:textId="25EC6ED4" w:rsidR="00D52315" w:rsidRPr="00A52795" w:rsidRDefault="00A52795" w:rsidP="00622F65">
      <w:pPr>
        <w:spacing w:after="0" w:line="480" w:lineRule="auto"/>
        <w:rPr>
          <w:rFonts w:ascii="Times New Roman" w:hAnsi="Times New Roman" w:cs="Times New Roman"/>
          <w:sz w:val="24"/>
          <w:szCs w:val="24"/>
          <w:rPrChange w:id="518" w:author="Bryce Askey" w:date="2021-01-31T23:43:00Z">
            <w:rPr>
              <w:rFonts w:ascii="Times New Roman" w:hAnsi="Times New Roman" w:cs="Times New Roman"/>
              <w:color w:val="FF0000"/>
              <w:sz w:val="24"/>
              <w:szCs w:val="24"/>
            </w:rPr>
          </w:rPrChange>
        </w:rPr>
      </w:pPr>
      <w:r w:rsidRPr="00A52795">
        <w:rPr>
          <w:rFonts w:ascii="Times New Roman" w:hAnsi="Times New Roman" w:cs="Times New Roman"/>
          <w:b/>
          <w:bCs/>
          <w:sz w:val="24"/>
          <w:szCs w:val="24"/>
          <w:rPrChange w:id="519" w:author="Bryce Askey" w:date="2021-01-31T23:43:00Z">
            <w:rPr>
              <w:rFonts w:ascii="Times New Roman" w:hAnsi="Times New Roman" w:cs="Times New Roman"/>
              <w:b/>
              <w:bCs/>
              <w:color w:val="FF0000"/>
              <w:sz w:val="24"/>
              <w:szCs w:val="24"/>
            </w:rPr>
          </w:rPrChange>
        </w:rPr>
        <w:t>Supporting information</w:t>
      </w:r>
    </w:p>
    <w:p w14:paraId="7A6481F8" w14:textId="4F2829F0" w:rsidR="00A52795" w:rsidRPr="00A52795" w:rsidRDefault="00A52795" w:rsidP="00622F65">
      <w:pPr>
        <w:spacing w:after="0" w:line="480" w:lineRule="auto"/>
        <w:rPr>
          <w:rFonts w:ascii="Times New Roman" w:hAnsi="Times New Roman" w:cs="Times New Roman"/>
          <w:sz w:val="24"/>
          <w:szCs w:val="24"/>
          <w:rPrChange w:id="520" w:author="Bryce Askey" w:date="2021-01-31T23:43:00Z">
            <w:rPr>
              <w:rFonts w:ascii="Times New Roman" w:hAnsi="Times New Roman" w:cs="Times New Roman"/>
              <w:color w:val="FF0000"/>
              <w:sz w:val="24"/>
              <w:szCs w:val="24"/>
            </w:rPr>
          </w:rPrChange>
        </w:rPr>
      </w:pPr>
      <w:r w:rsidRPr="00A52795">
        <w:rPr>
          <w:rFonts w:ascii="Times New Roman" w:hAnsi="Times New Roman" w:cs="Times New Roman"/>
          <w:sz w:val="24"/>
          <w:szCs w:val="24"/>
          <w:rPrChange w:id="521" w:author="Bryce Askey" w:date="2021-01-31T23:43:00Z">
            <w:rPr>
              <w:rFonts w:ascii="Times New Roman" w:hAnsi="Times New Roman" w:cs="Times New Roman"/>
              <w:color w:val="FF0000"/>
              <w:sz w:val="24"/>
              <w:szCs w:val="24"/>
            </w:rPr>
          </w:rPrChange>
        </w:rPr>
        <w:t>Additional supporting information may be found online in the Supporting Information section at the end of the article.</w:t>
      </w:r>
    </w:p>
    <w:p w14:paraId="52DDCED4" w14:textId="610C7D0B" w:rsidR="00A52795" w:rsidRPr="00A34C35" w:rsidRDefault="00A52795" w:rsidP="00A52795">
      <w:pPr>
        <w:spacing w:after="0" w:line="480" w:lineRule="auto"/>
        <w:ind w:firstLine="720"/>
        <w:rPr>
          <w:rFonts w:ascii="Times New Roman" w:hAnsi="Times New Roman" w:cs="Times New Roman"/>
          <w:sz w:val="24"/>
          <w:szCs w:val="24"/>
        </w:rPr>
      </w:pPr>
      <w:r w:rsidRPr="00A52795">
        <w:rPr>
          <w:rFonts w:ascii="Times New Roman" w:hAnsi="Times New Roman" w:cs="Times New Roman"/>
          <w:sz w:val="24"/>
          <w:szCs w:val="24"/>
          <w:rPrChange w:id="522" w:author="Bryce Askey" w:date="2021-01-31T23:43:00Z">
            <w:rPr>
              <w:rFonts w:ascii="Times New Roman" w:hAnsi="Times New Roman" w:cs="Times New Roman"/>
              <w:color w:val="FF0000"/>
              <w:sz w:val="24"/>
              <w:szCs w:val="24"/>
            </w:rPr>
          </w:rPrChange>
        </w:rPr>
        <w:t xml:space="preserve">Appendix S1. Proposed </w:t>
      </w:r>
      <w:r w:rsidR="00A34C35">
        <w:rPr>
          <w:rFonts w:ascii="Times New Roman" w:hAnsi="Times New Roman" w:cs="Times New Roman"/>
          <w:sz w:val="24"/>
          <w:szCs w:val="24"/>
        </w:rPr>
        <w:t>4´-hydroxy</w:t>
      </w:r>
      <w:r w:rsidRPr="00A34C35">
        <w:rPr>
          <w:rFonts w:ascii="Times New Roman" w:hAnsi="Times New Roman" w:cs="Times New Roman"/>
          <w:sz w:val="24"/>
          <w:szCs w:val="24"/>
        </w:rPr>
        <w:t xml:space="preserve">flavone </w:t>
      </w:r>
      <w:r w:rsidR="00A34C35">
        <w:rPr>
          <w:rFonts w:ascii="Times New Roman" w:hAnsi="Times New Roman" w:cs="Times New Roman"/>
          <w:sz w:val="24"/>
          <w:szCs w:val="24"/>
        </w:rPr>
        <w:t>and 4´-deoxy</w:t>
      </w:r>
      <w:r w:rsidR="00A34C35" w:rsidRPr="00A34C35">
        <w:rPr>
          <w:rFonts w:ascii="Times New Roman" w:hAnsi="Times New Roman" w:cs="Times New Roman"/>
          <w:sz w:val="24"/>
          <w:szCs w:val="24"/>
        </w:rPr>
        <w:t xml:space="preserve">flavone </w:t>
      </w:r>
      <w:r w:rsidRPr="00A34C35">
        <w:rPr>
          <w:rFonts w:ascii="Times New Roman" w:hAnsi="Times New Roman" w:cs="Times New Roman"/>
          <w:sz w:val="24"/>
          <w:szCs w:val="24"/>
        </w:rPr>
        <w:t xml:space="preserve">pathway.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19209F26" w14:textId="029AD76D"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S2. Herbarium voucher information for all tissue samples used for metabolite measurements. </w:t>
      </w:r>
    </w:p>
    <w:p w14:paraId="73F9C3B2" w14:textId="2DFF9953"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Appendix S3. Aerial metabolite concentrations measured by High Performance Liquid Chromatography (HPLC) for 76 Scutellaria species. Tissue samples for most species were prepared from herbarium vouchers, but tissue samples for species with a “*” by their name were prepared from fresh leaf and stem tissue. Data is shown in units of µmol/g fresh weight. Fresh weight of herbarium samples was estimated by multiplying their dry weight by a factor of 10.</w:t>
      </w:r>
    </w:p>
    <w:p w14:paraId="664B09B9" w14:textId="4FDEA8B0" w:rsidR="00A52795" w:rsidRPr="00A34C35" w:rsidRDefault="00A52795" w:rsidP="00A5279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 xml:space="preserve">Appendix S4. Representative images of 13 species of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 1.</w:t>
      </w: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0C370A47" w14:textId="77777777" w:rsidR="00A34C35" w:rsidRPr="00A34C35" w:rsidRDefault="002D045E"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fldChar w:fldCharType="begin"/>
      </w:r>
      <w:r w:rsidR="00A34C35" w:rsidRPr="00A34C35">
        <w:rPr>
          <w:rFonts w:ascii="Times New Roman" w:hAnsi="Times New Roman" w:cs="Times New Roman"/>
          <w:sz w:val="24"/>
          <w:szCs w:val="24"/>
        </w:rPr>
        <w:instrText xml:space="preserve"> ADDIN ZOTERO_BIBL {"uncited":[],"omitted":[],"custom":[]} CSL_BIBLIOGRAPHY </w:instrText>
      </w:r>
      <w:r w:rsidRPr="00A34C35">
        <w:rPr>
          <w:rFonts w:ascii="Times New Roman" w:hAnsi="Times New Roman" w:cs="Times New Roman"/>
          <w:sz w:val="24"/>
          <w:szCs w:val="24"/>
        </w:rPr>
        <w:fldChar w:fldCharType="separate"/>
      </w:r>
      <w:r w:rsidR="00A34C35" w:rsidRPr="00A34C35">
        <w:rPr>
          <w:rFonts w:ascii="Times New Roman" w:hAnsi="Times New Roman" w:cs="Times New Roman"/>
          <w:sz w:val="24"/>
          <w:szCs w:val="24"/>
        </w:rPr>
        <w:t xml:space="preserve">Alipieva, K., Korkina, L., Orhan, I. E., &amp; Georgiev, M. I. (2014). Verbascoside—A review of its occurrence, (bio)synthesis and pharmacological significance. </w:t>
      </w:r>
      <w:r w:rsidR="00A34C35" w:rsidRPr="00A34C35">
        <w:rPr>
          <w:rFonts w:ascii="Times New Roman" w:hAnsi="Times New Roman" w:cs="Times New Roman"/>
          <w:i/>
          <w:iCs/>
          <w:sz w:val="24"/>
          <w:szCs w:val="24"/>
        </w:rPr>
        <w:t>Biotechnology Advances</w:t>
      </w:r>
      <w:r w:rsidR="00A34C35" w:rsidRPr="00A34C35">
        <w:rPr>
          <w:rFonts w:ascii="Times New Roman" w:hAnsi="Times New Roman" w:cs="Times New Roman"/>
          <w:sz w:val="24"/>
          <w:szCs w:val="24"/>
        </w:rPr>
        <w:t xml:space="preserve">, </w:t>
      </w:r>
      <w:r w:rsidR="00A34C35" w:rsidRPr="00A34C35">
        <w:rPr>
          <w:rFonts w:ascii="Times New Roman" w:hAnsi="Times New Roman" w:cs="Times New Roman"/>
          <w:i/>
          <w:iCs/>
          <w:sz w:val="24"/>
          <w:szCs w:val="24"/>
        </w:rPr>
        <w:t>32</w:t>
      </w:r>
      <w:r w:rsidR="00A34C35" w:rsidRPr="00A34C35">
        <w:rPr>
          <w:rFonts w:ascii="Times New Roman" w:hAnsi="Times New Roman" w:cs="Times New Roman"/>
          <w:sz w:val="24"/>
          <w:szCs w:val="24"/>
        </w:rPr>
        <w:t>(6), 1065–1076. https://doi.org/10.1016/j.biotechadv.2014.07.001</w:t>
      </w:r>
    </w:p>
    <w:p w14:paraId="3691FBA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Awad, R., Arnason, J. T., Trudeau, V., Bergeron, C., Budzinski, J. W., Foster, B. C., &amp; Merali, Z. (2003). Phytochemical and biological analysis of Skullcap (Scutellaria lateriflora L.): A medicinal plant with anxiolytic properties. </w:t>
      </w:r>
      <w:r w:rsidRPr="00A34C35">
        <w:rPr>
          <w:rFonts w:ascii="Times New Roman" w:hAnsi="Times New Roman" w:cs="Times New Roman"/>
          <w:i/>
          <w:iCs/>
          <w:sz w:val="24"/>
          <w:szCs w:val="24"/>
        </w:rPr>
        <w:t>Phytomedicine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w:t>
      </w:r>
      <w:r w:rsidRPr="00A34C35">
        <w:rPr>
          <w:rFonts w:ascii="Times New Roman" w:hAnsi="Times New Roman" w:cs="Times New Roman"/>
          <w:sz w:val="24"/>
          <w:szCs w:val="24"/>
        </w:rPr>
        <w:t>(8), 640–649. https://doi.org/10.1078/0944-7113-00374</w:t>
      </w:r>
    </w:p>
    <w:p w14:paraId="1970999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Berim, A., Hyatt, D. C., &amp; Gang, D. R. (2012). A Set of Regioselective O-Methyltransferases Gives Rise to the Complex Pattern of Methoxylated Flavones in Sweet Basil. </w:t>
      </w:r>
      <w:r w:rsidRPr="00A34C35">
        <w:rPr>
          <w:rFonts w:ascii="Times New Roman" w:hAnsi="Times New Roman" w:cs="Times New Roman"/>
          <w:i/>
          <w:iCs/>
          <w:sz w:val="24"/>
          <w:szCs w:val="24"/>
        </w:rPr>
        <w:t>Plant Physiology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160</w:t>
      </w:r>
      <w:r w:rsidRPr="00A34C35">
        <w:rPr>
          <w:rFonts w:ascii="Times New Roman" w:hAnsi="Times New Roman" w:cs="Times New Roman"/>
          <w:sz w:val="24"/>
          <w:szCs w:val="24"/>
        </w:rPr>
        <w:t>(2), 1052–1069. https://doi.org/10.1104/pp.112.204164</w:t>
      </w:r>
    </w:p>
    <w:p w14:paraId="0FC1718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Burbulis, I. E., &amp; Winkel-Shirley, B. (1999). Interactions among enzymes of the Arabidopsis flavonoid biosynthetic pathway. </w:t>
      </w:r>
      <w:r w:rsidRPr="00A34C35">
        <w:rPr>
          <w:rFonts w:ascii="Times New Roman" w:hAnsi="Times New Roman" w:cs="Times New Roman"/>
          <w:i/>
          <w:iCs/>
          <w:sz w:val="24"/>
          <w:szCs w:val="24"/>
        </w:rPr>
        <w:t>Proceedings of the National Academy of Sciences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96</w:t>
      </w:r>
      <w:r w:rsidRPr="00A34C35">
        <w:rPr>
          <w:rFonts w:ascii="Times New Roman" w:hAnsi="Times New Roman" w:cs="Times New Roman"/>
          <w:sz w:val="24"/>
          <w:szCs w:val="24"/>
        </w:rPr>
        <w:t>(22), 12929–12934. https://doi.org/10.1073/pnas.96.22.12929</w:t>
      </w:r>
    </w:p>
    <w:p w14:paraId="0B2E087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Cole, I. B., Saxena, P. K., &amp; Murch, S. J. (2007). Medicinal biotechnology in the genus scutellaria. </w:t>
      </w:r>
      <w:r w:rsidRPr="00A34C35">
        <w:rPr>
          <w:rFonts w:ascii="Times New Roman" w:hAnsi="Times New Roman" w:cs="Times New Roman"/>
          <w:i/>
          <w:iCs/>
          <w:sz w:val="24"/>
          <w:szCs w:val="24"/>
        </w:rPr>
        <w:t>In Vitro Cellular &amp; Developmental Biology -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43</w:t>
      </w:r>
      <w:r w:rsidRPr="00A34C35">
        <w:rPr>
          <w:rFonts w:ascii="Times New Roman" w:hAnsi="Times New Roman" w:cs="Times New Roman"/>
          <w:sz w:val="24"/>
          <w:szCs w:val="24"/>
        </w:rPr>
        <w:t>(4), 318–327. https://doi.org/10.1007/s11627-007-9055-4</w:t>
      </w:r>
    </w:p>
    <w:p w14:paraId="00067ED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Cole, I., Cao, J., Alan, A., Saxena, P., &amp; Murch, S. (2008). Comparisons of Scutellaria baicalensis, Scutellaria lateriflora and Scutellaria racemosa: Genome Size, Antioxidant Potential and Phytochemistry. </w:t>
      </w:r>
      <w:r w:rsidRPr="00A34C35">
        <w:rPr>
          <w:rFonts w:ascii="Times New Roman" w:hAnsi="Times New Roman" w:cs="Times New Roman"/>
          <w:i/>
          <w:iCs/>
          <w:sz w:val="24"/>
          <w:szCs w:val="24"/>
        </w:rPr>
        <w:t>Planta Medica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74</w:t>
      </w:r>
      <w:r w:rsidRPr="00A34C35">
        <w:rPr>
          <w:rFonts w:ascii="Times New Roman" w:hAnsi="Times New Roman" w:cs="Times New Roman"/>
          <w:sz w:val="24"/>
          <w:szCs w:val="24"/>
        </w:rPr>
        <w:t>(4), 474–481. https://doi.org/10.1055/s-2008-1034358</w:t>
      </w:r>
    </w:p>
    <w:p w14:paraId="143CC2E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Doležel, J., Greilhuber, J., &amp; Suda, J. (2007). Estimation of nuclear DNA content in plants using flow cytometry. </w:t>
      </w:r>
      <w:r w:rsidRPr="00A34C35">
        <w:rPr>
          <w:rFonts w:ascii="Times New Roman" w:hAnsi="Times New Roman" w:cs="Times New Roman"/>
          <w:i/>
          <w:iCs/>
          <w:sz w:val="24"/>
          <w:szCs w:val="24"/>
        </w:rPr>
        <w:t>Nature Protocols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w:t>
      </w:r>
      <w:r w:rsidRPr="00A34C35">
        <w:rPr>
          <w:rFonts w:ascii="Times New Roman" w:hAnsi="Times New Roman" w:cs="Times New Roman"/>
          <w:sz w:val="24"/>
          <w:szCs w:val="24"/>
        </w:rPr>
        <w:t>(9), 2233–2244. https://doi.org/10.1038/nprot.2007.310</w:t>
      </w:r>
    </w:p>
    <w:p w14:paraId="7A0D74ED"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Elkin, Y. N., Kulesh, N. I., Stepanova, A. Y., Solovieva, A. I., Kargin, V. M., &amp; Manyakhin, A. Y. (2018). Methylated flavones of the hairy root culture Scutellaria baicalensis. </w:t>
      </w:r>
      <w:r w:rsidRPr="00A34C35">
        <w:rPr>
          <w:rFonts w:ascii="Times New Roman" w:hAnsi="Times New Roman" w:cs="Times New Roman"/>
          <w:i/>
          <w:iCs/>
          <w:sz w:val="24"/>
          <w:szCs w:val="24"/>
        </w:rPr>
        <w:t>Journal of Plant Physiology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231</w:t>
      </w:r>
      <w:r w:rsidRPr="00A34C35">
        <w:rPr>
          <w:rFonts w:ascii="Times New Roman" w:hAnsi="Times New Roman" w:cs="Times New Roman"/>
          <w:sz w:val="24"/>
          <w:szCs w:val="24"/>
        </w:rPr>
        <w:t>, 277–280. https://doi.org/10.1016/j.jplph.2018.10.009</w:t>
      </w:r>
    </w:p>
    <w:p w14:paraId="714B964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Fujino, N., Tenma, N., Waki, T., Ito, K., Komatsuzaki, Y., Sugiyama, K., Yamazaki, T., Yoshida, S., Hatayama, M., Yamashita, S., Tanaka, Y., Motohashi, R., Denessiouk, K., Takahashi, S., &amp; Nakayama, T. (2018). Physical interactions among flavonoid enzymes in snapdragon and torenia reveal the diversity in the flavonoid metabolon organization of different plant species. </w:t>
      </w:r>
      <w:r w:rsidRPr="00A34C35">
        <w:rPr>
          <w:rFonts w:ascii="Times New Roman" w:hAnsi="Times New Roman" w:cs="Times New Roman"/>
          <w:i/>
          <w:iCs/>
          <w:sz w:val="24"/>
          <w:szCs w:val="24"/>
        </w:rPr>
        <w:t>The Plant Journal</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94</w:t>
      </w:r>
      <w:r w:rsidRPr="00A34C35">
        <w:rPr>
          <w:rFonts w:ascii="Times New Roman" w:hAnsi="Times New Roman" w:cs="Times New Roman"/>
          <w:sz w:val="24"/>
          <w:szCs w:val="24"/>
        </w:rPr>
        <w:t>(2), 372–392. https://doi.org/10.1111/tpj.13864</w:t>
      </w:r>
    </w:p>
    <w:p w14:paraId="7BD05AD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Gallon, M. E., Silva-Junior, E. A., Amaral, J. G., Lopes, N. P., &amp; Gobbo-Neto, L. (2019). Natural Products Diversity in Plant-Insect Interaction between Tithonia diversifolia (Asteraceae) and Chlosyne lacinia (Nymphalidae). </w:t>
      </w:r>
      <w:r w:rsidRPr="00A34C35">
        <w:rPr>
          <w:rFonts w:ascii="Times New Roman" w:hAnsi="Times New Roman" w:cs="Times New Roman"/>
          <w:i/>
          <w:iCs/>
          <w:sz w:val="24"/>
          <w:szCs w:val="24"/>
        </w:rPr>
        <w:t>Molecules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24</w:t>
      </w:r>
      <w:r w:rsidRPr="00A34C35">
        <w:rPr>
          <w:rFonts w:ascii="Times New Roman" w:hAnsi="Times New Roman" w:cs="Times New Roman"/>
          <w:sz w:val="24"/>
          <w:szCs w:val="24"/>
        </w:rPr>
        <w:t>(17). https://doi.org/10.3390/molecules24173118</w:t>
      </w:r>
    </w:p>
    <w:p w14:paraId="03399D23"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Gill, L. S. (1981). Chromosomal evolution and incidence of polyploidy in the Canadian Labiatae. </w:t>
      </w:r>
      <w:r w:rsidRPr="00A34C35">
        <w:rPr>
          <w:rFonts w:ascii="Times New Roman" w:hAnsi="Times New Roman" w:cs="Times New Roman"/>
          <w:i/>
          <w:iCs/>
          <w:sz w:val="24"/>
          <w:szCs w:val="24"/>
        </w:rPr>
        <w:t>Revue de Cytologie et de Biologie Vegetales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w:t>
      </w:r>
      <w:r w:rsidRPr="00A34C35">
        <w:rPr>
          <w:rFonts w:ascii="Times New Roman" w:hAnsi="Times New Roman" w:cs="Times New Roman"/>
          <w:sz w:val="24"/>
          <w:szCs w:val="24"/>
        </w:rPr>
        <w:t>(4), 331–339.</w:t>
      </w:r>
    </w:p>
    <w:p w14:paraId="544DEFA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Hirotani, M., Kuroda, R., Suzuki, H., &amp; Yoshikawa, T. (2000). Cloning and expression of UDP-glucose: Flavonoid 7-O-glucosyltransferase from hairy root cultures of Scutellaria baicalensis. </w:t>
      </w:r>
      <w:r w:rsidRPr="00A34C35">
        <w:rPr>
          <w:rFonts w:ascii="Times New Roman" w:hAnsi="Times New Roman" w:cs="Times New Roman"/>
          <w:i/>
          <w:iCs/>
          <w:sz w:val="24"/>
          <w:szCs w:val="24"/>
        </w:rPr>
        <w:t>Planta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210</w:t>
      </w:r>
      <w:r w:rsidRPr="00A34C35">
        <w:rPr>
          <w:rFonts w:ascii="Times New Roman" w:hAnsi="Times New Roman" w:cs="Times New Roman"/>
          <w:sz w:val="24"/>
          <w:szCs w:val="24"/>
        </w:rPr>
        <w:t>(6), 1006–1013. https://doi.org/10.1007/PL00008158</w:t>
      </w:r>
    </w:p>
    <w:p w14:paraId="4CEFAC6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Hsieh, T.-H., &amp; Huang, T.-C. (1995). Notes on the flora of Taiwan (20)—Scutellaria (Lamiaceae) in Taiwan. </w:t>
      </w:r>
      <w:r w:rsidRPr="00A34C35">
        <w:rPr>
          <w:rFonts w:ascii="Times New Roman" w:hAnsi="Times New Roman" w:cs="Times New Roman"/>
          <w:i/>
          <w:iCs/>
          <w:sz w:val="24"/>
          <w:szCs w:val="24"/>
        </w:rPr>
        <w:t>Taiwania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40</w:t>
      </w:r>
      <w:r w:rsidRPr="00A34C35">
        <w:rPr>
          <w:rFonts w:ascii="Times New Roman" w:hAnsi="Times New Roman" w:cs="Times New Roman"/>
          <w:sz w:val="24"/>
          <w:szCs w:val="24"/>
        </w:rPr>
        <w:t>(1), 35–56.</w:t>
      </w:r>
    </w:p>
    <w:p w14:paraId="21B5573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Huang, K. F., zhang, G. D., Huang, Y. Q., &amp; Diao, Y. (2012). Wogonin induces apoptosis and down-regulates survivin in human breast cancer MCF-7 cells by modulating PI3K–AKT pathway. </w:t>
      </w:r>
      <w:r w:rsidRPr="00A34C35">
        <w:rPr>
          <w:rFonts w:ascii="Times New Roman" w:hAnsi="Times New Roman" w:cs="Times New Roman"/>
          <w:i/>
          <w:iCs/>
          <w:sz w:val="24"/>
          <w:szCs w:val="24"/>
        </w:rPr>
        <w:t>International Immunopharmacology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w:t>
      </w:r>
      <w:r w:rsidRPr="00A34C35">
        <w:rPr>
          <w:rFonts w:ascii="Times New Roman" w:hAnsi="Times New Roman" w:cs="Times New Roman"/>
          <w:sz w:val="24"/>
          <w:szCs w:val="24"/>
        </w:rPr>
        <w:t>(2), 334–341. https://doi.org/10.1016/j.intimp.2011.12.004</w:t>
      </w:r>
    </w:p>
    <w:p w14:paraId="44DEA4A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Jeon, S. J., Bak, H., Seo, J., Han, S. M., Lee, S. H., Han, S.-H., Kwon, K. J., Ryu, J. H., Cheong, J. H., Ko, K. H., Yang, S.-I., Choi, J. W., Park, S. H., &amp; Shin, C. Y. (2012). </w:t>
      </w:r>
      <w:r w:rsidRPr="00A34C35">
        <w:rPr>
          <w:rFonts w:ascii="Times New Roman" w:hAnsi="Times New Roman" w:cs="Times New Roman"/>
          <w:i/>
          <w:iCs/>
          <w:sz w:val="24"/>
          <w:szCs w:val="24"/>
        </w:rPr>
        <w:t>Oroxylin A Induces BDNF Expression on Cortical Neurons through Adenosine A2</w:t>
      </w:r>
      <w:r w:rsidRPr="00A34C35">
        <w:rPr>
          <w:rFonts w:ascii="Times New Roman" w:hAnsi="Times New Roman" w:cs="Times New Roman"/>
          <w:i/>
          <w:iCs/>
          <w:sz w:val="24"/>
          <w:szCs w:val="24"/>
          <w:vertAlign w:val="subscript"/>
        </w:rPr>
        <w:t>A</w:t>
      </w:r>
      <w:r w:rsidRPr="00A34C35">
        <w:rPr>
          <w:rFonts w:ascii="Times New Roman" w:hAnsi="Times New Roman" w:cs="Times New Roman"/>
          <w:i/>
          <w:iCs/>
          <w:sz w:val="24"/>
          <w:szCs w:val="24"/>
        </w:rPr>
        <w:t xml:space="preserve"> Receptor Stimulation: A Possible Role in Neuroprotection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20</w:t>
      </w:r>
      <w:r w:rsidRPr="00A34C35">
        <w:rPr>
          <w:rFonts w:ascii="Times New Roman" w:hAnsi="Times New Roman" w:cs="Times New Roman"/>
          <w:sz w:val="24"/>
          <w:szCs w:val="24"/>
        </w:rPr>
        <w:t>(1), 27–35. https://doi.org/10.4062/biomolther.2012.20.1.027</w:t>
      </w:r>
    </w:p>
    <w:p w14:paraId="2C5E8650"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Jeon, S. J., Rhee, S. Y., Seo, J. E., Bak, H. R., Lee, S. H., Ryu, J. H., Cheong, J. H., Shin, C. Y., Kim, G.-H., Lee, Y. S., &amp; Ko, K. H. (2011). Oroxylin A increases BDNF production by activation of MAPK–CREB pathway in rat primary cortical neuronal culture. </w:t>
      </w:r>
      <w:r w:rsidRPr="00A34C35">
        <w:rPr>
          <w:rFonts w:ascii="Times New Roman" w:hAnsi="Times New Roman" w:cs="Times New Roman"/>
          <w:i/>
          <w:iCs/>
          <w:sz w:val="24"/>
          <w:szCs w:val="24"/>
        </w:rPr>
        <w:t>Neuroscience Research</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69</w:t>
      </w:r>
      <w:r w:rsidRPr="00A34C35">
        <w:rPr>
          <w:rFonts w:ascii="Times New Roman" w:hAnsi="Times New Roman" w:cs="Times New Roman"/>
          <w:sz w:val="24"/>
          <w:szCs w:val="24"/>
        </w:rPr>
        <w:t>(3), 214–222. https://doi.org/10.1016/j.neures.2010.11.008</w:t>
      </w:r>
    </w:p>
    <w:p w14:paraId="41536C0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Karimov, A. M., &amp; Botirov, E. Kh. (2017). Structural Diversity and State of Knowledge of Flavonoids of the Scutellaria L. Genus. </w:t>
      </w:r>
      <w:r w:rsidRPr="00A34C35">
        <w:rPr>
          <w:rFonts w:ascii="Times New Roman" w:hAnsi="Times New Roman" w:cs="Times New Roman"/>
          <w:i/>
          <w:iCs/>
          <w:sz w:val="24"/>
          <w:szCs w:val="24"/>
        </w:rPr>
        <w:t>Russian Journal of Bioorganic Chemistry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43</w:t>
      </w:r>
      <w:r w:rsidRPr="00A34C35">
        <w:rPr>
          <w:rFonts w:ascii="Times New Roman" w:hAnsi="Times New Roman" w:cs="Times New Roman"/>
          <w:sz w:val="24"/>
          <w:szCs w:val="24"/>
        </w:rPr>
        <w:t>(7), 691–711. https://doi.org/10.1134/S1068162017070068</w:t>
      </w:r>
    </w:p>
    <w:p w14:paraId="38640E8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Kato, M. J., Yoshida, M., &amp; Gottlieb, O. R. (1992). Flavones and lignans in flowers, fruits and seedlings of Virola venosa. </w:t>
      </w:r>
      <w:r w:rsidRPr="00A34C35">
        <w:rPr>
          <w:rFonts w:ascii="Times New Roman" w:hAnsi="Times New Roman" w:cs="Times New Roman"/>
          <w:i/>
          <w:iCs/>
          <w:sz w:val="24"/>
          <w:szCs w:val="24"/>
        </w:rPr>
        <w:t>Phytochemistry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31</w:t>
      </w:r>
      <w:r w:rsidRPr="00A34C35">
        <w:rPr>
          <w:rFonts w:ascii="Times New Roman" w:hAnsi="Times New Roman" w:cs="Times New Roman"/>
          <w:sz w:val="24"/>
          <w:szCs w:val="24"/>
        </w:rPr>
        <w:t>(1), 283–287. https://doi.org/10.1016/0031-9422(91)83055-P</w:t>
      </w:r>
    </w:p>
    <w:p w14:paraId="718E1D8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Khan, N. M., Haseeb, A., Ansari, M. Y., Devarapalli, P., Haynie, S., &amp; Haqqi, T. M. (2017). Wogonin, a plant derived small molecule, exerts potent anti-inflammatory and chondroprotective effects through the activation of ROS/ERK/Nrf2 signaling pathways in human Osteoarthritis chondrocytes. </w:t>
      </w:r>
      <w:r w:rsidRPr="00A34C35">
        <w:rPr>
          <w:rFonts w:ascii="Times New Roman" w:hAnsi="Times New Roman" w:cs="Times New Roman"/>
          <w:i/>
          <w:iCs/>
          <w:sz w:val="24"/>
          <w:szCs w:val="24"/>
        </w:rPr>
        <w:t>Free Radical Biology and 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106</w:t>
      </w:r>
      <w:r w:rsidRPr="00A34C35">
        <w:rPr>
          <w:rFonts w:ascii="Times New Roman" w:hAnsi="Times New Roman" w:cs="Times New Roman"/>
          <w:sz w:val="24"/>
          <w:szCs w:val="24"/>
        </w:rPr>
        <w:t>, 288–301. https://doi.org/10.1016/j.freeradbiomed.2017.02.041</w:t>
      </w:r>
    </w:p>
    <w:p w14:paraId="741048C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H., Kim, Y. O., Kim, H., Kim, S. Y., Noh, H. S., Kang, S. S., Cho, G. J., Choi, W. S., &amp; Suk, K. (2003). Flavonoid wogonin from medicinal herb is neuroprotective by inhibiting inflammatory activation of microglia. </w:t>
      </w:r>
      <w:r w:rsidRPr="00A34C35">
        <w:rPr>
          <w:rFonts w:ascii="Times New Roman" w:hAnsi="Times New Roman" w:cs="Times New Roman"/>
          <w:i/>
          <w:iCs/>
          <w:sz w:val="24"/>
          <w:szCs w:val="24"/>
        </w:rPr>
        <w:t>The FASEB Journal</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17</w:t>
      </w:r>
      <w:r w:rsidRPr="00A34C35">
        <w:rPr>
          <w:rFonts w:ascii="Times New Roman" w:hAnsi="Times New Roman" w:cs="Times New Roman"/>
          <w:sz w:val="24"/>
          <w:szCs w:val="24"/>
        </w:rPr>
        <w:t>(13), 1–21. https://doi.org/10.1096/fj.03-0057fje</w:t>
      </w:r>
    </w:p>
    <w:p w14:paraId="2FC571C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Y., &amp; Kim, S. (2017). Genome size of 15 Lamiaceae taxa in Korea. </w:t>
      </w:r>
      <w:r w:rsidRPr="00A34C35">
        <w:rPr>
          <w:rFonts w:ascii="Times New Roman" w:hAnsi="Times New Roman" w:cs="Times New Roman"/>
          <w:i/>
          <w:iCs/>
          <w:sz w:val="24"/>
          <w:szCs w:val="24"/>
        </w:rPr>
        <w:t>Korean Journal of Plant Taxonomy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47</w:t>
      </w:r>
      <w:r w:rsidRPr="00A34C35">
        <w:rPr>
          <w:rFonts w:ascii="Times New Roman" w:hAnsi="Times New Roman" w:cs="Times New Roman"/>
          <w:sz w:val="24"/>
          <w:szCs w:val="24"/>
        </w:rPr>
        <w:t>(2), 161–169. https://doi.org/10.11110/kjpt.2017.47.2.161</w:t>
      </w:r>
    </w:p>
    <w:p w14:paraId="44AADDF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Lee, Y. N. (1967). </w:t>
      </w:r>
      <w:r w:rsidRPr="00A34C35">
        <w:rPr>
          <w:rFonts w:ascii="Times New Roman" w:hAnsi="Times New Roman" w:cs="Times New Roman"/>
          <w:i/>
          <w:iCs/>
          <w:sz w:val="24"/>
          <w:szCs w:val="24"/>
        </w:rPr>
        <w:t>Chromosome Numbers of Flowering Plants in Korea</w:t>
      </w:r>
      <w:r w:rsidRPr="00A34C35">
        <w:rPr>
          <w:rFonts w:ascii="Times New Roman" w:hAnsi="Times New Roman" w:cs="Times New Roman"/>
          <w:sz w:val="24"/>
          <w:szCs w:val="24"/>
        </w:rPr>
        <w:t xml:space="preserve"> (11th ed.). J Korean Res Inst Ewha Womans Univ.</w:t>
      </w:r>
    </w:p>
    <w:p w14:paraId="6A135F6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Lin, T.-Y., Lu, C.-W., Wang, C.-C., Lu, J.-F., &amp; Wang, S.-J. (2012). Hispidulin inhibits the release of glutamate in rat cerebrocortical nerve terminals. </w:t>
      </w:r>
      <w:r w:rsidRPr="00A34C35">
        <w:rPr>
          <w:rFonts w:ascii="Times New Roman" w:hAnsi="Times New Roman" w:cs="Times New Roman"/>
          <w:i/>
          <w:iCs/>
          <w:sz w:val="24"/>
          <w:szCs w:val="24"/>
        </w:rPr>
        <w:t>Toxicology and Applied 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263</w:t>
      </w:r>
      <w:r w:rsidRPr="00A34C35">
        <w:rPr>
          <w:rFonts w:ascii="Times New Roman" w:hAnsi="Times New Roman" w:cs="Times New Roman"/>
          <w:sz w:val="24"/>
          <w:szCs w:val="24"/>
        </w:rPr>
        <w:t>(2), 233–243. https://doi.org/10.1016/j.taap.2012.06.015</w:t>
      </w:r>
    </w:p>
    <w:p w14:paraId="043F84C8"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Lövkvist, B., &amp; Hultgård, U.-M. (1999). </w:t>
      </w:r>
      <w:r w:rsidRPr="00A34C35">
        <w:rPr>
          <w:rFonts w:ascii="Times New Roman" w:hAnsi="Times New Roman" w:cs="Times New Roman"/>
          <w:i/>
          <w:iCs/>
          <w:sz w:val="24"/>
          <w:szCs w:val="24"/>
        </w:rPr>
        <w:t>Chromosome Numbers in South Swedish Vascular Plants</w:t>
      </w:r>
      <w:r w:rsidRPr="00A34C35">
        <w:rPr>
          <w:rFonts w:ascii="Times New Roman" w:hAnsi="Times New Roman" w:cs="Times New Roman"/>
          <w:sz w:val="24"/>
          <w:szCs w:val="24"/>
        </w:rPr>
        <w:t xml:space="preserve"> (Vol. 137). Council for Nordic Publications in Botany.</w:t>
      </w:r>
    </w:p>
    <w:p w14:paraId="13D58D0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Nakayama, T., Takahashi, S., &amp; Waki, T. (2019). Formation of Flavonoid Metabolons: Functional Significance of Protein-Protein Interactions and Impact on Flavonoid Chemodiversity. </w:t>
      </w:r>
      <w:r w:rsidRPr="00A34C35">
        <w:rPr>
          <w:rFonts w:ascii="Times New Roman" w:hAnsi="Times New Roman" w:cs="Times New Roman"/>
          <w:i/>
          <w:iCs/>
          <w:sz w:val="24"/>
          <w:szCs w:val="24"/>
        </w:rPr>
        <w:t>Frontiers in Plant Science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10</w:t>
      </w:r>
      <w:r w:rsidRPr="00A34C35">
        <w:rPr>
          <w:rFonts w:ascii="Times New Roman" w:hAnsi="Times New Roman" w:cs="Times New Roman"/>
          <w:sz w:val="24"/>
          <w:szCs w:val="24"/>
        </w:rPr>
        <w:t>. https://doi.org/10.3389/fpls.2019.00821</w:t>
      </w:r>
    </w:p>
    <w:p w14:paraId="02900B01"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Paton, A. (1990). A Global Taxonomic Investigation of Scutellaria (Labiatae). </w:t>
      </w:r>
      <w:r w:rsidRPr="00A34C35">
        <w:rPr>
          <w:rFonts w:ascii="Times New Roman" w:hAnsi="Times New Roman" w:cs="Times New Roman"/>
          <w:i/>
          <w:iCs/>
          <w:sz w:val="24"/>
          <w:szCs w:val="24"/>
        </w:rPr>
        <w:t>Kew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45</w:t>
      </w:r>
      <w:r w:rsidRPr="00A34C35">
        <w:rPr>
          <w:rFonts w:ascii="Times New Roman" w:hAnsi="Times New Roman" w:cs="Times New Roman"/>
          <w:sz w:val="24"/>
          <w:szCs w:val="24"/>
        </w:rPr>
        <w:t>(3), 399–450. https://doi.org/10.2307/4110512</w:t>
      </w:r>
    </w:p>
    <w:p w14:paraId="6B02E773"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Ranjbar, M., &amp; Mahmoudi, C. (2013). Chromosome numbers and biogeography of the genus Scutellaria L. (Lamiaceae). </w:t>
      </w:r>
      <w:r w:rsidRPr="00A34C35">
        <w:rPr>
          <w:rFonts w:ascii="Times New Roman" w:hAnsi="Times New Roman" w:cs="Times New Roman"/>
          <w:i/>
          <w:iCs/>
          <w:sz w:val="24"/>
          <w:szCs w:val="24"/>
        </w:rPr>
        <w:t>Caryologia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66</w:t>
      </w:r>
      <w:r w:rsidRPr="00A34C35">
        <w:rPr>
          <w:rFonts w:ascii="Times New Roman" w:hAnsi="Times New Roman" w:cs="Times New Roman"/>
          <w:sz w:val="24"/>
          <w:szCs w:val="24"/>
        </w:rPr>
        <w:t>(3), 205–214. https://doi.org/10.1080/00087114.2013.821840</w:t>
      </w:r>
    </w:p>
    <w:p w14:paraId="6976088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Rao, V. M., Damu, G. L. V., Sudhakar, D., &amp; Rao, C. V. (2009). Two New Bio-active Flavones from Grangea maderaspatana (Artemisia maderaspatana). </w:t>
      </w:r>
      <w:r w:rsidRPr="00A34C35">
        <w:rPr>
          <w:rFonts w:ascii="Times New Roman" w:hAnsi="Times New Roman" w:cs="Times New Roman"/>
          <w:i/>
          <w:iCs/>
          <w:sz w:val="24"/>
          <w:szCs w:val="24"/>
        </w:rPr>
        <w:t>Asian J. Chem.</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w:t>
      </w:r>
      <w:r w:rsidRPr="00A34C35">
        <w:rPr>
          <w:rFonts w:ascii="Times New Roman" w:hAnsi="Times New Roman" w:cs="Times New Roman"/>
          <w:sz w:val="24"/>
          <w:szCs w:val="24"/>
        </w:rPr>
        <w:t>(2), 7.</w:t>
      </w:r>
    </w:p>
    <w:p w14:paraId="7033485D"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Rao, Y. K., Reddy, M. V. B., Rao, C. V., Gunasekar, D., Blond, A., Caux, C., &amp; Bodo, B. (2002). Two new 5-deoxyflavones from Albizia odoratissima. </w:t>
      </w:r>
      <w:r w:rsidRPr="00A34C35">
        <w:rPr>
          <w:rFonts w:ascii="Times New Roman" w:hAnsi="Times New Roman" w:cs="Times New Roman"/>
          <w:i/>
          <w:iCs/>
          <w:sz w:val="24"/>
          <w:szCs w:val="24"/>
        </w:rPr>
        <w:t>Chemical &amp; Pharmaceutical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50</w:t>
      </w:r>
      <w:r w:rsidRPr="00A34C35">
        <w:rPr>
          <w:rFonts w:ascii="Times New Roman" w:hAnsi="Times New Roman" w:cs="Times New Roman"/>
          <w:sz w:val="24"/>
          <w:szCs w:val="24"/>
        </w:rPr>
        <w:t>(9), 1271–1272. https://doi.org/10.1248/cpb.50.1271</w:t>
      </w:r>
    </w:p>
    <w:p w14:paraId="7A6BFFA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Salehi, B., Venditti, A., Sharifi-Rad, M., Kręgiel, D., Sharifi-Rad, J., Durazzo, A., Lucarini, M., Santini, A., Souto, E. B., Novellino, E., Antolak, H., Azzini, E., Setzer, W. N., &amp; Martins, N. (2019). The Therapeutic Potential of Apigenin. </w:t>
      </w:r>
      <w:r w:rsidRPr="00A34C35">
        <w:rPr>
          <w:rFonts w:ascii="Times New Roman" w:hAnsi="Times New Roman" w:cs="Times New Roman"/>
          <w:i/>
          <w:iCs/>
          <w:sz w:val="24"/>
          <w:szCs w:val="24"/>
        </w:rPr>
        <w:t>International Journal of Molecular Sciences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20</w:t>
      </w:r>
      <w:r w:rsidRPr="00A34C35">
        <w:rPr>
          <w:rFonts w:ascii="Times New Roman" w:hAnsi="Times New Roman" w:cs="Times New Roman"/>
          <w:sz w:val="24"/>
          <w:szCs w:val="24"/>
        </w:rPr>
        <w:t>(6). https://doi.org/10.3390/ijms20061305</w:t>
      </w:r>
    </w:p>
    <w:p w14:paraId="1C3AE0C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Shang, X., He, X., He, X., Li, M., Zhang, R., Fan, P., Zhang, Q., &amp; Jia, Z. (2010). The genus Scutellaria an ethnopharmacological and phytochemical review.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128</w:t>
      </w:r>
      <w:r w:rsidRPr="00A34C35">
        <w:rPr>
          <w:rFonts w:ascii="Times New Roman" w:hAnsi="Times New Roman" w:cs="Times New Roman"/>
          <w:sz w:val="24"/>
          <w:szCs w:val="24"/>
        </w:rPr>
        <w:t>(2), 279–313. https://doi.org/10.1016/j.jep.2010.01.006</w:t>
      </w:r>
    </w:p>
    <w:p w14:paraId="19CD7CD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Shen, Q., Zhang, L., Liao, Z., Wang, S., Yan, T., Shi, P., Liu, M., Fu, X., Pan, Q., Wang, Y., Lv, Z., Lu, X., Zhang, F., Jiang, W., Ma, Y., Chen, M., Hao, X., Li, L., Tang, Y., … Tang, K. (2018). The Genome of Artemisia annua Provides Insight into the Evolution of Asteraceae Family and Artemisinin Biosynthesis.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(6), 776–788. https://doi.org/10.1016/j.molp.2018.03.015</w:t>
      </w:r>
    </w:p>
    <w:p w14:paraId="7B3C3D4B"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Shih, C. H., Chu, H., Tang, L. K., Sakamoto, W., Maekawa, M., Chu, I. K., Wang, M., &amp; Lo, C. (2008). Functional characterization of key structural genes in rice flavonoid biosynthesis. </w:t>
      </w:r>
      <w:r w:rsidRPr="00A34C35">
        <w:rPr>
          <w:rFonts w:ascii="Times New Roman" w:hAnsi="Times New Roman" w:cs="Times New Roman"/>
          <w:i/>
          <w:iCs/>
          <w:sz w:val="24"/>
          <w:szCs w:val="24"/>
        </w:rPr>
        <w:t>Planta</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228</w:t>
      </w:r>
      <w:r w:rsidRPr="00A34C35">
        <w:rPr>
          <w:rFonts w:ascii="Times New Roman" w:hAnsi="Times New Roman" w:cs="Times New Roman"/>
          <w:sz w:val="24"/>
          <w:szCs w:val="24"/>
        </w:rPr>
        <w:t>(6), 1043–1054. https://doi.org/10.1007/s00425-008-0806-1</w:t>
      </w:r>
    </w:p>
    <w:p w14:paraId="51084E9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Sosa, T., Chaves, N., Alias, J. C., Escudero, J. C., Henao, F., &amp; Gutiérrez-Merino, C. (2004). Inhibition of Mouth Skeletal Muscle Relaxation by Flavonoids of Cistus ladanifer L.: A Plant Defense Mechanism Against Herbivores. </w:t>
      </w:r>
      <w:r w:rsidRPr="00A34C35">
        <w:rPr>
          <w:rFonts w:ascii="Times New Roman" w:hAnsi="Times New Roman" w:cs="Times New Roman"/>
          <w:i/>
          <w:iCs/>
          <w:sz w:val="24"/>
          <w:szCs w:val="24"/>
        </w:rPr>
        <w:t>Journal of Chemical Ecology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30</w:t>
      </w:r>
      <w:r w:rsidRPr="00A34C35">
        <w:rPr>
          <w:rFonts w:ascii="Times New Roman" w:hAnsi="Times New Roman" w:cs="Times New Roman"/>
          <w:sz w:val="24"/>
          <w:szCs w:val="24"/>
        </w:rPr>
        <w:t>(6), 1087–1101. https://doi.org/10.1023/B:JOEC.0000030265.45127.08</w:t>
      </w:r>
    </w:p>
    <w:p w14:paraId="46BD04A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Takashi, S., Yoshikane, I., &amp; Naohiro, N. (2003). Chromosome numbers of Japanese Scutellaria (Lamiaceae). </w:t>
      </w:r>
      <w:r w:rsidRPr="00A34C35">
        <w:rPr>
          <w:rFonts w:ascii="Times New Roman" w:hAnsi="Times New Roman" w:cs="Times New Roman"/>
          <w:i/>
          <w:iCs/>
          <w:sz w:val="24"/>
          <w:szCs w:val="24"/>
        </w:rPr>
        <w:t>Journal of Phytogeography and Taxonomy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51</w:t>
      </w:r>
      <w:r w:rsidRPr="00A34C35">
        <w:rPr>
          <w:rFonts w:ascii="Times New Roman" w:hAnsi="Times New Roman" w:cs="Times New Roman"/>
          <w:sz w:val="24"/>
          <w:szCs w:val="24"/>
        </w:rPr>
        <w:t>(2), 131–136.</w:t>
      </w:r>
    </w:p>
    <w:p w14:paraId="5C683AC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Tao, Y., Zhan, S., Wang, Y., Zhou, G., Liang, H., Chen, X., &amp; Shen, H. (2018). Baicalin, the major component of traditional Chinese medicine Scutellaria baicalensis induces colon cancer cell apoptosis through inhibition of oncomiRNAs. </w:t>
      </w:r>
      <w:r w:rsidRPr="00A34C35">
        <w:rPr>
          <w:rFonts w:ascii="Times New Roman" w:hAnsi="Times New Roman" w:cs="Times New Roman"/>
          <w:i/>
          <w:iCs/>
          <w:sz w:val="24"/>
          <w:szCs w:val="24"/>
        </w:rPr>
        <w:t>Scientific Reports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8</w:t>
      </w:r>
      <w:r w:rsidRPr="00A34C35">
        <w:rPr>
          <w:rFonts w:ascii="Times New Roman" w:hAnsi="Times New Roman" w:cs="Times New Roman"/>
          <w:sz w:val="24"/>
          <w:szCs w:val="24"/>
        </w:rPr>
        <w:t>(1), 14477. https://doi.org/10.1038/s41598-018-32734-2</w:t>
      </w:r>
    </w:p>
    <w:p w14:paraId="25A4DD4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A34C35">
        <w:rPr>
          <w:rFonts w:ascii="Times New Roman" w:hAnsi="Times New Roman" w:cs="Times New Roman"/>
          <w:i/>
          <w:iCs/>
          <w:sz w:val="24"/>
          <w:szCs w:val="24"/>
        </w:rPr>
        <w:t>Oncology Letters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14</w:t>
      </w:r>
      <w:r w:rsidRPr="00A34C35">
        <w:rPr>
          <w:rFonts w:ascii="Times New Roman" w:hAnsi="Times New Roman" w:cs="Times New Roman"/>
          <w:sz w:val="24"/>
          <w:szCs w:val="24"/>
        </w:rPr>
        <w:t>(1), 607–614. https://doi.org/10.3892/ol.2017.6184</w:t>
      </w:r>
    </w:p>
    <w:p w14:paraId="40C9007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Waki, T., Yoo, D., Fujino, N., Mameda, R., Denessiouk, K., Yamashita, S., Motohashi, R., Akashi, T., Aoki, T., Ayabe, S., Takahashi, S., &amp; Nakayama, T. (2016). Identification of protein-protein interactions of isoflavonoid biosynthetic enzymes with 2-hydroxyisoflavanone synthase in soybean (Glycine max (L.) Merr.). </w:t>
      </w:r>
      <w:r w:rsidRPr="00A34C35">
        <w:rPr>
          <w:rFonts w:ascii="Times New Roman" w:hAnsi="Times New Roman" w:cs="Times New Roman"/>
          <w:i/>
          <w:iCs/>
          <w:sz w:val="24"/>
          <w:szCs w:val="24"/>
        </w:rPr>
        <w:t>Biochemical and Biophysical Research Communications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469</w:t>
      </w:r>
      <w:r w:rsidRPr="00A34C35">
        <w:rPr>
          <w:rFonts w:ascii="Times New Roman" w:hAnsi="Times New Roman" w:cs="Times New Roman"/>
          <w:sz w:val="24"/>
          <w:szCs w:val="24"/>
        </w:rPr>
        <w:t>(3), 546–551. https://doi.org/10.1016/j.bbrc.2015.12.038</w:t>
      </w:r>
    </w:p>
    <w:p w14:paraId="7A22FC9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Wang, L., Chen, W., Li, M., Zhang, F., Chen, K., &amp; Chen, W. (2020). A review of the ethnopharmacology, phytochemistry, pharmacology, and quality control of Scutellaria barbata D. Don.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254</w:t>
      </w:r>
      <w:r w:rsidRPr="00A34C35">
        <w:rPr>
          <w:rFonts w:ascii="Times New Roman" w:hAnsi="Times New Roman" w:cs="Times New Roman"/>
          <w:sz w:val="24"/>
          <w:szCs w:val="24"/>
        </w:rPr>
        <w:t>, 112260. https://doi.org/10.1016/j.jep.2019.112260</w:t>
      </w:r>
    </w:p>
    <w:p w14:paraId="2B410B4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Wang, Q., Acharya, N., Liu, Z., Zhou, X., Cromie, M., Zhu, J., &amp; Gao, W. (2018). Enhanced anticancer effects of Scutellaria barbata D. Don in combination with traditional Chinese medicine components on non-small cell lung cancer cells. </w:t>
      </w:r>
      <w:r w:rsidRPr="00A34C35">
        <w:rPr>
          <w:rFonts w:ascii="Times New Roman" w:hAnsi="Times New Roman" w:cs="Times New Roman"/>
          <w:i/>
          <w:iCs/>
          <w:sz w:val="24"/>
          <w:szCs w:val="24"/>
        </w:rPr>
        <w:t>Journal of Ethnopharmacology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217</w:t>
      </w:r>
      <w:r w:rsidRPr="00A34C35">
        <w:rPr>
          <w:rFonts w:ascii="Times New Roman" w:hAnsi="Times New Roman" w:cs="Times New Roman"/>
          <w:sz w:val="24"/>
          <w:szCs w:val="24"/>
        </w:rPr>
        <w:t>, 140–151. https://doi.org/10.1016/j.jep.2018.02.020</w:t>
      </w:r>
    </w:p>
    <w:p w14:paraId="795A0472"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Xu, J., Liu, J., Yue, G., Sun, M., Li, J., Xiu, X., &amp; Gao, Z. (2018). Therapeutic effect of the natural compounds baicalein and baicalin on autoimmune diseases. </w:t>
      </w:r>
      <w:r w:rsidRPr="00A34C35">
        <w:rPr>
          <w:rFonts w:ascii="Times New Roman" w:hAnsi="Times New Roman" w:cs="Times New Roman"/>
          <w:i/>
          <w:iCs/>
          <w:sz w:val="24"/>
          <w:szCs w:val="24"/>
        </w:rPr>
        <w:t>Molecular Medicine Reports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18</w:t>
      </w:r>
      <w:r w:rsidRPr="00A34C35">
        <w:rPr>
          <w:rFonts w:ascii="Times New Roman" w:hAnsi="Times New Roman" w:cs="Times New Roman"/>
          <w:sz w:val="24"/>
          <w:szCs w:val="24"/>
        </w:rPr>
        <w:t>(1), 1149–1154. https://doi.org/10.3892/mmr.2018.9054</w:t>
      </w:r>
    </w:p>
    <w:p w14:paraId="0D6973F7"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Xu, Z., Gao, R., Pu, X., Xu, R., Wang, J., Zheng, S., Zeng, Y., He, C., &amp; Song, J. (2020). Comparative Genome Analysis of Scutellaria baicalensis and Scutellaria barbata Reveals the Evolution of Active Flavonoid Biosynthesis. </w:t>
      </w:r>
      <w:r w:rsidRPr="00A34C35">
        <w:rPr>
          <w:rFonts w:ascii="Times New Roman" w:hAnsi="Times New Roman" w:cs="Times New Roman"/>
          <w:i/>
          <w:iCs/>
          <w:sz w:val="24"/>
          <w:szCs w:val="24"/>
        </w:rPr>
        <w:t>BioRxiv Preprint</w:t>
      </w:r>
      <w:r w:rsidRPr="00A34C35">
        <w:rPr>
          <w:rFonts w:ascii="Times New Roman" w:hAnsi="Times New Roman" w:cs="Times New Roman"/>
          <w:sz w:val="24"/>
          <w:szCs w:val="24"/>
        </w:rPr>
        <w:t>. https://doi.org/10.1101/2020.02.18.954164</w:t>
      </w:r>
    </w:p>
    <w:p w14:paraId="21928999"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Yang, L., Yang, C., Li, C., Zhao, Q., Liu, L., Fang, X., &amp; Chen, X.-Y. (2016). Recent advances in biosynthesis of bioactive compounds in traditional Chinese medicinal plants. </w:t>
      </w:r>
      <w:r w:rsidRPr="00A34C35">
        <w:rPr>
          <w:rFonts w:ascii="Times New Roman" w:hAnsi="Times New Roman" w:cs="Times New Roman"/>
          <w:i/>
          <w:iCs/>
          <w:sz w:val="24"/>
          <w:szCs w:val="24"/>
        </w:rPr>
        <w:t>Science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61</w:t>
      </w:r>
      <w:r w:rsidRPr="00A34C35">
        <w:rPr>
          <w:rFonts w:ascii="Times New Roman" w:hAnsi="Times New Roman" w:cs="Times New Roman"/>
          <w:sz w:val="24"/>
          <w:szCs w:val="24"/>
        </w:rPr>
        <w:t>(1), 3–17. https://doi.org/10.1007/s11434-015-0929-2</w:t>
      </w:r>
    </w:p>
    <w:p w14:paraId="0DB5754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Zhang, Y.-Y., Xu, R.-X., Gao, S., &amp; Cheng, A.-X. (2016). Enzymatic production of oroxylin A and hispidulin using a liverwort flavone 6-O-methyltransferase. </w:t>
      </w:r>
      <w:r w:rsidRPr="00A34C35">
        <w:rPr>
          <w:rFonts w:ascii="Times New Roman" w:hAnsi="Times New Roman" w:cs="Times New Roman"/>
          <w:i/>
          <w:iCs/>
          <w:sz w:val="24"/>
          <w:szCs w:val="24"/>
        </w:rPr>
        <w:t>FEBS Letters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590</w:t>
      </w:r>
      <w:r w:rsidRPr="00A34C35">
        <w:rPr>
          <w:rFonts w:ascii="Times New Roman" w:hAnsi="Times New Roman" w:cs="Times New Roman"/>
          <w:sz w:val="24"/>
          <w:szCs w:val="24"/>
        </w:rPr>
        <w:t>(16), 2619–2628. https://doi.org/10.1002/1873-3468.12312</w:t>
      </w:r>
    </w:p>
    <w:p w14:paraId="0560A4DF"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lastRenderedPageBreak/>
        <w:t xml:space="preserve">Zhang, Z., Lian, X., Li, S., &amp; Stringer, J. L. (2009). Characterization of chemical ingredients and anticonvulsant activity of American skullcap (Scutellaria lateriflora). </w:t>
      </w:r>
      <w:r w:rsidRPr="00A34C35">
        <w:rPr>
          <w:rFonts w:ascii="Times New Roman" w:hAnsi="Times New Roman" w:cs="Times New Roman"/>
          <w:i/>
          <w:iCs/>
          <w:sz w:val="24"/>
          <w:szCs w:val="24"/>
        </w:rPr>
        <w:t>Phytomedicine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16</w:t>
      </w:r>
      <w:r w:rsidRPr="00A34C35">
        <w:rPr>
          <w:rFonts w:ascii="Times New Roman" w:hAnsi="Times New Roman" w:cs="Times New Roman"/>
          <w:sz w:val="24"/>
          <w:szCs w:val="24"/>
        </w:rPr>
        <w:t>(5), 485–493. https://doi.org/10.1016/j.phymed.2008.07.011</w:t>
      </w:r>
    </w:p>
    <w:p w14:paraId="67A1B974"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Chen, X.-Y., &amp; Martin, C. (2016). Scutellaria baicalensis, the golden herb from the garden of Chinese medicinal plants. </w:t>
      </w:r>
      <w:r w:rsidRPr="00A34C35">
        <w:rPr>
          <w:rFonts w:ascii="Times New Roman" w:hAnsi="Times New Roman" w:cs="Times New Roman"/>
          <w:i/>
          <w:iCs/>
          <w:sz w:val="24"/>
          <w:szCs w:val="24"/>
        </w:rPr>
        <w:t>Science Bulletin</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61</w:t>
      </w:r>
      <w:r w:rsidRPr="00A34C35">
        <w:rPr>
          <w:rFonts w:ascii="Times New Roman" w:hAnsi="Times New Roman" w:cs="Times New Roman"/>
          <w:sz w:val="24"/>
          <w:szCs w:val="24"/>
        </w:rPr>
        <w:t>(18), 1391–1398. https://doi.org/10.1007/s11434-016-1136-5</w:t>
      </w:r>
    </w:p>
    <w:p w14:paraId="42548B0E"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Cui, M.-Y., Levsh, O., Yang, D., Liu, J., Li, J., Hill, L., Yang, L., Hu, Y., Weng, J.-K., Chen, X.-Y., &amp; Martin, C. (2018). Two CYP82D Enzymes Function as Flavone Hydroxylases in the Biosynthesis of Root-Specific 4′-Deoxyflavones in Scutellaria baicalensis.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(1), 135–148. https://doi.org/10.1016/j.molp.2017.08.009</w:t>
      </w:r>
    </w:p>
    <w:p w14:paraId="406771DA"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A34C35">
        <w:rPr>
          <w:rFonts w:ascii="Times New Roman" w:hAnsi="Times New Roman" w:cs="Times New Roman"/>
          <w:i/>
          <w:iCs/>
          <w:sz w:val="24"/>
          <w:szCs w:val="24"/>
        </w:rPr>
        <w:t>Molecular Plant</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12</w:t>
      </w:r>
      <w:r w:rsidRPr="00A34C35">
        <w:rPr>
          <w:rFonts w:ascii="Times New Roman" w:hAnsi="Times New Roman" w:cs="Times New Roman"/>
          <w:sz w:val="24"/>
          <w:szCs w:val="24"/>
        </w:rPr>
        <w:t>(7), 935–950. https://doi.org/10.1016/j.molp.2019.04.002</w:t>
      </w:r>
    </w:p>
    <w:p w14:paraId="5B8782E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Q., Zhang, Y., Wang, G., Hill, L., Weng, J.-K., Chen, X.-Y., Xue, H., &amp; Martin, C. (2016). A specialized flavone biosynthetic pathway has evolved in the medicinal plant, Scutellaria baicalensis. </w:t>
      </w:r>
      <w:r w:rsidRPr="00A34C35">
        <w:rPr>
          <w:rFonts w:ascii="Times New Roman" w:hAnsi="Times New Roman" w:cs="Times New Roman"/>
          <w:i/>
          <w:iCs/>
          <w:sz w:val="24"/>
          <w:szCs w:val="24"/>
        </w:rPr>
        <w:t>Science Advances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w:t>
      </w:r>
      <w:r w:rsidRPr="00A34C35">
        <w:rPr>
          <w:rFonts w:ascii="Times New Roman" w:hAnsi="Times New Roman" w:cs="Times New Roman"/>
          <w:sz w:val="24"/>
          <w:szCs w:val="24"/>
        </w:rPr>
        <w:t>(4), e1501780. https://doi.org/10.1126/sciadv.1501780</w:t>
      </w:r>
    </w:p>
    <w:p w14:paraId="78B58F10"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Zhao, T., Tang, H., Xie, L., Zheng, Y., Ma, Z., Sun, Q., &amp; Li, X. (2019). Scutellaria baicalensis Georgi. (Lamiaceae): A review of its traditional uses, botany, phytochemistry, pharmacology and toxicology. </w:t>
      </w:r>
      <w:r w:rsidRPr="00A34C35">
        <w:rPr>
          <w:rFonts w:ascii="Times New Roman" w:hAnsi="Times New Roman" w:cs="Times New Roman"/>
          <w:i/>
          <w:iCs/>
          <w:sz w:val="24"/>
          <w:szCs w:val="24"/>
        </w:rPr>
        <w:t>Journal of Pharmacy and Pharmacology</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71</w:t>
      </w:r>
      <w:r w:rsidRPr="00A34C35">
        <w:rPr>
          <w:rFonts w:ascii="Times New Roman" w:hAnsi="Times New Roman" w:cs="Times New Roman"/>
          <w:sz w:val="24"/>
          <w:szCs w:val="24"/>
        </w:rPr>
        <w:t>(9), 1353–1369. https://doi.org/10.1111/jphp.13129</w:t>
      </w:r>
    </w:p>
    <w:p w14:paraId="683E4D06"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Zhou, H.-C., Wang, H., Shi, K., Li, J.-M., Zong, Y., &amp; Du, R. (2018). Hepatoprotective Effect of Baicalein Against Acetaminophen-Induced Acute Liver Injury in Mice. </w:t>
      </w:r>
      <w:r w:rsidRPr="00A34C35">
        <w:rPr>
          <w:rFonts w:ascii="Times New Roman" w:hAnsi="Times New Roman" w:cs="Times New Roman"/>
          <w:i/>
          <w:iCs/>
          <w:sz w:val="24"/>
          <w:szCs w:val="24"/>
        </w:rPr>
        <w:t>Molecules</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24</w:t>
      </w:r>
      <w:r w:rsidRPr="00A34C35">
        <w:rPr>
          <w:rFonts w:ascii="Times New Roman" w:hAnsi="Times New Roman" w:cs="Times New Roman"/>
          <w:sz w:val="24"/>
          <w:szCs w:val="24"/>
        </w:rPr>
        <w:t>(1). https://doi.org/10.3390/molecules24010131</w:t>
      </w:r>
    </w:p>
    <w:p w14:paraId="391DD4E5" w14:textId="77777777" w:rsidR="00A34C35" w:rsidRPr="00A34C35" w:rsidRDefault="00A34C35" w:rsidP="00A34C35">
      <w:pPr>
        <w:pStyle w:val="Bibliography"/>
        <w:rPr>
          <w:rFonts w:ascii="Times New Roman" w:hAnsi="Times New Roman" w:cs="Times New Roman"/>
          <w:sz w:val="24"/>
          <w:szCs w:val="24"/>
        </w:rPr>
      </w:pPr>
      <w:r w:rsidRPr="00A34C35">
        <w:rPr>
          <w:rFonts w:ascii="Times New Roman" w:hAnsi="Times New Roman" w:cs="Times New Roman"/>
          <w:sz w:val="24"/>
          <w:szCs w:val="24"/>
        </w:rPr>
        <w:t xml:space="preserve">Zhu, D., Wang, S., Lawless, J., He, J., &amp; Zheng, Z. (2016). Dose Dependent Dual Effect of Baicalin and Herb Huang Qin Extract on Angiogenesis. </w:t>
      </w:r>
      <w:r w:rsidRPr="00A34C35">
        <w:rPr>
          <w:rFonts w:ascii="Times New Roman" w:hAnsi="Times New Roman" w:cs="Times New Roman"/>
          <w:i/>
          <w:iCs/>
          <w:sz w:val="24"/>
          <w:szCs w:val="24"/>
        </w:rPr>
        <w:t>PLOS ONE</w:t>
      </w:r>
      <w:r w:rsidRPr="00A34C35">
        <w:rPr>
          <w:rFonts w:ascii="Times New Roman" w:hAnsi="Times New Roman" w:cs="Times New Roman"/>
          <w:sz w:val="24"/>
          <w:szCs w:val="24"/>
        </w:rPr>
        <w:t xml:space="preserve">, </w:t>
      </w:r>
      <w:r w:rsidRPr="00A34C35">
        <w:rPr>
          <w:rFonts w:ascii="Times New Roman" w:hAnsi="Times New Roman" w:cs="Times New Roman"/>
          <w:i/>
          <w:iCs/>
          <w:sz w:val="24"/>
          <w:szCs w:val="24"/>
        </w:rPr>
        <w:t>11</w:t>
      </w:r>
      <w:r w:rsidRPr="00A34C35">
        <w:rPr>
          <w:rFonts w:ascii="Times New Roman" w:hAnsi="Times New Roman" w:cs="Times New Roman"/>
          <w:sz w:val="24"/>
          <w:szCs w:val="24"/>
        </w:rPr>
        <w:t>(11), e0167125. https://doi.org/10.1371/journal.pone.0167125</w:t>
      </w:r>
    </w:p>
    <w:p w14:paraId="4AB733C3" w14:textId="01D06221" w:rsidR="00BB5FFA" w:rsidRDefault="002D045E" w:rsidP="002D045E">
      <w:pPr>
        <w:spacing w:after="0" w:line="480" w:lineRule="auto"/>
        <w:ind w:left="720" w:hanging="720"/>
        <w:rPr>
          <w:rFonts w:ascii="Times New Roman" w:hAnsi="Times New Roman" w:cs="Times New Roman"/>
          <w:b/>
          <w:bCs/>
          <w:sz w:val="24"/>
          <w:szCs w:val="24"/>
        </w:rPr>
      </w:pPr>
      <w:r w:rsidRPr="00A34C35">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ins w:id="523" w:author="Bryce Askey" w:date="2021-01-31T19:18:00Z">
        <w:r w:rsidR="004A0570">
          <w:rPr>
            <w:rFonts w:ascii="Times New Roman" w:hAnsi="Times New Roman" w:cs="Times New Roman"/>
            <w:b/>
            <w:bCs/>
            <w:sz w:val="24"/>
            <w:szCs w:val="24"/>
          </w:rPr>
          <w:t xml:space="preserve"> </w:t>
        </w:r>
      </w:ins>
    </w:p>
    <w:p w14:paraId="4ECD54D6" w14:textId="44801200" w:rsidR="00A52795" w:rsidRDefault="00A52795" w:rsidP="00EE6CB2">
      <w:pPr>
        <w:spacing w:after="0" w:line="480" w:lineRule="auto"/>
        <w:ind w:firstLine="720"/>
        <w:rPr>
          <w:rFonts w:ascii="Times New Roman" w:hAnsi="Times New Roman" w:cs="Times New Roman"/>
          <w:sz w:val="24"/>
          <w:szCs w:val="24"/>
        </w:rPr>
      </w:pPr>
      <w:r w:rsidRPr="00A52795">
        <w:rPr>
          <w:rFonts w:ascii="Times New Roman" w:hAnsi="Times New Roman" w:cs="Times New Roman"/>
          <w:sz w:val="24"/>
          <w:szCs w:val="24"/>
        </w:rPr>
        <w:t>Table 1. Mean metabolite concentrations ± standard error (n=3) measured by High Performance</w:t>
      </w:r>
      <w:r w:rsidR="00EE6CB2">
        <w:rPr>
          <w:rFonts w:ascii="Times New Roman" w:hAnsi="Times New Roman" w:cs="Times New Roman"/>
          <w:sz w:val="24"/>
          <w:szCs w:val="24"/>
        </w:rPr>
        <w:t xml:space="preserve"> </w:t>
      </w:r>
      <w:r w:rsidRPr="00A52795">
        <w:rPr>
          <w:rFonts w:ascii="Times New Roman" w:hAnsi="Times New Roman" w:cs="Times New Roman"/>
          <w:sz w:val="24"/>
          <w:szCs w:val="24"/>
        </w:rPr>
        <w:t>Liquid Chromatography (HPLC) for 13 Scutellaria species. Tissue samples were prepared from fresh leaf, stem, or root tissues of mature plants. Units are µmol/g fresh weight.</w:t>
      </w:r>
    </w:p>
    <w:p w14:paraId="42C50A31" w14:textId="77777777" w:rsidR="00EE6CB2" w:rsidRDefault="00EE6CB2" w:rsidP="00EE6CB2">
      <w:pPr>
        <w:spacing w:after="0" w:line="480" w:lineRule="auto"/>
        <w:ind w:firstLine="720"/>
        <w:rPr>
          <w:rFonts w:ascii="Times New Roman" w:hAnsi="Times New Roman" w:cs="Times New Roman"/>
          <w:sz w:val="24"/>
          <w:szCs w:val="24"/>
        </w:rPr>
      </w:pPr>
      <w:r w:rsidRPr="00EE6CB2">
        <w:rPr>
          <w:rFonts w:ascii="Times New Roman" w:hAnsi="Times New Roman" w:cs="Times New Roman"/>
          <w:sz w:val="24"/>
          <w:szCs w:val="24"/>
        </w:rPr>
        <w:t xml:space="preserve">Table 2. Genome size, chromosome number, and ploidy level data for 13 Scutellaria species. Genome sizes for 8 species were measured in this study using flow cytometry. Other </w:t>
      </w:r>
      <w:r w:rsidRPr="00EE6CB2">
        <w:rPr>
          <w:rFonts w:ascii="Times New Roman" w:hAnsi="Times New Roman" w:cs="Times New Roman"/>
          <w:sz w:val="24"/>
          <w:szCs w:val="24"/>
        </w:rPr>
        <w:lastRenderedPageBreak/>
        <w:t xml:space="preserve">genome size, and all chromosome number and ploidy level data was collected from literature. S. wrightii and S. suffrutescens were not included in the flow cytometry procedure, and genome size, chromosome number, nor ploidy level data has been published. Cell colors indicate phylogenetic clade, as shown in Fig. 1. </w:t>
      </w:r>
    </w:p>
    <w:p w14:paraId="2156D8C7" w14:textId="431CCBD9" w:rsidR="001E6C09" w:rsidRDefault="001E6C09" w:rsidP="00EE6CB2">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27D04266" w14:textId="0C06B246" w:rsidR="00A52795" w:rsidRPr="00A52795" w:rsidRDefault="00A52795" w:rsidP="002D045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r>
      <w:r w:rsidR="006112B5">
        <w:rPr>
          <w:rFonts w:ascii="Times New Roman" w:hAnsi="Times New Roman" w:cs="Times New Roman"/>
          <w:sz w:val="24"/>
          <w:szCs w:val="24"/>
        </w:rPr>
        <w:t>List of appendices is provided in</w:t>
      </w:r>
      <w:r>
        <w:rPr>
          <w:rFonts w:ascii="Times New Roman" w:hAnsi="Times New Roman" w:cs="Times New Roman"/>
          <w:sz w:val="24"/>
          <w:szCs w:val="24"/>
        </w:rPr>
        <w:t xml:space="preserve"> supporting information</w:t>
      </w:r>
      <w:r w:rsidR="006112B5">
        <w:rPr>
          <w:rFonts w:ascii="Times New Roman" w:hAnsi="Times New Roman" w:cs="Times New Roman"/>
          <w:sz w:val="24"/>
          <w:szCs w:val="24"/>
        </w:rPr>
        <w:t xml:space="preserve"> section.</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7A0DE63C" w14:textId="0C4CB875" w:rsidR="00042169" w:rsidRDefault="00A34C35" w:rsidP="00A34C35">
      <w:pPr>
        <w:spacing w:after="0" w:line="480" w:lineRule="auto"/>
        <w:ind w:firstLine="720"/>
        <w:rPr>
          <w:rFonts w:ascii="Times New Roman" w:hAnsi="Times New Roman" w:cs="Times New Roman"/>
          <w:sz w:val="24"/>
          <w:szCs w:val="24"/>
        </w:rPr>
      </w:pPr>
      <w:r w:rsidRPr="00A34C35">
        <w:rPr>
          <w:rFonts w:ascii="Times New Roman" w:hAnsi="Times New Roman" w:cs="Times New Roman"/>
          <w:sz w:val="24"/>
          <w:szCs w:val="24"/>
        </w:rPr>
        <w:t>Figure 1. Maximum likelihood phylogenetic tree inferred from 3 chloroplast genome regions for 51 species of Scutellaria and 1 outgroup. The current infrageneric classification system suggested by Paton (1990) is indicated directly to the right of each species’ name. A “Q” indicates that the species is not included in the current infrageneric classification system. To facilitate downstream analysis, the tree is subdivided into 5 color-coded clades based on grouping of species within the tree.</w:t>
      </w:r>
    </w:p>
    <w:p w14:paraId="764D061D" w14:textId="41B98948"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 </w:t>
      </w:r>
      <w:r w:rsidRPr="00A34C35">
        <w:rPr>
          <w:rFonts w:ascii="Times New Roman" w:hAnsi="Times New Roman" w:cs="Times New Roman"/>
          <w:sz w:val="24"/>
          <w:szCs w:val="24"/>
        </w:rPr>
        <w:t xml:space="preserve">Proposed </w:t>
      </w:r>
      <w:r>
        <w:rPr>
          <w:rFonts w:ascii="Times New Roman" w:hAnsi="Times New Roman" w:cs="Times New Roman"/>
          <w:sz w:val="24"/>
          <w:szCs w:val="24"/>
        </w:rPr>
        <w:t>4´-hydroxy</w:t>
      </w:r>
      <w:r w:rsidRPr="00A34C35">
        <w:rPr>
          <w:rFonts w:ascii="Times New Roman" w:hAnsi="Times New Roman" w:cs="Times New Roman"/>
          <w:sz w:val="24"/>
          <w:szCs w:val="24"/>
        </w:rPr>
        <w:t xml:space="preserve">flavone </w:t>
      </w:r>
      <w:r>
        <w:rPr>
          <w:rFonts w:ascii="Times New Roman" w:hAnsi="Times New Roman" w:cs="Times New Roman"/>
          <w:sz w:val="24"/>
          <w:szCs w:val="24"/>
        </w:rPr>
        <w:t>and 4´-deoxy</w:t>
      </w:r>
      <w:r w:rsidRPr="00A34C35">
        <w:rPr>
          <w:rFonts w:ascii="Times New Roman" w:hAnsi="Times New Roman" w:cs="Times New Roman"/>
          <w:sz w:val="24"/>
          <w:szCs w:val="24"/>
        </w:rPr>
        <w:t>flavone pathway</w:t>
      </w:r>
      <w:r>
        <w:rPr>
          <w:rFonts w:ascii="Times New Roman" w:hAnsi="Times New Roman" w:cs="Times New Roman"/>
          <w:sz w:val="24"/>
          <w:szCs w:val="24"/>
        </w:rPr>
        <w:t xml:space="preserve"> with aglycones only</w:t>
      </w:r>
      <w:r w:rsidRPr="00A34C35">
        <w:rPr>
          <w:rFonts w:ascii="Times New Roman" w:hAnsi="Times New Roman" w:cs="Times New Roman"/>
          <w:sz w:val="24"/>
          <w:szCs w:val="24"/>
        </w:rPr>
        <w:t xml:space="preserve">. Enzyme names in blue are specific isoforms that have been identified in </w:t>
      </w:r>
      <w:r w:rsidRPr="00A34C35">
        <w:rPr>
          <w:rFonts w:ascii="Times New Roman" w:hAnsi="Times New Roman" w:cs="Times New Roman"/>
          <w:i/>
          <w:iCs/>
          <w:sz w:val="24"/>
          <w:szCs w:val="24"/>
        </w:rPr>
        <w:t>S. baicalensis</w:t>
      </w:r>
      <w:r w:rsidRPr="00A34C35">
        <w:rPr>
          <w:rFonts w:ascii="Times New Roman" w:hAnsi="Times New Roman" w:cs="Times New Roman"/>
          <w:sz w:val="24"/>
          <w:szCs w:val="24"/>
        </w:rPr>
        <w:t>, and enzyme names in black are general names.</w:t>
      </w:r>
    </w:p>
    <w:p w14:paraId="05D465A1" w14:textId="0AE185CA"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w:t>
      </w:r>
      <w:r w:rsidRPr="00A34C35">
        <w:rPr>
          <w:rFonts w:ascii="Times New Roman" w:hAnsi="Times New Roman" w:cs="Times New Roman"/>
          <w:sz w:val="24"/>
          <w:szCs w:val="24"/>
        </w:rPr>
        <w:t xml:space="preserve">Aerial metabolite concentrations measured with High Performance Liquid Chromatography (HPLC) compared to phylogeny for 76 species of </w:t>
      </w:r>
      <w:r w:rsidRPr="00A34C35">
        <w:rPr>
          <w:rFonts w:ascii="Times New Roman" w:hAnsi="Times New Roman" w:cs="Times New Roman"/>
          <w:i/>
          <w:iCs/>
          <w:sz w:val="24"/>
          <w:szCs w:val="24"/>
        </w:rPr>
        <w:t>Scutellaria</w:t>
      </w:r>
      <w:r w:rsidRPr="00A34C35">
        <w:rPr>
          <w:rFonts w:ascii="Times New Roman" w:hAnsi="Times New Roman" w:cs="Times New Roman"/>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the heatmap. Samples for all other species were prepared from herbarium vouchers.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w:t>
      </w:r>
      <w:r w:rsidRPr="00A34C35">
        <w:rPr>
          <w:rFonts w:ascii="Times New Roman" w:hAnsi="Times New Roman" w:cs="Times New Roman"/>
          <w:sz w:val="24"/>
          <w:szCs w:val="24"/>
        </w:rPr>
        <w:lastRenderedPageBreak/>
        <w:t xml:space="preserve">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(B) Multiple Correspondance Analysis (MCA) individual results with overlaid 80% confidence ellipses generated from binarized metabolite data. Each colored circle represent a species, and the color of the circle represents phylogenentic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The percentage of total variance explained by each principal component is shown next to each axis title. (C) Variable loadings from MCA. Each variable represents the prescence (indicated with “TRUE) or absence (indicated with “FALSE) of a metabolite, and are color-coded according to metabolite class.</w:t>
      </w:r>
    </w:p>
    <w:p w14:paraId="163A50C8" w14:textId="190BD766" w:rsid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4. </w:t>
      </w:r>
      <w:r w:rsidRPr="00A34C35">
        <w:rPr>
          <w:rFonts w:ascii="Times New Roman" w:hAnsi="Times New Roman" w:cs="Times New Roman"/>
          <w:sz w:val="24"/>
          <w:szCs w:val="24"/>
        </w:rPr>
        <w:t xml:space="preserve">Organ-specific metabolite data collected from 13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species via High Performance Liquid Chromatography (HPLC). Samples were taken in biological triplicate, and the average concentration of each metabolite calculated. Species on x-axis are ordered based on phylogenetic relationship determined from chloroplast genome data, and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w:t>
      </w:r>
    </w:p>
    <w:p w14:paraId="72EEEFC1" w14:textId="3DF3F07C" w:rsidR="00A34C35" w:rsidRPr="00A34C35" w:rsidRDefault="00A34C35" w:rsidP="00A34C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5. </w:t>
      </w:r>
      <w:r w:rsidRPr="00A34C35">
        <w:rPr>
          <w:rFonts w:ascii="Times New Roman" w:hAnsi="Times New Roman" w:cs="Times New Roman"/>
          <w:sz w:val="24"/>
          <w:szCs w:val="24"/>
        </w:rPr>
        <w:t>Organ-specific oroxylin</w:t>
      </w:r>
      <w:r w:rsidR="00AB3E6C">
        <w:rPr>
          <w:rFonts w:ascii="Times New Roman" w:hAnsi="Times New Roman" w:cs="Times New Roman"/>
          <w:sz w:val="24"/>
          <w:szCs w:val="24"/>
        </w:rPr>
        <w:t xml:space="preserve"> </w:t>
      </w:r>
      <w:r w:rsidRPr="00A34C35">
        <w:rPr>
          <w:rFonts w:ascii="Times New Roman" w:hAnsi="Times New Roman" w:cs="Times New Roman"/>
          <w:sz w:val="24"/>
          <w:szCs w:val="24"/>
        </w:rPr>
        <w:t xml:space="preserve">A (bottom) and oroxyloside (top) concentrations in 13 </w:t>
      </w:r>
      <w:r w:rsidRPr="00A34C35">
        <w:rPr>
          <w:rFonts w:ascii="Times New Roman" w:hAnsi="Times New Roman" w:cs="Times New Roman"/>
          <w:i/>
          <w:iCs/>
          <w:sz w:val="24"/>
          <w:szCs w:val="24"/>
        </w:rPr>
        <w:t xml:space="preserve">Scutellaria </w:t>
      </w:r>
      <w:r w:rsidRPr="00A34C35">
        <w:rPr>
          <w:rFonts w:ascii="Times New Roman" w:hAnsi="Times New Roman" w:cs="Times New Roman"/>
          <w:sz w:val="24"/>
          <w:szCs w:val="24"/>
        </w:rPr>
        <w:t xml:space="preserve">species, as determined via High Performance Liquid Chromatography (HPLC).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 An empty circle indicates that the species was not included in the tree from </w:t>
      </w:r>
      <w:r w:rsidR="00AB3E6C">
        <w:rPr>
          <w:rFonts w:ascii="Times New Roman" w:hAnsi="Times New Roman" w:cs="Times New Roman"/>
          <w:sz w:val="24"/>
          <w:szCs w:val="24"/>
        </w:rPr>
        <w:t>Fig.</w:t>
      </w:r>
      <w:r w:rsidRPr="00A34C35">
        <w:rPr>
          <w:rFonts w:ascii="Times New Roman" w:hAnsi="Times New Roman" w:cs="Times New Roman"/>
          <w:sz w:val="24"/>
          <w:szCs w:val="24"/>
        </w:rPr>
        <w:t xml:space="preserve"> 1.</w:t>
      </w:r>
    </w:p>
    <w:sectPr w:rsidR="00A34C35" w:rsidRPr="00A34C35" w:rsidSect="00622F65">
      <w:footerReference w:type="even" r:id="rId11"/>
      <w:footerReference w:type="default" r:id="rId12"/>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ongim Kim" w:date="2021-01-07T15:56:00Z" w:initials="JK">
    <w:p w14:paraId="7C8550F9" w14:textId="5A6B129C" w:rsidR="00E168DF" w:rsidRDefault="00E168DF">
      <w:pPr>
        <w:pStyle w:val="CommentText"/>
      </w:pPr>
      <w:r>
        <w:rPr>
          <w:rStyle w:val="CommentReference"/>
        </w:rPr>
        <w:annotationRef/>
      </w:r>
      <w:r>
        <w:t>Please use prime not apostrophe throughout the manuscript</w:t>
      </w:r>
    </w:p>
  </w:comment>
  <w:comment w:id="27" w:author="Jeongim Kim" w:date="2021-01-10T21:51:00Z" w:initials="JK">
    <w:p w14:paraId="635C9C04" w14:textId="3BCFE7A3" w:rsidR="00E168DF" w:rsidRDefault="00E168DF">
      <w:pPr>
        <w:pStyle w:val="CommentText"/>
      </w:pPr>
      <w:r>
        <w:rPr>
          <w:rStyle w:val="CommentReference"/>
        </w:rPr>
        <w:annotationRef/>
      </w:r>
      <w:r>
        <w:t>should include Q. Zhao et al. 2018 Molecular Plant</w:t>
      </w:r>
    </w:p>
  </w:comment>
  <w:comment w:id="50" w:author="Jeongim Kim" w:date="2021-01-10T21:47:00Z" w:initials="JK">
    <w:p w14:paraId="7DAE56B6" w14:textId="133C6819" w:rsidR="00E168DF" w:rsidRDefault="00E168DF">
      <w:pPr>
        <w:pStyle w:val="CommentText"/>
      </w:pPr>
      <w:r>
        <w:rPr>
          <w:rStyle w:val="CommentReference"/>
        </w:rPr>
        <w:annotationRef/>
      </w:r>
      <w:r>
        <w:t>I prefer deleting this.</w:t>
      </w:r>
    </w:p>
  </w:comment>
  <w:comment w:id="129" w:author="Jeongim Kim" w:date="2021-01-14T21:56:00Z" w:initials="JK">
    <w:p w14:paraId="73405800" w14:textId="383B2A7F" w:rsidR="00E168DF" w:rsidRDefault="00E168DF">
      <w:pPr>
        <w:pStyle w:val="CommentText"/>
      </w:pPr>
      <w:r>
        <w:rPr>
          <w:rStyle w:val="CommentReference"/>
        </w:rPr>
        <w:annotationRef/>
      </w:r>
      <w:r>
        <w:t>please see the standard information file.</w:t>
      </w:r>
    </w:p>
  </w:comment>
  <w:comment w:id="187" w:author="Jeongim Kim" w:date="2021-01-10T22:38:00Z" w:initials="JK">
    <w:p w14:paraId="20B8FCDF" w14:textId="3511063B" w:rsidR="00E168DF" w:rsidRDefault="00E168DF">
      <w:pPr>
        <w:pStyle w:val="CommentText"/>
      </w:pPr>
      <w:r>
        <w:rPr>
          <w:rStyle w:val="CommentReference"/>
        </w:rPr>
        <w:annotationRef/>
      </w:r>
      <w:r>
        <w:t>It is unclear in Fig 2A. We need to provide a supplementary table with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550F9" w15:done="1"/>
  <w15:commentEx w15:paraId="635C9C04" w15:done="1"/>
  <w15:commentEx w15:paraId="7DAE56B6" w15:done="1"/>
  <w15:commentEx w15:paraId="73405800" w15:done="1"/>
  <w15:commentEx w15:paraId="20B8FC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1AD9C" w16cex:dateUtc="2021-01-07T20:56:00Z"/>
  <w16cex:commentExtensible w16cex:durableId="23A5F57A" w16cex:dateUtc="2021-01-11T02:51:00Z"/>
  <w16cex:commentExtensible w16cex:durableId="23A5F45D" w16cex:dateUtc="2021-01-11T02:47:00Z"/>
  <w16cex:commentExtensible w16cex:durableId="23AB3C88" w16cex:dateUtc="2021-01-15T02:56:00Z"/>
  <w16cex:commentExtensible w16cex:durableId="23A6006C" w16cex:dateUtc="2021-01-11T0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550F9" w16cid:durableId="23A1AD9C"/>
  <w16cid:commentId w16cid:paraId="635C9C04" w16cid:durableId="23A5F57A"/>
  <w16cid:commentId w16cid:paraId="7DAE56B6" w16cid:durableId="23A5F45D"/>
  <w16cid:commentId w16cid:paraId="73405800" w16cid:durableId="23AB3C88"/>
  <w16cid:commentId w16cid:paraId="20B8FCDF" w16cid:durableId="23A60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6ED91" w14:textId="77777777" w:rsidR="002C005A" w:rsidRDefault="002C005A" w:rsidP="00622F65">
      <w:pPr>
        <w:spacing w:after="0" w:line="240" w:lineRule="auto"/>
      </w:pPr>
      <w:r>
        <w:separator/>
      </w:r>
    </w:p>
  </w:endnote>
  <w:endnote w:type="continuationSeparator" w:id="0">
    <w:p w14:paraId="6B508B84" w14:textId="77777777" w:rsidR="002C005A" w:rsidRDefault="002C005A"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0081452"/>
      <w:docPartObj>
        <w:docPartGallery w:val="Page Numbers (Bottom of Page)"/>
        <w:docPartUnique/>
      </w:docPartObj>
    </w:sdtPr>
    <w:sdtEndPr>
      <w:rPr>
        <w:rStyle w:val="PageNumber"/>
      </w:rPr>
    </w:sdtEndPr>
    <w:sdtContent>
      <w:p w14:paraId="0F858F36" w14:textId="058C153C"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8F2C0" w14:textId="77777777" w:rsidR="00E168DF" w:rsidRDefault="00E168DF" w:rsidP="000F3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74198"/>
      <w:docPartObj>
        <w:docPartGallery w:val="Page Numbers (Bottom of Page)"/>
        <w:docPartUnique/>
      </w:docPartObj>
    </w:sdtPr>
    <w:sdtEndPr>
      <w:rPr>
        <w:rStyle w:val="PageNumber"/>
      </w:rPr>
    </w:sdtEndPr>
    <w:sdtContent>
      <w:p w14:paraId="5D9340E8" w14:textId="6F3F6C2F" w:rsidR="00E168DF" w:rsidRDefault="00E168DF" w:rsidP="009300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C11017" w14:textId="77777777" w:rsidR="00E168DF" w:rsidRDefault="00E168DF" w:rsidP="000F3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DFF0" w14:textId="77777777" w:rsidR="002C005A" w:rsidRDefault="002C005A" w:rsidP="00622F65">
      <w:pPr>
        <w:spacing w:after="0" w:line="240" w:lineRule="auto"/>
      </w:pPr>
      <w:r>
        <w:separator/>
      </w:r>
    </w:p>
  </w:footnote>
  <w:footnote w:type="continuationSeparator" w:id="0">
    <w:p w14:paraId="69E49122" w14:textId="77777777" w:rsidR="002C005A" w:rsidRDefault="002C005A" w:rsidP="00622F6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ongim Kim">
    <w15:presenceInfo w15:providerId="Windows Live" w15:userId="3253fa071e15b861"/>
  </w15:person>
  <w15:person w15:author="Askey,Bryce C">
    <w15:presenceInfo w15:providerId="AD" w15:userId="S::braskey@ufl.edu::ee4b0b2c-d3cf-41bb-af9c-405cc6fdc5ad"/>
  </w15:person>
  <w15:person w15:author="Bryce Askey">
    <w15:presenceInfo w15:providerId="None" w15:userId="Bryce Ask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14F5"/>
    <w:rsid w:val="0003322B"/>
    <w:rsid w:val="00036325"/>
    <w:rsid w:val="00042169"/>
    <w:rsid w:val="00042E50"/>
    <w:rsid w:val="00043B53"/>
    <w:rsid w:val="00044549"/>
    <w:rsid w:val="0004628B"/>
    <w:rsid w:val="00046411"/>
    <w:rsid w:val="00053B5B"/>
    <w:rsid w:val="000550AB"/>
    <w:rsid w:val="000566F0"/>
    <w:rsid w:val="00057E5C"/>
    <w:rsid w:val="00060CA0"/>
    <w:rsid w:val="00061E66"/>
    <w:rsid w:val="000647DA"/>
    <w:rsid w:val="000651E4"/>
    <w:rsid w:val="0007475D"/>
    <w:rsid w:val="00076154"/>
    <w:rsid w:val="00080021"/>
    <w:rsid w:val="0008369B"/>
    <w:rsid w:val="000849CA"/>
    <w:rsid w:val="00084CEC"/>
    <w:rsid w:val="000877A0"/>
    <w:rsid w:val="00087EBD"/>
    <w:rsid w:val="000921C6"/>
    <w:rsid w:val="00093026"/>
    <w:rsid w:val="00093F15"/>
    <w:rsid w:val="000A2270"/>
    <w:rsid w:val="000A3248"/>
    <w:rsid w:val="000A38D3"/>
    <w:rsid w:val="000B138F"/>
    <w:rsid w:val="000B438F"/>
    <w:rsid w:val="000B5132"/>
    <w:rsid w:val="000B5F80"/>
    <w:rsid w:val="000B6058"/>
    <w:rsid w:val="000B77A1"/>
    <w:rsid w:val="000C27BE"/>
    <w:rsid w:val="000C3B4D"/>
    <w:rsid w:val="000C4643"/>
    <w:rsid w:val="000C4AEE"/>
    <w:rsid w:val="000C5925"/>
    <w:rsid w:val="000C6FF4"/>
    <w:rsid w:val="000D0C5D"/>
    <w:rsid w:val="000D0DC1"/>
    <w:rsid w:val="000D259D"/>
    <w:rsid w:val="000D2CD5"/>
    <w:rsid w:val="000D3C6A"/>
    <w:rsid w:val="000D5382"/>
    <w:rsid w:val="000D5A00"/>
    <w:rsid w:val="000D71EC"/>
    <w:rsid w:val="000E36FC"/>
    <w:rsid w:val="000F2595"/>
    <w:rsid w:val="000F3395"/>
    <w:rsid w:val="000F5A48"/>
    <w:rsid w:val="000F6621"/>
    <w:rsid w:val="00100FFF"/>
    <w:rsid w:val="00101735"/>
    <w:rsid w:val="0010413E"/>
    <w:rsid w:val="00110A71"/>
    <w:rsid w:val="00112E57"/>
    <w:rsid w:val="00115EE4"/>
    <w:rsid w:val="00126CA4"/>
    <w:rsid w:val="00130876"/>
    <w:rsid w:val="00135F0D"/>
    <w:rsid w:val="001402D8"/>
    <w:rsid w:val="001407F7"/>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A5FA6"/>
    <w:rsid w:val="001B0C68"/>
    <w:rsid w:val="001B7A4D"/>
    <w:rsid w:val="001C2DCA"/>
    <w:rsid w:val="001C5071"/>
    <w:rsid w:val="001C7197"/>
    <w:rsid w:val="001D4F0D"/>
    <w:rsid w:val="001D51EA"/>
    <w:rsid w:val="001E16B1"/>
    <w:rsid w:val="001E2E10"/>
    <w:rsid w:val="001E39B2"/>
    <w:rsid w:val="001E5606"/>
    <w:rsid w:val="001E6C09"/>
    <w:rsid w:val="001E7495"/>
    <w:rsid w:val="00204AA3"/>
    <w:rsid w:val="00206ACB"/>
    <w:rsid w:val="0021083D"/>
    <w:rsid w:val="002169AB"/>
    <w:rsid w:val="002203F3"/>
    <w:rsid w:val="002212DA"/>
    <w:rsid w:val="00232D39"/>
    <w:rsid w:val="00234202"/>
    <w:rsid w:val="00241822"/>
    <w:rsid w:val="002500DF"/>
    <w:rsid w:val="002507E4"/>
    <w:rsid w:val="002515A9"/>
    <w:rsid w:val="00252E2C"/>
    <w:rsid w:val="00253EC3"/>
    <w:rsid w:val="00257E34"/>
    <w:rsid w:val="00260A25"/>
    <w:rsid w:val="00263E3C"/>
    <w:rsid w:val="00270699"/>
    <w:rsid w:val="00271CAC"/>
    <w:rsid w:val="00280399"/>
    <w:rsid w:val="00281AD7"/>
    <w:rsid w:val="00281D30"/>
    <w:rsid w:val="00285FB2"/>
    <w:rsid w:val="00286C9B"/>
    <w:rsid w:val="0029129C"/>
    <w:rsid w:val="00297D04"/>
    <w:rsid w:val="002A1FAA"/>
    <w:rsid w:val="002B20BE"/>
    <w:rsid w:val="002B7DD9"/>
    <w:rsid w:val="002C005A"/>
    <w:rsid w:val="002C05C8"/>
    <w:rsid w:val="002C4E2C"/>
    <w:rsid w:val="002C62CD"/>
    <w:rsid w:val="002C7A2D"/>
    <w:rsid w:val="002D045E"/>
    <w:rsid w:val="002D1471"/>
    <w:rsid w:val="002D1ECE"/>
    <w:rsid w:val="002D5F57"/>
    <w:rsid w:val="002D60DC"/>
    <w:rsid w:val="002E24D0"/>
    <w:rsid w:val="002E5B6A"/>
    <w:rsid w:val="002F17AF"/>
    <w:rsid w:val="002F253E"/>
    <w:rsid w:val="002F4C21"/>
    <w:rsid w:val="003011C1"/>
    <w:rsid w:val="003014F2"/>
    <w:rsid w:val="003029CF"/>
    <w:rsid w:val="00303C9C"/>
    <w:rsid w:val="0030476D"/>
    <w:rsid w:val="00304E8B"/>
    <w:rsid w:val="0031082B"/>
    <w:rsid w:val="00312119"/>
    <w:rsid w:val="003132F8"/>
    <w:rsid w:val="00315C95"/>
    <w:rsid w:val="003200CA"/>
    <w:rsid w:val="003214FF"/>
    <w:rsid w:val="00323B65"/>
    <w:rsid w:val="00324E31"/>
    <w:rsid w:val="00325446"/>
    <w:rsid w:val="00326A65"/>
    <w:rsid w:val="00326BEB"/>
    <w:rsid w:val="00327805"/>
    <w:rsid w:val="003319AD"/>
    <w:rsid w:val="00333FF7"/>
    <w:rsid w:val="00335BA3"/>
    <w:rsid w:val="003369DE"/>
    <w:rsid w:val="003457DF"/>
    <w:rsid w:val="003543C8"/>
    <w:rsid w:val="00355185"/>
    <w:rsid w:val="00360BA4"/>
    <w:rsid w:val="0036225E"/>
    <w:rsid w:val="0036307F"/>
    <w:rsid w:val="003637D3"/>
    <w:rsid w:val="00372E4C"/>
    <w:rsid w:val="00372E54"/>
    <w:rsid w:val="00374B91"/>
    <w:rsid w:val="00374BC2"/>
    <w:rsid w:val="00377497"/>
    <w:rsid w:val="0038006F"/>
    <w:rsid w:val="00381653"/>
    <w:rsid w:val="003822BC"/>
    <w:rsid w:val="003876D8"/>
    <w:rsid w:val="00393EF5"/>
    <w:rsid w:val="003A6043"/>
    <w:rsid w:val="003B04EF"/>
    <w:rsid w:val="003B1619"/>
    <w:rsid w:val="003B22BC"/>
    <w:rsid w:val="003B59F7"/>
    <w:rsid w:val="003C0F86"/>
    <w:rsid w:val="003C186A"/>
    <w:rsid w:val="003C6B2F"/>
    <w:rsid w:val="003C7BBA"/>
    <w:rsid w:val="003D3942"/>
    <w:rsid w:val="003D4319"/>
    <w:rsid w:val="003D44A1"/>
    <w:rsid w:val="003D5C6C"/>
    <w:rsid w:val="003E02D1"/>
    <w:rsid w:val="003E3157"/>
    <w:rsid w:val="003E47F3"/>
    <w:rsid w:val="003E6081"/>
    <w:rsid w:val="003E7EF5"/>
    <w:rsid w:val="003F612D"/>
    <w:rsid w:val="00400034"/>
    <w:rsid w:val="00400F56"/>
    <w:rsid w:val="004144FD"/>
    <w:rsid w:val="00415F5B"/>
    <w:rsid w:val="00415F9C"/>
    <w:rsid w:val="004162A7"/>
    <w:rsid w:val="00416BBF"/>
    <w:rsid w:val="0042297B"/>
    <w:rsid w:val="00422AF4"/>
    <w:rsid w:val="004305CD"/>
    <w:rsid w:val="00430C9D"/>
    <w:rsid w:val="004428B0"/>
    <w:rsid w:val="00444E90"/>
    <w:rsid w:val="004462F4"/>
    <w:rsid w:val="00452BF5"/>
    <w:rsid w:val="00452F60"/>
    <w:rsid w:val="00455EAE"/>
    <w:rsid w:val="00460127"/>
    <w:rsid w:val="004604B0"/>
    <w:rsid w:val="00462A69"/>
    <w:rsid w:val="00477190"/>
    <w:rsid w:val="004830BC"/>
    <w:rsid w:val="004860EB"/>
    <w:rsid w:val="00492051"/>
    <w:rsid w:val="004A0570"/>
    <w:rsid w:val="004A480C"/>
    <w:rsid w:val="004B4150"/>
    <w:rsid w:val="004B49EE"/>
    <w:rsid w:val="004C3D07"/>
    <w:rsid w:val="004D00ED"/>
    <w:rsid w:val="004D15D4"/>
    <w:rsid w:val="004D3627"/>
    <w:rsid w:val="004D4121"/>
    <w:rsid w:val="004D4B97"/>
    <w:rsid w:val="004D4EF9"/>
    <w:rsid w:val="004D7975"/>
    <w:rsid w:val="004E32A5"/>
    <w:rsid w:val="004E726A"/>
    <w:rsid w:val="004F2BCE"/>
    <w:rsid w:val="005022B5"/>
    <w:rsid w:val="005038E5"/>
    <w:rsid w:val="00522F19"/>
    <w:rsid w:val="00523AD2"/>
    <w:rsid w:val="00523EF3"/>
    <w:rsid w:val="00530C11"/>
    <w:rsid w:val="00532B62"/>
    <w:rsid w:val="0054546C"/>
    <w:rsid w:val="00547E54"/>
    <w:rsid w:val="005530C9"/>
    <w:rsid w:val="00553DCD"/>
    <w:rsid w:val="00560D48"/>
    <w:rsid w:val="00561C0B"/>
    <w:rsid w:val="00562B92"/>
    <w:rsid w:val="005644F0"/>
    <w:rsid w:val="00567D46"/>
    <w:rsid w:val="00571C02"/>
    <w:rsid w:val="00576437"/>
    <w:rsid w:val="00582BD8"/>
    <w:rsid w:val="0058619E"/>
    <w:rsid w:val="005878BE"/>
    <w:rsid w:val="00587DC1"/>
    <w:rsid w:val="005932F3"/>
    <w:rsid w:val="00596E85"/>
    <w:rsid w:val="005A4829"/>
    <w:rsid w:val="005A4AFF"/>
    <w:rsid w:val="005A55D5"/>
    <w:rsid w:val="005A6FB8"/>
    <w:rsid w:val="005B1BAD"/>
    <w:rsid w:val="005C0396"/>
    <w:rsid w:val="005C2DF9"/>
    <w:rsid w:val="005E323D"/>
    <w:rsid w:val="005E7E18"/>
    <w:rsid w:val="005F0037"/>
    <w:rsid w:val="005F45E6"/>
    <w:rsid w:val="00605E43"/>
    <w:rsid w:val="00606C0D"/>
    <w:rsid w:val="006112B5"/>
    <w:rsid w:val="00614CEA"/>
    <w:rsid w:val="00615EA2"/>
    <w:rsid w:val="00617C8E"/>
    <w:rsid w:val="00617E44"/>
    <w:rsid w:val="00620A34"/>
    <w:rsid w:val="00622F65"/>
    <w:rsid w:val="00627B74"/>
    <w:rsid w:val="006306CC"/>
    <w:rsid w:val="006307D4"/>
    <w:rsid w:val="00634D0B"/>
    <w:rsid w:val="0063506D"/>
    <w:rsid w:val="00641772"/>
    <w:rsid w:val="00642162"/>
    <w:rsid w:val="00645076"/>
    <w:rsid w:val="00646429"/>
    <w:rsid w:val="006466C8"/>
    <w:rsid w:val="006468FD"/>
    <w:rsid w:val="00653B4C"/>
    <w:rsid w:val="00655432"/>
    <w:rsid w:val="006556D0"/>
    <w:rsid w:val="00656729"/>
    <w:rsid w:val="00665B6F"/>
    <w:rsid w:val="00670D98"/>
    <w:rsid w:val="0067753D"/>
    <w:rsid w:val="00680F94"/>
    <w:rsid w:val="006828F3"/>
    <w:rsid w:val="0068428F"/>
    <w:rsid w:val="0069523E"/>
    <w:rsid w:val="006A17DD"/>
    <w:rsid w:val="006A2D73"/>
    <w:rsid w:val="006A379D"/>
    <w:rsid w:val="006A43D7"/>
    <w:rsid w:val="006B03C5"/>
    <w:rsid w:val="006B0695"/>
    <w:rsid w:val="006B0B77"/>
    <w:rsid w:val="006B5895"/>
    <w:rsid w:val="006B5DC7"/>
    <w:rsid w:val="006C7BDA"/>
    <w:rsid w:val="006D03FE"/>
    <w:rsid w:val="006D1348"/>
    <w:rsid w:val="006D245D"/>
    <w:rsid w:val="006D2DCF"/>
    <w:rsid w:val="006E003A"/>
    <w:rsid w:val="006E2825"/>
    <w:rsid w:val="006E3932"/>
    <w:rsid w:val="006E7E25"/>
    <w:rsid w:val="006F06E0"/>
    <w:rsid w:val="006F563D"/>
    <w:rsid w:val="006F57A7"/>
    <w:rsid w:val="00700B01"/>
    <w:rsid w:val="00701D3C"/>
    <w:rsid w:val="00702BA0"/>
    <w:rsid w:val="007037E7"/>
    <w:rsid w:val="00704965"/>
    <w:rsid w:val="007064B2"/>
    <w:rsid w:val="0071206A"/>
    <w:rsid w:val="0071322F"/>
    <w:rsid w:val="00717DA7"/>
    <w:rsid w:val="00723067"/>
    <w:rsid w:val="00726FE4"/>
    <w:rsid w:val="00727150"/>
    <w:rsid w:val="00737FBC"/>
    <w:rsid w:val="00745D25"/>
    <w:rsid w:val="007478C6"/>
    <w:rsid w:val="007540F9"/>
    <w:rsid w:val="00765DE7"/>
    <w:rsid w:val="00770294"/>
    <w:rsid w:val="00773B63"/>
    <w:rsid w:val="007747DC"/>
    <w:rsid w:val="007813A0"/>
    <w:rsid w:val="00782B23"/>
    <w:rsid w:val="00782DF2"/>
    <w:rsid w:val="00785513"/>
    <w:rsid w:val="0079247C"/>
    <w:rsid w:val="007A2294"/>
    <w:rsid w:val="007A355B"/>
    <w:rsid w:val="007D590D"/>
    <w:rsid w:val="007D63DD"/>
    <w:rsid w:val="007D6556"/>
    <w:rsid w:val="007E2B4F"/>
    <w:rsid w:val="007E54EB"/>
    <w:rsid w:val="007F0056"/>
    <w:rsid w:val="007F1C40"/>
    <w:rsid w:val="007F2CBD"/>
    <w:rsid w:val="007F638F"/>
    <w:rsid w:val="00802DBF"/>
    <w:rsid w:val="00805044"/>
    <w:rsid w:val="00807E29"/>
    <w:rsid w:val="008240E9"/>
    <w:rsid w:val="00824896"/>
    <w:rsid w:val="008252CF"/>
    <w:rsid w:val="00826B9D"/>
    <w:rsid w:val="00830B06"/>
    <w:rsid w:val="00830BB0"/>
    <w:rsid w:val="00832E63"/>
    <w:rsid w:val="00834CBA"/>
    <w:rsid w:val="00836171"/>
    <w:rsid w:val="00837E36"/>
    <w:rsid w:val="008427F4"/>
    <w:rsid w:val="00842E2A"/>
    <w:rsid w:val="00843C47"/>
    <w:rsid w:val="00845214"/>
    <w:rsid w:val="008461BF"/>
    <w:rsid w:val="00846F2A"/>
    <w:rsid w:val="0085101B"/>
    <w:rsid w:val="0085103F"/>
    <w:rsid w:val="00854D83"/>
    <w:rsid w:val="00854DEE"/>
    <w:rsid w:val="00855CA0"/>
    <w:rsid w:val="00855E5E"/>
    <w:rsid w:val="008569F3"/>
    <w:rsid w:val="0085768B"/>
    <w:rsid w:val="00874B13"/>
    <w:rsid w:val="00874F6D"/>
    <w:rsid w:val="00881220"/>
    <w:rsid w:val="00882090"/>
    <w:rsid w:val="0088552B"/>
    <w:rsid w:val="0088741B"/>
    <w:rsid w:val="008916AF"/>
    <w:rsid w:val="008946A9"/>
    <w:rsid w:val="00897DC5"/>
    <w:rsid w:val="008A292D"/>
    <w:rsid w:val="008A40B6"/>
    <w:rsid w:val="008A4AA3"/>
    <w:rsid w:val="008A5384"/>
    <w:rsid w:val="008A6F85"/>
    <w:rsid w:val="008A7358"/>
    <w:rsid w:val="008A7D85"/>
    <w:rsid w:val="008B31DE"/>
    <w:rsid w:val="008B3FBB"/>
    <w:rsid w:val="008B4E8F"/>
    <w:rsid w:val="008B6CB5"/>
    <w:rsid w:val="008C1591"/>
    <w:rsid w:val="008C1A56"/>
    <w:rsid w:val="008D2234"/>
    <w:rsid w:val="008E5A20"/>
    <w:rsid w:val="008E6E53"/>
    <w:rsid w:val="008E7452"/>
    <w:rsid w:val="008F086C"/>
    <w:rsid w:val="008F2D1E"/>
    <w:rsid w:val="008F4A9F"/>
    <w:rsid w:val="008F6A21"/>
    <w:rsid w:val="008F6BE9"/>
    <w:rsid w:val="008F7B30"/>
    <w:rsid w:val="00905003"/>
    <w:rsid w:val="009207B5"/>
    <w:rsid w:val="00924615"/>
    <w:rsid w:val="00924C25"/>
    <w:rsid w:val="00930006"/>
    <w:rsid w:val="00930B79"/>
    <w:rsid w:val="00940C79"/>
    <w:rsid w:val="0094199E"/>
    <w:rsid w:val="00942F1E"/>
    <w:rsid w:val="0094442F"/>
    <w:rsid w:val="00944E8B"/>
    <w:rsid w:val="009455A5"/>
    <w:rsid w:val="0095045A"/>
    <w:rsid w:val="00952276"/>
    <w:rsid w:val="0095474A"/>
    <w:rsid w:val="00967914"/>
    <w:rsid w:val="009707BF"/>
    <w:rsid w:val="00972193"/>
    <w:rsid w:val="009740ED"/>
    <w:rsid w:val="00984A93"/>
    <w:rsid w:val="00984F55"/>
    <w:rsid w:val="009856C2"/>
    <w:rsid w:val="0098657A"/>
    <w:rsid w:val="00986C9D"/>
    <w:rsid w:val="0098726E"/>
    <w:rsid w:val="009A1B3B"/>
    <w:rsid w:val="009A1B7C"/>
    <w:rsid w:val="009A312D"/>
    <w:rsid w:val="009B0308"/>
    <w:rsid w:val="009B7783"/>
    <w:rsid w:val="009C16A4"/>
    <w:rsid w:val="009C4E10"/>
    <w:rsid w:val="009D45B2"/>
    <w:rsid w:val="009D7B26"/>
    <w:rsid w:val="009E4C38"/>
    <w:rsid w:val="009E7C00"/>
    <w:rsid w:val="009F33C1"/>
    <w:rsid w:val="009F3822"/>
    <w:rsid w:val="009F458B"/>
    <w:rsid w:val="009F5173"/>
    <w:rsid w:val="00A0001C"/>
    <w:rsid w:val="00A021A3"/>
    <w:rsid w:val="00A05184"/>
    <w:rsid w:val="00A075E2"/>
    <w:rsid w:val="00A07FA5"/>
    <w:rsid w:val="00A10495"/>
    <w:rsid w:val="00A10A52"/>
    <w:rsid w:val="00A152C7"/>
    <w:rsid w:val="00A17A49"/>
    <w:rsid w:val="00A222AC"/>
    <w:rsid w:val="00A222B0"/>
    <w:rsid w:val="00A31034"/>
    <w:rsid w:val="00A321BC"/>
    <w:rsid w:val="00A33898"/>
    <w:rsid w:val="00A34C35"/>
    <w:rsid w:val="00A36291"/>
    <w:rsid w:val="00A446D6"/>
    <w:rsid w:val="00A47396"/>
    <w:rsid w:val="00A4750D"/>
    <w:rsid w:val="00A52795"/>
    <w:rsid w:val="00A55B9C"/>
    <w:rsid w:val="00A5676B"/>
    <w:rsid w:val="00A57DE8"/>
    <w:rsid w:val="00A67CF9"/>
    <w:rsid w:val="00A74253"/>
    <w:rsid w:val="00A82FC9"/>
    <w:rsid w:val="00A83995"/>
    <w:rsid w:val="00A87E2C"/>
    <w:rsid w:val="00A91763"/>
    <w:rsid w:val="00A93295"/>
    <w:rsid w:val="00A94247"/>
    <w:rsid w:val="00A975AE"/>
    <w:rsid w:val="00AA527C"/>
    <w:rsid w:val="00AB0E67"/>
    <w:rsid w:val="00AB2380"/>
    <w:rsid w:val="00AB2A7A"/>
    <w:rsid w:val="00AB2A80"/>
    <w:rsid w:val="00AB3E6C"/>
    <w:rsid w:val="00AB72DA"/>
    <w:rsid w:val="00AC750D"/>
    <w:rsid w:val="00AD196F"/>
    <w:rsid w:val="00AD1BE6"/>
    <w:rsid w:val="00AD29F3"/>
    <w:rsid w:val="00AD2C8B"/>
    <w:rsid w:val="00AD444D"/>
    <w:rsid w:val="00AE2247"/>
    <w:rsid w:val="00AE2698"/>
    <w:rsid w:val="00AE607F"/>
    <w:rsid w:val="00B06897"/>
    <w:rsid w:val="00B06F54"/>
    <w:rsid w:val="00B07ED6"/>
    <w:rsid w:val="00B10A4D"/>
    <w:rsid w:val="00B13728"/>
    <w:rsid w:val="00B14960"/>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DE3"/>
    <w:rsid w:val="00B91FA9"/>
    <w:rsid w:val="00BA0470"/>
    <w:rsid w:val="00BA0713"/>
    <w:rsid w:val="00BA43DC"/>
    <w:rsid w:val="00BA62CE"/>
    <w:rsid w:val="00BA7329"/>
    <w:rsid w:val="00BB0850"/>
    <w:rsid w:val="00BB13DE"/>
    <w:rsid w:val="00BB2CB0"/>
    <w:rsid w:val="00BB33D8"/>
    <w:rsid w:val="00BB5FFA"/>
    <w:rsid w:val="00BB6D72"/>
    <w:rsid w:val="00BC0691"/>
    <w:rsid w:val="00BC0B01"/>
    <w:rsid w:val="00BC1965"/>
    <w:rsid w:val="00BC6D2E"/>
    <w:rsid w:val="00BD4137"/>
    <w:rsid w:val="00BD4A1C"/>
    <w:rsid w:val="00BD7B01"/>
    <w:rsid w:val="00BE5204"/>
    <w:rsid w:val="00BE7003"/>
    <w:rsid w:val="00BF4D56"/>
    <w:rsid w:val="00BF511D"/>
    <w:rsid w:val="00BF53BB"/>
    <w:rsid w:val="00BF571C"/>
    <w:rsid w:val="00BF77F3"/>
    <w:rsid w:val="00C0001B"/>
    <w:rsid w:val="00C03B6E"/>
    <w:rsid w:val="00C1240C"/>
    <w:rsid w:val="00C22AEF"/>
    <w:rsid w:val="00C269FD"/>
    <w:rsid w:val="00C30D49"/>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27A0"/>
    <w:rsid w:val="00C73B67"/>
    <w:rsid w:val="00C7528A"/>
    <w:rsid w:val="00C75871"/>
    <w:rsid w:val="00C800FA"/>
    <w:rsid w:val="00C81D44"/>
    <w:rsid w:val="00C843EC"/>
    <w:rsid w:val="00C95905"/>
    <w:rsid w:val="00C9676A"/>
    <w:rsid w:val="00CA5664"/>
    <w:rsid w:val="00CB0A1F"/>
    <w:rsid w:val="00CB5708"/>
    <w:rsid w:val="00CB5F85"/>
    <w:rsid w:val="00CC469B"/>
    <w:rsid w:val="00CC5E73"/>
    <w:rsid w:val="00CC612C"/>
    <w:rsid w:val="00CD5A30"/>
    <w:rsid w:val="00CD62E6"/>
    <w:rsid w:val="00CE40F7"/>
    <w:rsid w:val="00CF01F4"/>
    <w:rsid w:val="00CF3AD1"/>
    <w:rsid w:val="00CF730E"/>
    <w:rsid w:val="00D00813"/>
    <w:rsid w:val="00D022DD"/>
    <w:rsid w:val="00D110AE"/>
    <w:rsid w:val="00D16792"/>
    <w:rsid w:val="00D16D0A"/>
    <w:rsid w:val="00D202D9"/>
    <w:rsid w:val="00D229BA"/>
    <w:rsid w:val="00D24BEA"/>
    <w:rsid w:val="00D2512D"/>
    <w:rsid w:val="00D3424D"/>
    <w:rsid w:val="00D37640"/>
    <w:rsid w:val="00D40864"/>
    <w:rsid w:val="00D431EB"/>
    <w:rsid w:val="00D52315"/>
    <w:rsid w:val="00D531F9"/>
    <w:rsid w:val="00D533AF"/>
    <w:rsid w:val="00D53CC5"/>
    <w:rsid w:val="00D5626E"/>
    <w:rsid w:val="00D56320"/>
    <w:rsid w:val="00D56D1C"/>
    <w:rsid w:val="00D60030"/>
    <w:rsid w:val="00D648BA"/>
    <w:rsid w:val="00D77155"/>
    <w:rsid w:val="00D806F0"/>
    <w:rsid w:val="00D81DA7"/>
    <w:rsid w:val="00D820CA"/>
    <w:rsid w:val="00D86603"/>
    <w:rsid w:val="00D908F4"/>
    <w:rsid w:val="00D9716D"/>
    <w:rsid w:val="00D97AC1"/>
    <w:rsid w:val="00DB0BA7"/>
    <w:rsid w:val="00DB1231"/>
    <w:rsid w:val="00DB3C28"/>
    <w:rsid w:val="00DC1857"/>
    <w:rsid w:val="00DC3533"/>
    <w:rsid w:val="00DD0C9D"/>
    <w:rsid w:val="00DD3529"/>
    <w:rsid w:val="00DD68B1"/>
    <w:rsid w:val="00DD72BD"/>
    <w:rsid w:val="00DE483D"/>
    <w:rsid w:val="00DE4847"/>
    <w:rsid w:val="00DF0521"/>
    <w:rsid w:val="00E02524"/>
    <w:rsid w:val="00E02BF2"/>
    <w:rsid w:val="00E04D5F"/>
    <w:rsid w:val="00E168DF"/>
    <w:rsid w:val="00E22CB9"/>
    <w:rsid w:val="00E231AF"/>
    <w:rsid w:val="00E25967"/>
    <w:rsid w:val="00E25E9D"/>
    <w:rsid w:val="00E320CE"/>
    <w:rsid w:val="00E375FA"/>
    <w:rsid w:val="00E37A44"/>
    <w:rsid w:val="00E431EF"/>
    <w:rsid w:val="00E4669C"/>
    <w:rsid w:val="00E46B86"/>
    <w:rsid w:val="00E52162"/>
    <w:rsid w:val="00E54C7A"/>
    <w:rsid w:val="00E5683A"/>
    <w:rsid w:val="00E620D7"/>
    <w:rsid w:val="00E635E1"/>
    <w:rsid w:val="00E67085"/>
    <w:rsid w:val="00E67BE2"/>
    <w:rsid w:val="00E704F4"/>
    <w:rsid w:val="00E73AED"/>
    <w:rsid w:val="00E73AFF"/>
    <w:rsid w:val="00E75512"/>
    <w:rsid w:val="00E84202"/>
    <w:rsid w:val="00E86633"/>
    <w:rsid w:val="00E942BE"/>
    <w:rsid w:val="00EA146B"/>
    <w:rsid w:val="00EA7729"/>
    <w:rsid w:val="00EB1E86"/>
    <w:rsid w:val="00EB4C92"/>
    <w:rsid w:val="00EB62C9"/>
    <w:rsid w:val="00EC1288"/>
    <w:rsid w:val="00EC42FB"/>
    <w:rsid w:val="00EC5EE5"/>
    <w:rsid w:val="00EC61D3"/>
    <w:rsid w:val="00EC64D8"/>
    <w:rsid w:val="00EC7E36"/>
    <w:rsid w:val="00ED10B0"/>
    <w:rsid w:val="00ED747D"/>
    <w:rsid w:val="00EE1F57"/>
    <w:rsid w:val="00EE42E5"/>
    <w:rsid w:val="00EE4512"/>
    <w:rsid w:val="00EE6CB2"/>
    <w:rsid w:val="00EF239C"/>
    <w:rsid w:val="00EF2E4D"/>
    <w:rsid w:val="00EF6566"/>
    <w:rsid w:val="00EF7EEA"/>
    <w:rsid w:val="00F00468"/>
    <w:rsid w:val="00F00D30"/>
    <w:rsid w:val="00F06872"/>
    <w:rsid w:val="00F12739"/>
    <w:rsid w:val="00F163FB"/>
    <w:rsid w:val="00F20C42"/>
    <w:rsid w:val="00F20F66"/>
    <w:rsid w:val="00F214A1"/>
    <w:rsid w:val="00F217D6"/>
    <w:rsid w:val="00F26538"/>
    <w:rsid w:val="00F27E43"/>
    <w:rsid w:val="00F32362"/>
    <w:rsid w:val="00F40D1E"/>
    <w:rsid w:val="00F44F95"/>
    <w:rsid w:val="00F52DC2"/>
    <w:rsid w:val="00F533B2"/>
    <w:rsid w:val="00F66342"/>
    <w:rsid w:val="00F67556"/>
    <w:rsid w:val="00F75E7E"/>
    <w:rsid w:val="00F83DB7"/>
    <w:rsid w:val="00F93469"/>
    <w:rsid w:val="00F95B09"/>
    <w:rsid w:val="00F97BF6"/>
    <w:rsid w:val="00FA3E9D"/>
    <w:rsid w:val="00FA3FE7"/>
    <w:rsid w:val="00FA4B3B"/>
    <w:rsid w:val="00FB3DDC"/>
    <w:rsid w:val="00FB49EF"/>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 w:type="character" w:styleId="PageNumber">
    <w:name w:val="page number"/>
    <w:basedOn w:val="DefaultParagraphFont"/>
    <w:uiPriority w:val="99"/>
    <w:semiHidden/>
    <w:unhideWhenUsed/>
    <w:rsid w:val="000F3395"/>
  </w:style>
  <w:style w:type="character" w:styleId="CommentReference">
    <w:name w:val="annotation reference"/>
    <w:basedOn w:val="DefaultParagraphFont"/>
    <w:uiPriority w:val="99"/>
    <w:semiHidden/>
    <w:unhideWhenUsed/>
    <w:rsid w:val="00F20C42"/>
    <w:rPr>
      <w:sz w:val="16"/>
      <w:szCs w:val="16"/>
    </w:rPr>
  </w:style>
  <w:style w:type="paragraph" w:styleId="CommentText">
    <w:name w:val="annotation text"/>
    <w:basedOn w:val="Normal"/>
    <w:link w:val="CommentTextChar"/>
    <w:uiPriority w:val="99"/>
    <w:semiHidden/>
    <w:unhideWhenUsed/>
    <w:rsid w:val="00F20C42"/>
    <w:pPr>
      <w:spacing w:line="240" w:lineRule="auto"/>
    </w:pPr>
    <w:rPr>
      <w:sz w:val="20"/>
      <w:szCs w:val="20"/>
    </w:rPr>
  </w:style>
  <w:style w:type="character" w:customStyle="1" w:styleId="CommentTextChar">
    <w:name w:val="Comment Text Char"/>
    <w:basedOn w:val="DefaultParagraphFont"/>
    <w:link w:val="CommentText"/>
    <w:uiPriority w:val="99"/>
    <w:semiHidden/>
    <w:rsid w:val="00F20C42"/>
    <w:rPr>
      <w:sz w:val="20"/>
      <w:szCs w:val="20"/>
    </w:rPr>
  </w:style>
  <w:style w:type="paragraph" w:styleId="CommentSubject">
    <w:name w:val="annotation subject"/>
    <w:basedOn w:val="CommentText"/>
    <w:next w:val="CommentText"/>
    <w:link w:val="CommentSubjectChar"/>
    <w:uiPriority w:val="99"/>
    <w:semiHidden/>
    <w:unhideWhenUsed/>
    <w:rsid w:val="00F20C42"/>
    <w:rPr>
      <w:b/>
      <w:bCs/>
    </w:rPr>
  </w:style>
  <w:style w:type="character" w:customStyle="1" w:styleId="CommentSubjectChar">
    <w:name w:val="Comment Subject Char"/>
    <w:basedOn w:val="CommentTextChar"/>
    <w:link w:val="CommentSubject"/>
    <w:uiPriority w:val="99"/>
    <w:semiHidden/>
    <w:rsid w:val="00F20C42"/>
    <w:rPr>
      <w:b/>
      <w:bCs/>
      <w:sz w:val="20"/>
      <w:szCs w:val="20"/>
    </w:rPr>
  </w:style>
  <w:style w:type="paragraph" w:styleId="NormalWeb">
    <w:name w:val="Normal (Web)"/>
    <w:basedOn w:val="Normal"/>
    <w:uiPriority w:val="99"/>
    <w:semiHidden/>
    <w:unhideWhenUsed/>
    <w:rsid w:val="00832E63"/>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Revision">
    <w:name w:val="Revision"/>
    <w:hidden/>
    <w:uiPriority w:val="99"/>
    <w:semiHidden/>
    <w:rsid w:val="002F17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204294408">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473185178">
      <w:bodyDiv w:val="1"/>
      <w:marLeft w:val="0"/>
      <w:marRight w:val="0"/>
      <w:marTop w:val="0"/>
      <w:marBottom w:val="0"/>
      <w:divBdr>
        <w:top w:val="none" w:sz="0" w:space="0" w:color="auto"/>
        <w:left w:val="none" w:sz="0" w:space="0" w:color="auto"/>
        <w:bottom w:val="none" w:sz="0" w:space="0" w:color="auto"/>
        <w:right w:val="none" w:sz="0" w:space="0" w:color="auto"/>
      </w:divBdr>
      <w:divsChild>
        <w:div w:id="502664764">
          <w:marLeft w:val="0"/>
          <w:marRight w:val="0"/>
          <w:marTop w:val="0"/>
          <w:marBottom w:val="0"/>
          <w:divBdr>
            <w:top w:val="none" w:sz="0" w:space="0" w:color="auto"/>
            <w:left w:val="none" w:sz="0" w:space="0" w:color="auto"/>
            <w:bottom w:val="none" w:sz="0" w:space="0" w:color="auto"/>
            <w:right w:val="none" w:sz="0" w:space="0" w:color="auto"/>
          </w:divBdr>
          <w:divsChild>
            <w:div w:id="1780686574">
              <w:marLeft w:val="0"/>
              <w:marRight w:val="0"/>
              <w:marTop w:val="0"/>
              <w:marBottom w:val="0"/>
              <w:divBdr>
                <w:top w:val="none" w:sz="0" w:space="0" w:color="auto"/>
                <w:left w:val="none" w:sz="0" w:space="0" w:color="auto"/>
                <w:bottom w:val="none" w:sz="0" w:space="0" w:color="auto"/>
                <w:right w:val="none" w:sz="0" w:space="0" w:color="auto"/>
              </w:divBdr>
              <w:divsChild>
                <w:div w:id="1208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25D62-A7FB-4573-B843-DF2DD294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37</Pages>
  <Words>40109</Words>
  <Characters>228624</Characters>
  <Application>Microsoft Office Word</Application>
  <DocSecurity>0</DocSecurity>
  <Lines>1905</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23</cp:revision>
  <dcterms:created xsi:type="dcterms:W3CDTF">2021-01-27T00:45:00Z</dcterms:created>
  <dcterms:modified xsi:type="dcterms:W3CDTF">2021-06-10T15:26:00Z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id="1qnjqtAB"/&gt;&lt;style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