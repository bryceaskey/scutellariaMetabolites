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A5148" w14:textId="53B39C74" w:rsidR="001E6C09" w:rsidRDefault="001E6C09">
      <w:pPr>
        <w:rPr>
          <w:rFonts w:ascii="Times New Roman" w:hAnsi="Times New Roman" w:cs="Times New Roman"/>
          <w:b/>
          <w:bCs/>
          <w:sz w:val="24"/>
          <w:szCs w:val="24"/>
        </w:rPr>
      </w:pPr>
      <w:r w:rsidRPr="00C269FD">
        <w:rPr>
          <w:rFonts w:ascii="Times New Roman" w:hAnsi="Times New Roman" w:cs="Times New Roman"/>
          <w:b/>
          <w:bCs/>
          <w:sz w:val="24"/>
          <w:szCs w:val="24"/>
        </w:rPr>
        <w:t>Title page</w:t>
      </w:r>
    </w:p>
    <w:p w14:paraId="2C85E091" w14:textId="70D076E0" w:rsidR="006E003A" w:rsidRPr="007F638F" w:rsidRDefault="006E003A">
      <w:pPr>
        <w:rPr>
          <w:rFonts w:ascii="Times New Roman" w:hAnsi="Times New Roman" w:cs="Times New Roman"/>
          <w:sz w:val="24"/>
          <w:szCs w:val="24"/>
        </w:rPr>
      </w:pPr>
      <w:r w:rsidRPr="007F638F">
        <w:rPr>
          <w:rFonts w:ascii="Times New Roman" w:hAnsi="Times New Roman" w:cs="Times New Roman"/>
          <w:sz w:val="24"/>
          <w:szCs w:val="24"/>
        </w:rPr>
        <w:t xml:space="preserve">A phylogeny-based analysis of bioactive metabolites in </w:t>
      </w:r>
      <w:r w:rsidRPr="007F638F">
        <w:rPr>
          <w:rFonts w:ascii="Times New Roman" w:hAnsi="Times New Roman" w:cs="Times New Roman"/>
          <w:i/>
          <w:iCs/>
          <w:sz w:val="24"/>
          <w:szCs w:val="24"/>
        </w:rPr>
        <w:t>Scutellaria</w:t>
      </w:r>
      <w:r w:rsidRPr="007F638F">
        <w:rPr>
          <w:rFonts w:ascii="Times New Roman" w:hAnsi="Times New Roman" w:cs="Times New Roman"/>
          <w:sz w:val="24"/>
          <w:szCs w:val="24"/>
        </w:rPr>
        <w:t xml:space="preserve"> reveals multiple species with significant medicinal potential</w:t>
      </w:r>
    </w:p>
    <w:p w14:paraId="7006D3F7" w14:textId="77777777"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Footnotes</w:t>
      </w:r>
    </w:p>
    <w:p w14:paraId="35A39DC8" w14:textId="7F2DB421" w:rsidR="001E6C09" w:rsidRPr="00BD4137" w:rsidRDefault="001E6C09">
      <w:pPr>
        <w:rPr>
          <w:rFonts w:ascii="Times New Roman" w:hAnsi="Times New Roman" w:cs="Times New Roman"/>
          <w:b/>
          <w:bCs/>
          <w:sz w:val="24"/>
          <w:szCs w:val="24"/>
        </w:rPr>
      </w:pPr>
      <w:r w:rsidRPr="00BD4137">
        <w:rPr>
          <w:rFonts w:ascii="Times New Roman" w:hAnsi="Times New Roman" w:cs="Times New Roman"/>
          <w:b/>
          <w:bCs/>
          <w:sz w:val="24"/>
          <w:szCs w:val="24"/>
        </w:rPr>
        <w:t>Abstract</w:t>
      </w:r>
      <w:r w:rsidR="00BD4137">
        <w:rPr>
          <w:rFonts w:ascii="Times New Roman" w:hAnsi="Times New Roman" w:cs="Times New Roman"/>
          <w:b/>
          <w:bCs/>
          <w:sz w:val="24"/>
          <w:szCs w:val="24"/>
        </w:rPr>
        <w:t xml:space="preserve"> (250 word limit)</w:t>
      </w:r>
    </w:p>
    <w:p w14:paraId="048EB749" w14:textId="54A05227" w:rsidR="00BD4137" w:rsidRPr="007F638F" w:rsidRDefault="00BD4137">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multiple </w:t>
      </w:r>
      <w:r w:rsidR="001E5606">
        <w:rPr>
          <w:rFonts w:ascii="Times New Roman" w:hAnsi="Times New Roman" w:cs="Times New Roman"/>
          <w:sz w:val="24"/>
          <w:szCs w:val="24"/>
        </w:rPr>
        <w:t xml:space="preserve">plant species </w:t>
      </w:r>
      <w:r>
        <w:rPr>
          <w:rFonts w:ascii="Times New Roman" w:hAnsi="Times New Roman" w:cs="Times New Roman"/>
          <w:sz w:val="24"/>
          <w:szCs w:val="24"/>
        </w:rPr>
        <w:t xml:space="preserve">used extensively in traditional medicines due to their various anti-inflammatory, sedative, </w:t>
      </w:r>
      <w:r w:rsidR="006A17DD">
        <w:rPr>
          <w:rFonts w:ascii="Times New Roman" w:hAnsi="Times New Roman" w:cs="Times New Roman"/>
          <w:sz w:val="24"/>
          <w:szCs w:val="24"/>
        </w:rPr>
        <w:t xml:space="preserve">and </w:t>
      </w:r>
      <w:r>
        <w:rPr>
          <w:rFonts w:ascii="Times New Roman" w:hAnsi="Times New Roman" w:cs="Times New Roman"/>
          <w:sz w:val="24"/>
          <w:szCs w:val="24"/>
        </w:rPr>
        <w:t>neuroprotective</w:t>
      </w:r>
      <w:r w:rsidR="006A17DD">
        <w:rPr>
          <w:rFonts w:ascii="Times New Roman" w:hAnsi="Times New Roman" w:cs="Times New Roman"/>
          <w:sz w:val="24"/>
          <w:szCs w:val="24"/>
        </w:rPr>
        <w:t xml:space="preserve"> </w:t>
      </w:r>
      <w:r>
        <w:rPr>
          <w:rFonts w:ascii="Times New Roman" w:hAnsi="Times New Roman" w:cs="Times New Roman"/>
          <w:sz w:val="24"/>
          <w:szCs w:val="24"/>
        </w:rPr>
        <w:t>effects. Bioactive</w:t>
      </w:r>
      <w:r w:rsidR="003319AD">
        <w:rPr>
          <w:rFonts w:ascii="Times New Roman" w:hAnsi="Times New Roman" w:cs="Times New Roman"/>
          <w:sz w:val="24"/>
          <w:szCs w:val="24"/>
        </w:rPr>
        <w:t xml:space="preserve"> </w:t>
      </w:r>
      <w:r>
        <w:rPr>
          <w:rFonts w:ascii="Times New Roman" w:hAnsi="Times New Roman" w:cs="Times New Roman"/>
          <w:sz w:val="24"/>
          <w:szCs w:val="24"/>
        </w:rPr>
        <w:t xml:space="preserve">4’-hydroxyflavones and 4’-deoxyflavones have been identified </w:t>
      </w:r>
      <w:r w:rsidR="00940C79">
        <w:rPr>
          <w:rFonts w:ascii="Times New Roman" w:hAnsi="Times New Roman" w:cs="Times New Roman"/>
          <w:sz w:val="24"/>
          <w:szCs w:val="24"/>
        </w:rPr>
        <w:t xml:space="preserve">as a significant </w:t>
      </w:r>
      <w:r>
        <w:rPr>
          <w:rFonts w:ascii="Times New Roman" w:hAnsi="Times New Roman" w:cs="Times New Roman"/>
          <w:sz w:val="24"/>
          <w:szCs w:val="24"/>
        </w:rPr>
        <w:t xml:space="preserve">source of these effects. </w:t>
      </w:r>
      <w:r w:rsidRPr="008F6BE9">
        <w:rPr>
          <w:rFonts w:ascii="Times New Roman" w:hAnsi="Times New Roman" w:cs="Times New Roman"/>
          <w:sz w:val="24"/>
          <w:szCs w:val="24"/>
        </w:rPr>
        <w:t>S</w:t>
      </w:r>
      <w:r>
        <w:rPr>
          <w:rFonts w:ascii="Times New Roman" w:hAnsi="Times New Roman" w:cs="Times New Roman"/>
          <w:i/>
          <w:iCs/>
          <w:sz w:val="24"/>
          <w:szCs w:val="24"/>
        </w:rPr>
        <w:t>. baicalensis</w:t>
      </w:r>
      <w:r w:rsidR="008F6BE9">
        <w:rPr>
          <w:rFonts w:ascii="Times New Roman" w:hAnsi="Times New Roman" w:cs="Times New Roman"/>
          <w:sz w:val="24"/>
          <w:szCs w:val="24"/>
        </w:rPr>
        <w:t>,</w:t>
      </w:r>
      <w:r w:rsidR="008F6BE9">
        <w:rPr>
          <w:rFonts w:ascii="Times New Roman" w:hAnsi="Times New Roman" w:cs="Times New Roman"/>
          <w:i/>
          <w:iCs/>
          <w:sz w:val="24"/>
          <w:szCs w:val="24"/>
        </w:rPr>
        <w:t xml:space="preserve"> </w:t>
      </w:r>
      <w:r w:rsidR="008F6BE9">
        <w:rPr>
          <w:rFonts w:ascii="Times New Roman" w:hAnsi="Times New Roman" w:cs="Times New Roman"/>
          <w:sz w:val="24"/>
          <w:szCs w:val="24"/>
        </w:rPr>
        <w:t xml:space="preserve">one of the most well-known species of </w:t>
      </w:r>
      <w:r w:rsidR="008F6BE9" w:rsidRPr="008F6BE9">
        <w:rPr>
          <w:rFonts w:ascii="Times New Roman" w:hAnsi="Times New Roman" w:cs="Times New Roman"/>
          <w:i/>
          <w:iCs/>
          <w:sz w:val="24"/>
          <w:szCs w:val="24"/>
        </w:rPr>
        <w:t>Scutellaria</w:t>
      </w:r>
      <w:r w:rsidR="008F6BE9">
        <w:rPr>
          <w:rFonts w:ascii="Times New Roman" w:hAnsi="Times New Roman" w:cs="Times New Roman"/>
          <w:sz w:val="24"/>
          <w:szCs w:val="24"/>
        </w:rPr>
        <w:t>, accumulate</w:t>
      </w:r>
      <w:r w:rsidR="00940C79">
        <w:rPr>
          <w:rFonts w:ascii="Times New Roman" w:hAnsi="Times New Roman" w:cs="Times New Roman"/>
          <w:sz w:val="24"/>
          <w:szCs w:val="24"/>
        </w:rPr>
        <w:t>s</w:t>
      </w:r>
      <w:r>
        <w:rPr>
          <w:rFonts w:ascii="Times New Roman" w:hAnsi="Times New Roman" w:cs="Times New Roman"/>
          <w:sz w:val="24"/>
          <w:szCs w:val="24"/>
        </w:rPr>
        <w:t xml:space="preserve"> 4’-deoxyflavones </w:t>
      </w:r>
      <w:r w:rsidR="008F6BE9">
        <w:rPr>
          <w:rFonts w:ascii="Times New Roman" w:hAnsi="Times New Roman" w:cs="Times New Roman"/>
          <w:sz w:val="24"/>
          <w:szCs w:val="24"/>
        </w:rPr>
        <w:t>in its</w:t>
      </w:r>
      <w:r>
        <w:rPr>
          <w:rFonts w:ascii="Times New Roman" w:hAnsi="Times New Roman" w:cs="Times New Roman"/>
          <w:sz w:val="24"/>
          <w:szCs w:val="24"/>
        </w:rPr>
        <w:t xml:space="preserve"> roots and 4’-hydroxyflavones in </w:t>
      </w:r>
      <w:r w:rsidR="008F6BE9">
        <w:rPr>
          <w:rFonts w:ascii="Times New Roman" w:hAnsi="Times New Roman" w:cs="Times New Roman"/>
          <w:sz w:val="24"/>
          <w:szCs w:val="24"/>
        </w:rPr>
        <w:t>its</w:t>
      </w:r>
      <w:r>
        <w:rPr>
          <w:rFonts w:ascii="Times New Roman" w:hAnsi="Times New Roman" w:cs="Times New Roman"/>
          <w:sz w:val="24"/>
          <w:szCs w:val="24"/>
        </w:rPr>
        <w:t xml:space="preserve"> shoots. Although the biochemistry of </w:t>
      </w:r>
      <w:r>
        <w:rPr>
          <w:rFonts w:ascii="Times New Roman" w:hAnsi="Times New Roman" w:cs="Times New Roman"/>
          <w:i/>
          <w:iCs/>
          <w:sz w:val="24"/>
          <w:szCs w:val="24"/>
        </w:rPr>
        <w:t xml:space="preserve">S. baicalensis </w:t>
      </w:r>
      <w:r>
        <w:rPr>
          <w:rFonts w:ascii="Times New Roman" w:hAnsi="Times New Roman" w:cs="Times New Roman"/>
          <w:sz w:val="24"/>
          <w:szCs w:val="24"/>
        </w:rPr>
        <w:t xml:space="preserve">responsible for this </w:t>
      </w:r>
      <w:r w:rsidR="008F6BE9">
        <w:rPr>
          <w:rFonts w:ascii="Times New Roman" w:hAnsi="Times New Roman" w:cs="Times New Roman"/>
          <w:sz w:val="24"/>
          <w:szCs w:val="24"/>
        </w:rPr>
        <w:t xml:space="preserve">organ-specific </w:t>
      </w:r>
      <w:r>
        <w:rPr>
          <w:rFonts w:ascii="Times New Roman" w:hAnsi="Times New Roman" w:cs="Times New Roman"/>
          <w:sz w:val="24"/>
          <w:szCs w:val="24"/>
        </w:rPr>
        <w:t xml:space="preserve">pattern has been studied, 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more than 470 species of plants, many of which have not been chemically analyzed. The primary goal of this work was to characterize the </w:t>
      </w:r>
      <w:r w:rsidR="007F638F">
        <w:rPr>
          <w:rFonts w:ascii="Times New Roman" w:hAnsi="Times New Roman" w:cs="Times New Roman"/>
          <w:sz w:val="24"/>
          <w:szCs w:val="24"/>
        </w:rPr>
        <w:t>chemodiversity of</w:t>
      </w:r>
      <w:r>
        <w:rPr>
          <w:rFonts w:ascii="Times New Roman" w:hAnsi="Times New Roman" w:cs="Times New Roman"/>
          <w:sz w:val="24"/>
          <w:szCs w:val="24"/>
        </w:rPr>
        <w:t xml:space="preserve"> </w:t>
      </w:r>
      <w:r>
        <w:rPr>
          <w:rFonts w:ascii="Times New Roman" w:hAnsi="Times New Roman" w:cs="Times New Roman"/>
          <w:i/>
          <w:iCs/>
          <w:sz w:val="24"/>
          <w:szCs w:val="24"/>
        </w:rPr>
        <w:t>Scutellaria</w:t>
      </w:r>
      <w:r>
        <w:rPr>
          <w:rFonts w:ascii="Times New Roman" w:hAnsi="Times New Roman" w:cs="Times New Roman"/>
          <w:sz w:val="24"/>
          <w:szCs w:val="24"/>
        </w:rPr>
        <w:t xml:space="preserve">, and use this information </w:t>
      </w:r>
      <w:r w:rsidR="00940C79">
        <w:rPr>
          <w:rFonts w:ascii="Times New Roman" w:hAnsi="Times New Roman" w:cs="Times New Roman"/>
          <w:sz w:val="24"/>
          <w:szCs w:val="24"/>
        </w:rPr>
        <w:t xml:space="preserve">to </w:t>
      </w:r>
      <w:r>
        <w:rPr>
          <w:rFonts w:ascii="Times New Roman" w:hAnsi="Times New Roman" w:cs="Times New Roman"/>
          <w:sz w:val="24"/>
          <w:szCs w:val="24"/>
        </w:rPr>
        <w:t>identify to species with significant medicinal value and biotechnology potential.</w:t>
      </w:r>
      <w:r w:rsidR="00940C79">
        <w:rPr>
          <w:rFonts w:ascii="Times New Roman" w:hAnsi="Times New Roman" w:cs="Times New Roman"/>
          <w:sz w:val="24"/>
          <w:szCs w:val="24"/>
        </w:rPr>
        <w:t xml:space="preserve"> W</w:t>
      </w:r>
      <w:r w:rsidR="006A17DD">
        <w:rPr>
          <w:rFonts w:ascii="Times New Roman" w:hAnsi="Times New Roman" w:cs="Times New Roman"/>
          <w:sz w:val="24"/>
          <w:szCs w:val="24"/>
        </w:rPr>
        <w:t>e</w:t>
      </w:r>
      <w:r w:rsidR="003319AD">
        <w:rPr>
          <w:rFonts w:ascii="Times New Roman" w:hAnsi="Times New Roman" w:cs="Times New Roman"/>
          <w:sz w:val="24"/>
          <w:szCs w:val="24"/>
        </w:rPr>
        <w:t xml:space="preserve"> first</w:t>
      </w:r>
      <w:r w:rsidR="00940C79">
        <w:rPr>
          <w:rFonts w:ascii="Times New Roman" w:hAnsi="Times New Roman" w:cs="Times New Roman"/>
          <w:sz w:val="24"/>
          <w:szCs w:val="24"/>
        </w:rPr>
        <w:t xml:space="preserve"> compared</w:t>
      </w:r>
      <w:r>
        <w:rPr>
          <w:rFonts w:ascii="Times New Roman" w:hAnsi="Times New Roman" w:cs="Times New Roman"/>
          <w:sz w:val="24"/>
          <w:szCs w:val="24"/>
        </w:rPr>
        <w:t xml:space="preserve"> </w:t>
      </w:r>
      <w:r w:rsidR="00EC42FB">
        <w:rPr>
          <w:rFonts w:ascii="Times New Roman" w:hAnsi="Times New Roman" w:cs="Times New Roman"/>
          <w:sz w:val="24"/>
          <w:szCs w:val="24"/>
        </w:rPr>
        <w:t xml:space="preserve">aerial </w:t>
      </w:r>
      <w:r>
        <w:rPr>
          <w:rFonts w:ascii="Times New Roman" w:hAnsi="Times New Roman" w:cs="Times New Roman"/>
          <w:sz w:val="24"/>
          <w:szCs w:val="24"/>
        </w:rPr>
        <w:t xml:space="preserve">metabolite </w:t>
      </w:r>
      <w:r w:rsidR="00940C79">
        <w:rPr>
          <w:rFonts w:ascii="Times New Roman" w:hAnsi="Times New Roman" w:cs="Times New Roman"/>
          <w:sz w:val="24"/>
          <w:szCs w:val="24"/>
        </w:rPr>
        <w:t>profiles</w:t>
      </w:r>
      <w:r w:rsidR="00A10495">
        <w:rPr>
          <w:rFonts w:ascii="Times New Roman" w:hAnsi="Times New Roman" w:cs="Times New Roman"/>
          <w:sz w:val="24"/>
          <w:szCs w:val="24"/>
        </w:rPr>
        <w:t xml:space="preserve"> </w:t>
      </w:r>
      <w:r>
        <w:rPr>
          <w:rFonts w:ascii="Times New Roman" w:hAnsi="Times New Roman" w:cs="Times New Roman"/>
          <w:sz w:val="24"/>
          <w:szCs w:val="24"/>
        </w:rPr>
        <w:t>to a phylogenetic tree constructed from chloroplast genome sequences</w:t>
      </w:r>
      <w:r w:rsidR="00940C79">
        <w:rPr>
          <w:rFonts w:ascii="Times New Roman" w:hAnsi="Times New Roman" w:cs="Times New Roman"/>
          <w:sz w:val="24"/>
          <w:szCs w:val="24"/>
        </w:rPr>
        <w:t xml:space="preserve"> for 51 species of </w:t>
      </w:r>
      <w:r w:rsidR="00940C79">
        <w:rPr>
          <w:rFonts w:ascii="Times New Roman" w:hAnsi="Times New Roman" w:cs="Times New Roman"/>
          <w:i/>
          <w:iCs/>
          <w:sz w:val="24"/>
          <w:szCs w:val="24"/>
        </w:rPr>
        <w:t>Scutellaria</w:t>
      </w:r>
      <w:r w:rsidR="008F6BE9">
        <w:rPr>
          <w:rFonts w:ascii="Times New Roman" w:hAnsi="Times New Roman" w:cs="Times New Roman"/>
          <w:sz w:val="24"/>
          <w:szCs w:val="24"/>
        </w:rPr>
        <w:t>.</w:t>
      </w:r>
      <w:r w:rsidR="001E5606">
        <w:rPr>
          <w:rFonts w:ascii="Times New Roman" w:hAnsi="Times New Roman" w:cs="Times New Roman"/>
          <w:sz w:val="24"/>
          <w:szCs w:val="24"/>
        </w:rPr>
        <w:t xml:space="preserve"> From </w:t>
      </w:r>
      <w:r w:rsidR="008F6BE9">
        <w:rPr>
          <w:rFonts w:ascii="Times New Roman" w:hAnsi="Times New Roman" w:cs="Times New Roman"/>
          <w:sz w:val="24"/>
          <w:szCs w:val="24"/>
        </w:rPr>
        <w:t xml:space="preserve">this initial profiling, we selected </w:t>
      </w:r>
      <w:r w:rsidR="000C4643">
        <w:rPr>
          <w:rFonts w:ascii="Times New Roman" w:hAnsi="Times New Roman" w:cs="Times New Roman"/>
          <w:sz w:val="24"/>
          <w:szCs w:val="24"/>
        </w:rPr>
        <w:t>13</w:t>
      </w:r>
      <w:r w:rsidR="008F6BE9">
        <w:rPr>
          <w:rFonts w:ascii="Times New Roman" w:hAnsi="Times New Roman" w:cs="Times New Roman"/>
          <w:sz w:val="24"/>
          <w:szCs w:val="24"/>
        </w:rPr>
        <w:t xml:space="preserve"> species for further organ-specific and genome size analysis.</w:t>
      </w:r>
      <w:r w:rsidR="003319AD">
        <w:rPr>
          <w:rFonts w:ascii="Times New Roman" w:hAnsi="Times New Roman" w:cs="Times New Roman"/>
          <w:sz w:val="24"/>
          <w:szCs w:val="24"/>
        </w:rPr>
        <w:t xml:space="preserve"> We found that across the species we selected, 4’-hydroxyflavones and 4’-deoxyflavones accumulated independently, and that the</w:t>
      </w:r>
      <w:r w:rsidR="00940C79">
        <w:rPr>
          <w:rFonts w:ascii="Times New Roman" w:hAnsi="Times New Roman" w:cs="Times New Roman"/>
          <w:sz w:val="24"/>
          <w:szCs w:val="24"/>
        </w:rPr>
        <w:t xml:space="preserve"> </w:t>
      </w:r>
      <w:r w:rsidR="003319AD">
        <w:rPr>
          <w:rFonts w:ascii="Times New Roman" w:hAnsi="Times New Roman" w:cs="Times New Roman"/>
          <w:sz w:val="24"/>
          <w:szCs w:val="24"/>
        </w:rPr>
        <w:t>4’-deoxyflavone pathway was</w:t>
      </w:r>
      <w:r w:rsidR="001E5606">
        <w:rPr>
          <w:rFonts w:ascii="Times New Roman" w:hAnsi="Times New Roman" w:cs="Times New Roman"/>
          <w:sz w:val="24"/>
          <w:szCs w:val="24"/>
        </w:rPr>
        <w:t xml:space="preserve"> very well conserved</w:t>
      </w:r>
      <w:r w:rsidR="003319AD">
        <w:rPr>
          <w:rFonts w:ascii="Times New Roman" w:hAnsi="Times New Roman" w:cs="Times New Roman"/>
          <w:sz w:val="24"/>
          <w:szCs w:val="24"/>
        </w:rPr>
        <w:t xml:space="preserve">. </w:t>
      </w:r>
      <w:r w:rsidR="006A17DD">
        <w:rPr>
          <w:rFonts w:ascii="Times New Roman" w:hAnsi="Times New Roman" w:cs="Times New Roman"/>
          <w:sz w:val="24"/>
          <w:szCs w:val="24"/>
        </w:rPr>
        <w:t xml:space="preserve">Additionally, we identified several species with significant 4’-deoxyflavone accumulation in their aerial tissues, suggesting </w:t>
      </w:r>
      <w:r w:rsidR="003319AD">
        <w:rPr>
          <w:rFonts w:ascii="Times New Roman" w:hAnsi="Times New Roman" w:cs="Times New Roman"/>
          <w:sz w:val="24"/>
          <w:szCs w:val="24"/>
        </w:rPr>
        <w:t xml:space="preserve">a divergence </w:t>
      </w:r>
      <w:r w:rsidR="001E5606">
        <w:rPr>
          <w:rFonts w:ascii="Times New Roman" w:hAnsi="Times New Roman" w:cs="Times New Roman"/>
          <w:sz w:val="24"/>
          <w:szCs w:val="24"/>
        </w:rPr>
        <w:t xml:space="preserve">from </w:t>
      </w:r>
      <w:r w:rsidR="001E5606">
        <w:rPr>
          <w:rFonts w:ascii="Times New Roman" w:hAnsi="Times New Roman" w:cs="Times New Roman"/>
          <w:i/>
          <w:iCs/>
          <w:sz w:val="24"/>
          <w:szCs w:val="24"/>
        </w:rPr>
        <w:t xml:space="preserve">S. baicalensis </w:t>
      </w:r>
      <w:r w:rsidR="001E5606">
        <w:rPr>
          <w:rFonts w:ascii="Times New Roman" w:hAnsi="Times New Roman" w:cs="Times New Roman"/>
          <w:sz w:val="24"/>
          <w:szCs w:val="24"/>
        </w:rPr>
        <w:t xml:space="preserve">with regards to </w:t>
      </w:r>
      <w:r w:rsidR="003822BC">
        <w:rPr>
          <w:rFonts w:ascii="Times New Roman" w:hAnsi="Times New Roman" w:cs="Times New Roman"/>
          <w:sz w:val="24"/>
          <w:szCs w:val="24"/>
        </w:rPr>
        <w:t>regulation of</w:t>
      </w:r>
      <w:r w:rsidR="003319AD">
        <w:rPr>
          <w:rFonts w:ascii="Times New Roman" w:hAnsi="Times New Roman" w:cs="Times New Roman"/>
          <w:sz w:val="24"/>
          <w:szCs w:val="24"/>
        </w:rPr>
        <w:t xml:space="preserve"> pathway</w:t>
      </w:r>
      <w:r w:rsidR="006A17DD">
        <w:rPr>
          <w:rFonts w:ascii="Times New Roman" w:hAnsi="Times New Roman" w:cs="Times New Roman"/>
          <w:sz w:val="24"/>
          <w:szCs w:val="24"/>
        </w:rPr>
        <w:t>.</w:t>
      </w:r>
      <w:r w:rsidR="00270699">
        <w:rPr>
          <w:rFonts w:ascii="Times New Roman" w:hAnsi="Times New Roman" w:cs="Times New Roman"/>
          <w:sz w:val="24"/>
          <w:szCs w:val="24"/>
        </w:rPr>
        <w:t xml:space="preserve"> From the species we selected for further profiling, </w:t>
      </w:r>
      <w:r w:rsidR="00270699">
        <w:rPr>
          <w:rFonts w:ascii="Times New Roman" w:hAnsi="Times New Roman" w:cs="Times New Roman"/>
          <w:i/>
          <w:iCs/>
          <w:sz w:val="24"/>
          <w:szCs w:val="24"/>
        </w:rPr>
        <w:t>S. racemosa</w:t>
      </w:r>
      <w:r w:rsidR="00270699">
        <w:rPr>
          <w:rFonts w:ascii="Times New Roman" w:hAnsi="Times New Roman" w:cs="Times New Roman"/>
          <w:sz w:val="24"/>
          <w:szCs w:val="24"/>
        </w:rPr>
        <w:t>,</w:t>
      </w:r>
      <w:r w:rsidR="001E5606">
        <w:rPr>
          <w:rFonts w:ascii="Times New Roman" w:hAnsi="Times New Roman" w:cs="Times New Roman"/>
          <w:sz w:val="24"/>
          <w:szCs w:val="24"/>
        </w:rPr>
        <w:t xml:space="preserve"> </w:t>
      </w:r>
      <w:r w:rsidR="001E5606">
        <w:rPr>
          <w:rFonts w:ascii="Times New Roman" w:hAnsi="Times New Roman" w:cs="Times New Roman"/>
          <w:i/>
          <w:iCs/>
          <w:sz w:val="24"/>
          <w:szCs w:val="24"/>
        </w:rPr>
        <w:t xml:space="preserve">S. </w:t>
      </w:r>
      <w:proofErr w:type="spellStart"/>
      <w:r w:rsidR="001E5606">
        <w:rPr>
          <w:rFonts w:ascii="Times New Roman" w:hAnsi="Times New Roman" w:cs="Times New Roman"/>
          <w:i/>
          <w:iCs/>
          <w:sz w:val="24"/>
          <w:szCs w:val="24"/>
        </w:rPr>
        <w:t>dependens</w:t>
      </w:r>
      <w:proofErr w:type="spellEnd"/>
      <w:r w:rsidR="001E5606">
        <w:rPr>
          <w:rFonts w:ascii="Times New Roman" w:hAnsi="Times New Roman" w:cs="Times New Roman"/>
          <w:sz w:val="24"/>
          <w:szCs w:val="24"/>
        </w:rPr>
        <w:t>,</w:t>
      </w:r>
      <w:r w:rsidR="00270699">
        <w:rPr>
          <w:rFonts w:ascii="Times New Roman" w:hAnsi="Times New Roman" w:cs="Times New Roman"/>
          <w:sz w:val="24"/>
          <w:szCs w:val="24"/>
        </w:rPr>
        <w:t xml:space="preserve"> </w:t>
      </w:r>
      <w:r w:rsidR="00270699">
        <w:rPr>
          <w:rFonts w:ascii="Times New Roman" w:hAnsi="Times New Roman" w:cs="Times New Roman"/>
          <w:i/>
          <w:iCs/>
          <w:sz w:val="24"/>
          <w:szCs w:val="24"/>
        </w:rPr>
        <w:t xml:space="preserve">S. </w:t>
      </w:r>
      <w:proofErr w:type="spellStart"/>
      <w:r w:rsidR="00270699">
        <w:rPr>
          <w:rFonts w:ascii="Times New Roman" w:hAnsi="Times New Roman" w:cs="Times New Roman"/>
          <w:i/>
          <w:iCs/>
          <w:sz w:val="24"/>
          <w:szCs w:val="24"/>
        </w:rPr>
        <w:t>wrightii</w:t>
      </w:r>
      <w:proofErr w:type="spellEnd"/>
      <w:r w:rsidR="001E5606">
        <w:rPr>
          <w:rFonts w:ascii="Times New Roman" w:hAnsi="Times New Roman" w:cs="Times New Roman"/>
          <w:sz w:val="24"/>
          <w:szCs w:val="24"/>
        </w:rPr>
        <w:t xml:space="preserve">, and </w:t>
      </w:r>
      <w:r w:rsidR="001E5606">
        <w:rPr>
          <w:rFonts w:ascii="Times New Roman" w:hAnsi="Times New Roman" w:cs="Times New Roman"/>
          <w:i/>
          <w:iCs/>
          <w:sz w:val="24"/>
          <w:szCs w:val="24"/>
        </w:rPr>
        <w:t xml:space="preserve">S. </w:t>
      </w:r>
      <w:proofErr w:type="spellStart"/>
      <w:r w:rsidR="001E5606">
        <w:rPr>
          <w:rFonts w:ascii="Times New Roman" w:hAnsi="Times New Roman" w:cs="Times New Roman"/>
          <w:i/>
          <w:iCs/>
          <w:sz w:val="24"/>
          <w:szCs w:val="24"/>
        </w:rPr>
        <w:t>suffrutescens</w:t>
      </w:r>
      <w:proofErr w:type="spellEnd"/>
      <w:r w:rsidR="006A17DD">
        <w:rPr>
          <w:rFonts w:ascii="Times New Roman" w:hAnsi="Times New Roman" w:cs="Times New Roman"/>
          <w:sz w:val="24"/>
          <w:szCs w:val="24"/>
        </w:rPr>
        <w:t xml:space="preserve"> stood out </w:t>
      </w:r>
      <w:r w:rsidR="001E5606">
        <w:rPr>
          <w:rFonts w:ascii="Times New Roman" w:hAnsi="Times New Roman" w:cs="Times New Roman"/>
          <w:sz w:val="24"/>
          <w:szCs w:val="24"/>
        </w:rPr>
        <w:t xml:space="preserve">as </w:t>
      </w:r>
      <w:r w:rsidR="006A17DD">
        <w:rPr>
          <w:rFonts w:ascii="Times New Roman" w:hAnsi="Times New Roman" w:cs="Times New Roman"/>
          <w:sz w:val="24"/>
          <w:szCs w:val="24"/>
        </w:rPr>
        <w:t>candidates for medicinal study due to their high flavonoid accumulation</w:t>
      </w:r>
      <w:r w:rsidR="003822BC">
        <w:rPr>
          <w:rFonts w:ascii="Times New Roman" w:hAnsi="Times New Roman" w:cs="Times New Roman"/>
          <w:sz w:val="24"/>
          <w:szCs w:val="24"/>
        </w:rPr>
        <w:t xml:space="preserve">, and we also found </w:t>
      </w:r>
      <w:r w:rsidR="003822BC">
        <w:rPr>
          <w:rFonts w:ascii="Times New Roman" w:hAnsi="Times New Roman" w:cs="Times New Roman"/>
          <w:i/>
          <w:iCs/>
          <w:sz w:val="24"/>
          <w:szCs w:val="24"/>
        </w:rPr>
        <w:t xml:space="preserve">S. racemosa </w:t>
      </w:r>
      <w:r w:rsidR="003822BC">
        <w:rPr>
          <w:rFonts w:ascii="Times New Roman" w:hAnsi="Times New Roman" w:cs="Times New Roman"/>
          <w:sz w:val="24"/>
          <w:szCs w:val="24"/>
        </w:rPr>
        <w:t xml:space="preserve">and </w:t>
      </w:r>
      <w:r w:rsidR="003822BC">
        <w:rPr>
          <w:rFonts w:ascii="Times New Roman" w:hAnsi="Times New Roman" w:cs="Times New Roman"/>
          <w:i/>
          <w:iCs/>
          <w:sz w:val="24"/>
          <w:szCs w:val="24"/>
        </w:rPr>
        <w:t xml:space="preserve">S. </w:t>
      </w:r>
      <w:proofErr w:type="spellStart"/>
      <w:r w:rsidR="003822BC">
        <w:rPr>
          <w:rFonts w:ascii="Times New Roman" w:hAnsi="Times New Roman" w:cs="Times New Roman"/>
          <w:i/>
          <w:iCs/>
          <w:sz w:val="24"/>
          <w:szCs w:val="24"/>
        </w:rPr>
        <w:t>dependens</w:t>
      </w:r>
      <w:proofErr w:type="spellEnd"/>
      <w:r w:rsidR="003822BC">
        <w:rPr>
          <w:rFonts w:ascii="Times New Roman" w:hAnsi="Times New Roman" w:cs="Times New Roman"/>
          <w:i/>
          <w:iCs/>
          <w:sz w:val="24"/>
          <w:szCs w:val="24"/>
        </w:rPr>
        <w:t xml:space="preserve"> </w:t>
      </w:r>
      <w:r w:rsidR="003822BC">
        <w:rPr>
          <w:rFonts w:ascii="Times New Roman" w:hAnsi="Times New Roman" w:cs="Times New Roman"/>
          <w:sz w:val="24"/>
          <w:szCs w:val="24"/>
        </w:rPr>
        <w:t>to have relatively small genomes</w:t>
      </w:r>
      <w:r w:rsidR="006A17DD">
        <w:rPr>
          <w:rFonts w:ascii="Times New Roman" w:hAnsi="Times New Roman" w:cs="Times New Roman"/>
          <w:sz w:val="24"/>
          <w:szCs w:val="24"/>
        </w:rPr>
        <w:t>.</w:t>
      </w:r>
    </w:p>
    <w:p w14:paraId="4AAD7E38" w14:textId="77777777" w:rsidR="007F638F" w:rsidRDefault="001E6C09" w:rsidP="002B7DD9">
      <w:pPr>
        <w:rPr>
          <w:rFonts w:ascii="Times New Roman" w:hAnsi="Times New Roman" w:cs="Times New Roman"/>
          <w:b/>
          <w:bCs/>
          <w:sz w:val="24"/>
          <w:szCs w:val="24"/>
        </w:rPr>
      </w:pPr>
      <w:r w:rsidRPr="00BD4137">
        <w:rPr>
          <w:rFonts w:ascii="Times New Roman" w:hAnsi="Times New Roman" w:cs="Times New Roman"/>
          <w:b/>
          <w:bCs/>
          <w:sz w:val="24"/>
          <w:szCs w:val="24"/>
        </w:rPr>
        <w:t>Key words</w:t>
      </w:r>
    </w:p>
    <w:p w14:paraId="02918B1D" w14:textId="5354AF2C" w:rsidR="001E6C09" w:rsidRPr="00BD4137" w:rsidRDefault="007F638F" w:rsidP="002B7DD9">
      <w:pPr>
        <w:rPr>
          <w:rFonts w:ascii="Times New Roman" w:hAnsi="Times New Roman" w:cs="Times New Roman"/>
          <w:b/>
          <w:bCs/>
          <w:sz w:val="24"/>
          <w:szCs w:val="24"/>
        </w:rPr>
      </w:pPr>
      <w:r>
        <w:rPr>
          <w:rFonts w:ascii="Times New Roman" w:hAnsi="Times New Roman" w:cs="Times New Roman"/>
          <w:sz w:val="24"/>
          <w:szCs w:val="24"/>
        </w:rPr>
        <w:t>Chemodiversity, flavonoid, skullcap, medicine, biotechnology</w:t>
      </w:r>
      <w:r w:rsidR="002B7DD9">
        <w:rPr>
          <w:rFonts w:ascii="Times New Roman" w:hAnsi="Times New Roman" w:cs="Times New Roman"/>
          <w:sz w:val="24"/>
          <w:szCs w:val="24"/>
        </w:rPr>
        <w:br w:type="page"/>
      </w:r>
    </w:p>
    <w:p w14:paraId="5DEDCBA2" w14:textId="45F92873" w:rsidR="0002382F" w:rsidRPr="00C269FD" w:rsidRDefault="0002382F" w:rsidP="0002382F">
      <w:pPr>
        <w:spacing w:after="0" w:line="480" w:lineRule="auto"/>
        <w:rPr>
          <w:rFonts w:ascii="Times New Roman" w:hAnsi="Times New Roman" w:cs="Times New Roman"/>
          <w:b/>
          <w:bCs/>
          <w:sz w:val="24"/>
          <w:szCs w:val="24"/>
        </w:rPr>
      </w:pPr>
      <w:bookmarkStart w:id="0" w:name="_Hlk53165361"/>
      <w:r w:rsidRPr="00C269FD">
        <w:rPr>
          <w:rFonts w:ascii="Times New Roman" w:hAnsi="Times New Roman" w:cs="Times New Roman"/>
          <w:b/>
          <w:bCs/>
          <w:sz w:val="24"/>
          <w:szCs w:val="24"/>
        </w:rPr>
        <w:lastRenderedPageBreak/>
        <w:t>I</w:t>
      </w:r>
      <w:r w:rsidR="001E6C09" w:rsidRPr="00C269FD">
        <w:rPr>
          <w:rFonts w:ascii="Times New Roman" w:hAnsi="Times New Roman" w:cs="Times New Roman"/>
          <w:b/>
          <w:bCs/>
          <w:sz w:val="24"/>
          <w:szCs w:val="24"/>
        </w:rPr>
        <w:t>NTRODUCTION</w:t>
      </w:r>
    </w:p>
    <w:p w14:paraId="4184102F" w14:textId="63B23E74" w:rsidR="00057E5C" w:rsidRPr="00C269FD" w:rsidRDefault="00DD0C9D"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Medicinal p</w:t>
      </w:r>
      <w:r w:rsidR="004428B0" w:rsidRPr="00C269FD">
        <w:rPr>
          <w:rFonts w:ascii="Times New Roman" w:hAnsi="Times New Roman" w:cs="Times New Roman"/>
          <w:sz w:val="24"/>
          <w:szCs w:val="24"/>
        </w:rPr>
        <w:t xml:space="preserve">lants have played an important role in the traditional medicines of </w:t>
      </w:r>
      <w:r w:rsidRPr="00C269FD">
        <w:rPr>
          <w:rFonts w:ascii="Times New Roman" w:hAnsi="Times New Roman" w:cs="Times New Roman"/>
          <w:sz w:val="24"/>
          <w:szCs w:val="24"/>
        </w:rPr>
        <w:t xml:space="preserve">many </w:t>
      </w:r>
      <w:r w:rsidR="00304E8B" w:rsidRPr="00C269FD">
        <w:rPr>
          <w:rFonts w:ascii="Times New Roman" w:hAnsi="Times New Roman" w:cs="Times New Roman"/>
          <w:sz w:val="24"/>
          <w:szCs w:val="24"/>
        </w:rPr>
        <w:t>indigenous populations</w:t>
      </w:r>
      <w:r w:rsidRPr="00C269FD">
        <w:rPr>
          <w:rFonts w:ascii="Times New Roman" w:hAnsi="Times New Roman" w:cs="Times New Roman"/>
          <w:sz w:val="24"/>
          <w:szCs w:val="24"/>
        </w:rPr>
        <w:t xml:space="preserve"> for </w:t>
      </w:r>
      <w:r w:rsidR="00701D3C" w:rsidRPr="00C269FD">
        <w:rPr>
          <w:rFonts w:ascii="Times New Roman" w:hAnsi="Times New Roman" w:cs="Times New Roman"/>
          <w:sz w:val="24"/>
          <w:szCs w:val="24"/>
        </w:rPr>
        <w:t>thousands of years</w:t>
      </w:r>
      <w:r w:rsidRPr="00C269FD">
        <w:rPr>
          <w:rFonts w:ascii="Times New Roman" w:hAnsi="Times New Roman" w:cs="Times New Roman"/>
          <w:sz w:val="24"/>
          <w:szCs w:val="24"/>
        </w:rPr>
        <w:t xml:space="preserve"> </w:t>
      </w:r>
      <w:r w:rsidRPr="00C269FD">
        <w:rPr>
          <w:rFonts w:ascii="Times New Roman" w:hAnsi="Times New Roman" w:cs="Times New Roman"/>
          <w:sz w:val="24"/>
          <w:szCs w:val="24"/>
        </w:rPr>
        <w:fldChar w:fldCharType="begin"/>
      </w:r>
      <w:r w:rsidRPr="00C269FD">
        <w:rPr>
          <w:rFonts w:ascii="Times New Roman" w:hAnsi="Times New Roman" w:cs="Times New Roman"/>
          <w:sz w:val="24"/>
          <w:szCs w:val="24"/>
        </w:rPr>
        <w:instrText xml:space="preserve"> ADDIN ZOTERO_ITEM CSL_CITATION {"citationID":"aLqzxbD5","properties":{"formattedCitation":"(Shang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Pr="00C269FD">
        <w:rPr>
          <w:rFonts w:ascii="Times New Roman" w:hAnsi="Times New Roman" w:cs="Times New Roman"/>
          <w:sz w:val="24"/>
          <w:szCs w:val="24"/>
        </w:rPr>
        <w:fldChar w:fldCharType="separate"/>
      </w:r>
      <w:r w:rsidRPr="00C269FD">
        <w:rPr>
          <w:rFonts w:ascii="Times New Roman" w:hAnsi="Times New Roman" w:cs="Times New Roman"/>
          <w:sz w:val="24"/>
        </w:rPr>
        <w:t>(Shang et al., 2010)</w:t>
      </w:r>
      <w:r w:rsidRPr="00C269FD">
        <w:rPr>
          <w:rFonts w:ascii="Times New Roman" w:hAnsi="Times New Roman" w:cs="Times New Roman"/>
          <w:sz w:val="24"/>
          <w:szCs w:val="24"/>
        </w:rPr>
        <w:fldChar w:fldCharType="end"/>
      </w:r>
      <w:r w:rsidR="00304E8B" w:rsidRPr="00C269FD">
        <w:rPr>
          <w:rFonts w:ascii="Times New Roman" w:hAnsi="Times New Roman" w:cs="Times New Roman"/>
          <w:sz w:val="24"/>
          <w:szCs w:val="24"/>
        </w:rPr>
        <w:t>.</w:t>
      </w:r>
      <w:r w:rsidRPr="00C269FD">
        <w:rPr>
          <w:rFonts w:ascii="Times New Roman" w:hAnsi="Times New Roman" w:cs="Times New Roman"/>
          <w:sz w:val="24"/>
          <w:szCs w:val="24"/>
        </w:rPr>
        <w:t xml:space="preserve"> Due to this widespread usage, m</w:t>
      </w:r>
      <w:r w:rsidR="00701D3C" w:rsidRPr="00C269FD">
        <w:rPr>
          <w:rFonts w:ascii="Times New Roman" w:hAnsi="Times New Roman" w:cs="Times New Roman"/>
          <w:sz w:val="24"/>
          <w:szCs w:val="24"/>
        </w:rPr>
        <w:t xml:space="preserve">odern research techniques </w:t>
      </w:r>
      <w:r w:rsidRPr="00C269FD">
        <w:rPr>
          <w:rFonts w:ascii="Times New Roman" w:hAnsi="Times New Roman" w:cs="Times New Roman"/>
          <w:sz w:val="24"/>
          <w:szCs w:val="24"/>
        </w:rPr>
        <w:t>are being</w:t>
      </w:r>
      <w:r w:rsidR="00701D3C" w:rsidRPr="00C269FD">
        <w:rPr>
          <w:rFonts w:ascii="Times New Roman" w:hAnsi="Times New Roman" w:cs="Times New Roman"/>
          <w:sz w:val="24"/>
          <w:szCs w:val="24"/>
        </w:rPr>
        <w:t xml:space="preserve"> applied to identify the specific compounds responsible for these medicinal properties, and better characterize their method of action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{"citationID":"kInXuI07","properties":{"formattedCitation":"(Shang et al., 2010)","plainCitation":"(Shang et al., 2010)","noteIndex":0},"citationItems":[{"id":14,"uris":["http://zotero.org/users/local/KHNG6xlm/items/7JWS6I7I"],"uri":["http://zotero.org/users/local/KHNG6xlm/items/7JWS6I7I"],"itemData":{"id":14,"type":"article-journal","abstract":"Scutellaria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(Shang et al., 2010)</w:t>
      </w:r>
      <w:r w:rsidR="00B41C9B" w:rsidRPr="00C269FD">
        <w:rPr>
          <w:rFonts w:ascii="Times New Roman" w:hAnsi="Times New Roman" w:cs="Times New Roman"/>
          <w:sz w:val="24"/>
          <w:szCs w:val="24"/>
        </w:rPr>
        <w:fldChar w:fldCharType="end"/>
      </w:r>
      <w:r w:rsidR="00701D3C" w:rsidRPr="00C269FD">
        <w:rPr>
          <w:rFonts w:ascii="Times New Roman" w:hAnsi="Times New Roman" w:cs="Times New Roman"/>
          <w:sz w:val="24"/>
          <w:szCs w:val="24"/>
        </w:rPr>
        <w:t>.</w:t>
      </w:r>
      <w:r w:rsidR="00D110AE" w:rsidRPr="00C269FD">
        <w:rPr>
          <w:rFonts w:ascii="Times New Roman" w:hAnsi="Times New Roman" w:cs="Times New Roman"/>
          <w:sz w:val="24"/>
          <w:szCs w:val="24"/>
        </w:rPr>
        <w:t xml:space="preserve"> A negative consequence of this increased attention to and demand for medicinal plants, is the endangerment of native plant populations resulting from overharvesting. Production efficiency and scale is also limited by this approach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{"citationID":"XU4ic0Et","properties":{"formattedCitation":"(I. B. Cole et al., 2007)","plainCitation":"(I. B. Cole et al., 2007)","noteIndex":0},"citationItems":[{"id":129,"uris":["http://zotero.org/users/local/KHNG6xlm/items/6R7YVH47"],"uri":["http://zotero.org/users/local/KHNG6xlm/items/6R7YVH47"],"itemData":{"id":129,"type":"article-journal","abstract":"Plant-based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(I. B. Cole et al., 2007)</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D110AE" w:rsidRPr="00C269FD">
        <w:rPr>
          <w:rFonts w:ascii="Times New Roman" w:hAnsi="Times New Roman" w:cs="Times New Roman"/>
          <w:sz w:val="24"/>
          <w:szCs w:val="24"/>
        </w:rPr>
        <w:t xml:space="preserve">Therefore, development of mass production systems for these medicinal compounds is extremely desirable. </w:t>
      </w:r>
      <w:r w:rsidR="00324E31" w:rsidRPr="00C269FD">
        <w:rPr>
          <w:rFonts w:ascii="Times New Roman" w:hAnsi="Times New Roman" w:cs="Times New Roman"/>
          <w:sz w:val="24"/>
          <w:szCs w:val="24"/>
        </w:rPr>
        <w:t>As chemical synthesis methods are limited by their expense and relative inefficiency, b</w:t>
      </w:r>
      <w:r w:rsidR="00D110AE" w:rsidRPr="00C269FD">
        <w:rPr>
          <w:rFonts w:ascii="Times New Roman" w:hAnsi="Times New Roman" w:cs="Times New Roman"/>
          <w:sz w:val="24"/>
          <w:szCs w:val="24"/>
        </w:rPr>
        <w:t>iotechnology</w:t>
      </w:r>
      <w:r w:rsidR="00324E31" w:rsidRPr="00C269FD">
        <w:rPr>
          <w:rFonts w:ascii="Times New Roman" w:hAnsi="Times New Roman" w:cs="Times New Roman"/>
          <w:sz w:val="24"/>
          <w:szCs w:val="24"/>
        </w:rPr>
        <w:t>-based</w:t>
      </w:r>
      <w:r w:rsidR="00D110AE" w:rsidRPr="00C269FD">
        <w:rPr>
          <w:rFonts w:ascii="Times New Roman" w:hAnsi="Times New Roman" w:cs="Times New Roman"/>
          <w:sz w:val="24"/>
          <w:szCs w:val="24"/>
        </w:rPr>
        <w:t xml:space="preserve"> methods are </w:t>
      </w:r>
      <w:r w:rsidR="00324E31" w:rsidRPr="00C269FD">
        <w:rPr>
          <w:rFonts w:ascii="Times New Roman" w:hAnsi="Times New Roman" w:cs="Times New Roman"/>
          <w:sz w:val="24"/>
          <w:szCs w:val="24"/>
        </w:rPr>
        <w:t xml:space="preserve">currently the most </w:t>
      </w:r>
      <w:r w:rsidR="00D110AE" w:rsidRPr="00C269FD">
        <w:rPr>
          <w:rFonts w:ascii="Times New Roman" w:hAnsi="Times New Roman" w:cs="Times New Roman"/>
          <w:sz w:val="24"/>
          <w:szCs w:val="24"/>
        </w:rPr>
        <w:t xml:space="preserve">promising </w:t>
      </w:r>
      <w:r w:rsidR="00324E31" w:rsidRPr="00C269FD">
        <w:rPr>
          <w:rFonts w:ascii="Times New Roman" w:hAnsi="Times New Roman" w:cs="Times New Roman"/>
          <w:sz w:val="24"/>
          <w:szCs w:val="24"/>
        </w:rPr>
        <w:t>means of mass production</w:t>
      </w:r>
      <w:r w:rsidR="00B41C9B"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{"citationID":"86ZPFx7f","properties":{"formattedCitation":"(Yang et al., 2016)","plainCitation":"(Yang et al., 2016)","noteIndex":0},"citationItems":[{"id":52,"uris":["http://zotero.org/users/local/KHNG6xlm/items/LNYXUCH2"],"uri":["http://zotero.org/users/local/KHNG6xlm/items/LNYXUCH2"],"itemData":{"id":52,"type":"article-journal","abstract":"Plants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sidR="00B41C9B"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(Yang et al., 2016)</w:t>
      </w:r>
      <w:r w:rsidR="00B41C9B" w:rsidRPr="00C269FD">
        <w:rPr>
          <w:rFonts w:ascii="Times New Roman" w:hAnsi="Times New Roman" w:cs="Times New Roman"/>
          <w:sz w:val="24"/>
          <w:szCs w:val="24"/>
        </w:rPr>
        <w:fldChar w:fldCharType="end"/>
      </w:r>
      <w:r w:rsidR="00B41C9B" w:rsidRPr="00C269FD">
        <w:rPr>
          <w:rFonts w:ascii="Times New Roman" w:hAnsi="Times New Roman" w:cs="Times New Roman"/>
          <w:sz w:val="24"/>
          <w:szCs w:val="24"/>
        </w:rPr>
        <w:t xml:space="preserve">. </w:t>
      </w:r>
      <w:r w:rsidR="00324E31" w:rsidRPr="00C269FD">
        <w:rPr>
          <w:rFonts w:ascii="Times New Roman" w:hAnsi="Times New Roman" w:cs="Times New Roman"/>
          <w:sz w:val="24"/>
          <w:szCs w:val="24"/>
        </w:rPr>
        <w:t xml:space="preserve">In this work, we analyze the metabolite diversity </w:t>
      </w:r>
      <w:r w:rsidR="002C7A2D" w:rsidRPr="00C269FD">
        <w:rPr>
          <w:rFonts w:ascii="Times New Roman" w:hAnsi="Times New Roman" w:cs="Times New Roman"/>
          <w:sz w:val="24"/>
          <w:szCs w:val="24"/>
        </w:rPr>
        <w:t>of</w:t>
      </w:r>
      <w:r w:rsidR="00324E31" w:rsidRPr="00C269FD">
        <w:rPr>
          <w:rFonts w:ascii="Times New Roman" w:hAnsi="Times New Roman" w:cs="Times New Roman"/>
          <w:sz w:val="24"/>
          <w:szCs w:val="24"/>
        </w:rPr>
        <w:t xml:space="preserve"> a genus of medicinal plants, </w:t>
      </w:r>
      <w:r w:rsidR="00324E31" w:rsidRPr="00C269FD">
        <w:rPr>
          <w:rFonts w:ascii="Times New Roman" w:hAnsi="Times New Roman" w:cs="Times New Roman"/>
          <w:i/>
          <w:iCs/>
          <w:sz w:val="24"/>
          <w:szCs w:val="24"/>
        </w:rPr>
        <w:t>Scutellaria</w:t>
      </w:r>
      <w:r w:rsidR="00324E31" w:rsidRPr="00C269FD">
        <w:rPr>
          <w:rFonts w:ascii="Times New Roman" w:hAnsi="Times New Roman" w:cs="Times New Roman"/>
          <w:sz w:val="24"/>
          <w:szCs w:val="24"/>
        </w:rPr>
        <w:t xml:space="preserve">, and </w:t>
      </w:r>
      <w:r w:rsidR="00944E8B" w:rsidRPr="00C269FD">
        <w:rPr>
          <w:rFonts w:ascii="Times New Roman" w:hAnsi="Times New Roman" w:cs="Times New Roman"/>
          <w:sz w:val="24"/>
          <w:szCs w:val="24"/>
        </w:rPr>
        <w:t>identify</w:t>
      </w:r>
      <w:r w:rsidR="00324E31" w:rsidRPr="00C269FD">
        <w:rPr>
          <w:rFonts w:ascii="Times New Roman" w:hAnsi="Times New Roman" w:cs="Times New Roman"/>
          <w:sz w:val="24"/>
          <w:szCs w:val="24"/>
        </w:rPr>
        <w:t xml:space="preserve"> several species which are promising candidates for biotechnology improvement.</w:t>
      </w:r>
      <w:r w:rsidR="000122FC" w:rsidRPr="00C269FD">
        <w:rPr>
          <w:rFonts w:ascii="Times New Roman" w:hAnsi="Times New Roman" w:cs="Times New Roman"/>
          <w:sz w:val="24"/>
          <w:szCs w:val="24"/>
        </w:rPr>
        <w:t xml:space="preserve"> </w:t>
      </w:r>
    </w:p>
    <w:p w14:paraId="3C2F2CDC" w14:textId="6FB93721" w:rsidR="004860EB" w:rsidRPr="00C269FD" w:rsidRDefault="0002382F" w:rsidP="003200CA">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Part of the mint family Lamiaceae, t</w:t>
      </w:r>
      <w:r w:rsidR="00DB0BA7" w:rsidRPr="00C269FD">
        <w:rPr>
          <w:rFonts w:ascii="Times New Roman" w:hAnsi="Times New Roman" w:cs="Times New Roman"/>
          <w:sz w:val="24"/>
          <w:szCs w:val="24"/>
        </w:rPr>
        <w:t xml:space="preserve">he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 xml:space="preserve">genus contains multiple species </w:t>
      </w:r>
      <w:r w:rsidR="00234202" w:rsidRPr="00C269FD">
        <w:rPr>
          <w:rFonts w:ascii="Times New Roman" w:hAnsi="Times New Roman" w:cs="Times New Roman"/>
          <w:sz w:val="24"/>
          <w:szCs w:val="24"/>
        </w:rPr>
        <w:t xml:space="preserve">of plants </w:t>
      </w:r>
      <w:r w:rsidRPr="00C269FD">
        <w:rPr>
          <w:rFonts w:ascii="Times New Roman" w:hAnsi="Times New Roman" w:cs="Times New Roman"/>
          <w:sz w:val="24"/>
          <w:szCs w:val="24"/>
        </w:rPr>
        <w:t xml:space="preserve">renowned for their medicinal properties. </w:t>
      </w:r>
      <w:r w:rsidR="00234202" w:rsidRPr="00C269FD">
        <w:rPr>
          <w:rFonts w:ascii="Times New Roman" w:hAnsi="Times New Roman" w:cs="Times New Roman"/>
          <w:i/>
          <w:iCs/>
          <w:sz w:val="24"/>
          <w:szCs w:val="24"/>
        </w:rPr>
        <w:t>S.</w:t>
      </w:r>
      <w:r w:rsidRPr="00C269FD">
        <w:rPr>
          <w:rFonts w:ascii="Times New Roman" w:hAnsi="Times New Roman" w:cs="Times New Roman"/>
          <w:i/>
          <w:iCs/>
          <w:sz w:val="24"/>
          <w:szCs w:val="24"/>
        </w:rPr>
        <w:t xml:space="preserve"> </w:t>
      </w:r>
      <w:proofErr w:type="spellStart"/>
      <w:r w:rsidRPr="00C269FD">
        <w:rPr>
          <w:rFonts w:ascii="Times New Roman" w:hAnsi="Times New Roman" w:cs="Times New Roman"/>
          <w:i/>
          <w:iCs/>
          <w:sz w:val="24"/>
          <w:szCs w:val="24"/>
        </w:rPr>
        <w:t>barbata</w:t>
      </w:r>
      <w:proofErr w:type="spellEnd"/>
      <w:r w:rsidRPr="00C269FD">
        <w:rPr>
          <w:rFonts w:ascii="Times New Roman" w:hAnsi="Times New Roman" w:cs="Times New Roman"/>
          <w:i/>
          <w:iCs/>
          <w:sz w:val="24"/>
          <w:szCs w:val="24"/>
        </w:rPr>
        <w:t xml:space="preserve"> </w:t>
      </w:r>
      <w:r w:rsidRPr="00C269FD">
        <w:rPr>
          <w:rFonts w:ascii="Times New Roman" w:hAnsi="Times New Roman" w:cs="Times New Roman"/>
          <w:sz w:val="24"/>
          <w:szCs w:val="24"/>
        </w:rPr>
        <w:t xml:space="preserve">is </w:t>
      </w:r>
      <w:r w:rsidR="006E7E25" w:rsidRPr="00C269FD">
        <w:rPr>
          <w:rFonts w:ascii="Times New Roman" w:hAnsi="Times New Roman" w:cs="Times New Roman"/>
          <w:sz w:val="24"/>
          <w:szCs w:val="24"/>
        </w:rPr>
        <w:t>commonly</w:t>
      </w:r>
      <w:r w:rsidR="0023420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used in traditional </w:t>
      </w:r>
      <w:r w:rsidR="00DD0C9D" w:rsidRPr="00C269FD">
        <w:rPr>
          <w:rFonts w:ascii="Times New Roman" w:hAnsi="Times New Roman" w:cs="Times New Roman"/>
          <w:sz w:val="24"/>
          <w:szCs w:val="24"/>
        </w:rPr>
        <w:t>Eastern</w:t>
      </w:r>
      <w:r w:rsidR="006E7E25" w:rsidRPr="00C269FD">
        <w:rPr>
          <w:rFonts w:ascii="Times New Roman" w:hAnsi="Times New Roman" w:cs="Times New Roman"/>
          <w:sz w:val="24"/>
          <w:szCs w:val="24"/>
        </w:rPr>
        <w:t xml:space="preserve"> </w:t>
      </w:r>
      <w:r w:rsidRPr="00C269FD">
        <w:rPr>
          <w:rFonts w:ascii="Times New Roman" w:hAnsi="Times New Roman" w:cs="Times New Roman"/>
          <w:sz w:val="24"/>
          <w:szCs w:val="24"/>
        </w:rPr>
        <w:t>medicine</w:t>
      </w:r>
      <w:r w:rsidR="00DD0C9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234202" w:rsidRPr="00C269FD">
        <w:rPr>
          <w:rFonts w:ascii="Times New Roman" w:hAnsi="Times New Roman" w:cs="Times New Roman"/>
          <w:sz w:val="24"/>
          <w:szCs w:val="24"/>
        </w:rPr>
        <w:t>to treat swelling and inflammation, and multiple reports have recently been published describing its effectiveness in cancer treatments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{"citationID":"yWqap53t","properties":{"formattedCitation":"(Shang et al., 2010; Q. Wang et al., 2018)","plainCitation":"(Shang et al., 2010; Q. Wang et al., 2018)","noteIndex":0},"citationItems":[{"id":14,"uris":["http://zotero.org/users/local/KHNG6xlm/items/7JWS6I7I"],"uri":["http://zotero.org/users/local/KHNG6xlm/items/7JWS6I7I"],"itemData":{"id":14,"type":"article-journal","abstract":"Scutellaria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id":63,"uris":["http://zotero.org/users/local/KHNG6xlm/items/5BGTENYN"],"uri":["http://zotero.org/users/local/KHNG6xlm/items/5BGTENYN"],"itemData":{"id":63,"type":"article-journal","abstract":"Ethnopharmacological relevance\nExperience-based herbal medicine as a complementary to modern western medicine has triggered an array of studies in quest of novel anticancer drugs. Scutellaria barbata D. Don (SB) is commonly used to treat different types of cancers, but its molecular mechanism of action is not clearly understood. In this study, we attempted to elucidate the mode of action of a traditional Chinese medicine prescription with a total of 14 components, named Lian-Jia-San-Jie-Fang (LJSJF, </w:instrText>
      </w:r>
      <w:r w:rsidR="002D045E" w:rsidRPr="00C269FD">
        <w:rPr>
          <w:rFonts w:ascii="Times New Roman" w:eastAsia="Microsoft JhengHei" w:hAnsi="Times New Roman" w:cs="Times New Roman"/>
          <w:sz w:val="24"/>
          <w:szCs w:val="24"/>
        </w:rPr>
        <w:instrText>莲甲散结方</w:instrText>
      </w:r>
      <w:r w:rsidR="002D045E" w:rsidRPr="00C269FD">
        <w:rPr>
          <w:rFonts w:ascii="Times New Roman" w:hAnsi="Times New Roman" w:cs="Times New Roman"/>
          <w:sz w:val="24"/>
          <w:szCs w:val="24"/>
        </w:rPr>
        <w:instrText xml:space="preserve"> in Chinese), where SB works as the “principle” against non-small cell lung cancer (NSCLC) cells.\nMaterials and methods\nFour different NSCLC cell lines (A549, H460, H1650, and H1975) were used. Cytotoxicity, in vitro tumorigenicity, gene expression, and protein expression were analyzed by MTT assay, soft agar assay, real-time PCR, and Western blots, respectively.\nResults\nAmong the 14 components in LJSJF, SB was the only one to possess cytotoxic effects at its pharmacologically relevant doses. Additionally, we observed synergistically dose-dependent cytotoxic effects of SB in combination with other LJSJF components. After SB or LJSJF treatment, significant reductions in colony number and/or size were observed in A549 and H460; a notable dose-dependent decrease in EGFR was observed in A549, H460, and H1650; significant downregulation in EGFR and its downstream signaling targets mTOR and p38MAPK were also observed in A549 and H460; and p53 and p21 were significantly increased while survivin, cyclin D1, and MDM2 were significantly decreased in A549. Additionally, p53, p21, and Mettl7b were decreased, but p73 was increased in H460. Neither EGFR nor p53 was changed in H1975. Therefore, SB or LJSJF may induce cytotoxic effects by regulating multiple and/or distinct apoptotic pathways in different NSCLC cells.\nConclusion\nLJSJF exerts more pronounced cytotoxic effects against NSCLC cells than SB does by synergistically regulating the underlining molecular mechanisms including EGFR and/or p53 signaling pathways.","container-title":"Journal of Ethnopharmacology","DOI":"10.1016/j.jep.2018.02.020","ISSN":"0378-8741","journalAbbreviation":"Journal of Ethnopharmacology","language":"en","page":"140-151","source":"ScienceDirect","title":"Enhanced anticancer effects of Scutellaria barbata D. Don in combination with traditional Chinese medicine components on non-small cell lung cancer cells","volume":"217","author":[{"family":"Wang","given":"Qian"},{"family":"Acharya","given":"Narayan"},{"family":"Liu","given":"Zhongwei"},{"family":"Zhou","given":"Xianmei"},{"family":"Cromie","given":"Meghan"},{"family":"Zhu","given":"Jia"},{"family":"Gao","given":"Weimin"}],"issued":{"date-parts":[["2018",5,10]]}}}],"schema":"https://github.com/citation-style-language/schema/raw/master/csl-citation.json"} </w:instrText>
      </w:r>
      <w:r w:rsidR="00665B6F"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Wang et al., 2018)</w:t>
      </w:r>
      <w:r w:rsidR="00665B6F" w:rsidRPr="00C269FD">
        <w:rPr>
          <w:rFonts w:ascii="Times New Roman" w:hAnsi="Times New Roman" w:cs="Times New Roman"/>
          <w:sz w:val="24"/>
          <w:szCs w:val="24"/>
        </w:rPr>
        <w:fldChar w:fldCharType="end"/>
      </w:r>
      <w:r w:rsidR="00234202" w:rsidRPr="00C269FD">
        <w:rPr>
          <w:rFonts w:ascii="Times New Roman" w:hAnsi="Times New Roman" w:cs="Times New Roman"/>
          <w:sz w:val="24"/>
          <w:szCs w:val="24"/>
        </w:rPr>
        <w:t>.</w:t>
      </w:r>
      <w:r w:rsidR="006E7E25" w:rsidRPr="00C269FD">
        <w:rPr>
          <w:rFonts w:ascii="Times New Roman" w:hAnsi="Times New Roman" w:cs="Times New Roman"/>
          <w:sz w:val="24"/>
          <w:szCs w:val="24"/>
        </w:rPr>
        <w:t xml:space="preserve"> </w:t>
      </w:r>
      <w:r w:rsidR="006E7E25" w:rsidRPr="00C269FD">
        <w:rPr>
          <w:rFonts w:ascii="Times New Roman" w:hAnsi="Times New Roman" w:cs="Times New Roman"/>
          <w:i/>
          <w:iCs/>
          <w:sz w:val="24"/>
          <w:szCs w:val="24"/>
        </w:rPr>
        <w:t xml:space="preserve">S. </w:t>
      </w:r>
      <w:proofErr w:type="spellStart"/>
      <w:r w:rsidR="006E7E25" w:rsidRPr="00C269FD">
        <w:rPr>
          <w:rFonts w:ascii="Times New Roman" w:hAnsi="Times New Roman" w:cs="Times New Roman"/>
          <w:i/>
          <w:iCs/>
          <w:sz w:val="24"/>
          <w:szCs w:val="24"/>
        </w:rPr>
        <w:t>lateriflora</w:t>
      </w:r>
      <w:proofErr w:type="spellEnd"/>
      <w:r w:rsidR="006E7E25" w:rsidRPr="00C269FD">
        <w:rPr>
          <w:rFonts w:ascii="Times New Roman" w:hAnsi="Times New Roman" w:cs="Times New Roman"/>
          <w:i/>
          <w:iCs/>
          <w:sz w:val="24"/>
          <w:szCs w:val="24"/>
        </w:rPr>
        <w:t xml:space="preserve"> </w:t>
      </w:r>
      <w:r w:rsidR="006E7E25" w:rsidRPr="00C269FD">
        <w:rPr>
          <w:rFonts w:ascii="Times New Roman" w:hAnsi="Times New Roman" w:cs="Times New Roman"/>
          <w:sz w:val="24"/>
          <w:szCs w:val="24"/>
        </w:rPr>
        <w:t>is used in traditional Native American treatments as a nerve tonic and sedative, with recent studies demonstrating its anticonvulsant and anxiolytic properties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{"citationID":"nv0DWkXn","properties":{"formattedCitation":"(Awad et al., 2003; Zhang et al., 2009)","plainCitation":"(Awad et al., 2003; Zhang et al., 2009)","noteIndex":0},"citationItems":[{"id":73,"uris":["http://zotero.org/users/local/KHNG6xlm/items/8VH3XYV4"],"uri":["http://zotero.org/users/local/KHNG6xlm/items/8VH3XYV4"],"itemData":{"id":73,"type":"article-journal","abstract":"The phytochemistry and biological activity of Scutellaria lateriflora L. (American skullcap) which has been traditionally used as a sedative and to treat various nervous disorders such as anxiety was studied. In vivo animal behaviour trials were performed to test anxiolytic effects in rats orally administered S. laterifolia extracts. Significant increases in the number of entries into the center of an “open-field arena”; number of unprotected head dips, number of entries and the length of time spent on the open arms of the Elevated Plus-Maze were found. The identification and quantification of the flavonoid, baicalin in a 50% EtOH extract (40 mg/g) and its aglycone baicalein in a 95% EtOH extract (33 mg/g), as well as the amino acids GABA in H2O and EtOH extracts (</w:instrText>
      </w:r>
      <w:r w:rsidR="00665B6F" w:rsidRPr="00C269FD">
        <w:rPr>
          <w:rFonts w:ascii="Cambria Math" w:hAnsi="Cambria Math" w:cs="Cambria Math"/>
          <w:sz w:val="24"/>
          <w:szCs w:val="24"/>
        </w:rPr>
        <w:instrText>∼</w:instrText>
      </w:r>
      <w:r w:rsidR="00665B6F" w:rsidRPr="00C269FD">
        <w:rPr>
          <w:rFonts w:ascii="Times New Roman" w:hAnsi="Times New Roman" w:cs="Times New Roman"/>
          <w:sz w:val="24"/>
          <w:szCs w:val="24"/>
        </w:rPr>
        <w:instrText xml:space="preserve">1.6 mg/g) and glutamine in a H2O extract (31 mg/g), was performed using HPLC. These compounds may play a role in anxiolytic activity since baicalin and baicalein are known to bind to the benzodiazepine site of the GABAA receptor and since GABA is the main inhibitory neurotransmitter.","container-title":"Phytomedicine","DOI":"10.1078/0944-7113-00374","ISSN":"0944-7113","issue":"8","journalAbbreviation":"Phytomedicine","language":"en","page":"640-649","source":"ScienceDirect","title":"Phytochemical and biological analysis of Skullcap (Scutellaria lateriflora L.): A medicinal plant with anxiolytic properties","title-short":"Phytochemical and biological analysis of Skullcap (Scutellaria lateriflora L.)","volume":"10","author":[{"family":"Awad","given":"R."},{"family":"Arnason","given":"J. T."},{"family":"Trudeau","given":"V."},{"family":"Bergeron","given":"C."},{"family":"Budzinski","given":"J. W."},{"family":"Foster","given":"B. C."},{"family":"Merali","given":"Z."}],"issued":{"date-parts":[["2003",1,1]]}}},{"id":76,"uris":["http://zotero.org/users/local/KHNG6xlm/items/NZNI6JZ7"],"uri":["http://zotero.org/users/local/KHNG6xlm/items/NZNI6JZ7"],"itemData":{"id":76,"type":"article-journal","abstract":"American skullcap (the aerial part of Scutellaria lateriflora L.) has been traditionally used by Native Americans and Europeans as a nerve tonic, sedative, and anticonvulsant. However, despite some previous studies, the quality and safety, the bioactive ingredients, and the pharmacological properties of American skullcap are not fully understood. The aims of this study were to characterize the chemical ingredients of American skullcap and to evaluate its anticonvulsant activity. Twelve phenolic compounds including 10 flavonoids and two phenylethanoid glycosides were isolated and identified from American skullcap and used as marker compounds. An HPLC analytic method for analyzing these marker compounds in commercial American skullcap products from different sources was established and validated. The anticonvulsant activity of American skullcap was determined in rat models of acute seizures induced by pilocarpine and pentylenetetrazol. The results from this study indicate that (1) phenolic compounds, especially flavonoids, are the predominant constituents in American skullcap; (2) American skullcap products have similar constituents, but the content and relative proportions of the individual constituents varies widely; and (3) American skullcap has anticonvulsant activity in rodent models of acute seizures.","container-title":"Phytomedicine","DOI":"10.1016/j.phymed.2008.07.011","ISSN":"0944-7113","issue":"5","journalAbbreviation":"Phytomedicine","language":"en","page":"485-493","source":"ScienceDirect","title":"Characterization of chemical ingredients and anticonvulsant activity of American skullcap (Scutellaria lateriflora)","volume":"16","author":[{"family":"Zhang","given":"Zhizhen"},{"family":"Lian","given":"Xiao-yuan"},{"family":"Li","given":"Shiyou"},{"family":"Stringer","given":"Janet L."}],"issued":{"date-parts":[["2009",5,1]]}}}],"schema":"https://github.com/citation-style-language/schema/raw/master/csl-citation.json"}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(Awad et al., 2003; Zhang et al., 2009)</w:t>
      </w:r>
      <w:r w:rsidR="00665B6F" w:rsidRPr="00C269FD">
        <w:rPr>
          <w:rFonts w:ascii="Times New Roman" w:hAnsi="Times New Roman" w:cs="Times New Roman"/>
          <w:sz w:val="24"/>
          <w:szCs w:val="24"/>
        </w:rPr>
        <w:fldChar w:fldCharType="end"/>
      </w:r>
      <w:r w:rsidR="006E7E25" w:rsidRPr="00C269FD">
        <w:rPr>
          <w:rFonts w:ascii="Times New Roman" w:hAnsi="Times New Roman" w:cs="Times New Roman"/>
          <w:sz w:val="24"/>
          <w:szCs w:val="24"/>
        </w:rPr>
        <w:t xml:space="preserve">. Perhaps the most well-known species is </w:t>
      </w:r>
      <w:r w:rsidR="006E7E25" w:rsidRPr="00C269FD">
        <w:rPr>
          <w:rFonts w:ascii="Times New Roman" w:hAnsi="Times New Roman" w:cs="Times New Roman"/>
          <w:i/>
          <w:iCs/>
          <w:sz w:val="24"/>
          <w:szCs w:val="24"/>
        </w:rPr>
        <w:t>S. baicalensis</w:t>
      </w:r>
      <w:r w:rsidR="006E7E25" w:rsidRPr="00C269FD">
        <w:rPr>
          <w:rFonts w:ascii="Times New Roman" w:hAnsi="Times New Roman" w:cs="Times New Roman"/>
          <w:sz w:val="24"/>
          <w:szCs w:val="24"/>
        </w:rPr>
        <w:t xml:space="preserve"> </w:t>
      </w:r>
      <w:r w:rsidR="00C800FA" w:rsidRPr="00C269FD">
        <w:rPr>
          <w:rFonts w:ascii="Times New Roman" w:hAnsi="Times New Roman" w:cs="Times New Roman"/>
          <w:sz w:val="24"/>
          <w:szCs w:val="24"/>
        </w:rPr>
        <w:t xml:space="preserve">due to its extensive use in traditional </w:t>
      </w:r>
      <w:r w:rsidR="00DD0C9D" w:rsidRPr="00C269FD">
        <w:rPr>
          <w:rFonts w:ascii="Times New Roman" w:hAnsi="Times New Roman" w:cs="Times New Roman"/>
          <w:sz w:val="24"/>
          <w:szCs w:val="24"/>
        </w:rPr>
        <w:t>Eastern</w:t>
      </w:r>
      <w:r w:rsidR="00C800FA" w:rsidRPr="00C269FD">
        <w:rPr>
          <w:rFonts w:ascii="Times New Roman" w:hAnsi="Times New Roman" w:cs="Times New Roman"/>
          <w:sz w:val="24"/>
          <w:szCs w:val="24"/>
        </w:rPr>
        <w:t xml:space="preserve"> </w:t>
      </w:r>
      <w:r w:rsidR="00170A1C" w:rsidRPr="00C269FD">
        <w:rPr>
          <w:rFonts w:ascii="Times New Roman" w:hAnsi="Times New Roman" w:cs="Times New Roman"/>
          <w:sz w:val="24"/>
          <w:szCs w:val="24"/>
        </w:rPr>
        <w:t xml:space="preserve">remedies. </w:t>
      </w:r>
      <w:r w:rsidR="00043B53" w:rsidRPr="00C269FD">
        <w:rPr>
          <w:rFonts w:ascii="Times New Roman" w:hAnsi="Times New Roman" w:cs="Times New Roman"/>
          <w:sz w:val="24"/>
          <w:szCs w:val="24"/>
        </w:rPr>
        <w:t>More commonly called Huang Qin in Chin</w:t>
      </w:r>
      <w:r w:rsidR="000B6058" w:rsidRPr="00C269FD">
        <w:rPr>
          <w:rFonts w:ascii="Times New Roman" w:hAnsi="Times New Roman" w:cs="Times New Roman"/>
          <w:sz w:val="24"/>
          <w:szCs w:val="24"/>
        </w:rPr>
        <w:t>ese medicine</w:t>
      </w:r>
      <w:r w:rsidR="00043B53" w:rsidRPr="00C269FD">
        <w:rPr>
          <w:rFonts w:ascii="Times New Roman" w:hAnsi="Times New Roman" w:cs="Times New Roman"/>
          <w:sz w:val="24"/>
          <w:szCs w:val="24"/>
        </w:rPr>
        <w:t>, the</w:t>
      </w:r>
      <w:r w:rsidR="00170A1C" w:rsidRPr="00C269FD">
        <w:rPr>
          <w:rFonts w:ascii="Times New Roman" w:hAnsi="Times New Roman" w:cs="Times New Roman"/>
          <w:sz w:val="24"/>
          <w:szCs w:val="24"/>
        </w:rPr>
        <w:t xml:space="preserve"> roots of </w:t>
      </w:r>
      <w:r w:rsidR="00170A1C" w:rsidRPr="00C269FD">
        <w:rPr>
          <w:rFonts w:ascii="Times New Roman" w:hAnsi="Times New Roman" w:cs="Times New Roman"/>
          <w:i/>
          <w:iCs/>
          <w:sz w:val="24"/>
          <w:szCs w:val="24"/>
        </w:rPr>
        <w:t>S. baicalensis</w:t>
      </w:r>
      <w:r w:rsidR="00170A1C" w:rsidRPr="00C269FD">
        <w:rPr>
          <w:rFonts w:ascii="Times New Roman" w:hAnsi="Times New Roman" w:cs="Times New Roman"/>
          <w:sz w:val="24"/>
          <w:szCs w:val="24"/>
        </w:rPr>
        <w:t xml:space="preserve"> </w:t>
      </w:r>
      <w:r w:rsidR="00043B53" w:rsidRPr="00C269FD">
        <w:rPr>
          <w:rFonts w:ascii="Times New Roman" w:hAnsi="Times New Roman" w:cs="Times New Roman"/>
          <w:sz w:val="24"/>
          <w:szCs w:val="24"/>
        </w:rPr>
        <w:t>are</w:t>
      </w:r>
      <w:r w:rsidR="00170A1C" w:rsidRPr="00C269FD">
        <w:rPr>
          <w:rFonts w:ascii="Times New Roman" w:hAnsi="Times New Roman" w:cs="Times New Roman"/>
          <w:sz w:val="24"/>
          <w:szCs w:val="24"/>
        </w:rPr>
        <w:t xml:space="preserve"> prescribed to treat </w:t>
      </w:r>
      <w:r w:rsidR="00043B53" w:rsidRPr="00C269FD">
        <w:rPr>
          <w:rFonts w:ascii="Times New Roman" w:hAnsi="Times New Roman" w:cs="Times New Roman"/>
          <w:sz w:val="24"/>
          <w:szCs w:val="24"/>
        </w:rPr>
        <w:t>a variety of ailments, including</w:t>
      </w:r>
      <w:r w:rsidR="005644F0" w:rsidRPr="00C269FD">
        <w:rPr>
          <w:rFonts w:ascii="Times New Roman" w:hAnsi="Times New Roman" w:cs="Times New Roman"/>
          <w:sz w:val="24"/>
          <w:szCs w:val="24"/>
        </w:rPr>
        <w:t xml:space="preserve"> edema, dysentery, pneumonia, jaundice, and more</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{"citationID":"w7EkTnkS","properties":{"formattedCitation":"(T. Zhao et al., 2019)","plainCitation":"(T. Zhao et al., 2019)","noteIndex":0},"citationItems":[{"id":82,"uris":["http://zotero.org/users/local/KHNG6xlm/items/ELK676GB"],"uri":["http://zotero.org/users/local/KHNG6xlm/items/ELK676GB"],"itemData":{"id":82,"type":"article-journal","abstract":"Objectives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 Zhao et al., 2019)</w:t>
      </w:r>
      <w:r w:rsidR="00665B6F" w:rsidRPr="00C269FD">
        <w:rPr>
          <w:rFonts w:ascii="Times New Roman" w:hAnsi="Times New Roman" w:cs="Times New Roman"/>
          <w:sz w:val="24"/>
          <w:szCs w:val="24"/>
        </w:rPr>
        <w:fldChar w:fldCharType="end"/>
      </w:r>
      <w:r w:rsidR="005644F0" w:rsidRPr="00C269FD">
        <w:rPr>
          <w:rFonts w:ascii="Times New Roman" w:hAnsi="Times New Roman" w:cs="Times New Roman"/>
          <w:sz w:val="24"/>
          <w:szCs w:val="24"/>
        </w:rPr>
        <w:t xml:space="preserve">. In clinical studies, </w:t>
      </w:r>
      <w:r w:rsidR="00BC0B01" w:rsidRPr="00C269FD">
        <w:rPr>
          <w:rFonts w:ascii="Times New Roman" w:hAnsi="Times New Roman" w:cs="Times New Roman"/>
          <w:i/>
          <w:iCs/>
          <w:sz w:val="24"/>
          <w:szCs w:val="24"/>
        </w:rPr>
        <w:t xml:space="preserve">S. baicalensis </w:t>
      </w:r>
      <w:r w:rsidR="00BC0B01" w:rsidRPr="00C269FD">
        <w:rPr>
          <w:rFonts w:ascii="Times New Roman" w:hAnsi="Times New Roman" w:cs="Times New Roman"/>
          <w:sz w:val="24"/>
          <w:szCs w:val="24"/>
        </w:rPr>
        <w:t xml:space="preserve">root </w:t>
      </w:r>
      <w:r w:rsidR="00BC0B01" w:rsidRPr="00C269FD">
        <w:rPr>
          <w:rFonts w:ascii="Times New Roman" w:hAnsi="Times New Roman" w:cs="Times New Roman"/>
          <w:sz w:val="24"/>
          <w:szCs w:val="24"/>
        </w:rPr>
        <w:lastRenderedPageBreak/>
        <w:t>extracts have been found to exhibit neuroprotective, antibacterial, antitumor, antioxidant, and other beneficial health effects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{"citationID":"i2UbiqDp","properties":{"formattedCitation":"(Tao et al., 2018; Venkatarame Gowda Saralamma et al., 2017; Zhu et al., 2016)","plainCitation":"(Tao et al., 2018; Venkatarame Gowda Saralamma et al., 2017; Zhu et al., 2016)","noteIndex":0},"citationItems":[{"id":60,"uris":["http://zotero.org/users/local/KHNG6xlm/items/C97TBYL6"],"uri":["http://zotero.org/users/local/KHNG6xlm/items/C97TBYL6"],"itemData":{"id":60,"type":"article-journal","abstract":"Colorectal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79,"uris":["http://zotero.org/users/local/KHNG6xlm/items/SNBGLFKN"],"uri":["http://zotero.org/users/local/KHNG6xlm/items/SNBGLFKN"],"itemData":{"id":79,"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cells","volume":"14","author":[{"family":"Venkatarame Gowda Saralamma","given":"Venu"},{"family":"Lee","given":"Ho Jeong"},{"family":"Hong","given":"Gyeong Eun"},{"family":"Park","given":"Hyeon Soo"},{"family":"Yumnam","given":"Silvia"},{"family":"Raha","given":"Suchismita"},{"family":"Lee","given":"Won Sup"},{"family":"Kim","given":"Eun Hee"},{"family":"Sung","given":"Nak Ju"},{"family":"Lee","given":"Sang Joon"},{"family":"Heo","given":"Jeong Doo"},{"family":"Kim","given":"Gon Sup"}],"issued":{"date-parts":[["2017",7]]}}},{"id":17,"uris":["http://zotero.org/users/local/KHNG6xlm/items/WCEVHWPL"],"uri":["http://zotero.org/users/local/KHNG6xlm/items/WCEVHWPL"],"itemData":{"id":17,"type":"article-journal","abstract":"Huang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(Tao et al., 2018; Venkatarame Gowda Saralamma et al., 2017; Zhu et al., 2016)</w:t>
      </w:r>
      <w:r w:rsidR="00665B6F" w:rsidRPr="00C269FD">
        <w:rPr>
          <w:rFonts w:ascii="Times New Roman" w:hAnsi="Times New Roman" w:cs="Times New Roman"/>
          <w:sz w:val="24"/>
          <w:szCs w:val="24"/>
        </w:rPr>
        <w:fldChar w:fldCharType="end"/>
      </w:r>
      <w:r w:rsidR="00BC0B01" w:rsidRPr="00C269FD">
        <w:rPr>
          <w:rFonts w:ascii="Times New Roman" w:hAnsi="Times New Roman" w:cs="Times New Roman"/>
          <w:sz w:val="24"/>
          <w:szCs w:val="24"/>
        </w:rPr>
        <w:t xml:space="preserve">. </w:t>
      </w:r>
    </w:p>
    <w:p w14:paraId="317AF5B8" w14:textId="0BF492B5" w:rsidR="008F7B30" w:rsidRPr="00C269FD" w:rsidRDefault="00BC0B01" w:rsidP="00326A6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These beneficial effects </w:t>
      </w:r>
      <w:r w:rsidR="00E67085" w:rsidRPr="00C269FD">
        <w:rPr>
          <w:rFonts w:ascii="Times New Roman" w:hAnsi="Times New Roman" w:cs="Times New Roman"/>
          <w:sz w:val="24"/>
          <w:szCs w:val="24"/>
        </w:rPr>
        <w:t>can be</w:t>
      </w:r>
      <w:r w:rsidRPr="00C269FD">
        <w:rPr>
          <w:rFonts w:ascii="Times New Roman" w:hAnsi="Times New Roman" w:cs="Times New Roman"/>
          <w:sz w:val="24"/>
          <w:szCs w:val="24"/>
        </w:rPr>
        <w:t xml:space="preserve"> largely attributed to </w:t>
      </w:r>
      <w:r w:rsidR="00B06F54" w:rsidRPr="00C269FD">
        <w:rPr>
          <w:rFonts w:ascii="Times New Roman" w:hAnsi="Times New Roman" w:cs="Times New Roman"/>
          <w:sz w:val="24"/>
          <w:szCs w:val="24"/>
        </w:rPr>
        <w:t xml:space="preserve">the bioactive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Pr="00C269FD">
        <w:rPr>
          <w:rFonts w:ascii="Times New Roman" w:hAnsi="Times New Roman" w:cs="Times New Roman"/>
          <w:sz w:val="24"/>
          <w:szCs w:val="24"/>
        </w:rPr>
        <w:t xml:space="preserve"> which </w:t>
      </w:r>
      <w:r w:rsidR="000B6058" w:rsidRPr="00C269FD">
        <w:rPr>
          <w:rFonts w:ascii="Times New Roman" w:hAnsi="Times New Roman" w:cs="Times New Roman"/>
          <w:sz w:val="24"/>
          <w:szCs w:val="24"/>
        </w:rPr>
        <w:t xml:space="preserve">these </w:t>
      </w:r>
      <w:r w:rsidR="000B6058" w:rsidRPr="00C269FD">
        <w:rPr>
          <w:rFonts w:ascii="Times New Roman" w:hAnsi="Times New Roman" w:cs="Times New Roman"/>
          <w:i/>
          <w:iCs/>
          <w:sz w:val="24"/>
          <w:szCs w:val="24"/>
        </w:rPr>
        <w:t xml:space="preserve">Scutellaria </w:t>
      </w:r>
      <w:r w:rsidR="000B6058" w:rsidRPr="00C269FD">
        <w:rPr>
          <w:rFonts w:ascii="Times New Roman" w:hAnsi="Times New Roman" w:cs="Times New Roman"/>
          <w:sz w:val="24"/>
          <w:szCs w:val="24"/>
        </w:rPr>
        <w:t>species accumulate in high concentrations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B41C9B" w:rsidRPr="00C269FD">
        <w:rPr>
          <w:rFonts w:ascii="Times New Roman" w:hAnsi="Times New Roman" w:cs="Times New Roman"/>
          <w:sz w:val="24"/>
          <w:szCs w:val="24"/>
        </w:rPr>
        <w:instrText xml:space="preserve"> ADDIN ZOTERO_ITEM CSL_CITATION {"citationID":"ckf01pKW","properties":{"formattedCitation":"(Karimov &amp; Botirov, 2017; Q. Zhao, Chen, et al., 2016)","plainCitation":"(Karimov &amp; Botirov, 2017; Q. Zhao, Chen, et al., 2016)","noteIndex":0},"citationItems":[{"id":66,"uris":["http://zotero.org/users/local/KHNG6xlm/items/V2K3BYPR"],"uri":["http://zotero.org/users/local/KHNG6xlm/items/V2K3BYPR"],"itemData":{"id":66,"type":"article-journal","abstract":"The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Kh."}],"issued":{"date-parts":[["2017",12,1]]}}},{"id":9,"uris":["http://zotero.org/users/local/KHNG6xlm/items/8KGTAZHC"],"uri":["http://zotero.org/users/local/KHNG6xlm/items/8KGTAZHC"],"itemData":{"id":9,"type":"article-journal","abstract":"Scutellaria baicalensis Georgi, or Chinese skullcap, has been widely used as a medicinal plant in China for thousands of years, where the preparation from its roots is called Huang-Qin. It has been applied in the treatment of diarrhea, dysentery, hypertension, hemorrhaging, insomnia, inflammation and respiratory infections. Flavones such as baicalin, wogonoside and their aglycones baicalein wogonin are the major bioactive compounds extracted from the root of S. baicalensis. These flavones have been reported to have various pharmacological functions, including anti-cancer, hepatoprotection, antibacterial and antiviral, antioxidant, anticonvulsant and neuroprotective effects. In this review, we focus on clinical applications and the pharmacological properties of the medicinal plant and the flavones extracted from it. We also describe biotechnological and metabolic methods that have been used to elucidate the biosynthetic pathways of the bioactive compounds in Scutellaria.","container-title":"Science Bulletin","DOI":"10.1007/s11434-016-1136-5","ISSN":"2095-9273","issue":"18","journalAbbreviation":"Science Bulletin","language":"en","page":"1391-1398","source":"ScienceDirect","title":"Scutellaria baicalensis, the golden herb from the garden of Chinese medicinal plants","volume":"61","author":[{"family":"Zhao","given":"Qing"},{"family":"Chen","given":"Xiao-Ya"},{"family":"Martin","given":"Cathie"}],"issued":{"date-parts":[["2016",9,1]]}}}],"schema":"https://github.com/citation-style-language/schema/raw/master/csl-citation.json"} </w:instrText>
      </w:r>
      <w:r w:rsidR="00665B6F" w:rsidRPr="00C269FD">
        <w:rPr>
          <w:rFonts w:ascii="Times New Roman" w:hAnsi="Times New Roman" w:cs="Times New Roman"/>
          <w:sz w:val="24"/>
          <w:szCs w:val="24"/>
        </w:rPr>
        <w:fldChar w:fldCharType="separate"/>
      </w:r>
      <w:r w:rsidR="00B41C9B" w:rsidRPr="00C269FD">
        <w:rPr>
          <w:rFonts w:ascii="Times New Roman" w:hAnsi="Times New Roman" w:cs="Times New Roman"/>
          <w:sz w:val="24"/>
        </w:rPr>
        <w:t>(Karimov &amp; Botirov, 2017; Q. Zhao, Chen, et al., 2016)</w:t>
      </w:r>
      <w:r w:rsidR="00665B6F" w:rsidRPr="00C269FD">
        <w:rPr>
          <w:rFonts w:ascii="Times New Roman" w:hAnsi="Times New Roman" w:cs="Times New Roman"/>
          <w:sz w:val="24"/>
          <w:szCs w:val="24"/>
        </w:rPr>
        <w:fldChar w:fldCharType="end"/>
      </w:r>
      <w:r w:rsidR="000B6058" w:rsidRPr="00C269FD">
        <w:rPr>
          <w:rFonts w:ascii="Times New Roman" w:hAnsi="Times New Roman" w:cs="Times New Roman"/>
          <w:sz w:val="24"/>
          <w:szCs w:val="24"/>
        </w:rPr>
        <w:t>.</w:t>
      </w:r>
      <w:r w:rsidR="00BA7329" w:rsidRPr="00C269FD">
        <w:rPr>
          <w:rFonts w:ascii="Times New Roman" w:hAnsi="Times New Roman" w:cs="Times New Roman"/>
          <w:sz w:val="24"/>
          <w:szCs w:val="24"/>
        </w:rPr>
        <w:t xml:space="preserve"> 4’-hydroxyflavones</w:t>
      </w:r>
      <w:r w:rsidR="00B06F54" w:rsidRPr="00C269FD">
        <w:rPr>
          <w:rFonts w:ascii="Times New Roman" w:hAnsi="Times New Roman" w:cs="Times New Roman"/>
          <w:sz w:val="24"/>
          <w:szCs w:val="24"/>
        </w:rPr>
        <w:t xml:space="preserve">, </w:t>
      </w:r>
      <w:r w:rsidR="0015428C" w:rsidRPr="00C269FD">
        <w:rPr>
          <w:rFonts w:ascii="Times New Roman" w:hAnsi="Times New Roman" w:cs="Times New Roman"/>
          <w:sz w:val="24"/>
          <w:szCs w:val="24"/>
        </w:rPr>
        <w:t>which include</w:t>
      </w:r>
      <w:r w:rsidR="00B06F54" w:rsidRPr="00C269FD">
        <w:rPr>
          <w:rFonts w:ascii="Times New Roman" w:hAnsi="Times New Roman" w:cs="Times New Roman"/>
          <w:sz w:val="24"/>
          <w:szCs w:val="24"/>
        </w:rPr>
        <w:t xml:space="preserve"> apigenin and its derivatives,</w:t>
      </w:r>
      <w:r w:rsidR="00E67085" w:rsidRPr="00C269FD">
        <w:rPr>
          <w:rFonts w:ascii="Times New Roman" w:hAnsi="Times New Roman" w:cs="Times New Roman"/>
          <w:sz w:val="24"/>
          <w:szCs w:val="24"/>
        </w:rPr>
        <w:t xml:space="preserve"> have been isolated from multiple </w:t>
      </w:r>
      <w:r w:rsidR="00E67085" w:rsidRPr="00C269FD">
        <w:rPr>
          <w:rFonts w:ascii="Times New Roman" w:hAnsi="Times New Roman" w:cs="Times New Roman"/>
          <w:i/>
          <w:iCs/>
          <w:sz w:val="24"/>
          <w:szCs w:val="24"/>
        </w:rPr>
        <w:t>Scutellaria</w:t>
      </w:r>
      <w:r w:rsidR="00E67085" w:rsidRPr="00C269FD">
        <w:rPr>
          <w:rFonts w:ascii="Times New Roman" w:hAnsi="Times New Roman" w:cs="Times New Roman"/>
          <w:sz w:val="24"/>
          <w:szCs w:val="24"/>
        </w:rPr>
        <w:t xml:space="preserve"> species, but</w:t>
      </w:r>
      <w:r w:rsidR="00B06F54" w:rsidRPr="00C269FD">
        <w:rPr>
          <w:rFonts w:ascii="Times New Roman" w:hAnsi="Times New Roman" w:cs="Times New Roman"/>
          <w:sz w:val="24"/>
          <w:szCs w:val="24"/>
        </w:rPr>
        <w:t xml:space="preserve"> are</w:t>
      </w:r>
      <w:r w:rsidR="00E67085" w:rsidRPr="00C269FD">
        <w:rPr>
          <w:rFonts w:ascii="Times New Roman" w:hAnsi="Times New Roman" w:cs="Times New Roman"/>
          <w:sz w:val="24"/>
          <w:szCs w:val="24"/>
        </w:rPr>
        <w:t xml:space="preserve"> also</w:t>
      </w:r>
      <w:r w:rsidR="00B06F54" w:rsidRPr="00C269FD">
        <w:rPr>
          <w:rFonts w:ascii="Times New Roman" w:hAnsi="Times New Roman" w:cs="Times New Roman"/>
          <w:sz w:val="24"/>
          <w:szCs w:val="24"/>
        </w:rPr>
        <w:t xml:space="preserve"> widely distributed throughout multiple families in the plant kingdom</w:t>
      </w:r>
      <w:r w:rsidR="00E67085" w:rsidRPr="00C269FD">
        <w:rPr>
          <w:rFonts w:ascii="Times New Roman" w:hAnsi="Times New Roman" w:cs="Times New Roman"/>
          <w:sz w:val="24"/>
          <w:szCs w:val="24"/>
        </w:rPr>
        <w:t>.</w:t>
      </w:r>
      <w:r w:rsidR="00B06F54" w:rsidRPr="00C269FD">
        <w:rPr>
          <w:rFonts w:ascii="Times New Roman" w:hAnsi="Times New Roman" w:cs="Times New Roman"/>
          <w:sz w:val="24"/>
          <w:szCs w:val="24"/>
        </w:rPr>
        <w:t xml:space="preserve"> 4’-deoxy</w:t>
      </w:r>
      <w:r w:rsidR="00E67085" w:rsidRPr="00C269FD">
        <w:rPr>
          <w:rFonts w:ascii="Times New Roman" w:hAnsi="Times New Roman" w:cs="Times New Roman"/>
          <w:sz w:val="24"/>
          <w:szCs w:val="24"/>
        </w:rPr>
        <w:t>flavon</w:t>
      </w:r>
      <w:r w:rsidR="00326A65" w:rsidRPr="00C269FD">
        <w:rPr>
          <w:rFonts w:ascii="Times New Roman" w:hAnsi="Times New Roman" w:cs="Times New Roman"/>
          <w:sz w:val="24"/>
          <w:szCs w:val="24"/>
        </w:rPr>
        <w:t>es however</w:t>
      </w:r>
      <w:r w:rsidR="0015428C" w:rsidRPr="00C269FD">
        <w:rPr>
          <w:rFonts w:ascii="Times New Roman" w:hAnsi="Times New Roman" w:cs="Times New Roman"/>
          <w:sz w:val="24"/>
          <w:szCs w:val="24"/>
        </w:rPr>
        <w:t xml:space="preserve">, </w:t>
      </w:r>
      <w:r w:rsidR="008F7B30" w:rsidRPr="00C269FD">
        <w:rPr>
          <w:rFonts w:ascii="Times New Roman" w:hAnsi="Times New Roman" w:cs="Times New Roman"/>
          <w:sz w:val="24"/>
          <w:szCs w:val="24"/>
        </w:rPr>
        <w:t xml:space="preserve">which includes chrysin and its derivatives, </w:t>
      </w:r>
      <w:r w:rsidR="0015428C" w:rsidRPr="00C269FD">
        <w:rPr>
          <w:rFonts w:ascii="Times New Roman" w:hAnsi="Times New Roman" w:cs="Times New Roman"/>
          <w:sz w:val="24"/>
          <w:szCs w:val="24"/>
        </w:rPr>
        <w:t xml:space="preserve">have been </w:t>
      </w:r>
      <w:r w:rsidR="00727150" w:rsidRPr="00C269FD">
        <w:rPr>
          <w:rFonts w:ascii="Times New Roman" w:hAnsi="Times New Roman" w:cs="Times New Roman"/>
          <w:sz w:val="24"/>
          <w:szCs w:val="24"/>
        </w:rPr>
        <w:t>demonstrated</w:t>
      </w:r>
      <w:r w:rsidR="0015428C" w:rsidRPr="00C269FD">
        <w:rPr>
          <w:rFonts w:ascii="Times New Roman" w:hAnsi="Times New Roman" w:cs="Times New Roman"/>
          <w:sz w:val="24"/>
          <w:szCs w:val="24"/>
        </w:rPr>
        <w:t xml:space="preserve"> to be</w:t>
      </w:r>
      <w:r w:rsidR="00E67085" w:rsidRPr="00C269FD">
        <w:rPr>
          <w:rFonts w:ascii="Times New Roman" w:hAnsi="Times New Roman" w:cs="Times New Roman"/>
          <w:sz w:val="24"/>
          <w:szCs w:val="24"/>
        </w:rPr>
        <w:t xml:space="preserve"> </w:t>
      </w:r>
      <w:r w:rsidR="00727150" w:rsidRPr="00C269FD">
        <w:rPr>
          <w:rFonts w:ascii="Times New Roman" w:hAnsi="Times New Roman" w:cs="Times New Roman"/>
          <w:sz w:val="24"/>
          <w:szCs w:val="24"/>
        </w:rPr>
        <w:t xml:space="preserve">mostly </w:t>
      </w:r>
      <w:r w:rsidR="00E67085" w:rsidRPr="00C269FD">
        <w:rPr>
          <w:rFonts w:ascii="Times New Roman" w:hAnsi="Times New Roman" w:cs="Times New Roman"/>
          <w:sz w:val="24"/>
          <w:szCs w:val="24"/>
        </w:rPr>
        <w:t xml:space="preserve">specific to the </w:t>
      </w:r>
      <w:r w:rsidR="00E67085" w:rsidRPr="00C269FD">
        <w:rPr>
          <w:rFonts w:ascii="Times New Roman" w:hAnsi="Times New Roman" w:cs="Times New Roman"/>
          <w:i/>
          <w:iCs/>
          <w:sz w:val="24"/>
          <w:szCs w:val="24"/>
        </w:rPr>
        <w:t>Scutellaria</w:t>
      </w:r>
      <w:r w:rsidR="00727150" w:rsidRPr="00C269FD">
        <w:rPr>
          <w:rFonts w:ascii="Times New Roman" w:hAnsi="Times New Roman" w:cs="Times New Roman"/>
          <w:sz w:val="24"/>
          <w:szCs w:val="24"/>
        </w:rPr>
        <w:t xml:space="preserve"> genus</w:t>
      </w:r>
      <w:r w:rsidR="00665B6F" w:rsidRPr="00C269FD">
        <w:rPr>
          <w:rFonts w:ascii="Times New Roman" w:hAnsi="Times New Roman" w:cs="Times New Roman"/>
          <w:sz w:val="24"/>
          <w:szCs w:val="24"/>
        </w:rPr>
        <w:t xml:space="preserve"> </w:t>
      </w:r>
      <w:r w:rsidR="00665B6F" w:rsidRPr="00C269FD">
        <w:rPr>
          <w:rFonts w:ascii="Times New Roman" w:hAnsi="Times New Roman" w:cs="Times New Roman"/>
          <w:sz w:val="24"/>
          <w:szCs w:val="24"/>
        </w:rPr>
        <w:fldChar w:fldCharType="begin"/>
      </w:r>
      <w:r w:rsidR="00665B6F" w:rsidRPr="00C269FD">
        <w:rPr>
          <w:rFonts w:ascii="Times New Roman" w:hAnsi="Times New Roman" w:cs="Times New Roman"/>
          <w:sz w:val="24"/>
          <w:szCs w:val="24"/>
        </w:rPr>
        <w:instrText xml:space="preserve"> ADDIN ZOTERO_ITEM CSL_CITATION {"citationID":"W1zoXKrY","properties":{"formattedCitation":"(Q.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665B6F" w:rsidRPr="00C269FD">
        <w:rPr>
          <w:rFonts w:ascii="Times New Roman" w:hAnsi="Times New Roman" w:cs="Times New Roman"/>
          <w:sz w:val="24"/>
          <w:szCs w:val="24"/>
        </w:rPr>
        <w:fldChar w:fldCharType="separate"/>
      </w:r>
      <w:r w:rsidR="00665B6F" w:rsidRPr="00C269FD">
        <w:rPr>
          <w:rFonts w:ascii="Times New Roman" w:hAnsi="Times New Roman" w:cs="Times New Roman"/>
          <w:sz w:val="24"/>
        </w:rPr>
        <w:t>(Q. Zhao, Zhang, et al., 2016)</w:t>
      </w:r>
      <w:r w:rsidR="00665B6F"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Only several species of plants outside of the </w:t>
      </w:r>
      <w:r w:rsidR="008F7B30" w:rsidRPr="00C269FD">
        <w:rPr>
          <w:rFonts w:ascii="Times New Roman" w:hAnsi="Times New Roman" w:cs="Times New Roman"/>
          <w:i/>
          <w:iCs/>
          <w:sz w:val="24"/>
          <w:szCs w:val="24"/>
        </w:rPr>
        <w:t xml:space="preserve">Scutellaria </w:t>
      </w:r>
      <w:r w:rsidR="008F7B30" w:rsidRPr="00C269FD">
        <w:rPr>
          <w:rFonts w:ascii="Times New Roman" w:hAnsi="Times New Roman" w:cs="Times New Roman"/>
          <w:sz w:val="24"/>
          <w:szCs w:val="24"/>
        </w:rPr>
        <w:t>genus have been found to be capable of synthesizing this class of flavones</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DD0C9D" w:rsidRPr="00C269FD">
        <w:rPr>
          <w:rFonts w:ascii="Times New Roman" w:hAnsi="Times New Roman" w:cs="Times New Roman"/>
          <w:sz w:val="24"/>
          <w:szCs w:val="24"/>
        </w:rPr>
        <w:instrText xml:space="preserve"> ADDIN ZOTERO_ITEM CSL_CITATION {"citationID":"kBHxWtJL","properties":{"formattedCitation":"(Kato et al., 1992; V. M. Rao et al., 2009; Y. K. Rao et al., 2002)","plainCitation":"(Kato et al., 1992; V. M. Rao et al., 2009; Y. K. Rao et al., 2002)","noteIndex":0},"citationItems":[{"id":107,"uris":["http://zotero.org/users/local/KHNG6xlm/items/SYHEU7JK"],"uri":["http://zotero.org/users/local/KHNG6xlm/items/SYHEU7JK"],"itemData":{"id":107,"type":"article-journal","abstract":"Virola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R."}],"issued":{"date-parts":[["1992",1]]}}},{"id":95,"uris":["http://zotero.org/users/local/KHNG6xlm/items/NTBP7MCK"],"uri":["http://zotero.org/users/local/KHNG6xlm/items/NTBP7MCK"],"itemData":{"id":95,"type":"article-journal","abstract":"Two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Venkata"}],"issued":{"date-parts":[["2009"]]}}},{"id":102,"uris":["http://zotero.org/users/local/KHNG6xlm/items/TUKQAQ49"],"uri":["http://zotero.org/users/local/KHNG6xlm/items/TUKQAQ49"],"itemData":{"id":102,"type":"article-journal","abstract":"Two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(Kato et al., 1992; V. M. Rao et al., 2009; Y. K. Rao et al., 2002)</w:t>
      </w:r>
      <w:r w:rsidR="002D045E" w:rsidRPr="00C269FD">
        <w:rPr>
          <w:rFonts w:ascii="Times New Roman" w:hAnsi="Times New Roman" w:cs="Times New Roman"/>
          <w:sz w:val="24"/>
          <w:szCs w:val="24"/>
        </w:rPr>
        <w:fldChar w:fldCharType="end"/>
      </w:r>
      <w:r w:rsidR="008F7B30" w:rsidRPr="00C269FD">
        <w:rPr>
          <w:rFonts w:ascii="Times New Roman" w:hAnsi="Times New Roman" w:cs="Times New Roman"/>
          <w:sz w:val="24"/>
          <w:szCs w:val="24"/>
        </w:rPr>
        <w:t xml:space="preserve">. </w:t>
      </w:r>
      <w:r w:rsidR="001E7495" w:rsidRPr="00C269FD">
        <w:rPr>
          <w:rFonts w:ascii="Times New Roman" w:hAnsi="Times New Roman" w:cs="Times New Roman"/>
          <w:sz w:val="24"/>
          <w:szCs w:val="24"/>
        </w:rPr>
        <w:t xml:space="preserve">The specific biological activities of </w:t>
      </w:r>
      <w:r w:rsidR="008461BF" w:rsidRPr="00C269FD">
        <w:rPr>
          <w:rFonts w:ascii="Times New Roman" w:hAnsi="Times New Roman" w:cs="Times New Roman"/>
          <w:sz w:val="24"/>
          <w:szCs w:val="24"/>
        </w:rPr>
        <w:t xml:space="preserve">many flavones from both classes has </w:t>
      </w:r>
      <w:r w:rsidR="00326A65" w:rsidRPr="00C269FD">
        <w:rPr>
          <w:rFonts w:ascii="Times New Roman" w:hAnsi="Times New Roman" w:cs="Times New Roman"/>
          <w:sz w:val="24"/>
          <w:szCs w:val="24"/>
        </w:rPr>
        <w:t>been</w:t>
      </w:r>
      <w:r w:rsidR="001E7495" w:rsidRPr="00C269FD">
        <w:rPr>
          <w:rFonts w:ascii="Times New Roman" w:hAnsi="Times New Roman" w:cs="Times New Roman"/>
          <w:sz w:val="24"/>
          <w:szCs w:val="24"/>
        </w:rPr>
        <w:t xml:space="preserve"> studied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{"citationID":"bouhdHaM","properties":{"formattedCitation":"(Lin et al., 2012; Salehi et al., 2019; Shang et al., 2010)","plainCitation":"(Lin et al., 2012; Salehi et al., 2019; Shang et al., 2010)","noteIndex":0},"citationItems":[{"id":20,"uris":["http://zotero.org/users/local/KHNG6xlm/items/NWN752WG"],"uri":["http://zotero.org/users/local/KHNG6xlm/items/NWN752WG"],"itemData":{"id":20,"type":"article-journal","abstract":"Hispidulin, a naturally occurring flavone, has been reported to have an antiepileptic profile. An excessive release of glutamate is considered to be related to neuropathology of epilepsy. We investigated whether hispidulin affected endogenous glutamate release in rat cerebral cortex nerve terminals (synaptosomes) and explored the possible mechanism. Hispidulin inhibited the release of glutamate evoked by the K+ channel blocker 4-aminopyridine (4-AP). The effects of hispidulin on the evoked glutamate release were prevented by the chelation of extracellular Ca2+ ions and the vesicular transporter inhibitor bafilomycin A1. However, the glutamate transporter inhibitor dl-threo-beta-benzyl-oxyaspartate did not have any effect on hispidulin action. Hispidulin reduced the depolarization-induced increase in cytosolic free Ca2+ concentration ([Ca2+]C), but did not alter 4-AP-mediated depolarization. Furthermore, the effect of hispidulin on evoked glutamate release was abolished by blocking the Cav2.2 (N-type) and Cav2.1 (P/Q-type) channels, but not by blocking ryanodine receptors or mitochondrial Na+/Ca2+ exchange. Mitogen-activated protein kinase kinase (MEK) inhibition also prevented the inhibitory effect of hispidulin on evoked glutamate release. Western blot analyses showed that hispidulin decreased the 4-AP-induced phosphorylation of extracellular signal-regulated kinase 1 and 2 (ERK1/2) and synaptic vesicle-associated protein synapsin I, a major presynaptic substrate for ERK; this decrease was also blocked by the MEK inhibitor. Moreover, the inhibition of glutamate release by hispidulin was strongly attenuated in mice without synapsin I. These results show that hispidulin inhibits glutamate release from cortical synaptosomes in rats through the suppression of presynaptic voltage-dependent Ca2+ entry and ERK/synapsin I signaling pathway.","container-title":"Toxicology and Applied Pharmacology","DOI":"10.1016/j.taap.2012.06.015","ISSN":"0041-008X","issue":"2","journalAbbreviation":"Toxicology and Applied Pharmacology","language":"en","page":"233-243","source":"ScienceDirect","title":"Hispidulin inhibits the release of glutamate in rat cerebrocortical nerve terminals","volume":"263","author":[{"family":"Lin","given":"Tzu-Yu"},{"family":"Lu","given":"Cheng-Wei"},{"family":"Wang","given":"Chia-Chuan"},{"family":"Lu","given":"Jyh-Feng"},{"family":"Wang","given":"Su-Jane"}],"issued":{"date-parts":[["2012",9,1]]}}},{"id":85,"uris":["http://zotero.org/users/local/KHNG6xlm/items/9G4RJEWQ"],"uri":["http://zotero.org/users/local/KHNG6xlm/items/9G4RJEWQ"],"itemData":{"id":85,"type":"article-journal","abstract":"Several plant bioactive compounds have exhibited functional activities that suggest they could play a remarkable role in preventing a wide range of chronic diseases. The largest group of naturally-occurring polyphenols are the flavonoids, including apigenin. The present work is an updated overview of apigenin, focusing on its health-promoting effects/therapeutic functions and, in particular, results of in vivo research. In addition to an introduction to its chemistry, nutraceutical features have also been described. The main key findings from in vivo research, including animal models and human studies, are summarized. The beneficial indications are reported and discussed in detail, including effects in diabetes, amnesia and Alzheimer’s disease, depression and insomnia, cancer, etc. Finally, data on flavonoids from the main public databases are gathered to highlight the apigenin’s key role in dietary assessment and in the evaluation of a formulated diet, to determine exposure and to investigate its health effects in vivo.","container-title":"International Journal of Molecular Sciences","DOI":"10.3390/ijms20061305","ISSN":"1422-0067","issue":"6","journalAbbreviation":"Int J Mol Sci","note":"PMID: 30875872\nPMCID: PMC6472148","source":"PubMed Central","title":"The Therapeutic Potential of Apigenin","URL":"https://www.ncbi.nlm.nih.gov/pmc/articles/PMC6472148/","volume":"20","author":[{"family":"Salehi","given":"Bahare"},{"family":"Venditti","given":"Alessandro"},{"family":"Sharifi-Rad","given":"Mehdi"},{"family":"Kręgiel","given":"Dorota"},{"family":"Sharifi-Rad","given":"Javad"},{"family":"Durazzo","given":"Alessandra"},{"family":"Lucarini","given":"Massimo"},{"family":"Santini","given":"Antonello"},{"family":"Souto","given":"Eliana B."},{"family":"Novellino","given":"Ettore"},{"family":"Antolak","given":"Hubert"},{"family":"Azzini","given":"Elena"},{"family":"Setzer","given":"William N."},{"family":"Martins","given":"Natália"}],"accessed":{"date-parts":[["2020",7,21]]},"issued":{"date-parts":[["2019",3,15]]}}},{"id":14,"uris":["http://zotero.org/users/local/KHNG6xlm/items/7JWS6I7I"],"uri":["http://zotero.org/users/local/KHNG6xlm/items/7JWS6I7I"],"itemData":{"id":14,"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(Lin et al., 2012; Salehi et al., 2019; Shang et al., 2010)</w:t>
      </w:r>
      <w:r w:rsidR="002D045E" w:rsidRPr="00C269FD">
        <w:rPr>
          <w:rFonts w:ascii="Times New Roman" w:hAnsi="Times New Roman" w:cs="Times New Roman"/>
          <w:sz w:val="24"/>
          <w:szCs w:val="24"/>
        </w:rPr>
        <w:fldChar w:fldCharType="end"/>
      </w:r>
      <w:r w:rsidR="001E7495" w:rsidRPr="00C269FD">
        <w:rPr>
          <w:rFonts w:ascii="Times New Roman" w:hAnsi="Times New Roman" w:cs="Times New Roman"/>
          <w:sz w:val="24"/>
          <w:szCs w:val="24"/>
        </w:rPr>
        <w:t>. In addition, t</w:t>
      </w:r>
      <w:r w:rsidR="000B6058" w:rsidRPr="00C269FD">
        <w:rPr>
          <w:rFonts w:ascii="Times New Roman" w:hAnsi="Times New Roman" w:cs="Times New Roman"/>
          <w:sz w:val="24"/>
          <w:szCs w:val="24"/>
        </w:rPr>
        <w:t>he</w:t>
      </w:r>
      <w:r w:rsidR="001E7495" w:rsidRPr="00C269FD">
        <w:rPr>
          <w:rFonts w:ascii="Times New Roman" w:hAnsi="Times New Roman" w:cs="Times New Roman"/>
          <w:sz w:val="24"/>
          <w:szCs w:val="24"/>
        </w:rPr>
        <w:t xml:space="preserve"> accumulation patterns of these </w:t>
      </w:r>
      <w:r w:rsidR="00BB5FFA" w:rsidRPr="00C269FD">
        <w:rPr>
          <w:rFonts w:ascii="Times New Roman" w:hAnsi="Times New Roman" w:cs="Times New Roman"/>
          <w:sz w:val="24"/>
          <w:szCs w:val="24"/>
        </w:rPr>
        <w:t>flavones</w:t>
      </w:r>
      <w:r w:rsidR="001E7495" w:rsidRPr="00C269FD">
        <w:rPr>
          <w:rFonts w:ascii="Times New Roman" w:hAnsi="Times New Roman" w:cs="Times New Roman"/>
          <w:sz w:val="24"/>
          <w:szCs w:val="24"/>
        </w:rPr>
        <w:t xml:space="preserve"> </w:t>
      </w:r>
      <w:r w:rsidR="00622F65" w:rsidRPr="00C269FD">
        <w:rPr>
          <w:rFonts w:ascii="Times New Roman" w:hAnsi="Times New Roman" w:cs="Times New Roman"/>
          <w:sz w:val="24"/>
          <w:szCs w:val="24"/>
        </w:rPr>
        <w:t>have been characterized for</w:t>
      </w:r>
      <w:r w:rsidR="001E7495" w:rsidRPr="00C269FD">
        <w:rPr>
          <w:rFonts w:ascii="Times New Roman" w:hAnsi="Times New Roman" w:cs="Times New Roman"/>
          <w:sz w:val="24"/>
          <w:szCs w:val="24"/>
        </w:rPr>
        <w:t xml:space="preserve"> several more well-known </w:t>
      </w:r>
      <w:r w:rsidR="001E7495" w:rsidRPr="00C269FD">
        <w:rPr>
          <w:rFonts w:ascii="Times New Roman" w:hAnsi="Times New Roman" w:cs="Times New Roman"/>
          <w:i/>
          <w:iCs/>
          <w:sz w:val="24"/>
          <w:szCs w:val="24"/>
        </w:rPr>
        <w:t xml:space="preserve">Scutellaria </w:t>
      </w:r>
      <w:r w:rsidR="001E7495" w:rsidRPr="00C269FD">
        <w:rPr>
          <w:rFonts w:ascii="Times New Roman" w:hAnsi="Times New Roman" w:cs="Times New Roman"/>
          <w:sz w:val="24"/>
          <w:szCs w:val="24"/>
        </w:rPr>
        <w:t>species, such as</w:t>
      </w:r>
      <w:r w:rsidR="00622F65" w:rsidRPr="00C269FD">
        <w:rPr>
          <w:rFonts w:ascii="Times New Roman" w:hAnsi="Times New Roman" w:cs="Times New Roman"/>
          <w:sz w:val="24"/>
          <w:szCs w:val="24"/>
        </w:rPr>
        <w:t xml:space="preserve"> the previously mentioned </w:t>
      </w:r>
      <w:r w:rsidR="00622F65" w:rsidRPr="00C269FD">
        <w:rPr>
          <w:rFonts w:ascii="Times New Roman" w:hAnsi="Times New Roman" w:cs="Times New Roman"/>
          <w:i/>
          <w:iCs/>
          <w:sz w:val="24"/>
          <w:szCs w:val="24"/>
        </w:rPr>
        <w:t xml:space="preserve">S. </w:t>
      </w:r>
      <w:proofErr w:type="spellStart"/>
      <w:r w:rsidR="00622F65" w:rsidRPr="00C269FD">
        <w:rPr>
          <w:rFonts w:ascii="Times New Roman" w:hAnsi="Times New Roman" w:cs="Times New Roman"/>
          <w:i/>
          <w:iCs/>
          <w:sz w:val="24"/>
          <w:szCs w:val="24"/>
        </w:rPr>
        <w:t>barbata</w:t>
      </w:r>
      <w:proofErr w:type="spellEnd"/>
      <w:r w:rsidR="00622F65" w:rsidRPr="00C269FD">
        <w:rPr>
          <w:rFonts w:ascii="Times New Roman" w:hAnsi="Times New Roman" w:cs="Times New Roman"/>
          <w:sz w:val="24"/>
          <w:szCs w:val="24"/>
        </w:rPr>
        <w:t xml:space="preserve">, </w:t>
      </w:r>
      <w:r w:rsidR="00622F65" w:rsidRPr="00C269FD">
        <w:rPr>
          <w:rFonts w:ascii="Times New Roman" w:hAnsi="Times New Roman" w:cs="Times New Roman"/>
          <w:i/>
          <w:iCs/>
          <w:sz w:val="24"/>
          <w:szCs w:val="24"/>
        </w:rPr>
        <w:t xml:space="preserve">S. </w:t>
      </w:r>
      <w:proofErr w:type="spellStart"/>
      <w:r w:rsidR="00622F65" w:rsidRPr="00C269FD">
        <w:rPr>
          <w:rFonts w:ascii="Times New Roman" w:hAnsi="Times New Roman" w:cs="Times New Roman"/>
          <w:i/>
          <w:iCs/>
          <w:sz w:val="24"/>
          <w:szCs w:val="24"/>
        </w:rPr>
        <w:t>lateriflora</w:t>
      </w:r>
      <w:proofErr w:type="spellEnd"/>
      <w:r w:rsidR="00622F65" w:rsidRPr="00C269FD">
        <w:rPr>
          <w:rFonts w:ascii="Times New Roman" w:hAnsi="Times New Roman" w:cs="Times New Roman"/>
          <w:sz w:val="24"/>
          <w:szCs w:val="24"/>
        </w:rPr>
        <w:t xml:space="preserve">, and </w:t>
      </w:r>
      <w:r w:rsidR="00622F65" w:rsidRPr="00C269FD">
        <w:rPr>
          <w:rFonts w:ascii="Times New Roman" w:hAnsi="Times New Roman" w:cs="Times New Roman"/>
          <w:i/>
          <w:iCs/>
          <w:sz w:val="24"/>
          <w:szCs w:val="24"/>
        </w:rPr>
        <w:t>S. baicalensis</w:t>
      </w:r>
      <w:r w:rsidR="002D045E" w:rsidRPr="00C269FD">
        <w:rPr>
          <w:rFonts w:ascii="Times New Roman" w:hAnsi="Times New Roman" w:cs="Times New Roman"/>
          <w:i/>
          <w:iCs/>
          <w:sz w:val="24"/>
          <w:szCs w:val="24"/>
        </w:rPr>
        <w:t xml:space="preserve"> </w:t>
      </w:r>
      <w:r w:rsidR="002D045E" w:rsidRPr="00C269FD">
        <w:rPr>
          <w:rFonts w:ascii="Times New Roman" w:hAnsi="Times New Roman" w:cs="Times New Roman"/>
          <w:i/>
          <w:iCs/>
          <w:sz w:val="24"/>
          <w:szCs w:val="24"/>
        </w:rPr>
        <w:fldChar w:fldCharType="begin"/>
      </w:r>
      <w:r w:rsidR="00B41C9B" w:rsidRPr="00C269FD">
        <w:rPr>
          <w:rFonts w:ascii="Times New Roman" w:hAnsi="Times New Roman" w:cs="Times New Roman"/>
          <w:i/>
          <w:iCs/>
          <w:sz w:val="24"/>
          <w:szCs w:val="24"/>
        </w:rPr>
        <w:instrText xml:space="preserve"> ADDIN ZOTERO_ITEM CSL_CITATION {"citationID":"Alsj4QeO","properties":{"formattedCitation":"(I. Cole et al., 2008; L. Wang et al., 2020)","plainCitation":"(I. Cole et al., 2008; L. Wang et al., 2020)","noteIndex":0},"citationItems":[{"id":57,"uris":["http://zotero.org/users/local/KHNG6xlm/items/X26NNQHW"],"uri":["http://zotero.org/users/local/KHNG6xlm/items/X26NNQHW"],"itemData":{"id":57,"type":"article-journal","container-title":"Planta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110,"uris":["http://zotero.org/users/local/KHNG6xlm/items/GGDWQHIS"],"uri":["http://zotero.org/users/local/KHNG6xlm/items/GGDWQHIS"],"itemData":{"id":110,"type":"article-journal","abstract":"Ethnopharmacological relevance: Scutellaria barbata D. Don (S. barbata) is a well-known perennial herb that is used in traditional Chinese and Korean medicine. In China, it is known as Ban Zhi Lian, while in Korea, it is known as Banjiryun. In the Traditional Chinese Medicine (TCM) system, S. barbata has heat-clearing and de-toxifying properties (Qingre Jiedu in Chinese). Aim of the review: To provide a systematic review on current multifaceted understanding of S. barbata, with particular emphasis on the correlation between its traditional applications and pharmacological activities. Materials and methods: All available S. barbata-related information from internet databases, including PubMed, Science Direct, Elsevier, China National Knowledge Internet, and Google Scholar (up to October 2018) were searched. Additional information was gathered from classical books on Chinese Herbals, Chinese Pharmacopoeia, and so on. Results: In the TCM system, S. barbata is mainly prescribed for its heat-clearing and detoxifying effects. More than 203 compounds have been isolated and identified from this herb, with neo-clerodane diterpenoids and flavonoids as the main compounds. Most neo-clerodanes have been demonstrated to have cytotoxic effects against different cancer cell types in vitro. The S. barbata extracts exhibited anti-inflammatory, anti-microbial, antitumor, and other pharmacological activities. To add, flavonoids, including wogonin, baicalein, apigenin, naringenin, and scutellarin, were identified as the key to quality control. Conclusions: The heat-clearing effects of S. barbata could be attributed to its anti-inflammatory and hepato-protective activities, whereas its detoxifying effects might be due to the anti-microbial functions of neo-cler-odane diterpenoids and flavones. S. barbata may display anti-tumor effects and through active ingredient ana-lysis, neo-clerodane diterpenoids are suggested to be its representative compounds. Overall, many pre-clinical studies have been conducted but very little concrete evidences are available on its specific effects, which are of therapeutic relevance.","container-title":"Journal of Ethnopharmacology","DOI":"10.1016/j.jep.2019.112260","ISSN":"0378-8741","journalAbbreviation":"J. Ethnopharmacol.","language":"English","note":"publisher-place: Clare\npublisher: Elsevier Ireland Ltd\nWOS:000523600200001","page":"112260","source":"Web of Science","title":"A review of the ethnopharmacology, phytochemistry, pharmacology, and quality control of Scutellaria barbata D. Don","volume":"254","author":[{"family":"Wang","given":"Liang"},{"family":"Chen","given":"Wei"},{"family":"Li","given":"Mingming"},{"family":"Zhang","given":"Feng"},{"family":"Chen","given":"Kaixian"},{"family":"Chen","given":"Wansheng"}],"issued":{"date-parts":[["2020",5,23]]}}}],"schema":"https://github.com/citation-style-language/schema/raw/master/csl-citation.json"} </w:instrText>
      </w:r>
      <w:r w:rsidR="002D045E" w:rsidRPr="00C269FD">
        <w:rPr>
          <w:rFonts w:ascii="Times New Roman" w:hAnsi="Times New Roman" w:cs="Times New Roman"/>
          <w:i/>
          <w:iCs/>
          <w:sz w:val="24"/>
          <w:szCs w:val="24"/>
        </w:rPr>
        <w:fldChar w:fldCharType="separate"/>
      </w:r>
      <w:r w:rsidR="00B41C9B" w:rsidRPr="00C269FD">
        <w:rPr>
          <w:rFonts w:ascii="Times New Roman" w:hAnsi="Times New Roman" w:cs="Times New Roman"/>
          <w:sz w:val="24"/>
        </w:rPr>
        <w:t>(I. Cole et al., 2008; L. Wang et al., 2020)</w:t>
      </w:r>
      <w:r w:rsidR="002D045E" w:rsidRPr="00C269FD">
        <w:rPr>
          <w:rFonts w:ascii="Times New Roman" w:hAnsi="Times New Roman" w:cs="Times New Roman"/>
          <w:i/>
          <w:iCs/>
          <w:sz w:val="24"/>
          <w:szCs w:val="24"/>
        </w:rPr>
        <w:fldChar w:fldCharType="end"/>
      </w:r>
      <w:r w:rsidR="001E7495" w:rsidRPr="00C269FD">
        <w:rPr>
          <w:rFonts w:ascii="Times New Roman" w:hAnsi="Times New Roman" w:cs="Times New Roman"/>
          <w:sz w:val="24"/>
          <w:szCs w:val="24"/>
        </w:rPr>
        <w:t xml:space="preserve">. </w:t>
      </w:r>
    </w:p>
    <w:p w14:paraId="775FE6DE" w14:textId="73948F36" w:rsidR="00326A65" w:rsidRPr="00C269FD" w:rsidRDefault="00727150" w:rsidP="000D71EC">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In</w:t>
      </w:r>
      <w:r w:rsidRPr="00C269FD">
        <w:rPr>
          <w:rFonts w:ascii="Times New Roman" w:hAnsi="Times New Roman" w:cs="Times New Roman"/>
          <w:i/>
          <w:iCs/>
          <w:sz w:val="24"/>
          <w:szCs w:val="24"/>
        </w:rPr>
        <w:t xml:space="preserve"> </w:t>
      </w:r>
      <w:r w:rsidR="00460127"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an organ-specific accumulation pattern can be observed, where 4’-hydroxyflavones accumulate</w:t>
      </w:r>
      <w:r w:rsidR="00DB1231"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in </w:t>
      </w:r>
      <w:r w:rsidR="00053B5B" w:rsidRPr="00C269FD">
        <w:rPr>
          <w:rFonts w:ascii="Times New Roman" w:hAnsi="Times New Roman" w:cs="Times New Roman"/>
          <w:sz w:val="24"/>
          <w:szCs w:val="24"/>
        </w:rPr>
        <w:t xml:space="preserve">the </w:t>
      </w:r>
      <w:r w:rsidRPr="00C269FD">
        <w:rPr>
          <w:rFonts w:ascii="Times New Roman" w:hAnsi="Times New Roman" w:cs="Times New Roman"/>
          <w:sz w:val="24"/>
          <w:szCs w:val="24"/>
        </w:rPr>
        <w:t xml:space="preserve">aerial parts </w:t>
      </w:r>
      <w:r w:rsidR="00053B5B" w:rsidRPr="00C269FD">
        <w:rPr>
          <w:rFonts w:ascii="Times New Roman" w:hAnsi="Times New Roman" w:cs="Times New Roman"/>
          <w:sz w:val="24"/>
          <w:szCs w:val="24"/>
        </w:rPr>
        <w:t>at higher concentrations than in the roots</w:t>
      </w:r>
      <w:r w:rsidRPr="00C269FD">
        <w:rPr>
          <w:rFonts w:ascii="Times New Roman" w:hAnsi="Times New Roman" w:cs="Times New Roman"/>
          <w:sz w:val="24"/>
          <w:szCs w:val="24"/>
        </w:rPr>
        <w:t>, and 4’-deoxyflavones</w:t>
      </w:r>
      <w:r w:rsidR="00DB1231" w:rsidRPr="00C269FD">
        <w:rPr>
          <w:rFonts w:ascii="Times New Roman" w:hAnsi="Times New Roman" w:cs="Times New Roman"/>
          <w:sz w:val="24"/>
          <w:szCs w:val="24"/>
        </w:rPr>
        <w:t xml:space="preserve"> </w:t>
      </w:r>
      <w:r w:rsidR="00053B5B" w:rsidRPr="00C269FD">
        <w:rPr>
          <w:rFonts w:ascii="Times New Roman" w:hAnsi="Times New Roman" w:cs="Times New Roman"/>
          <w:sz w:val="24"/>
          <w:szCs w:val="24"/>
        </w:rPr>
        <w:t>accumulate in the roots at higher concentrations than in the aerial parts</w:t>
      </w:r>
      <w:r w:rsidRPr="00C269FD">
        <w:rPr>
          <w:rFonts w:ascii="Times New Roman" w:hAnsi="Times New Roman" w:cs="Times New Roman"/>
          <w:sz w:val="24"/>
          <w:szCs w:val="24"/>
        </w:rPr>
        <w:t>. T</w:t>
      </w:r>
      <w:r w:rsidR="00460127" w:rsidRPr="00C269FD">
        <w:rPr>
          <w:rFonts w:ascii="Times New Roman" w:hAnsi="Times New Roman" w:cs="Times New Roman"/>
          <w:sz w:val="24"/>
          <w:szCs w:val="24"/>
        </w:rPr>
        <w:t xml:space="preserve">he biosynthetic pathway responsible for </w:t>
      </w:r>
      <w:r w:rsidR="008B3FBB" w:rsidRPr="00C269FD">
        <w:rPr>
          <w:rFonts w:ascii="Times New Roman" w:hAnsi="Times New Roman" w:cs="Times New Roman"/>
          <w:sz w:val="24"/>
          <w:szCs w:val="24"/>
        </w:rPr>
        <w:t>this organ-specific accumulation of flavones</w:t>
      </w:r>
      <w:r w:rsidR="00460127" w:rsidRPr="00C269FD">
        <w:rPr>
          <w:rFonts w:ascii="Times New Roman" w:hAnsi="Times New Roman" w:cs="Times New Roman"/>
          <w:sz w:val="24"/>
          <w:szCs w:val="24"/>
        </w:rPr>
        <w:t xml:space="preserve"> has been largely elucidated</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Zhang, et al., 2016)</w:t>
      </w:r>
      <w:r w:rsidR="002D045E" w:rsidRPr="00C269FD">
        <w:rPr>
          <w:rFonts w:ascii="Times New Roman" w:hAnsi="Times New Roman" w:cs="Times New Roman"/>
          <w:sz w:val="24"/>
          <w:szCs w:val="24"/>
        </w:rPr>
        <w:fldChar w:fldCharType="end"/>
      </w:r>
      <w:r w:rsidR="00460127"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Specifically, after the formation of cinnamic acid, the pathway diverges into a 4’-hydroxyflavone pathway, and a 4’-deoxyflavones pathway. In the aerial parts of the plant, a cinnamate 4-hydroxylase uses cinnamic acid to form 4-</w:t>
      </w:r>
      <w:r w:rsidR="00377497" w:rsidRPr="00C269FD">
        <w:rPr>
          <w:rFonts w:ascii="Times New Roman" w:hAnsi="Times New Roman" w:cs="Times New Roman"/>
          <w:sz w:val="24"/>
          <w:szCs w:val="24"/>
        </w:rPr>
        <w:lastRenderedPageBreak/>
        <w:t xml:space="preserve">coumarate, which is then used to synthesize 4’-hydroxyflavones. However, in the roots, a </w:t>
      </w:r>
      <w:r w:rsidR="00E84202" w:rsidRPr="00C269FD">
        <w:rPr>
          <w:rFonts w:ascii="Times New Roman" w:hAnsi="Times New Roman" w:cs="Times New Roman"/>
          <w:sz w:val="24"/>
          <w:szCs w:val="24"/>
        </w:rPr>
        <w:t xml:space="preserve">cinnamate-CoA ligase forms cinnamoyl-CoA, which is then used to synthesize 4’-deoxyflavones </w:t>
      </w:r>
      <w:r w:rsidR="00E84202" w:rsidRPr="00C269FD">
        <w:rPr>
          <w:rFonts w:ascii="Times New Roman" w:hAnsi="Times New Roman" w:cs="Times New Roman"/>
          <w:sz w:val="24"/>
          <w:szCs w:val="24"/>
        </w:rPr>
        <w:fldChar w:fldCharType="begin"/>
      </w:r>
      <w:r w:rsidR="00E84202" w:rsidRPr="00C269FD">
        <w:rPr>
          <w:rFonts w:ascii="Times New Roman" w:hAnsi="Times New Roman" w:cs="Times New Roman"/>
          <w:sz w:val="24"/>
          <w:szCs w:val="24"/>
        </w:rPr>
        <w:instrText xml:space="preserve"> ADDIN ZOTERO_ITEM CSL_CITATION {"citationID":"kXhG1CYZ","properties":{"formattedCitation":"(Q.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84202" w:rsidRPr="00C269FD">
        <w:rPr>
          <w:rFonts w:ascii="Times New Roman" w:hAnsi="Times New Roman" w:cs="Times New Roman"/>
          <w:sz w:val="24"/>
          <w:szCs w:val="24"/>
        </w:rPr>
        <w:fldChar w:fldCharType="separate"/>
      </w:r>
      <w:r w:rsidR="00E84202" w:rsidRPr="00C269FD">
        <w:rPr>
          <w:rFonts w:ascii="Times New Roman" w:hAnsi="Times New Roman" w:cs="Times New Roman"/>
          <w:sz w:val="24"/>
        </w:rPr>
        <w:t>(Q. Zhao, Zhang, et al., 2016)</w:t>
      </w:r>
      <w:r w:rsidR="00E84202" w:rsidRPr="00C269FD">
        <w:rPr>
          <w:rFonts w:ascii="Times New Roman" w:hAnsi="Times New Roman" w:cs="Times New Roman"/>
          <w:sz w:val="24"/>
          <w:szCs w:val="24"/>
        </w:rPr>
        <w:fldChar w:fldCharType="end"/>
      </w:r>
      <w:r w:rsidR="00E84202" w:rsidRPr="00C269FD">
        <w:rPr>
          <w:rFonts w:ascii="Times New Roman" w:hAnsi="Times New Roman" w:cs="Times New Roman"/>
          <w:sz w:val="24"/>
          <w:szCs w:val="24"/>
        </w:rPr>
        <w:t>.</w:t>
      </w:r>
      <w:r w:rsidR="00377497" w:rsidRPr="00C269FD">
        <w:rPr>
          <w:rFonts w:ascii="Times New Roman" w:hAnsi="Times New Roman" w:cs="Times New Roman"/>
          <w:sz w:val="24"/>
          <w:szCs w:val="24"/>
        </w:rPr>
        <w:t xml:space="preserve"> </w:t>
      </w:r>
      <w:r w:rsidR="008B3FBB" w:rsidRPr="00C269FD">
        <w:rPr>
          <w:rFonts w:ascii="Times New Roman" w:hAnsi="Times New Roman" w:cs="Times New Roman"/>
          <w:sz w:val="24"/>
          <w:szCs w:val="24"/>
        </w:rPr>
        <w:t>In addition</w:t>
      </w:r>
      <w:r w:rsidR="00E84202" w:rsidRPr="00C269FD">
        <w:rPr>
          <w:rFonts w:ascii="Times New Roman" w:hAnsi="Times New Roman" w:cs="Times New Roman"/>
          <w:sz w:val="24"/>
          <w:szCs w:val="24"/>
        </w:rPr>
        <w:t xml:space="preserve"> to being well-characterized biochemically</w:t>
      </w:r>
      <w:r w:rsidR="008B3FBB" w:rsidRPr="00C269FD">
        <w:rPr>
          <w:rFonts w:ascii="Times New Roman" w:hAnsi="Times New Roman" w:cs="Times New Roman"/>
          <w:sz w:val="24"/>
          <w:szCs w:val="24"/>
        </w:rPr>
        <w:t xml:space="preserve">, </w:t>
      </w:r>
      <w:r w:rsidR="000D71EC" w:rsidRPr="00C269FD">
        <w:rPr>
          <w:rFonts w:ascii="Times New Roman" w:hAnsi="Times New Roman" w:cs="Times New Roman"/>
          <w:sz w:val="24"/>
          <w:szCs w:val="24"/>
        </w:rPr>
        <w:t xml:space="preserve">a reference genome for </w:t>
      </w:r>
      <w:r w:rsidR="000D71EC" w:rsidRPr="00C269FD">
        <w:rPr>
          <w:rFonts w:ascii="Times New Roman" w:hAnsi="Times New Roman" w:cs="Times New Roman"/>
          <w:i/>
          <w:iCs/>
          <w:sz w:val="24"/>
          <w:szCs w:val="24"/>
        </w:rPr>
        <w:t xml:space="preserve">S. baicalensis </w:t>
      </w:r>
      <w:r w:rsidR="000D71EC" w:rsidRPr="00C269FD">
        <w:rPr>
          <w:rFonts w:ascii="Times New Roman" w:hAnsi="Times New Roman" w:cs="Times New Roman"/>
          <w:sz w:val="24"/>
          <w:szCs w:val="24"/>
        </w:rPr>
        <w:t>was published in 2019</w:t>
      </w:r>
      <w:r w:rsidR="002D045E" w:rsidRPr="00C269FD">
        <w:rPr>
          <w:rFonts w:ascii="Times New Roman" w:hAnsi="Times New Roman" w:cs="Times New Roman"/>
          <w:sz w:val="24"/>
          <w:szCs w:val="24"/>
        </w:rPr>
        <w:t xml:space="preserve"> </w:t>
      </w:r>
      <w:r w:rsidR="002D045E" w:rsidRPr="00C269FD">
        <w:rPr>
          <w:rFonts w:ascii="Times New Roman" w:hAnsi="Times New Roman" w:cs="Times New Roman"/>
          <w:sz w:val="24"/>
          <w:szCs w:val="24"/>
        </w:rPr>
        <w:fldChar w:fldCharType="begin"/>
      </w:r>
      <w:r w:rsidR="002D045E" w:rsidRPr="00C269FD">
        <w:rPr>
          <w:rFonts w:ascii="Times New Roman" w:hAnsi="Times New Roman" w:cs="Times New Roman"/>
          <w:sz w:val="24"/>
          <w:szCs w:val="24"/>
        </w:rPr>
        <w:instrText xml:space="preserve"> ADDIN ZOTERO_ITEM CSL_CITATION {"citationID":"q9xs7oc8","properties":{"formattedCitation":"(Q. Zhao et al., 2019)","plainCitation":"(Q. Zhao et al., 2019)","noteIndex":0},"citationItems":[{"id":38,"uris":["http://zotero.org/users/local/KHNG6xlm/items/TEKIFJYN"],"uri":["http://zotero.org/users/local/KHNG6xlm/items/TEKIFJYN"],"itemData":{"id":38,"type":"article-journal","abstract":"Scutellaria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2D045E" w:rsidRPr="00C269FD">
        <w:rPr>
          <w:rFonts w:ascii="Times New Roman" w:hAnsi="Times New Roman" w:cs="Times New Roman"/>
          <w:sz w:val="24"/>
          <w:szCs w:val="24"/>
        </w:rPr>
        <w:fldChar w:fldCharType="separate"/>
      </w:r>
      <w:r w:rsidR="002D045E" w:rsidRPr="00C269FD">
        <w:rPr>
          <w:rFonts w:ascii="Times New Roman" w:hAnsi="Times New Roman" w:cs="Times New Roman"/>
          <w:sz w:val="24"/>
        </w:rPr>
        <w:t>(Q. Zhao et al., 2019)</w:t>
      </w:r>
      <w:r w:rsidR="002D045E" w:rsidRPr="00C269FD">
        <w:rPr>
          <w:rFonts w:ascii="Times New Roman" w:hAnsi="Times New Roman" w:cs="Times New Roman"/>
          <w:sz w:val="24"/>
          <w:szCs w:val="24"/>
        </w:rPr>
        <w:fldChar w:fldCharType="end"/>
      </w:r>
      <w:r w:rsidR="000D71EC" w:rsidRPr="00C269FD">
        <w:rPr>
          <w:rFonts w:ascii="Times New Roman" w:hAnsi="Times New Roman" w:cs="Times New Roman"/>
          <w:sz w:val="24"/>
          <w:szCs w:val="24"/>
        </w:rPr>
        <w:t xml:space="preserve">. </w:t>
      </w:r>
    </w:p>
    <w:p w14:paraId="0EB709D3" w14:textId="76CB7279" w:rsidR="00E22CB9" w:rsidRPr="00C269FD" w:rsidRDefault="000D71E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Although</w:t>
      </w:r>
      <w:r w:rsidR="000877A0" w:rsidRPr="00C269FD">
        <w:rPr>
          <w:rFonts w:ascii="Times New Roman" w:hAnsi="Times New Roman" w:cs="Times New Roman"/>
          <w:sz w:val="24"/>
          <w:szCs w:val="24"/>
        </w:rPr>
        <w:t xml:space="preserve"> </w:t>
      </w:r>
      <w:r w:rsidR="00E84202" w:rsidRPr="00C269FD">
        <w:rPr>
          <w:rFonts w:ascii="Times New Roman" w:hAnsi="Times New Roman" w:cs="Times New Roman"/>
          <w:sz w:val="24"/>
          <w:szCs w:val="24"/>
        </w:rPr>
        <w:t xml:space="preserve">many studies have focused on the biochemistry of </w:t>
      </w:r>
      <w:r w:rsidR="00E84202" w:rsidRPr="00C269FD">
        <w:rPr>
          <w:rFonts w:ascii="Times New Roman" w:hAnsi="Times New Roman" w:cs="Times New Roman"/>
          <w:i/>
          <w:iCs/>
          <w:sz w:val="24"/>
          <w:szCs w:val="24"/>
        </w:rPr>
        <w:t>S. baicalensis</w:t>
      </w:r>
      <w:r w:rsidR="000877A0" w:rsidRPr="00C269FD">
        <w:rPr>
          <w:rFonts w:ascii="Times New Roman" w:hAnsi="Times New Roman" w:cs="Times New Roman"/>
          <w:sz w:val="24"/>
          <w:szCs w:val="24"/>
        </w:rPr>
        <w:t xml:space="preserve">, the </w:t>
      </w:r>
      <w:r w:rsidR="000877A0" w:rsidRPr="00C269FD">
        <w:rPr>
          <w:rFonts w:ascii="Times New Roman" w:hAnsi="Times New Roman" w:cs="Times New Roman"/>
          <w:i/>
          <w:iCs/>
          <w:sz w:val="24"/>
          <w:szCs w:val="24"/>
        </w:rPr>
        <w:t xml:space="preserve">Scutellaria </w:t>
      </w:r>
      <w:r w:rsidR="000877A0" w:rsidRPr="00C269FD">
        <w:rPr>
          <w:rFonts w:ascii="Times New Roman" w:hAnsi="Times New Roman" w:cs="Times New Roman"/>
          <w:sz w:val="24"/>
          <w:szCs w:val="24"/>
        </w:rPr>
        <w:t>genus contains more than 470 species</w:t>
      </w:r>
      <w:r w:rsidR="00737FBC" w:rsidRPr="00C269FD">
        <w:rPr>
          <w:rFonts w:ascii="Times New Roman" w:hAnsi="Times New Roman" w:cs="Times New Roman"/>
          <w:sz w:val="24"/>
          <w:szCs w:val="24"/>
        </w:rPr>
        <w:t xml:space="preserve">, distributed nearly </w:t>
      </w:r>
      <w:r w:rsidR="00737FBC" w:rsidRPr="000D5382">
        <w:rPr>
          <w:rFonts w:ascii="Times New Roman" w:hAnsi="Times New Roman" w:cs="Times New Roman"/>
          <w:sz w:val="24"/>
          <w:szCs w:val="24"/>
          <w:highlight w:val="yellow"/>
        </w:rPr>
        <w:t xml:space="preserve">worldwide </w:t>
      </w:r>
      <w:r w:rsidR="00737FBC" w:rsidRPr="000D5382">
        <w:rPr>
          <w:rFonts w:ascii="Times New Roman" w:hAnsi="Times New Roman" w:cs="Times New Roman"/>
          <w:color w:val="FF0000"/>
          <w:sz w:val="24"/>
          <w:szCs w:val="24"/>
          <w:highlight w:val="yellow"/>
        </w:rPr>
        <w:t>(</w:t>
      </w:r>
      <w:proofErr w:type="spellStart"/>
      <w:r w:rsidR="00737FBC" w:rsidRPr="000D5382">
        <w:rPr>
          <w:rFonts w:ascii="Times New Roman" w:hAnsi="Times New Roman" w:cs="Times New Roman"/>
          <w:color w:val="FF0000"/>
          <w:sz w:val="24"/>
          <w:szCs w:val="24"/>
          <w:highlight w:val="yellow"/>
        </w:rPr>
        <w:t>Yoonkyung</w:t>
      </w:r>
      <w:proofErr w:type="spellEnd"/>
      <w:r w:rsidR="00737FBC" w:rsidRPr="000D5382">
        <w:rPr>
          <w:rFonts w:ascii="Times New Roman" w:hAnsi="Times New Roman" w:cs="Times New Roman"/>
          <w:color w:val="FF0000"/>
          <w:sz w:val="24"/>
          <w:szCs w:val="24"/>
          <w:highlight w:val="yellow"/>
        </w:rPr>
        <w:t xml:space="preserve"> &amp; </w:t>
      </w:r>
      <w:r w:rsidR="000D3C6A" w:rsidRPr="000D5382">
        <w:rPr>
          <w:rFonts w:ascii="Times New Roman" w:hAnsi="Times New Roman" w:cs="Times New Roman"/>
          <w:color w:val="FF0000"/>
          <w:sz w:val="24"/>
          <w:szCs w:val="24"/>
          <w:highlight w:val="yellow"/>
        </w:rPr>
        <w:t>Kim</w:t>
      </w:r>
      <w:r w:rsidR="00737FBC" w:rsidRPr="000D5382">
        <w:rPr>
          <w:rFonts w:ascii="Times New Roman" w:hAnsi="Times New Roman" w:cs="Times New Roman"/>
          <w:color w:val="FF0000"/>
          <w:sz w:val="24"/>
          <w:szCs w:val="24"/>
          <w:highlight w:val="yellow"/>
        </w:rPr>
        <w:t>, 2020)</w:t>
      </w:r>
      <w:r w:rsidR="000877A0" w:rsidRPr="000D5382">
        <w:rPr>
          <w:rFonts w:ascii="Times New Roman" w:hAnsi="Times New Roman" w:cs="Times New Roman"/>
          <w:sz w:val="24"/>
          <w:szCs w:val="24"/>
          <w:highlight w:val="yellow"/>
        </w:rPr>
        <w:t>.</w:t>
      </w:r>
      <w:r w:rsidR="000877A0" w:rsidRPr="00C269FD">
        <w:rPr>
          <w:rFonts w:ascii="Times New Roman" w:hAnsi="Times New Roman" w:cs="Times New Roman"/>
          <w:sz w:val="24"/>
          <w:szCs w:val="24"/>
        </w:rPr>
        <w:t xml:space="preserve"> </w:t>
      </w:r>
      <w:r w:rsidR="00F66342" w:rsidRPr="00C269FD">
        <w:rPr>
          <w:rFonts w:ascii="Times New Roman" w:hAnsi="Times New Roman" w:cs="Times New Roman"/>
          <w:sz w:val="24"/>
          <w:szCs w:val="24"/>
        </w:rPr>
        <w:t xml:space="preserve">Because </w:t>
      </w:r>
      <w:r w:rsidR="00253EC3" w:rsidRPr="00C269FD">
        <w:rPr>
          <w:rFonts w:ascii="Times New Roman" w:hAnsi="Times New Roman" w:cs="Times New Roman"/>
          <w:sz w:val="24"/>
          <w:szCs w:val="24"/>
        </w:rPr>
        <w:t>metabolite</w:t>
      </w:r>
      <w:r w:rsidR="00737FBC" w:rsidRPr="00C269FD">
        <w:rPr>
          <w:rFonts w:ascii="Times New Roman" w:hAnsi="Times New Roman" w:cs="Times New Roman"/>
          <w:sz w:val="24"/>
          <w:szCs w:val="24"/>
        </w:rPr>
        <w:t xml:space="preserve"> profiles for </w:t>
      </w:r>
      <w:r w:rsidR="00B91FA9" w:rsidRPr="00C269FD">
        <w:rPr>
          <w:rFonts w:ascii="Times New Roman" w:hAnsi="Times New Roman" w:cs="Times New Roman"/>
          <w:sz w:val="24"/>
          <w:szCs w:val="24"/>
        </w:rPr>
        <w:t>most of</w:t>
      </w:r>
      <w:r w:rsidR="00737FBC" w:rsidRPr="00C269FD">
        <w:rPr>
          <w:rFonts w:ascii="Times New Roman" w:hAnsi="Times New Roman" w:cs="Times New Roman"/>
          <w:sz w:val="24"/>
          <w:szCs w:val="24"/>
        </w:rPr>
        <w:t xml:space="preserve"> these species are not well-studie</w:t>
      </w:r>
      <w:r w:rsidR="00F66342" w:rsidRPr="00C269FD">
        <w:rPr>
          <w:rFonts w:ascii="Times New Roman" w:hAnsi="Times New Roman" w:cs="Times New Roman"/>
          <w:sz w:val="24"/>
          <w:szCs w:val="24"/>
        </w:rPr>
        <w:t>d</w:t>
      </w:r>
      <w:r w:rsidR="00E84202" w:rsidRPr="00C269FD">
        <w:rPr>
          <w:rFonts w:ascii="Times New Roman" w:hAnsi="Times New Roman" w:cs="Times New Roman"/>
          <w:sz w:val="24"/>
          <w:szCs w:val="24"/>
        </w:rPr>
        <w:t xml:space="preserve">, it is unknown how well conserved </w:t>
      </w:r>
      <w:r w:rsidR="00F66342" w:rsidRPr="00C269FD">
        <w:rPr>
          <w:rFonts w:ascii="Times New Roman" w:hAnsi="Times New Roman" w:cs="Times New Roman"/>
          <w:sz w:val="24"/>
          <w:szCs w:val="24"/>
        </w:rPr>
        <w:t xml:space="preserve">the flavonoid biosynthetic pathway </w:t>
      </w:r>
      <w:r w:rsidR="00E84202" w:rsidRPr="00C269FD">
        <w:rPr>
          <w:rFonts w:ascii="Times New Roman" w:hAnsi="Times New Roman" w:cs="Times New Roman"/>
          <w:sz w:val="24"/>
          <w:szCs w:val="24"/>
        </w:rPr>
        <w:t>is in the genus.</w:t>
      </w:r>
      <w:r w:rsidR="00FB6F39" w:rsidRPr="00C269FD">
        <w:rPr>
          <w:rFonts w:ascii="Times New Roman" w:hAnsi="Times New Roman" w:cs="Times New Roman"/>
          <w:sz w:val="24"/>
          <w:szCs w:val="24"/>
        </w:rPr>
        <w:t xml:space="preserve"> I</w:t>
      </w:r>
      <w:r w:rsidR="00E84202" w:rsidRPr="00C269FD">
        <w:rPr>
          <w:rFonts w:ascii="Times New Roman" w:hAnsi="Times New Roman" w:cs="Times New Roman"/>
          <w:sz w:val="24"/>
          <w:szCs w:val="24"/>
        </w:rPr>
        <w:t>t’s</w:t>
      </w:r>
      <w:r w:rsidR="00FB6F39" w:rsidRPr="00C269FD">
        <w:rPr>
          <w:rFonts w:ascii="Times New Roman" w:hAnsi="Times New Roman" w:cs="Times New Roman"/>
          <w:sz w:val="24"/>
          <w:szCs w:val="24"/>
        </w:rPr>
        <w:t xml:space="preserve"> also</w:t>
      </w:r>
      <w:r w:rsidR="00E84202" w:rsidRPr="00C269FD">
        <w:rPr>
          <w:rFonts w:ascii="Times New Roman" w:hAnsi="Times New Roman" w:cs="Times New Roman"/>
          <w:sz w:val="24"/>
          <w:szCs w:val="24"/>
        </w:rPr>
        <w:t xml:space="preserve"> unknown how well the</w:t>
      </w:r>
      <w:r w:rsidR="00E22CB9" w:rsidRPr="00C269FD">
        <w:rPr>
          <w:rFonts w:ascii="Times New Roman" w:hAnsi="Times New Roman" w:cs="Times New Roman"/>
          <w:sz w:val="24"/>
          <w:szCs w:val="24"/>
        </w:rPr>
        <w:t xml:space="preserve"> flavonoid</w:t>
      </w:r>
      <w:r w:rsidR="00E84202" w:rsidRPr="00C269FD">
        <w:rPr>
          <w:rFonts w:ascii="Times New Roman" w:hAnsi="Times New Roman" w:cs="Times New Roman"/>
          <w:sz w:val="24"/>
          <w:szCs w:val="24"/>
        </w:rPr>
        <w:t xml:space="preserve"> organ-specific accumulation pattern observed in </w:t>
      </w:r>
      <w:r w:rsidR="00E84202" w:rsidRPr="00C269FD">
        <w:rPr>
          <w:rFonts w:ascii="Times New Roman" w:hAnsi="Times New Roman" w:cs="Times New Roman"/>
          <w:i/>
          <w:iCs/>
          <w:sz w:val="24"/>
          <w:szCs w:val="24"/>
        </w:rPr>
        <w:t xml:space="preserve">S. baicalensis </w:t>
      </w:r>
      <w:r w:rsidR="00E84202" w:rsidRPr="00C269FD">
        <w:rPr>
          <w:rFonts w:ascii="Times New Roman" w:hAnsi="Times New Roman" w:cs="Times New Roman"/>
          <w:sz w:val="24"/>
          <w:szCs w:val="24"/>
        </w:rPr>
        <w:t>is conserved</w:t>
      </w:r>
      <w:r w:rsidR="00F66342" w:rsidRPr="00C269FD">
        <w:rPr>
          <w:rFonts w:ascii="Times New Roman" w:hAnsi="Times New Roman" w:cs="Times New Roman"/>
          <w:sz w:val="24"/>
          <w:szCs w:val="24"/>
        </w:rPr>
        <w:t>.</w:t>
      </w:r>
      <w:r w:rsidR="00E22CB9"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Thus</w:t>
      </w:r>
      <w:r w:rsidR="00E22CB9" w:rsidRPr="00C269FD">
        <w:rPr>
          <w:rFonts w:ascii="Times New Roman" w:hAnsi="Times New Roman" w:cs="Times New Roman"/>
          <w:sz w:val="24"/>
          <w:szCs w:val="24"/>
        </w:rPr>
        <w:t xml:space="preserve">, the limited number of </w:t>
      </w:r>
      <w:r w:rsidR="00E22CB9" w:rsidRPr="00C269FD">
        <w:rPr>
          <w:rFonts w:ascii="Times New Roman" w:hAnsi="Times New Roman" w:cs="Times New Roman"/>
          <w:i/>
          <w:iCs/>
          <w:sz w:val="24"/>
          <w:szCs w:val="24"/>
        </w:rPr>
        <w:t xml:space="preserve">Scutellaria </w:t>
      </w:r>
      <w:r w:rsidR="00E22CB9" w:rsidRPr="00C269FD">
        <w:rPr>
          <w:rFonts w:ascii="Times New Roman" w:hAnsi="Times New Roman" w:cs="Times New Roman"/>
          <w:sz w:val="24"/>
          <w:szCs w:val="24"/>
        </w:rPr>
        <w:t>species that have been chemically analyzed</w:t>
      </w:r>
      <w:r w:rsidR="000122FC" w:rsidRPr="00C269FD">
        <w:rPr>
          <w:rFonts w:ascii="Times New Roman" w:hAnsi="Times New Roman" w:cs="Times New Roman"/>
          <w:sz w:val="24"/>
          <w:szCs w:val="24"/>
        </w:rPr>
        <w:t xml:space="preserve"> leaves the </w:t>
      </w:r>
      <w:r w:rsidR="00E22CB9" w:rsidRPr="00C269FD">
        <w:rPr>
          <w:rFonts w:ascii="Times New Roman" w:hAnsi="Times New Roman" w:cs="Times New Roman"/>
          <w:sz w:val="24"/>
          <w:szCs w:val="24"/>
        </w:rPr>
        <w:t>possibility of</w:t>
      </w:r>
      <w:r w:rsidR="000122FC" w:rsidRPr="00C269FD">
        <w:rPr>
          <w:rFonts w:ascii="Times New Roman" w:hAnsi="Times New Roman" w:cs="Times New Roman"/>
          <w:sz w:val="24"/>
          <w:szCs w:val="24"/>
        </w:rPr>
        <w:t xml:space="preserve"> an uncharacterized</w:t>
      </w:r>
      <w:r w:rsidR="00E22CB9" w:rsidRPr="00C269FD">
        <w:rPr>
          <w:rFonts w:ascii="Times New Roman" w:hAnsi="Times New Roman" w:cs="Times New Roman"/>
          <w:sz w:val="24"/>
          <w:szCs w:val="24"/>
        </w:rPr>
        <w:t xml:space="preserve"> species </w:t>
      </w:r>
      <w:r w:rsidR="000122FC" w:rsidRPr="00C269FD">
        <w:rPr>
          <w:rFonts w:ascii="Times New Roman" w:hAnsi="Times New Roman" w:cs="Times New Roman"/>
          <w:sz w:val="24"/>
          <w:szCs w:val="24"/>
        </w:rPr>
        <w:t xml:space="preserve">having a medicinally significant flavonoid accumulation profile. In this case, if the species is determined to be diploid, it should be a strong candidate for biotechnology efforts </w:t>
      </w:r>
      <w:r w:rsidR="00FB6F39" w:rsidRPr="00C269FD">
        <w:rPr>
          <w:rFonts w:ascii="Times New Roman" w:hAnsi="Times New Roman" w:cs="Times New Roman"/>
          <w:sz w:val="24"/>
          <w:szCs w:val="24"/>
        </w:rPr>
        <w:t>for</w:t>
      </w:r>
      <w:r w:rsidR="000122FC" w:rsidRPr="00C269FD">
        <w:rPr>
          <w:rFonts w:ascii="Times New Roman" w:hAnsi="Times New Roman" w:cs="Times New Roman"/>
          <w:sz w:val="24"/>
          <w:szCs w:val="24"/>
        </w:rPr>
        <w:t xml:space="preserve"> the mass production of medicinal flavonoids.</w:t>
      </w:r>
    </w:p>
    <w:p w14:paraId="1068835A" w14:textId="58F1A1A3" w:rsidR="00F32362" w:rsidRPr="00C269FD" w:rsidRDefault="000122FC" w:rsidP="0002382F">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Therefore, to</w:t>
      </w:r>
      <w:r w:rsidR="00737FBC" w:rsidRPr="00C269FD">
        <w:rPr>
          <w:rFonts w:ascii="Times New Roman" w:hAnsi="Times New Roman" w:cs="Times New Roman"/>
          <w:sz w:val="24"/>
          <w:szCs w:val="24"/>
        </w:rPr>
        <w:t xml:space="preserve"> better characterize flavonoid diversity </w:t>
      </w:r>
      <w:r w:rsidR="00645076" w:rsidRPr="00C269FD">
        <w:rPr>
          <w:rFonts w:ascii="Times New Roman" w:hAnsi="Times New Roman" w:cs="Times New Roman"/>
          <w:sz w:val="24"/>
          <w:szCs w:val="24"/>
        </w:rPr>
        <w:t>in</w:t>
      </w:r>
      <w:r w:rsidR="00737FBC" w:rsidRPr="00C269FD">
        <w:rPr>
          <w:rFonts w:ascii="Times New Roman" w:hAnsi="Times New Roman" w:cs="Times New Roman"/>
          <w:sz w:val="24"/>
          <w:szCs w:val="24"/>
        </w:rPr>
        <w:t xml:space="preserve"> </w:t>
      </w:r>
      <w:r w:rsidR="00737FBC" w:rsidRPr="00C269FD">
        <w:rPr>
          <w:rFonts w:ascii="Times New Roman" w:hAnsi="Times New Roman" w:cs="Times New Roman"/>
          <w:i/>
          <w:iCs/>
          <w:sz w:val="24"/>
          <w:szCs w:val="24"/>
        </w:rPr>
        <w:t>Scutellaria</w:t>
      </w:r>
      <w:r w:rsidR="00737FBC" w:rsidRPr="00C269FD">
        <w:rPr>
          <w:rFonts w:ascii="Times New Roman" w:hAnsi="Times New Roman" w:cs="Times New Roman"/>
          <w:sz w:val="24"/>
          <w:szCs w:val="24"/>
        </w:rPr>
        <w:t xml:space="preserve">, </w:t>
      </w:r>
      <w:r w:rsidR="00645076" w:rsidRPr="00C269FD">
        <w:rPr>
          <w:rFonts w:ascii="Times New Roman" w:hAnsi="Times New Roman" w:cs="Times New Roman"/>
          <w:sz w:val="24"/>
          <w:szCs w:val="24"/>
        </w:rPr>
        <w:t xml:space="preserve">we performed a phylogenetic-based </w:t>
      </w:r>
      <w:r w:rsidR="00B41C9B" w:rsidRPr="00C269FD">
        <w:rPr>
          <w:rFonts w:ascii="Times New Roman" w:hAnsi="Times New Roman" w:cs="Times New Roman"/>
          <w:sz w:val="24"/>
          <w:szCs w:val="24"/>
        </w:rPr>
        <w:t>analysis</w:t>
      </w:r>
      <w:r w:rsidR="00645076" w:rsidRPr="00C269FD">
        <w:rPr>
          <w:rFonts w:ascii="Times New Roman" w:hAnsi="Times New Roman" w:cs="Times New Roman"/>
          <w:sz w:val="24"/>
          <w:szCs w:val="24"/>
        </w:rPr>
        <w:t xml:space="preserve"> of </w:t>
      </w:r>
      <w:r w:rsidR="00374BC2" w:rsidRPr="00C269FD">
        <w:rPr>
          <w:rFonts w:ascii="Times New Roman" w:hAnsi="Times New Roman" w:cs="Times New Roman"/>
          <w:sz w:val="24"/>
          <w:szCs w:val="24"/>
        </w:rPr>
        <w:t>14</w:t>
      </w:r>
      <w:r w:rsidR="00645076" w:rsidRPr="00C269FD">
        <w:rPr>
          <w:rFonts w:ascii="Times New Roman" w:hAnsi="Times New Roman" w:cs="Times New Roman"/>
          <w:sz w:val="24"/>
          <w:szCs w:val="24"/>
        </w:rPr>
        <w:t xml:space="preserve"> flavonoids</w:t>
      </w:r>
      <w:r w:rsidR="00B41C9B" w:rsidRPr="00C269FD">
        <w:rPr>
          <w:rFonts w:ascii="Times New Roman" w:hAnsi="Times New Roman" w:cs="Times New Roman"/>
          <w:sz w:val="24"/>
          <w:szCs w:val="24"/>
        </w:rPr>
        <w:t xml:space="preserve">, and one </w:t>
      </w:r>
      <w:r w:rsidR="00A10495">
        <w:rPr>
          <w:rFonts w:ascii="Times New Roman" w:hAnsi="Times New Roman" w:cs="Times New Roman"/>
          <w:sz w:val="24"/>
          <w:szCs w:val="24"/>
        </w:rPr>
        <w:t>other metabolite</w:t>
      </w:r>
      <w:r w:rsidR="009F3822"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across</w:t>
      </w:r>
      <w:r w:rsidR="00645076" w:rsidRPr="00C269FD">
        <w:rPr>
          <w:rFonts w:ascii="Times New Roman" w:hAnsi="Times New Roman" w:cs="Times New Roman"/>
          <w:sz w:val="24"/>
          <w:szCs w:val="24"/>
        </w:rPr>
        <w:t xml:space="preserve"> </w:t>
      </w:r>
      <w:r w:rsidR="00B41C9B" w:rsidRPr="00C269FD">
        <w:rPr>
          <w:rFonts w:ascii="Times New Roman" w:hAnsi="Times New Roman" w:cs="Times New Roman"/>
          <w:sz w:val="24"/>
          <w:szCs w:val="24"/>
        </w:rPr>
        <w:t>76</w:t>
      </w:r>
      <w:r w:rsidR="00645076" w:rsidRPr="00C269FD">
        <w:rPr>
          <w:rFonts w:ascii="Times New Roman" w:hAnsi="Times New Roman" w:cs="Times New Roman"/>
          <w:sz w:val="24"/>
          <w:szCs w:val="24"/>
        </w:rPr>
        <w:t xml:space="preserve"> species of </w:t>
      </w:r>
      <w:r w:rsidR="00645076" w:rsidRPr="00C269FD">
        <w:rPr>
          <w:rFonts w:ascii="Times New Roman" w:hAnsi="Times New Roman" w:cs="Times New Roman"/>
          <w:i/>
          <w:iCs/>
          <w:sz w:val="24"/>
          <w:szCs w:val="24"/>
        </w:rPr>
        <w:t>Scutellaria</w:t>
      </w:r>
      <w:r w:rsidR="00645076"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69523E" w:rsidRPr="00C269FD">
        <w:rPr>
          <w:rFonts w:ascii="Times New Roman" w:hAnsi="Times New Roman" w:cs="Times New Roman"/>
          <w:sz w:val="24"/>
          <w:szCs w:val="24"/>
        </w:rPr>
        <w:t xml:space="preserve">A subset of </w:t>
      </w:r>
      <w:r w:rsidR="000C4643">
        <w:rPr>
          <w:rFonts w:ascii="Times New Roman" w:hAnsi="Times New Roman" w:cs="Times New Roman"/>
          <w:sz w:val="24"/>
          <w:szCs w:val="24"/>
        </w:rPr>
        <w:t>13</w:t>
      </w:r>
      <w:r w:rsidR="0069523E" w:rsidRPr="00C269FD">
        <w:rPr>
          <w:rFonts w:ascii="Times New Roman" w:hAnsi="Times New Roman" w:cs="Times New Roman"/>
          <w:sz w:val="24"/>
          <w:szCs w:val="24"/>
        </w:rPr>
        <w:t xml:space="preserve"> species was then selected for additional chemical and genome size analysis.</w:t>
      </w:r>
      <w:r w:rsidR="003200CA" w:rsidRPr="00C269FD">
        <w:rPr>
          <w:rFonts w:ascii="Times New Roman" w:hAnsi="Times New Roman" w:cs="Times New Roman"/>
          <w:sz w:val="24"/>
          <w:szCs w:val="24"/>
        </w:rPr>
        <w:t xml:space="preserve"> </w:t>
      </w:r>
      <w:r w:rsidR="00377497" w:rsidRPr="00C269FD">
        <w:rPr>
          <w:rFonts w:ascii="Times New Roman" w:hAnsi="Times New Roman" w:cs="Times New Roman"/>
          <w:sz w:val="24"/>
          <w:szCs w:val="24"/>
        </w:rPr>
        <w:t>With th</w:t>
      </w:r>
      <w:r w:rsidR="00FB6F39" w:rsidRPr="00C269FD">
        <w:rPr>
          <w:rFonts w:ascii="Times New Roman" w:hAnsi="Times New Roman" w:cs="Times New Roman"/>
          <w:sz w:val="24"/>
          <w:szCs w:val="24"/>
        </w:rPr>
        <w:t>e</w:t>
      </w:r>
      <w:r w:rsidR="00377497" w:rsidRPr="00C269FD">
        <w:rPr>
          <w:rFonts w:ascii="Times New Roman" w:hAnsi="Times New Roman" w:cs="Times New Roman"/>
          <w:sz w:val="24"/>
          <w:szCs w:val="24"/>
        </w:rPr>
        <w:t xml:space="preserve"> </w:t>
      </w:r>
      <w:r w:rsidR="00FB6F39" w:rsidRPr="00C269FD">
        <w:rPr>
          <w:rFonts w:ascii="Times New Roman" w:hAnsi="Times New Roman" w:cs="Times New Roman"/>
          <w:sz w:val="24"/>
          <w:szCs w:val="24"/>
        </w:rPr>
        <w:t xml:space="preserve">results from this </w:t>
      </w:r>
      <w:r w:rsidR="00377497" w:rsidRPr="00C269FD">
        <w:rPr>
          <w:rFonts w:ascii="Times New Roman" w:hAnsi="Times New Roman" w:cs="Times New Roman"/>
          <w:sz w:val="24"/>
          <w:szCs w:val="24"/>
        </w:rPr>
        <w:t>method,</w:t>
      </w:r>
      <w:r w:rsidR="003200CA" w:rsidRPr="00C269FD">
        <w:rPr>
          <w:rFonts w:ascii="Times New Roman" w:hAnsi="Times New Roman" w:cs="Times New Roman"/>
          <w:sz w:val="24"/>
          <w:szCs w:val="24"/>
        </w:rPr>
        <w:t xml:space="preserve"> we identified several species which could serve as target</w:t>
      </w:r>
      <w:r w:rsidR="00B91FA9" w:rsidRPr="00C269FD">
        <w:rPr>
          <w:rFonts w:ascii="Times New Roman" w:hAnsi="Times New Roman" w:cs="Times New Roman"/>
          <w:sz w:val="24"/>
          <w:szCs w:val="24"/>
        </w:rPr>
        <w:t>s</w:t>
      </w:r>
      <w:r w:rsidR="003200CA" w:rsidRPr="00C269FD">
        <w:rPr>
          <w:rFonts w:ascii="Times New Roman" w:hAnsi="Times New Roman" w:cs="Times New Roman"/>
          <w:sz w:val="24"/>
          <w:szCs w:val="24"/>
        </w:rPr>
        <w:t xml:space="preserve"> for biotechnology improvement.</w:t>
      </w:r>
    </w:p>
    <w:p w14:paraId="52C4A43C" w14:textId="77777777" w:rsidR="001E6C09" w:rsidRPr="00C269FD" w:rsidRDefault="001E6C09" w:rsidP="001E6C09">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MATERIALS AND METHODS</w:t>
      </w:r>
    </w:p>
    <w:p w14:paraId="3551BF92" w14:textId="11A946DA" w:rsidR="001E6C09" w:rsidRPr="000D5382" w:rsidRDefault="001E6C09" w:rsidP="005C0396">
      <w:pPr>
        <w:spacing w:after="0" w:line="480" w:lineRule="auto"/>
        <w:ind w:firstLine="720"/>
        <w:rPr>
          <w:rFonts w:ascii="Times New Roman" w:hAnsi="Times New Roman" w:cs="Times New Roman"/>
          <w:b/>
          <w:bCs/>
          <w:i/>
          <w:iCs/>
          <w:sz w:val="24"/>
          <w:szCs w:val="24"/>
          <w:highlight w:val="yellow"/>
        </w:rPr>
      </w:pPr>
      <w:r w:rsidRPr="000D5382">
        <w:rPr>
          <w:rFonts w:ascii="Times New Roman" w:hAnsi="Times New Roman" w:cs="Times New Roman"/>
          <w:b/>
          <w:bCs/>
          <w:i/>
          <w:iCs/>
          <w:sz w:val="24"/>
          <w:szCs w:val="24"/>
          <w:highlight w:val="yellow"/>
        </w:rPr>
        <w:t>Chloroplast genome sequencing</w:t>
      </w:r>
      <w:r w:rsidR="005C0396" w:rsidRPr="000D5382">
        <w:rPr>
          <w:rFonts w:ascii="Times New Roman" w:hAnsi="Times New Roman" w:cs="Times New Roman"/>
          <w:b/>
          <w:bCs/>
          <w:i/>
          <w:iCs/>
          <w:sz w:val="24"/>
          <w:szCs w:val="24"/>
          <w:highlight w:val="yellow"/>
        </w:rPr>
        <w:t xml:space="preserve"> and p</w:t>
      </w:r>
      <w:r w:rsidRPr="000D5382">
        <w:rPr>
          <w:rFonts w:ascii="Times New Roman" w:hAnsi="Times New Roman" w:cs="Times New Roman"/>
          <w:b/>
          <w:bCs/>
          <w:i/>
          <w:iCs/>
          <w:sz w:val="24"/>
          <w:szCs w:val="24"/>
          <w:highlight w:val="yellow"/>
        </w:rPr>
        <w:t>hylogenetic tree construction</w:t>
      </w:r>
      <w:r w:rsidR="005C0396" w:rsidRPr="000D5382">
        <w:rPr>
          <w:rFonts w:ascii="Times New Roman" w:hAnsi="Times New Roman" w:cs="Times New Roman"/>
          <w:b/>
          <w:bCs/>
          <w:i/>
          <w:iCs/>
          <w:sz w:val="24"/>
          <w:szCs w:val="24"/>
          <w:highlight w:val="yellow"/>
        </w:rPr>
        <w:t xml:space="preserve"> – </w:t>
      </w:r>
    </w:p>
    <w:p w14:paraId="260FDCDC" w14:textId="23DA924A" w:rsidR="00FF71CA" w:rsidRPr="00C269FD" w:rsidRDefault="00FF71CA" w:rsidP="005C0396">
      <w:pPr>
        <w:spacing w:after="0" w:line="480" w:lineRule="auto"/>
        <w:ind w:firstLine="720"/>
        <w:rPr>
          <w:rFonts w:ascii="Times New Roman" w:hAnsi="Times New Roman" w:cs="Times New Roman"/>
          <w:color w:val="FF0000"/>
          <w:sz w:val="24"/>
          <w:szCs w:val="24"/>
        </w:rPr>
      </w:pPr>
      <w:r w:rsidRPr="000D5382">
        <w:rPr>
          <w:rFonts w:ascii="Times New Roman" w:hAnsi="Times New Roman" w:cs="Times New Roman"/>
          <w:color w:val="FF0000"/>
          <w:sz w:val="24"/>
          <w:szCs w:val="24"/>
          <w:highlight w:val="yellow"/>
        </w:rPr>
        <w:t xml:space="preserve">Ask </w:t>
      </w:r>
      <w:proofErr w:type="spellStart"/>
      <w:r w:rsidRPr="000D5382">
        <w:rPr>
          <w:rFonts w:ascii="Times New Roman" w:hAnsi="Times New Roman" w:cs="Times New Roman"/>
          <w:color w:val="FF0000"/>
          <w:sz w:val="24"/>
          <w:szCs w:val="24"/>
          <w:highlight w:val="yellow"/>
        </w:rPr>
        <w:t>Yoonkyung</w:t>
      </w:r>
      <w:proofErr w:type="spellEnd"/>
    </w:p>
    <w:p w14:paraId="38A1D5E5" w14:textId="01917FA1" w:rsidR="004D3627" w:rsidRPr="00C269FD" w:rsidRDefault="004D3627" w:rsidP="00646429">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Plant</w:t>
      </w:r>
      <w:r w:rsidR="00523AD2">
        <w:rPr>
          <w:rFonts w:ascii="Times New Roman" w:hAnsi="Times New Roman" w:cs="Times New Roman"/>
          <w:b/>
          <w:bCs/>
          <w:i/>
          <w:iCs/>
          <w:sz w:val="24"/>
          <w:szCs w:val="24"/>
        </w:rPr>
        <w:t xml:space="preserve"> materials</w:t>
      </w:r>
      <w:r w:rsidRPr="00C269FD">
        <w:rPr>
          <w:rFonts w:ascii="Times New Roman" w:hAnsi="Times New Roman" w:cs="Times New Roman"/>
          <w:b/>
          <w:bCs/>
          <w:i/>
          <w:iCs/>
          <w:sz w:val="24"/>
          <w:szCs w:val="24"/>
        </w:rPr>
        <w:t xml:space="preserve"> and </w:t>
      </w:r>
      <w:r w:rsidR="00523AD2">
        <w:rPr>
          <w:rFonts w:ascii="Times New Roman" w:hAnsi="Times New Roman" w:cs="Times New Roman"/>
          <w:b/>
          <w:bCs/>
          <w:i/>
          <w:iCs/>
          <w:sz w:val="24"/>
          <w:szCs w:val="24"/>
        </w:rPr>
        <w:t>growth</w:t>
      </w:r>
      <w:r w:rsidR="001E6C09" w:rsidRPr="00C269FD">
        <w:rPr>
          <w:rFonts w:ascii="Times New Roman" w:hAnsi="Times New Roman" w:cs="Times New Roman"/>
          <w:b/>
          <w:bCs/>
          <w:i/>
          <w:iCs/>
          <w:sz w:val="24"/>
          <w:szCs w:val="24"/>
        </w:rPr>
        <w:t xml:space="preserve"> conditions for fresh </w:t>
      </w:r>
      <w:r w:rsidR="00BC0691" w:rsidRPr="00C269FD">
        <w:rPr>
          <w:rFonts w:ascii="Times New Roman" w:hAnsi="Times New Roman" w:cs="Times New Roman"/>
          <w:b/>
          <w:bCs/>
          <w:i/>
          <w:iCs/>
          <w:sz w:val="24"/>
          <w:szCs w:val="24"/>
        </w:rPr>
        <w:t xml:space="preserve">tissue </w:t>
      </w:r>
      <w:r w:rsidR="001E6C09" w:rsidRPr="00C269FD">
        <w:rPr>
          <w:rFonts w:ascii="Times New Roman" w:hAnsi="Times New Roman" w:cs="Times New Roman"/>
          <w:b/>
          <w:bCs/>
          <w:i/>
          <w:iCs/>
          <w:sz w:val="24"/>
          <w:szCs w:val="24"/>
        </w:rPr>
        <w:t>samples</w:t>
      </w:r>
      <w:r w:rsidR="00646429" w:rsidRPr="00C269FD">
        <w:rPr>
          <w:rFonts w:ascii="Times New Roman" w:hAnsi="Times New Roman" w:cs="Times New Roman"/>
          <w:b/>
          <w:bCs/>
          <w:i/>
          <w:iCs/>
          <w:sz w:val="24"/>
          <w:szCs w:val="24"/>
        </w:rPr>
        <w:t xml:space="preserve"> –</w:t>
      </w:r>
    </w:p>
    <w:p w14:paraId="35D1313D" w14:textId="46785CA8" w:rsidR="00C62863" w:rsidRPr="00C269FD" w:rsidRDefault="00A67CF9"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Viable seeds were </w:t>
      </w:r>
      <w:r w:rsidR="00C62863" w:rsidRPr="00C269FD">
        <w:rPr>
          <w:rFonts w:ascii="Times New Roman" w:hAnsi="Times New Roman" w:cs="Times New Roman"/>
          <w:sz w:val="24"/>
          <w:szCs w:val="24"/>
        </w:rPr>
        <w:t xml:space="preserve">obtained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altissima</w:t>
      </w:r>
      <w:proofErr w:type="spellEnd"/>
      <w:r w:rsidRPr="00C269FD">
        <w:rPr>
          <w:rFonts w:ascii="Times New Roman" w:hAnsi="Times New Roman" w:cs="Times New Roman"/>
          <w:sz w:val="24"/>
          <w:szCs w:val="24"/>
        </w:rPr>
        <w:t>,</w:t>
      </w:r>
      <w:r w:rsidR="00D40864" w:rsidRPr="00C269FD">
        <w:rPr>
          <w:rFonts w:ascii="Times New Roman" w:hAnsi="Times New Roman" w:cs="Times New Roman"/>
          <w:sz w:val="24"/>
          <w:szCs w:val="24"/>
        </w:rPr>
        <w:t xml:space="preserve"> </w:t>
      </w:r>
      <w:r w:rsidR="00D40864" w:rsidRPr="00C269FD">
        <w:rPr>
          <w:rFonts w:ascii="Times New Roman" w:hAnsi="Times New Roman" w:cs="Times New Roman"/>
          <w:i/>
          <w:iCs/>
          <w:sz w:val="24"/>
          <w:szCs w:val="24"/>
        </w:rPr>
        <w:t xml:space="preserve">S. </w:t>
      </w:r>
      <w:proofErr w:type="spellStart"/>
      <w:r w:rsidR="00D40864" w:rsidRPr="00C269FD">
        <w:rPr>
          <w:rFonts w:ascii="Times New Roman" w:hAnsi="Times New Roman" w:cs="Times New Roman"/>
          <w:i/>
          <w:iCs/>
          <w:sz w:val="24"/>
          <w:szCs w:val="24"/>
        </w:rPr>
        <w:t>arenicola</w:t>
      </w:r>
      <w:proofErr w:type="spellEnd"/>
      <w:r w:rsidR="00D40864" w:rsidRPr="00C269FD">
        <w:rPr>
          <w:rFonts w:ascii="Times New Roman" w:hAnsi="Times New Roman" w:cs="Times New Roman"/>
          <w:sz w:val="24"/>
          <w:szCs w:val="24"/>
        </w:rPr>
        <w:t>,</w:t>
      </w:r>
      <w:r w:rsidR="00C62863" w:rsidRPr="00C269FD">
        <w:rPr>
          <w:rFonts w:ascii="Times New Roman" w:hAnsi="Times New Roman" w:cs="Times New Roman"/>
          <w:sz w:val="24"/>
          <w:szCs w:val="24"/>
        </w:rPr>
        <w:t xml:space="preserve"> </w:t>
      </w:r>
      <w:r w:rsidR="00C62863" w:rsidRPr="00C269FD">
        <w:rPr>
          <w:rFonts w:ascii="Times New Roman" w:hAnsi="Times New Roman" w:cs="Times New Roman"/>
          <w:i/>
          <w:iCs/>
          <w:sz w:val="24"/>
          <w:szCs w:val="24"/>
        </w:rPr>
        <w:t>S. baicalensis</w:t>
      </w:r>
      <w:r w:rsidR="00C62863" w:rsidRPr="00C269FD">
        <w:rPr>
          <w:rFonts w:ascii="Times New Roman" w:hAnsi="Times New Roman" w:cs="Times New Roman"/>
          <w:sz w:val="24"/>
          <w:szCs w:val="24"/>
        </w:rPr>
        <w:t xml:space="preserve">, </w:t>
      </w:r>
      <w:r w:rsidR="001428A0" w:rsidRPr="00C269FD">
        <w:rPr>
          <w:rFonts w:ascii="Times New Roman" w:hAnsi="Times New Roman" w:cs="Times New Roman"/>
          <w:i/>
          <w:iCs/>
          <w:sz w:val="24"/>
          <w:szCs w:val="24"/>
        </w:rPr>
        <w:t xml:space="preserve">S. </w:t>
      </w:r>
      <w:proofErr w:type="spellStart"/>
      <w:r w:rsidR="001428A0" w:rsidRPr="00C269FD">
        <w:rPr>
          <w:rFonts w:ascii="Times New Roman" w:hAnsi="Times New Roman" w:cs="Times New Roman"/>
          <w:i/>
          <w:iCs/>
          <w:sz w:val="24"/>
          <w:szCs w:val="24"/>
        </w:rPr>
        <w:t>leonardii</w:t>
      </w:r>
      <w:proofErr w:type="spellEnd"/>
      <w:r w:rsidR="001428A0" w:rsidRPr="00C269FD">
        <w:rPr>
          <w:rFonts w:ascii="Times New Roman" w:hAnsi="Times New Roman" w:cs="Times New Roman"/>
          <w:sz w:val="24"/>
          <w:szCs w:val="24"/>
        </w:rPr>
        <w:t xml:space="preserve">, and </w:t>
      </w:r>
      <w:r w:rsidR="001428A0" w:rsidRPr="00C269FD">
        <w:rPr>
          <w:rFonts w:ascii="Times New Roman" w:hAnsi="Times New Roman" w:cs="Times New Roman"/>
          <w:i/>
          <w:iCs/>
          <w:sz w:val="24"/>
          <w:szCs w:val="24"/>
        </w:rPr>
        <w:t>S. racemosa</w:t>
      </w:r>
      <w:r w:rsidR="001428A0" w:rsidRPr="00C269FD">
        <w:rPr>
          <w:rFonts w:ascii="Times New Roman" w:hAnsi="Times New Roman" w:cs="Times New Roman"/>
          <w:sz w:val="24"/>
          <w:szCs w:val="24"/>
        </w:rPr>
        <w:t>.</w:t>
      </w:r>
      <w:r w:rsidR="00A36291" w:rsidRPr="00C269FD">
        <w:rPr>
          <w:rFonts w:ascii="Times New Roman" w:hAnsi="Times New Roman" w:cs="Times New Roman"/>
          <w:sz w:val="24"/>
          <w:szCs w:val="24"/>
        </w:rPr>
        <w:t xml:space="preserve"> Seeds for </w:t>
      </w:r>
      <w:r w:rsidR="007064B2" w:rsidRPr="00C269FD">
        <w:rPr>
          <w:rFonts w:ascii="Times New Roman" w:hAnsi="Times New Roman" w:cs="Times New Roman"/>
          <w:sz w:val="24"/>
          <w:szCs w:val="24"/>
        </w:rPr>
        <w:t>all these</w:t>
      </w:r>
      <w:r w:rsidR="00A36291" w:rsidRPr="00C269FD">
        <w:rPr>
          <w:rFonts w:ascii="Times New Roman" w:hAnsi="Times New Roman" w:cs="Times New Roman"/>
          <w:sz w:val="24"/>
          <w:szCs w:val="24"/>
        </w:rPr>
        <w:t xml:space="preserve"> species, except </w:t>
      </w:r>
      <w:r w:rsidR="00A36291" w:rsidRPr="00C269FD">
        <w:rPr>
          <w:rFonts w:ascii="Times New Roman" w:hAnsi="Times New Roman" w:cs="Times New Roman"/>
          <w:i/>
          <w:iCs/>
          <w:sz w:val="24"/>
          <w:szCs w:val="24"/>
        </w:rPr>
        <w:t>S. racemosa</w:t>
      </w:r>
      <w:r w:rsidR="00A36291" w:rsidRPr="00C269FD">
        <w:rPr>
          <w:rFonts w:ascii="Times New Roman" w:hAnsi="Times New Roman" w:cs="Times New Roman"/>
          <w:sz w:val="24"/>
          <w:szCs w:val="24"/>
        </w:rPr>
        <w:t>, were ordered from retailer</w:t>
      </w:r>
      <w:r w:rsidR="00523AD2">
        <w:rPr>
          <w:rFonts w:ascii="Times New Roman" w:hAnsi="Times New Roman" w:cs="Times New Roman"/>
          <w:sz w:val="24"/>
          <w:szCs w:val="24"/>
        </w:rPr>
        <w:t>s</w:t>
      </w:r>
      <w:r w:rsidR="00A36291" w:rsidRPr="00C269FD">
        <w:rPr>
          <w:rFonts w:ascii="Times New Roman" w:hAnsi="Times New Roman" w:cs="Times New Roman"/>
          <w:sz w:val="24"/>
          <w:szCs w:val="24"/>
        </w:rPr>
        <w:t xml:space="preserve">. </w:t>
      </w:r>
      <w:r w:rsidR="00A36291" w:rsidRPr="00C269FD">
        <w:rPr>
          <w:rFonts w:ascii="Times New Roman" w:hAnsi="Times New Roman" w:cs="Times New Roman"/>
          <w:i/>
          <w:iCs/>
          <w:sz w:val="24"/>
          <w:szCs w:val="24"/>
        </w:rPr>
        <w:t xml:space="preserve">S. racemosa </w:t>
      </w:r>
      <w:r w:rsidR="004F2BCE">
        <w:rPr>
          <w:rFonts w:ascii="Times New Roman" w:hAnsi="Times New Roman" w:cs="Times New Roman"/>
          <w:sz w:val="24"/>
          <w:szCs w:val="24"/>
        </w:rPr>
        <w:t>mature plants</w:t>
      </w:r>
      <w:r w:rsidR="00A36291" w:rsidRPr="00C269FD">
        <w:rPr>
          <w:rFonts w:ascii="Times New Roman" w:hAnsi="Times New Roman" w:cs="Times New Roman"/>
          <w:sz w:val="24"/>
          <w:szCs w:val="24"/>
        </w:rPr>
        <w:t xml:space="preserve"> were </w:t>
      </w:r>
      <w:r w:rsidR="004F2BCE">
        <w:rPr>
          <w:rFonts w:ascii="Times New Roman" w:hAnsi="Times New Roman" w:cs="Times New Roman"/>
          <w:sz w:val="24"/>
          <w:szCs w:val="24"/>
        </w:rPr>
        <w:t>taken from a field in Hattiesburg, Mississippi, USA and further grown</w:t>
      </w:r>
      <w:r w:rsidR="000C4643">
        <w:rPr>
          <w:rFonts w:ascii="Times New Roman" w:hAnsi="Times New Roman" w:cs="Times New Roman"/>
          <w:sz w:val="24"/>
          <w:szCs w:val="24"/>
        </w:rPr>
        <w:t xml:space="preserve"> in indoor conditions at the University of Florida</w:t>
      </w:r>
      <w:r w:rsidR="004F2BCE">
        <w:rPr>
          <w:rFonts w:ascii="Times New Roman" w:hAnsi="Times New Roman" w:cs="Times New Roman"/>
          <w:sz w:val="24"/>
          <w:szCs w:val="24"/>
        </w:rPr>
        <w:t xml:space="preserve"> before harvesting seeds.</w:t>
      </w:r>
      <w:r w:rsidR="0098657A" w:rsidRPr="000550AB">
        <w:rPr>
          <w:rFonts w:ascii="Times New Roman" w:hAnsi="Times New Roman" w:cs="Times New Roman"/>
          <w:sz w:val="24"/>
          <w:szCs w:val="24"/>
        </w:rPr>
        <w:t xml:space="preserve"> </w:t>
      </w:r>
      <w:r w:rsidR="001428A0" w:rsidRPr="000550AB">
        <w:rPr>
          <w:rFonts w:ascii="Times New Roman" w:hAnsi="Times New Roman" w:cs="Times New Roman"/>
          <w:sz w:val="24"/>
          <w:szCs w:val="24"/>
        </w:rPr>
        <w:t xml:space="preserve">To improve germination rate, seeds were </w:t>
      </w:r>
      <w:r w:rsidR="007064B2" w:rsidRPr="000550AB">
        <w:rPr>
          <w:rFonts w:ascii="Times New Roman" w:hAnsi="Times New Roman" w:cs="Times New Roman"/>
          <w:sz w:val="24"/>
          <w:szCs w:val="24"/>
        </w:rPr>
        <w:t xml:space="preserve">first </w:t>
      </w:r>
      <w:r w:rsidR="001428A0" w:rsidRPr="000550AB">
        <w:rPr>
          <w:rFonts w:ascii="Times New Roman" w:hAnsi="Times New Roman" w:cs="Times New Roman"/>
          <w:sz w:val="24"/>
          <w:szCs w:val="24"/>
        </w:rPr>
        <w:t xml:space="preserve">incubated in a 100 </w:t>
      </w:r>
      <w:r w:rsidR="007064B2" w:rsidRPr="000550AB">
        <w:rPr>
          <w:rFonts w:ascii="Times New Roman" w:hAnsi="Times New Roman" w:cs="Times New Roman"/>
          <w:sz w:val="24"/>
          <w:szCs w:val="24"/>
        </w:rPr>
        <w:t>µ</w:t>
      </w:r>
      <w:r w:rsidR="001428A0" w:rsidRPr="000550AB">
        <w:rPr>
          <w:rFonts w:ascii="Times New Roman" w:hAnsi="Times New Roman" w:cs="Times New Roman"/>
          <w:sz w:val="24"/>
          <w:szCs w:val="24"/>
        </w:rPr>
        <w:t xml:space="preserve">M solution of gibberellic acid for 1 hour with gentle shaking. </w:t>
      </w:r>
      <w:r w:rsidR="007064B2" w:rsidRPr="000550AB">
        <w:rPr>
          <w:rFonts w:ascii="Times New Roman" w:hAnsi="Times New Roman" w:cs="Times New Roman"/>
          <w:sz w:val="24"/>
          <w:szCs w:val="24"/>
        </w:rPr>
        <w:t xml:space="preserve">Seeds were then planted on moist, </w:t>
      </w:r>
      <w:proofErr w:type="spellStart"/>
      <w:r w:rsidR="007064B2" w:rsidRPr="000550AB">
        <w:rPr>
          <w:rFonts w:ascii="Times New Roman" w:hAnsi="Times New Roman" w:cs="Times New Roman"/>
          <w:sz w:val="24"/>
          <w:szCs w:val="24"/>
        </w:rPr>
        <w:t>Sungro</w:t>
      </w:r>
      <w:proofErr w:type="spellEnd"/>
      <w:r w:rsidR="007064B2" w:rsidRPr="000550AB">
        <w:rPr>
          <w:rFonts w:ascii="Times New Roman" w:hAnsi="Times New Roman" w:cs="Times New Roman"/>
          <w:sz w:val="24"/>
          <w:szCs w:val="24"/>
        </w:rPr>
        <w:t xml:space="preserve">© Propagation Mix soil, and watered every 5-8 days. </w:t>
      </w:r>
      <w:r w:rsidR="00A36291" w:rsidRPr="000550AB">
        <w:rPr>
          <w:rFonts w:ascii="Times New Roman" w:hAnsi="Times New Roman" w:cs="Times New Roman"/>
          <w:sz w:val="24"/>
          <w:szCs w:val="24"/>
        </w:rPr>
        <w:t>Plants were grown</w:t>
      </w:r>
      <w:r w:rsidR="0098657A" w:rsidRPr="000550AB">
        <w:rPr>
          <w:rFonts w:ascii="Times New Roman" w:hAnsi="Times New Roman" w:cs="Times New Roman"/>
          <w:sz w:val="24"/>
          <w:szCs w:val="24"/>
        </w:rPr>
        <w:t xml:space="preserve"> at the University of Florida (Florida, USA)</w:t>
      </w:r>
      <w:r w:rsidR="00A36291" w:rsidRPr="000550AB">
        <w:rPr>
          <w:rFonts w:ascii="Times New Roman" w:hAnsi="Times New Roman" w:cs="Times New Roman"/>
          <w:sz w:val="24"/>
          <w:szCs w:val="24"/>
        </w:rPr>
        <w:t xml:space="preserve"> in indoor, </w:t>
      </w:r>
      <w:r w:rsidR="007064B2" w:rsidRPr="000550AB">
        <w:rPr>
          <w:rFonts w:ascii="Times New Roman" w:hAnsi="Times New Roman" w:cs="Times New Roman"/>
          <w:sz w:val="24"/>
          <w:szCs w:val="24"/>
        </w:rPr>
        <w:t xml:space="preserve">climate-controlled conditions at </w:t>
      </w:r>
      <w:r w:rsidR="003369DE" w:rsidRPr="000550AB">
        <w:rPr>
          <w:rFonts w:ascii="Times New Roman" w:hAnsi="Times New Roman" w:cs="Times New Roman"/>
          <w:sz w:val="24"/>
          <w:szCs w:val="24"/>
        </w:rPr>
        <w:t>21</w:t>
      </w:r>
      <w:r w:rsidR="007064B2" w:rsidRPr="000550AB">
        <w:rPr>
          <w:rFonts w:ascii="Times New Roman" w:hAnsi="Times New Roman" w:cs="Times New Roman"/>
          <w:sz w:val="24"/>
          <w:szCs w:val="24"/>
        </w:rPr>
        <w:t>-</w:t>
      </w:r>
      <w:r w:rsidR="003369DE" w:rsidRPr="000550AB">
        <w:rPr>
          <w:rFonts w:ascii="Times New Roman" w:hAnsi="Times New Roman" w:cs="Times New Roman"/>
          <w:sz w:val="24"/>
          <w:szCs w:val="24"/>
        </w:rPr>
        <w:t>23</w:t>
      </w:r>
      <w:r w:rsidR="007064B2" w:rsidRPr="000550AB">
        <w:rPr>
          <w:rFonts w:ascii="Times New Roman" w:hAnsi="Times New Roman" w:cs="Times New Roman"/>
          <w:sz w:val="24"/>
          <w:szCs w:val="24"/>
        </w:rPr>
        <w:t xml:space="preserve">°C </w:t>
      </w:r>
      <w:r w:rsidR="00A36291" w:rsidRPr="000550AB">
        <w:rPr>
          <w:rFonts w:ascii="Times New Roman" w:hAnsi="Times New Roman" w:cs="Times New Roman"/>
          <w:sz w:val="24"/>
          <w:szCs w:val="24"/>
        </w:rPr>
        <w:t>under fluorescent lighting</w:t>
      </w:r>
      <w:r w:rsidR="003369DE" w:rsidRPr="000550AB">
        <w:rPr>
          <w:rFonts w:ascii="Times New Roman" w:hAnsi="Times New Roman" w:cs="Times New Roman"/>
          <w:sz w:val="24"/>
          <w:szCs w:val="24"/>
        </w:rPr>
        <w:t xml:space="preserve"> with a light intensity of 140 </w:t>
      </w:r>
      <w:r w:rsidR="004F2BCE" w:rsidRPr="004F2BCE">
        <w:rPr>
          <w:rFonts w:ascii="Symbol" w:hAnsi="Symbol" w:cs="Times New Roman"/>
          <w:sz w:val="24"/>
          <w:szCs w:val="24"/>
        </w:rPr>
        <w:t>m</w:t>
      </w:r>
      <w:r w:rsidR="003369DE" w:rsidRPr="000550AB">
        <w:rPr>
          <w:rFonts w:ascii="Times New Roman" w:hAnsi="Times New Roman" w:cs="Times New Roman"/>
          <w:sz w:val="24"/>
          <w:szCs w:val="24"/>
        </w:rPr>
        <w:t>E m</w:t>
      </w:r>
      <w:r w:rsidR="003369DE" w:rsidRPr="000550AB">
        <w:rPr>
          <w:rFonts w:ascii="Times New Roman" w:hAnsi="Times New Roman" w:cs="Times New Roman"/>
          <w:sz w:val="24"/>
          <w:szCs w:val="24"/>
          <w:vertAlign w:val="superscript"/>
        </w:rPr>
        <w:t>-2</w:t>
      </w:r>
      <w:r w:rsidR="003369DE" w:rsidRPr="000550AB">
        <w:rPr>
          <w:rFonts w:ascii="Times New Roman" w:hAnsi="Times New Roman" w:cs="Times New Roman"/>
          <w:sz w:val="24"/>
          <w:szCs w:val="24"/>
        </w:rPr>
        <w:t>s</w:t>
      </w:r>
      <w:r w:rsidR="003369DE" w:rsidRPr="000550AB">
        <w:rPr>
          <w:rFonts w:ascii="Times New Roman" w:hAnsi="Times New Roman" w:cs="Times New Roman"/>
          <w:sz w:val="24"/>
          <w:szCs w:val="24"/>
          <w:vertAlign w:val="superscript"/>
        </w:rPr>
        <w:t>-1</w:t>
      </w:r>
      <w:r w:rsidR="003369DE" w:rsidRPr="000550AB">
        <w:rPr>
          <w:rFonts w:ascii="Times New Roman" w:hAnsi="Times New Roman" w:cs="Times New Roman"/>
          <w:sz w:val="24"/>
          <w:szCs w:val="24"/>
        </w:rPr>
        <w:t xml:space="preserve"> in a 16 hour light/ 8 hour dark photoperiod.</w:t>
      </w:r>
      <w:r w:rsidR="00BC0691" w:rsidRPr="000550AB">
        <w:rPr>
          <w:rFonts w:ascii="Times New Roman" w:hAnsi="Times New Roman" w:cs="Times New Roman"/>
          <w:sz w:val="24"/>
          <w:szCs w:val="24"/>
        </w:rPr>
        <w:t xml:space="preserve"> </w:t>
      </w:r>
      <w:r w:rsidR="004F2BCE">
        <w:rPr>
          <w:rFonts w:ascii="Times New Roman" w:hAnsi="Times New Roman" w:cs="Times New Roman"/>
          <w:sz w:val="24"/>
          <w:szCs w:val="24"/>
        </w:rPr>
        <w:t>Various t</w:t>
      </w:r>
      <w:r w:rsidR="00BC0691" w:rsidRPr="000550AB">
        <w:rPr>
          <w:rFonts w:ascii="Times New Roman" w:hAnsi="Times New Roman" w:cs="Times New Roman"/>
          <w:sz w:val="24"/>
          <w:szCs w:val="24"/>
        </w:rPr>
        <w:t xml:space="preserve">issue samples were taken </w:t>
      </w:r>
      <w:r w:rsidR="00523AD2">
        <w:rPr>
          <w:rFonts w:ascii="Times New Roman" w:hAnsi="Times New Roman" w:cs="Times New Roman"/>
          <w:sz w:val="24"/>
          <w:szCs w:val="24"/>
        </w:rPr>
        <w:t>at</w:t>
      </w:r>
      <w:r w:rsidR="00BC0691" w:rsidRPr="000550AB">
        <w:rPr>
          <w:rFonts w:ascii="Times New Roman" w:hAnsi="Times New Roman" w:cs="Times New Roman"/>
          <w:sz w:val="24"/>
          <w:szCs w:val="24"/>
        </w:rPr>
        <w:t xml:space="preserve"> </w:t>
      </w:r>
      <w:r w:rsidR="000550AB" w:rsidRPr="000550AB">
        <w:rPr>
          <w:rFonts w:ascii="Times New Roman" w:hAnsi="Times New Roman" w:cs="Times New Roman"/>
          <w:sz w:val="24"/>
          <w:szCs w:val="24"/>
        </w:rPr>
        <w:t xml:space="preserve">six </w:t>
      </w:r>
      <w:r w:rsidR="00BC0691" w:rsidRPr="00C269FD">
        <w:rPr>
          <w:rFonts w:ascii="Times New Roman" w:hAnsi="Times New Roman" w:cs="Times New Roman"/>
          <w:sz w:val="24"/>
          <w:szCs w:val="24"/>
        </w:rPr>
        <w:t>weeks after germination.</w:t>
      </w:r>
      <w:r w:rsidR="00A36291" w:rsidRPr="00C269FD">
        <w:rPr>
          <w:rFonts w:ascii="Times New Roman" w:hAnsi="Times New Roman" w:cs="Times New Roman"/>
          <w:sz w:val="24"/>
          <w:szCs w:val="24"/>
        </w:rPr>
        <w:t xml:space="preserve"> </w:t>
      </w:r>
    </w:p>
    <w:p w14:paraId="60CB8486" w14:textId="34A82025" w:rsidR="003C7BBA" w:rsidRPr="00C269FD" w:rsidRDefault="00110A71" w:rsidP="00646429">
      <w:pPr>
        <w:spacing w:after="0" w:line="480" w:lineRule="auto"/>
        <w:ind w:firstLine="720"/>
        <w:rPr>
          <w:rFonts w:ascii="Times New Roman" w:hAnsi="Times New Roman" w:cs="Times New Roman"/>
          <w:sz w:val="24"/>
          <w:szCs w:val="24"/>
        </w:rPr>
      </w:pPr>
      <w:r w:rsidRPr="004F2BCE">
        <w:rPr>
          <w:rFonts w:ascii="Times New Roman" w:hAnsi="Times New Roman" w:cs="Times New Roman"/>
          <w:sz w:val="24"/>
          <w:szCs w:val="24"/>
          <w:highlight w:val="yellow"/>
        </w:rPr>
        <w:t>The</w:t>
      </w:r>
      <w:r w:rsidR="009A1B7C" w:rsidRPr="004F2BCE">
        <w:rPr>
          <w:rFonts w:ascii="Times New Roman" w:hAnsi="Times New Roman" w:cs="Times New Roman"/>
          <w:sz w:val="24"/>
          <w:szCs w:val="24"/>
          <w:highlight w:val="yellow"/>
        </w:rPr>
        <w:t xml:space="preserve"> species of</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S. insignis</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 xml:space="preserve">S. </w:t>
      </w:r>
      <w:proofErr w:type="spellStart"/>
      <w:r w:rsidR="00BC0691" w:rsidRPr="004F2BCE">
        <w:rPr>
          <w:rFonts w:ascii="Times New Roman" w:hAnsi="Times New Roman" w:cs="Times New Roman"/>
          <w:i/>
          <w:iCs/>
          <w:sz w:val="24"/>
          <w:szCs w:val="24"/>
          <w:highlight w:val="yellow"/>
        </w:rPr>
        <w:t>indica</w:t>
      </w:r>
      <w:proofErr w:type="spellEnd"/>
      <w:r w:rsidR="00BC0691" w:rsidRPr="004F2BCE">
        <w:rPr>
          <w:rFonts w:ascii="Times New Roman" w:hAnsi="Times New Roman" w:cs="Times New Roman"/>
          <w:i/>
          <w:iCs/>
          <w:sz w:val="24"/>
          <w:szCs w:val="24"/>
          <w:highlight w:val="yellow"/>
        </w:rPr>
        <w:t xml:space="preserve"> var</w:t>
      </w:r>
      <w:r w:rsidR="009A1B7C" w:rsidRPr="004F2BCE">
        <w:rPr>
          <w:rFonts w:ascii="Times New Roman" w:hAnsi="Times New Roman" w:cs="Times New Roman"/>
          <w:i/>
          <w:iCs/>
          <w:sz w:val="24"/>
          <w:szCs w:val="24"/>
          <w:highlight w:val="yellow"/>
        </w:rPr>
        <w:t>.</w:t>
      </w:r>
      <w:r w:rsidR="00BC0691" w:rsidRPr="004F2BCE">
        <w:rPr>
          <w:rFonts w:ascii="Times New Roman" w:hAnsi="Times New Roman" w:cs="Times New Roman"/>
          <w:i/>
          <w:iCs/>
          <w:sz w:val="24"/>
          <w:szCs w:val="24"/>
          <w:highlight w:val="yellow"/>
        </w:rPr>
        <w:t xml:space="preserve"> coccinea</w:t>
      </w:r>
      <w:r w:rsidR="00BC0691" w:rsidRPr="004F2BCE">
        <w:rPr>
          <w:rFonts w:ascii="Times New Roman" w:hAnsi="Times New Roman" w:cs="Times New Roman"/>
          <w:sz w:val="24"/>
          <w:szCs w:val="24"/>
          <w:highlight w:val="yellow"/>
        </w:rPr>
        <w:t xml:space="preserve">, </w:t>
      </w:r>
      <w:r w:rsidR="00BC0691" w:rsidRPr="004F2BCE">
        <w:rPr>
          <w:rFonts w:ascii="Times New Roman" w:hAnsi="Times New Roman" w:cs="Times New Roman"/>
          <w:i/>
          <w:iCs/>
          <w:sz w:val="24"/>
          <w:szCs w:val="24"/>
          <w:highlight w:val="yellow"/>
        </w:rPr>
        <w:t xml:space="preserve">S. </w:t>
      </w:r>
      <w:proofErr w:type="spellStart"/>
      <w:r w:rsidR="00BC0691" w:rsidRPr="004F2BCE">
        <w:rPr>
          <w:rFonts w:ascii="Times New Roman" w:hAnsi="Times New Roman" w:cs="Times New Roman"/>
          <w:i/>
          <w:iCs/>
          <w:sz w:val="24"/>
          <w:szCs w:val="24"/>
          <w:highlight w:val="yellow"/>
        </w:rPr>
        <w:t>barbata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strigillosa</w:t>
      </w:r>
      <w:proofErr w:type="spellEnd"/>
      <w:r w:rsidR="009A1B7C" w:rsidRPr="004F2BCE">
        <w:rPr>
          <w:rFonts w:ascii="Times New Roman" w:hAnsi="Times New Roman" w:cs="Times New Roman"/>
          <w:sz w:val="24"/>
          <w:szCs w:val="24"/>
          <w:highlight w:val="yellow"/>
        </w:rPr>
        <w:t xml:space="preserve">,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dependens</w:t>
      </w:r>
      <w:proofErr w:type="spellEnd"/>
      <w:r w:rsidR="009A1B7C" w:rsidRPr="004F2BCE">
        <w:rPr>
          <w:rFonts w:ascii="Times New Roman" w:hAnsi="Times New Roman" w:cs="Times New Roman"/>
          <w:sz w:val="24"/>
          <w:szCs w:val="24"/>
          <w:highlight w:val="yellow"/>
        </w:rPr>
        <w:t xml:space="preserve">, and </w:t>
      </w:r>
      <w:r w:rsidR="009A1B7C" w:rsidRPr="004F2BCE">
        <w:rPr>
          <w:rFonts w:ascii="Times New Roman" w:hAnsi="Times New Roman" w:cs="Times New Roman"/>
          <w:i/>
          <w:iCs/>
          <w:sz w:val="24"/>
          <w:szCs w:val="24"/>
          <w:highlight w:val="yellow"/>
        </w:rPr>
        <w:t xml:space="preserve">S. </w:t>
      </w:r>
      <w:proofErr w:type="spellStart"/>
      <w:r w:rsidR="009A1B7C" w:rsidRPr="004F2BCE">
        <w:rPr>
          <w:rFonts w:ascii="Times New Roman" w:hAnsi="Times New Roman" w:cs="Times New Roman"/>
          <w:i/>
          <w:iCs/>
          <w:sz w:val="24"/>
          <w:szCs w:val="24"/>
          <w:highlight w:val="yellow"/>
        </w:rPr>
        <w:t>pekinensis</w:t>
      </w:r>
      <w:proofErr w:type="spellEnd"/>
      <w:r w:rsidR="009A1B7C" w:rsidRPr="004F2BCE">
        <w:rPr>
          <w:rFonts w:ascii="Times New Roman" w:hAnsi="Times New Roman" w:cs="Times New Roman"/>
          <w:i/>
          <w:iCs/>
          <w:sz w:val="24"/>
          <w:szCs w:val="24"/>
          <w:highlight w:val="yellow"/>
        </w:rPr>
        <w:t xml:space="preserve"> var. </w:t>
      </w:r>
      <w:proofErr w:type="spellStart"/>
      <w:r w:rsidRPr="004F2BCE">
        <w:rPr>
          <w:rFonts w:ascii="Times New Roman" w:hAnsi="Times New Roman" w:cs="Times New Roman"/>
          <w:i/>
          <w:iCs/>
          <w:sz w:val="24"/>
          <w:szCs w:val="24"/>
          <w:highlight w:val="yellow"/>
        </w:rPr>
        <w:t>alpina</w:t>
      </w:r>
      <w:proofErr w:type="spellEnd"/>
      <w:r w:rsidRPr="004F2BCE">
        <w:rPr>
          <w:rFonts w:ascii="Times New Roman" w:hAnsi="Times New Roman" w:cs="Times New Roman"/>
          <w:sz w:val="24"/>
          <w:szCs w:val="24"/>
          <w:highlight w:val="yellow"/>
        </w:rPr>
        <w:t xml:space="preserve"> were </w:t>
      </w:r>
      <w:r w:rsidR="00523AD2" w:rsidRPr="00C269FD">
        <w:rPr>
          <w:rFonts w:ascii="Times New Roman" w:hAnsi="Times New Roman" w:cs="Times New Roman"/>
          <w:sz w:val="24"/>
          <w:szCs w:val="24"/>
        </w:rPr>
        <w:t xml:space="preserve">collected from the field </w:t>
      </w:r>
      <w:r w:rsidR="00523AD2">
        <w:rPr>
          <w:rFonts w:ascii="Times New Roman" w:hAnsi="Times New Roman" w:cs="Times New Roman"/>
          <w:sz w:val="24"/>
          <w:szCs w:val="24"/>
        </w:rPr>
        <w:t xml:space="preserve">in Korea </w:t>
      </w:r>
      <w:r w:rsidR="00523AD2" w:rsidRPr="00C269FD">
        <w:rPr>
          <w:rFonts w:ascii="Times New Roman" w:hAnsi="Times New Roman" w:cs="Times New Roman"/>
          <w:sz w:val="24"/>
          <w:szCs w:val="24"/>
        </w:rPr>
        <w:t xml:space="preserve">and transplanted in the greenhouses of the </w:t>
      </w:r>
      <w:proofErr w:type="spellStart"/>
      <w:r w:rsidR="00523AD2" w:rsidRPr="00C269FD">
        <w:rPr>
          <w:rFonts w:ascii="Times New Roman" w:hAnsi="Times New Roman" w:cs="Times New Roman"/>
          <w:sz w:val="24"/>
          <w:szCs w:val="24"/>
        </w:rPr>
        <w:t>Sungshin</w:t>
      </w:r>
      <w:proofErr w:type="spellEnd"/>
      <w:r w:rsidR="00523AD2" w:rsidRPr="00C269FD">
        <w:rPr>
          <w:rFonts w:ascii="Times New Roman" w:hAnsi="Times New Roman" w:cs="Times New Roman"/>
          <w:sz w:val="24"/>
          <w:szCs w:val="24"/>
        </w:rPr>
        <w:t xml:space="preserve"> Women’s University</w:t>
      </w:r>
      <w:r w:rsidR="00523AD2">
        <w:rPr>
          <w:rFonts w:ascii="Times New Roman" w:hAnsi="Times New Roman" w:cs="Times New Roman"/>
          <w:sz w:val="24"/>
          <w:szCs w:val="24"/>
        </w:rPr>
        <w:t>, Korea.</w:t>
      </w:r>
      <w:r w:rsidR="00523AD2" w:rsidRPr="00C269FD">
        <w:rPr>
          <w:rFonts w:ascii="Times New Roman" w:hAnsi="Times New Roman" w:cs="Times New Roman"/>
          <w:sz w:val="24"/>
          <w:szCs w:val="24"/>
        </w:rPr>
        <w:t xml:space="preserve"> </w:t>
      </w:r>
      <w:r w:rsidRPr="004F2BCE">
        <w:rPr>
          <w:rFonts w:ascii="Times New Roman" w:hAnsi="Times New Roman" w:cs="Times New Roman"/>
          <w:sz w:val="24"/>
          <w:szCs w:val="24"/>
          <w:highlight w:val="yellow"/>
        </w:rPr>
        <w:t xml:space="preserve">grown at </w:t>
      </w:r>
      <w:proofErr w:type="spellStart"/>
      <w:r w:rsidRPr="004F2BCE">
        <w:rPr>
          <w:rFonts w:ascii="Times New Roman" w:hAnsi="Times New Roman" w:cs="Times New Roman"/>
          <w:sz w:val="24"/>
          <w:szCs w:val="24"/>
          <w:highlight w:val="yellow"/>
        </w:rPr>
        <w:t>Sungshin</w:t>
      </w:r>
      <w:proofErr w:type="spellEnd"/>
      <w:r w:rsidRPr="004F2BCE">
        <w:rPr>
          <w:rFonts w:ascii="Times New Roman" w:hAnsi="Times New Roman" w:cs="Times New Roman"/>
          <w:sz w:val="24"/>
          <w:szCs w:val="24"/>
          <w:highlight w:val="yellow"/>
        </w:rPr>
        <w:t xml:space="preserve"> Women’s University (Seoul, Korea).</w:t>
      </w:r>
      <w:r w:rsidR="009A1B7C" w:rsidRPr="004F2BCE">
        <w:rPr>
          <w:rFonts w:ascii="Times New Roman" w:hAnsi="Times New Roman" w:cs="Times New Roman"/>
          <w:sz w:val="24"/>
          <w:szCs w:val="24"/>
          <w:highlight w:val="yellow"/>
        </w:rPr>
        <w:t xml:space="preserve"> </w:t>
      </w:r>
      <w:r w:rsidR="004F2BCE" w:rsidRPr="004F2BCE">
        <w:rPr>
          <w:rFonts w:ascii="Times New Roman" w:hAnsi="Times New Roman" w:cs="Times New Roman"/>
          <w:sz w:val="24"/>
          <w:szCs w:val="24"/>
          <w:highlight w:val="yellow"/>
        </w:rPr>
        <w:t>Fresh tissue</w:t>
      </w:r>
      <w:r w:rsidR="009A1B7C" w:rsidRPr="004F2BCE">
        <w:rPr>
          <w:rFonts w:ascii="Times New Roman" w:hAnsi="Times New Roman" w:cs="Times New Roman"/>
          <w:sz w:val="24"/>
          <w:szCs w:val="24"/>
          <w:highlight w:val="yellow"/>
        </w:rPr>
        <w:t xml:space="preserve"> samples </w:t>
      </w:r>
      <w:r w:rsidR="004F2BCE" w:rsidRPr="004F2BCE">
        <w:rPr>
          <w:rFonts w:ascii="Times New Roman" w:hAnsi="Times New Roman" w:cs="Times New Roman"/>
          <w:sz w:val="24"/>
          <w:szCs w:val="24"/>
          <w:highlight w:val="yellow"/>
        </w:rPr>
        <w:t xml:space="preserve">from mature plants </w:t>
      </w:r>
      <w:r w:rsidR="009A1B7C" w:rsidRPr="004F2BCE">
        <w:rPr>
          <w:rFonts w:ascii="Times New Roman" w:hAnsi="Times New Roman" w:cs="Times New Roman"/>
          <w:sz w:val="24"/>
          <w:szCs w:val="24"/>
          <w:highlight w:val="yellow"/>
        </w:rPr>
        <w:t xml:space="preserve">were then frozen, and shipped to </w:t>
      </w:r>
      <w:r w:rsidRPr="004F2BCE">
        <w:rPr>
          <w:rFonts w:ascii="Times New Roman" w:hAnsi="Times New Roman" w:cs="Times New Roman"/>
          <w:sz w:val="24"/>
          <w:szCs w:val="24"/>
          <w:highlight w:val="yellow"/>
        </w:rPr>
        <w:t>the University of Florida</w:t>
      </w:r>
      <w:r w:rsidR="009A1B7C" w:rsidRPr="004F2BCE">
        <w:rPr>
          <w:rFonts w:ascii="Times New Roman" w:hAnsi="Times New Roman" w:cs="Times New Roman"/>
          <w:sz w:val="24"/>
          <w:szCs w:val="24"/>
          <w:highlight w:val="yellow"/>
        </w:rPr>
        <w:t xml:space="preserve"> for metabolite analysis.</w:t>
      </w:r>
    </w:p>
    <w:p w14:paraId="46B3578C" w14:textId="1BCCC23F" w:rsidR="00523AD2" w:rsidRPr="00C269FD" w:rsidRDefault="00036325" w:rsidP="00646429">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Tissue sample</w:t>
      </w:r>
      <w:r w:rsidR="00773B63">
        <w:rPr>
          <w:rFonts w:ascii="Times New Roman" w:hAnsi="Times New Roman" w:cs="Times New Roman"/>
          <w:sz w:val="24"/>
          <w:szCs w:val="24"/>
        </w:rPr>
        <w:t>s</w:t>
      </w:r>
      <w:r w:rsidRPr="00C269FD">
        <w:rPr>
          <w:rFonts w:ascii="Times New Roman" w:hAnsi="Times New Roman" w:cs="Times New Roman"/>
          <w:sz w:val="24"/>
          <w:szCs w:val="24"/>
        </w:rPr>
        <w:t xml:space="preserve"> for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wrightii</w:t>
      </w:r>
      <w:proofErr w:type="spellEnd"/>
      <w:r w:rsidR="00830B06">
        <w:rPr>
          <w:rFonts w:ascii="Times New Roman" w:hAnsi="Times New Roman" w:cs="Times New Roman"/>
          <w:i/>
          <w:iCs/>
          <w:sz w:val="24"/>
          <w:szCs w:val="24"/>
        </w:rPr>
        <w:t xml:space="preserve"> </w:t>
      </w:r>
      <w:r w:rsidR="00830B06">
        <w:rPr>
          <w:rFonts w:ascii="Times New Roman" w:hAnsi="Times New Roman" w:cs="Times New Roman"/>
          <w:sz w:val="24"/>
          <w:szCs w:val="24"/>
        </w:rPr>
        <w:t xml:space="preserve">and </w:t>
      </w:r>
      <w:r w:rsidR="00830B06">
        <w:rPr>
          <w:rFonts w:ascii="Times New Roman" w:hAnsi="Times New Roman" w:cs="Times New Roman"/>
          <w:i/>
          <w:iCs/>
          <w:sz w:val="24"/>
          <w:szCs w:val="24"/>
        </w:rPr>
        <w:t xml:space="preserve">S. </w:t>
      </w:r>
      <w:proofErr w:type="spellStart"/>
      <w:r w:rsidR="00830B06">
        <w:rPr>
          <w:rFonts w:ascii="Times New Roman" w:hAnsi="Times New Roman" w:cs="Times New Roman"/>
          <w:i/>
          <w:iCs/>
          <w:sz w:val="24"/>
          <w:szCs w:val="24"/>
        </w:rPr>
        <w:t>suffrutescens</w:t>
      </w:r>
      <w:proofErr w:type="spellEnd"/>
      <w:r w:rsidRPr="00C269FD">
        <w:rPr>
          <w:rFonts w:ascii="Times New Roman" w:hAnsi="Times New Roman" w:cs="Times New Roman"/>
          <w:sz w:val="24"/>
          <w:szCs w:val="24"/>
        </w:rPr>
        <w:t xml:space="preserve"> were taken from </w:t>
      </w:r>
      <w:r w:rsidR="00773B63">
        <w:rPr>
          <w:rFonts w:ascii="Times New Roman" w:hAnsi="Times New Roman" w:cs="Times New Roman"/>
          <w:sz w:val="24"/>
          <w:szCs w:val="24"/>
        </w:rPr>
        <w:t xml:space="preserve">fully mature </w:t>
      </w:r>
      <w:r w:rsidRPr="00C269FD">
        <w:rPr>
          <w:rFonts w:ascii="Times New Roman" w:hAnsi="Times New Roman" w:cs="Times New Roman"/>
          <w:sz w:val="24"/>
          <w:szCs w:val="24"/>
        </w:rPr>
        <w:t>plant</w:t>
      </w:r>
      <w:r w:rsidR="00D022DD"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773B63">
        <w:rPr>
          <w:rFonts w:ascii="Times New Roman" w:hAnsi="Times New Roman" w:cs="Times New Roman"/>
          <w:sz w:val="24"/>
          <w:szCs w:val="24"/>
        </w:rPr>
        <w:t xml:space="preserve">having open flowers </w:t>
      </w:r>
      <w:r w:rsidRPr="00C269FD">
        <w:rPr>
          <w:rFonts w:ascii="Times New Roman" w:hAnsi="Times New Roman" w:cs="Times New Roman"/>
          <w:sz w:val="24"/>
          <w:szCs w:val="24"/>
        </w:rPr>
        <w:t xml:space="preserve">obtained from </w:t>
      </w:r>
      <w:r w:rsidR="00D022DD" w:rsidRPr="00C269FD">
        <w:rPr>
          <w:rFonts w:ascii="Times New Roman" w:hAnsi="Times New Roman" w:cs="Times New Roman"/>
          <w:sz w:val="24"/>
          <w:szCs w:val="24"/>
        </w:rPr>
        <w:t>Far South Wholesale Nursery in Austin, Texas, USA</w:t>
      </w:r>
      <w:r w:rsidR="00FF3FE0" w:rsidRPr="00C269FD">
        <w:rPr>
          <w:rFonts w:ascii="Times New Roman" w:hAnsi="Times New Roman" w:cs="Times New Roman"/>
          <w:sz w:val="24"/>
          <w:szCs w:val="24"/>
        </w:rPr>
        <w:t xml:space="preserve">, where they </w:t>
      </w:r>
      <w:r w:rsidR="00D022DD" w:rsidRPr="00C269FD">
        <w:rPr>
          <w:rFonts w:ascii="Times New Roman" w:hAnsi="Times New Roman" w:cs="Times New Roman"/>
          <w:sz w:val="24"/>
          <w:szCs w:val="24"/>
        </w:rPr>
        <w:t>were cultivated in outdoor greenhouse conditions</w:t>
      </w:r>
      <w:r w:rsidR="002C7A2D" w:rsidRPr="00C269FD">
        <w:rPr>
          <w:rFonts w:ascii="Times New Roman" w:hAnsi="Times New Roman" w:cs="Times New Roman"/>
          <w:sz w:val="24"/>
          <w:szCs w:val="24"/>
        </w:rPr>
        <w:t>. Approximately one week before tissue samples were taken, the plants were moved to indoor, climate-controlled</w:t>
      </w:r>
      <w:r w:rsidR="00A36291" w:rsidRPr="00C269FD">
        <w:rPr>
          <w:rFonts w:ascii="Times New Roman" w:hAnsi="Times New Roman" w:cs="Times New Roman"/>
          <w:sz w:val="24"/>
          <w:szCs w:val="24"/>
        </w:rPr>
        <w:t xml:space="preserve"> </w:t>
      </w:r>
      <w:r w:rsidR="002C7A2D" w:rsidRPr="00C269FD">
        <w:rPr>
          <w:rFonts w:ascii="Times New Roman" w:hAnsi="Times New Roman" w:cs="Times New Roman"/>
          <w:sz w:val="24"/>
          <w:szCs w:val="24"/>
        </w:rPr>
        <w:t xml:space="preserve">conditions </w:t>
      </w:r>
      <w:r w:rsidR="004F2BCE">
        <w:rPr>
          <w:rFonts w:ascii="Times New Roman" w:hAnsi="Times New Roman" w:cs="Times New Roman"/>
          <w:sz w:val="24"/>
          <w:szCs w:val="24"/>
        </w:rPr>
        <w:t>as stated previously</w:t>
      </w:r>
      <w:r w:rsidR="002C7A2D" w:rsidRPr="00C269FD">
        <w:rPr>
          <w:rFonts w:ascii="Times New Roman" w:hAnsi="Times New Roman" w:cs="Times New Roman"/>
          <w:sz w:val="24"/>
          <w:szCs w:val="24"/>
        </w:rPr>
        <w:t>.</w:t>
      </w:r>
      <w:r w:rsidR="00FF3FE0" w:rsidRPr="00C269FD">
        <w:rPr>
          <w:rFonts w:ascii="Times New Roman" w:hAnsi="Times New Roman" w:cs="Times New Roman"/>
          <w:sz w:val="24"/>
          <w:szCs w:val="24"/>
        </w:rPr>
        <w:t xml:space="preserve"> </w:t>
      </w:r>
      <w:r w:rsidR="00523AD2" w:rsidRPr="00C269FD">
        <w:rPr>
          <w:rFonts w:ascii="Times New Roman" w:hAnsi="Times New Roman" w:cs="Times New Roman"/>
          <w:sz w:val="24"/>
          <w:szCs w:val="24"/>
        </w:rPr>
        <w:t xml:space="preserve">Voucher specimens </w:t>
      </w:r>
      <w:r w:rsidR="00523AD2">
        <w:rPr>
          <w:rFonts w:ascii="Times New Roman" w:hAnsi="Times New Roman" w:cs="Times New Roman"/>
          <w:sz w:val="24"/>
          <w:szCs w:val="24"/>
        </w:rPr>
        <w:t xml:space="preserve">of fresh plants that were used in this study </w:t>
      </w:r>
      <w:r w:rsidR="00523AD2" w:rsidRPr="00C269FD">
        <w:rPr>
          <w:rFonts w:ascii="Times New Roman" w:hAnsi="Times New Roman" w:cs="Times New Roman"/>
          <w:sz w:val="24"/>
          <w:szCs w:val="24"/>
        </w:rPr>
        <w:t xml:space="preserve">were deposited in </w:t>
      </w:r>
      <w:r w:rsidR="00523AD2">
        <w:rPr>
          <w:rFonts w:ascii="Times New Roman" w:hAnsi="Times New Roman" w:cs="Times New Roman"/>
          <w:sz w:val="24"/>
          <w:szCs w:val="24"/>
        </w:rPr>
        <w:t>the</w:t>
      </w:r>
      <w:r w:rsidR="00523AD2" w:rsidRPr="00C269FD">
        <w:rPr>
          <w:rFonts w:ascii="Times New Roman" w:hAnsi="Times New Roman" w:cs="Times New Roman"/>
          <w:sz w:val="24"/>
          <w:szCs w:val="24"/>
        </w:rPr>
        <w:t xml:space="preserve"> herbarium</w:t>
      </w:r>
      <w:r w:rsidR="00523AD2">
        <w:rPr>
          <w:rFonts w:ascii="Times New Roman" w:hAnsi="Times New Roman" w:cs="Times New Roman"/>
          <w:sz w:val="24"/>
          <w:szCs w:val="24"/>
        </w:rPr>
        <w:t xml:space="preserve">s </w:t>
      </w:r>
      <w:r w:rsidR="00523AD2" w:rsidRPr="00C269FD">
        <w:rPr>
          <w:rFonts w:ascii="Times New Roman" w:hAnsi="Times New Roman" w:cs="Times New Roman"/>
          <w:sz w:val="24"/>
          <w:szCs w:val="24"/>
        </w:rPr>
        <w:t>(Table S1).</w:t>
      </w:r>
      <w:r w:rsidR="00523AD2">
        <w:rPr>
          <w:rFonts w:ascii="Times New Roman" w:hAnsi="Times New Roman" w:cs="Times New Roman"/>
          <w:sz w:val="24"/>
          <w:szCs w:val="24"/>
        </w:rPr>
        <w:t xml:space="preserve"> </w:t>
      </w:r>
      <w:r w:rsidR="004830BC">
        <w:rPr>
          <w:rFonts w:ascii="Times New Roman" w:hAnsi="Times New Roman" w:cs="Times New Roman"/>
          <w:sz w:val="24"/>
          <w:szCs w:val="24"/>
        </w:rPr>
        <w:t xml:space="preserve">Herbarium samples were obtained from </w:t>
      </w:r>
      <w:r w:rsidR="00830B06">
        <w:rPr>
          <w:rFonts w:ascii="Times New Roman" w:hAnsi="Times New Roman" w:cs="Times New Roman"/>
          <w:sz w:val="24"/>
          <w:szCs w:val="24"/>
        </w:rPr>
        <w:t xml:space="preserve">the FLAS </w:t>
      </w:r>
      <w:r w:rsidR="004830BC">
        <w:rPr>
          <w:rFonts w:ascii="Times New Roman" w:hAnsi="Times New Roman" w:cs="Times New Roman"/>
          <w:sz w:val="24"/>
          <w:szCs w:val="24"/>
        </w:rPr>
        <w:t xml:space="preserve">herbarium and </w:t>
      </w:r>
      <w:r w:rsidR="00830B06">
        <w:rPr>
          <w:rFonts w:ascii="Times New Roman" w:hAnsi="Times New Roman" w:cs="Times New Roman"/>
          <w:sz w:val="24"/>
          <w:szCs w:val="24"/>
        </w:rPr>
        <w:t xml:space="preserve">the </w:t>
      </w:r>
      <w:r w:rsidR="004830BC">
        <w:rPr>
          <w:rFonts w:ascii="Times New Roman" w:hAnsi="Times New Roman" w:cs="Times New Roman"/>
          <w:sz w:val="24"/>
          <w:szCs w:val="24"/>
        </w:rPr>
        <w:t>N</w:t>
      </w:r>
      <w:r w:rsidR="00830B06">
        <w:rPr>
          <w:rFonts w:ascii="Times New Roman" w:hAnsi="Times New Roman" w:cs="Times New Roman"/>
          <w:sz w:val="24"/>
          <w:szCs w:val="24"/>
        </w:rPr>
        <w:t>Y</w:t>
      </w:r>
      <w:r w:rsidR="004830BC">
        <w:rPr>
          <w:rFonts w:ascii="Times New Roman" w:hAnsi="Times New Roman" w:cs="Times New Roman"/>
          <w:sz w:val="24"/>
          <w:szCs w:val="24"/>
        </w:rPr>
        <w:t xml:space="preserve"> herbarium. Voucher information of herbarium samples used in this study is provided in Table S1.</w:t>
      </w:r>
    </w:p>
    <w:p w14:paraId="375EDA40" w14:textId="77777777" w:rsidR="00596E85" w:rsidRDefault="00596E85">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53109B26" w14:textId="0B9707BE" w:rsidR="001E6C09" w:rsidRPr="00C269FD" w:rsidRDefault="00596E85" w:rsidP="00FF71CA">
      <w:pPr>
        <w:spacing w:after="0" w:line="480" w:lineRule="auto"/>
        <w:ind w:firstLine="720"/>
        <w:rPr>
          <w:rFonts w:ascii="Times New Roman" w:hAnsi="Times New Roman" w:cs="Times New Roman"/>
          <w:b/>
          <w:bCs/>
          <w:i/>
          <w:iCs/>
          <w:sz w:val="24"/>
          <w:szCs w:val="24"/>
        </w:rPr>
      </w:pPr>
      <w:r>
        <w:rPr>
          <w:rFonts w:ascii="Times New Roman" w:hAnsi="Times New Roman" w:cs="Times New Roman"/>
          <w:b/>
          <w:bCs/>
          <w:i/>
          <w:iCs/>
          <w:sz w:val="24"/>
          <w:szCs w:val="24"/>
        </w:rPr>
        <w:lastRenderedPageBreak/>
        <w:t>Metabolite</w:t>
      </w:r>
      <w:r w:rsidRPr="00C269FD">
        <w:rPr>
          <w:rFonts w:ascii="Times New Roman" w:hAnsi="Times New Roman" w:cs="Times New Roman"/>
          <w:b/>
          <w:bCs/>
          <w:i/>
          <w:iCs/>
          <w:sz w:val="24"/>
          <w:szCs w:val="24"/>
        </w:rPr>
        <w:t xml:space="preserve"> </w:t>
      </w:r>
      <w:r w:rsidR="001E6C09" w:rsidRPr="00C269FD">
        <w:rPr>
          <w:rFonts w:ascii="Times New Roman" w:hAnsi="Times New Roman" w:cs="Times New Roman"/>
          <w:b/>
          <w:bCs/>
          <w:i/>
          <w:iCs/>
          <w:sz w:val="24"/>
          <w:szCs w:val="24"/>
        </w:rPr>
        <w:t xml:space="preserve">extraction </w:t>
      </w:r>
      <w:r w:rsidR="00CC469B" w:rsidRPr="00C269FD">
        <w:rPr>
          <w:rFonts w:ascii="Times New Roman" w:hAnsi="Times New Roman" w:cs="Times New Roman"/>
          <w:b/>
          <w:bCs/>
          <w:i/>
          <w:iCs/>
          <w:sz w:val="24"/>
          <w:szCs w:val="24"/>
        </w:rPr>
        <w:t>and quantification –</w:t>
      </w:r>
    </w:p>
    <w:p w14:paraId="17FED441" w14:textId="4478E66D" w:rsidR="00A83995" w:rsidRPr="00C269FD" w:rsidRDefault="00A83995" w:rsidP="00FF71CA">
      <w:pPr>
        <w:spacing w:after="0" w:line="480" w:lineRule="auto"/>
        <w:ind w:firstLine="720"/>
        <w:rPr>
          <w:rFonts w:ascii="Times New Roman" w:hAnsi="Times New Roman" w:cs="Times New Roman"/>
          <w:i/>
          <w:iCs/>
          <w:sz w:val="24"/>
          <w:szCs w:val="24"/>
        </w:rPr>
      </w:pPr>
      <w:r w:rsidRPr="00C269FD">
        <w:rPr>
          <w:rFonts w:ascii="Times New Roman" w:hAnsi="Times New Roman" w:cs="Times New Roman"/>
          <w:i/>
          <w:iCs/>
          <w:sz w:val="24"/>
          <w:szCs w:val="24"/>
        </w:rPr>
        <w:t>Herbarium tissue samples –</w:t>
      </w:r>
    </w:p>
    <w:p w14:paraId="09B387C4" w14:textId="41ACC07B" w:rsidR="00596E85" w:rsidRDefault="00646429" w:rsidP="00596E85">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04153" w:rsidRPr="00C269FD">
        <w:rPr>
          <w:rFonts w:ascii="Times New Roman" w:hAnsi="Times New Roman" w:cs="Times New Roman"/>
          <w:sz w:val="24"/>
          <w:szCs w:val="24"/>
        </w:rPr>
        <w:t>1</w:t>
      </w:r>
      <w:r w:rsidR="00374BC2" w:rsidRPr="00C269FD">
        <w:rPr>
          <w:rFonts w:ascii="Times New Roman" w:hAnsi="Times New Roman" w:cs="Times New Roman"/>
          <w:sz w:val="24"/>
          <w:szCs w:val="24"/>
        </w:rPr>
        <w:t>4</w:t>
      </w:r>
      <w:r w:rsidR="00004153" w:rsidRPr="00C269FD">
        <w:rPr>
          <w:rFonts w:ascii="Times New Roman" w:hAnsi="Times New Roman" w:cs="Times New Roman"/>
          <w:sz w:val="24"/>
          <w:szCs w:val="24"/>
        </w:rPr>
        <w:t xml:space="preserve"> f</w:t>
      </w:r>
      <w:r w:rsidR="005878BE" w:rsidRPr="00C269FD">
        <w:rPr>
          <w:rFonts w:ascii="Times New Roman" w:hAnsi="Times New Roman" w:cs="Times New Roman"/>
          <w:sz w:val="24"/>
          <w:szCs w:val="24"/>
        </w:rPr>
        <w:t>lavonoids</w:t>
      </w:r>
      <w:r w:rsidR="00374BC2" w:rsidRPr="00C269FD">
        <w:rPr>
          <w:rFonts w:ascii="Times New Roman" w:hAnsi="Times New Roman" w:cs="Times New Roman"/>
          <w:sz w:val="24"/>
          <w:szCs w:val="24"/>
        </w:rPr>
        <w:t xml:space="preserve"> and </w:t>
      </w:r>
      <w:r w:rsidR="00BE7003" w:rsidRPr="00C269FD">
        <w:rPr>
          <w:rFonts w:ascii="Times New Roman" w:hAnsi="Times New Roman" w:cs="Times New Roman"/>
          <w:sz w:val="24"/>
          <w:szCs w:val="24"/>
        </w:rPr>
        <w:t>one</w:t>
      </w:r>
      <w:r w:rsidR="00374BC2" w:rsidRPr="00C269FD">
        <w:rPr>
          <w:rFonts w:ascii="Times New Roman" w:hAnsi="Times New Roman" w:cs="Times New Roman"/>
          <w:sz w:val="24"/>
          <w:szCs w:val="24"/>
        </w:rPr>
        <w:t xml:space="preserve"> </w:t>
      </w:r>
      <w:r w:rsidR="00A10495">
        <w:rPr>
          <w:rFonts w:ascii="Times New Roman" w:hAnsi="Times New Roman" w:cs="Times New Roman"/>
          <w:sz w:val="24"/>
          <w:szCs w:val="24"/>
        </w:rPr>
        <w:t>other metabolite</w:t>
      </w:r>
      <w:r w:rsidR="005878BE" w:rsidRPr="00C269FD">
        <w:rPr>
          <w:rFonts w:ascii="Times New Roman" w:hAnsi="Times New Roman" w:cs="Times New Roman"/>
          <w:sz w:val="24"/>
          <w:szCs w:val="24"/>
        </w:rPr>
        <w:t xml:space="preserve"> were extracted</w:t>
      </w:r>
      <w:r w:rsidR="00004153" w:rsidRPr="00C269FD">
        <w:rPr>
          <w:rFonts w:ascii="Times New Roman" w:hAnsi="Times New Roman" w:cs="Times New Roman"/>
          <w:sz w:val="24"/>
          <w:szCs w:val="24"/>
        </w:rPr>
        <w:t xml:space="preserve"> and quantified</w:t>
      </w:r>
      <w:r w:rsidRPr="00C269FD">
        <w:rPr>
          <w:rFonts w:ascii="Times New Roman" w:hAnsi="Times New Roman" w:cs="Times New Roman"/>
          <w:sz w:val="24"/>
          <w:szCs w:val="24"/>
        </w:rPr>
        <w:t xml:space="preserve"> from the aerial tissues of herbarium vouchers </w:t>
      </w:r>
      <w:r w:rsidR="00CC469B" w:rsidRPr="00C269FD">
        <w:rPr>
          <w:rFonts w:ascii="Times New Roman" w:hAnsi="Times New Roman" w:cs="Times New Roman"/>
          <w:sz w:val="24"/>
          <w:szCs w:val="24"/>
        </w:rPr>
        <w:t xml:space="preserve">of </w:t>
      </w:r>
      <w:r w:rsidR="005878BE" w:rsidRPr="00C269FD">
        <w:rPr>
          <w:rFonts w:ascii="Times New Roman" w:hAnsi="Times New Roman" w:cs="Times New Roman"/>
          <w:sz w:val="24"/>
          <w:szCs w:val="24"/>
        </w:rPr>
        <w:t>6</w:t>
      </w:r>
      <w:r w:rsidRPr="00C269FD">
        <w:rPr>
          <w:rFonts w:ascii="Times New Roman" w:hAnsi="Times New Roman" w:cs="Times New Roman"/>
          <w:sz w:val="24"/>
          <w:szCs w:val="24"/>
        </w:rPr>
        <w:t xml:space="preserve">7 unique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F163FB" w:rsidRPr="00C269FD">
        <w:rPr>
          <w:rFonts w:ascii="Times New Roman" w:hAnsi="Times New Roman" w:cs="Times New Roman"/>
          <w:sz w:val="24"/>
          <w:szCs w:val="24"/>
        </w:rPr>
        <w:t xml:space="preserve"> </w:t>
      </w:r>
      <w:r w:rsidR="00004153" w:rsidRPr="00C269FD">
        <w:rPr>
          <w:rFonts w:ascii="Times New Roman" w:hAnsi="Times New Roman" w:cs="Times New Roman"/>
          <w:sz w:val="24"/>
          <w:szCs w:val="24"/>
        </w:rPr>
        <w:t>The flavonoids quantified</w:t>
      </w:r>
      <w:r w:rsidR="0008369B" w:rsidRPr="00C269FD">
        <w:rPr>
          <w:rFonts w:ascii="Times New Roman" w:hAnsi="Times New Roman" w:cs="Times New Roman"/>
          <w:sz w:val="24"/>
          <w:szCs w:val="24"/>
        </w:rPr>
        <w:t xml:space="preserve"> included 6 4’-hydroxyflavones, which</w:t>
      </w:r>
      <w:r w:rsidR="00004153" w:rsidRPr="00C269FD">
        <w:rPr>
          <w:rFonts w:ascii="Times New Roman" w:hAnsi="Times New Roman" w:cs="Times New Roman"/>
          <w:sz w:val="24"/>
          <w:szCs w:val="24"/>
        </w:rPr>
        <w:t xml:space="preserve"> were apigenin, apigenin-7-glucuronide (</w:t>
      </w:r>
      <w:proofErr w:type="spellStart"/>
      <w:r w:rsidR="00004153" w:rsidRPr="00C269FD">
        <w:rPr>
          <w:rFonts w:ascii="Times New Roman" w:hAnsi="Times New Roman" w:cs="Times New Roman"/>
          <w:sz w:val="24"/>
          <w:szCs w:val="24"/>
        </w:rPr>
        <w:t>apigeninG</w:t>
      </w:r>
      <w:proofErr w:type="spellEnd"/>
      <w:r w:rsidR="00004153" w:rsidRPr="00C269FD">
        <w:rPr>
          <w:rFonts w:ascii="Times New Roman" w:hAnsi="Times New Roman" w:cs="Times New Roman"/>
          <w:sz w:val="24"/>
          <w:szCs w:val="24"/>
        </w:rPr>
        <w:t xml:space="preserve">), scutellarein, scutellarin, hispidulin, </w:t>
      </w:r>
      <w:r w:rsidR="0008369B"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hispidulin-7-glucuronide</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hispidulinG</w:t>
      </w:r>
      <w:proofErr w:type="spellEnd"/>
      <w:r w:rsidR="00A67CF9" w:rsidRPr="00C269FD">
        <w:rPr>
          <w:rFonts w:ascii="Times New Roman" w:hAnsi="Times New Roman" w:cs="Times New Roman"/>
          <w:sz w:val="24"/>
          <w:szCs w:val="24"/>
        </w:rPr>
        <w:t>)</w:t>
      </w:r>
      <w:r w:rsidR="0008369B" w:rsidRPr="00C269FD">
        <w:rPr>
          <w:rFonts w:ascii="Times New Roman" w:hAnsi="Times New Roman" w:cs="Times New Roman"/>
          <w:sz w:val="24"/>
          <w:szCs w:val="24"/>
        </w:rPr>
        <w:t>. The remaining 8 flavonoids were 4’-deoxyflavones, which were</w:t>
      </w:r>
      <w:r w:rsidR="00004153" w:rsidRPr="00C269FD">
        <w:rPr>
          <w:rFonts w:ascii="Times New Roman" w:hAnsi="Times New Roman" w:cs="Times New Roman"/>
          <w:sz w:val="24"/>
          <w:szCs w:val="24"/>
        </w:rPr>
        <w:t xml:space="preserve"> chrysin, chrysin-7-glucuronide</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chrysinG</w:t>
      </w:r>
      <w:proofErr w:type="spellEnd"/>
      <w:r w:rsidR="00A67CF9" w:rsidRPr="00C269FD">
        <w:rPr>
          <w:rFonts w:ascii="Times New Roman" w:hAnsi="Times New Roman" w:cs="Times New Roman"/>
          <w:sz w:val="24"/>
          <w:szCs w:val="24"/>
        </w:rPr>
        <w:t>)</w:t>
      </w:r>
      <w:r w:rsidR="00004153" w:rsidRPr="00C269FD">
        <w:rPr>
          <w:rFonts w:ascii="Times New Roman" w:hAnsi="Times New Roman" w:cs="Times New Roman"/>
          <w:sz w:val="24"/>
          <w:szCs w:val="24"/>
        </w:rPr>
        <w:t xml:space="preserve">, baicalein, baicalin, oroxylin A, </w:t>
      </w:r>
      <w:proofErr w:type="spellStart"/>
      <w:r w:rsidR="00004153" w:rsidRPr="00C269FD">
        <w:rPr>
          <w:rFonts w:ascii="Times New Roman" w:hAnsi="Times New Roman" w:cs="Times New Roman"/>
          <w:sz w:val="24"/>
          <w:szCs w:val="24"/>
        </w:rPr>
        <w:t>oroxyloside</w:t>
      </w:r>
      <w:proofErr w:type="spellEnd"/>
      <w:r w:rsidR="00004153" w:rsidRPr="00C269FD">
        <w:rPr>
          <w:rFonts w:ascii="Times New Roman" w:hAnsi="Times New Roman" w:cs="Times New Roman"/>
          <w:sz w:val="24"/>
          <w:szCs w:val="24"/>
        </w:rPr>
        <w:t xml:space="preserve">, wogonin, </w:t>
      </w:r>
      <w:r w:rsidR="00374BC2" w:rsidRPr="00C269FD">
        <w:rPr>
          <w:rFonts w:ascii="Times New Roman" w:hAnsi="Times New Roman" w:cs="Times New Roman"/>
          <w:sz w:val="24"/>
          <w:szCs w:val="24"/>
        </w:rPr>
        <w:t xml:space="preserve">and </w:t>
      </w:r>
      <w:r w:rsidR="00004153" w:rsidRPr="00C269FD">
        <w:rPr>
          <w:rFonts w:ascii="Times New Roman" w:hAnsi="Times New Roman" w:cs="Times New Roman"/>
          <w:sz w:val="24"/>
          <w:szCs w:val="24"/>
        </w:rPr>
        <w:t>wogonoside</w:t>
      </w:r>
      <w:r w:rsidR="00374BC2" w:rsidRPr="00C269FD">
        <w:rPr>
          <w:rFonts w:ascii="Times New Roman" w:hAnsi="Times New Roman" w:cs="Times New Roman"/>
          <w:sz w:val="24"/>
          <w:szCs w:val="24"/>
        </w:rPr>
        <w:t xml:space="preserve">. </w:t>
      </w:r>
      <w:proofErr w:type="spellStart"/>
      <w:r w:rsidR="00A10495">
        <w:rPr>
          <w:rFonts w:ascii="Times New Roman" w:hAnsi="Times New Roman" w:cs="Times New Roman"/>
          <w:sz w:val="24"/>
          <w:szCs w:val="24"/>
        </w:rPr>
        <w:t>A</w:t>
      </w:r>
      <w:r w:rsidR="004D00ED">
        <w:rPr>
          <w:rFonts w:ascii="Times New Roman" w:hAnsi="Times New Roman" w:cs="Times New Roman"/>
          <w:sz w:val="24"/>
          <w:szCs w:val="24"/>
        </w:rPr>
        <w:t>cteoside</w:t>
      </w:r>
      <w:proofErr w:type="spellEnd"/>
      <w:r w:rsidR="00A10495">
        <w:rPr>
          <w:rFonts w:ascii="Times New Roman" w:hAnsi="Times New Roman" w:cs="Times New Roman"/>
          <w:sz w:val="24"/>
          <w:szCs w:val="24"/>
        </w:rPr>
        <w:t xml:space="preserve"> was the final metabolite quantified</w:t>
      </w:r>
      <w:r w:rsidR="00004153" w:rsidRPr="00C269FD">
        <w:rPr>
          <w:rFonts w:ascii="Times New Roman" w:hAnsi="Times New Roman" w:cs="Times New Roman"/>
          <w:sz w:val="24"/>
          <w:szCs w:val="24"/>
        </w:rPr>
        <w:t>.</w:t>
      </w:r>
      <w:r w:rsidR="00374BC2" w:rsidRPr="00C269FD">
        <w:rPr>
          <w:rFonts w:ascii="Times New Roman" w:hAnsi="Times New Roman" w:cs="Times New Roman"/>
          <w:sz w:val="24"/>
          <w:szCs w:val="24"/>
        </w:rPr>
        <w:t xml:space="preserve"> </w:t>
      </w:r>
      <w:r w:rsidR="00112E57" w:rsidRPr="00C269FD">
        <w:rPr>
          <w:rFonts w:ascii="Times New Roman" w:hAnsi="Times New Roman" w:cs="Times New Roman"/>
          <w:sz w:val="24"/>
          <w:szCs w:val="24"/>
        </w:rPr>
        <w:t xml:space="preserve">Tissue samples were </w:t>
      </w:r>
      <w:r w:rsidR="00CA5664" w:rsidRPr="00C269FD">
        <w:rPr>
          <w:rFonts w:ascii="Times New Roman" w:hAnsi="Times New Roman" w:cs="Times New Roman"/>
          <w:sz w:val="24"/>
          <w:szCs w:val="24"/>
        </w:rPr>
        <w:t xml:space="preserve">first </w:t>
      </w:r>
      <w:r w:rsidR="00112E57" w:rsidRPr="00C269FD">
        <w:rPr>
          <w:rFonts w:ascii="Times New Roman" w:hAnsi="Times New Roman" w:cs="Times New Roman"/>
          <w:sz w:val="24"/>
          <w:szCs w:val="24"/>
        </w:rPr>
        <w:t>weighed with an analytical balance</w:t>
      </w:r>
      <w:r w:rsidR="00CA5664" w:rsidRPr="00C269FD">
        <w:rPr>
          <w:rFonts w:ascii="Times New Roman" w:hAnsi="Times New Roman" w:cs="Times New Roman"/>
          <w:sz w:val="24"/>
          <w:szCs w:val="24"/>
        </w:rPr>
        <w:t xml:space="preserve"> to determine their dry weight. A</w:t>
      </w:r>
      <w:r w:rsidR="005878BE" w:rsidRPr="00C269FD">
        <w:rPr>
          <w:rFonts w:ascii="Times New Roman" w:hAnsi="Times New Roman" w:cs="Times New Roman"/>
          <w:sz w:val="24"/>
          <w:szCs w:val="24"/>
        </w:rPr>
        <w:t xml:space="preserve">n extraction buffer of 80% </w:t>
      </w:r>
      <w:r w:rsidR="00CC469B" w:rsidRPr="00C269FD">
        <w:rPr>
          <w:rFonts w:ascii="Times New Roman" w:hAnsi="Times New Roman" w:cs="Times New Roman"/>
          <w:sz w:val="24"/>
          <w:szCs w:val="24"/>
        </w:rPr>
        <w:t>High Performance Liquid Chromatography (HPLC)</w:t>
      </w:r>
      <w:r w:rsidR="005878BE" w:rsidRPr="00C269FD">
        <w:rPr>
          <w:rFonts w:ascii="Times New Roman" w:hAnsi="Times New Roman" w:cs="Times New Roman"/>
          <w:sz w:val="24"/>
          <w:szCs w:val="24"/>
        </w:rPr>
        <w:t xml:space="preserve"> grade methanol</w:t>
      </w:r>
      <w:r w:rsidR="00112E57" w:rsidRPr="00C269FD">
        <w:rPr>
          <w:rFonts w:ascii="Times New Roman" w:hAnsi="Times New Roman" w:cs="Times New Roman"/>
          <w:sz w:val="24"/>
          <w:szCs w:val="24"/>
        </w:rPr>
        <w:t xml:space="preserve"> added to each so that the following ratio was achieved: 10 mg</w:t>
      </w:r>
      <w:r w:rsidR="00CA5664" w:rsidRPr="00C269FD">
        <w:rPr>
          <w:rFonts w:ascii="Times New Roman" w:hAnsi="Times New Roman" w:cs="Times New Roman"/>
          <w:sz w:val="24"/>
          <w:szCs w:val="24"/>
        </w:rPr>
        <w:t xml:space="preserve"> dry</w:t>
      </w:r>
      <w:r w:rsidR="00112E57" w:rsidRPr="00C269FD">
        <w:rPr>
          <w:rFonts w:ascii="Times New Roman" w:hAnsi="Times New Roman" w:cs="Times New Roman"/>
          <w:sz w:val="24"/>
          <w:szCs w:val="24"/>
        </w:rPr>
        <w:t xml:space="preserve"> tissue/1 mL solvent. Samples were sonicated for 1 hour at room temperature. The extraction buffer from each sample was withdrawn and further diluted by adding 80% HPLC grade methanol </w:t>
      </w:r>
      <w:r w:rsidR="007747DC" w:rsidRPr="00C269FD">
        <w:rPr>
          <w:rFonts w:ascii="Times New Roman" w:hAnsi="Times New Roman" w:cs="Times New Roman"/>
          <w:sz w:val="24"/>
          <w:szCs w:val="24"/>
        </w:rPr>
        <w:t xml:space="preserve">so that the following ratio was achieved: 1 mg tissue/1 mL solvent. To remove any remaining tissue particles, the diluted extraction buffer was centrifuged at 15,000 rpm for 5 minutes and ran through a syringe filter with a pore size </w:t>
      </w:r>
      <w:r w:rsidR="00FF3FE0" w:rsidRPr="00C269FD">
        <w:rPr>
          <w:rFonts w:ascii="Times New Roman" w:hAnsi="Times New Roman" w:cs="Times New Roman"/>
          <w:sz w:val="24"/>
          <w:szCs w:val="24"/>
        </w:rPr>
        <w:t xml:space="preserve">of </w:t>
      </w:r>
      <w:r w:rsidR="007747DC" w:rsidRPr="00C269FD">
        <w:rPr>
          <w:rFonts w:ascii="Times New Roman" w:hAnsi="Times New Roman" w:cs="Times New Roman"/>
          <w:sz w:val="24"/>
          <w:szCs w:val="24"/>
        </w:rPr>
        <w:t xml:space="preserve">0.45 µM. </w:t>
      </w:r>
      <w:r w:rsidR="00596E85">
        <w:rPr>
          <w:rFonts w:ascii="Times New Roman" w:hAnsi="Times New Roman" w:cs="Times New Roman"/>
          <w:sz w:val="24"/>
          <w:szCs w:val="24"/>
        </w:rPr>
        <w:t>Metabolite</w:t>
      </w:r>
      <w:r w:rsidR="00596E85" w:rsidRPr="00C269FD">
        <w:rPr>
          <w:rFonts w:ascii="Times New Roman" w:hAnsi="Times New Roman" w:cs="Times New Roman"/>
          <w:sz w:val="24"/>
          <w:szCs w:val="24"/>
        </w:rPr>
        <w:t xml:space="preserve"> </w:t>
      </w:r>
      <w:r w:rsidR="00374BC2" w:rsidRPr="00C269FD">
        <w:rPr>
          <w:rFonts w:ascii="Times New Roman" w:hAnsi="Times New Roman" w:cs="Times New Roman"/>
          <w:sz w:val="24"/>
          <w:szCs w:val="24"/>
        </w:rPr>
        <w:t>concentrations</w:t>
      </w:r>
      <w:r w:rsidR="00CC469B" w:rsidRPr="00C269FD">
        <w:rPr>
          <w:rFonts w:ascii="Times New Roman" w:hAnsi="Times New Roman" w:cs="Times New Roman"/>
          <w:sz w:val="24"/>
          <w:szCs w:val="24"/>
        </w:rPr>
        <w:t xml:space="preserve"> in this final solution were quantified with </w:t>
      </w:r>
      <w:r w:rsidR="00B66DCC" w:rsidRPr="00C269FD">
        <w:rPr>
          <w:rFonts w:ascii="Times New Roman" w:hAnsi="Times New Roman" w:cs="Times New Roman"/>
          <w:sz w:val="24"/>
          <w:szCs w:val="24"/>
        </w:rPr>
        <w:t xml:space="preserve">a Thermo Scientific </w:t>
      </w:r>
      <w:proofErr w:type="spellStart"/>
      <w:r w:rsidR="00B66DCC" w:rsidRPr="00C269FD">
        <w:rPr>
          <w:rFonts w:ascii="Times New Roman" w:hAnsi="Times New Roman" w:cs="Times New Roman"/>
          <w:sz w:val="24"/>
          <w:szCs w:val="24"/>
        </w:rPr>
        <w:t>UltiMate</w:t>
      </w:r>
      <w:proofErr w:type="spellEnd"/>
      <w:r w:rsidR="00B66DCC" w:rsidRPr="00C269FD">
        <w:rPr>
          <w:rFonts w:ascii="Times New Roman" w:hAnsi="Times New Roman" w:cs="Times New Roman"/>
          <w:sz w:val="24"/>
          <w:szCs w:val="24"/>
        </w:rPr>
        <w:t xml:space="preserve"> 3000 </w:t>
      </w:r>
      <w:r w:rsidR="00CC469B" w:rsidRPr="00C269FD">
        <w:rPr>
          <w:rFonts w:ascii="Times New Roman" w:hAnsi="Times New Roman" w:cs="Times New Roman"/>
          <w:sz w:val="24"/>
          <w:szCs w:val="24"/>
        </w:rPr>
        <w:t xml:space="preserve">HPLC </w:t>
      </w:r>
      <w:r w:rsidR="00B66DCC" w:rsidRPr="00C269FD">
        <w:rPr>
          <w:rFonts w:ascii="Times New Roman" w:hAnsi="Times New Roman" w:cs="Times New Roman"/>
          <w:sz w:val="24"/>
          <w:szCs w:val="24"/>
        </w:rPr>
        <w:t xml:space="preserve">system. </w:t>
      </w:r>
      <w:r w:rsidR="00596E85">
        <w:rPr>
          <w:rFonts w:ascii="Times New Roman" w:hAnsi="Times New Roman" w:cs="Times New Roman"/>
          <w:sz w:val="24"/>
          <w:szCs w:val="24"/>
        </w:rPr>
        <w:t>Metabolites</w:t>
      </w:r>
      <w:r w:rsidR="00596E85" w:rsidRPr="00C269FD">
        <w:rPr>
          <w:rFonts w:ascii="Times New Roman" w:hAnsi="Times New Roman" w:cs="Times New Roman"/>
          <w:sz w:val="24"/>
          <w:szCs w:val="24"/>
        </w:rPr>
        <w:t xml:space="preserve"> </w:t>
      </w:r>
      <w:r w:rsidR="00B66DCC" w:rsidRPr="00C269FD">
        <w:rPr>
          <w:rFonts w:ascii="Times New Roman" w:hAnsi="Times New Roman" w:cs="Times New Roman"/>
          <w:sz w:val="24"/>
          <w:szCs w:val="24"/>
        </w:rPr>
        <w:t xml:space="preserve">were separated with an 3 x 100 mm Acclaim RSLC 120 C18 column, and </w:t>
      </w:r>
      <w:r w:rsidR="004E32A5" w:rsidRPr="00C269FD">
        <w:rPr>
          <w:rFonts w:ascii="Times New Roman" w:hAnsi="Times New Roman" w:cs="Times New Roman"/>
          <w:sz w:val="24"/>
          <w:szCs w:val="24"/>
        </w:rPr>
        <w:t xml:space="preserve">eluted by a </w:t>
      </w:r>
      <w:r w:rsidR="00B66DCC" w:rsidRPr="00C269FD">
        <w:rPr>
          <w:rFonts w:ascii="Times New Roman" w:hAnsi="Times New Roman" w:cs="Times New Roman"/>
          <w:sz w:val="24"/>
          <w:szCs w:val="24"/>
        </w:rPr>
        <w:t>mixture of 0.1% formic acid (A) and 100% acetonitrile (B)</w:t>
      </w:r>
      <w:r w:rsidR="004E32A5" w:rsidRPr="00C269FD">
        <w:rPr>
          <w:rFonts w:ascii="Times New Roman" w:hAnsi="Times New Roman" w:cs="Times New Roman"/>
          <w:sz w:val="24"/>
          <w:szCs w:val="24"/>
        </w:rPr>
        <w:t xml:space="preserve"> with the following gradient: -8 to 0 min, 5% B; 2 min, 25% B; 2 to 6 min, 25% B; 9 min, 50% B; </w:t>
      </w:r>
      <w:r w:rsidR="00614CEA" w:rsidRPr="00C269FD">
        <w:rPr>
          <w:rFonts w:ascii="Times New Roman" w:hAnsi="Times New Roman" w:cs="Times New Roman"/>
          <w:sz w:val="24"/>
          <w:szCs w:val="24"/>
        </w:rPr>
        <w:t>9 to 11 min, 50% B; 15 min, 95% B; and 15 to 23 min, 95% B.</w:t>
      </w:r>
      <w:r w:rsidR="004E32A5" w:rsidRPr="00C269FD">
        <w:rPr>
          <w:rFonts w:ascii="Times New Roman" w:hAnsi="Times New Roman" w:cs="Times New Roman"/>
          <w:sz w:val="24"/>
          <w:szCs w:val="24"/>
        </w:rPr>
        <w:t xml:space="preserve"> </w:t>
      </w:r>
      <w:r w:rsidR="007F0056" w:rsidRPr="00C269FD">
        <w:rPr>
          <w:rFonts w:ascii="Times New Roman" w:hAnsi="Times New Roman" w:cs="Times New Roman"/>
          <w:sz w:val="24"/>
          <w:szCs w:val="24"/>
        </w:rPr>
        <w:t xml:space="preserve"> A flowrate of 0.5 mL/min was used and the column oven temperature set to 40°C.</w:t>
      </w:r>
      <w:r w:rsidR="00B66DCC" w:rsidRPr="00C269FD">
        <w:rPr>
          <w:rFonts w:ascii="Times New Roman" w:hAnsi="Times New Roman" w:cs="Times New Roman"/>
          <w:sz w:val="24"/>
          <w:szCs w:val="24"/>
        </w:rPr>
        <w:t xml:space="preserve"> </w:t>
      </w:r>
      <w:r w:rsidR="00984A93" w:rsidRPr="00C269FD">
        <w:rPr>
          <w:rFonts w:ascii="Times New Roman" w:hAnsi="Times New Roman" w:cs="Times New Roman"/>
          <w:sz w:val="24"/>
          <w:szCs w:val="24"/>
        </w:rPr>
        <w:t xml:space="preserve">Calibration mixes of 0.1, 0.5, 1, 5, 10, 25, 50, and 100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 xml:space="preserve"> were used to convert peak areas to concentrations in </w:t>
      </w:r>
      <w:r w:rsidR="00F163FB" w:rsidRPr="00C269FD">
        <w:rPr>
          <w:rFonts w:ascii="Times New Roman" w:hAnsi="Times New Roman" w:cs="Times New Roman"/>
          <w:sz w:val="24"/>
          <w:szCs w:val="24"/>
        </w:rPr>
        <w:t>ppm</w:t>
      </w:r>
      <w:r w:rsidR="00984A93" w:rsidRPr="00C269FD">
        <w:rPr>
          <w:rFonts w:ascii="Times New Roman" w:hAnsi="Times New Roman" w:cs="Times New Roman"/>
          <w:sz w:val="24"/>
          <w:szCs w:val="24"/>
        </w:rPr>
        <w:t>.</w:t>
      </w:r>
      <w:r w:rsidR="00F163FB" w:rsidRPr="00C269FD">
        <w:rPr>
          <w:rFonts w:ascii="Times New Roman" w:hAnsi="Times New Roman" w:cs="Times New Roman"/>
          <w:sz w:val="24"/>
          <w:szCs w:val="24"/>
        </w:rPr>
        <w:t xml:space="preserve"> </w:t>
      </w:r>
      <w:r w:rsidR="00C62863" w:rsidRPr="00C269FD">
        <w:rPr>
          <w:rFonts w:ascii="Times New Roman" w:hAnsi="Times New Roman" w:cs="Times New Roman"/>
          <w:color w:val="FF0000"/>
          <w:sz w:val="24"/>
          <w:szCs w:val="24"/>
        </w:rPr>
        <w:t xml:space="preserve">Preparation of calibration mixes + source of </w:t>
      </w:r>
      <w:r w:rsidR="00253EC3" w:rsidRPr="00C269FD">
        <w:rPr>
          <w:rFonts w:ascii="Times New Roman" w:hAnsi="Times New Roman" w:cs="Times New Roman"/>
          <w:color w:val="FF0000"/>
          <w:sz w:val="24"/>
          <w:szCs w:val="24"/>
        </w:rPr>
        <w:lastRenderedPageBreak/>
        <w:t>metabolite</w:t>
      </w:r>
      <w:r w:rsidR="00374BC2" w:rsidRPr="00C269FD">
        <w:rPr>
          <w:rFonts w:ascii="Times New Roman" w:hAnsi="Times New Roman" w:cs="Times New Roman"/>
          <w:color w:val="FF0000"/>
          <w:sz w:val="24"/>
          <w:szCs w:val="24"/>
        </w:rPr>
        <w:t>s</w:t>
      </w:r>
      <w:r w:rsidR="00C62863" w:rsidRPr="00C269FD">
        <w:rPr>
          <w:rFonts w:ascii="Times New Roman" w:hAnsi="Times New Roman" w:cs="Times New Roman"/>
          <w:color w:val="FF0000"/>
          <w:sz w:val="24"/>
          <w:szCs w:val="24"/>
        </w:rPr>
        <w:t>.</w:t>
      </w:r>
      <w:r w:rsidR="00C62863" w:rsidRPr="00C269FD">
        <w:rPr>
          <w:rFonts w:ascii="Times New Roman" w:hAnsi="Times New Roman" w:cs="Times New Roman"/>
          <w:sz w:val="24"/>
          <w:szCs w:val="24"/>
        </w:rPr>
        <w:t xml:space="preserve"> </w:t>
      </w:r>
      <w:r w:rsidR="00596E85">
        <w:rPr>
          <w:rFonts w:ascii="Times New Roman" w:hAnsi="Times New Roman" w:cs="Times New Roman"/>
          <w:sz w:val="24"/>
          <w:szCs w:val="24"/>
        </w:rPr>
        <w:t>With the molecular weight of each metabolite, concentrations in µmol/g dry weight were then calculated.  To roughly account for the difference in water weight between herbarium and fresh tissues so that comparisons could be made, all measured metabolite concentrations for herbarium tissue samples were divided by 10. Thus, all final concentrations for dried tissue samples are expressed in units of µmol/0.1 g dry weight, which is approximately equivalent to µmol/g fresh weight.</w:t>
      </w:r>
    </w:p>
    <w:p w14:paraId="2A3E68B5" w14:textId="525C7B84" w:rsidR="00FF71CA" w:rsidRPr="00C269FD" w:rsidRDefault="00FF71CA" w:rsidP="00646429">
      <w:pPr>
        <w:spacing w:after="0" w:line="480" w:lineRule="auto"/>
        <w:rPr>
          <w:rFonts w:ascii="Times New Roman" w:hAnsi="Times New Roman" w:cs="Times New Roman"/>
          <w:sz w:val="24"/>
          <w:szCs w:val="24"/>
        </w:rPr>
      </w:pPr>
    </w:p>
    <w:p w14:paraId="0D52BC38" w14:textId="2BD785D0" w:rsidR="00A83995" w:rsidRPr="00C269FD" w:rsidRDefault="00A83995" w:rsidP="00646429">
      <w:pPr>
        <w:spacing w:after="0" w:line="480" w:lineRule="auto"/>
        <w:rPr>
          <w:rFonts w:ascii="Times New Roman" w:hAnsi="Times New Roman" w:cs="Times New Roman"/>
          <w:i/>
          <w:iCs/>
          <w:sz w:val="24"/>
          <w:szCs w:val="24"/>
        </w:rPr>
      </w:pPr>
      <w:r w:rsidRPr="00C269FD">
        <w:rPr>
          <w:rFonts w:ascii="Times New Roman" w:hAnsi="Times New Roman" w:cs="Times New Roman"/>
          <w:sz w:val="24"/>
          <w:szCs w:val="24"/>
        </w:rPr>
        <w:tab/>
      </w:r>
      <w:r w:rsidRPr="00C269FD">
        <w:rPr>
          <w:rFonts w:ascii="Times New Roman" w:hAnsi="Times New Roman" w:cs="Times New Roman"/>
          <w:i/>
          <w:iCs/>
          <w:sz w:val="24"/>
          <w:szCs w:val="24"/>
        </w:rPr>
        <w:t xml:space="preserve">Fresh tissue samples – </w:t>
      </w:r>
    </w:p>
    <w:p w14:paraId="16D76C05" w14:textId="0D0AB1BD" w:rsidR="007747DC" w:rsidRPr="00C269FD" w:rsidRDefault="00A83995" w:rsidP="00646429">
      <w:pPr>
        <w:spacing w:after="0" w:line="480" w:lineRule="auto"/>
        <w:rPr>
          <w:rFonts w:ascii="Times New Roman" w:hAnsi="Times New Roman" w:cs="Times New Roman"/>
          <w:sz w:val="24"/>
          <w:szCs w:val="24"/>
        </w:rPr>
      </w:pPr>
      <w:r w:rsidRPr="00C269FD">
        <w:rPr>
          <w:rFonts w:ascii="Times New Roman" w:hAnsi="Times New Roman" w:cs="Times New Roman"/>
          <w:i/>
          <w:iCs/>
          <w:sz w:val="24"/>
          <w:szCs w:val="24"/>
        </w:rPr>
        <w:tab/>
      </w:r>
      <w:r w:rsidR="00004153" w:rsidRPr="00C269FD">
        <w:rPr>
          <w:rFonts w:ascii="Times New Roman" w:hAnsi="Times New Roman" w:cs="Times New Roman"/>
          <w:sz w:val="24"/>
          <w:szCs w:val="24"/>
        </w:rPr>
        <w:t xml:space="preserve">The same </w:t>
      </w:r>
      <w:r w:rsidR="008461BF" w:rsidRPr="00C269FD">
        <w:rPr>
          <w:rFonts w:ascii="Times New Roman" w:hAnsi="Times New Roman" w:cs="Times New Roman"/>
          <w:sz w:val="24"/>
          <w:szCs w:val="24"/>
        </w:rPr>
        <w:t xml:space="preserve">set of </w:t>
      </w:r>
      <w:r w:rsidR="00004153" w:rsidRPr="00C269FD">
        <w:rPr>
          <w:rFonts w:ascii="Times New Roman" w:hAnsi="Times New Roman" w:cs="Times New Roman"/>
          <w:sz w:val="24"/>
          <w:szCs w:val="24"/>
        </w:rPr>
        <w:t xml:space="preserve">15 </w:t>
      </w:r>
      <w:r w:rsidR="00253EC3" w:rsidRPr="00C269FD">
        <w:rPr>
          <w:rFonts w:ascii="Times New Roman" w:hAnsi="Times New Roman" w:cs="Times New Roman"/>
          <w:sz w:val="24"/>
          <w:szCs w:val="24"/>
        </w:rPr>
        <w:t>metabolite</w:t>
      </w:r>
      <w:r w:rsidR="00374BC2" w:rsidRPr="00C269FD">
        <w:rPr>
          <w:rFonts w:ascii="Times New Roman" w:hAnsi="Times New Roman" w:cs="Times New Roman"/>
          <w:sz w:val="24"/>
          <w:szCs w:val="24"/>
        </w:rPr>
        <w:t>s</w:t>
      </w:r>
      <w:r w:rsidRPr="00C269FD">
        <w:rPr>
          <w:rFonts w:ascii="Times New Roman" w:hAnsi="Times New Roman" w:cs="Times New Roman"/>
          <w:sz w:val="24"/>
          <w:szCs w:val="24"/>
        </w:rPr>
        <w:t xml:space="preserve"> were extracted </w:t>
      </w:r>
      <w:r w:rsidR="00004153" w:rsidRPr="00C269FD">
        <w:rPr>
          <w:rFonts w:ascii="Times New Roman" w:hAnsi="Times New Roman" w:cs="Times New Roman"/>
          <w:sz w:val="24"/>
          <w:szCs w:val="24"/>
        </w:rPr>
        <w:t xml:space="preserve">and quantified </w:t>
      </w:r>
      <w:r w:rsidRPr="00C269FD">
        <w:rPr>
          <w:rFonts w:ascii="Times New Roman" w:hAnsi="Times New Roman" w:cs="Times New Roman"/>
          <w:sz w:val="24"/>
          <w:szCs w:val="24"/>
        </w:rPr>
        <w:t xml:space="preserve">from the root, stem, and leaf tissues of </w:t>
      </w:r>
      <w:r w:rsidR="00C22AEF">
        <w:rPr>
          <w:rFonts w:ascii="Times New Roman" w:hAnsi="Times New Roman" w:cs="Times New Roman"/>
          <w:sz w:val="24"/>
          <w:szCs w:val="24"/>
        </w:rPr>
        <w:t>13</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species</w:t>
      </w:r>
      <w:r w:rsidR="003C7BBA" w:rsidRPr="00C269FD">
        <w:rPr>
          <w:rFonts w:ascii="Times New Roman" w:hAnsi="Times New Roman" w:cs="Times New Roman"/>
          <w:sz w:val="24"/>
          <w:szCs w:val="24"/>
        </w:rPr>
        <w:t>. Tissue samples for each organ were collected in</w:t>
      </w:r>
      <w:r w:rsidR="00004153" w:rsidRPr="00C269FD">
        <w:rPr>
          <w:rFonts w:ascii="Times New Roman" w:hAnsi="Times New Roman" w:cs="Times New Roman"/>
          <w:sz w:val="24"/>
          <w:szCs w:val="24"/>
        </w:rPr>
        <w:t xml:space="preserve"> triplicate from mature plants</w:t>
      </w:r>
      <w:r w:rsidR="003C7BBA" w:rsidRPr="00C269FD">
        <w:rPr>
          <w:rFonts w:ascii="Times New Roman" w:hAnsi="Times New Roman" w:cs="Times New Roman"/>
          <w:sz w:val="24"/>
          <w:szCs w:val="24"/>
        </w:rPr>
        <w:t>.</w:t>
      </w:r>
      <w:r w:rsidR="00E67BE2" w:rsidRPr="00C269FD">
        <w:rPr>
          <w:rFonts w:ascii="Times New Roman" w:hAnsi="Times New Roman" w:cs="Times New Roman"/>
          <w:sz w:val="24"/>
          <w:szCs w:val="24"/>
        </w:rPr>
        <w:t xml:space="preserve"> A mixture of young and mature tissues were selected for each sample so that the average chemical state of the entire plant was represented.</w:t>
      </w:r>
      <w:r w:rsidR="003C7BBA" w:rsidRPr="00C269FD">
        <w:rPr>
          <w:rFonts w:ascii="Times New Roman" w:hAnsi="Times New Roman" w:cs="Times New Roman"/>
          <w:sz w:val="24"/>
          <w:szCs w:val="24"/>
        </w:rPr>
        <w:t xml:space="preserve"> </w:t>
      </w:r>
      <w:r w:rsidR="00F75E7E" w:rsidRPr="00C269FD">
        <w:rPr>
          <w:rFonts w:ascii="Times New Roman" w:hAnsi="Times New Roman" w:cs="Times New Roman"/>
          <w:sz w:val="24"/>
          <w:szCs w:val="24"/>
        </w:rPr>
        <w:t>Root tissue samples were gently washed to remove soil.</w:t>
      </w:r>
      <w:r w:rsidR="003C7BBA" w:rsidRPr="00C269FD">
        <w:rPr>
          <w:rFonts w:ascii="Times New Roman" w:hAnsi="Times New Roman" w:cs="Times New Roman"/>
          <w:color w:val="FF0000"/>
          <w:sz w:val="24"/>
          <w:szCs w:val="24"/>
        </w:rPr>
        <w:t xml:space="preserve"> </w:t>
      </w:r>
      <w:r w:rsidR="00E67BE2" w:rsidRPr="00C269FD">
        <w:rPr>
          <w:rFonts w:ascii="Times New Roman" w:hAnsi="Times New Roman" w:cs="Times New Roman"/>
          <w:sz w:val="24"/>
          <w:szCs w:val="24"/>
        </w:rPr>
        <w:t xml:space="preserve">The fresh weight of all tissue samples was determined with an analytical balance immediately after harvesting. For the species whose tissue samples were frozen </w:t>
      </w:r>
      <w:r w:rsidR="00093026" w:rsidRPr="00C269FD">
        <w:rPr>
          <w:rFonts w:ascii="Times New Roman" w:hAnsi="Times New Roman" w:cs="Times New Roman"/>
          <w:sz w:val="24"/>
          <w:szCs w:val="24"/>
        </w:rPr>
        <w:t>and shipped, fresh weight was measured before freezing.</w:t>
      </w:r>
      <w:r w:rsidR="00E67BE2" w:rsidRPr="00C269FD">
        <w:rPr>
          <w:rFonts w:ascii="Times New Roman" w:hAnsi="Times New Roman" w:cs="Times New Roman"/>
          <w:color w:val="FF0000"/>
          <w:sz w:val="24"/>
          <w:szCs w:val="24"/>
        </w:rPr>
        <w:t xml:space="preserve"> </w:t>
      </w:r>
      <w:r w:rsidR="003C7BBA"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metabolite</w:t>
      </w:r>
      <w:r w:rsidR="003C7BBA" w:rsidRPr="00C269FD">
        <w:rPr>
          <w:rFonts w:ascii="Times New Roman" w:hAnsi="Times New Roman" w:cs="Times New Roman"/>
          <w:sz w:val="24"/>
          <w:szCs w:val="24"/>
        </w:rPr>
        <w:t xml:space="preserve"> extraction and quantification method closely follows that used for the herbarium samples. However, the initial extraction buffer was added to achieve a ratio of 30 mg tissue/1 mL solvent</w:t>
      </w:r>
      <w:r w:rsidR="00AD196F" w:rsidRPr="00C269FD">
        <w:rPr>
          <w:rFonts w:ascii="Times New Roman" w:hAnsi="Times New Roman" w:cs="Times New Roman"/>
          <w:sz w:val="24"/>
          <w:szCs w:val="24"/>
        </w:rPr>
        <w:t xml:space="preserve"> instead of 10 mg tissue/1 mL solvent</w:t>
      </w:r>
      <w:r w:rsidR="003C7BBA" w:rsidRPr="00C269FD">
        <w:rPr>
          <w:rFonts w:ascii="Times New Roman" w:hAnsi="Times New Roman" w:cs="Times New Roman"/>
          <w:sz w:val="24"/>
          <w:szCs w:val="24"/>
        </w:rPr>
        <w:t xml:space="preserve">, </w:t>
      </w:r>
      <w:r w:rsidR="00AD196F" w:rsidRPr="00C269FD">
        <w:rPr>
          <w:rFonts w:ascii="Times New Roman" w:hAnsi="Times New Roman" w:cs="Times New Roman"/>
          <w:sz w:val="24"/>
          <w:szCs w:val="24"/>
        </w:rPr>
        <w:t xml:space="preserve">and then after sonication, diluted to achieve a ratio of 5 mg tissue/1 mL solvent instead of 1 mg tissue/1 mL solvent. </w:t>
      </w:r>
      <w:r w:rsidR="00596E85">
        <w:rPr>
          <w:rFonts w:ascii="Times New Roman" w:hAnsi="Times New Roman" w:cs="Times New Roman"/>
          <w:sz w:val="24"/>
          <w:szCs w:val="24"/>
        </w:rPr>
        <w:t>Measured metabolite concentrations were then divided by 5, and the molecular weight of each metabolite was used to calculate final concentrations in units of µmol/g fresh weight.</w:t>
      </w:r>
    </w:p>
    <w:p w14:paraId="3F1CD3FA" w14:textId="59EC3396"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P</w:t>
      </w:r>
      <w:r w:rsidR="005878BE" w:rsidRPr="00C269FD">
        <w:rPr>
          <w:rFonts w:ascii="Times New Roman" w:hAnsi="Times New Roman" w:cs="Times New Roman"/>
          <w:b/>
          <w:bCs/>
          <w:i/>
          <w:iCs/>
          <w:sz w:val="24"/>
          <w:szCs w:val="24"/>
        </w:rPr>
        <w:t>hylogeny-</w:t>
      </w:r>
      <w:r w:rsidR="00253EC3" w:rsidRPr="00C269FD">
        <w:rPr>
          <w:rFonts w:ascii="Times New Roman" w:hAnsi="Times New Roman" w:cs="Times New Roman"/>
          <w:b/>
          <w:bCs/>
          <w:i/>
          <w:iCs/>
          <w:sz w:val="24"/>
          <w:szCs w:val="24"/>
        </w:rPr>
        <w:t>metabolite</w:t>
      </w:r>
      <w:r w:rsidR="005878BE" w:rsidRPr="00C269FD">
        <w:rPr>
          <w:rFonts w:ascii="Times New Roman" w:hAnsi="Times New Roman" w:cs="Times New Roman"/>
          <w:b/>
          <w:bCs/>
          <w:i/>
          <w:iCs/>
          <w:sz w:val="24"/>
          <w:szCs w:val="24"/>
        </w:rPr>
        <w:t xml:space="preserve"> comparison</w:t>
      </w:r>
      <w:r w:rsidRPr="00C269FD">
        <w:rPr>
          <w:rFonts w:ascii="Times New Roman" w:hAnsi="Times New Roman" w:cs="Times New Roman"/>
          <w:b/>
          <w:bCs/>
          <w:i/>
          <w:iCs/>
          <w:sz w:val="24"/>
          <w:szCs w:val="24"/>
        </w:rPr>
        <w:t xml:space="preserve"> by </w:t>
      </w:r>
      <w:r w:rsidR="00155FFB" w:rsidRPr="00C269FD">
        <w:rPr>
          <w:rFonts w:ascii="Times New Roman" w:hAnsi="Times New Roman" w:cs="Times New Roman"/>
          <w:b/>
          <w:bCs/>
          <w:i/>
          <w:iCs/>
          <w:sz w:val="24"/>
          <w:szCs w:val="24"/>
        </w:rPr>
        <w:t xml:space="preserve">multiple </w:t>
      </w:r>
      <w:r w:rsidR="00FF3FE0" w:rsidRPr="00C269FD">
        <w:rPr>
          <w:rFonts w:ascii="Times New Roman" w:hAnsi="Times New Roman" w:cs="Times New Roman"/>
          <w:b/>
          <w:bCs/>
          <w:i/>
          <w:iCs/>
          <w:sz w:val="24"/>
          <w:szCs w:val="24"/>
        </w:rPr>
        <w:t>correspondence</w:t>
      </w:r>
      <w:r w:rsidRPr="00C269FD">
        <w:rPr>
          <w:rFonts w:ascii="Times New Roman" w:hAnsi="Times New Roman" w:cs="Times New Roman"/>
          <w:b/>
          <w:bCs/>
          <w:i/>
          <w:iCs/>
          <w:sz w:val="24"/>
          <w:szCs w:val="24"/>
        </w:rPr>
        <w:t xml:space="preserve"> analysis</w:t>
      </w:r>
      <w:r w:rsidR="005878BE" w:rsidRPr="00C269FD">
        <w:rPr>
          <w:rFonts w:ascii="Times New Roman" w:hAnsi="Times New Roman" w:cs="Times New Roman"/>
          <w:b/>
          <w:bCs/>
          <w:i/>
          <w:iCs/>
          <w:sz w:val="24"/>
          <w:szCs w:val="24"/>
        </w:rPr>
        <w:t xml:space="preserve"> – </w:t>
      </w:r>
    </w:p>
    <w:p w14:paraId="6223B29B" w14:textId="7AF0DEE9" w:rsidR="00155FFB" w:rsidRPr="00C269FD" w:rsidRDefault="00155FFB"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Comparisons between phylogenetic clade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were made </w:t>
      </w:r>
      <w:r w:rsidR="000D0C5D" w:rsidRPr="00C269FD">
        <w:rPr>
          <w:rFonts w:ascii="Times New Roman" w:hAnsi="Times New Roman" w:cs="Times New Roman"/>
          <w:sz w:val="24"/>
          <w:szCs w:val="24"/>
        </w:rPr>
        <w:t xml:space="preserve">using a multiple </w:t>
      </w:r>
      <w:r w:rsidR="00093026" w:rsidRPr="00C269FD">
        <w:rPr>
          <w:rFonts w:ascii="Times New Roman" w:hAnsi="Times New Roman" w:cs="Times New Roman"/>
          <w:sz w:val="24"/>
          <w:szCs w:val="24"/>
        </w:rPr>
        <w:t>correspondence</w:t>
      </w:r>
      <w:r w:rsidR="000D0C5D" w:rsidRPr="00C269FD">
        <w:rPr>
          <w:rFonts w:ascii="Times New Roman" w:hAnsi="Times New Roman" w:cs="Times New Roman"/>
          <w:sz w:val="24"/>
          <w:szCs w:val="24"/>
        </w:rPr>
        <w:t xml:space="preserve"> analysis-based approach.</w:t>
      </w:r>
      <w:r w:rsidR="00A17A49" w:rsidRPr="00C269FD">
        <w:rPr>
          <w:rFonts w:ascii="Times New Roman" w:hAnsi="Times New Roman" w:cs="Times New Roman"/>
          <w:sz w:val="24"/>
          <w:szCs w:val="24"/>
        </w:rPr>
        <w:t xml:space="preserve"> This analysis used HPLC data for the 15 </w:t>
      </w:r>
      <w:r w:rsidR="00253EC3" w:rsidRPr="00C269FD">
        <w:rPr>
          <w:rFonts w:ascii="Times New Roman" w:hAnsi="Times New Roman" w:cs="Times New Roman"/>
          <w:sz w:val="24"/>
          <w:szCs w:val="24"/>
        </w:rPr>
        <w:t>metabolite</w:t>
      </w:r>
      <w:r w:rsidR="00BE7003" w:rsidRPr="00C269FD">
        <w:rPr>
          <w:rFonts w:ascii="Times New Roman" w:hAnsi="Times New Roman" w:cs="Times New Roman"/>
          <w:sz w:val="24"/>
          <w:szCs w:val="24"/>
        </w:rPr>
        <w:t>s</w:t>
      </w:r>
      <w:r w:rsidR="00A17A49" w:rsidRPr="00C269FD">
        <w:rPr>
          <w:rFonts w:ascii="Times New Roman" w:hAnsi="Times New Roman" w:cs="Times New Roman"/>
          <w:sz w:val="24"/>
          <w:szCs w:val="24"/>
        </w:rPr>
        <w:t xml:space="preserve"> extracted from aerial tissue samples of </w:t>
      </w:r>
      <w:r w:rsidR="00B61541" w:rsidRPr="00C269FD">
        <w:rPr>
          <w:rFonts w:ascii="Times New Roman" w:hAnsi="Times New Roman" w:cs="Times New Roman"/>
          <w:sz w:val="24"/>
          <w:szCs w:val="24"/>
        </w:rPr>
        <w:t>7</w:t>
      </w:r>
      <w:r w:rsidR="00093026" w:rsidRPr="00C269FD">
        <w:rPr>
          <w:rFonts w:ascii="Times New Roman" w:hAnsi="Times New Roman" w:cs="Times New Roman"/>
          <w:sz w:val="24"/>
          <w:szCs w:val="24"/>
        </w:rPr>
        <w:t xml:space="preserve">6 </w:t>
      </w:r>
      <w:r w:rsidR="00A17A49" w:rsidRPr="00C269FD">
        <w:rPr>
          <w:rFonts w:ascii="Times New Roman" w:hAnsi="Times New Roman" w:cs="Times New Roman"/>
          <w:i/>
          <w:iCs/>
          <w:sz w:val="24"/>
          <w:szCs w:val="24"/>
        </w:rPr>
        <w:t xml:space="preserve">Scutellaria </w:t>
      </w:r>
      <w:r w:rsidR="00A17A49" w:rsidRPr="00C269FD">
        <w:rPr>
          <w:rFonts w:ascii="Times New Roman" w:hAnsi="Times New Roman" w:cs="Times New Roman"/>
          <w:sz w:val="24"/>
          <w:szCs w:val="24"/>
        </w:rPr>
        <w:t xml:space="preserve">species. </w:t>
      </w:r>
      <w:r w:rsidR="00B61541" w:rsidRPr="00C269FD">
        <w:rPr>
          <w:rFonts w:ascii="Times New Roman" w:hAnsi="Times New Roman" w:cs="Times New Roman"/>
          <w:sz w:val="24"/>
          <w:szCs w:val="24"/>
        </w:rPr>
        <w:t>6</w:t>
      </w:r>
      <w:r w:rsidR="00C22AEF">
        <w:rPr>
          <w:rFonts w:ascii="Times New Roman" w:hAnsi="Times New Roman" w:cs="Times New Roman"/>
          <w:sz w:val="24"/>
          <w:szCs w:val="24"/>
        </w:rPr>
        <w:t>7</w:t>
      </w:r>
      <w:r w:rsidR="00A17A49" w:rsidRPr="00C269FD">
        <w:rPr>
          <w:rFonts w:ascii="Times New Roman" w:hAnsi="Times New Roman" w:cs="Times New Roman"/>
          <w:sz w:val="24"/>
          <w:szCs w:val="24"/>
        </w:rPr>
        <w:t xml:space="preserve"> of these tissue samples were herbarium vouchers, and the remaining </w:t>
      </w:r>
      <w:r w:rsidR="00C22AEF">
        <w:rPr>
          <w:rFonts w:ascii="Times New Roman" w:hAnsi="Times New Roman" w:cs="Times New Roman"/>
          <w:sz w:val="24"/>
          <w:szCs w:val="24"/>
        </w:rPr>
        <w:t>9</w:t>
      </w:r>
      <w:r w:rsidR="00A17A49" w:rsidRPr="00C269FD">
        <w:rPr>
          <w:rFonts w:ascii="Times New Roman" w:hAnsi="Times New Roman" w:cs="Times New Roman"/>
          <w:sz w:val="24"/>
          <w:szCs w:val="24"/>
        </w:rPr>
        <w:t xml:space="preserve"> were fresh tissue. To reduce bias resulting from mixing data from herbarium and fresh tissue samples, all </w:t>
      </w:r>
      <w:r w:rsidR="00253EC3" w:rsidRPr="00C269FD">
        <w:rPr>
          <w:rFonts w:ascii="Times New Roman" w:hAnsi="Times New Roman" w:cs="Times New Roman"/>
          <w:sz w:val="24"/>
          <w:szCs w:val="24"/>
        </w:rPr>
        <w:t>metabolite</w:t>
      </w:r>
      <w:r w:rsidR="00A17A49" w:rsidRPr="00C269FD">
        <w:rPr>
          <w:rFonts w:ascii="Times New Roman" w:hAnsi="Times New Roman" w:cs="Times New Roman"/>
          <w:sz w:val="24"/>
          <w:szCs w:val="24"/>
        </w:rPr>
        <w:t xml:space="preserve"> concentrations were converted into a binary format</w:t>
      </w:r>
      <w:r w:rsidR="00B61541" w:rsidRPr="00C269FD">
        <w:rPr>
          <w:rFonts w:ascii="Times New Roman" w:hAnsi="Times New Roman" w:cs="Times New Roman"/>
          <w:sz w:val="24"/>
          <w:szCs w:val="24"/>
        </w:rPr>
        <w:t xml:space="preserve"> where only the presence or absence of a </w:t>
      </w:r>
      <w:r w:rsidR="00253EC3" w:rsidRPr="00C269FD">
        <w:rPr>
          <w:rFonts w:ascii="Times New Roman" w:hAnsi="Times New Roman" w:cs="Times New Roman"/>
          <w:sz w:val="24"/>
          <w:szCs w:val="24"/>
        </w:rPr>
        <w:t>metabolite</w:t>
      </w:r>
      <w:r w:rsidR="00B61541" w:rsidRPr="00C269FD">
        <w:rPr>
          <w:rFonts w:ascii="Times New Roman" w:hAnsi="Times New Roman" w:cs="Times New Roman"/>
          <w:sz w:val="24"/>
          <w:szCs w:val="24"/>
        </w:rPr>
        <w:t xml:space="preserve"> was considered. The multiple </w:t>
      </w:r>
      <w:r w:rsidR="00093026" w:rsidRPr="00C269FD">
        <w:rPr>
          <w:rFonts w:ascii="Times New Roman" w:hAnsi="Times New Roman" w:cs="Times New Roman"/>
          <w:sz w:val="24"/>
          <w:szCs w:val="24"/>
        </w:rPr>
        <w:t>correspondence</w:t>
      </w:r>
      <w:r w:rsidR="00B61541" w:rsidRPr="00C269FD">
        <w:rPr>
          <w:rFonts w:ascii="Times New Roman" w:hAnsi="Times New Roman" w:cs="Times New Roman"/>
          <w:sz w:val="24"/>
          <w:szCs w:val="24"/>
        </w:rPr>
        <w:t xml:space="preserve"> analysis was conducted</w:t>
      </w:r>
      <w:r w:rsidR="0088552B" w:rsidRPr="00C269FD">
        <w:rPr>
          <w:rFonts w:ascii="Times New Roman" w:hAnsi="Times New Roman" w:cs="Times New Roman"/>
          <w:sz w:val="24"/>
          <w:szCs w:val="24"/>
        </w:rPr>
        <w:t xml:space="preserve"> in R</w:t>
      </w:r>
      <w:r w:rsidR="00B61541" w:rsidRPr="00C269FD">
        <w:rPr>
          <w:rFonts w:ascii="Times New Roman" w:hAnsi="Times New Roman" w:cs="Times New Roman"/>
          <w:sz w:val="24"/>
          <w:szCs w:val="24"/>
        </w:rPr>
        <w:t xml:space="preserve"> </w:t>
      </w:r>
      <w:r w:rsidR="0088552B" w:rsidRPr="00C269FD">
        <w:rPr>
          <w:rFonts w:ascii="Times New Roman" w:hAnsi="Times New Roman" w:cs="Times New Roman"/>
          <w:sz w:val="24"/>
          <w:szCs w:val="24"/>
        </w:rPr>
        <w:t>with</w:t>
      </w:r>
      <w:r w:rsidR="00B61541" w:rsidRPr="00C269FD">
        <w:rPr>
          <w:rFonts w:ascii="Times New Roman" w:hAnsi="Times New Roman" w:cs="Times New Roman"/>
          <w:sz w:val="24"/>
          <w:szCs w:val="24"/>
        </w:rPr>
        <w:t xml:space="preserve"> the “</w:t>
      </w:r>
      <w:r w:rsidR="00F163FB" w:rsidRPr="00C269FD">
        <w:rPr>
          <w:rFonts w:ascii="Times New Roman" w:hAnsi="Times New Roman" w:cs="Times New Roman"/>
          <w:sz w:val="24"/>
          <w:szCs w:val="24"/>
        </w:rPr>
        <w:t>MCA</w:t>
      </w:r>
      <w:r w:rsidR="00B61541" w:rsidRPr="00C269FD">
        <w:rPr>
          <w:rFonts w:ascii="Times New Roman" w:hAnsi="Times New Roman" w:cs="Times New Roman"/>
          <w:sz w:val="24"/>
          <w:szCs w:val="24"/>
        </w:rPr>
        <w:t>” function from the</w:t>
      </w:r>
      <w:r w:rsidR="0088552B" w:rsidRPr="00C269FD">
        <w:rPr>
          <w:rFonts w:ascii="Times New Roman" w:hAnsi="Times New Roman" w:cs="Times New Roman"/>
          <w:sz w:val="24"/>
          <w:szCs w:val="24"/>
        </w:rPr>
        <w:t xml:space="preserve"> </w:t>
      </w:r>
      <w:proofErr w:type="spellStart"/>
      <w:r w:rsidR="0088552B" w:rsidRPr="00C269FD">
        <w:rPr>
          <w:rFonts w:ascii="Times New Roman" w:hAnsi="Times New Roman" w:cs="Times New Roman"/>
          <w:sz w:val="24"/>
          <w:szCs w:val="24"/>
        </w:rPr>
        <w:t>FactoMineR</w:t>
      </w:r>
      <w:proofErr w:type="spellEnd"/>
      <w:r w:rsidR="0088552B" w:rsidRPr="00C269FD">
        <w:rPr>
          <w:rFonts w:ascii="Times New Roman" w:hAnsi="Times New Roman" w:cs="Times New Roman"/>
          <w:sz w:val="24"/>
          <w:szCs w:val="24"/>
        </w:rPr>
        <w:t xml:space="preserve"> package</w:t>
      </w:r>
      <w:r w:rsidR="00093026" w:rsidRPr="00C269FD">
        <w:rPr>
          <w:rFonts w:ascii="Times New Roman" w:hAnsi="Times New Roman" w:cs="Times New Roman"/>
          <w:sz w:val="24"/>
          <w:szCs w:val="24"/>
        </w:rPr>
        <w:t xml:space="preserve"> with all settings left at their default values</w:t>
      </w:r>
      <w:r w:rsidR="0088552B" w:rsidRPr="00C269FD">
        <w:rPr>
          <w:rFonts w:ascii="Times New Roman" w:hAnsi="Times New Roman" w:cs="Times New Roman"/>
          <w:sz w:val="24"/>
          <w:szCs w:val="24"/>
        </w:rPr>
        <w:t xml:space="preserve"> (ver. 2.3). </w:t>
      </w:r>
      <w:r w:rsidR="00F163FB" w:rsidRPr="00C269FD">
        <w:rPr>
          <w:rFonts w:ascii="Times New Roman" w:hAnsi="Times New Roman" w:cs="Times New Roman"/>
          <w:sz w:val="24"/>
          <w:szCs w:val="24"/>
        </w:rPr>
        <w:t>80</w:t>
      </w:r>
      <w:r w:rsidR="00836171" w:rsidRPr="00C269FD">
        <w:rPr>
          <w:rFonts w:ascii="Times New Roman" w:hAnsi="Times New Roman" w:cs="Times New Roman"/>
          <w:sz w:val="24"/>
          <w:szCs w:val="24"/>
        </w:rPr>
        <w:t>% confidence ellipses were drawn from the covariance matrix calculated with the “</w:t>
      </w:r>
      <w:proofErr w:type="spellStart"/>
      <w:r w:rsidR="00836171" w:rsidRPr="00C269FD">
        <w:rPr>
          <w:rFonts w:ascii="Times New Roman" w:hAnsi="Times New Roman" w:cs="Times New Roman"/>
          <w:sz w:val="24"/>
          <w:szCs w:val="24"/>
        </w:rPr>
        <w:t>covMcd</w:t>
      </w:r>
      <w:proofErr w:type="spellEnd"/>
      <w:r w:rsidR="00836171" w:rsidRPr="00C269FD">
        <w:rPr>
          <w:rFonts w:ascii="Times New Roman" w:hAnsi="Times New Roman" w:cs="Times New Roman"/>
          <w:sz w:val="24"/>
          <w:szCs w:val="24"/>
        </w:rPr>
        <w:t xml:space="preserve">” function from the </w:t>
      </w:r>
      <w:proofErr w:type="spellStart"/>
      <w:r w:rsidR="00836171" w:rsidRPr="00C269FD">
        <w:rPr>
          <w:rFonts w:ascii="Times New Roman" w:hAnsi="Times New Roman" w:cs="Times New Roman"/>
          <w:sz w:val="24"/>
          <w:szCs w:val="24"/>
        </w:rPr>
        <w:t>robustbase</w:t>
      </w:r>
      <w:proofErr w:type="spellEnd"/>
      <w:r w:rsidR="00836171" w:rsidRPr="00C269FD">
        <w:rPr>
          <w:rFonts w:ascii="Times New Roman" w:hAnsi="Times New Roman" w:cs="Times New Roman"/>
          <w:sz w:val="24"/>
          <w:szCs w:val="24"/>
        </w:rPr>
        <w:t xml:space="preserve"> package (ver. 0.93-6).</w:t>
      </w:r>
    </w:p>
    <w:p w14:paraId="4FFCE91F" w14:textId="5A1D7763" w:rsidR="001E6C09" w:rsidRPr="00C269FD" w:rsidRDefault="00A67CF9" w:rsidP="005878BE">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Estimation of</w:t>
      </w:r>
      <w:r w:rsidR="001E6C09" w:rsidRPr="00C269FD">
        <w:rPr>
          <w:rFonts w:ascii="Times New Roman" w:hAnsi="Times New Roman" w:cs="Times New Roman"/>
          <w:b/>
          <w:bCs/>
          <w:i/>
          <w:iCs/>
          <w:sz w:val="24"/>
          <w:szCs w:val="24"/>
        </w:rPr>
        <w:t xml:space="preserve"> genome size</w:t>
      </w:r>
      <w:r w:rsidRPr="00C269FD">
        <w:rPr>
          <w:rFonts w:ascii="Times New Roman" w:hAnsi="Times New Roman" w:cs="Times New Roman"/>
          <w:b/>
          <w:bCs/>
          <w:i/>
          <w:iCs/>
          <w:sz w:val="24"/>
          <w:szCs w:val="24"/>
        </w:rPr>
        <w:t xml:space="preserve"> with flow cytometry</w:t>
      </w:r>
      <w:r w:rsidR="005878BE" w:rsidRPr="00C269FD">
        <w:rPr>
          <w:rFonts w:ascii="Times New Roman" w:hAnsi="Times New Roman" w:cs="Times New Roman"/>
          <w:b/>
          <w:bCs/>
          <w:i/>
          <w:iCs/>
          <w:sz w:val="24"/>
          <w:szCs w:val="24"/>
        </w:rPr>
        <w:t xml:space="preserve"> – </w:t>
      </w:r>
    </w:p>
    <w:p w14:paraId="0D2832C8" w14:textId="6D70A9D2" w:rsidR="00A67CF9" w:rsidRPr="00C269FD" w:rsidRDefault="0098657A" w:rsidP="005878BE">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S</w:t>
      </w:r>
      <w:r w:rsidR="00A67CF9" w:rsidRPr="00C269FD">
        <w:rPr>
          <w:rFonts w:ascii="Times New Roman" w:hAnsi="Times New Roman" w:cs="Times New Roman"/>
          <w:sz w:val="24"/>
          <w:szCs w:val="24"/>
        </w:rPr>
        <w:t xml:space="preserve">eeds of </w:t>
      </w:r>
      <w:r w:rsidR="00A67CF9" w:rsidRPr="00C269FD">
        <w:rPr>
          <w:rFonts w:ascii="Times New Roman" w:hAnsi="Times New Roman" w:cs="Times New Roman"/>
          <w:i/>
          <w:iCs/>
          <w:sz w:val="24"/>
          <w:szCs w:val="24"/>
        </w:rPr>
        <w:t xml:space="preserve">Solanum </w:t>
      </w:r>
      <w:proofErr w:type="spellStart"/>
      <w:r w:rsidR="00A67CF9" w:rsidRPr="00C269FD">
        <w:rPr>
          <w:rFonts w:ascii="Times New Roman" w:hAnsi="Times New Roman" w:cs="Times New Roman"/>
          <w:i/>
          <w:iCs/>
          <w:sz w:val="24"/>
          <w:szCs w:val="24"/>
        </w:rPr>
        <w:t>lycopersicum</w:t>
      </w:r>
      <w:proofErr w:type="spellEnd"/>
      <w:r w:rsidR="00A67CF9" w:rsidRPr="00C269FD">
        <w:rPr>
          <w:rFonts w:ascii="Times New Roman" w:hAnsi="Times New Roman" w:cs="Times New Roman"/>
          <w:i/>
          <w:iCs/>
          <w:sz w:val="24"/>
          <w:szCs w:val="24"/>
        </w:rPr>
        <w:t xml:space="preserve"> L</w:t>
      </w:r>
      <w:r w:rsidR="00A67CF9" w:rsidRPr="00C269FD">
        <w:rPr>
          <w:rFonts w:ascii="Times New Roman" w:hAnsi="Times New Roman" w:cs="Times New Roman"/>
          <w:sz w:val="24"/>
          <w:szCs w:val="24"/>
        </w:rPr>
        <w:t>. ‘</w:t>
      </w:r>
      <w:proofErr w:type="spellStart"/>
      <w:r w:rsidR="00A67CF9" w:rsidRPr="00C269FD">
        <w:rPr>
          <w:rFonts w:ascii="Times New Roman" w:hAnsi="Times New Roman" w:cs="Times New Roman"/>
          <w:sz w:val="24"/>
          <w:szCs w:val="24"/>
        </w:rPr>
        <w:t>Stupické</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polní</w:t>
      </w:r>
      <w:proofErr w:type="spellEnd"/>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rané</w:t>
      </w:r>
      <w:proofErr w:type="spellEnd"/>
      <w:r w:rsidR="00A67CF9" w:rsidRPr="00C269FD">
        <w:rPr>
          <w:rFonts w:ascii="Times New Roman" w:hAnsi="Times New Roman" w:cs="Times New Roman"/>
          <w:sz w:val="24"/>
          <w:szCs w:val="24"/>
        </w:rPr>
        <w:t xml:space="preserve">’ (2C = 1.96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and </w:t>
      </w:r>
      <w:r w:rsidR="00A67CF9" w:rsidRPr="00C269FD">
        <w:rPr>
          <w:rFonts w:ascii="Times New Roman" w:hAnsi="Times New Roman" w:cs="Times New Roman"/>
          <w:i/>
          <w:iCs/>
          <w:sz w:val="24"/>
          <w:szCs w:val="24"/>
        </w:rPr>
        <w:t xml:space="preserve">Glycine max </w:t>
      </w:r>
      <w:proofErr w:type="spellStart"/>
      <w:r w:rsidR="00A67CF9" w:rsidRPr="00C269FD">
        <w:rPr>
          <w:rFonts w:ascii="Times New Roman" w:hAnsi="Times New Roman" w:cs="Times New Roman"/>
          <w:i/>
          <w:iCs/>
          <w:sz w:val="24"/>
          <w:szCs w:val="24"/>
        </w:rPr>
        <w:t>Merr</w:t>
      </w:r>
      <w:proofErr w:type="spellEnd"/>
      <w:r w:rsidR="00A67CF9" w:rsidRPr="00C269FD">
        <w:rPr>
          <w:rFonts w:ascii="Times New Roman" w:hAnsi="Times New Roman" w:cs="Times New Roman"/>
          <w:i/>
          <w:iCs/>
          <w:sz w:val="24"/>
          <w:szCs w:val="24"/>
        </w:rPr>
        <w:t>.</w:t>
      </w:r>
      <w:r w:rsidR="00A67CF9" w:rsidRPr="00C269FD">
        <w:rPr>
          <w:rFonts w:ascii="Times New Roman" w:hAnsi="Times New Roman" w:cs="Times New Roman"/>
          <w:sz w:val="24"/>
          <w:szCs w:val="24"/>
        </w:rPr>
        <w:t xml:space="preserve"> ‘</w:t>
      </w:r>
      <w:proofErr w:type="spellStart"/>
      <w:r w:rsidR="00A67CF9" w:rsidRPr="00C269FD">
        <w:rPr>
          <w:rFonts w:ascii="Times New Roman" w:hAnsi="Times New Roman" w:cs="Times New Roman"/>
          <w:sz w:val="24"/>
          <w:szCs w:val="24"/>
        </w:rPr>
        <w:t>Polanka</w:t>
      </w:r>
      <w:proofErr w:type="spellEnd"/>
      <w:r w:rsidR="00A67CF9" w:rsidRPr="00C269FD">
        <w:rPr>
          <w:rFonts w:ascii="Times New Roman" w:hAnsi="Times New Roman" w:cs="Times New Roman"/>
          <w:sz w:val="24"/>
          <w:szCs w:val="24"/>
        </w:rPr>
        <w:t xml:space="preserve">’ (2C = 2.50 </w:t>
      </w:r>
      <w:proofErr w:type="spellStart"/>
      <w:r w:rsidR="00A67CF9" w:rsidRPr="00C269FD">
        <w:rPr>
          <w:rFonts w:ascii="Times New Roman" w:hAnsi="Times New Roman" w:cs="Times New Roman"/>
          <w:sz w:val="24"/>
          <w:szCs w:val="24"/>
        </w:rPr>
        <w:t>pg</w:t>
      </w:r>
      <w:proofErr w:type="spellEnd"/>
      <w:r w:rsidR="00A67CF9"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were requested </w:t>
      </w:r>
      <w:r w:rsidR="00A67CF9" w:rsidRPr="00C269FD">
        <w:rPr>
          <w:rFonts w:ascii="Times New Roman" w:hAnsi="Times New Roman" w:cs="Times New Roman"/>
          <w:sz w:val="24"/>
          <w:szCs w:val="24"/>
        </w:rPr>
        <w:t xml:space="preserve">from Dr. Jaroslav </w:t>
      </w:r>
      <w:proofErr w:type="spellStart"/>
      <w:r w:rsidR="00A67CF9" w:rsidRPr="00C269FD">
        <w:rPr>
          <w:rFonts w:ascii="Times New Roman" w:hAnsi="Times New Roman" w:cs="Times New Roman"/>
          <w:sz w:val="24"/>
          <w:szCs w:val="24"/>
        </w:rPr>
        <w:t>Doležel</w:t>
      </w:r>
      <w:proofErr w:type="spellEnd"/>
      <w:r w:rsidR="00A67CF9" w:rsidRPr="00C269FD">
        <w:rPr>
          <w:rFonts w:ascii="Times New Roman" w:hAnsi="Times New Roman" w:cs="Times New Roman"/>
          <w:sz w:val="24"/>
          <w:szCs w:val="24"/>
        </w:rPr>
        <w:t xml:space="preserve"> (Institute of Experimental Botany, Olomouc, Czech Republic) who suggested them as size-standards for flow cytometry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{"citationID":"BEGjYTZf","properties":{"formattedCitation":"(Dole\\uc0\\u382{}el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 xml:space="preserve">. Leaves of these plants were used as size standards for genome-size estimation. In each estimation, a standard sample was selected based on the previously reported genome size information in </w:t>
      </w:r>
      <w:r w:rsidR="00A67CF9" w:rsidRPr="00C269FD">
        <w:rPr>
          <w:rFonts w:ascii="Times New Roman" w:hAnsi="Times New Roman" w:cs="Times New Roman"/>
          <w:i/>
          <w:iCs/>
          <w:sz w:val="24"/>
          <w:szCs w:val="24"/>
        </w:rPr>
        <w:t>Scutellaria</w:t>
      </w:r>
      <w:r w:rsidR="00A67CF9" w:rsidRPr="00C269FD">
        <w:rPr>
          <w:rFonts w:ascii="Times New Roman" w:hAnsi="Times New Roman" w:cs="Times New Roman"/>
          <w:sz w:val="24"/>
          <w:szCs w:val="24"/>
        </w:rPr>
        <w:t xml:space="preserve">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{"citationID":"8L3SQWWm","properties":{"formattedCitation":"(Lee &amp; Kim, 2017)","plainCitation":"(Lee &amp; Kim, 2017)","noteIndex":0},"citationItems":[{"id":51,"uris":["http://zotero.org/users/local/KHNG6xlm/items/TMC77DDW"],"uri":["http://zotero.org/users/local/KHNG6xlm/items/TMC77DDW"],"itemData":{"id":51,"type":"article-journal","abstract":"The genome size is one of the basic characters of an organism, and it is widely applied in various fields of biology, such as systematics, breeding biology, population biology, and evolutionary biology. This factor was recently highlighted in genome studies because choosing a representative of a plant group having the smallest genome size is important for the efficiency of a genome project. For the estimation of the genome size, flow cytometry has recently been highlighted because it is a convenient, fast, and reliable method. In this study, we report the genome sizes of 15 taxa of Lamiaceae from nine genera distributed in Korea using flow cytometry. Data pertaining to the genome size for all of our species have not been reported thus far, and the data from Agastache, Clinopodium, Elsholtzia, and Isodon are the first reported for each genus. The genome sizes of 15 genera and 39 species were reported to the Plant DNA C-values Database (http:// data.kew.org/cvalues/). Scutellaria indica L. has a genome size of 0.37 pg (1C). This is the fourth smallest value among the 98 Lamiaceae taxa in the Angiosperm DNA C-value Database, indicating that this taxon can be used as a reference species in the genome studies in Lamiaceae as a native Korean species. The largest genome size observed in this study is in Phlomis umbrosa Turcz. (1C=2.60 pg), representing the possible polyploidy origin of this species in the family.","container-title":"Korean Journal of Plant Taxonomy","DOI":"10.11110/kjpt.2017.47.2.161","ISSN":"1225-8318, 2466-1546","issue":"2","journalAbbreviation":"Korean J. Pl. Taxon","language":"ko","page":"161-169","source":"DOI.org (Crossref)","title":"Genome size of 15 Lamiaceae taxa in Korea","volume":"47","author":[{"family":"Lee","given":"Yoonkyung"},{"family":"Kim","given":"Sangtae"}],"issued":{"date-parts":[["2017",6,30]]}}}],"schema":"https://github.com/citation-style-language/schema/raw/master/csl-citation.json"}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rPr>
        <w:t>(Lee &amp; Kim, 2017)</w:t>
      </w:r>
      <w:r w:rsidR="008461BF" w:rsidRPr="00C269FD">
        <w:rPr>
          <w:rFonts w:ascii="Times New Roman" w:hAnsi="Times New Roman" w:cs="Times New Roman"/>
          <w:sz w:val="24"/>
          <w:szCs w:val="24"/>
        </w:rPr>
        <w:fldChar w:fldCharType="end"/>
      </w:r>
      <w:r w:rsidR="00A67CF9" w:rsidRPr="00C269FD">
        <w:rPr>
          <w:rFonts w:ascii="Times New Roman" w:hAnsi="Times New Roman" w:cs="Times New Roman"/>
          <w:sz w:val="24"/>
          <w:szCs w:val="24"/>
        </w:rPr>
        <w:t>.</w:t>
      </w:r>
    </w:p>
    <w:p w14:paraId="1ACD3123" w14:textId="6D323A2F" w:rsidR="001E6C09" w:rsidRPr="00C269FD" w:rsidRDefault="00C55512" w:rsidP="00C5551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The genome size</w:t>
      </w:r>
      <w:r w:rsidR="00C22AEF">
        <w:rPr>
          <w:rFonts w:ascii="Times New Roman" w:hAnsi="Times New Roman" w:cs="Times New Roman"/>
          <w:sz w:val="24"/>
          <w:szCs w:val="24"/>
        </w:rPr>
        <w:t>s</w:t>
      </w:r>
      <w:r w:rsidRPr="00C269FD">
        <w:rPr>
          <w:rFonts w:ascii="Times New Roman" w:hAnsi="Times New Roman" w:cs="Times New Roman"/>
          <w:sz w:val="24"/>
          <w:szCs w:val="24"/>
        </w:rPr>
        <w:t xml:space="preserve"> of </w:t>
      </w:r>
      <w:r w:rsidR="00C22AEF">
        <w:rPr>
          <w:rFonts w:ascii="Times New Roman" w:hAnsi="Times New Roman" w:cs="Times New Roman"/>
          <w:sz w:val="24"/>
          <w:szCs w:val="24"/>
        </w:rPr>
        <w:t xml:space="preserve">8 species of </w:t>
      </w:r>
      <w:r w:rsidR="00C22AEF">
        <w:rPr>
          <w:rFonts w:ascii="Times New Roman" w:hAnsi="Times New Roman" w:cs="Times New Roman"/>
          <w:i/>
          <w:iCs/>
          <w:sz w:val="24"/>
          <w:szCs w:val="24"/>
        </w:rPr>
        <w:t xml:space="preserve">Scutellaria </w:t>
      </w:r>
      <w:r w:rsidR="00C22AEF">
        <w:rPr>
          <w:rFonts w:ascii="Times New Roman" w:hAnsi="Times New Roman" w:cs="Times New Roman"/>
          <w:sz w:val="24"/>
          <w:szCs w:val="24"/>
        </w:rPr>
        <w:t>were</w:t>
      </w:r>
      <w:r w:rsidRPr="00C269FD">
        <w:rPr>
          <w:rFonts w:ascii="Times New Roman" w:hAnsi="Times New Roman" w:cs="Times New Roman"/>
          <w:sz w:val="24"/>
          <w:szCs w:val="24"/>
        </w:rPr>
        <w:t xml:space="preserve"> estimated using flow cytometry as described in </w:t>
      </w:r>
      <w:proofErr w:type="spellStart"/>
      <w:r w:rsidRPr="00C269FD">
        <w:rPr>
          <w:rFonts w:ascii="Times New Roman" w:hAnsi="Times New Roman" w:cs="Times New Roman"/>
          <w:sz w:val="24"/>
          <w:szCs w:val="24"/>
        </w:rPr>
        <w:t>Doležel</w:t>
      </w:r>
      <w:proofErr w:type="spellEnd"/>
      <w:r w:rsidRPr="00C269FD">
        <w:rPr>
          <w:rFonts w:ascii="Times New Roman" w:hAnsi="Times New Roman" w:cs="Times New Roman"/>
          <w:sz w:val="24"/>
          <w:szCs w:val="24"/>
        </w:rPr>
        <w:t xml:space="preserve"> et al. (2007). Fresh leaves from a standard plant and a sample for estimation (each ca. 5 mm²) were co-chopped using a razor blade in a petri dish with DAPI Prep DNA Staining Solution (SONY, Biotechnology Inc., USA) and incubated two minutes for staining. Cell sorter SH800 (SONY, Biotechnology Inc., USA) was used to measure the fluorescence of the stained cells and</w:t>
      </w:r>
      <w:r w:rsidR="00FF71CA" w:rsidRPr="00C269FD">
        <w:rPr>
          <w:rFonts w:ascii="Times New Roman" w:hAnsi="Times New Roman" w:cs="Times New Roman"/>
          <w:sz w:val="24"/>
          <w:szCs w:val="24"/>
        </w:rPr>
        <w:t xml:space="preserve"> ensure</w:t>
      </w:r>
      <w:r w:rsidRPr="00C269FD">
        <w:rPr>
          <w:rFonts w:ascii="Times New Roman" w:hAnsi="Times New Roman" w:cs="Times New Roman"/>
          <w:sz w:val="24"/>
          <w:szCs w:val="24"/>
        </w:rPr>
        <w:t xml:space="preserve"> each sample measured more than 5,000 particles. Each analysis was </w:t>
      </w:r>
      <w:r w:rsidRPr="00C269FD">
        <w:rPr>
          <w:rFonts w:ascii="Times New Roman" w:hAnsi="Times New Roman" w:cs="Times New Roman"/>
          <w:sz w:val="24"/>
          <w:szCs w:val="24"/>
        </w:rPr>
        <w:lastRenderedPageBreak/>
        <w:t>repeated three or more times using different leaves or different individuals, and their average and standard deviation were calculated. The 2C-value was estimated based on the relative counts between G1 (growth 1 stage on the cell division) peak from a standard plant and that from a sample for the estimation. The genome size (bp) was estimated based on relative rate between 1C-value and number of bases: 1C (</w:t>
      </w:r>
      <w:proofErr w:type="spellStart"/>
      <w:r w:rsidRPr="00C269FD">
        <w:rPr>
          <w:rFonts w:ascii="Times New Roman" w:hAnsi="Times New Roman" w:cs="Times New Roman"/>
          <w:sz w:val="24"/>
          <w:szCs w:val="24"/>
        </w:rPr>
        <w:t>pg</w:t>
      </w:r>
      <w:proofErr w:type="spellEnd"/>
      <w:r w:rsidRPr="00C269FD">
        <w:rPr>
          <w:rFonts w:ascii="Times New Roman" w:hAnsi="Times New Roman" w:cs="Times New Roman"/>
          <w:sz w:val="24"/>
          <w:szCs w:val="24"/>
        </w:rPr>
        <w:t>) DNA = 0.978 ×</w:t>
      </w:r>
      <w:r w:rsidR="00A075E2"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109 bp </w:t>
      </w:r>
      <w:r w:rsidR="008461BF" w:rsidRPr="00C269FD">
        <w:rPr>
          <w:rFonts w:ascii="Times New Roman" w:hAnsi="Times New Roman" w:cs="Times New Roman"/>
          <w:sz w:val="24"/>
          <w:szCs w:val="24"/>
        </w:rPr>
        <w:fldChar w:fldCharType="begin"/>
      </w:r>
      <w:r w:rsidR="008461BF" w:rsidRPr="00C269FD">
        <w:rPr>
          <w:rFonts w:ascii="Times New Roman" w:hAnsi="Times New Roman" w:cs="Times New Roman"/>
          <w:sz w:val="24"/>
          <w:szCs w:val="24"/>
        </w:rPr>
        <w:instrText xml:space="preserve"> ADDIN ZOTERO_ITEM CSL_CITATION {"citationID":"sVG5lZla","properties":{"formattedCitation":"(Dole\\uc0\\u382{}el et al., 2007)","plainCitation":"(Doležel et al., 2007)","noteIndex":0},"citationItems":[{"id":164,"uris":["http://zotero.org/users/local/KHNG6xlm/items/A5L3PGF7"],"uri":["http://zotero.org/users/local/KHNG6xlm/items/A5L3PGF7"],"itemData":{"id":164,"type":"article-journal","abstract":"Flow cytometry (FCM) using DNA-selective fluorochromes is now the prevailing method for the measurement of nuclear DNA content in plants. Ease of sample preparation and high sample throughput make it generally better suited than other methods such as Feulgen densitometry to estimate genome size, level of generative polyploidy, nuclear replication state and endopolyploidy (polysomaty). Here we present four protocols for sample preparation (suspensions of intact cell nuclei) and describe the analysis of nuclear DNA amounts using FCM. We consider the chemicals and equipment necessary, the measurement process, data analysis, and describe the most frequent problems encountered with plant material such as the interference of secondary metabolites. The purpose and requirement of internal and external standardization are discussed. The importance of using a correct terminology for DNA amounts and genome size is underlined, and its basic principles are explained.","container-title":"Nature Protocols","DOI":"10.1038/nprot.2007.310","ISSN":"1750-2799","issue":"9","language":"en","note":"number: 9\npublisher: Nature Publishing Group","page":"2233-2244","source":"www.nature.com","title":"Estimation of nuclear DNA content in plants using flow cytometry","volume":"2","author":[{"family":"Doležel","given":"Jaroslav"},{"family":"Greilhuber","given":"Johann"},{"family":"Suda","given":"Jan"}],"issued":{"date-parts":[["2007",9]]}}}],"schema":"https://github.com/citation-style-language/schema/raw/master/csl-citation.json"} </w:instrText>
      </w:r>
      <w:r w:rsidR="008461BF" w:rsidRPr="00C269FD">
        <w:rPr>
          <w:rFonts w:ascii="Times New Roman" w:hAnsi="Times New Roman" w:cs="Times New Roman"/>
          <w:sz w:val="24"/>
          <w:szCs w:val="24"/>
        </w:rPr>
        <w:fldChar w:fldCharType="separate"/>
      </w:r>
      <w:r w:rsidR="008461BF" w:rsidRPr="00C269FD">
        <w:rPr>
          <w:rFonts w:ascii="Times New Roman" w:hAnsi="Times New Roman" w:cs="Times New Roman"/>
          <w:sz w:val="24"/>
          <w:szCs w:val="24"/>
        </w:rPr>
        <w:t>(Doležel et al., 2007)</w:t>
      </w:r>
      <w:r w:rsidR="008461BF" w:rsidRPr="00C269FD">
        <w:rPr>
          <w:rFonts w:ascii="Times New Roman" w:hAnsi="Times New Roman" w:cs="Times New Roman"/>
          <w:sz w:val="24"/>
          <w:szCs w:val="24"/>
        </w:rPr>
        <w:fldChar w:fldCharType="end"/>
      </w:r>
      <w:r w:rsidRPr="00C269FD">
        <w:rPr>
          <w:rFonts w:ascii="Times New Roman" w:hAnsi="Times New Roman" w:cs="Times New Roman"/>
          <w:sz w:val="24"/>
          <w:szCs w:val="24"/>
        </w:rPr>
        <w:t>.</w:t>
      </w:r>
    </w:p>
    <w:bookmarkEnd w:id="0"/>
    <w:p w14:paraId="72A93B80" w14:textId="7A74B0B7"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R</w:t>
      </w:r>
      <w:r w:rsidR="001E6C09" w:rsidRPr="00C269FD">
        <w:rPr>
          <w:rFonts w:ascii="Times New Roman" w:hAnsi="Times New Roman" w:cs="Times New Roman"/>
          <w:b/>
          <w:bCs/>
          <w:sz w:val="24"/>
          <w:szCs w:val="24"/>
        </w:rPr>
        <w:t>ESULTS</w:t>
      </w:r>
    </w:p>
    <w:p w14:paraId="21F72818" w14:textId="546C2E09" w:rsidR="00326A65" w:rsidRPr="00C269FD" w:rsidRDefault="00874F6D" w:rsidP="00836171">
      <w:pPr>
        <w:spacing w:after="0" w:line="480" w:lineRule="auto"/>
        <w:ind w:firstLine="720"/>
        <w:rPr>
          <w:rFonts w:ascii="Times New Roman" w:hAnsi="Times New Roman" w:cs="Times New Roman"/>
          <w:b/>
          <w:bCs/>
          <w:i/>
          <w:iCs/>
          <w:color w:val="FF0000"/>
          <w:sz w:val="24"/>
          <w:szCs w:val="24"/>
        </w:rPr>
      </w:pPr>
      <w:r w:rsidRPr="000D5382">
        <w:rPr>
          <w:rFonts w:ascii="Times New Roman" w:hAnsi="Times New Roman" w:cs="Times New Roman"/>
          <w:b/>
          <w:bCs/>
          <w:i/>
          <w:iCs/>
          <w:color w:val="FF0000"/>
          <w:sz w:val="24"/>
          <w:szCs w:val="24"/>
          <w:highlight w:val="yellow"/>
        </w:rPr>
        <w:t xml:space="preserve">Phylogeny of selected species </w:t>
      </w:r>
      <w:r w:rsidR="00D52315" w:rsidRPr="000D5382">
        <w:rPr>
          <w:rFonts w:ascii="Times New Roman" w:hAnsi="Times New Roman" w:cs="Times New Roman"/>
          <w:b/>
          <w:bCs/>
          <w:i/>
          <w:iCs/>
          <w:color w:val="FF0000"/>
          <w:sz w:val="24"/>
          <w:szCs w:val="24"/>
          <w:highlight w:val="yellow"/>
        </w:rPr>
        <w:t>as revealed by</w:t>
      </w:r>
      <w:r w:rsidRPr="000D5382">
        <w:rPr>
          <w:rFonts w:ascii="Times New Roman" w:hAnsi="Times New Roman" w:cs="Times New Roman"/>
          <w:b/>
          <w:bCs/>
          <w:i/>
          <w:iCs/>
          <w:color w:val="FF0000"/>
          <w:sz w:val="24"/>
          <w:szCs w:val="24"/>
          <w:highlight w:val="yellow"/>
        </w:rPr>
        <w:t xml:space="preserve"> chloroplast genome sequences</w:t>
      </w:r>
      <w:r w:rsidR="00836171" w:rsidRPr="000D5382">
        <w:rPr>
          <w:rFonts w:ascii="Times New Roman" w:hAnsi="Times New Roman" w:cs="Times New Roman"/>
          <w:b/>
          <w:bCs/>
          <w:i/>
          <w:iCs/>
          <w:color w:val="FF0000"/>
          <w:sz w:val="24"/>
          <w:szCs w:val="24"/>
          <w:highlight w:val="yellow"/>
        </w:rPr>
        <w:t xml:space="preserve"> –</w:t>
      </w:r>
      <w:r w:rsidR="000D5382" w:rsidRPr="000D5382">
        <w:rPr>
          <w:rFonts w:ascii="Times New Roman" w:hAnsi="Times New Roman" w:cs="Times New Roman"/>
          <w:b/>
          <w:bCs/>
          <w:i/>
          <w:iCs/>
          <w:color w:val="FF0000"/>
          <w:sz w:val="24"/>
          <w:szCs w:val="24"/>
          <w:highlight w:val="yellow"/>
        </w:rPr>
        <w:t>(Fig 1)</w:t>
      </w:r>
    </w:p>
    <w:p w14:paraId="30690697" w14:textId="77777777" w:rsidR="000D5382" w:rsidRDefault="000D5382" w:rsidP="00836171">
      <w:pPr>
        <w:spacing w:after="0" w:line="480" w:lineRule="auto"/>
        <w:ind w:firstLine="720"/>
        <w:rPr>
          <w:rFonts w:ascii="Times New Roman" w:hAnsi="Times New Roman" w:cs="Times New Roman"/>
          <w:b/>
          <w:bCs/>
          <w:i/>
          <w:iCs/>
          <w:sz w:val="24"/>
          <w:szCs w:val="24"/>
        </w:rPr>
      </w:pPr>
    </w:p>
    <w:p w14:paraId="4F342F23" w14:textId="3A38CEF9" w:rsidR="00836171" w:rsidRPr="00C269FD" w:rsidRDefault="00836171" w:rsidP="00836171">
      <w:pPr>
        <w:spacing w:after="0" w:line="480" w:lineRule="auto"/>
        <w:ind w:firstLine="720"/>
        <w:rPr>
          <w:rFonts w:ascii="Times New Roman" w:hAnsi="Times New Roman" w:cs="Times New Roman"/>
          <w:b/>
          <w:bCs/>
          <w:i/>
          <w:iCs/>
          <w:sz w:val="24"/>
          <w:szCs w:val="24"/>
        </w:rPr>
      </w:pPr>
      <w:r w:rsidRPr="00C269FD">
        <w:rPr>
          <w:rFonts w:ascii="Times New Roman" w:hAnsi="Times New Roman" w:cs="Times New Roman"/>
          <w:b/>
          <w:bCs/>
          <w:i/>
          <w:iCs/>
          <w:sz w:val="24"/>
          <w:szCs w:val="24"/>
        </w:rPr>
        <w:t xml:space="preserve">Aerial </w:t>
      </w:r>
      <w:r w:rsidR="000651E4" w:rsidRPr="00C269FD">
        <w:rPr>
          <w:rFonts w:ascii="Times New Roman" w:hAnsi="Times New Roman" w:cs="Times New Roman"/>
          <w:b/>
          <w:bCs/>
          <w:i/>
          <w:iCs/>
          <w:sz w:val="24"/>
          <w:szCs w:val="24"/>
        </w:rPr>
        <w:t xml:space="preserve">tissue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w:t>
      </w:r>
      <w:r w:rsidR="00874F6D" w:rsidRPr="00C269FD">
        <w:rPr>
          <w:rFonts w:ascii="Times New Roman" w:hAnsi="Times New Roman" w:cs="Times New Roman"/>
          <w:b/>
          <w:bCs/>
          <w:i/>
          <w:iCs/>
          <w:sz w:val="24"/>
          <w:szCs w:val="24"/>
        </w:rPr>
        <w:t>diversity</w:t>
      </w:r>
      <w:r w:rsidRPr="00C269FD">
        <w:rPr>
          <w:rFonts w:ascii="Times New Roman" w:hAnsi="Times New Roman" w:cs="Times New Roman"/>
          <w:b/>
          <w:bCs/>
          <w:i/>
          <w:iCs/>
          <w:sz w:val="24"/>
          <w:szCs w:val="24"/>
        </w:rPr>
        <w:t xml:space="preserve"> </w:t>
      </w:r>
      <w:r w:rsidR="00D52315" w:rsidRPr="00C269FD">
        <w:rPr>
          <w:rFonts w:ascii="Times New Roman" w:hAnsi="Times New Roman" w:cs="Times New Roman"/>
          <w:b/>
          <w:bCs/>
          <w:i/>
          <w:iCs/>
          <w:sz w:val="24"/>
          <w:szCs w:val="24"/>
        </w:rPr>
        <w:t>and comparison with phylogeny –</w:t>
      </w:r>
    </w:p>
    <w:p w14:paraId="1B31E797" w14:textId="781173AB" w:rsidR="00A10A52" w:rsidRPr="00C269FD" w:rsidRDefault="008F086C"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We applied h</w:t>
      </w:r>
      <w:r w:rsidR="00614CEA" w:rsidRPr="00C269FD">
        <w:rPr>
          <w:rFonts w:ascii="Times New Roman" w:hAnsi="Times New Roman" w:cs="Times New Roman"/>
          <w:sz w:val="24"/>
          <w:szCs w:val="24"/>
        </w:rPr>
        <w:t xml:space="preserve">igh performance liquid chromatography (HPLC) to </w:t>
      </w:r>
      <w:r w:rsidRPr="00C269FD">
        <w:rPr>
          <w:rFonts w:ascii="Times New Roman" w:hAnsi="Times New Roman" w:cs="Times New Roman"/>
          <w:sz w:val="24"/>
          <w:szCs w:val="24"/>
        </w:rPr>
        <w:t>analyze the</w:t>
      </w:r>
      <w:r w:rsidR="00530C11" w:rsidRPr="00C269FD">
        <w:rPr>
          <w:rFonts w:ascii="Times New Roman" w:hAnsi="Times New Roman" w:cs="Times New Roman"/>
          <w:sz w:val="24"/>
          <w:szCs w:val="24"/>
        </w:rPr>
        <w:t xml:space="preserve"> concentrations</w:t>
      </w:r>
      <w:r w:rsidRPr="00C269FD">
        <w:rPr>
          <w:rFonts w:ascii="Times New Roman" w:hAnsi="Times New Roman" w:cs="Times New Roman"/>
          <w:sz w:val="24"/>
          <w:szCs w:val="24"/>
        </w:rPr>
        <w:t xml:space="preserve"> of 14 flavonoids and 1 </w:t>
      </w:r>
      <w:r w:rsidR="00A10495">
        <w:rPr>
          <w:rFonts w:ascii="Times New Roman" w:hAnsi="Times New Roman" w:cs="Times New Roman"/>
          <w:sz w:val="24"/>
          <w:szCs w:val="24"/>
        </w:rPr>
        <w:t>other metabolite</w:t>
      </w:r>
      <w:r w:rsidR="00EB4C92" w:rsidRPr="00C269FD">
        <w:rPr>
          <w:rFonts w:ascii="Times New Roman" w:hAnsi="Times New Roman" w:cs="Times New Roman"/>
          <w:sz w:val="24"/>
          <w:szCs w:val="24"/>
        </w:rPr>
        <w:t xml:space="preserve"> </w:t>
      </w:r>
      <w:r w:rsidR="00530C11" w:rsidRPr="00C269FD">
        <w:rPr>
          <w:rFonts w:ascii="Times New Roman" w:hAnsi="Times New Roman" w:cs="Times New Roman"/>
          <w:sz w:val="24"/>
          <w:szCs w:val="24"/>
        </w:rPr>
        <w:t>from</w:t>
      </w:r>
      <w:r w:rsidR="009F33C1" w:rsidRPr="00C269FD">
        <w:rPr>
          <w:rFonts w:ascii="Times New Roman" w:hAnsi="Times New Roman" w:cs="Times New Roman"/>
          <w:sz w:val="24"/>
          <w:szCs w:val="24"/>
        </w:rPr>
        <w:t xml:space="preserve"> a</w:t>
      </w:r>
      <w:r w:rsidR="00614CEA" w:rsidRPr="00C269FD">
        <w:rPr>
          <w:rFonts w:ascii="Times New Roman" w:hAnsi="Times New Roman" w:cs="Times New Roman"/>
          <w:sz w:val="24"/>
          <w:szCs w:val="24"/>
        </w:rPr>
        <w:t>erial</w:t>
      </w:r>
      <w:r w:rsidR="00530C11" w:rsidRPr="00C269FD">
        <w:rPr>
          <w:rFonts w:ascii="Times New Roman" w:hAnsi="Times New Roman" w:cs="Times New Roman"/>
          <w:sz w:val="24"/>
          <w:szCs w:val="24"/>
        </w:rPr>
        <w:t xml:space="preserve"> tissue samples of</w:t>
      </w:r>
      <w:r w:rsidR="009F33C1"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00605E43" w:rsidRPr="00C269FD">
        <w:rPr>
          <w:rFonts w:ascii="Times New Roman" w:hAnsi="Times New Roman" w:cs="Times New Roman"/>
          <w:sz w:val="24"/>
          <w:szCs w:val="24"/>
        </w:rPr>
        <w:t xml:space="preserve"> species of </w:t>
      </w:r>
      <w:r w:rsidR="00605E43" w:rsidRPr="00C269FD">
        <w:rPr>
          <w:rFonts w:ascii="Times New Roman" w:hAnsi="Times New Roman" w:cs="Times New Roman"/>
          <w:i/>
          <w:iCs/>
          <w:sz w:val="24"/>
          <w:szCs w:val="24"/>
        </w:rPr>
        <w:t>Scutellaria</w:t>
      </w:r>
      <w:r w:rsidR="00B50948" w:rsidRPr="00C269FD">
        <w:rPr>
          <w:rFonts w:ascii="Times New Roman" w:hAnsi="Times New Roman" w:cs="Times New Roman"/>
          <w:i/>
          <w:iCs/>
          <w:sz w:val="24"/>
          <w:szCs w:val="24"/>
        </w:rPr>
        <w:t xml:space="preserve"> </w:t>
      </w:r>
      <w:r w:rsidR="00B50948" w:rsidRPr="00C269FD">
        <w:rPr>
          <w:rFonts w:ascii="Times New Roman" w:hAnsi="Times New Roman" w:cs="Times New Roman"/>
          <w:sz w:val="24"/>
          <w:szCs w:val="24"/>
        </w:rPr>
        <w:t>(</w:t>
      </w:r>
      <w:r w:rsidR="000B77A1" w:rsidRPr="00C269FD">
        <w:rPr>
          <w:rFonts w:ascii="Times New Roman" w:hAnsi="Times New Roman" w:cs="Times New Roman"/>
          <w:sz w:val="24"/>
          <w:szCs w:val="24"/>
        </w:rPr>
        <w:t>Fig</w:t>
      </w:r>
      <w:r w:rsidR="00B50948" w:rsidRPr="00C269FD">
        <w:rPr>
          <w:rFonts w:ascii="Times New Roman" w:hAnsi="Times New Roman" w:cs="Times New Roman"/>
          <w:sz w:val="24"/>
          <w:szCs w:val="24"/>
        </w:rPr>
        <w:t xml:space="preserve"> 2A)</w:t>
      </w:r>
      <w:r w:rsidR="00605E4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B50948" w:rsidRPr="00C269FD">
        <w:rPr>
          <w:rFonts w:ascii="Times New Roman" w:hAnsi="Times New Roman" w:cs="Times New Roman"/>
          <w:sz w:val="24"/>
          <w:szCs w:val="24"/>
        </w:rPr>
        <w:t>5</w:t>
      </w:r>
      <w:r w:rsidR="0008369B" w:rsidRPr="00C269FD">
        <w:rPr>
          <w:rFonts w:ascii="Times New Roman" w:hAnsi="Times New Roman" w:cs="Times New Roman"/>
          <w:sz w:val="24"/>
          <w:szCs w:val="24"/>
        </w:rPr>
        <w:t>1</w:t>
      </w:r>
      <w:r w:rsidRPr="00C269FD">
        <w:rPr>
          <w:rFonts w:ascii="Times New Roman" w:hAnsi="Times New Roman" w:cs="Times New Roman"/>
          <w:sz w:val="24"/>
          <w:szCs w:val="24"/>
        </w:rPr>
        <w:t xml:space="preserve"> of the</w:t>
      </w:r>
      <w:r w:rsidR="00B50948" w:rsidRPr="00C269FD">
        <w:rPr>
          <w:rFonts w:ascii="Times New Roman" w:hAnsi="Times New Roman" w:cs="Times New Roman"/>
          <w:sz w:val="24"/>
          <w:szCs w:val="24"/>
        </w:rPr>
        <w:t xml:space="preserve"> </w:t>
      </w:r>
      <w:r w:rsidR="0008369B"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were included in the phylogenetic tree of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w:t>
      </w:r>
      <w:r w:rsidR="00605E43" w:rsidRPr="00C269FD">
        <w:rPr>
          <w:rFonts w:ascii="Times New Roman" w:hAnsi="Times New Roman" w:cs="Times New Roman"/>
          <w:sz w:val="24"/>
          <w:szCs w:val="24"/>
        </w:rPr>
        <w:t xml:space="preserve"> </w:t>
      </w:r>
      <w:r w:rsidRPr="00C269FD">
        <w:rPr>
          <w:rFonts w:ascii="Times New Roman" w:hAnsi="Times New Roman" w:cs="Times New Roman"/>
          <w:sz w:val="24"/>
          <w:szCs w:val="24"/>
        </w:rPr>
        <w:t>67 of the tissue samples were from herbarium vouchers with one replicate, and</w:t>
      </w:r>
      <w:r w:rsidR="001E39B2" w:rsidRPr="00C269FD">
        <w:rPr>
          <w:rFonts w:ascii="Times New Roman" w:hAnsi="Times New Roman" w:cs="Times New Roman"/>
          <w:sz w:val="24"/>
          <w:szCs w:val="24"/>
        </w:rPr>
        <w:t xml:space="preserve"> the remaining</w:t>
      </w:r>
      <w:r w:rsidRPr="00C269FD">
        <w:rPr>
          <w:rFonts w:ascii="Times New Roman" w:hAnsi="Times New Roman" w:cs="Times New Roman"/>
          <w:sz w:val="24"/>
          <w:szCs w:val="24"/>
        </w:rPr>
        <w:t xml:space="preserve"> </w:t>
      </w:r>
      <w:r w:rsidR="00C22AEF">
        <w:rPr>
          <w:rFonts w:ascii="Times New Roman" w:hAnsi="Times New Roman" w:cs="Times New Roman"/>
          <w:sz w:val="24"/>
          <w:szCs w:val="24"/>
        </w:rPr>
        <w:t>9</w:t>
      </w:r>
      <w:r w:rsidRPr="00C269FD">
        <w:rPr>
          <w:rFonts w:ascii="Times New Roman" w:hAnsi="Times New Roman" w:cs="Times New Roman"/>
          <w:sz w:val="24"/>
          <w:szCs w:val="24"/>
        </w:rPr>
        <w:t xml:space="preserve"> from fresh tissue</w:t>
      </w:r>
      <w:r w:rsidR="0008369B" w:rsidRPr="00C269FD">
        <w:rPr>
          <w:rFonts w:ascii="Times New Roman" w:hAnsi="Times New Roman" w:cs="Times New Roman"/>
          <w:sz w:val="24"/>
          <w:szCs w:val="24"/>
        </w:rPr>
        <w:t xml:space="preserve"> sampled in triplicate</w:t>
      </w:r>
      <w:r w:rsidRPr="00C269FD">
        <w:rPr>
          <w:rFonts w:ascii="Times New Roman" w:hAnsi="Times New Roman" w:cs="Times New Roman"/>
          <w:sz w:val="24"/>
          <w:szCs w:val="24"/>
        </w:rPr>
        <w:t xml:space="preserve">. </w:t>
      </w:r>
      <w:r w:rsidR="00DE4847">
        <w:rPr>
          <w:rFonts w:ascii="Times New Roman" w:hAnsi="Times New Roman" w:cs="Times New Roman"/>
          <w:sz w:val="24"/>
          <w:szCs w:val="24"/>
        </w:rPr>
        <w:t>To roughly account for the difference in water weight between herbarium and fresh tissues, the fresh weight of herbarium tissues was estimated by multiplying their dry weight by a factor of 10. Thus, concentrations for dried tissue samples are expressed in units of µmol/0.1 g dry weight, which is approximately equivalent to µmol/g fresh weight.</w:t>
      </w:r>
      <w:r w:rsidR="00805044" w:rsidRPr="00C269FD">
        <w:rPr>
          <w:rFonts w:ascii="Times New Roman" w:hAnsi="Times New Roman" w:cs="Times New Roman"/>
          <w:sz w:val="24"/>
          <w:szCs w:val="24"/>
        </w:rPr>
        <w:t xml:space="preserve"> Aerial tissues were chosen for this analysis because they were more readily available from herbariums than root tissues, and because preliminary results indicated that, between species, aerial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were much more diverse than root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profiles. More diversity in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 xml:space="preserve"> profile would facilitate the </w:t>
      </w:r>
      <w:r w:rsidR="00253EC3" w:rsidRPr="00C269FD">
        <w:rPr>
          <w:rFonts w:ascii="Times New Roman" w:hAnsi="Times New Roman" w:cs="Times New Roman"/>
          <w:sz w:val="24"/>
          <w:szCs w:val="24"/>
        </w:rPr>
        <w:t>metabolite</w:t>
      </w:r>
      <w:r w:rsidR="00805044" w:rsidRPr="00C269FD">
        <w:rPr>
          <w:rFonts w:ascii="Times New Roman" w:hAnsi="Times New Roman" w:cs="Times New Roman"/>
          <w:sz w:val="24"/>
          <w:szCs w:val="24"/>
        </w:rPr>
        <w:t>-phylogeny comparison method we planned to apply.</w:t>
      </w:r>
    </w:p>
    <w:p w14:paraId="5588107F" w14:textId="73AE5B23" w:rsidR="002D1471" w:rsidRPr="00C269FD" w:rsidRDefault="00B50948" w:rsidP="0083617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The most</w:t>
      </w:r>
      <w:r w:rsidR="000651E4" w:rsidRPr="00C269FD">
        <w:rPr>
          <w:rFonts w:ascii="Times New Roman" w:hAnsi="Times New Roman" w:cs="Times New Roman"/>
          <w:sz w:val="24"/>
          <w:szCs w:val="24"/>
        </w:rPr>
        <w:t xml:space="preserve"> commonly occurring</w:t>
      </w:r>
      <w:r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r w:rsidR="000651E4" w:rsidRPr="00C269FD">
        <w:rPr>
          <w:rFonts w:ascii="Times New Roman" w:hAnsi="Times New Roman" w:cs="Times New Roman"/>
          <w:sz w:val="24"/>
          <w:szCs w:val="24"/>
        </w:rPr>
        <w:t>was</w:t>
      </w:r>
      <w:r w:rsidRPr="00C269FD">
        <w:rPr>
          <w:rFonts w:ascii="Times New Roman" w:hAnsi="Times New Roman" w:cs="Times New Roman"/>
          <w:sz w:val="24"/>
          <w:szCs w:val="24"/>
        </w:rPr>
        <w:t xml:space="preserve"> </w:t>
      </w:r>
      <w:proofErr w:type="spellStart"/>
      <w:r w:rsidR="00DD68B1" w:rsidRPr="00C269FD">
        <w:rPr>
          <w:rFonts w:ascii="Times New Roman" w:hAnsi="Times New Roman" w:cs="Times New Roman"/>
          <w:sz w:val="24"/>
          <w:szCs w:val="24"/>
        </w:rPr>
        <w:t>chrysinG</w:t>
      </w:r>
      <w:proofErr w:type="spellEnd"/>
      <w:r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which </w:t>
      </w:r>
      <w:r w:rsidR="000651E4" w:rsidRPr="00C269FD">
        <w:rPr>
          <w:rFonts w:ascii="Times New Roman" w:hAnsi="Times New Roman" w:cs="Times New Roman"/>
          <w:sz w:val="24"/>
          <w:szCs w:val="24"/>
        </w:rPr>
        <w:t>we</w:t>
      </w:r>
      <w:r w:rsidR="00A10A52" w:rsidRPr="00C269FD">
        <w:rPr>
          <w:rFonts w:ascii="Times New Roman" w:hAnsi="Times New Roman" w:cs="Times New Roman"/>
          <w:sz w:val="24"/>
          <w:szCs w:val="24"/>
        </w:rPr>
        <w:t xml:space="preserve"> detected in </w:t>
      </w:r>
      <w:r w:rsidR="008E5A20" w:rsidRPr="00C269FD">
        <w:rPr>
          <w:rFonts w:ascii="Times New Roman" w:hAnsi="Times New Roman" w:cs="Times New Roman"/>
          <w:sz w:val="24"/>
          <w:szCs w:val="24"/>
        </w:rPr>
        <w:t>50</w:t>
      </w:r>
      <w:r w:rsidR="00A10A52" w:rsidRPr="00C269FD">
        <w:rPr>
          <w:rFonts w:ascii="Times New Roman" w:hAnsi="Times New Roman" w:cs="Times New Roman"/>
          <w:sz w:val="24"/>
          <w:szCs w:val="24"/>
        </w:rPr>
        <w:t xml:space="preserve"> of the </w:t>
      </w:r>
      <w:r w:rsidR="008E5A20" w:rsidRPr="00C269FD">
        <w:rPr>
          <w:rFonts w:ascii="Times New Roman" w:hAnsi="Times New Roman" w:cs="Times New Roman"/>
          <w:sz w:val="24"/>
          <w:szCs w:val="24"/>
        </w:rPr>
        <w:t>76</w:t>
      </w:r>
      <w:r w:rsidR="00A10A52" w:rsidRPr="00C269FD">
        <w:rPr>
          <w:rFonts w:ascii="Times New Roman" w:hAnsi="Times New Roman" w:cs="Times New Roman"/>
          <w:sz w:val="24"/>
          <w:szCs w:val="24"/>
        </w:rPr>
        <w:t xml:space="preserve"> species. </w:t>
      </w:r>
      <w:r w:rsidR="007D590D" w:rsidRPr="00C269FD">
        <w:rPr>
          <w:rFonts w:ascii="Times New Roman" w:hAnsi="Times New Roman" w:cs="Times New Roman"/>
          <w:sz w:val="24"/>
          <w:szCs w:val="24"/>
        </w:rPr>
        <w:t xml:space="preserve">As </w:t>
      </w:r>
      <w:r w:rsidR="00B74C3B" w:rsidRPr="00C269FD">
        <w:rPr>
          <w:rFonts w:ascii="Times New Roman" w:hAnsi="Times New Roman" w:cs="Times New Roman"/>
          <w:sz w:val="24"/>
          <w:szCs w:val="24"/>
        </w:rPr>
        <w:t>its non-glycosylated form</w:t>
      </w:r>
      <w:r w:rsidR="00DD68B1" w:rsidRPr="00C269FD">
        <w:rPr>
          <w:rFonts w:ascii="Times New Roman" w:hAnsi="Times New Roman" w:cs="Times New Roman"/>
          <w:sz w:val="24"/>
          <w:szCs w:val="24"/>
        </w:rPr>
        <w:t>, chrysin,</w:t>
      </w:r>
      <w:r w:rsidR="00B74C3B" w:rsidRPr="00C269FD">
        <w:rPr>
          <w:rFonts w:ascii="Times New Roman" w:hAnsi="Times New Roman" w:cs="Times New Roman"/>
          <w:sz w:val="24"/>
          <w:szCs w:val="24"/>
        </w:rPr>
        <w:t xml:space="preserve"> is a precursor for all 4’-deoxyflavones we quantified, this supports the role of chrysin as an important metabolic intersection</w:t>
      </w:r>
      <w:r w:rsidR="008E5A20" w:rsidRPr="00C269FD">
        <w:rPr>
          <w:rFonts w:ascii="Times New Roman" w:hAnsi="Times New Roman" w:cs="Times New Roman"/>
          <w:sz w:val="24"/>
          <w:szCs w:val="24"/>
        </w:rPr>
        <w:t xml:space="preserve"> in </w:t>
      </w:r>
      <w:r w:rsidR="008E5A20" w:rsidRPr="00C269FD">
        <w:rPr>
          <w:rFonts w:ascii="Times New Roman" w:hAnsi="Times New Roman" w:cs="Times New Roman"/>
          <w:i/>
          <w:iCs/>
          <w:sz w:val="24"/>
          <w:szCs w:val="24"/>
        </w:rPr>
        <w:t>Scutellaria</w:t>
      </w:r>
      <w:r w:rsidR="008E5A20" w:rsidRPr="00C269FD">
        <w:rPr>
          <w:rFonts w:ascii="Times New Roman" w:hAnsi="Times New Roman" w:cs="Times New Roman"/>
          <w:sz w:val="24"/>
          <w:szCs w:val="24"/>
        </w:rPr>
        <w:t xml:space="preserve">. </w:t>
      </w:r>
      <w:r w:rsidR="00DD68B1" w:rsidRPr="00C269FD">
        <w:rPr>
          <w:rFonts w:ascii="Times New Roman" w:hAnsi="Times New Roman" w:cs="Times New Roman"/>
          <w:sz w:val="24"/>
          <w:szCs w:val="24"/>
        </w:rPr>
        <w:t>Interestingly, we</w:t>
      </w:r>
      <w:r w:rsidR="007E2B4F" w:rsidRPr="00C269FD">
        <w:rPr>
          <w:rFonts w:ascii="Times New Roman" w:hAnsi="Times New Roman" w:cs="Times New Roman"/>
          <w:sz w:val="24"/>
          <w:szCs w:val="24"/>
        </w:rPr>
        <w:t xml:space="preserve"> detected chrysin in only 31</w:t>
      </w:r>
      <w:r w:rsidR="00DD68B1" w:rsidRPr="00C269FD">
        <w:rPr>
          <w:rFonts w:ascii="Times New Roman" w:hAnsi="Times New Roman" w:cs="Times New Roman"/>
          <w:sz w:val="24"/>
          <w:szCs w:val="24"/>
        </w:rPr>
        <w:t xml:space="preserve"> species</w:t>
      </w:r>
      <w:r w:rsidR="007E2B4F" w:rsidRPr="00C269FD">
        <w:rPr>
          <w:rFonts w:ascii="Times New Roman" w:hAnsi="Times New Roman" w:cs="Times New Roman"/>
          <w:sz w:val="24"/>
          <w:szCs w:val="24"/>
        </w:rPr>
        <w:t>. This</w:t>
      </w:r>
      <w:r w:rsidR="00DD68B1" w:rsidRPr="00C269FD">
        <w:rPr>
          <w:rFonts w:ascii="Times New Roman" w:hAnsi="Times New Roman" w:cs="Times New Roman"/>
          <w:sz w:val="24"/>
          <w:szCs w:val="24"/>
        </w:rPr>
        <w:t xml:space="preserve"> rarity in detection as compared to its glycosylated form likely</w:t>
      </w:r>
      <w:r w:rsidR="007E2B4F" w:rsidRPr="00C269FD">
        <w:rPr>
          <w:rFonts w:ascii="Times New Roman" w:hAnsi="Times New Roman" w:cs="Times New Roman"/>
          <w:sz w:val="24"/>
          <w:szCs w:val="24"/>
        </w:rPr>
        <w:t xml:space="preserve"> reflects the lower stability</w:t>
      </w:r>
      <w:r w:rsidR="00DD68B1" w:rsidRPr="00C269FD">
        <w:rPr>
          <w:rFonts w:ascii="Times New Roman" w:hAnsi="Times New Roman" w:cs="Times New Roman"/>
          <w:sz w:val="24"/>
          <w:szCs w:val="24"/>
        </w:rPr>
        <w:t xml:space="preserve"> the non-glycosylated form</w:t>
      </w:r>
      <w:r w:rsidR="007E2B4F" w:rsidRPr="00C269FD">
        <w:rPr>
          <w:rFonts w:ascii="Times New Roman" w:hAnsi="Times New Roman" w:cs="Times New Roman"/>
          <w:sz w:val="24"/>
          <w:szCs w:val="24"/>
        </w:rPr>
        <w:t xml:space="preserve">, and could possibly indicate that in most species, chrysin, once synthesized, is very quickly converted into </w:t>
      </w:r>
      <w:r w:rsidR="00A975AE" w:rsidRPr="00C269FD">
        <w:rPr>
          <w:rFonts w:ascii="Times New Roman" w:hAnsi="Times New Roman" w:cs="Times New Roman"/>
          <w:sz w:val="24"/>
          <w:szCs w:val="24"/>
        </w:rPr>
        <w:t>other downstream 4’-deo</w:t>
      </w:r>
      <w:r w:rsidR="000D259D" w:rsidRPr="00C269FD">
        <w:rPr>
          <w:rFonts w:ascii="Times New Roman" w:hAnsi="Times New Roman" w:cs="Times New Roman"/>
          <w:sz w:val="24"/>
          <w:szCs w:val="24"/>
        </w:rPr>
        <w:t>x</w:t>
      </w:r>
      <w:r w:rsidR="00A975AE" w:rsidRPr="00C269FD">
        <w:rPr>
          <w:rFonts w:ascii="Times New Roman" w:hAnsi="Times New Roman" w:cs="Times New Roman"/>
          <w:sz w:val="24"/>
          <w:szCs w:val="24"/>
        </w:rPr>
        <w:t>yflavones.</w:t>
      </w:r>
      <w:r w:rsidR="003E02D1" w:rsidRPr="00C269FD">
        <w:rPr>
          <w:rFonts w:ascii="Times New Roman" w:hAnsi="Times New Roman" w:cs="Times New Roman"/>
          <w:sz w:val="24"/>
          <w:szCs w:val="24"/>
        </w:rPr>
        <w:t xml:space="preserve"> A similar observation can be made regarding apigenin, a precursor for all 4’-hydroxyflavones we quantified. We detected apigenin in 2</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5530C9">
        <w:rPr>
          <w:rFonts w:ascii="Times New Roman" w:hAnsi="Times New Roman" w:cs="Times New Roman"/>
          <w:sz w:val="24"/>
          <w:szCs w:val="24"/>
        </w:rPr>
        <w:t>, but</w:t>
      </w:r>
      <w:r w:rsidR="003E02D1" w:rsidRPr="00C269FD">
        <w:rPr>
          <w:rFonts w:ascii="Times New Roman" w:hAnsi="Times New Roman" w:cs="Times New Roman"/>
          <w:sz w:val="24"/>
          <w:szCs w:val="24"/>
        </w:rPr>
        <w:t xml:space="preserve"> </w:t>
      </w:r>
      <w:r w:rsidR="007F638F">
        <w:rPr>
          <w:rFonts w:ascii="Times New Roman" w:hAnsi="Times New Roman" w:cs="Times New Roman"/>
          <w:sz w:val="24"/>
          <w:szCs w:val="24"/>
        </w:rPr>
        <w:t>its</w:t>
      </w:r>
      <w:r w:rsidR="00DD68B1" w:rsidRPr="00C269FD">
        <w:rPr>
          <w:rFonts w:ascii="Times New Roman" w:hAnsi="Times New Roman" w:cs="Times New Roman"/>
          <w:sz w:val="24"/>
          <w:szCs w:val="24"/>
        </w:rPr>
        <w:t xml:space="preserve"> glycosylated form</w:t>
      </w:r>
      <w:r w:rsidR="003E02D1" w:rsidRPr="00C269FD">
        <w:rPr>
          <w:rFonts w:ascii="Times New Roman" w:hAnsi="Times New Roman" w:cs="Times New Roman"/>
          <w:sz w:val="24"/>
          <w:szCs w:val="24"/>
        </w:rPr>
        <w:t>,</w:t>
      </w:r>
      <w:r w:rsidR="00DD68B1" w:rsidRPr="00C269FD">
        <w:rPr>
          <w:rFonts w:ascii="Times New Roman" w:hAnsi="Times New Roman" w:cs="Times New Roman"/>
          <w:sz w:val="24"/>
          <w:szCs w:val="24"/>
        </w:rPr>
        <w:t xml:space="preserve"> </w:t>
      </w:r>
      <w:proofErr w:type="spellStart"/>
      <w:r w:rsidR="00DD68B1" w:rsidRPr="00C269FD">
        <w:rPr>
          <w:rFonts w:ascii="Times New Roman" w:hAnsi="Times New Roman" w:cs="Times New Roman"/>
          <w:sz w:val="24"/>
          <w:szCs w:val="24"/>
        </w:rPr>
        <w:t>apigeninG</w:t>
      </w:r>
      <w:proofErr w:type="spellEnd"/>
      <w:r w:rsidR="00DD68B1" w:rsidRPr="00C269FD">
        <w:rPr>
          <w:rFonts w:ascii="Times New Roman" w:hAnsi="Times New Roman" w:cs="Times New Roman"/>
          <w:sz w:val="24"/>
          <w:szCs w:val="24"/>
        </w:rPr>
        <w:t>,</w:t>
      </w:r>
      <w:r w:rsidR="003E02D1" w:rsidRPr="00C269FD">
        <w:rPr>
          <w:rFonts w:ascii="Times New Roman" w:hAnsi="Times New Roman" w:cs="Times New Roman"/>
          <w:sz w:val="24"/>
          <w:szCs w:val="24"/>
        </w:rPr>
        <w:t xml:space="preserve"> in 4</w:t>
      </w:r>
      <w:r w:rsidR="005530C9">
        <w:rPr>
          <w:rFonts w:ascii="Times New Roman" w:hAnsi="Times New Roman" w:cs="Times New Roman"/>
          <w:sz w:val="24"/>
          <w:szCs w:val="24"/>
        </w:rPr>
        <w:t>3</w:t>
      </w:r>
      <w:r w:rsidR="003E02D1" w:rsidRPr="00C269FD">
        <w:rPr>
          <w:rFonts w:ascii="Times New Roman" w:hAnsi="Times New Roman" w:cs="Times New Roman"/>
          <w:sz w:val="24"/>
          <w:szCs w:val="24"/>
        </w:rPr>
        <w:t xml:space="preserve"> species.</w:t>
      </w:r>
      <w:r w:rsidR="002D1471"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The rarest</w:t>
      </w:r>
      <w:r w:rsidR="0085101B" w:rsidRPr="00C269FD">
        <w:rPr>
          <w:rFonts w:ascii="Times New Roman" w:hAnsi="Times New Roman" w:cs="Times New Roman"/>
          <w:sz w:val="24"/>
          <w:szCs w:val="24"/>
        </w:rPr>
        <w:t xml:space="preserve"> flavonoid we quantified</w:t>
      </w:r>
      <w:r w:rsidR="00A10A52" w:rsidRPr="00C269FD">
        <w:rPr>
          <w:rFonts w:ascii="Times New Roman" w:hAnsi="Times New Roman" w:cs="Times New Roman"/>
          <w:sz w:val="24"/>
          <w:szCs w:val="24"/>
        </w:rPr>
        <w:t xml:space="preserve"> was </w:t>
      </w:r>
      <w:proofErr w:type="spellStart"/>
      <w:r w:rsidR="00DD68B1" w:rsidRPr="00C269FD">
        <w:rPr>
          <w:rFonts w:ascii="Times New Roman" w:hAnsi="Times New Roman" w:cs="Times New Roman"/>
          <w:sz w:val="24"/>
          <w:szCs w:val="24"/>
        </w:rPr>
        <w:t>hispidulinG</w:t>
      </w:r>
      <w:proofErr w:type="spellEnd"/>
      <w:r w:rsidR="00A10A52" w:rsidRPr="00C269FD">
        <w:rPr>
          <w:rFonts w:ascii="Times New Roman" w:hAnsi="Times New Roman" w:cs="Times New Roman"/>
          <w:sz w:val="24"/>
          <w:szCs w:val="24"/>
        </w:rPr>
        <w:t xml:space="preserve">, which </w:t>
      </w:r>
      <w:r w:rsidR="002D1471" w:rsidRPr="00C269FD">
        <w:rPr>
          <w:rFonts w:ascii="Times New Roman" w:hAnsi="Times New Roman" w:cs="Times New Roman"/>
          <w:sz w:val="24"/>
          <w:szCs w:val="24"/>
        </w:rPr>
        <w:t>was</w:t>
      </w:r>
      <w:r w:rsidR="000651E4" w:rsidRPr="00C269FD">
        <w:rPr>
          <w:rFonts w:ascii="Times New Roman" w:hAnsi="Times New Roman" w:cs="Times New Roman"/>
          <w:sz w:val="24"/>
          <w:szCs w:val="24"/>
        </w:rPr>
        <w:t xml:space="preserve"> </w:t>
      </w:r>
      <w:r w:rsidR="00A10A52" w:rsidRPr="00C269FD">
        <w:rPr>
          <w:rFonts w:ascii="Times New Roman" w:hAnsi="Times New Roman" w:cs="Times New Roman"/>
          <w:sz w:val="24"/>
          <w:szCs w:val="24"/>
        </w:rPr>
        <w:t xml:space="preserve">detected in only one species, </w:t>
      </w:r>
      <w:r w:rsidR="00A10A52" w:rsidRPr="00C269FD">
        <w:rPr>
          <w:rFonts w:ascii="Times New Roman" w:hAnsi="Times New Roman" w:cs="Times New Roman"/>
          <w:i/>
          <w:iCs/>
          <w:sz w:val="24"/>
          <w:szCs w:val="24"/>
        </w:rPr>
        <w:t xml:space="preserve">S. </w:t>
      </w:r>
      <w:proofErr w:type="spellStart"/>
      <w:r w:rsidR="00A10A52" w:rsidRPr="00C269FD">
        <w:rPr>
          <w:rFonts w:ascii="Times New Roman" w:hAnsi="Times New Roman" w:cs="Times New Roman"/>
          <w:i/>
          <w:iCs/>
          <w:sz w:val="24"/>
          <w:szCs w:val="24"/>
        </w:rPr>
        <w:t>coerulea</w:t>
      </w:r>
      <w:proofErr w:type="spellEnd"/>
      <w:r w:rsidR="00A10A52" w:rsidRPr="00C269FD">
        <w:rPr>
          <w:rFonts w:ascii="Times New Roman" w:hAnsi="Times New Roman" w:cs="Times New Roman"/>
          <w:sz w:val="24"/>
          <w:szCs w:val="24"/>
        </w:rPr>
        <w:t>.</w:t>
      </w:r>
    </w:p>
    <w:p w14:paraId="672EF937" w14:textId="7ECA35B1" w:rsidR="002F253E" w:rsidRPr="00C269FD" w:rsidRDefault="00A10A5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 general, we detected the glycosylated form of each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w:t>
      </w:r>
      <w:proofErr w:type="spellStart"/>
      <w:r w:rsidRPr="00C269FD">
        <w:rPr>
          <w:rFonts w:ascii="Times New Roman" w:hAnsi="Times New Roman" w:cs="Times New Roman"/>
          <w:sz w:val="24"/>
          <w:szCs w:val="24"/>
        </w:rPr>
        <w:t>chrysinG</w:t>
      </w:r>
      <w:proofErr w:type="spellEnd"/>
      <w:r w:rsidRPr="00C269FD">
        <w:rPr>
          <w:rFonts w:ascii="Times New Roman" w:hAnsi="Times New Roman" w:cs="Times New Roman"/>
          <w:sz w:val="24"/>
          <w:szCs w:val="24"/>
        </w:rPr>
        <w:t xml:space="preserve">, wogonoside, </w:t>
      </w:r>
      <w:proofErr w:type="spellStart"/>
      <w:r w:rsidRPr="00C269FD">
        <w:rPr>
          <w:rFonts w:ascii="Times New Roman" w:hAnsi="Times New Roman" w:cs="Times New Roman"/>
          <w:sz w:val="24"/>
          <w:szCs w:val="24"/>
        </w:rPr>
        <w:t>apigeninG</w:t>
      </w:r>
      <w:proofErr w:type="spellEnd"/>
      <w:r w:rsidRPr="00C269FD">
        <w:rPr>
          <w:rFonts w:ascii="Times New Roman" w:hAnsi="Times New Roman" w:cs="Times New Roman"/>
          <w:sz w:val="24"/>
          <w:szCs w:val="24"/>
        </w:rPr>
        <w:t xml:space="preserve">, baicalin, scutellarin, and </w:t>
      </w:r>
      <w:proofErr w:type="spellStart"/>
      <w:r w:rsidRPr="00C269FD">
        <w:rPr>
          <w:rFonts w:ascii="Times New Roman" w:hAnsi="Times New Roman" w:cs="Times New Roman"/>
          <w:sz w:val="24"/>
          <w:szCs w:val="24"/>
        </w:rPr>
        <w:t>oroxyloside</w:t>
      </w:r>
      <w:proofErr w:type="spellEnd"/>
      <w:r w:rsidRPr="00C269FD">
        <w:rPr>
          <w:rFonts w:ascii="Times New Roman" w:hAnsi="Times New Roman" w:cs="Times New Roman"/>
          <w:sz w:val="24"/>
          <w:szCs w:val="24"/>
        </w:rPr>
        <w:t>) more often</w:t>
      </w:r>
      <w:r w:rsidR="008B4E8F" w:rsidRPr="00C269FD">
        <w:rPr>
          <w:rFonts w:ascii="Times New Roman" w:hAnsi="Times New Roman" w:cs="Times New Roman"/>
          <w:sz w:val="24"/>
          <w:szCs w:val="24"/>
        </w:rPr>
        <w:t xml:space="preserve"> and in greater amounts,</w:t>
      </w:r>
      <w:r w:rsidRPr="00C269FD">
        <w:rPr>
          <w:rFonts w:ascii="Times New Roman" w:hAnsi="Times New Roman" w:cs="Times New Roman"/>
          <w:sz w:val="24"/>
          <w:szCs w:val="24"/>
        </w:rPr>
        <w:t xml:space="preserve"> than its non-glycosylated counterpart (chrysin, wogonin, apigenin, baicalein, scutellarein, and oroxylin</w:t>
      </w:r>
      <w:r w:rsidR="00855CA0">
        <w:rPr>
          <w:rFonts w:ascii="Times New Roman" w:hAnsi="Times New Roman" w:cs="Times New Roman"/>
          <w:sz w:val="24"/>
          <w:szCs w:val="24"/>
        </w:rPr>
        <w:t xml:space="preserve"> </w:t>
      </w:r>
      <w:r w:rsidRPr="00C269FD">
        <w:rPr>
          <w:rFonts w:ascii="Times New Roman" w:hAnsi="Times New Roman" w:cs="Times New Roman"/>
          <w:sz w:val="24"/>
          <w:szCs w:val="24"/>
        </w:rPr>
        <w:t>A).</w:t>
      </w:r>
      <w:r w:rsidR="000651E4" w:rsidRPr="00C269FD">
        <w:rPr>
          <w:rFonts w:ascii="Times New Roman" w:hAnsi="Times New Roman" w:cs="Times New Roman"/>
          <w:sz w:val="24"/>
          <w:szCs w:val="24"/>
        </w:rPr>
        <w:t xml:space="preserve"> This </w:t>
      </w:r>
      <w:r w:rsidR="008E5A20" w:rsidRPr="00C269FD">
        <w:rPr>
          <w:rFonts w:ascii="Times New Roman" w:hAnsi="Times New Roman" w:cs="Times New Roman"/>
          <w:sz w:val="24"/>
          <w:szCs w:val="24"/>
        </w:rPr>
        <w:t xml:space="preserve">finding </w:t>
      </w:r>
      <w:r w:rsidR="000651E4" w:rsidRPr="00C269FD">
        <w:rPr>
          <w:rFonts w:ascii="Times New Roman" w:hAnsi="Times New Roman" w:cs="Times New Roman"/>
          <w:sz w:val="24"/>
          <w:szCs w:val="24"/>
        </w:rPr>
        <w:t>reinforces that the glycosylated form is a more stable, storage form.</w:t>
      </w:r>
      <w:r w:rsidRPr="00C269FD">
        <w:rPr>
          <w:rFonts w:ascii="Times New Roman" w:hAnsi="Times New Roman" w:cs="Times New Roman"/>
          <w:sz w:val="24"/>
          <w:szCs w:val="24"/>
        </w:rPr>
        <w:t xml:space="preserve"> The exception was </w:t>
      </w:r>
      <w:proofErr w:type="spellStart"/>
      <w:r w:rsidRPr="00C269FD">
        <w:rPr>
          <w:rFonts w:ascii="Times New Roman" w:hAnsi="Times New Roman" w:cs="Times New Roman"/>
          <w:sz w:val="24"/>
          <w:szCs w:val="24"/>
        </w:rPr>
        <w:t>hispiduli</w:t>
      </w:r>
      <w:r w:rsidR="00B265A0" w:rsidRPr="00C269FD">
        <w:rPr>
          <w:rFonts w:ascii="Times New Roman" w:hAnsi="Times New Roman" w:cs="Times New Roman"/>
          <w:sz w:val="24"/>
          <w:szCs w:val="24"/>
        </w:rPr>
        <w:t>nG</w:t>
      </w:r>
      <w:proofErr w:type="spellEnd"/>
      <w:r w:rsidR="00B265A0" w:rsidRPr="00C269FD">
        <w:rPr>
          <w:rFonts w:ascii="Times New Roman" w:hAnsi="Times New Roman" w:cs="Times New Roman"/>
          <w:sz w:val="24"/>
          <w:szCs w:val="24"/>
        </w:rPr>
        <w:t xml:space="preserve"> and hispidulin, as hispidulin was detected in 27 species</w:t>
      </w:r>
      <w:r w:rsidR="000651E4" w:rsidRPr="00C269FD">
        <w:rPr>
          <w:rFonts w:ascii="Times New Roman" w:hAnsi="Times New Roman" w:cs="Times New Roman"/>
          <w:sz w:val="24"/>
          <w:szCs w:val="24"/>
        </w:rPr>
        <w:t xml:space="preserve">, but </w:t>
      </w:r>
      <w:proofErr w:type="spellStart"/>
      <w:r w:rsidR="000651E4" w:rsidRPr="00C269FD">
        <w:rPr>
          <w:rFonts w:ascii="Times New Roman" w:hAnsi="Times New Roman" w:cs="Times New Roman"/>
          <w:sz w:val="24"/>
          <w:szCs w:val="24"/>
        </w:rPr>
        <w:t>hispidulinG</w:t>
      </w:r>
      <w:proofErr w:type="spellEnd"/>
      <w:r w:rsidR="000651E4" w:rsidRPr="00C269FD">
        <w:rPr>
          <w:rFonts w:ascii="Times New Roman" w:hAnsi="Times New Roman" w:cs="Times New Roman"/>
          <w:sz w:val="24"/>
          <w:szCs w:val="24"/>
        </w:rPr>
        <w:t xml:space="preserve"> in only one</w:t>
      </w:r>
      <w:r w:rsidR="008B4E8F"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8B4E8F" w:rsidRPr="00C269FD">
        <w:rPr>
          <w:rFonts w:ascii="Times New Roman" w:hAnsi="Times New Roman" w:cs="Times New Roman"/>
          <w:sz w:val="24"/>
          <w:szCs w:val="24"/>
        </w:rPr>
        <w:t xml:space="preserve">Out of the five most commonly occurring </w:t>
      </w:r>
      <w:r w:rsidR="00253EC3" w:rsidRPr="00C269FD">
        <w:rPr>
          <w:rFonts w:ascii="Times New Roman" w:hAnsi="Times New Roman" w:cs="Times New Roman"/>
          <w:sz w:val="24"/>
          <w:szCs w:val="24"/>
        </w:rPr>
        <w:t>metabolite</w:t>
      </w:r>
      <w:r w:rsidR="008B4E8F" w:rsidRPr="00C269FD">
        <w:rPr>
          <w:rFonts w:ascii="Times New Roman" w:hAnsi="Times New Roman" w:cs="Times New Roman"/>
          <w:sz w:val="24"/>
          <w:szCs w:val="24"/>
        </w:rPr>
        <w:t>s, four were 4’-deoxyflavones (</w:t>
      </w:r>
      <w:proofErr w:type="spellStart"/>
      <w:r w:rsidR="008B4E8F" w:rsidRPr="00C269FD">
        <w:rPr>
          <w:rFonts w:ascii="Times New Roman" w:hAnsi="Times New Roman" w:cs="Times New Roman"/>
          <w:sz w:val="24"/>
          <w:szCs w:val="24"/>
        </w:rPr>
        <w:t>chrysinG</w:t>
      </w:r>
      <w:proofErr w:type="spellEnd"/>
      <w:r w:rsidR="008B4E8F" w:rsidRPr="00C269FD">
        <w:rPr>
          <w:rFonts w:ascii="Times New Roman" w:hAnsi="Times New Roman" w:cs="Times New Roman"/>
          <w:sz w:val="24"/>
          <w:szCs w:val="24"/>
        </w:rPr>
        <w:t xml:space="preserve">, wogonoside, baicalin, and </w:t>
      </w:r>
      <w:proofErr w:type="spellStart"/>
      <w:r w:rsidR="008B4E8F" w:rsidRPr="00C269FD">
        <w:rPr>
          <w:rFonts w:ascii="Times New Roman" w:hAnsi="Times New Roman" w:cs="Times New Roman"/>
          <w:sz w:val="24"/>
          <w:szCs w:val="24"/>
        </w:rPr>
        <w:t>wognonin</w:t>
      </w:r>
      <w:proofErr w:type="spellEnd"/>
      <w:r w:rsidR="008B4E8F" w:rsidRPr="00C269FD">
        <w:rPr>
          <w:rFonts w:ascii="Times New Roman" w:hAnsi="Times New Roman" w:cs="Times New Roman"/>
          <w:sz w:val="24"/>
          <w:szCs w:val="24"/>
        </w:rPr>
        <w:t xml:space="preserve">), </w:t>
      </w:r>
      <w:r w:rsidR="007D590D" w:rsidRPr="00C269FD">
        <w:rPr>
          <w:rFonts w:ascii="Times New Roman" w:hAnsi="Times New Roman" w:cs="Times New Roman"/>
          <w:sz w:val="24"/>
          <w:szCs w:val="24"/>
        </w:rPr>
        <w:t>and only one was a 4’-hydroxyflavone (</w:t>
      </w:r>
      <w:proofErr w:type="spellStart"/>
      <w:r w:rsidR="007D590D" w:rsidRPr="00C269FD">
        <w:rPr>
          <w:rFonts w:ascii="Times New Roman" w:hAnsi="Times New Roman" w:cs="Times New Roman"/>
          <w:sz w:val="24"/>
          <w:szCs w:val="24"/>
        </w:rPr>
        <w:t>apigeninG</w:t>
      </w:r>
      <w:proofErr w:type="spellEnd"/>
      <w:r w:rsidR="007D590D" w:rsidRPr="00C269FD">
        <w:rPr>
          <w:rFonts w:ascii="Times New Roman" w:hAnsi="Times New Roman" w:cs="Times New Roman"/>
          <w:sz w:val="24"/>
          <w:szCs w:val="24"/>
        </w:rPr>
        <w:t>).</w:t>
      </w:r>
      <w:r w:rsidR="002D1471" w:rsidRPr="00C269FD">
        <w:rPr>
          <w:rFonts w:ascii="Times New Roman" w:hAnsi="Times New Roman" w:cs="Times New Roman"/>
          <w:sz w:val="24"/>
          <w:szCs w:val="24"/>
        </w:rPr>
        <w:t xml:space="preserve"> </w:t>
      </w:r>
      <w:r w:rsidR="000B5132" w:rsidRPr="00C269FD">
        <w:rPr>
          <w:rFonts w:ascii="Times New Roman" w:hAnsi="Times New Roman" w:cs="Times New Roman"/>
          <w:sz w:val="24"/>
          <w:szCs w:val="24"/>
        </w:rPr>
        <w:t>This result suggests that</w:t>
      </w:r>
      <w:r w:rsidR="00DB1231" w:rsidRPr="00C269FD">
        <w:rPr>
          <w:rFonts w:ascii="Times New Roman" w:hAnsi="Times New Roman" w:cs="Times New Roman"/>
          <w:sz w:val="24"/>
          <w:szCs w:val="24"/>
        </w:rPr>
        <w:t xml:space="preserve"> the</w:t>
      </w:r>
      <w:r w:rsidR="000B5132" w:rsidRPr="00C269FD">
        <w:rPr>
          <w:rFonts w:ascii="Times New Roman" w:hAnsi="Times New Roman" w:cs="Times New Roman"/>
          <w:sz w:val="24"/>
          <w:szCs w:val="24"/>
        </w:rPr>
        <w:t xml:space="preserve"> 4’-deoxyflavone </w:t>
      </w:r>
      <w:r w:rsidR="00DB1231" w:rsidRPr="00C269FD">
        <w:rPr>
          <w:rFonts w:ascii="Times New Roman" w:hAnsi="Times New Roman" w:cs="Times New Roman"/>
          <w:sz w:val="24"/>
          <w:szCs w:val="24"/>
        </w:rPr>
        <w:t xml:space="preserve">biosynthetic </w:t>
      </w:r>
      <w:r w:rsidR="000B5132" w:rsidRPr="00C269FD">
        <w:rPr>
          <w:rFonts w:ascii="Times New Roman" w:hAnsi="Times New Roman" w:cs="Times New Roman"/>
          <w:sz w:val="24"/>
          <w:szCs w:val="24"/>
        </w:rPr>
        <w:t xml:space="preserve">pathway is more well conserved across the </w:t>
      </w:r>
      <w:r w:rsidR="000B5132" w:rsidRPr="00C269FD">
        <w:rPr>
          <w:rFonts w:ascii="Times New Roman" w:hAnsi="Times New Roman" w:cs="Times New Roman"/>
          <w:i/>
          <w:iCs/>
          <w:sz w:val="24"/>
          <w:szCs w:val="24"/>
        </w:rPr>
        <w:t xml:space="preserve">Scutellaria </w:t>
      </w:r>
      <w:r w:rsidR="000B5132" w:rsidRPr="00C269FD">
        <w:rPr>
          <w:rFonts w:ascii="Times New Roman" w:hAnsi="Times New Roman" w:cs="Times New Roman"/>
          <w:sz w:val="24"/>
          <w:szCs w:val="24"/>
        </w:rPr>
        <w:t>genus than the 4’-hydroxyflavone</w:t>
      </w:r>
      <w:r w:rsidR="00DB1231" w:rsidRPr="00C269FD">
        <w:rPr>
          <w:rFonts w:ascii="Times New Roman" w:hAnsi="Times New Roman" w:cs="Times New Roman"/>
          <w:sz w:val="24"/>
          <w:szCs w:val="24"/>
        </w:rPr>
        <w:t xml:space="preserve"> pathway. </w:t>
      </w:r>
      <w:r w:rsidR="00F00468" w:rsidRPr="00C269FD">
        <w:rPr>
          <w:rFonts w:ascii="Times New Roman" w:hAnsi="Times New Roman" w:cs="Times New Roman"/>
          <w:sz w:val="24"/>
          <w:szCs w:val="24"/>
        </w:rPr>
        <w:t xml:space="preserve">However, </w:t>
      </w:r>
      <w:r w:rsidR="002212DA" w:rsidRPr="00C269FD">
        <w:rPr>
          <w:rFonts w:ascii="Times New Roman" w:hAnsi="Times New Roman" w:cs="Times New Roman"/>
          <w:sz w:val="24"/>
          <w:szCs w:val="24"/>
        </w:rPr>
        <w:t>it is</w:t>
      </w:r>
      <w:r w:rsidR="00F00468" w:rsidRPr="00C269FD">
        <w:rPr>
          <w:rFonts w:ascii="Times New Roman" w:hAnsi="Times New Roman" w:cs="Times New Roman"/>
          <w:sz w:val="24"/>
          <w:szCs w:val="24"/>
        </w:rPr>
        <w:t xml:space="preserve"> also possible that </w:t>
      </w:r>
      <w:r w:rsidR="000B5132" w:rsidRPr="00C269FD">
        <w:rPr>
          <w:rFonts w:ascii="Times New Roman" w:hAnsi="Times New Roman" w:cs="Times New Roman"/>
          <w:sz w:val="24"/>
          <w:szCs w:val="24"/>
        </w:rPr>
        <w:t>the 4’-deoxyflavones we quantified are more stable</w:t>
      </w:r>
      <w:r w:rsidR="00F00468" w:rsidRPr="00C269FD">
        <w:rPr>
          <w:rFonts w:ascii="Times New Roman" w:hAnsi="Times New Roman" w:cs="Times New Roman"/>
          <w:sz w:val="24"/>
          <w:szCs w:val="24"/>
        </w:rPr>
        <w:t xml:space="preserve"> than the 4’-hydroxyflavones, and as a result, w</w:t>
      </w:r>
      <w:r w:rsidR="000B5132" w:rsidRPr="00C269FD">
        <w:rPr>
          <w:rFonts w:ascii="Times New Roman" w:hAnsi="Times New Roman" w:cs="Times New Roman"/>
          <w:sz w:val="24"/>
          <w:szCs w:val="24"/>
        </w:rPr>
        <w:t xml:space="preserve">ere less likely to be degraded </w:t>
      </w:r>
      <w:r w:rsidR="00F00468" w:rsidRPr="00C269FD">
        <w:rPr>
          <w:rFonts w:ascii="Times New Roman" w:hAnsi="Times New Roman" w:cs="Times New Roman"/>
          <w:sz w:val="24"/>
          <w:szCs w:val="24"/>
        </w:rPr>
        <w:t xml:space="preserve">over time </w:t>
      </w:r>
      <w:r w:rsidR="000B5132" w:rsidRPr="00C269FD">
        <w:rPr>
          <w:rFonts w:ascii="Times New Roman" w:hAnsi="Times New Roman" w:cs="Times New Roman"/>
          <w:sz w:val="24"/>
          <w:szCs w:val="24"/>
        </w:rPr>
        <w:t>in the herbarium vouchers</w:t>
      </w:r>
      <w:r w:rsidR="00F00468" w:rsidRPr="00C269FD">
        <w:rPr>
          <w:rFonts w:ascii="Times New Roman" w:hAnsi="Times New Roman" w:cs="Times New Roman"/>
          <w:sz w:val="24"/>
          <w:szCs w:val="24"/>
        </w:rPr>
        <w:t>.</w:t>
      </w:r>
      <w:r w:rsidR="000B5132" w:rsidRPr="00C269FD">
        <w:rPr>
          <w:rFonts w:ascii="Times New Roman" w:hAnsi="Times New Roman" w:cs="Times New Roman"/>
          <w:sz w:val="24"/>
          <w:szCs w:val="24"/>
        </w:rPr>
        <w:t xml:space="preserve"> </w:t>
      </w:r>
    </w:p>
    <w:p w14:paraId="471F978D" w14:textId="393509D2" w:rsidR="00E04D5F" w:rsidRPr="00C269FD" w:rsidRDefault="002F253E"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As this data was generated from aerial tissue samples, o</w:t>
      </w:r>
      <w:r w:rsidR="008E5A20" w:rsidRPr="00C269FD">
        <w:rPr>
          <w:rFonts w:ascii="Times New Roman" w:hAnsi="Times New Roman" w:cs="Times New Roman"/>
          <w:sz w:val="24"/>
          <w:szCs w:val="24"/>
        </w:rPr>
        <w:t xml:space="preserve">ur finding of 4’-deoxyflavones in all but </w:t>
      </w:r>
      <w:r w:rsidRPr="00C269FD">
        <w:rPr>
          <w:rFonts w:ascii="Times New Roman" w:hAnsi="Times New Roman" w:cs="Times New Roman"/>
          <w:sz w:val="24"/>
          <w:szCs w:val="24"/>
        </w:rPr>
        <w:t>11</w:t>
      </w:r>
      <w:r w:rsidR="008E5A20"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suggests that </w:t>
      </w:r>
      <w:r w:rsidR="007F638F">
        <w:rPr>
          <w:rFonts w:ascii="Times New Roman" w:hAnsi="Times New Roman" w:cs="Times New Roman"/>
          <w:sz w:val="24"/>
          <w:szCs w:val="24"/>
        </w:rPr>
        <w:t>4’-deoxyflavone</w:t>
      </w:r>
      <w:r w:rsidR="00BB0850">
        <w:rPr>
          <w:rFonts w:ascii="Times New Roman" w:hAnsi="Times New Roman" w:cs="Times New Roman"/>
          <w:sz w:val="24"/>
          <w:szCs w:val="24"/>
        </w:rPr>
        <w:t xml:space="preserve">s are not strictly root specific. </w:t>
      </w:r>
      <w:r w:rsidR="00FF7D8A">
        <w:rPr>
          <w:rFonts w:ascii="Times New Roman" w:hAnsi="Times New Roman" w:cs="Times New Roman"/>
          <w:sz w:val="24"/>
          <w:szCs w:val="24"/>
        </w:rPr>
        <w:t xml:space="preserve">Matching with that observed in </w:t>
      </w:r>
      <w:r w:rsidR="00FF7D8A">
        <w:rPr>
          <w:rFonts w:ascii="Times New Roman" w:hAnsi="Times New Roman" w:cs="Times New Roman"/>
          <w:i/>
          <w:iCs/>
          <w:sz w:val="24"/>
          <w:szCs w:val="24"/>
        </w:rPr>
        <w:t xml:space="preserve">S. baicalensis </w:t>
      </w:r>
      <w:r w:rsidR="00FF7D8A">
        <w:rPr>
          <w:rFonts w:ascii="Times New Roman" w:hAnsi="Times New Roman" w:cs="Times New Roman"/>
          <w:sz w:val="24"/>
          <w:szCs w:val="24"/>
        </w:rPr>
        <w:t xml:space="preserve">by </w:t>
      </w:r>
      <w:r w:rsidR="00FF7D8A" w:rsidRPr="00C269FD">
        <w:rPr>
          <w:rFonts w:ascii="Times New Roman" w:hAnsi="Times New Roman" w:cs="Times New Roman"/>
          <w:sz w:val="24"/>
          <w:szCs w:val="24"/>
        </w:rPr>
        <w:fldChar w:fldCharType="begin"/>
      </w:r>
      <w:r w:rsidR="00FF7D8A" w:rsidRPr="00C269FD">
        <w:rPr>
          <w:rFonts w:ascii="Times New Roman" w:hAnsi="Times New Roman" w:cs="Times New Roman"/>
          <w:sz w:val="24"/>
          <w:szCs w:val="24"/>
        </w:rPr>
        <w:instrText xml:space="preserve"> ADDIN ZOTERO_ITEM CSL_CITATION {"citationID":"Ag2z8pr1","properties":{"formattedCitation":"(Q.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FF7D8A" w:rsidRPr="00C269FD">
        <w:rPr>
          <w:rFonts w:ascii="Times New Roman" w:hAnsi="Times New Roman" w:cs="Times New Roman"/>
          <w:sz w:val="24"/>
          <w:szCs w:val="24"/>
        </w:rPr>
        <w:fldChar w:fldCharType="separate"/>
      </w:r>
      <w:r w:rsidR="00FF7D8A" w:rsidRPr="00C269FD">
        <w:rPr>
          <w:rFonts w:ascii="Times New Roman" w:hAnsi="Times New Roman" w:cs="Times New Roman"/>
          <w:sz w:val="24"/>
        </w:rPr>
        <w:t xml:space="preserve">Q. Zhao, Zhang, et al. </w:t>
      </w:r>
      <w:r w:rsidR="00FF7D8A">
        <w:rPr>
          <w:rFonts w:ascii="Times New Roman" w:hAnsi="Times New Roman" w:cs="Times New Roman"/>
          <w:sz w:val="24"/>
        </w:rPr>
        <w:t>(</w:t>
      </w:r>
      <w:r w:rsidR="00FF7D8A" w:rsidRPr="00C269FD">
        <w:rPr>
          <w:rFonts w:ascii="Times New Roman" w:hAnsi="Times New Roman" w:cs="Times New Roman"/>
          <w:sz w:val="24"/>
        </w:rPr>
        <w:t>2016)</w:t>
      </w:r>
      <w:r w:rsidR="00FF7D8A" w:rsidRPr="00C269FD">
        <w:rPr>
          <w:rFonts w:ascii="Times New Roman" w:hAnsi="Times New Roman" w:cs="Times New Roman"/>
          <w:sz w:val="24"/>
          <w:szCs w:val="24"/>
        </w:rPr>
        <w:fldChar w:fldCharType="end"/>
      </w:r>
      <w:r w:rsidR="00FF7D8A">
        <w:rPr>
          <w:rFonts w:ascii="Times New Roman" w:hAnsi="Times New Roman" w:cs="Times New Roman"/>
          <w:sz w:val="24"/>
          <w:szCs w:val="24"/>
        </w:rPr>
        <w:t>, i</w:t>
      </w:r>
      <w:r w:rsidR="00BB0850">
        <w:rPr>
          <w:rFonts w:ascii="Times New Roman" w:hAnsi="Times New Roman" w:cs="Times New Roman"/>
          <w:sz w:val="24"/>
          <w:szCs w:val="24"/>
        </w:rPr>
        <w:t xml:space="preserve">t’s likely that the enzymes involved in 4’-deoxyflavone biosynthesis are simply much more active in the roots, but are still expressed at some basal level in the aerial tissues. </w:t>
      </w:r>
      <w:r w:rsidR="00FF7D8A">
        <w:rPr>
          <w:rFonts w:ascii="Times New Roman" w:hAnsi="Times New Roman" w:cs="Times New Roman"/>
          <w:sz w:val="24"/>
          <w:szCs w:val="24"/>
        </w:rPr>
        <w:t>This hypothesis is supported by our detection of</w:t>
      </w:r>
      <w:r w:rsidRPr="00C269FD">
        <w:rPr>
          <w:rFonts w:ascii="Times New Roman" w:hAnsi="Times New Roman" w:cs="Times New Roman"/>
          <w:sz w:val="24"/>
          <w:szCs w:val="24"/>
        </w:rPr>
        <w:t xml:space="preserve"> low concentrations of several 4’-deoxyflavones, including chrysin, baicalein, wogonin, and their glycosylated forms, in our </w:t>
      </w:r>
      <w:r w:rsidRPr="00C269FD">
        <w:rPr>
          <w:rFonts w:ascii="Times New Roman" w:hAnsi="Times New Roman" w:cs="Times New Roman"/>
          <w:i/>
          <w:iCs/>
          <w:sz w:val="24"/>
          <w:szCs w:val="24"/>
        </w:rPr>
        <w:t xml:space="preserve">S. baicalensis </w:t>
      </w:r>
      <w:r w:rsidRPr="00C269FD">
        <w:rPr>
          <w:rFonts w:ascii="Times New Roman" w:hAnsi="Times New Roman" w:cs="Times New Roman"/>
          <w:sz w:val="24"/>
          <w:szCs w:val="24"/>
        </w:rPr>
        <w:t xml:space="preserve">tissue sample. </w:t>
      </w:r>
      <w:r w:rsidR="00FF7D8A">
        <w:rPr>
          <w:rFonts w:ascii="Times New Roman" w:hAnsi="Times New Roman" w:cs="Times New Roman"/>
          <w:sz w:val="24"/>
          <w:szCs w:val="24"/>
        </w:rPr>
        <w:t>Alternatively, it’s possible that 4’-deoxyflavones are being synthesized in the roots and transported to the aerial tissues.</w:t>
      </w:r>
    </w:p>
    <w:p w14:paraId="6309A843" w14:textId="162B93E7" w:rsidR="0067753D" w:rsidRPr="00C269FD" w:rsidRDefault="00B441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the species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2A are ordered based on the phylogenetic tree shown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1, it is difficult to detect any clear relationship between phylogeny and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 Therefore, to make any relationship more apparent, we used a multiple correspondence analysis (MCA) approach</w:t>
      </w:r>
      <w:r w:rsidR="0067753D" w:rsidRPr="00C269FD">
        <w:rPr>
          <w:rFonts w:ascii="Times New Roman" w:hAnsi="Times New Roman" w:cs="Times New Roman"/>
          <w:sz w:val="24"/>
          <w:szCs w:val="24"/>
        </w:rPr>
        <w:t xml:space="preserve">. </w:t>
      </w:r>
      <w:r w:rsidR="00206ACB" w:rsidRPr="00C269FD">
        <w:rPr>
          <w:rFonts w:ascii="Times New Roman" w:hAnsi="Times New Roman" w:cs="Times New Roman"/>
          <w:sz w:val="24"/>
          <w:szCs w:val="24"/>
        </w:rPr>
        <w:t xml:space="preserve">MCA is a technique similar to principal component analysis (PCA), which seeks to summarize a multivariate dataset into only several variables. These variables, called principal components, are calculated to retain the maximum amount of variance possible that is present in the original dataset. MCA was chosen over PCA because it is more appropriate for data in a binary format, which the </w:t>
      </w:r>
      <w:r w:rsidR="00253EC3" w:rsidRPr="00C269FD">
        <w:rPr>
          <w:rFonts w:ascii="Times New Roman" w:hAnsi="Times New Roman" w:cs="Times New Roman"/>
          <w:sz w:val="24"/>
          <w:szCs w:val="24"/>
        </w:rPr>
        <w:t>metabolite</w:t>
      </w:r>
      <w:r w:rsidR="00206ACB" w:rsidRPr="00C269FD">
        <w:rPr>
          <w:rFonts w:ascii="Times New Roman" w:hAnsi="Times New Roman" w:cs="Times New Roman"/>
          <w:sz w:val="24"/>
          <w:szCs w:val="24"/>
        </w:rPr>
        <w:t xml:space="preserve"> dataset was converted into prior to the analysis. This conversion to a binary format was completed by assigning </w:t>
      </w:r>
      <w:r w:rsidR="000074EC" w:rsidRPr="00C269FD">
        <w:rPr>
          <w:rFonts w:ascii="Times New Roman" w:hAnsi="Times New Roman" w:cs="Times New Roman"/>
          <w:sz w:val="24"/>
          <w:szCs w:val="24"/>
        </w:rPr>
        <w:t xml:space="preserve">concentration datapoint with a value of </w:t>
      </w:r>
      <w:r w:rsidR="00206ACB" w:rsidRPr="00C269FD">
        <w:rPr>
          <w:rFonts w:ascii="Times New Roman" w:hAnsi="Times New Roman" w:cs="Times New Roman"/>
          <w:sz w:val="24"/>
          <w:szCs w:val="24"/>
        </w:rPr>
        <w:t>TRUE</w:t>
      </w:r>
      <w:r w:rsidR="000074EC" w:rsidRPr="00C269FD">
        <w:rPr>
          <w:rFonts w:ascii="Times New Roman" w:hAnsi="Times New Roman" w:cs="Times New Roman"/>
          <w:sz w:val="24"/>
          <w:szCs w:val="24"/>
        </w:rPr>
        <w:t xml:space="preserve"> if the </w:t>
      </w:r>
      <w:r w:rsidR="00253EC3" w:rsidRPr="00C269FD">
        <w:rPr>
          <w:rFonts w:ascii="Times New Roman" w:hAnsi="Times New Roman" w:cs="Times New Roman"/>
          <w:sz w:val="24"/>
          <w:szCs w:val="24"/>
        </w:rPr>
        <w:t>metabolite</w:t>
      </w:r>
      <w:r w:rsidR="000074EC" w:rsidRPr="00C269FD">
        <w:rPr>
          <w:rFonts w:ascii="Times New Roman" w:hAnsi="Times New Roman" w:cs="Times New Roman"/>
          <w:sz w:val="24"/>
          <w:szCs w:val="24"/>
        </w:rPr>
        <w:t xml:space="preserve"> was detected in that species</w:t>
      </w:r>
      <w:r w:rsidR="00206ACB" w:rsidRPr="00C269FD">
        <w:rPr>
          <w:rFonts w:ascii="Times New Roman" w:hAnsi="Times New Roman" w:cs="Times New Roman"/>
          <w:sz w:val="24"/>
          <w:szCs w:val="24"/>
        </w:rPr>
        <w:t xml:space="preserve">, and </w:t>
      </w:r>
      <w:r w:rsidR="000074EC" w:rsidRPr="00C269FD">
        <w:rPr>
          <w:rFonts w:ascii="Times New Roman" w:hAnsi="Times New Roman" w:cs="Times New Roman"/>
          <w:sz w:val="24"/>
          <w:szCs w:val="24"/>
        </w:rPr>
        <w:t xml:space="preserve">FALSE if it was not. A binary format was chosen for this use in this analysis to minimize the effects </w:t>
      </w:r>
      <w:r w:rsidR="0067753D" w:rsidRPr="00C269FD">
        <w:rPr>
          <w:rFonts w:ascii="Times New Roman" w:hAnsi="Times New Roman" w:cs="Times New Roman"/>
          <w:sz w:val="24"/>
          <w:szCs w:val="24"/>
        </w:rPr>
        <w:t xml:space="preserve">resulting from </w:t>
      </w:r>
      <w:r w:rsidR="000074EC" w:rsidRPr="00C269FD">
        <w:rPr>
          <w:rFonts w:ascii="Times New Roman" w:hAnsi="Times New Roman" w:cs="Times New Roman"/>
          <w:sz w:val="24"/>
          <w:szCs w:val="24"/>
        </w:rPr>
        <w:t xml:space="preserve">the varying ages of the herbarium samples, as well as </w:t>
      </w:r>
      <w:r w:rsidR="0067753D" w:rsidRPr="00C269FD">
        <w:rPr>
          <w:rFonts w:ascii="Times New Roman" w:hAnsi="Times New Roman" w:cs="Times New Roman"/>
          <w:sz w:val="24"/>
          <w:szCs w:val="24"/>
        </w:rPr>
        <w:t>our</w:t>
      </w:r>
      <w:r w:rsidR="000074EC" w:rsidRPr="00C269FD">
        <w:rPr>
          <w:rFonts w:ascii="Times New Roman" w:hAnsi="Times New Roman" w:cs="Times New Roman"/>
          <w:sz w:val="24"/>
          <w:szCs w:val="24"/>
        </w:rPr>
        <w:t xml:space="preserve"> use of fresh tissue samples for several species.</w:t>
      </w:r>
      <w:r w:rsidR="0067753D" w:rsidRPr="00C269FD">
        <w:rPr>
          <w:rFonts w:ascii="Times New Roman" w:hAnsi="Times New Roman" w:cs="Times New Roman"/>
          <w:sz w:val="24"/>
          <w:szCs w:val="24"/>
        </w:rPr>
        <w:t xml:space="preserve"> </w:t>
      </w:r>
    </w:p>
    <w:p w14:paraId="06999879" w14:textId="1FD13E57" w:rsidR="00D81DA7" w:rsidRPr="00C269FD" w:rsidRDefault="0067753D"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No significant </w:t>
      </w:r>
      <w:r w:rsidR="006A379D" w:rsidRPr="00C269FD">
        <w:rPr>
          <w:rFonts w:ascii="Times New Roman" w:hAnsi="Times New Roman" w:cs="Times New Roman"/>
          <w:sz w:val="24"/>
          <w:szCs w:val="24"/>
        </w:rPr>
        <w:t>separation</w:t>
      </w:r>
      <w:r w:rsidRPr="00C269FD">
        <w:rPr>
          <w:rFonts w:ascii="Times New Roman" w:hAnsi="Times New Roman" w:cs="Times New Roman"/>
          <w:sz w:val="24"/>
          <w:szCs w:val="24"/>
        </w:rPr>
        <w:t xml:space="preserve"> of species </w:t>
      </w:r>
      <w:r w:rsidR="006A379D" w:rsidRPr="00C269FD">
        <w:rPr>
          <w:rFonts w:ascii="Times New Roman" w:hAnsi="Times New Roman" w:cs="Times New Roman"/>
          <w:sz w:val="24"/>
          <w:szCs w:val="24"/>
        </w:rPr>
        <w:t xml:space="preserve">by clade </w:t>
      </w:r>
      <w:r w:rsidRPr="00C269FD">
        <w:rPr>
          <w:rFonts w:ascii="Times New Roman" w:hAnsi="Times New Roman" w:cs="Times New Roman"/>
          <w:sz w:val="24"/>
          <w:szCs w:val="24"/>
        </w:rPr>
        <w:t>was observed in the MCA plot, indicating</w:t>
      </w:r>
      <w:r w:rsidR="009F3822" w:rsidRPr="00C269FD">
        <w:rPr>
          <w:rFonts w:ascii="Times New Roman" w:hAnsi="Times New Roman" w:cs="Times New Roman"/>
          <w:sz w:val="24"/>
          <w:szCs w:val="24"/>
        </w:rPr>
        <w:t xml:space="preserve"> that</w:t>
      </w:r>
      <w:r w:rsidR="006A379D"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metabolite</w:t>
      </w:r>
      <w:r w:rsidR="006A379D" w:rsidRPr="00C269FD">
        <w:rPr>
          <w:rFonts w:ascii="Times New Roman" w:hAnsi="Times New Roman" w:cs="Times New Roman"/>
          <w:sz w:val="24"/>
          <w:szCs w:val="24"/>
        </w:rPr>
        <w:t xml:space="preserve"> profile cannot be used to definit</w:t>
      </w:r>
      <w:r w:rsidR="00EB4C92" w:rsidRPr="00C269FD">
        <w:rPr>
          <w:rFonts w:ascii="Times New Roman" w:hAnsi="Times New Roman" w:cs="Times New Roman"/>
          <w:sz w:val="24"/>
          <w:szCs w:val="24"/>
        </w:rPr>
        <w:t>iv</w:t>
      </w:r>
      <w:r w:rsidR="006A379D" w:rsidRPr="00C269FD">
        <w:rPr>
          <w:rFonts w:ascii="Times New Roman" w:hAnsi="Times New Roman" w:cs="Times New Roman"/>
          <w:sz w:val="24"/>
          <w:szCs w:val="24"/>
        </w:rPr>
        <w:t xml:space="preserve">ely determine the phylogenetic </w:t>
      </w:r>
      <w:r w:rsidR="009F3822" w:rsidRPr="00C269FD">
        <w:rPr>
          <w:rFonts w:ascii="Times New Roman" w:hAnsi="Times New Roman" w:cs="Times New Roman"/>
          <w:sz w:val="24"/>
          <w:szCs w:val="24"/>
        </w:rPr>
        <w:t>relationship</w:t>
      </w:r>
      <w:r w:rsidR="006A379D" w:rsidRPr="00C269FD">
        <w:rPr>
          <w:rFonts w:ascii="Times New Roman" w:hAnsi="Times New Roman" w:cs="Times New Roman"/>
          <w:sz w:val="24"/>
          <w:szCs w:val="24"/>
        </w:rPr>
        <w:t xml:space="preserve"> of those </w:t>
      </w:r>
      <w:r w:rsidRPr="00C269FD">
        <w:rPr>
          <w:rFonts w:ascii="Times New Roman" w:hAnsi="Times New Roman" w:cs="Times New Roman"/>
          <w:sz w:val="24"/>
          <w:szCs w:val="24"/>
        </w:rPr>
        <w:t>species we included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w:t>
      </w:r>
      <w:r w:rsidR="00253EC3" w:rsidRPr="00C269FD">
        <w:rPr>
          <w:rFonts w:ascii="Times New Roman" w:hAnsi="Times New Roman" w:cs="Times New Roman"/>
          <w:sz w:val="24"/>
          <w:szCs w:val="24"/>
        </w:rPr>
        <w:t xml:space="preserve"> This is supported by the relatively low percentage of </w:t>
      </w:r>
      <w:r w:rsidR="00253EC3" w:rsidRPr="00C269FD">
        <w:rPr>
          <w:rFonts w:ascii="Times New Roman" w:hAnsi="Times New Roman" w:cs="Times New Roman"/>
          <w:sz w:val="24"/>
          <w:szCs w:val="24"/>
        </w:rPr>
        <w:lastRenderedPageBreak/>
        <w:t>variance in the original dataset that was able to be explained by the first two principal components</w:t>
      </w:r>
      <w:r w:rsidR="00D81DA7" w:rsidRPr="00C269FD">
        <w:rPr>
          <w:rFonts w:ascii="Times New Roman" w:hAnsi="Times New Roman" w:cs="Times New Roman"/>
          <w:sz w:val="24"/>
          <w:szCs w:val="24"/>
        </w:rPr>
        <w:t xml:space="preserve"> (21.92% and 13.80%)</w:t>
      </w:r>
      <w:r w:rsidR="00253EC3"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EC61D3" w:rsidRPr="00C269FD">
        <w:rPr>
          <w:rFonts w:ascii="Times New Roman" w:hAnsi="Times New Roman" w:cs="Times New Roman"/>
          <w:sz w:val="24"/>
          <w:szCs w:val="24"/>
        </w:rPr>
        <w:t>The small number of species included in clade 5 limits detection of any patterns in metabolite accumulation. Confidence ellipses for both clades 2 and 4 were very large, reflecting the diversity in aerial metabolite profiles for the species in this clade.</w:t>
      </w:r>
      <w:r w:rsidR="005530C9">
        <w:rPr>
          <w:rFonts w:ascii="Times New Roman" w:hAnsi="Times New Roman" w:cs="Times New Roman"/>
          <w:sz w:val="24"/>
          <w:szCs w:val="24"/>
        </w:rPr>
        <w:t xml:space="preserve"> </w:t>
      </w:r>
      <w:r w:rsidR="00271CAC">
        <w:rPr>
          <w:rFonts w:ascii="Times New Roman" w:hAnsi="Times New Roman" w:cs="Times New Roman"/>
          <w:sz w:val="24"/>
          <w:szCs w:val="24"/>
        </w:rPr>
        <w:t>Although no conclusions besides these can be drawn from the confidence ellipses of clades 2, 4, and 5, s</w:t>
      </w:r>
      <w:r w:rsidR="005530C9">
        <w:rPr>
          <w:rFonts w:ascii="Times New Roman" w:hAnsi="Times New Roman" w:cs="Times New Roman"/>
          <w:sz w:val="24"/>
          <w:szCs w:val="24"/>
        </w:rPr>
        <w:t>everal</w:t>
      </w:r>
      <w:r w:rsidR="006A379D"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 xml:space="preserve">general </w:t>
      </w:r>
      <w:r w:rsidR="005530C9">
        <w:rPr>
          <w:rFonts w:ascii="Times New Roman" w:hAnsi="Times New Roman" w:cs="Times New Roman"/>
          <w:sz w:val="24"/>
          <w:szCs w:val="24"/>
        </w:rPr>
        <w:t>patterns in metabolite profile</w:t>
      </w:r>
      <w:r w:rsidR="00D81DA7" w:rsidRPr="00C269FD">
        <w:rPr>
          <w:rFonts w:ascii="Times New Roman" w:hAnsi="Times New Roman" w:cs="Times New Roman"/>
          <w:sz w:val="24"/>
          <w:szCs w:val="24"/>
        </w:rPr>
        <w:t xml:space="preserve"> </w:t>
      </w:r>
      <w:r w:rsidR="00271CAC">
        <w:rPr>
          <w:rFonts w:ascii="Times New Roman" w:hAnsi="Times New Roman" w:cs="Times New Roman"/>
          <w:sz w:val="24"/>
          <w:szCs w:val="24"/>
        </w:rPr>
        <w:t xml:space="preserve">are illustrated by </w:t>
      </w:r>
      <w:r w:rsidR="006A379D" w:rsidRPr="00C269FD">
        <w:rPr>
          <w:rFonts w:ascii="Times New Roman" w:hAnsi="Times New Roman" w:cs="Times New Roman"/>
          <w:sz w:val="24"/>
          <w:szCs w:val="24"/>
        </w:rPr>
        <w:t>the locations of the confidence ellipses for clade</w:t>
      </w:r>
      <w:r w:rsidR="00EC61D3" w:rsidRPr="00C269FD">
        <w:rPr>
          <w:rFonts w:ascii="Times New Roman" w:hAnsi="Times New Roman" w:cs="Times New Roman"/>
          <w:sz w:val="24"/>
          <w:szCs w:val="24"/>
        </w:rPr>
        <w:t>s 1 and 3</w:t>
      </w:r>
      <w:r w:rsidR="006A379D" w:rsidRPr="00C269FD">
        <w:rPr>
          <w:rFonts w:ascii="Times New Roman" w:hAnsi="Times New Roman" w:cs="Times New Roman"/>
          <w:sz w:val="24"/>
          <w:szCs w:val="24"/>
        </w:rPr>
        <w:t xml:space="preserve">. </w:t>
      </w:r>
    </w:p>
    <w:p w14:paraId="1C11C0B0" w14:textId="545A130A" w:rsidR="00874B13" w:rsidRPr="00C269FD" w:rsidRDefault="00393EF5"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Some grouping of species in clade 3 to the right side of the plot can be observed, possibly because of trace accumulation of 4’-hydroxyflavones in many of these species, </w:t>
      </w:r>
      <w:r w:rsidR="001622E9" w:rsidRPr="00C269FD">
        <w:rPr>
          <w:rFonts w:ascii="Times New Roman" w:hAnsi="Times New Roman" w:cs="Times New Roman"/>
          <w:sz w:val="24"/>
          <w:szCs w:val="24"/>
        </w:rPr>
        <w:t xml:space="preserve">Globally, </w:t>
      </w:r>
      <w:proofErr w:type="spellStart"/>
      <w:r w:rsidR="001622E9" w:rsidRPr="00C269FD">
        <w:rPr>
          <w:rFonts w:ascii="Times New Roman" w:hAnsi="Times New Roman" w:cs="Times New Roman"/>
          <w:sz w:val="24"/>
          <w:szCs w:val="24"/>
        </w:rPr>
        <w:t>apigeninG</w:t>
      </w:r>
      <w:proofErr w:type="spellEnd"/>
      <w:r w:rsidR="001622E9" w:rsidRPr="00C269FD">
        <w:rPr>
          <w:rFonts w:ascii="Times New Roman" w:hAnsi="Times New Roman" w:cs="Times New Roman"/>
          <w:sz w:val="24"/>
          <w:szCs w:val="24"/>
        </w:rPr>
        <w:t xml:space="preserve">, hispidulin, scutellarin, and scutellarein were detected in 56.58%, 35.52%, 25.00%, and 21.05% of all species analyzed, respectively, but in 69.23%, 69.23%, 38.46%, and 38.46% of species in clade 3. </w:t>
      </w:r>
      <w:r w:rsidR="00084CEC" w:rsidRPr="00C269FD">
        <w:rPr>
          <w:rFonts w:ascii="Times New Roman" w:hAnsi="Times New Roman" w:cs="Times New Roman"/>
          <w:sz w:val="24"/>
          <w:szCs w:val="24"/>
        </w:rPr>
        <w:t>Th</w:t>
      </w:r>
      <w:r w:rsidR="00FF0C64" w:rsidRPr="00C269FD">
        <w:rPr>
          <w:rFonts w:ascii="Times New Roman" w:hAnsi="Times New Roman" w:cs="Times New Roman"/>
          <w:sz w:val="24"/>
          <w:szCs w:val="24"/>
        </w:rPr>
        <w:t xml:space="preserve">is increase </w:t>
      </w:r>
      <w:r w:rsidR="00084CEC" w:rsidRPr="00C269FD">
        <w:rPr>
          <w:rFonts w:ascii="Times New Roman" w:hAnsi="Times New Roman" w:cs="Times New Roman"/>
          <w:sz w:val="24"/>
          <w:szCs w:val="24"/>
        </w:rPr>
        <w:t xml:space="preserve">in detection rate </w:t>
      </w:r>
      <w:r w:rsidR="00F533B2">
        <w:rPr>
          <w:rFonts w:ascii="Times New Roman" w:hAnsi="Times New Roman" w:cs="Times New Roman"/>
          <w:sz w:val="24"/>
          <w:szCs w:val="24"/>
        </w:rPr>
        <w:t xml:space="preserve">of 4’-hydroxyflavones </w:t>
      </w:r>
      <w:r w:rsidR="00084CEC" w:rsidRPr="00C269FD">
        <w:rPr>
          <w:rFonts w:ascii="Times New Roman" w:hAnsi="Times New Roman" w:cs="Times New Roman"/>
          <w:sz w:val="24"/>
          <w:szCs w:val="24"/>
        </w:rPr>
        <w:t xml:space="preserve">can be confirmed as </w:t>
      </w:r>
      <w:r w:rsidR="00FF0C64" w:rsidRPr="00C269FD">
        <w:rPr>
          <w:rFonts w:ascii="Times New Roman" w:hAnsi="Times New Roman" w:cs="Times New Roman"/>
          <w:sz w:val="24"/>
          <w:szCs w:val="24"/>
        </w:rPr>
        <w:t>a</w:t>
      </w:r>
      <w:r w:rsidR="00084CEC" w:rsidRPr="00C269FD">
        <w:rPr>
          <w:rFonts w:ascii="Times New Roman" w:hAnsi="Times New Roman" w:cs="Times New Roman"/>
          <w:sz w:val="24"/>
          <w:szCs w:val="24"/>
        </w:rPr>
        <w:t xml:space="preserve"> cause for the slight grouping of clade 3 species in </w:t>
      </w:r>
      <w:r w:rsidR="000B77A1" w:rsidRPr="00C269FD">
        <w:rPr>
          <w:rFonts w:ascii="Times New Roman" w:hAnsi="Times New Roman" w:cs="Times New Roman"/>
          <w:sz w:val="24"/>
          <w:szCs w:val="24"/>
        </w:rPr>
        <w:t>Fig</w:t>
      </w:r>
      <w:r w:rsidR="00FF0C64" w:rsidRPr="00C269FD">
        <w:rPr>
          <w:rFonts w:ascii="Times New Roman" w:hAnsi="Times New Roman" w:cs="Times New Roman"/>
          <w:sz w:val="24"/>
          <w:szCs w:val="24"/>
        </w:rPr>
        <w:t xml:space="preserve"> 2B </w:t>
      </w:r>
      <w:r w:rsidR="00084CEC" w:rsidRPr="00C269FD">
        <w:rPr>
          <w:rFonts w:ascii="Times New Roman" w:hAnsi="Times New Roman" w:cs="Times New Roman"/>
          <w:sz w:val="24"/>
          <w:szCs w:val="24"/>
        </w:rPr>
        <w:t xml:space="preserve">by considering </w:t>
      </w:r>
      <w:r w:rsidR="00FF0C64" w:rsidRPr="00C269FD">
        <w:rPr>
          <w:rFonts w:ascii="Times New Roman" w:hAnsi="Times New Roman" w:cs="Times New Roman"/>
          <w:sz w:val="24"/>
          <w:szCs w:val="24"/>
        </w:rPr>
        <w:t>the</w:t>
      </w:r>
      <w:r w:rsidR="00084CEC" w:rsidRPr="00C269FD">
        <w:rPr>
          <w:rFonts w:ascii="Times New Roman" w:hAnsi="Times New Roman" w:cs="Times New Roman"/>
          <w:sz w:val="24"/>
          <w:szCs w:val="24"/>
        </w:rPr>
        <w:t xml:space="preserve"> associated variable loading plot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2C). This plot illustrates the role that each </w:t>
      </w:r>
      <w:r w:rsidR="00253EC3" w:rsidRPr="00C269FD">
        <w:rPr>
          <w:rFonts w:ascii="Times New Roman" w:hAnsi="Times New Roman" w:cs="Times New Roman"/>
          <w:sz w:val="24"/>
          <w:szCs w:val="24"/>
        </w:rPr>
        <w:t>metabolite</w:t>
      </w:r>
      <w:r w:rsidR="00084CEC" w:rsidRPr="00C269FD">
        <w:rPr>
          <w:rFonts w:ascii="Times New Roman" w:hAnsi="Times New Roman" w:cs="Times New Roman"/>
          <w:sz w:val="24"/>
          <w:szCs w:val="24"/>
        </w:rPr>
        <w:t xml:space="preserve"> plays in determining the position of points in </w:t>
      </w:r>
      <w:r w:rsidR="000B77A1" w:rsidRPr="00C269FD">
        <w:rPr>
          <w:rFonts w:ascii="Times New Roman" w:hAnsi="Times New Roman" w:cs="Times New Roman"/>
          <w:sz w:val="24"/>
          <w:szCs w:val="24"/>
        </w:rPr>
        <w:t>Fig</w:t>
      </w:r>
      <w:r w:rsidR="00084CEC" w:rsidRPr="00C269FD">
        <w:rPr>
          <w:rFonts w:ascii="Times New Roman" w:hAnsi="Times New Roman" w:cs="Times New Roman"/>
          <w:sz w:val="24"/>
          <w:szCs w:val="24"/>
        </w:rPr>
        <w:t xml:space="preserve"> 2B. </w:t>
      </w:r>
      <w:r w:rsidR="00D37640" w:rsidRPr="00C269FD">
        <w:rPr>
          <w:rFonts w:ascii="Times New Roman" w:hAnsi="Times New Roman" w:cs="Times New Roman"/>
          <w:sz w:val="24"/>
          <w:szCs w:val="24"/>
        </w:rPr>
        <w:t xml:space="preserve">The variable loading plot shows that a positive detection of 4’-hydroxyflavones can drive the movement of species in </w:t>
      </w:r>
      <w:r w:rsidR="000B77A1" w:rsidRPr="00C269FD">
        <w:rPr>
          <w:rFonts w:ascii="Times New Roman" w:hAnsi="Times New Roman" w:cs="Times New Roman"/>
          <w:sz w:val="24"/>
          <w:szCs w:val="24"/>
        </w:rPr>
        <w:t>Fig</w:t>
      </w:r>
      <w:r w:rsidR="00D37640" w:rsidRPr="00C269FD">
        <w:rPr>
          <w:rFonts w:ascii="Times New Roman" w:hAnsi="Times New Roman" w:cs="Times New Roman"/>
          <w:sz w:val="24"/>
          <w:szCs w:val="24"/>
        </w:rPr>
        <w:t xml:space="preserve"> 2B to the upper right quadrant of the plot area, which is where the 80% confidence ellipse for clade 3 is centered. The variable loading plot was also used to identify the negative detection of baicalin as another causative factor in the grouping of </w:t>
      </w:r>
      <w:r w:rsidR="006306CC" w:rsidRPr="00C269FD">
        <w:rPr>
          <w:rFonts w:ascii="Times New Roman" w:hAnsi="Times New Roman" w:cs="Times New Roman"/>
          <w:sz w:val="24"/>
          <w:szCs w:val="24"/>
        </w:rPr>
        <w:t>species in clade 3. Negative detection of baicalin is shown by the variable loading plot to</w:t>
      </w:r>
      <w:r w:rsidR="00FF0C64" w:rsidRPr="00C269FD">
        <w:rPr>
          <w:rFonts w:ascii="Times New Roman" w:hAnsi="Times New Roman" w:cs="Times New Roman"/>
          <w:sz w:val="24"/>
          <w:szCs w:val="24"/>
        </w:rPr>
        <w:t xml:space="preserve"> be </w:t>
      </w:r>
      <w:r w:rsidR="00253EC3" w:rsidRPr="00C269FD">
        <w:rPr>
          <w:rFonts w:ascii="Times New Roman" w:hAnsi="Times New Roman" w:cs="Times New Roman"/>
          <w:sz w:val="24"/>
          <w:szCs w:val="24"/>
        </w:rPr>
        <w:t xml:space="preserve">well-represented in </w:t>
      </w:r>
      <w:r w:rsidR="00FF0C64" w:rsidRPr="00C269FD">
        <w:rPr>
          <w:rFonts w:ascii="Times New Roman" w:hAnsi="Times New Roman" w:cs="Times New Roman"/>
          <w:sz w:val="24"/>
          <w:szCs w:val="24"/>
        </w:rPr>
        <w:t>the first principal component, and accordingly,</w:t>
      </w:r>
      <w:r w:rsidR="006306CC" w:rsidRPr="00C269FD">
        <w:rPr>
          <w:rFonts w:ascii="Times New Roman" w:hAnsi="Times New Roman" w:cs="Times New Roman"/>
          <w:sz w:val="24"/>
          <w:szCs w:val="24"/>
        </w:rPr>
        <w:t xml:space="preserve"> play</w:t>
      </w:r>
      <w:r w:rsidR="00FF0C64" w:rsidRPr="00C269FD">
        <w:rPr>
          <w:rFonts w:ascii="Times New Roman" w:hAnsi="Times New Roman" w:cs="Times New Roman"/>
          <w:sz w:val="24"/>
          <w:szCs w:val="24"/>
        </w:rPr>
        <w:t>s</w:t>
      </w:r>
      <w:r w:rsidR="006306CC" w:rsidRPr="00C269FD">
        <w:rPr>
          <w:rFonts w:ascii="Times New Roman" w:hAnsi="Times New Roman" w:cs="Times New Roman"/>
          <w:sz w:val="24"/>
          <w:szCs w:val="24"/>
        </w:rPr>
        <w:t xml:space="preserve"> a significant role in the movement of species to right side of the plot area</w:t>
      </w:r>
      <w:r w:rsidR="00084CEC" w:rsidRPr="00C269FD">
        <w:rPr>
          <w:rFonts w:ascii="Times New Roman" w:hAnsi="Times New Roman" w:cs="Times New Roman"/>
          <w:sz w:val="24"/>
          <w:szCs w:val="24"/>
        </w:rPr>
        <w:t>.</w:t>
      </w:r>
      <w:r w:rsidR="00FF0C64" w:rsidRPr="00C269FD">
        <w:rPr>
          <w:rFonts w:ascii="Times New Roman" w:hAnsi="Times New Roman" w:cs="Times New Roman"/>
          <w:sz w:val="24"/>
          <w:szCs w:val="24"/>
        </w:rPr>
        <w:t xml:space="preserve"> Confirming this is our detection of b</w:t>
      </w:r>
      <w:r w:rsidR="00D37640" w:rsidRPr="00C269FD">
        <w:rPr>
          <w:rFonts w:ascii="Times New Roman" w:hAnsi="Times New Roman" w:cs="Times New Roman"/>
          <w:sz w:val="24"/>
          <w:szCs w:val="24"/>
        </w:rPr>
        <w:t xml:space="preserve">aicalin </w:t>
      </w:r>
      <w:r w:rsidR="006306CC" w:rsidRPr="00C269FD">
        <w:rPr>
          <w:rFonts w:ascii="Times New Roman" w:hAnsi="Times New Roman" w:cs="Times New Roman"/>
          <w:sz w:val="24"/>
          <w:szCs w:val="24"/>
        </w:rPr>
        <w:t xml:space="preserve">in </w:t>
      </w:r>
      <w:r w:rsidR="00155176" w:rsidRPr="00C269FD">
        <w:rPr>
          <w:rFonts w:ascii="Times New Roman" w:hAnsi="Times New Roman" w:cs="Times New Roman"/>
          <w:sz w:val="24"/>
          <w:szCs w:val="24"/>
        </w:rPr>
        <w:t xml:space="preserve">only </w:t>
      </w:r>
      <w:r w:rsidR="006306CC" w:rsidRPr="00C269FD">
        <w:rPr>
          <w:rFonts w:ascii="Times New Roman" w:hAnsi="Times New Roman" w:cs="Times New Roman"/>
          <w:sz w:val="24"/>
          <w:szCs w:val="24"/>
        </w:rPr>
        <w:t xml:space="preserve">23.08% of species in clade 3, but </w:t>
      </w:r>
      <w:r w:rsidR="00155176" w:rsidRPr="00C269FD">
        <w:rPr>
          <w:rFonts w:ascii="Times New Roman" w:hAnsi="Times New Roman" w:cs="Times New Roman"/>
          <w:sz w:val="24"/>
          <w:szCs w:val="24"/>
        </w:rPr>
        <w:t xml:space="preserve">globally, in </w:t>
      </w:r>
      <w:r w:rsidR="00D37640" w:rsidRPr="00C269FD">
        <w:rPr>
          <w:rFonts w:ascii="Times New Roman" w:hAnsi="Times New Roman" w:cs="Times New Roman"/>
          <w:sz w:val="24"/>
          <w:szCs w:val="24"/>
        </w:rPr>
        <w:t>53.94% of all species analyzed</w:t>
      </w:r>
      <w:r w:rsidR="006306CC" w:rsidRPr="00C269FD">
        <w:rPr>
          <w:rFonts w:ascii="Times New Roman" w:hAnsi="Times New Roman" w:cs="Times New Roman"/>
          <w:sz w:val="24"/>
          <w:szCs w:val="24"/>
        </w:rPr>
        <w:t>.</w:t>
      </w:r>
    </w:p>
    <w:p w14:paraId="0FE0764F" w14:textId="03CB871E" w:rsidR="00FF0C64" w:rsidRPr="00C269FD" w:rsidRDefault="009F3822"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lastRenderedPageBreak/>
        <w:t xml:space="preserve">A similar method of analysis can be applied to clade 1, which has a confidence ellipse centered towards the bottom of the plot area in </w:t>
      </w:r>
      <w:r w:rsidR="000B77A1" w:rsidRPr="00C269FD">
        <w:rPr>
          <w:rFonts w:ascii="Times New Roman" w:hAnsi="Times New Roman" w:cs="Times New Roman"/>
          <w:sz w:val="24"/>
          <w:szCs w:val="24"/>
        </w:rPr>
        <w:t>Fig</w:t>
      </w:r>
      <w:r w:rsidRPr="00C269FD">
        <w:rPr>
          <w:rFonts w:ascii="Times New Roman" w:hAnsi="Times New Roman" w:cs="Times New Roman"/>
          <w:sz w:val="24"/>
          <w:szCs w:val="24"/>
        </w:rPr>
        <w:t xml:space="preserve"> 2B. The variable loading plot shows that this corresponds to a negative detection of both 4’-hydro</w:t>
      </w:r>
      <w:r w:rsidR="00253EC3" w:rsidRPr="00C269FD">
        <w:rPr>
          <w:rFonts w:ascii="Times New Roman" w:hAnsi="Times New Roman" w:cs="Times New Roman"/>
          <w:sz w:val="24"/>
          <w:szCs w:val="24"/>
        </w:rPr>
        <w:t>xy</w:t>
      </w:r>
      <w:r w:rsidRPr="00C269FD">
        <w:rPr>
          <w:rFonts w:ascii="Times New Roman" w:hAnsi="Times New Roman" w:cs="Times New Roman"/>
          <w:sz w:val="24"/>
          <w:szCs w:val="24"/>
        </w:rPr>
        <w:t>flavones and 4’-deoxyflavones</w:t>
      </w:r>
      <w:r w:rsidR="00D81DA7" w:rsidRPr="00C269FD">
        <w:rPr>
          <w:rFonts w:ascii="Times New Roman" w:hAnsi="Times New Roman" w:cs="Times New Roman"/>
          <w:sz w:val="24"/>
          <w:szCs w:val="24"/>
        </w:rPr>
        <w:t xml:space="preserve">. </w:t>
      </w:r>
      <w:r w:rsidR="00253EC3" w:rsidRPr="00C269FD">
        <w:rPr>
          <w:rFonts w:ascii="Times New Roman" w:hAnsi="Times New Roman" w:cs="Times New Roman"/>
          <w:sz w:val="24"/>
          <w:szCs w:val="24"/>
        </w:rPr>
        <w:t xml:space="preserve">Specifically, </w:t>
      </w:r>
      <w:r w:rsidR="00D81DA7" w:rsidRPr="00C269FD">
        <w:rPr>
          <w:rFonts w:ascii="Times New Roman" w:hAnsi="Times New Roman" w:cs="Times New Roman"/>
          <w:sz w:val="24"/>
          <w:szCs w:val="24"/>
        </w:rPr>
        <w:t xml:space="preserve">the </w:t>
      </w:r>
      <w:r w:rsidR="00253EC3" w:rsidRPr="00C269FD">
        <w:rPr>
          <w:rFonts w:ascii="Times New Roman" w:hAnsi="Times New Roman" w:cs="Times New Roman"/>
          <w:sz w:val="24"/>
          <w:szCs w:val="24"/>
        </w:rPr>
        <w:t xml:space="preserve">negative detection of apigenin, </w:t>
      </w:r>
      <w:proofErr w:type="spellStart"/>
      <w:r w:rsidR="00253EC3" w:rsidRPr="00C269FD">
        <w:rPr>
          <w:rFonts w:ascii="Times New Roman" w:hAnsi="Times New Roman" w:cs="Times New Roman"/>
          <w:sz w:val="24"/>
          <w:szCs w:val="24"/>
        </w:rPr>
        <w:t>apigeninG</w:t>
      </w:r>
      <w:proofErr w:type="spellEnd"/>
      <w:r w:rsidR="00253EC3" w:rsidRPr="00C269FD">
        <w:rPr>
          <w:rFonts w:ascii="Times New Roman" w:hAnsi="Times New Roman" w:cs="Times New Roman"/>
          <w:sz w:val="24"/>
          <w:szCs w:val="24"/>
        </w:rPr>
        <w:t xml:space="preserve">, chrysin, and </w:t>
      </w:r>
      <w:proofErr w:type="spellStart"/>
      <w:r w:rsidR="00253EC3" w:rsidRPr="00C269FD">
        <w:rPr>
          <w:rFonts w:ascii="Times New Roman" w:hAnsi="Times New Roman" w:cs="Times New Roman"/>
          <w:sz w:val="24"/>
          <w:szCs w:val="24"/>
        </w:rPr>
        <w:t>chrysinG</w:t>
      </w:r>
      <w:proofErr w:type="spellEnd"/>
      <w:r w:rsidR="00253EC3" w:rsidRPr="00C269FD">
        <w:rPr>
          <w:rFonts w:ascii="Times New Roman" w:hAnsi="Times New Roman" w:cs="Times New Roman"/>
          <w:sz w:val="24"/>
          <w:szCs w:val="24"/>
        </w:rPr>
        <w:t xml:space="preserve"> </w:t>
      </w:r>
      <w:r w:rsidR="00D81DA7" w:rsidRPr="00C269FD">
        <w:rPr>
          <w:rFonts w:ascii="Times New Roman" w:hAnsi="Times New Roman" w:cs="Times New Roman"/>
          <w:sz w:val="24"/>
          <w:szCs w:val="24"/>
        </w:rPr>
        <w:t>is</w:t>
      </w:r>
      <w:r w:rsidR="00253EC3" w:rsidRPr="00C269FD">
        <w:rPr>
          <w:rFonts w:ascii="Times New Roman" w:hAnsi="Times New Roman" w:cs="Times New Roman"/>
          <w:sz w:val="24"/>
          <w:szCs w:val="24"/>
        </w:rPr>
        <w:t xml:space="preserve"> most well-represented </w:t>
      </w:r>
      <w:r w:rsidR="00D81DA7" w:rsidRPr="00C269FD">
        <w:rPr>
          <w:rFonts w:ascii="Times New Roman" w:hAnsi="Times New Roman" w:cs="Times New Roman"/>
          <w:sz w:val="24"/>
          <w:szCs w:val="24"/>
        </w:rPr>
        <w:t xml:space="preserve">on the negative axis of the second principal component. Accordingly, apigenin, </w:t>
      </w:r>
      <w:proofErr w:type="spellStart"/>
      <w:r w:rsidR="00D81DA7" w:rsidRPr="00C269FD">
        <w:rPr>
          <w:rFonts w:ascii="Times New Roman" w:hAnsi="Times New Roman" w:cs="Times New Roman"/>
          <w:sz w:val="24"/>
          <w:szCs w:val="24"/>
        </w:rPr>
        <w:t>apigeninG</w:t>
      </w:r>
      <w:proofErr w:type="spellEnd"/>
      <w:r w:rsidR="00D81DA7" w:rsidRPr="00C269FD">
        <w:rPr>
          <w:rFonts w:ascii="Times New Roman" w:hAnsi="Times New Roman" w:cs="Times New Roman"/>
          <w:sz w:val="24"/>
          <w:szCs w:val="24"/>
        </w:rPr>
        <w:t xml:space="preserve">, chrysin, and </w:t>
      </w:r>
      <w:proofErr w:type="spellStart"/>
      <w:r w:rsidR="00D81DA7" w:rsidRPr="00C269FD">
        <w:rPr>
          <w:rFonts w:ascii="Times New Roman" w:hAnsi="Times New Roman" w:cs="Times New Roman"/>
          <w:sz w:val="24"/>
          <w:szCs w:val="24"/>
        </w:rPr>
        <w:t>chrysinG</w:t>
      </w:r>
      <w:proofErr w:type="spellEnd"/>
      <w:r w:rsidR="00D81DA7" w:rsidRPr="00C269FD">
        <w:rPr>
          <w:rFonts w:ascii="Times New Roman" w:hAnsi="Times New Roman" w:cs="Times New Roman"/>
          <w:sz w:val="24"/>
          <w:szCs w:val="24"/>
        </w:rPr>
        <w:t xml:space="preserve"> are detected in only 14.29%, 14.29%, </w:t>
      </w:r>
      <w:r w:rsidR="0094442F" w:rsidRPr="00C269FD">
        <w:rPr>
          <w:rFonts w:ascii="Times New Roman" w:hAnsi="Times New Roman" w:cs="Times New Roman"/>
          <w:sz w:val="24"/>
          <w:szCs w:val="24"/>
        </w:rPr>
        <w:t xml:space="preserve">14.29%, and 28.57% of species in clade 1, but globally, in 30.26%, 56.57%, 40.78%, and 65.78% of all species analyzed. </w:t>
      </w:r>
    </w:p>
    <w:p w14:paraId="2C9D88EF" w14:textId="0DAEA053" w:rsidR="00EC61D3" w:rsidRPr="00C269FD" w:rsidRDefault="00EC61D3" w:rsidP="00D52315">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differentiation of clades by metabolite profile is not possible, </w:t>
      </w:r>
      <w:r w:rsidR="00AD29F3" w:rsidRPr="00C269FD">
        <w:rPr>
          <w:rFonts w:ascii="Times New Roman" w:hAnsi="Times New Roman" w:cs="Times New Roman"/>
          <w:sz w:val="24"/>
          <w:szCs w:val="24"/>
        </w:rPr>
        <w:t>the variable loadings calculated in our MCA form several significant patterns</w:t>
      </w:r>
      <w:r w:rsidR="00F533B2">
        <w:rPr>
          <w:rFonts w:ascii="Times New Roman" w:hAnsi="Times New Roman" w:cs="Times New Roman"/>
          <w:sz w:val="24"/>
          <w:szCs w:val="24"/>
        </w:rPr>
        <w:t xml:space="preserve"> that are illustrated in the variable loading plot</w:t>
      </w:r>
      <w:r w:rsidR="00AD29F3" w:rsidRPr="00C269FD">
        <w:rPr>
          <w:rFonts w:ascii="Times New Roman" w:hAnsi="Times New Roman" w:cs="Times New Roman"/>
          <w:sz w:val="24"/>
          <w:szCs w:val="24"/>
        </w:rPr>
        <w:t xml:space="preserve">. First, </w:t>
      </w:r>
      <w:r w:rsidR="00FD00F2" w:rsidRPr="00C269FD">
        <w:rPr>
          <w:rFonts w:ascii="Times New Roman" w:hAnsi="Times New Roman" w:cs="Times New Roman"/>
          <w:sz w:val="24"/>
          <w:szCs w:val="24"/>
        </w:rPr>
        <w:t xml:space="preserve">flavonoids of the same class and detection (i.e. TRUE or FALSE) cluster together in the same quadrant. This indicates that in most species, accumulation of a flavonoid of a given class is positively correlated with accumulation of other flavonoids from that same class. Second, flavonoids of different class </w:t>
      </w:r>
      <w:r w:rsidR="00AB2A80" w:rsidRPr="00C269FD">
        <w:rPr>
          <w:rFonts w:ascii="Times New Roman" w:hAnsi="Times New Roman" w:cs="Times New Roman"/>
          <w:sz w:val="24"/>
          <w:szCs w:val="24"/>
        </w:rPr>
        <w:t xml:space="preserve">are positioned in quadrants that are directly adjacent to one another. This indicates that in most species, accumulation of one class of flavonoid is not correlated with accumulation of flavonoids from the other class. In other words, in the aerial tissues of </w:t>
      </w:r>
      <w:r w:rsidR="00AB2A80" w:rsidRPr="00C269FD">
        <w:rPr>
          <w:rFonts w:ascii="Times New Roman" w:hAnsi="Times New Roman" w:cs="Times New Roman"/>
          <w:i/>
          <w:iCs/>
          <w:sz w:val="24"/>
          <w:szCs w:val="24"/>
        </w:rPr>
        <w:t xml:space="preserve">Scutellaria </w:t>
      </w:r>
      <w:r w:rsidR="00AB2A80" w:rsidRPr="00C269FD">
        <w:rPr>
          <w:rFonts w:ascii="Times New Roman" w:hAnsi="Times New Roman" w:cs="Times New Roman"/>
          <w:sz w:val="24"/>
          <w:szCs w:val="24"/>
        </w:rPr>
        <w:t>species that we analyzed, 4’-deoxyflavone accumulation was independent of 4’-hydroxyflavone accumulation, and vice versa.</w:t>
      </w:r>
    </w:p>
    <w:p w14:paraId="02A73475" w14:textId="1D413883" w:rsidR="00D5231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 xml:space="preserve">Organ-specific </w:t>
      </w:r>
      <w:r w:rsidR="00253EC3" w:rsidRPr="00C269FD">
        <w:rPr>
          <w:rFonts w:ascii="Times New Roman" w:hAnsi="Times New Roman" w:cs="Times New Roman"/>
          <w:b/>
          <w:bCs/>
          <w:i/>
          <w:iCs/>
          <w:sz w:val="24"/>
          <w:szCs w:val="24"/>
        </w:rPr>
        <w:t>metabolite</w:t>
      </w:r>
      <w:r w:rsidRPr="00C269FD">
        <w:rPr>
          <w:rFonts w:ascii="Times New Roman" w:hAnsi="Times New Roman" w:cs="Times New Roman"/>
          <w:b/>
          <w:bCs/>
          <w:i/>
          <w:iCs/>
          <w:sz w:val="24"/>
          <w:szCs w:val="24"/>
        </w:rPr>
        <w:t xml:space="preserve"> diversity –</w:t>
      </w:r>
    </w:p>
    <w:p w14:paraId="3D3B2AEB" w14:textId="02D278E6" w:rsidR="000B5F80" w:rsidRPr="00C269FD" w:rsidRDefault="000B5F80" w:rsidP="00622F65">
      <w:pPr>
        <w:spacing w:after="0" w:line="480" w:lineRule="auto"/>
        <w:rPr>
          <w:rFonts w:ascii="Times New Roman" w:hAnsi="Times New Roman" w:cs="Times New Roman"/>
          <w:sz w:val="24"/>
          <w:szCs w:val="24"/>
        </w:rPr>
      </w:pPr>
      <w:r w:rsidRPr="00C269FD">
        <w:rPr>
          <w:rFonts w:ascii="Times New Roman" w:hAnsi="Times New Roman" w:cs="Times New Roman"/>
          <w:b/>
          <w:bCs/>
          <w:sz w:val="24"/>
          <w:szCs w:val="24"/>
        </w:rPr>
        <w:tab/>
      </w:r>
      <w:r w:rsidRPr="00C269FD">
        <w:rPr>
          <w:rFonts w:ascii="Times New Roman" w:hAnsi="Times New Roman" w:cs="Times New Roman"/>
          <w:sz w:val="24"/>
          <w:szCs w:val="24"/>
        </w:rPr>
        <w:t xml:space="preserve">From the initial set of </w:t>
      </w:r>
      <w:r w:rsidR="000B77A1" w:rsidRPr="00C269FD">
        <w:rPr>
          <w:rFonts w:ascii="Times New Roman" w:hAnsi="Times New Roman" w:cs="Times New Roman"/>
          <w:sz w:val="24"/>
          <w:szCs w:val="24"/>
        </w:rPr>
        <w:t>76</w:t>
      </w:r>
      <w:r w:rsidRPr="00C269FD">
        <w:rPr>
          <w:rFonts w:ascii="Times New Roman" w:hAnsi="Times New Roman" w:cs="Times New Roman"/>
          <w:sz w:val="24"/>
          <w:szCs w:val="24"/>
        </w:rPr>
        <w:t xml:space="preserve"> species selected for aerial tissue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we identified </w:t>
      </w:r>
      <w:r w:rsidR="00F533B2">
        <w:rPr>
          <w:rFonts w:ascii="Times New Roman" w:hAnsi="Times New Roman" w:cs="Times New Roman"/>
          <w:sz w:val="24"/>
          <w:szCs w:val="24"/>
        </w:rPr>
        <w:t>13</w:t>
      </w:r>
      <w:r w:rsidRPr="00C269FD">
        <w:rPr>
          <w:rFonts w:ascii="Times New Roman" w:hAnsi="Times New Roman" w:cs="Times New Roman"/>
          <w:sz w:val="24"/>
          <w:szCs w:val="24"/>
        </w:rPr>
        <w:t xml:space="preserve"> species with interesting accumulation patterns to investigate further.</w:t>
      </w:r>
      <w:r w:rsidR="00CF3AD1" w:rsidRPr="00C269FD">
        <w:rPr>
          <w:rFonts w:ascii="Times New Roman" w:hAnsi="Times New Roman" w:cs="Times New Roman"/>
          <w:sz w:val="24"/>
          <w:szCs w:val="24"/>
        </w:rPr>
        <w:t xml:space="preserve"> </w:t>
      </w:r>
      <w:r w:rsidR="00CF3AD1" w:rsidRPr="000D5382">
        <w:rPr>
          <w:rFonts w:ascii="Times New Roman" w:hAnsi="Times New Roman" w:cs="Times New Roman"/>
          <w:color w:val="FF0000"/>
          <w:sz w:val="24"/>
          <w:szCs w:val="24"/>
          <w:highlight w:val="yellow"/>
        </w:rPr>
        <w:t>Comment on morphology of selected species? (Fig 3).</w:t>
      </w:r>
      <w:r w:rsidRPr="00C269FD">
        <w:rPr>
          <w:rFonts w:ascii="Times New Roman" w:hAnsi="Times New Roman" w:cs="Times New Roman"/>
          <w:sz w:val="24"/>
          <w:szCs w:val="24"/>
        </w:rPr>
        <w:t xml:space="preserve"> At least one species was selected from </w:t>
      </w:r>
      <w:r w:rsidR="00897DC5">
        <w:rPr>
          <w:rFonts w:ascii="Times New Roman" w:hAnsi="Times New Roman" w:cs="Times New Roman"/>
          <w:sz w:val="24"/>
          <w:szCs w:val="24"/>
        </w:rPr>
        <w:t xml:space="preserve">4 of </w:t>
      </w:r>
      <w:r w:rsidRPr="00C269FD">
        <w:rPr>
          <w:rFonts w:ascii="Times New Roman" w:hAnsi="Times New Roman" w:cs="Times New Roman"/>
          <w:sz w:val="24"/>
          <w:szCs w:val="24"/>
        </w:rPr>
        <w:t xml:space="preserve">the </w:t>
      </w:r>
      <w:r w:rsidR="00897DC5">
        <w:rPr>
          <w:rFonts w:ascii="Times New Roman" w:hAnsi="Times New Roman" w:cs="Times New Roman"/>
          <w:sz w:val="24"/>
          <w:szCs w:val="24"/>
        </w:rPr>
        <w:t>5</w:t>
      </w:r>
      <w:r w:rsidRPr="00C269FD">
        <w:rPr>
          <w:rFonts w:ascii="Times New Roman" w:hAnsi="Times New Roman" w:cs="Times New Roman"/>
          <w:sz w:val="24"/>
          <w:szCs w:val="24"/>
        </w:rPr>
        <w:t xml:space="preserve"> clades identified</w:t>
      </w:r>
      <w:r w:rsidR="000B77A1" w:rsidRPr="00C269FD">
        <w:rPr>
          <w:rFonts w:ascii="Times New Roman" w:hAnsi="Times New Roman" w:cs="Times New Roman"/>
          <w:sz w:val="24"/>
          <w:szCs w:val="24"/>
        </w:rPr>
        <w:t xml:space="preserve"> in our phylogenetic analysis</w:t>
      </w:r>
      <w:r w:rsidRPr="00C269FD">
        <w:rPr>
          <w:rFonts w:ascii="Times New Roman" w:hAnsi="Times New Roman" w:cs="Times New Roman"/>
          <w:sz w:val="24"/>
          <w:szCs w:val="24"/>
        </w:rPr>
        <w:t>.</w:t>
      </w:r>
      <w:r w:rsidR="00897DC5">
        <w:rPr>
          <w:rFonts w:ascii="Times New Roman" w:hAnsi="Times New Roman" w:cs="Times New Roman"/>
          <w:sz w:val="24"/>
          <w:szCs w:val="24"/>
        </w:rPr>
        <w:t xml:space="preserve"> Due to limited access to plant material, no species were selected from clade 1.</w:t>
      </w:r>
      <w:r w:rsidRPr="00C269FD">
        <w:rPr>
          <w:rFonts w:ascii="Times New Roman" w:hAnsi="Times New Roman" w:cs="Times New Roman"/>
          <w:sz w:val="24"/>
          <w:szCs w:val="24"/>
        </w:rPr>
        <w:t xml:space="preserve"> The selected species were grown fresh, and tissue samples taken in </w:t>
      </w:r>
      <w:r w:rsidRPr="00C269FD">
        <w:rPr>
          <w:rFonts w:ascii="Times New Roman" w:hAnsi="Times New Roman" w:cs="Times New Roman"/>
          <w:sz w:val="24"/>
          <w:szCs w:val="24"/>
        </w:rPr>
        <w:lastRenderedPageBreak/>
        <w:t>triplicate from the roots, stems, and leaves of mature plants.</w:t>
      </w:r>
      <w:r w:rsidR="0063506D" w:rsidRPr="00C269FD">
        <w:rPr>
          <w:rFonts w:ascii="Times New Roman" w:hAnsi="Times New Roman" w:cs="Times New Roman"/>
          <w:sz w:val="24"/>
          <w:szCs w:val="24"/>
        </w:rPr>
        <w:t xml:space="preserve"> W</w:t>
      </w:r>
      <w:r w:rsidR="004305CD" w:rsidRPr="00C269FD">
        <w:rPr>
          <w:rFonts w:ascii="Times New Roman" w:hAnsi="Times New Roman" w:cs="Times New Roman"/>
          <w:sz w:val="24"/>
          <w:szCs w:val="24"/>
        </w:rPr>
        <w:t xml:space="preserve">e applied HPLC to quantify concentrations of the same 15 </w:t>
      </w:r>
      <w:r w:rsidR="00253EC3" w:rsidRPr="00C269FD">
        <w:rPr>
          <w:rFonts w:ascii="Times New Roman" w:hAnsi="Times New Roman" w:cs="Times New Roman"/>
          <w:sz w:val="24"/>
          <w:szCs w:val="24"/>
        </w:rPr>
        <w:t>metabolite</w:t>
      </w:r>
      <w:r w:rsidR="004305CD" w:rsidRPr="00C269FD">
        <w:rPr>
          <w:rFonts w:ascii="Times New Roman" w:hAnsi="Times New Roman" w:cs="Times New Roman"/>
          <w:sz w:val="24"/>
          <w:szCs w:val="24"/>
        </w:rPr>
        <w:t>s as in our aerial tissue analysis.</w:t>
      </w:r>
    </w:p>
    <w:p w14:paraId="2967EC8B" w14:textId="57F3E4CB" w:rsidR="00191117" w:rsidRPr="00C269FD" w:rsidRDefault="00FA3FE7" w:rsidP="00C63036">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FD6194" w:rsidRPr="00C269FD">
        <w:rPr>
          <w:rFonts w:ascii="Times New Roman" w:hAnsi="Times New Roman" w:cs="Times New Roman"/>
          <w:sz w:val="24"/>
          <w:szCs w:val="24"/>
        </w:rPr>
        <w:t>Based on our</w:t>
      </w:r>
      <w:r w:rsidRPr="00C269FD">
        <w:rPr>
          <w:rFonts w:ascii="Times New Roman" w:hAnsi="Times New Roman" w:cs="Times New Roman"/>
          <w:sz w:val="24"/>
          <w:szCs w:val="24"/>
        </w:rPr>
        <w:t xml:space="preserve">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profiling results, the 4’-deoxyflavone pathway </w:t>
      </w:r>
      <w:r w:rsidR="00FD6194" w:rsidRPr="00C269FD">
        <w:rPr>
          <w:rFonts w:ascii="Times New Roman" w:hAnsi="Times New Roman" w:cs="Times New Roman"/>
          <w:sz w:val="24"/>
          <w:szCs w:val="24"/>
        </w:rPr>
        <w:t>appears to be</w:t>
      </w:r>
      <w:r w:rsidRPr="00C269FD">
        <w:rPr>
          <w:rFonts w:ascii="Times New Roman" w:hAnsi="Times New Roman" w:cs="Times New Roman"/>
          <w:sz w:val="24"/>
          <w:szCs w:val="24"/>
        </w:rPr>
        <w:t xml:space="preserve"> very well conserved across all of the species we selected</w:t>
      </w:r>
      <w:r w:rsidR="00DC3533" w:rsidRPr="00C269FD">
        <w:rPr>
          <w:rFonts w:ascii="Times New Roman" w:hAnsi="Times New Roman" w:cs="Times New Roman"/>
          <w:sz w:val="24"/>
          <w:szCs w:val="24"/>
        </w:rPr>
        <w:t xml:space="preserve"> </w:t>
      </w:r>
      <w:r w:rsidR="00F26538" w:rsidRPr="00C269FD">
        <w:rPr>
          <w:rFonts w:ascii="Times New Roman" w:hAnsi="Times New Roman" w:cs="Times New Roman"/>
          <w:sz w:val="24"/>
          <w:szCs w:val="24"/>
        </w:rPr>
        <w:t>(</w:t>
      </w:r>
      <w:r w:rsidR="00DC3533" w:rsidRPr="00C269FD">
        <w:rPr>
          <w:rFonts w:ascii="Times New Roman" w:hAnsi="Times New Roman" w:cs="Times New Roman"/>
          <w:sz w:val="24"/>
          <w:szCs w:val="24"/>
        </w:rPr>
        <w:t>Fig 4)</w:t>
      </w:r>
      <w:r w:rsidRPr="00C269FD">
        <w:rPr>
          <w:rFonts w:ascii="Times New Roman" w:hAnsi="Times New Roman" w:cs="Times New Roman"/>
          <w:sz w:val="24"/>
          <w:szCs w:val="24"/>
        </w:rPr>
        <w:t>.</w:t>
      </w:r>
      <w:r w:rsidR="00CF3AD1" w:rsidRPr="00C269FD">
        <w:rPr>
          <w:rFonts w:ascii="Times New Roman" w:hAnsi="Times New Roman" w:cs="Times New Roman"/>
          <w:sz w:val="24"/>
          <w:szCs w:val="24"/>
        </w:rPr>
        <w:t xml:space="preserve"> We detected </w:t>
      </w:r>
      <w:r w:rsidR="00F26538" w:rsidRPr="00C269FD">
        <w:rPr>
          <w:rFonts w:ascii="Times New Roman" w:hAnsi="Times New Roman" w:cs="Times New Roman"/>
          <w:sz w:val="24"/>
          <w:szCs w:val="24"/>
        </w:rPr>
        <w:t>at least two 4’-deoxyflaonves in all of the species</w:t>
      </w:r>
      <w:r w:rsidR="0079247C" w:rsidRPr="00C269FD">
        <w:rPr>
          <w:rFonts w:ascii="Times New Roman" w:hAnsi="Times New Roman" w:cs="Times New Roman"/>
          <w:sz w:val="24"/>
          <w:szCs w:val="24"/>
        </w:rPr>
        <w:t xml:space="preserve"> we analyzed</w:t>
      </w:r>
      <w:r w:rsidR="00F26538" w:rsidRPr="00C269FD">
        <w:rPr>
          <w:rFonts w:ascii="Times New Roman" w:hAnsi="Times New Roman" w:cs="Times New Roman"/>
          <w:sz w:val="24"/>
          <w:szCs w:val="24"/>
        </w:rPr>
        <w:t xml:space="preserve">, and at least four in all but </w:t>
      </w:r>
      <w:r w:rsidR="00EF7EEA">
        <w:rPr>
          <w:rFonts w:ascii="Times New Roman" w:hAnsi="Times New Roman" w:cs="Times New Roman"/>
          <w:sz w:val="24"/>
          <w:szCs w:val="24"/>
        </w:rPr>
        <w:t>two</w:t>
      </w:r>
      <w:r w:rsidR="00F26538" w:rsidRPr="00C269FD">
        <w:rPr>
          <w:rFonts w:ascii="Times New Roman" w:hAnsi="Times New Roman" w:cs="Times New Roman"/>
          <w:sz w:val="24"/>
          <w:szCs w:val="24"/>
        </w:rPr>
        <w:t xml:space="preserve"> species,</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w:t>
      </w:r>
      <w:proofErr w:type="spellStart"/>
      <w:r w:rsidR="00EF7EEA">
        <w:rPr>
          <w:rFonts w:ascii="Times New Roman" w:hAnsi="Times New Roman" w:cs="Times New Roman"/>
          <w:i/>
          <w:iCs/>
          <w:sz w:val="24"/>
          <w:szCs w:val="24"/>
        </w:rPr>
        <w:t>suffrutescens</w:t>
      </w:r>
      <w:proofErr w:type="spellEnd"/>
      <w:r w:rsidR="00EF7EEA">
        <w:rPr>
          <w:rFonts w:ascii="Times New Roman" w:hAnsi="Times New Roman" w:cs="Times New Roman"/>
          <w:i/>
          <w:iCs/>
          <w:sz w:val="24"/>
          <w:szCs w:val="24"/>
        </w:rPr>
        <w:t xml:space="preserve"> </w:t>
      </w:r>
      <w:r w:rsidR="00EF7EEA">
        <w:rPr>
          <w:rFonts w:ascii="Times New Roman" w:hAnsi="Times New Roman" w:cs="Times New Roman"/>
          <w:sz w:val="24"/>
          <w:szCs w:val="24"/>
        </w:rPr>
        <w:t>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 insignis</w:t>
      </w:r>
      <w:r w:rsidR="00F26538" w:rsidRPr="00C269FD">
        <w:rPr>
          <w:rFonts w:ascii="Times New Roman" w:hAnsi="Times New Roman" w:cs="Times New Roman"/>
          <w:sz w:val="24"/>
          <w:szCs w:val="24"/>
        </w:rPr>
        <w:t>.</w:t>
      </w:r>
      <w:r w:rsidR="00EF7EEA">
        <w:rPr>
          <w:rFonts w:ascii="Times New Roman" w:hAnsi="Times New Roman" w:cs="Times New Roman"/>
          <w:sz w:val="24"/>
          <w:szCs w:val="24"/>
        </w:rPr>
        <w:t xml:space="preserve"> </w:t>
      </w:r>
      <w:r w:rsidR="00EF7EEA">
        <w:rPr>
          <w:rFonts w:ascii="Times New Roman" w:hAnsi="Times New Roman" w:cs="Times New Roman"/>
          <w:i/>
          <w:iCs/>
          <w:sz w:val="24"/>
          <w:szCs w:val="24"/>
        </w:rPr>
        <w:t xml:space="preserve">S. </w:t>
      </w:r>
      <w:proofErr w:type="spellStart"/>
      <w:r w:rsidR="00EF7EEA">
        <w:rPr>
          <w:rFonts w:ascii="Times New Roman" w:hAnsi="Times New Roman" w:cs="Times New Roman"/>
          <w:i/>
          <w:iCs/>
          <w:sz w:val="24"/>
          <w:szCs w:val="24"/>
        </w:rPr>
        <w:t>suffrutescens</w:t>
      </w:r>
      <w:proofErr w:type="spellEnd"/>
      <w:r w:rsidR="00EF7EEA">
        <w:rPr>
          <w:rFonts w:ascii="Times New Roman" w:hAnsi="Times New Roman" w:cs="Times New Roman"/>
          <w:i/>
          <w:iCs/>
          <w:sz w:val="24"/>
          <w:szCs w:val="24"/>
        </w:rPr>
        <w:t xml:space="preserve"> </w:t>
      </w:r>
      <w:r w:rsidR="00EF7EEA">
        <w:rPr>
          <w:rFonts w:ascii="Times New Roman" w:hAnsi="Times New Roman" w:cs="Times New Roman"/>
          <w:sz w:val="24"/>
          <w:szCs w:val="24"/>
        </w:rPr>
        <w:t>accumulated high concentrations of baicalein and baicalin, and</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5A4829" w:rsidRPr="00C269FD">
        <w:rPr>
          <w:rFonts w:ascii="Times New Roman" w:hAnsi="Times New Roman" w:cs="Times New Roman"/>
          <w:i/>
          <w:iCs/>
          <w:sz w:val="24"/>
          <w:szCs w:val="24"/>
        </w:rPr>
        <w:t>. insignis</w:t>
      </w:r>
      <w:r w:rsidR="00F26538" w:rsidRPr="00C269FD">
        <w:rPr>
          <w:rFonts w:ascii="Times New Roman" w:hAnsi="Times New Roman" w:cs="Times New Roman"/>
          <w:sz w:val="24"/>
          <w:szCs w:val="24"/>
        </w:rPr>
        <w:t xml:space="preserve"> a</w:t>
      </w:r>
      <w:r w:rsidR="005A4829" w:rsidRPr="00C269FD">
        <w:rPr>
          <w:rFonts w:ascii="Times New Roman" w:hAnsi="Times New Roman" w:cs="Times New Roman"/>
          <w:sz w:val="24"/>
          <w:szCs w:val="24"/>
        </w:rPr>
        <w:t xml:space="preserve">ccumulated only wogonin and wogonoside </w:t>
      </w:r>
      <w:r w:rsidR="00E704F4" w:rsidRPr="00C269FD">
        <w:rPr>
          <w:rFonts w:ascii="Times New Roman" w:hAnsi="Times New Roman" w:cs="Times New Roman"/>
          <w:sz w:val="24"/>
          <w:szCs w:val="24"/>
        </w:rPr>
        <w:t>at</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relatively</w:t>
      </w:r>
      <w:r w:rsidR="005A4829" w:rsidRPr="00C269FD">
        <w:rPr>
          <w:rFonts w:ascii="Times New Roman" w:hAnsi="Times New Roman" w:cs="Times New Roman"/>
          <w:sz w:val="24"/>
          <w:szCs w:val="24"/>
        </w:rPr>
        <w:t xml:space="preserve"> </w:t>
      </w:r>
      <w:r w:rsidR="00E704F4" w:rsidRPr="00C269FD">
        <w:rPr>
          <w:rFonts w:ascii="Times New Roman" w:hAnsi="Times New Roman" w:cs="Times New Roman"/>
          <w:sz w:val="24"/>
          <w:szCs w:val="24"/>
        </w:rPr>
        <w:t>low</w:t>
      </w:r>
      <w:r w:rsidR="005A4829" w:rsidRPr="00C269FD">
        <w:rPr>
          <w:rFonts w:ascii="Times New Roman" w:hAnsi="Times New Roman" w:cs="Times New Roman"/>
          <w:sz w:val="24"/>
          <w:szCs w:val="24"/>
        </w:rPr>
        <w:t xml:space="preserve"> concentrations</w:t>
      </w:r>
      <w:r w:rsidR="00D16792" w:rsidRPr="00C269FD">
        <w:rPr>
          <w:rFonts w:ascii="Times New Roman" w:hAnsi="Times New Roman" w:cs="Times New Roman"/>
          <w:sz w:val="24"/>
          <w:szCs w:val="24"/>
        </w:rPr>
        <w:t xml:space="preserve"> </w:t>
      </w:r>
      <w:r w:rsidR="00A55B9C" w:rsidRPr="00C269FD">
        <w:rPr>
          <w:rFonts w:ascii="Times New Roman" w:hAnsi="Times New Roman" w:cs="Times New Roman"/>
          <w:sz w:val="24"/>
          <w:szCs w:val="24"/>
        </w:rPr>
        <w:t xml:space="preserve">as compared to those in other species. </w:t>
      </w:r>
    </w:p>
    <w:p w14:paraId="3319A348" w14:textId="79224D62" w:rsidR="00191117" w:rsidRPr="00C269FD" w:rsidRDefault="00D16792" w:rsidP="00191117">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Interestingly, although chrysin </w:t>
      </w:r>
      <w:r w:rsidR="00F26538" w:rsidRPr="00C269FD">
        <w:rPr>
          <w:rFonts w:ascii="Times New Roman" w:hAnsi="Times New Roman" w:cs="Times New Roman"/>
          <w:sz w:val="24"/>
          <w:szCs w:val="24"/>
        </w:rPr>
        <w:t xml:space="preserve">is proposed to </w:t>
      </w:r>
      <w:r w:rsidRPr="00C269FD">
        <w:rPr>
          <w:rFonts w:ascii="Times New Roman" w:hAnsi="Times New Roman" w:cs="Times New Roman"/>
          <w:sz w:val="24"/>
          <w:szCs w:val="24"/>
        </w:rPr>
        <w:t xml:space="preserve">serve as a precursor for </w:t>
      </w:r>
      <w:r w:rsidR="007540F9" w:rsidRPr="00C269FD">
        <w:rPr>
          <w:rFonts w:ascii="Times New Roman" w:hAnsi="Times New Roman" w:cs="Times New Roman"/>
          <w:sz w:val="24"/>
          <w:szCs w:val="24"/>
        </w:rPr>
        <w:t>all</w:t>
      </w:r>
      <w:r w:rsidRPr="00C269FD">
        <w:rPr>
          <w:rFonts w:ascii="Times New Roman" w:hAnsi="Times New Roman" w:cs="Times New Roman"/>
          <w:sz w:val="24"/>
          <w:szCs w:val="24"/>
        </w:rPr>
        <w:t xml:space="preserve"> the 4’-deoxyflavon</w:t>
      </w:r>
      <w:r w:rsidR="00A55B9C" w:rsidRPr="00C269FD">
        <w:rPr>
          <w:rFonts w:ascii="Times New Roman" w:hAnsi="Times New Roman" w:cs="Times New Roman"/>
          <w:sz w:val="24"/>
          <w:szCs w:val="24"/>
        </w:rPr>
        <w:t>es</w:t>
      </w:r>
      <w:r w:rsidRPr="00C269FD">
        <w:rPr>
          <w:rFonts w:ascii="Times New Roman" w:hAnsi="Times New Roman" w:cs="Times New Roman"/>
          <w:sz w:val="24"/>
          <w:szCs w:val="24"/>
        </w:rPr>
        <w:t xml:space="preserve"> we quantified, </w:t>
      </w:r>
      <w:r w:rsidR="00855E5E" w:rsidRPr="00C269FD">
        <w:rPr>
          <w:rFonts w:ascii="Times New Roman" w:hAnsi="Times New Roman" w:cs="Times New Roman"/>
          <w:sz w:val="24"/>
          <w:szCs w:val="24"/>
        </w:rPr>
        <w:t xml:space="preserve">we only detected chrysin in the </w:t>
      </w:r>
      <w:r w:rsidR="00C55602" w:rsidRPr="00C269FD">
        <w:rPr>
          <w:rFonts w:ascii="Times New Roman" w:hAnsi="Times New Roman" w:cs="Times New Roman"/>
          <w:sz w:val="24"/>
          <w:szCs w:val="24"/>
        </w:rPr>
        <w:t>root tissues</w:t>
      </w:r>
      <w:r w:rsidR="00855E5E" w:rsidRPr="00C269FD">
        <w:rPr>
          <w:rFonts w:ascii="Times New Roman" w:hAnsi="Times New Roman" w:cs="Times New Roman"/>
          <w:sz w:val="24"/>
          <w:szCs w:val="24"/>
        </w:rPr>
        <w:t xml:space="preserve"> of </w:t>
      </w:r>
      <w:r w:rsidR="00EF7EEA">
        <w:rPr>
          <w:rFonts w:ascii="Times New Roman" w:hAnsi="Times New Roman" w:cs="Times New Roman"/>
          <w:sz w:val="24"/>
          <w:szCs w:val="24"/>
        </w:rPr>
        <w:t>one</w:t>
      </w:r>
      <w:r w:rsidR="00855E5E" w:rsidRPr="00C269FD">
        <w:rPr>
          <w:rFonts w:ascii="Times New Roman" w:hAnsi="Times New Roman" w:cs="Times New Roman"/>
          <w:sz w:val="24"/>
          <w:szCs w:val="24"/>
        </w:rPr>
        <w:t xml:space="preserve"> species</w:t>
      </w:r>
      <w:r w:rsidR="00C55602" w:rsidRPr="00C269FD">
        <w:rPr>
          <w:rFonts w:ascii="Times New Roman" w:hAnsi="Times New Roman" w:cs="Times New Roman"/>
          <w:sz w:val="24"/>
          <w:szCs w:val="24"/>
        </w:rPr>
        <w:t xml:space="preserve">, and its glycosylated form, </w:t>
      </w:r>
      <w:proofErr w:type="spellStart"/>
      <w:r w:rsidR="00C55602" w:rsidRPr="00C269FD">
        <w:rPr>
          <w:rFonts w:ascii="Times New Roman" w:hAnsi="Times New Roman" w:cs="Times New Roman"/>
          <w:sz w:val="24"/>
          <w:szCs w:val="24"/>
        </w:rPr>
        <w:t>chrysinG</w:t>
      </w:r>
      <w:proofErr w:type="spellEnd"/>
      <w:r w:rsidR="00C55602" w:rsidRPr="00C269FD">
        <w:rPr>
          <w:rFonts w:ascii="Times New Roman" w:hAnsi="Times New Roman" w:cs="Times New Roman"/>
          <w:sz w:val="24"/>
          <w:szCs w:val="24"/>
        </w:rPr>
        <w:t xml:space="preserve">, in </w:t>
      </w:r>
      <w:r w:rsidR="00EF7EEA">
        <w:rPr>
          <w:rFonts w:ascii="Times New Roman" w:hAnsi="Times New Roman" w:cs="Times New Roman"/>
          <w:sz w:val="24"/>
          <w:szCs w:val="24"/>
        </w:rPr>
        <w:t>six</w:t>
      </w:r>
      <w:r w:rsidR="00855E5E" w:rsidRPr="00C269FD">
        <w:rPr>
          <w:rFonts w:ascii="Times New Roman" w:hAnsi="Times New Roman" w:cs="Times New Roman"/>
          <w:sz w:val="24"/>
          <w:szCs w:val="24"/>
        </w:rPr>
        <w:t xml:space="preserve">. </w:t>
      </w:r>
      <w:r w:rsidR="007540F9" w:rsidRPr="00C269FD">
        <w:rPr>
          <w:rFonts w:ascii="Times New Roman" w:hAnsi="Times New Roman" w:cs="Times New Roman"/>
          <w:sz w:val="24"/>
          <w:szCs w:val="24"/>
        </w:rPr>
        <w:t>This rarity in detection is possibly a result of c</w:t>
      </w:r>
      <w:r w:rsidR="00C55602" w:rsidRPr="00C269FD">
        <w:rPr>
          <w:rFonts w:ascii="Times New Roman" w:hAnsi="Times New Roman" w:cs="Times New Roman"/>
          <w:sz w:val="24"/>
          <w:szCs w:val="24"/>
        </w:rPr>
        <w:t xml:space="preserve">hrysin </w:t>
      </w:r>
      <w:r w:rsidR="007540F9" w:rsidRPr="00C269FD">
        <w:rPr>
          <w:rFonts w:ascii="Times New Roman" w:hAnsi="Times New Roman" w:cs="Times New Roman"/>
          <w:sz w:val="24"/>
          <w:szCs w:val="24"/>
        </w:rPr>
        <w:t xml:space="preserve">rapidly </w:t>
      </w:r>
      <w:r w:rsidR="00C55602" w:rsidRPr="00C269FD">
        <w:rPr>
          <w:rFonts w:ascii="Times New Roman" w:hAnsi="Times New Roman" w:cs="Times New Roman"/>
          <w:sz w:val="24"/>
          <w:szCs w:val="24"/>
        </w:rPr>
        <w:t xml:space="preserve">being converted into downstream products before it accumulates to </w:t>
      </w:r>
      <w:r w:rsidR="007540F9" w:rsidRPr="00C269FD">
        <w:rPr>
          <w:rFonts w:ascii="Times New Roman" w:hAnsi="Times New Roman" w:cs="Times New Roman"/>
          <w:sz w:val="24"/>
          <w:szCs w:val="24"/>
        </w:rPr>
        <w:t>a level</w:t>
      </w:r>
      <w:r w:rsidR="00C55602" w:rsidRPr="00C269FD">
        <w:rPr>
          <w:rFonts w:ascii="Times New Roman" w:hAnsi="Times New Roman" w:cs="Times New Roman"/>
          <w:sz w:val="24"/>
          <w:szCs w:val="24"/>
        </w:rPr>
        <w:t xml:space="preserve"> detectable by our HPLC method.</w:t>
      </w:r>
      <w:r w:rsidR="007540F9" w:rsidRPr="00C269FD">
        <w:rPr>
          <w:rFonts w:ascii="Times New Roman" w:hAnsi="Times New Roman" w:cs="Times New Roman"/>
          <w:sz w:val="24"/>
          <w:szCs w:val="24"/>
        </w:rPr>
        <w:t xml:space="preserve"> </w:t>
      </w:r>
    </w:p>
    <w:p w14:paraId="7069028A" w14:textId="36CE5AB9" w:rsidR="00374B91" w:rsidRPr="00C269FD" w:rsidRDefault="00E704F4" w:rsidP="00191117">
      <w:pPr>
        <w:spacing w:after="0" w:line="480" w:lineRule="auto"/>
        <w:ind w:firstLine="720"/>
        <w:rPr>
          <w:rFonts w:ascii="Times New Roman" w:hAnsi="Times New Roman" w:cs="Times New Roman"/>
          <w:color w:val="FF0000"/>
          <w:sz w:val="24"/>
          <w:szCs w:val="24"/>
        </w:rPr>
      </w:pPr>
      <w:r w:rsidRPr="00C269FD">
        <w:rPr>
          <w:rFonts w:ascii="Times New Roman" w:hAnsi="Times New Roman" w:cs="Times New Roman"/>
          <w:sz w:val="24"/>
          <w:szCs w:val="24"/>
        </w:rPr>
        <w:t xml:space="preserve">The absence of 4’-hydroxyflavones in </w:t>
      </w:r>
      <w:r w:rsidR="00561C0B" w:rsidRPr="00C269FD">
        <w:rPr>
          <w:rFonts w:ascii="Times New Roman" w:hAnsi="Times New Roman" w:cs="Times New Roman"/>
          <w:sz w:val="24"/>
          <w:szCs w:val="24"/>
        </w:rPr>
        <w:t xml:space="preserve">the root tissues of all but </w:t>
      </w:r>
      <w:r w:rsidR="000566F0">
        <w:rPr>
          <w:rFonts w:ascii="Times New Roman" w:hAnsi="Times New Roman" w:cs="Times New Roman"/>
          <w:sz w:val="24"/>
          <w:szCs w:val="24"/>
        </w:rPr>
        <w:t>one</w:t>
      </w:r>
      <w:r w:rsidR="00561C0B" w:rsidRPr="00C269FD">
        <w:rPr>
          <w:rFonts w:ascii="Times New Roman" w:hAnsi="Times New Roman" w:cs="Times New Roman"/>
          <w:sz w:val="24"/>
          <w:szCs w:val="24"/>
        </w:rPr>
        <w:t xml:space="preserve"> species</w:t>
      </w:r>
      <w:r w:rsidR="008A4AA3" w:rsidRPr="00C269FD">
        <w:rPr>
          <w:rFonts w:ascii="Times New Roman" w:hAnsi="Times New Roman" w:cs="Times New Roman"/>
          <w:sz w:val="24"/>
          <w:szCs w:val="24"/>
        </w:rPr>
        <w:t xml:space="preserve"> (</w:t>
      </w:r>
      <w:r w:rsidR="008A4AA3" w:rsidRPr="00C269FD">
        <w:rPr>
          <w:rFonts w:ascii="Times New Roman" w:hAnsi="Times New Roman" w:cs="Times New Roman"/>
          <w:i/>
          <w:iCs/>
          <w:sz w:val="24"/>
          <w:szCs w:val="24"/>
        </w:rPr>
        <w:t xml:space="preserve">S. </w:t>
      </w:r>
      <w:proofErr w:type="spellStart"/>
      <w:r w:rsidR="008A4AA3" w:rsidRPr="00C269FD">
        <w:rPr>
          <w:rFonts w:ascii="Times New Roman" w:hAnsi="Times New Roman" w:cs="Times New Roman"/>
          <w:i/>
          <w:iCs/>
          <w:sz w:val="24"/>
          <w:szCs w:val="24"/>
        </w:rPr>
        <w:t>leonardii</w:t>
      </w:r>
      <w:proofErr w:type="spellEnd"/>
      <w:r w:rsidR="008A4AA3" w:rsidRPr="00C269FD">
        <w:rPr>
          <w:rFonts w:ascii="Times New Roman" w:hAnsi="Times New Roman" w:cs="Times New Roman"/>
          <w:sz w:val="24"/>
          <w:szCs w:val="24"/>
        </w:rPr>
        <w:t>)</w:t>
      </w:r>
      <w:r w:rsidR="00561C0B" w:rsidRPr="00C269FD">
        <w:rPr>
          <w:rFonts w:ascii="Times New Roman" w:hAnsi="Times New Roman" w:cs="Times New Roman"/>
          <w:sz w:val="24"/>
          <w:szCs w:val="24"/>
        </w:rPr>
        <w:t xml:space="preserve"> indicates </w:t>
      </w:r>
      <w:r w:rsidR="00D16792" w:rsidRPr="00C269FD">
        <w:rPr>
          <w:rFonts w:ascii="Times New Roman" w:hAnsi="Times New Roman" w:cs="Times New Roman"/>
          <w:sz w:val="24"/>
          <w:szCs w:val="24"/>
        </w:rPr>
        <w:t>the specificity of the</w:t>
      </w:r>
      <w:r w:rsidR="008A4AA3" w:rsidRPr="00C269FD">
        <w:rPr>
          <w:rFonts w:ascii="Times New Roman" w:hAnsi="Times New Roman" w:cs="Times New Roman"/>
          <w:sz w:val="24"/>
          <w:szCs w:val="24"/>
        </w:rPr>
        <w:t xml:space="preserve"> 4’-hydroxyflavone</w:t>
      </w:r>
      <w:r w:rsidR="00D16792" w:rsidRPr="00C269FD">
        <w:rPr>
          <w:rFonts w:ascii="Times New Roman" w:hAnsi="Times New Roman" w:cs="Times New Roman"/>
          <w:sz w:val="24"/>
          <w:szCs w:val="24"/>
        </w:rPr>
        <w:t xml:space="preserve"> biosynthetic pathway </w:t>
      </w:r>
      <w:r w:rsidR="00561C0B" w:rsidRPr="00C269FD">
        <w:rPr>
          <w:rFonts w:ascii="Times New Roman" w:hAnsi="Times New Roman" w:cs="Times New Roman"/>
          <w:sz w:val="24"/>
          <w:szCs w:val="24"/>
        </w:rPr>
        <w:t>to the aerial tissues of the plant</w:t>
      </w:r>
      <w:r w:rsidR="0036307F" w:rsidRPr="00C269FD">
        <w:rPr>
          <w:rFonts w:ascii="Times New Roman" w:hAnsi="Times New Roman" w:cs="Times New Roman"/>
          <w:sz w:val="24"/>
          <w:szCs w:val="24"/>
        </w:rPr>
        <w:t xml:space="preserve">, in line with </w:t>
      </w:r>
      <w:r w:rsidR="00F26538" w:rsidRPr="00C269FD">
        <w:rPr>
          <w:rFonts w:ascii="Times New Roman" w:hAnsi="Times New Roman" w:cs="Times New Roman"/>
          <w:sz w:val="24"/>
          <w:szCs w:val="24"/>
        </w:rPr>
        <w:t>that</w:t>
      </w:r>
      <w:r w:rsidR="0036307F" w:rsidRPr="00C269FD">
        <w:rPr>
          <w:rFonts w:ascii="Times New Roman" w:hAnsi="Times New Roman" w:cs="Times New Roman"/>
          <w:sz w:val="24"/>
          <w:szCs w:val="24"/>
        </w:rPr>
        <w:t xml:space="preserve"> described for </w:t>
      </w:r>
      <w:r w:rsidR="0036307F" w:rsidRPr="00C269FD">
        <w:rPr>
          <w:rFonts w:ascii="Times New Roman" w:hAnsi="Times New Roman" w:cs="Times New Roman"/>
          <w:i/>
          <w:iCs/>
          <w:sz w:val="24"/>
          <w:szCs w:val="24"/>
        </w:rPr>
        <w:t xml:space="preserve">S. baicalensis </w:t>
      </w:r>
      <w:r w:rsidR="0036307F" w:rsidRPr="00C269FD">
        <w:rPr>
          <w:rFonts w:ascii="Times New Roman" w:hAnsi="Times New Roman" w:cs="Times New Roman"/>
          <w:i/>
          <w:iCs/>
          <w:sz w:val="24"/>
          <w:szCs w:val="24"/>
        </w:rPr>
        <w:fldChar w:fldCharType="begin"/>
      </w:r>
      <w:r w:rsidR="0036307F" w:rsidRPr="00C269FD">
        <w:rPr>
          <w:rFonts w:ascii="Times New Roman" w:hAnsi="Times New Roman" w:cs="Times New Roman"/>
          <w:i/>
          <w:iCs/>
          <w:sz w:val="24"/>
          <w:szCs w:val="24"/>
        </w:rPr>
        <w:instrText xml:space="preserve"> ADDIN ZOTERO_ITEM CSL_CITATION {"citationID":"CjF4NVZs","properties":{"formattedCitation":"(Q. Zhao, Zhang, et al., 2016)","plainCitation":"(Q. Zhao, Zhang, et al., 2016)","noteIndex":0},"citationItems":[{"id":6,"uris":["http://zotero.org/users/local/KHNG6xlm/items/7WDATX6W"],"uri":["http://zotero.org/users/local/KHNG6xlm/items/7WDATX6W"],"itemData":{"id":6,"type":"article-journal","abstract":"Wogonin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36307F" w:rsidRPr="00C269FD">
        <w:rPr>
          <w:rFonts w:ascii="Times New Roman" w:hAnsi="Times New Roman" w:cs="Times New Roman"/>
          <w:i/>
          <w:iCs/>
          <w:sz w:val="24"/>
          <w:szCs w:val="24"/>
        </w:rPr>
        <w:fldChar w:fldCharType="separate"/>
      </w:r>
      <w:r w:rsidR="0036307F" w:rsidRPr="00C269FD">
        <w:rPr>
          <w:rFonts w:ascii="Times New Roman" w:hAnsi="Times New Roman" w:cs="Times New Roman"/>
          <w:sz w:val="24"/>
        </w:rPr>
        <w:t>(Q. Zhao, Zhang, et al., 2016)</w:t>
      </w:r>
      <w:r w:rsidR="0036307F" w:rsidRPr="00C269FD">
        <w:rPr>
          <w:rFonts w:ascii="Times New Roman" w:hAnsi="Times New Roman" w:cs="Times New Roman"/>
          <w:i/>
          <w:iCs/>
          <w:sz w:val="24"/>
          <w:szCs w:val="24"/>
        </w:rPr>
        <w:fldChar w:fldCharType="end"/>
      </w:r>
      <w:r w:rsidR="00561C0B" w:rsidRPr="00C269FD">
        <w:rPr>
          <w:rFonts w:ascii="Times New Roman" w:hAnsi="Times New Roman" w:cs="Times New Roman"/>
          <w:sz w:val="24"/>
          <w:szCs w:val="24"/>
        </w:rPr>
        <w:t>.</w:t>
      </w:r>
      <w:r w:rsidR="00F26538" w:rsidRPr="00C269FD">
        <w:rPr>
          <w:rFonts w:ascii="Times New Roman" w:hAnsi="Times New Roman" w:cs="Times New Roman"/>
          <w:sz w:val="24"/>
          <w:szCs w:val="24"/>
        </w:rPr>
        <w:t xml:space="preserve"> </w:t>
      </w:r>
      <w:r w:rsidR="00F26538" w:rsidRPr="00C269FD">
        <w:rPr>
          <w:rFonts w:ascii="Times New Roman" w:hAnsi="Times New Roman" w:cs="Times New Roman"/>
          <w:i/>
          <w:iCs/>
          <w:sz w:val="24"/>
          <w:szCs w:val="24"/>
        </w:rPr>
        <w:t>S</w:t>
      </w:r>
      <w:r w:rsidR="00374B91" w:rsidRPr="00C269FD">
        <w:rPr>
          <w:rFonts w:ascii="Times New Roman" w:hAnsi="Times New Roman" w:cs="Times New Roman"/>
          <w:i/>
          <w:iCs/>
          <w:sz w:val="24"/>
          <w:szCs w:val="24"/>
        </w:rPr>
        <w:t xml:space="preserve">. </w:t>
      </w:r>
      <w:proofErr w:type="spellStart"/>
      <w:r w:rsidR="00374B91" w:rsidRPr="00C269FD">
        <w:rPr>
          <w:rFonts w:ascii="Times New Roman" w:hAnsi="Times New Roman" w:cs="Times New Roman"/>
          <w:i/>
          <w:iCs/>
          <w:sz w:val="24"/>
          <w:szCs w:val="24"/>
        </w:rPr>
        <w:t>wrightii</w:t>
      </w:r>
      <w:proofErr w:type="spellEnd"/>
      <w:r w:rsidR="00F26538" w:rsidRPr="00C269FD">
        <w:rPr>
          <w:rFonts w:ascii="Times New Roman" w:hAnsi="Times New Roman" w:cs="Times New Roman"/>
          <w:i/>
          <w:iCs/>
          <w:sz w:val="24"/>
          <w:szCs w:val="24"/>
        </w:rPr>
        <w:t xml:space="preserve"> </w:t>
      </w:r>
      <w:r w:rsidR="00F26538" w:rsidRPr="00C269FD">
        <w:rPr>
          <w:rFonts w:ascii="Times New Roman" w:hAnsi="Times New Roman" w:cs="Times New Roman"/>
          <w:sz w:val="24"/>
          <w:szCs w:val="24"/>
        </w:rPr>
        <w:t xml:space="preserve">is notable because of its large accumulation of baicalein and baicalin, </w:t>
      </w:r>
      <w:r w:rsidR="000566F0">
        <w:rPr>
          <w:rFonts w:ascii="Times New Roman" w:hAnsi="Times New Roman" w:cs="Times New Roman"/>
          <w:sz w:val="24"/>
          <w:szCs w:val="24"/>
        </w:rPr>
        <w:t>multiple</w:t>
      </w:r>
      <w:r w:rsidR="00F26538" w:rsidRPr="00C269FD">
        <w:rPr>
          <w:rFonts w:ascii="Times New Roman" w:hAnsi="Times New Roman" w:cs="Times New Roman"/>
          <w:sz w:val="24"/>
          <w:szCs w:val="24"/>
        </w:rPr>
        <w:t xml:space="preserve"> times that of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 xml:space="preserve">. We also found </w:t>
      </w:r>
      <w:r w:rsidR="00F26538" w:rsidRPr="00C269FD">
        <w:rPr>
          <w:rFonts w:ascii="Times New Roman" w:hAnsi="Times New Roman" w:cs="Times New Roman"/>
          <w:i/>
          <w:iCs/>
          <w:sz w:val="24"/>
          <w:szCs w:val="24"/>
        </w:rPr>
        <w:t xml:space="preserve">S. </w:t>
      </w:r>
      <w:proofErr w:type="spellStart"/>
      <w:r w:rsidR="000566F0">
        <w:rPr>
          <w:rFonts w:ascii="Times New Roman" w:hAnsi="Times New Roman" w:cs="Times New Roman"/>
          <w:i/>
          <w:iCs/>
          <w:sz w:val="24"/>
          <w:szCs w:val="24"/>
        </w:rPr>
        <w:t>suffrutescens</w:t>
      </w:r>
      <w:proofErr w:type="spellEnd"/>
      <w:r w:rsidR="00F26538" w:rsidRPr="00C269FD">
        <w:rPr>
          <w:rFonts w:ascii="Times New Roman" w:hAnsi="Times New Roman" w:cs="Times New Roman"/>
          <w:sz w:val="24"/>
          <w:szCs w:val="24"/>
        </w:rPr>
        <w:t xml:space="preserve"> to accumulate greater concentrations of baicalein and baicalin than </w:t>
      </w:r>
      <w:r w:rsidR="00F26538" w:rsidRPr="00C269FD">
        <w:rPr>
          <w:rFonts w:ascii="Times New Roman" w:hAnsi="Times New Roman" w:cs="Times New Roman"/>
          <w:i/>
          <w:iCs/>
          <w:sz w:val="24"/>
          <w:szCs w:val="24"/>
        </w:rPr>
        <w:t>S. baicalensis</w:t>
      </w:r>
      <w:r w:rsidR="00F26538" w:rsidRPr="00C269FD">
        <w:rPr>
          <w:rFonts w:ascii="Times New Roman" w:hAnsi="Times New Roman" w:cs="Times New Roman"/>
          <w:sz w:val="24"/>
          <w:szCs w:val="24"/>
        </w:rPr>
        <w:t>.</w:t>
      </w:r>
    </w:p>
    <w:p w14:paraId="09D001D8" w14:textId="5115484D" w:rsidR="00A33898" w:rsidRPr="008C1A56" w:rsidRDefault="009207B5" w:rsidP="008C1A56">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Although root-specific </w:t>
      </w:r>
      <w:r w:rsidR="00253EC3" w:rsidRPr="00C269FD">
        <w:rPr>
          <w:rFonts w:ascii="Times New Roman" w:hAnsi="Times New Roman" w:cs="Times New Roman"/>
          <w:sz w:val="24"/>
          <w:szCs w:val="24"/>
        </w:rPr>
        <w:t>metabolite</w:t>
      </w:r>
      <w:r w:rsidRPr="00C269FD">
        <w:rPr>
          <w:rFonts w:ascii="Times New Roman" w:hAnsi="Times New Roman" w:cs="Times New Roman"/>
          <w:sz w:val="24"/>
          <w:szCs w:val="24"/>
        </w:rPr>
        <w:t xml:space="preserve"> profiles were relatively consistent across the </w:t>
      </w:r>
      <w:r w:rsidR="000566F0">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aerial tissue-specific profiles were much more varied. </w:t>
      </w:r>
      <w:r w:rsidR="00A33898" w:rsidRPr="00C269FD">
        <w:rPr>
          <w:rFonts w:ascii="Times New Roman" w:hAnsi="Times New Roman" w:cs="Times New Roman"/>
          <w:sz w:val="24"/>
          <w:szCs w:val="24"/>
        </w:rPr>
        <w:t xml:space="preserve">There </w:t>
      </w:r>
      <w:r w:rsidR="003E7EF5">
        <w:rPr>
          <w:rFonts w:ascii="Times New Roman" w:hAnsi="Times New Roman" w:cs="Times New Roman"/>
          <w:sz w:val="24"/>
          <w:szCs w:val="24"/>
        </w:rPr>
        <w:t>were</w:t>
      </w:r>
      <w:r w:rsidR="00A33898" w:rsidRPr="00C269FD">
        <w:rPr>
          <w:rFonts w:ascii="Times New Roman" w:hAnsi="Times New Roman" w:cs="Times New Roman"/>
          <w:sz w:val="24"/>
          <w:szCs w:val="24"/>
        </w:rPr>
        <w:t xml:space="preserve"> </w:t>
      </w:r>
      <w:r w:rsidR="000566F0">
        <w:rPr>
          <w:rFonts w:ascii="Times New Roman" w:hAnsi="Times New Roman" w:cs="Times New Roman"/>
          <w:sz w:val="24"/>
          <w:szCs w:val="24"/>
        </w:rPr>
        <w:t>three</w:t>
      </w:r>
      <w:r w:rsidR="00A33898" w:rsidRPr="00C269FD">
        <w:rPr>
          <w:rFonts w:ascii="Times New Roman" w:hAnsi="Times New Roman" w:cs="Times New Roman"/>
          <w:sz w:val="24"/>
          <w:szCs w:val="24"/>
        </w:rPr>
        <w:t xml:space="preserve"> species in which we did not detect any 4’-hydroxyflavones in</w:t>
      </w:r>
      <w:r w:rsidR="00ED10B0" w:rsidRPr="00C269FD">
        <w:rPr>
          <w:rFonts w:ascii="Times New Roman" w:hAnsi="Times New Roman" w:cs="Times New Roman"/>
          <w:sz w:val="24"/>
          <w:szCs w:val="24"/>
        </w:rPr>
        <w:t xml:space="preserve"> our leaf samples </w:t>
      </w:r>
      <w:r w:rsidR="00A33898" w:rsidRPr="00C269FD">
        <w:rPr>
          <w:rFonts w:ascii="Times New Roman" w:hAnsi="Times New Roman" w:cs="Times New Roman"/>
          <w:sz w:val="24"/>
          <w:szCs w:val="24"/>
        </w:rPr>
        <w:t>(</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strigillosa</w:t>
      </w:r>
      <w:proofErr w:type="spellEnd"/>
      <w:r w:rsidR="000566F0">
        <w:rPr>
          <w:rFonts w:ascii="Times New Roman" w:hAnsi="Times New Roman" w:cs="Times New Roman"/>
          <w:sz w:val="24"/>
          <w:szCs w:val="24"/>
        </w:rPr>
        <w:t xml:space="preserve">, </w:t>
      </w:r>
      <w:r w:rsidR="000566F0">
        <w:rPr>
          <w:rFonts w:ascii="Times New Roman" w:hAnsi="Times New Roman" w:cs="Times New Roman"/>
          <w:i/>
          <w:iCs/>
          <w:sz w:val="24"/>
          <w:szCs w:val="24"/>
        </w:rPr>
        <w:t xml:space="preserve">S. </w:t>
      </w:r>
      <w:proofErr w:type="spellStart"/>
      <w:r w:rsidR="000566F0">
        <w:rPr>
          <w:rFonts w:ascii="Times New Roman" w:hAnsi="Times New Roman" w:cs="Times New Roman"/>
          <w:i/>
          <w:iCs/>
          <w:sz w:val="24"/>
          <w:szCs w:val="24"/>
        </w:rPr>
        <w:t>suffrutescens</w:t>
      </w:r>
      <w:proofErr w:type="spellEnd"/>
      <w:r w:rsidR="000566F0">
        <w:rPr>
          <w:rFonts w:ascii="Times New Roman" w:hAnsi="Times New Roman" w:cs="Times New Roman"/>
          <w:sz w:val="24"/>
          <w:szCs w:val="24"/>
        </w:rPr>
        <w:t>, and</w:t>
      </w:r>
      <w:r w:rsidR="00A33898" w:rsidRPr="00C269FD">
        <w:rPr>
          <w:rFonts w:ascii="Times New Roman" w:hAnsi="Times New Roman" w:cs="Times New Roman"/>
          <w:sz w:val="24"/>
          <w:szCs w:val="24"/>
        </w:rPr>
        <w:t xml:space="preserve"> </w:t>
      </w:r>
      <w:r w:rsidR="00A33898" w:rsidRPr="00C269FD">
        <w:rPr>
          <w:rFonts w:ascii="Times New Roman" w:hAnsi="Times New Roman" w:cs="Times New Roman"/>
          <w:i/>
          <w:iCs/>
          <w:sz w:val="24"/>
          <w:szCs w:val="24"/>
        </w:rPr>
        <w:t xml:space="preserve">S. </w:t>
      </w:r>
      <w:proofErr w:type="spellStart"/>
      <w:r w:rsidR="00A33898" w:rsidRPr="00C269FD">
        <w:rPr>
          <w:rFonts w:ascii="Times New Roman" w:hAnsi="Times New Roman" w:cs="Times New Roman"/>
          <w:i/>
          <w:iCs/>
          <w:sz w:val="24"/>
          <w:szCs w:val="24"/>
        </w:rPr>
        <w:t>pekinensis</w:t>
      </w:r>
      <w:proofErr w:type="spellEnd"/>
      <w:r w:rsidR="00A33898" w:rsidRPr="00C269FD">
        <w:rPr>
          <w:rFonts w:ascii="Times New Roman" w:hAnsi="Times New Roman" w:cs="Times New Roman"/>
          <w:i/>
          <w:iCs/>
          <w:sz w:val="24"/>
          <w:szCs w:val="24"/>
        </w:rPr>
        <w:t xml:space="preserve"> </w:t>
      </w:r>
      <w:r w:rsidR="00A33898" w:rsidRPr="00C269FD">
        <w:rPr>
          <w:rFonts w:ascii="Times New Roman" w:hAnsi="Times New Roman" w:cs="Times New Roman"/>
          <w:sz w:val="24"/>
          <w:szCs w:val="24"/>
        </w:rPr>
        <w:t xml:space="preserve">var. </w:t>
      </w:r>
      <w:proofErr w:type="spellStart"/>
      <w:r w:rsidR="00A33898" w:rsidRPr="00C269FD">
        <w:rPr>
          <w:rFonts w:ascii="Times New Roman" w:hAnsi="Times New Roman" w:cs="Times New Roman"/>
          <w:i/>
          <w:iCs/>
          <w:sz w:val="24"/>
          <w:szCs w:val="24"/>
        </w:rPr>
        <w:t>alpina</w:t>
      </w:r>
      <w:proofErr w:type="spellEnd"/>
      <w:r w:rsidR="00A33898" w:rsidRPr="00C269FD">
        <w:rPr>
          <w:rFonts w:ascii="Times New Roman" w:hAnsi="Times New Roman" w:cs="Times New Roman"/>
          <w:sz w:val="24"/>
          <w:szCs w:val="24"/>
        </w:rPr>
        <w:t xml:space="preserve">). In other species, the </w:t>
      </w:r>
      <w:r w:rsidR="000566F0">
        <w:rPr>
          <w:rFonts w:ascii="Times New Roman" w:hAnsi="Times New Roman" w:cs="Times New Roman"/>
          <w:sz w:val="24"/>
          <w:szCs w:val="24"/>
        </w:rPr>
        <w:t xml:space="preserve">4’-hydroxyflavone </w:t>
      </w:r>
      <w:r w:rsidR="00A33898" w:rsidRPr="00C269FD">
        <w:rPr>
          <w:rFonts w:ascii="Times New Roman" w:hAnsi="Times New Roman" w:cs="Times New Roman"/>
          <w:sz w:val="24"/>
          <w:szCs w:val="24"/>
        </w:rPr>
        <w:t xml:space="preserve">pathway </w:t>
      </w:r>
      <w:r w:rsidR="00A33898" w:rsidRPr="00C269FD">
        <w:rPr>
          <w:rFonts w:ascii="Times New Roman" w:hAnsi="Times New Roman" w:cs="Times New Roman"/>
          <w:sz w:val="24"/>
          <w:szCs w:val="24"/>
        </w:rPr>
        <w:lastRenderedPageBreak/>
        <w:t>seems to be conserved to</w:t>
      </w:r>
      <w:r w:rsidR="00ED10B0" w:rsidRPr="00C269FD">
        <w:rPr>
          <w:rFonts w:ascii="Times New Roman" w:hAnsi="Times New Roman" w:cs="Times New Roman"/>
          <w:sz w:val="24"/>
          <w:szCs w:val="24"/>
        </w:rPr>
        <w:t xml:space="preserve"> greatly</w:t>
      </w:r>
      <w:r w:rsidR="00A33898" w:rsidRPr="00C269FD">
        <w:rPr>
          <w:rFonts w:ascii="Times New Roman" w:hAnsi="Times New Roman" w:cs="Times New Roman"/>
          <w:sz w:val="24"/>
          <w:szCs w:val="24"/>
        </w:rPr>
        <w:t xml:space="preserve"> varying degrees. </w:t>
      </w:r>
      <w:r w:rsidR="00C63036" w:rsidRPr="00C269FD">
        <w:rPr>
          <w:rFonts w:ascii="Times New Roman" w:hAnsi="Times New Roman" w:cs="Times New Roman"/>
          <w:sz w:val="24"/>
          <w:szCs w:val="24"/>
        </w:rPr>
        <w:t>In our leaf tissue samples, we</w:t>
      </w:r>
      <w:r w:rsidR="00A33898" w:rsidRPr="00C269FD">
        <w:rPr>
          <w:rFonts w:ascii="Times New Roman" w:hAnsi="Times New Roman" w:cs="Times New Roman"/>
          <w:sz w:val="24"/>
          <w:szCs w:val="24"/>
        </w:rPr>
        <w:t xml:space="preserve"> were able to detect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apigenin</w:t>
      </w:r>
      <w:r w:rsidR="00ED10B0" w:rsidRPr="00C269FD">
        <w:rPr>
          <w:rFonts w:ascii="Times New Roman" w:hAnsi="Times New Roman" w:cs="Times New Roman"/>
          <w:sz w:val="24"/>
          <w:szCs w:val="24"/>
        </w:rPr>
        <w:t xml:space="preserve">, which </w:t>
      </w:r>
      <w:r w:rsidR="00F97BF6" w:rsidRPr="00C269FD">
        <w:rPr>
          <w:rFonts w:ascii="Times New Roman" w:hAnsi="Times New Roman" w:cs="Times New Roman"/>
          <w:sz w:val="24"/>
          <w:szCs w:val="24"/>
        </w:rPr>
        <w:t>is</w:t>
      </w:r>
      <w:r w:rsidR="00ED10B0" w:rsidRPr="00C269FD">
        <w:rPr>
          <w:rFonts w:ascii="Times New Roman" w:hAnsi="Times New Roman" w:cs="Times New Roman"/>
          <w:sz w:val="24"/>
          <w:szCs w:val="24"/>
        </w:rPr>
        <w:t xml:space="preserve"> a precursor for all other 4’-hydroxyflavones analyzed,</w:t>
      </w:r>
      <w:r w:rsidR="00A33898" w:rsidRPr="00C269FD">
        <w:rPr>
          <w:rFonts w:ascii="Times New Roman" w:hAnsi="Times New Roman" w:cs="Times New Roman"/>
          <w:sz w:val="24"/>
          <w:szCs w:val="24"/>
        </w:rPr>
        <w:t xml:space="preserve"> or its glycoside</w:t>
      </w:r>
      <w:r w:rsidR="00ED10B0" w:rsidRPr="00C269FD">
        <w:rPr>
          <w:rFonts w:ascii="Times New Roman" w:hAnsi="Times New Roman" w:cs="Times New Roman"/>
          <w:sz w:val="24"/>
          <w:szCs w:val="24"/>
        </w:rPr>
        <w:t>,</w:t>
      </w:r>
      <w:r w:rsidR="00DE4847">
        <w:rPr>
          <w:rFonts w:ascii="Times New Roman" w:hAnsi="Times New Roman" w:cs="Times New Roman"/>
          <w:sz w:val="24"/>
          <w:szCs w:val="24"/>
        </w:rPr>
        <w:t xml:space="preserve"> </w:t>
      </w:r>
      <w:proofErr w:type="spellStart"/>
      <w:r w:rsidR="00DE4847">
        <w:rPr>
          <w:rFonts w:ascii="Times New Roman" w:hAnsi="Times New Roman" w:cs="Times New Roman"/>
          <w:sz w:val="24"/>
          <w:szCs w:val="24"/>
        </w:rPr>
        <w:t>apigeninG</w:t>
      </w:r>
      <w:proofErr w:type="spellEnd"/>
      <w:r w:rsidR="00DE4847">
        <w:rPr>
          <w:rFonts w:ascii="Times New Roman" w:hAnsi="Times New Roman" w:cs="Times New Roman"/>
          <w:sz w:val="24"/>
          <w:szCs w:val="24"/>
        </w:rPr>
        <w:t>,</w:t>
      </w:r>
      <w:r w:rsidR="00ED10B0" w:rsidRPr="00C269FD">
        <w:rPr>
          <w:rFonts w:ascii="Times New Roman" w:hAnsi="Times New Roman" w:cs="Times New Roman"/>
          <w:sz w:val="24"/>
          <w:szCs w:val="24"/>
        </w:rPr>
        <w:t xml:space="preserve"> </w:t>
      </w:r>
      <w:r w:rsidR="00A33898" w:rsidRPr="00C269FD">
        <w:rPr>
          <w:rFonts w:ascii="Times New Roman" w:hAnsi="Times New Roman" w:cs="Times New Roman"/>
          <w:sz w:val="24"/>
          <w:szCs w:val="24"/>
        </w:rPr>
        <w:t xml:space="preserve">in </w:t>
      </w:r>
      <w:r w:rsidR="003E7EF5">
        <w:rPr>
          <w:rFonts w:ascii="Times New Roman" w:hAnsi="Times New Roman" w:cs="Times New Roman"/>
          <w:sz w:val="24"/>
          <w:szCs w:val="24"/>
        </w:rPr>
        <w:t>eight</w:t>
      </w:r>
      <w:r w:rsidR="00ED10B0" w:rsidRPr="00C269FD">
        <w:rPr>
          <w:rFonts w:ascii="Times New Roman" w:hAnsi="Times New Roman" w:cs="Times New Roman"/>
          <w:sz w:val="24"/>
          <w:szCs w:val="24"/>
        </w:rPr>
        <w:t xml:space="preserve"> out of the </w:t>
      </w:r>
      <w:r w:rsidR="003E7EF5">
        <w:rPr>
          <w:rFonts w:ascii="Times New Roman" w:hAnsi="Times New Roman" w:cs="Times New Roman"/>
          <w:sz w:val="24"/>
          <w:szCs w:val="24"/>
        </w:rPr>
        <w:t>ten</w:t>
      </w:r>
      <w:r w:rsidR="00ED10B0" w:rsidRPr="00C269FD">
        <w:rPr>
          <w:rFonts w:ascii="Times New Roman" w:hAnsi="Times New Roman" w:cs="Times New Roman"/>
          <w:sz w:val="24"/>
          <w:szCs w:val="24"/>
        </w:rPr>
        <w:t xml:space="preserve"> species in which we detected 4’-hydroxyflavones. </w:t>
      </w:r>
      <w:r w:rsidR="003E7EF5">
        <w:rPr>
          <w:rFonts w:ascii="Times New Roman" w:hAnsi="Times New Roman" w:cs="Times New Roman"/>
          <w:sz w:val="24"/>
          <w:szCs w:val="24"/>
        </w:rPr>
        <w:t>One</w:t>
      </w:r>
      <w:r w:rsidR="00C63036" w:rsidRPr="00C269FD">
        <w:rPr>
          <w:rFonts w:ascii="Times New Roman" w:hAnsi="Times New Roman" w:cs="Times New Roman"/>
          <w:sz w:val="24"/>
          <w:szCs w:val="24"/>
        </w:rPr>
        <w:t xml:space="preserve"> </w:t>
      </w:r>
      <w:r w:rsidR="003E7EF5">
        <w:rPr>
          <w:rFonts w:ascii="Times New Roman" w:hAnsi="Times New Roman" w:cs="Times New Roman"/>
          <w:sz w:val="24"/>
          <w:szCs w:val="24"/>
        </w:rPr>
        <w:t xml:space="preserve">of these </w:t>
      </w:r>
      <w:r w:rsidR="00C63036" w:rsidRPr="00C269FD">
        <w:rPr>
          <w:rFonts w:ascii="Times New Roman" w:hAnsi="Times New Roman" w:cs="Times New Roman"/>
          <w:sz w:val="24"/>
          <w:szCs w:val="24"/>
        </w:rPr>
        <w:t>species (</w:t>
      </w:r>
      <w:r w:rsidR="00C63036" w:rsidRPr="00C269FD">
        <w:rPr>
          <w:rFonts w:ascii="Times New Roman" w:hAnsi="Times New Roman" w:cs="Times New Roman"/>
          <w:i/>
          <w:iCs/>
          <w:sz w:val="24"/>
          <w:szCs w:val="24"/>
        </w:rPr>
        <w:t xml:space="preserve">S. </w:t>
      </w:r>
      <w:proofErr w:type="spellStart"/>
      <w:r w:rsidR="00C63036" w:rsidRPr="00C269FD">
        <w:rPr>
          <w:rFonts w:ascii="Times New Roman" w:hAnsi="Times New Roman" w:cs="Times New Roman"/>
          <w:i/>
          <w:iCs/>
          <w:sz w:val="24"/>
          <w:szCs w:val="24"/>
        </w:rPr>
        <w:t>dependenens</w:t>
      </w:r>
      <w:proofErr w:type="spellEnd"/>
      <w:r w:rsidR="00C63036" w:rsidRPr="00C269FD">
        <w:rPr>
          <w:rFonts w:ascii="Times New Roman" w:hAnsi="Times New Roman" w:cs="Times New Roman"/>
          <w:sz w:val="24"/>
          <w:szCs w:val="24"/>
        </w:rPr>
        <w:t xml:space="preserve">) did not accumulate any 4’-hydroxyflavones downstream from apigenin. </w:t>
      </w:r>
      <w:r w:rsidR="00F97BF6" w:rsidRPr="00C269FD">
        <w:rPr>
          <w:rFonts w:ascii="Times New Roman" w:hAnsi="Times New Roman" w:cs="Times New Roman"/>
          <w:sz w:val="24"/>
          <w:szCs w:val="24"/>
        </w:rPr>
        <w:t xml:space="preserve">Out of the </w:t>
      </w:r>
      <w:r w:rsidR="008C1A56">
        <w:rPr>
          <w:rFonts w:ascii="Times New Roman" w:hAnsi="Times New Roman" w:cs="Times New Roman"/>
          <w:sz w:val="24"/>
          <w:szCs w:val="24"/>
        </w:rPr>
        <w:t>eight</w:t>
      </w:r>
      <w:r w:rsidR="00F97BF6" w:rsidRPr="00C269FD">
        <w:rPr>
          <w:rFonts w:ascii="Times New Roman" w:hAnsi="Times New Roman" w:cs="Times New Roman"/>
          <w:sz w:val="24"/>
          <w:szCs w:val="24"/>
        </w:rPr>
        <w:t xml:space="preserve"> species in which we detected apigenin or its glycoside, we were able to detect scutellarein or its glycoside</w:t>
      </w:r>
      <w:r w:rsidR="00DE4847">
        <w:rPr>
          <w:rFonts w:ascii="Times New Roman" w:hAnsi="Times New Roman" w:cs="Times New Roman"/>
          <w:sz w:val="24"/>
          <w:szCs w:val="24"/>
        </w:rPr>
        <w:t>, scutellarin,</w:t>
      </w:r>
      <w:r w:rsidR="00F97BF6" w:rsidRPr="00C269FD">
        <w:rPr>
          <w:rFonts w:ascii="Times New Roman" w:hAnsi="Times New Roman" w:cs="Times New Roman"/>
          <w:sz w:val="24"/>
          <w:szCs w:val="24"/>
        </w:rPr>
        <w:t xml:space="preserve"> in </w:t>
      </w:r>
      <w:r w:rsidR="008C1A56">
        <w:rPr>
          <w:rFonts w:ascii="Times New Roman" w:hAnsi="Times New Roman" w:cs="Times New Roman"/>
          <w:sz w:val="24"/>
          <w:szCs w:val="24"/>
        </w:rPr>
        <w:t>six</w:t>
      </w:r>
      <w:r w:rsidR="00F97BF6" w:rsidRPr="00C269FD">
        <w:rPr>
          <w:rFonts w:ascii="Times New Roman" w:hAnsi="Times New Roman" w:cs="Times New Roman"/>
          <w:sz w:val="24"/>
          <w:szCs w:val="24"/>
        </w:rPr>
        <w:t>. Scutellarein is immediately downstream of apigenin in the</w:t>
      </w:r>
      <w:r w:rsidR="008C1A56">
        <w:rPr>
          <w:rFonts w:ascii="Times New Roman" w:hAnsi="Times New Roman" w:cs="Times New Roman"/>
          <w:sz w:val="24"/>
          <w:szCs w:val="24"/>
        </w:rPr>
        <w:t xml:space="preserve"> proposed</w:t>
      </w:r>
      <w:r w:rsidR="00F97BF6" w:rsidRPr="00C269FD">
        <w:rPr>
          <w:rFonts w:ascii="Times New Roman" w:hAnsi="Times New Roman" w:cs="Times New Roman"/>
          <w:sz w:val="24"/>
          <w:szCs w:val="24"/>
        </w:rPr>
        <w:t xml:space="preserve"> 4’-</w:t>
      </w:r>
      <w:r w:rsidR="008C1A56">
        <w:rPr>
          <w:rFonts w:ascii="Times New Roman" w:hAnsi="Times New Roman" w:cs="Times New Roman"/>
          <w:sz w:val="24"/>
          <w:szCs w:val="24"/>
        </w:rPr>
        <w:t>hydroxyf</w:t>
      </w:r>
      <w:r w:rsidR="00F97BF6" w:rsidRPr="00C269FD">
        <w:rPr>
          <w:rFonts w:ascii="Times New Roman" w:hAnsi="Times New Roman" w:cs="Times New Roman"/>
          <w:sz w:val="24"/>
          <w:szCs w:val="24"/>
        </w:rPr>
        <w:t>lavone pathway, and is also a precursor for the final set of 4’-</w:t>
      </w:r>
      <w:r w:rsidR="008C1A56">
        <w:rPr>
          <w:rFonts w:ascii="Times New Roman" w:hAnsi="Times New Roman" w:cs="Times New Roman"/>
          <w:sz w:val="24"/>
          <w:szCs w:val="24"/>
        </w:rPr>
        <w:t>hydroxy</w:t>
      </w:r>
      <w:r w:rsidR="00F97BF6" w:rsidRPr="00C269FD">
        <w:rPr>
          <w:rFonts w:ascii="Times New Roman" w:hAnsi="Times New Roman" w:cs="Times New Roman"/>
          <w:sz w:val="24"/>
          <w:szCs w:val="24"/>
        </w:rPr>
        <w:t>flavones we analyzed, hispidulin and its glycoside</w:t>
      </w:r>
      <w:r w:rsidR="00DE4847">
        <w:rPr>
          <w:rFonts w:ascii="Times New Roman" w:hAnsi="Times New Roman" w:cs="Times New Roman"/>
          <w:sz w:val="24"/>
          <w:szCs w:val="24"/>
        </w:rPr>
        <w:t xml:space="preserve">, </w:t>
      </w:r>
      <w:proofErr w:type="spellStart"/>
      <w:r w:rsidR="00DE4847">
        <w:rPr>
          <w:rFonts w:ascii="Times New Roman" w:hAnsi="Times New Roman" w:cs="Times New Roman"/>
          <w:sz w:val="24"/>
          <w:szCs w:val="24"/>
        </w:rPr>
        <w:t>hispidulinG</w:t>
      </w:r>
      <w:proofErr w:type="spellEnd"/>
      <w:r w:rsidR="00F97BF6"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We identified only </w:t>
      </w:r>
      <w:r w:rsidR="008C1A56">
        <w:rPr>
          <w:rFonts w:ascii="Times New Roman" w:hAnsi="Times New Roman" w:cs="Times New Roman"/>
          <w:sz w:val="24"/>
          <w:szCs w:val="24"/>
        </w:rPr>
        <w:t>one</w:t>
      </w:r>
      <w:r w:rsidR="00374B91" w:rsidRPr="00C269FD">
        <w:rPr>
          <w:rFonts w:ascii="Times New Roman" w:hAnsi="Times New Roman" w:cs="Times New Roman"/>
          <w:sz w:val="24"/>
          <w:szCs w:val="24"/>
        </w:rPr>
        <w:t xml:space="preserve"> species (</w:t>
      </w:r>
      <w:r w:rsidR="008C1A56">
        <w:rPr>
          <w:rFonts w:ascii="Times New Roman" w:hAnsi="Times New Roman" w:cs="Times New Roman"/>
          <w:i/>
          <w:iCs/>
          <w:sz w:val="24"/>
          <w:szCs w:val="24"/>
        </w:rPr>
        <w:t>S</w:t>
      </w:r>
      <w:r w:rsidR="00374B91" w:rsidRPr="00C269FD">
        <w:rPr>
          <w:rFonts w:ascii="Times New Roman" w:hAnsi="Times New Roman" w:cs="Times New Roman"/>
          <w:i/>
          <w:iCs/>
          <w:sz w:val="24"/>
          <w:szCs w:val="24"/>
        </w:rPr>
        <w:t xml:space="preserve">. </w:t>
      </w:r>
      <w:proofErr w:type="spellStart"/>
      <w:r w:rsidR="00374B91" w:rsidRPr="00C269FD">
        <w:rPr>
          <w:rFonts w:ascii="Times New Roman" w:hAnsi="Times New Roman" w:cs="Times New Roman"/>
          <w:i/>
          <w:iCs/>
          <w:sz w:val="24"/>
          <w:szCs w:val="24"/>
        </w:rPr>
        <w:t>leonardii</w:t>
      </w:r>
      <w:proofErr w:type="spellEnd"/>
      <w:r w:rsidR="00374B91" w:rsidRPr="00C269FD">
        <w:rPr>
          <w:rFonts w:ascii="Times New Roman" w:hAnsi="Times New Roman" w:cs="Times New Roman"/>
          <w:sz w:val="24"/>
          <w:szCs w:val="24"/>
        </w:rPr>
        <w:t xml:space="preserve">) that accumulated apigenin, scutellarein, and hispidulin, or their glycosylated forms. There were </w:t>
      </w:r>
      <w:r w:rsidR="00DC3533" w:rsidRPr="00C269FD">
        <w:rPr>
          <w:rFonts w:ascii="Times New Roman" w:hAnsi="Times New Roman" w:cs="Times New Roman"/>
          <w:sz w:val="24"/>
          <w:szCs w:val="24"/>
        </w:rPr>
        <w:t>three</w:t>
      </w:r>
      <w:r w:rsidR="00374B91" w:rsidRPr="00C269FD">
        <w:rPr>
          <w:rFonts w:ascii="Times New Roman" w:hAnsi="Times New Roman" w:cs="Times New Roman"/>
          <w:sz w:val="24"/>
          <w:szCs w:val="24"/>
        </w:rPr>
        <w:t xml:space="preserve"> species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insignis</w:t>
      </w:r>
      <w:r w:rsidR="00DC3533" w:rsidRPr="00C269FD">
        <w:rPr>
          <w:rFonts w:ascii="Times New Roman" w:hAnsi="Times New Roman" w:cs="Times New Roman"/>
          <w:sz w:val="24"/>
          <w:szCs w:val="24"/>
        </w:rPr>
        <w:t xml:space="preserve">, </w:t>
      </w:r>
      <w:r w:rsidR="00DC3533" w:rsidRPr="00C269FD">
        <w:rPr>
          <w:rFonts w:ascii="Times New Roman" w:hAnsi="Times New Roman" w:cs="Times New Roman"/>
          <w:i/>
          <w:iCs/>
          <w:sz w:val="24"/>
          <w:szCs w:val="24"/>
        </w:rPr>
        <w:t>S. racemosa</w:t>
      </w:r>
      <w:r w:rsidR="00DC3533" w:rsidRPr="00C269FD">
        <w:rPr>
          <w:rFonts w:ascii="Times New Roman" w:hAnsi="Times New Roman" w:cs="Times New Roman"/>
          <w:sz w:val="24"/>
          <w:szCs w:val="24"/>
        </w:rPr>
        <w:t xml:space="preserve">, and </w:t>
      </w:r>
      <w:r w:rsidR="00DC3533" w:rsidRPr="00C269FD">
        <w:rPr>
          <w:rFonts w:ascii="Times New Roman" w:hAnsi="Times New Roman" w:cs="Times New Roman"/>
          <w:i/>
          <w:iCs/>
          <w:sz w:val="24"/>
          <w:szCs w:val="24"/>
        </w:rPr>
        <w:t xml:space="preserve">S. </w:t>
      </w:r>
      <w:proofErr w:type="spellStart"/>
      <w:r w:rsidR="00DC3533" w:rsidRPr="00C269FD">
        <w:rPr>
          <w:rFonts w:ascii="Times New Roman" w:hAnsi="Times New Roman" w:cs="Times New Roman"/>
          <w:i/>
          <w:iCs/>
          <w:sz w:val="24"/>
          <w:szCs w:val="24"/>
        </w:rPr>
        <w:t>wrigh</w:t>
      </w:r>
      <w:r w:rsidR="008C1A56">
        <w:rPr>
          <w:rFonts w:ascii="Times New Roman" w:hAnsi="Times New Roman" w:cs="Times New Roman"/>
          <w:i/>
          <w:iCs/>
          <w:sz w:val="24"/>
          <w:szCs w:val="24"/>
        </w:rPr>
        <w:t>t</w:t>
      </w:r>
      <w:r w:rsidR="00DC3533" w:rsidRPr="00C269FD">
        <w:rPr>
          <w:rFonts w:ascii="Times New Roman" w:hAnsi="Times New Roman" w:cs="Times New Roman"/>
          <w:i/>
          <w:iCs/>
          <w:sz w:val="24"/>
          <w:szCs w:val="24"/>
        </w:rPr>
        <w:t>tii</w:t>
      </w:r>
      <w:proofErr w:type="spellEnd"/>
      <w:r w:rsidR="00DC3533" w:rsidRPr="00C269FD">
        <w:rPr>
          <w:rFonts w:ascii="Times New Roman" w:hAnsi="Times New Roman" w:cs="Times New Roman"/>
          <w:sz w:val="24"/>
          <w:szCs w:val="24"/>
        </w:rPr>
        <w:t>)</w:t>
      </w:r>
      <w:r w:rsidR="00374B91" w:rsidRPr="00C269FD">
        <w:rPr>
          <w:rFonts w:ascii="Times New Roman" w:hAnsi="Times New Roman" w:cs="Times New Roman"/>
          <w:sz w:val="24"/>
          <w:szCs w:val="24"/>
        </w:rPr>
        <w:t xml:space="preserve"> which </w:t>
      </w:r>
      <w:r w:rsidR="00DC3533" w:rsidRPr="00C269FD">
        <w:rPr>
          <w:rFonts w:ascii="Times New Roman" w:hAnsi="Times New Roman" w:cs="Times New Roman"/>
          <w:sz w:val="24"/>
          <w:szCs w:val="24"/>
        </w:rPr>
        <w:t xml:space="preserve">accumulated hispidulin or </w:t>
      </w:r>
      <w:proofErr w:type="spellStart"/>
      <w:r w:rsidR="00DE4847">
        <w:rPr>
          <w:rFonts w:ascii="Times New Roman" w:hAnsi="Times New Roman" w:cs="Times New Roman"/>
          <w:sz w:val="24"/>
          <w:szCs w:val="24"/>
        </w:rPr>
        <w:t>hispidulinG</w:t>
      </w:r>
      <w:proofErr w:type="spellEnd"/>
      <w:r w:rsidR="00DC3533" w:rsidRPr="00C269FD">
        <w:rPr>
          <w:rFonts w:ascii="Times New Roman" w:hAnsi="Times New Roman" w:cs="Times New Roman"/>
          <w:sz w:val="24"/>
          <w:szCs w:val="24"/>
        </w:rPr>
        <w:t xml:space="preserve"> without scutellarein or </w:t>
      </w:r>
      <w:r w:rsidR="00DE4847">
        <w:rPr>
          <w:rFonts w:ascii="Times New Roman" w:hAnsi="Times New Roman" w:cs="Times New Roman"/>
          <w:sz w:val="24"/>
          <w:szCs w:val="24"/>
        </w:rPr>
        <w:t>scutellarin</w:t>
      </w:r>
      <w:r w:rsidR="00DC3533" w:rsidRPr="00C269FD">
        <w:rPr>
          <w:rFonts w:ascii="Times New Roman" w:hAnsi="Times New Roman" w:cs="Times New Roman"/>
          <w:sz w:val="24"/>
          <w:szCs w:val="24"/>
        </w:rPr>
        <w:t xml:space="preserve">. Of these three, we found that </w:t>
      </w:r>
      <w:r w:rsidR="00DC3533" w:rsidRPr="00C269FD">
        <w:rPr>
          <w:rFonts w:ascii="Times New Roman" w:hAnsi="Times New Roman" w:cs="Times New Roman"/>
          <w:i/>
          <w:iCs/>
          <w:sz w:val="24"/>
          <w:szCs w:val="24"/>
        </w:rPr>
        <w:t xml:space="preserve">S. insignis </w:t>
      </w:r>
      <w:r w:rsidR="00DC3533" w:rsidRPr="00C269FD">
        <w:rPr>
          <w:rFonts w:ascii="Times New Roman" w:hAnsi="Times New Roman" w:cs="Times New Roman"/>
          <w:sz w:val="24"/>
          <w:szCs w:val="24"/>
        </w:rPr>
        <w:t xml:space="preserve">and </w:t>
      </w:r>
      <w:r w:rsidR="00DC3533" w:rsidRPr="00C269FD">
        <w:rPr>
          <w:rFonts w:ascii="Times New Roman" w:hAnsi="Times New Roman" w:cs="Times New Roman"/>
          <w:i/>
          <w:iCs/>
          <w:sz w:val="24"/>
          <w:szCs w:val="24"/>
        </w:rPr>
        <w:t xml:space="preserve">S. racemosa </w:t>
      </w:r>
      <w:r w:rsidR="00DC3533" w:rsidRPr="00C269FD">
        <w:rPr>
          <w:rFonts w:ascii="Times New Roman" w:hAnsi="Times New Roman" w:cs="Times New Roman"/>
          <w:sz w:val="24"/>
          <w:szCs w:val="24"/>
        </w:rPr>
        <w:t xml:space="preserve">did not accumulate even apigenin or </w:t>
      </w:r>
      <w:proofErr w:type="spellStart"/>
      <w:r w:rsidR="00DE4847">
        <w:rPr>
          <w:rFonts w:ascii="Times New Roman" w:hAnsi="Times New Roman" w:cs="Times New Roman"/>
          <w:sz w:val="24"/>
          <w:szCs w:val="24"/>
        </w:rPr>
        <w:t>apigeninG</w:t>
      </w:r>
      <w:proofErr w:type="spellEnd"/>
      <w:r w:rsidR="00DC3533" w:rsidRPr="00C269FD">
        <w:rPr>
          <w:rFonts w:ascii="Times New Roman" w:hAnsi="Times New Roman" w:cs="Times New Roman"/>
          <w:sz w:val="24"/>
          <w:szCs w:val="24"/>
        </w:rPr>
        <w:t>.</w:t>
      </w:r>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 xml:space="preserve">Of the 4’-hydroxyflavones, </w:t>
      </w:r>
      <w:proofErr w:type="spellStart"/>
      <w:r w:rsidR="008C1A56">
        <w:rPr>
          <w:rFonts w:ascii="Times New Roman" w:hAnsi="Times New Roman" w:cs="Times New Roman"/>
          <w:sz w:val="24"/>
          <w:szCs w:val="24"/>
        </w:rPr>
        <w:t>h</w:t>
      </w:r>
      <w:r w:rsidR="00DE4847">
        <w:rPr>
          <w:rFonts w:ascii="Times New Roman" w:hAnsi="Times New Roman" w:cs="Times New Roman"/>
          <w:sz w:val="24"/>
          <w:szCs w:val="24"/>
        </w:rPr>
        <w:t>ispidulinG</w:t>
      </w:r>
      <w:proofErr w:type="spellEnd"/>
      <w:r w:rsidR="0007475D" w:rsidRPr="00C269FD">
        <w:rPr>
          <w:rFonts w:ascii="Times New Roman" w:hAnsi="Times New Roman" w:cs="Times New Roman"/>
          <w:sz w:val="24"/>
          <w:szCs w:val="24"/>
        </w:rPr>
        <w:t xml:space="preserve"> was exceptionally rare, as we detected it in only </w:t>
      </w:r>
      <w:r w:rsidR="008C1A56">
        <w:rPr>
          <w:rFonts w:ascii="Times New Roman" w:hAnsi="Times New Roman" w:cs="Times New Roman"/>
          <w:sz w:val="24"/>
          <w:szCs w:val="24"/>
        </w:rPr>
        <w:t>one</w:t>
      </w:r>
      <w:r w:rsidR="0007475D" w:rsidRPr="00C269FD">
        <w:rPr>
          <w:rFonts w:ascii="Times New Roman" w:hAnsi="Times New Roman" w:cs="Times New Roman"/>
          <w:sz w:val="24"/>
          <w:szCs w:val="24"/>
        </w:rPr>
        <w:t xml:space="preserve"> species, </w:t>
      </w:r>
      <w:r w:rsidR="0007475D" w:rsidRPr="00C269FD">
        <w:rPr>
          <w:rFonts w:ascii="Times New Roman" w:hAnsi="Times New Roman" w:cs="Times New Roman"/>
          <w:i/>
          <w:iCs/>
          <w:sz w:val="24"/>
          <w:szCs w:val="24"/>
        </w:rPr>
        <w:t>S. racemosa</w:t>
      </w:r>
      <w:r w:rsidR="0007475D" w:rsidRPr="00C269FD">
        <w:rPr>
          <w:rFonts w:ascii="Times New Roman" w:hAnsi="Times New Roman" w:cs="Times New Roman"/>
          <w:sz w:val="24"/>
          <w:szCs w:val="24"/>
        </w:rPr>
        <w:t xml:space="preserve">. </w:t>
      </w:r>
      <w:r w:rsidR="008C1A56">
        <w:rPr>
          <w:rFonts w:ascii="Times New Roman" w:hAnsi="Times New Roman" w:cs="Times New Roman"/>
          <w:i/>
          <w:iCs/>
          <w:sz w:val="24"/>
          <w:szCs w:val="24"/>
        </w:rPr>
        <w:t>S. racemosa</w:t>
      </w:r>
      <w:r w:rsidR="008C1A56">
        <w:rPr>
          <w:rFonts w:ascii="Times New Roman" w:hAnsi="Times New Roman" w:cs="Times New Roman"/>
          <w:sz w:val="24"/>
          <w:szCs w:val="24"/>
        </w:rPr>
        <w:t xml:space="preserve"> accumulated only</w:t>
      </w:r>
      <w:r w:rsidR="0007475D" w:rsidRPr="00C269FD">
        <w:rPr>
          <w:rFonts w:ascii="Times New Roman" w:hAnsi="Times New Roman" w:cs="Times New Roman"/>
          <w:sz w:val="24"/>
          <w:szCs w:val="24"/>
        </w:rPr>
        <w:t xml:space="preserve"> a small amount</w:t>
      </w:r>
      <w:r w:rsidR="001A4C8D">
        <w:rPr>
          <w:rFonts w:ascii="Times New Roman" w:hAnsi="Times New Roman" w:cs="Times New Roman"/>
          <w:sz w:val="24"/>
          <w:szCs w:val="24"/>
        </w:rPr>
        <w:t xml:space="preserve"> of </w:t>
      </w:r>
      <w:proofErr w:type="spellStart"/>
      <w:r w:rsidR="001A4C8D">
        <w:rPr>
          <w:rFonts w:ascii="Times New Roman" w:hAnsi="Times New Roman" w:cs="Times New Roman"/>
          <w:sz w:val="24"/>
          <w:szCs w:val="24"/>
        </w:rPr>
        <w:t>hispidulinG</w:t>
      </w:r>
      <w:proofErr w:type="spellEnd"/>
      <w:r w:rsidR="0007475D" w:rsidRPr="00C269FD">
        <w:rPr>
          <w:rFonts w:ascii="Times New Roman" w:hAnsi="Times New Roman" w:cs="Times New Roman"/>
          <w:sz w:val="24"/>
          <w:szCs w:val="24"/>
        </w:rPr>
        <w:t xml:space="preserve"> </w:t>
      </w:r>
      <w:r w:rsidR="008C1A56">
        <w:rPr>
          <w:rFonts w:ascii="Times New Roman" w:hAnsi="Times New Roman" w:cs="Times New Roman"/>
          <w:sz w:val="24"/>
          <w:szCs w:val="24"/>
        </w:rPr>
        <w:t>in its</w:t>
      </w:r>
      <w:r w:rsidR="0007475D" w:rsidRPr="00C269FD">
        <w:rPr>
          <w:rFonts w:ascii="Times New Roman" w:hAnsi="Times New Roman" w:cs="Times New Roman"/>
          <w:sz w:val="24"/>
          <w:szCs w:val="24"/>
        </w:rPr>
        <w:t xml:space="preserve"> stems</w:t>
      </w:r>
      <w:r w:rsidR="008C1A56">
        <w:rPr>
          <w:rFonts w:ascii="Times New Roman" w:hAnsi="Times New Roman" w:cs="Times New Roman"/>
          <w:sz w:val="24"/>
          <w:szCs w:val="24"/>
        </w:rPr>
        <w:t>.</w:t>
      </w:r>
    </w:p>
    <w:p w14:paraId="45562690" w14:textId="28134EBF" w:rsidR="00BF4D56" w:rsidRPr="00C269FD" w:rsidRDefault="0031082B" w:rsidP="00D16792">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Our detection of </w:t>
      </w:r>
      <w:r w:rsidR="009C16A4" w:rsidRPr="00C269FD">
        <w:rPr>
          <w:rFonts w:ascii="Times New Roman" w:hAnsi="Times New Roman" w:cs="Times New Roman"/>
          <w:sz w:val="24"/>
          <w:szCs w:val="24"/>
        </w:rPr>
        <w:t xml:space="preserve">at least one </w:t>
      </w:r>
      <w:r w:rsidRPr="00C269FD">
        <w:rPr>
          <w:rFonts w:ascii="Times New Roman" w:hAnsi="Times New Roman" w:cs="Times New Roman"/>
          <w:sz w:val="24"/>
          <w:szCs w:val="24"/>
        </w:rPr>
        <w:t xml:space="preserve">4’-deoxyflavone in the leaves of </w:t>
      </w:r>
      <w:r w:rsidR="00AE2698">
        <w:rPr>
          <w:rFonts w:ascii="Times New Roman" w:hAnsi="Times New Roman" w:cs="Times New Roman"/>
          <w:sz w:val="24"/>
          <w:szCs w:val="24"/>
        </w:rPr>
        <w:t xml:space="preserve">ten </w:t>
      </w:r>
      <w:r w:rsidR="00C60374" w:rsidRPr="00C269FD">
        <w:rPr>
          <w:rFonts w:ascii="Times New Roman" w:hAnsi="Times New Roman" w:cs="Times New Roman"/>
          <w:sz w:val="24"/>
          <w:szCs w:val="24"/>
        </w:rPr>
        <w:t xml:space="preserve">of the </w:t>
      </w:r>
      <w:r w:rsidR="00AE2698">
        <w:rPr>
          <w:rFonts w:ascii="Times New Roman" w:hAnsi="Times New Roman" w:cs="Times New Roman"/>
          <w:sz w:val="24"/>
          <w:szCs w:val="24"/>
        </w:rPr>
        <w:t>13</w:t>
      </w:r>
      <w:r w:rsidR="00C60374" w:rsidRPr="00C269FD">
        <w:rPr>
          <w:rFonts w:ascii="Times New Roman" w:hAnsi="Times New Roman" w:cs="Times New Roman"/>
          <w:sz w:val="24"/>
          <w:szCs w:val="24"/>
        </w:rPr>
        <w:t xml:space="preserve"> </w:t>
      </w:r>
      <w:r w:rsidRPr="00C269FD">
        <w:rPr>
          <w:rFonts w:ascii="Times New Roman" w:hAnsi="Times New Roman" w:cs="Times New Roman"/>
          <w:sz w:val="24"/>
          <w:szCs w:val="24"/>
        </w:rPr>
        <w:t xml:space="preserve">species we selected </w:t>
      </w:r>
      <w:r w:rsidR="00AE2698">
        <w:rPr>
          <w:rFonts w:ascii="Times New Roman" w:hAnsi="Times New Roman" w:cs="Times New Roman"/>
          <w:sz w:val="24"/>
          <w:szCs w:val="24"/>
        </w:rPr>
        <w:t>suggests</w:t>
      </w:r>
      <w:r w:rsidRPr="00C269FD">
        <w:rPr>
          <w:rFonts w:ascii="Times New Roman" w:hAnsi="Times New Roman" w:cs="Times New Roman"/>
          <w:sz w:val="24"/>
          <w:szCs w:val="24"/>
        </w:rPr>
        <w:t xml:space="preserve"> that 4’-deoxyflavone</w:t>
      </w:r>
      <w:r w:rsidR="00A47396" w:rsidRPr="00C269FD">
        <w:rPr>
          <w:rFonts w:ascii="Times New Roman" w:hAnsi="Times New Roman" w:cs="Times New Roman"/>
          <w:sz w:val="24"/>
          <w:szCs w:val="24"/>
        </w:rPr>
        <w:t>s</w:t>
      </w:r>
      <w:r w:rsidRPr="00C269FD">
        <w:rPr>
          <w:rFonts w:ascii="Times New Roman" w:hAnsi="Times New Roman" w:cs="Times New Roman"/>
          <w:sz w:val="24"/>
          <w:szCs w:val="24"/>
        </w:rPr>
        <w:t xml:space="preserve"> </w:t>
      </w:r>
      <w:r w:rsidR="00A47396" w:rsidRPr="00C269FD">
        <w:rPr>
          <w:rFonts w:ascii="Times New Roman" w:hAnsi="Times New Roman" w:cs="Times New Roman"/>
          <w:sz w:val="24"/>
          <w:szCs w:val="24"/>
        </w:rPr>
        <w:t>are</w:t>
      </w:r>
      <w:r w:rsidRPr="00C269FD">
        <w:rPr>
          <w:rFonts w:ascii="Times New Roman" w:hAnsi="Times New Roman" w:cs="Times New Roman"/>
          <w:sz w:val="24"/>
          <w:szCs w:val="24"/>
        </w:rPr>
        <w:t xml:space="preserve"> not root-specific to the same degree that 4’-hydroxyflavone</w:t>
      </w:r>
      <w:r w:rsidR="00A47396" w:rsidRPr="00C269FD">
        <w:rPr>
          <w:rFonts w:ascii="Times New Roman" w:hAnsi="Times New Roman" w:cs="Times New Roman"/>
          <w:sz w:val="24"/>
          <w:szCs w:val="24"/>
        </w:rPr>
        <w:t>s are</w:t>
      </w:r>
      <w:r w:rsidRPr="00C269FD">
        <w:rPr>
          <w:rFonts w:ascii="Times New Roman" w:hAnsi="Times New Roman" w:cs="Times New Roman"/>
          <w:sz w:val="24"/>
          <w:szCs w:val="24"/>
        </w:rPr>
        <w:t xml:space="preserve"> aerial tissue-specific. </w:t>
      </w:r>
      <w:r w:rsidR="00A47396" w:rsidRPr="00C269FD">
        <w:rPr>
          <w:rFonts w:ascii="Times New Roman" w:hAnsi="Times New Roman" w:cs="Times New Roman"/>
          <w:sz w:val="24"/>
          <w:szCs w:val="24"/>
        </w:rPr>
        <w:t>One explanation is provided by considering the flavonoid profiles of</w:t>
      </w:r>
      <w:r w:rsidR="00617E44" w:rsidRPr="00C269FD">
        <w:rPr>
          <w:rFonts w:ascii="Times New Roman" w:hAnsi="Times New Roman" w:cs="Times New Roman"/>
          <w:sz w:val="24"/>
          <w:szCs w:val="24"/>
        </w:rPr>
        <w:t xml:space="preserve"> </w:t>
      </w:r>
      <w:r w:rsidR="00617E44" w:rsidRPr="00C269FD">
        <w:rPr>
          <w:rFonts w:ascii="Times New Roman" w:hAnsi="Times New Roman" w:cs="Times New Roman"/>
          <w:i/>
          <w:iCs/>
          <w:sz w:val="24"/>
          <w:szCs w:val="24"/>
        </w:rPr>
        <w:t xml:space="preserve">S. </w:t>
      </w:r>
      <w:proofErr w:type="spellStart"/>
      <w:r w:rsidR="00617E44" w:rsidRPr="00C269FD">
        <w:rPr>
          <w:rFonts w:ascii="Times New Roman" w:hAnsi="Times New Roman" w:cs="Times New Roman"/>
          <w:i/>
          <w:iCs/>
          <w:sz w:val="24"/>
          <w:szCs w:val="24"/>
        </w:rPr>
        <w:t>wrightii</w:t>
      </w:r>
      <w:proofErr w:type="spellEnd"/>
      <w:r w:rsidR="00617E44" w:rsidRPr="00C269FD">
        <w:rPr>
          <w:rFonts w:ascii="Times New Roman" w:hAnsi="Times New Roman" w:cs="Times New Roman"/>
          <w:sz w:val="24"/>
          <w:szCs w:val="24"/>
        </w:rPr>
        <w:t>, S</w:t>
      </w:r>
      <w:r w:rsidR="00617E44" w:rsidRPr="00C269FD">
        <w:rPr>
          <w:rFonts w:ascii="Times New Roman" w:hAnsi="Times New Roman" w:cs="Times New Roman"/>
          <w:i/>
          <w:iCs/>
          <w:sz w:val="24"/>
          <w:szCs w:val="24"/>
        </w:rPr>
        <w:t>. baicalensis</w:t>
      </w:r>
      <w:r w:rsidR="00617E44" w:rsidRPr="00C269FD">
        <w:rPr>
          <w:rFonts w:ascii="Times New Roman" w:hAnsi="Times New Roman" w:cs="Times New Roman"/>
          <w:sz w:val="24"/>
          <w:szCs w:val="24"/>
        </w:rPr>
        <w:t>,</w:t>
      </w:r>
      <w:r w:rsidR="00A47396" w:rsidRPr="00C269FD">
        <w:rPr>
          <w:rFonts w:ascii="Times New Roman" w:hAnsi="Times New Roman" w:cs="Times New Roman"/>
          <w:sz w:val="24"/>
          <w:szCs w:val="24"/>
        </w:rPr>
        <w:t xml:space="preserve"> </w:t>
      </w:r>
      <w:r w:rsidR="00A47396" w:rsidRPr="00C269FD">
        <w:rPr>
          <w:rFonts w:ascii="Times New Roman" w:hAnsi="Times New Roman" w:cs="Times New Roman"/>
          <w:i/>
          <w:iCs/>
          <w:sz w:val="24"/>
          <w:szCs w:val="24"/>
        </w:rPr>
        <w:t xml:space="preserve">S. </w:t>
      </w:r>
      <w:proofErr w:type="spellStart"/>
      <w:r w:rsidR="00A47396" w:rsidRPr="00C269FD">
        <w:rPr>
          <w:rFonts w:ascii="Times New Roman" w:hAnsi="Times New Roman" w:cs="Times New Roman"/>
          <w:i/>
          <w:iCs/>
          <w:sz w:val="24"/>
          <w:szCs w:val="24"/>
        </w:rPr>
        <w:t>altissima</w:t>
      </w:r>
      <w:proofErr w:type="spellEnd"/>
      <w:r w:rsidR="00A47396"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and</w:t>
      </w:r>
      <w:r w:rsidR="00A47396" w:rsidRPr="00C269FD">
        <w:rPr>
          <w:rFonts w:ascii="Times New Roman" w:hAnsi="Times New Roman" w:cs="Times New Roman"/>
          <w:i/>
          <w:iCs/>
          <w:sz w:val="24"/>
          <w:szCs w:val="24"/>
        </w:rPr>
        <w:t xml:space="preserve"> S. </w:t>
      </w:r>
      <w:proofErr w:type="spellStart"/>
      <w:r w:rsidR="00A47396" w:rsidRPr="00C269FD">
        <w:rPr>
          <w:rFonts w:ascii="Times New Roman" w:hAnsi="Times New Roman" w:cs="Times New Roman"/>
          <w:i/>
          <w:iCs/>
          <w:sz w:val="24"/>
          <w:szCs w:val="24"/>
        </w:rPr>
        <w:t>tournefortii</w:t>
      </w:r>
      <w:proofErr w:type="spellEnd"/>
      <w:r w:rsidR="00617E44" w:rsidRPr="00C269FD">
        <w:rPr>
          <w:rFonts w:ascii="Times New Roman" w:hAnsi="Times New Roman" w:cs="Times New Roman"/>
          <w:sz w:val="24"/>
          <w:szCs w:val="24"/>
        </w:rPr>
        <w:t xml:space="preserve">. We detected higher concentrations of many of the same 4’-deoxyflavones in the roots of these species as compared to the leaves. A mix of 4’-hydroxyflavones from the leaves, and 4’-deoxyflavones from the roots, can also be observed in the stems. Therefore, in these species, it’s </w:t>
      </w:r>
      <w:r w:rsidR="00AE2698">
        <w:rPr>
          <w:rFonts w:ascii="Times New Roman" w:hAnsi="Times New Roman" w:cs="Times New Roman"/>
          <w:sz w:val="24"/>
          <w:szCs w:val="24"/>
        </w:rPr>
        <w:t>possible</w:t>
      </w:r>
      <w:r w:rsidR="00617E44" w:rsidRPr="00C269FD">
        <w:rPr>
          <w:rFonts w:ascii="Times New Roman" w:hAnsi="Times New Roman" w:cs="Times New Roman"/>
          <w:sz w:val="24"/>
          <w:szCs w:val="24"/>
        </w:rPr>
        <w:t xml:space="preserve"> that </w:t>
      </w:r>
      <w:r w:rsidR="000212D8" w:rsidRPr="00C269FD">
        <w:rPr>
          <w:rFonts w:ascii="Times New Roman" w:hAnsi="Times New Roman" w:cs="Times New Roman"/>
          <w:sz w:val="24"/>
          <w:szCs w:val="24"/>
        </w:rPr>
        <w:t xml:space="preserve">some amount </w:t>
      </w:r>
      <w:r w:rsidR="00617E44" w:rsidRPr="00C269FD">
        <w:rPr>
          <w:rFonts w:ascii="Times New Roman" w:hAnsi="Times New Roman" w:cs="Times New Roman"/>
          <w:sz w:val="24"/>
          <w:szCs w:val="24"/>
        </w:rPr>
        <w:t>of 4’-deoxyflavones being synthesized in the roots are being transported to the aerial parts.</w:t>
      </w:r>
      <w:r w:rsidR="000212D8" w:rsidRPr="00C269FD">
        <w:rPr>
          <w:rFonts w:ascii="Times New Roman" w:hAnsi="Times New Roman" w:cs="Times New Roman"/>
          <w:sz w:val="24"/>
          <w:szCs w:val="24"/>
        </w:rPr>
        <w:t xml:space="preserve"> It’s also possible that biosynthetic enzymes acting in the 4’-deoxyflavone pathway </w:t>
      </w:r>
      <w:r w:rsidR="000212D8" w:rsidRPr="00C269FD">
        <w:rPr>
          <w:rFonts w:ascii="Times New Roman" w:hAnsi="Times New Roman" w:cs="Times New Roman"/>
          <w:sz w:val="24"/>
          <w:szCs w:val="24"/>
        </w:rPr>
        <w:lastRenderedPageBreak/>
        <w:t>of these species are more active in the roots</w:t>
      </w:r>
      <w:r w:rsidR="000921C6" w:rsidRPr="00C269FD">
        <w:rPr>
          <w:rFonts w:ascii="Times New Roman" w:hAnsi="Times New Roman" w:cs="Times New Roman"/>
          <w:sz w:val="24"/>
          <w:szCs w:val="24"/>
        </w:rPr>
        <w:t>, but are also active at a much lower level in the leaves</w:t>
      </w:r>
      <w:r w:rsidR="000212D8" w:rsidRPr="00C269FD">
        <w:rPr>
          <w:rFonts w:ascii="Times New Roman" w:hAnsi="Times New Roman" w:cs="Times New Roman"/>
          <w:sz w:val="24"/>
          <w:szCs w:val="24"/>
        </w:rPr>
        <w:t>.</w:t>
      </w:r>
      <w:r w:rsidR="00617E44" w:rsidRPr="00C269FD">
        <w:rPr>
          <w:rFonts w:ascii="Times New Roman" w:hAnsi="Times New Roman" w:cs="Times New Roman"/>
          <w:sz w:val="24"/>
          <w:szCs w:val="24"/>
        </w:rPr>
        <w:t xml:space="preserve"> Chrysin and </w:t>
      </w:r>
      <w:proofErr w:type="spellStart"/>
      <w:r w:rsidR="00DE4847">
        <w:rPr>
          <w:rFonts w:ascii="Times New Roman" w:hAnsi="Times New Roman" w:cs="Times New Roman"/>
          <w:sz w:val="24"/>
          <w:szCs w:val="24"/>
        </w:rPr>
        <w:t>chrysinG</w:t>
      </w:r>
      <w:proofErr w:type="spellEnd"/>
      <w:r w:rsidR="007F638F">
        <w:rPr>
          <w:rFonts w:ascii="Times New Roman" w:hAnsi="Times New Roman" w:cs="Times New Roman"/>
          <w:sz w:val="24"/>
          <w:szCs w:val="24"/>
        </w:rPr>
        <w:t xml:space="preserve"> </w:t>
      </w:r>
      <w:r w:rsidR="00617E44" w:rsidRPr="00C269FD">
        <w:rPr>
          <w:rFonts w:ascii="Times New Roman" w:hAnsi="Times New Roman" w:cs="Times New Roman"/>
          <w:sz w:val="24"/>
          <w:szCs w:val="24"/>
        </w:rPr>
        <w:t xml:space="preserve">are the only 4’-deoxyflavones which don’t seem to follow this pattern of accumulation due to their scarcity in </w:t>
      </w:r>
      <w:r w:rsidR="000212D8" w:rsidRPr="00C269FD">
        <w:rPr>
          <w:rFonts w:ascii="Times New Roman" w:hAnsi="Times New Roman" w:cs="Times New Roman"/>
          <w:sz w:val="24"/>
          <w:szCs w:val="24"/>
        </w:rPr>
        <w:t>the</w:t>
      </w:r>
      <w:r w:rsidR="000E36FC">
        <w:rPr>
          <w:rFonts w:ascii="Times New Roman" w:hAnsi="Times New Roman" w:cs="Times New Roman"/>
          <w:sz w:val="24"/>
          <w:szCs w:val="24"/>
        </w:rPr>
        <w:t xml:space="preserve"> root</w:t>
      </w:r>
      <w:r w:rsidR="000212D8" w:rsidRPr="00C269FD">
        <w:rPr>
          <w:rFonts w:ascii="Times New Roman" w:hAnsi="Times New Roman" w:cs="Times New Roman"/>
          <w:sz w:val="24"/>
          <w:szCs w:val="24"/>
        </w:rPr>
        <w:t xml:space="preserve"> tissues</w:t>
      </w:r>
      <w:r w:rsidR="00617E44" w:rsidRPr="00C269FD">
        <w:rPr>
          <w:rFonts w:ascii="Times New Roman" w:hAnsi="Times New Roman" w:cs="Times New Roman"/>
          <w:sz w:val="24"/>
          <w:szCs w:val="24"/>
        </w:rPr>
        <w:t>.</w:t>
      </w:r>
      <w:r w:rsidR="00AE2698">
        <w:rPr>
          <w:rFonts w:ascii="Times New Roman" w:hAnsi="Times New Roman" w:cs="Times New Roman"/>
          <w:sz w:val="24"/>
          <w:szCs w:val="24"/>
        </w:rPr>
        <w:t xml:space="preserve"> </w:t>
      </w:r>
      <w:r w:rsidR="001E2E10">
        <w:rPr>
          <w:rFonts w:ascii="Times New Roman" w:hAnsi="Times New Roman" w:cs="Times New Roman"/>
          <w:sz w:val="24"/>
          <w:szCs w:val="24"/>
        </w:rPr>
        <w:t>Particularly interesting was chrysin, which we detected in the leaves of 7 species, but only in the roots of one (</w:t>
      </w:r>
      <w:r w:rsidR="001E2E10">
        <w:rPr>
          <w:rFonts w:ascii="Times New Roman" w:hAnsi="Times New Roman" w:cs="Times New Roman"/>
          <w:i/>
          <w:iCs/>
          <w:sz w:val="24"/>
          <w:szCs w:val="24"/>
        </w:rPr>
        <w:t xml:space="preserve">S. </w:t>
      </w:r>
      <w:proofErr w:type="spellStart"/>
      <w:r w:rsidR="001E2E10">
        <w:rPr>
          <w:rFonts w:ascii="Times New Roman" w:hAnsi="Times New Roman" w:cs="Times New Roman"/>
          <w:i/>
          <w:iCs/>
          <w:sz w:val="24"/>
          <w:szCs w:val="24"/>
        </w:rPr>
        <w:t>leonardii</w:t>
      </w:r>
      <w:proofErr w:type="spellEnd"/>
      <w:r w:rsidR="001E2E10">
        <w:rPr>
          <w:rFonts w:ascii="Times New Roman" w:hAnsi="Times New Roman" w:cs="Times New Roman"/>
          <w:i/>
          <w:iCs/>
          <w:sz w:val="24"/>
          <w:szCs w:val="24"/>
        </w:rPr>
        <w:t>)</w:t>
      </w:r>
      <w:r w:rsidR="001E2E10">
        <w:rPr>
          <w:rFonts w:ascii="Times New Roman" w:hAnsi="Times New Roman" w:cs="Times New Roman"/>
          <w:sz w:val="24"/>
          <w:szCs w:val="24"/>
        </w:rPr>
        <w:t>.</w:t>
      </w:r>
    </w:p>
    <w:p w14:paraId="3FD0021F" w14:textId="63DDB99F" w:rsidR="00101735" w:rsidRPr="00C269FD" w:rsidRDefault="00617E4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r>
      <w:r w:rsidR="000212D8" w:rsidRPr="00C269FD">
        <w:rPr>
          <w:rFonts w:ascii="Times New Roman" w:hAnsi="Times New Roman" w:cs="Times New Roman"/>
          <w:sz w:val="24"/>
          <w:szCs w:val="24"/>
        </w:rPr>
        <w:t xml:space="preserve">There are several species which do not follow this root-heavy accumulation pattern for 4’-deoxyflavones. We found </w:t>
      </w:r>
      <w:r w:rsidR="000212D8" w:rsidRPr="00C269FD">
        <w:rPr>
          <w:rFonts w:ascii="Times New Roman" w:hAnsi="Times New Roman" w:cs="Times New Roman"/>
          <w:i/>
          <w:iCs/>
          <w:sz w:val="24"/>
          <w:szCs w:val="24"/>
        </w:rPr>
        <w:t xml:space="preserve">S. racemosa </w:t>
      </w:r>
      <w:r w:rsidR="000212D8" w:rsidRPr="00C269FD">
        <w:rPr>
          <w:rFonts w:ascii="Times New Roman" w:hAnsi="Times New Roman" w:cs="Times New Roman"/>
          <w:sz w:val="24"/>
          <w:szCs w:val="24"/>
        </w:rPr>
        <w:t xml:space="preserve">to </w:t>
      </w:r>
      <w:r w:rsidR="00807E29" w:rsidRPr="00C269FD">
        <w:rPr>
          <w:rFonts w:ascii="Times New Roman" w:hAnsi="Times New Roman" w:cs="Times New Roman"/>
          <w:sz w:val="24"/>
          <w:szCs w:val="24"/>
        </w:rPr>
        <w:t>accumulate oroxylin</w:t>
      </w:r>
      <w:r w:rsidR="00855CA0">
        <w:rPr>
          <w:rFonts w:ascii="Times New Roman" w:hAnsi="Times New Roman" w:cs="Times New Roman"/>
          <w:sz w:val="24"/>
          <w:szCs w:val="24"/>
        </w:rPr>
        <w:t xml:space="preserve"> </w:t>
      </w:r>
      <w:r w:rsidR="00807E29" w:rsidRPr="00C269FD">
        <w:rPr>
          <w:rFonts w:ascii="Times New Roman" w:hAnsi="Times New Roman" w:cs="Times New Roman"/>
          <w:sz w:val="24"/>
          <w:szCs w:val="24"/>
        </w:rPr>
        <w:t xml:space="preserve">A and </w:t>
      </w:r>
      <w:proofErr w:type="spellStart"/>
      <w:r w:rsidR="00807E29" w:rsidRPr="00C269FD">
        <w:rPr>
          <w:rFonts w:ascii="Times New Roman" w:hAnsi="Times New Roman" w:cs="Times New Roman"/>
          <w:sz w:val="24"/>
          <w:szCs w:val="24"/>
        </w:rPr>
        <w:t>oroxyloside</w:t>
      </w:r>
      <w:proofErr w:type="spellEnd"/>
      <w:r w:rsidR="00807E29" w:rsidRPr="00C269FD">
        <w:rPr>
          <w:rFonts w:ascii="Times New Roman" w:hAnsi="Times New Roman" w:cs="Times New Roman"/>
          <w:sz w:val="24"/>
          <w:szCs w:val="24"/>
        </w:rPr>
        <w:t xml:space="preserve"> at </w:t>
      </w:r>
      <w:r w:rsidR="006C7BDA" w:rsidRPr="00C269FD">
        <w:rPr>
          <w:rFonts w:ascii="Times New Roman" w:hAnsi="Times New Roman" w:cs="Times New Roman"/>
          <w:sz w:val="24"/>
          <w:szCs w:val="24"/>
        </w:rPr>
        <w:t xml:space="preserve">significantly greater concentrations </w:t>
      </w:r>
      <w:r w:rsidR="00807E29" w:rsidRPr="00C269FD">
        <w:rPr>
          <w:rFonts w:ascii="Times New Roman" w:hAnsi="Times New Roman" w:cs="Times New Roman"/>
          <w:sz w:val="24"/>
          <w:szCs w:val="24"/>
        </w:rPr>
        <w:t>in its leaves as compared to in its roots</w:t>
      </w:r>
      <w:r w:rsidR="000212D8" w:rsidRPr="00C269FD">
        <w:rPr>
          <w:rFonts w:ascii="Times New Roman" w:hAnsi="Times New Roman" w:cs="Times New Roman"/>
          <w:sz w:val="24"/>
          <w:szCs w:val="24"/>
        </w:rPr>
        <w:t xml:space="preserve">. </w:t>
      </w:r>
      <w:r w:rsidR="000212D8" w:rsidRPr="00C269FD">
        <w:rPr>
          <w:rFonts w:ascii="Times New Roman" w:hAnsi="Times New Roman" w:cs="Times New Roman"/>
          <w:i/>
          <w:iCs/>
          <w:sz w:val="24"/>
          <w:szCs w:val="24"/>
        </w:rPr>
        <w:t xml:space="preserve">S. </w:t>
      </w:r>
      <w:proofErr w:type="spellStart"/>
      <w:r w:rsidR="000212D8" w:rsidRPr="00C269FD">
        <w:rPr>
          <w:rFonts w:ascii="Times New Roman" w:hAnsi="Times New Roman" w:cs="Times New Roman"/>
          <w:i/>
          <w:iCs/>
          <w:sz w:val="24"/>
          <w:szCs w:val="24"/>
        </w:rPr>
        <w:t>strigillosa</w:t>
      </w:r>
      <w:proofErr w:type="spellEnd"/>
      <w:r w:rsidR="000212D8" w:rsidRPr="00C269FD">
        <w:rPr>
          <w:rFonts w:ascii="Times New Roman" w:hAnsi="Times New Roman" w:cs="Times New Roman"/>
          <w:i/>
          <w:iCs/>
          <w:sz w:val="24"/>
          <w:szCs w:val="24"/>
        </w:rPr>
        <w:t xml:space="preserve"> </w:t>
      </w:r>
      <w:r w:rsidR="000921C6" w:rsidRPr="00C269FD">
        <w:rPr>
          <w:rFonts w:ascii="Times New Roman" w:hAnsi="Times New Roman" w:cs="Times New Roman"/>
          <w:sz w:val="24"/>
          <w:szCs w:val="24"/>
        </w:rPr>
        <w:t>is also a</w:t>
      </w:r>
      <w:r w:rsidR="000212D8" w:rsidRPr="00C269FD">
        <w:rPr>
          <w:rFonts w:ascii="Times New Roman" w:hAnsi="Times New Roman" w:cs="Times New Roman"/>
          <w:sz w:val="24"/>
          <w:szCs w:val="24"/>
        </w:rPr>
        <w:t xml:space="preserve"> notable exception </w:t>
      </w:r>
      <w:r w:rsidR="000921C6" w:rsidRPr="00C269FD">
        <w:rPr>
          <w:rFonts w:ascii="Times New Roman" w:hAnsi="Times New Roman" w:cs="Times New Roman"/>
          <w:sz w:val="24"/>
          <w:szCs w:val="24"/>
        </w:rPr>
        <w:t>due to its high accumulation of baicalin in its leaves relative to its roots.</w:t>
      </w:r>
      <w:r w:rsidR="00191117" w:rsidRPr="00C269FD">
        <w:rPr>
          <w:rFonts w:ascii="Times New Roman" w:hAnsi="Times New Roman" w:cs="Times New Roman"/>
          <w:sz w:val="24"/>
          <w:szCs w:val="24"/>
        </w:rPr>
        <w:t xml:space="preserve"> </w:t>
      </w:r>
      <w:r w:rsidR="001E2E10">
        <w:rPr>
          <w:rFonts w:ascii="Times New Roman" w:hAnsi="Times New Roman" w:cs="Times New Roman"/>
          <w:sz w:val="24"/>
          <w:szCs w:val="24"/>
        </w:rPr>
        <w:t>In addition</w:t>
      </w:r>
      <w:r w:rsidR="00191117" w:rsidRPr="00C269FD">
        <w:rPr>
          <w:rFonts w:ascii="Times New Roman" w:hAnsi="Times New Roman" w:cs="Times New Roman"/>
          <w:sz w:val="24"/>
          <w:szCs w:val="24"/>
        </w:rPr>
        <w:t xml:space="preserve">, we found </w:t>
      </w:r>
      <w:r w:rsidR="00191117" w:rsidRPr="00C269FD">
        <w:rPr>
          <w:rFonts w:ascii="Times New Roman" w:hAnsi="Times New Roman" w:cs="Times New Roman"/>
          <w:i/>
          <w:iCs/>
          <w:sz w:val="24"/>
          <w:szCs w:val="24"/>
        </w:rPr>
        <w:t xml:space="preserve">S. </w:t>
      </w:r>
      <w:proofErr w:type="spellStart"/>
      <w:r w:rsidR="00191117" w:rsidRPr="00C269FD">
        <w:rPr>
          <w:rFonts w:ascii="Times New Roman" w:hAnsi="Times New Roman" w:cs="Times New Roman"/>
          <w:i/>
          <w:iCs/>
          <w:sz w:val="24"/>
          <w:szCs w:val="24"/>
        </w:rPr>
        <w:t>dependens</w:t>
      </w:r>
      <w:proofErr w:type="spellEnd"/>
      <w:r w:rsidR="00191117" w:rsidRPr="00C269FD">
        <w:rPr>
          <w:rFonts w:ascii="Times New Roman" w:hAnsi="Times New Roman" w:cs="Times New Roman"/>
          <w:i/>
          <w:iCs/>
          <w:sz w:val="24"/>
          <w:szCs w:val="24"/>
        </w:rPr>
        <w:t xml:space="preserve"> </w:t>
      </w:r>
      <w:r w:rsidR="00191117" w:rsidRPr="00C269FD">
        <w:rPr>
          <w:rFonts w:ascii="Times New Roman" w:hAnsi="Times New Roman" w:cs="Times New Roman"/>
          <w:sz w:val="24"/>
          <w:szCs w:val="24"/>
        </w:rPr>
        <w:t>to accumulate higher concentrations of wogonin and wogonoside in its leaves are compared to its roots.</w:t>
      </w:r>
      <w:r w:rsidR="001E2E10">
        <w:rPr>
          <w:rFonts w:ascii="Times New Roman" w:hAnsi="Times New Roman" w:cs="Times New Roman"/>
          <w:sz w:val="24"/>
          <w:szCs w:val="24"/>
        </w:rPr>
        <w:t xml:space="preserve"> Finally, </w:t>
      </w:r>
      <w:r w:rsidR="001E2E10">
        <w:rPr>
          <w:rFonts w:ascii="Times New Roman" w:hAnsi="Times New Roman" w:cs="Times New Roman"/>
          <w:i/>
          <w:iCs/>
          <w:sz w:val="24"/>
          <w:szCs w:val="24"/>
        </w:rPr>
        <w:t xml:space="preserve">S. </w:t>
      </w:r>
      <w:proofErr w:type="spellStart"/>
      <w:r w:rsidR="001E2E10">
        <w:rPr>
          <w:rFonts w:ascii="Times New Roman" w:hAnsi="Times New Roman" w:cs="Times New Roman"/>
          <w:i/>
          <w:iCs/>
          <w:sz w:val="24"/>
          <w:szCs w:val="24"/>
        </w:rPr>
        <w:t>suffrutescens</w:t>
      </w:r>
      <w:proofErr w:type="spellEnd"/>
      <w:r w:rsidR="001E2E10">
        <w:rPr>
          <w:rFonts w:ascii="Times New Roman" w:hAnsi="Times New Roman" w:cs="Times New Roman"/>
          <w:i/>
          <w:iCs/>
          <w:sz w:val="24"/>
          <w:szCs w:val="24"/>
        </w:rPr>
        <w:t xml:space="preserve"> </w:t>
      </w:r>
      <w:r w:rsidR="001E2E10">
        <w:rPr>
          <w:rFonts w:ascii="Times New Roman" w:hAnsi="Times New Roman" w:cs="Times New Roman"/>
          <w:sz w:val="24"/>
          <w:szCs w:val="24"/>
        </w:rPr>
        <w:t>accumulated similar concentrations of baicalein and b</w:t>
      </w:r>
      <w:r w:rsidR="002E5B6A">
        <w:rPr>
          <w:rFonts w:ascii="Times New Roman" w:hAnsi="Times New Roman" w:cs="Times New Roman"/>
          <w:sz w:val="24"/>
          <w:szCs w:val="24"/>
        </w:rPr>
        <w:t>aicalin in all of the three organs that we sampled.</w:t>
      </w:r>
      <w:r w:rsidR="000921C6" w:rsidRPr="00C269FD">
        <w:rPr>
          <w:rFonts w:ascii="Times New Roman" w:hAnsi="Times New Roman" w:cs="Times New Roman"/>
          <w:sz w:val="24"/>
          <w:szCs w:val="24"/>
        </w:rPr>
        <w:t xml:space="preserve"> </w:t>
      </w:r>
      <w:r w:rsidR="00B90A54" w:rsidRPr="00C269FD">
        <w:rPr>
          <w:rFonts w:ascii="Times New Roman" w:hAnsi="Times New Roman" w:cs="Times New Roman"/>
          <w:sz w:val="24"/>
          <w:szCs w:val="24"/>
        </w:rPr>
        <w:t xml:space="preserve">In these species, </w:t>
      </w:r>
      <w:r w:rsidR="003543C8" w:rsidRPr="00C269FD">
        <w:rPr>
          <w:rFonts w:ascii="Times New Roman" w:hAnsi="Times New Roman" w:cs="Times New Roman"/>
          <w:sz w:val="24"/>
          <w:szCs w:val="24"/>
        </w:rPr>
        <w:t>it is likely that at least some biosynthetic enzymes in the 4’-deoxyflavone pathway are</w:t>
      </w:r>
      <w:r w:rsidR="00B90A54" w:rsidRPr="00C269FD">
        <w:rPr>
          <w:rFonts w:ascii="Times New Roman" w:hAnsi="Times New Roman" w:cs="Times New Roman"/>
          <w:sz w:val="24"/>
          <w:szCs w:val="24"/>
        </w:rPr>
        <w:t xml:space="preserve"> </w:t>
      </w:r>
      <w:r w:rsidR="003543C8" w:rsidRPr="00C269FD">
        <w:rPr>
          <w:rFonts w:ascii="Times New Roman" w:hAnsi="Times New Roman" w:cs="Times New Roman"/>
          <w:sz w:val="24"/>
          <w:szCs w:val="24"/>
        </w:rPr>
        <w:t>active in the aerial parts of the plant</w:t>
      </w:r>
      <w:r w:rsidR="00191117" w:rsidRPr="00C269FD">
        <w:rPr>
          <w:rFonts w:ascii="Times New Roman" w:hAnsi="Times New Roman" w:cs="Times New Roman"/>
          <w:sz w:val="24"/>
          <w:szCs w:val="24"/>
        </w:rPr>
        <w:t>, instead of</w:t>
      </w:r>
      <w:r w:rsidR="002E5B6A">
        <w:rPr>
          <w:rFonts w:ascii="Times New Roman" w:hAnsi="Times New Roman" w:cs="Times New Roman"/>
          <w:sz w:val="24"/>
          <w:szCs w:val="24"/>
        </w:rPr>
        <w:t xml:space="preserve"> or in addition to,</w:t>
      </w:r>
      <w:r w:rsidR="00191117" w:rsidRPr="00C269FD">
        <w:rPr>
          <w:rFonts w:ascii="Times New Roman" w:hAnsi="Times New Roman" w:cs="Times New Roman"/>
          <w:sz w:val="24"/>
          <w:szCs w:val="24"/>
        </w:rPr>
        <w:t xml:space="preserve"> in</w:t>
      </w:r>
      <w:r w:rsidR="00B90A54" w:rsidRPr="00C269FD">
        <w:rPr>
          <w:rFonts w:ascii="Times New Roman" w:hAnsi="Times New Roman" w:cs="Times New Roman"/>
          <w:sz w:val="24"/>
          <w:szCs w:val="24"/>
        </w:rPr>
        <w:t xml:space="preserve"> the roots.</w:t>
      </w:r>
    </w:p>
    <w:p w14:paraId="6E40794E" w14:textId="3C650F8B" w:rsidR="00191117" w:rsidRPr="00C269FD" w:rsidRDefault="00191117"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In general, </w:t>
      </w:r>
      <w:proofErr w:type="spellStart"/>
      <w:r w:rsidR="004D00ED">
        <w:rPr>
          <w:rFonts w:ascii="Times New Roman" w:hAnsi="Times New Roman" w:cs="Times New Roman"/>
          <w:sz w:val="24"/>
          <w:szCs w:val="24"/>
        </w:rPr>
        <w:t>acteoside</w:t>
      </w:r>
      <w:proofErr w:type="spellEnd"/>
      <w:r w:rsidRPr="00C269FD">
        <w:rPr>
          <w:rFonts w:ascii="Times New Roman" w:hAnsi="Times New Roman" w:cs="Times New Roman"/>
          <w:sz w:val="24"/>
          <w:szCs w:val="24"/>
        </w:rPr>
        <w:t xml:space="preserve"> does not seem to share the same orga</w:t>
      </w:r>
      <w:r w:rsidR="00E25E9D">
        <w:rPr>
          <w:rFonts w:ascii="Times New Roman" w:hAnsi="Times New Roman" w:cs="Times New Roman"/>
          <w:sz w:val="24"/>
          <w:szCs w:val="24"/>
        </w:rPr>
        <w:t xml:space="preserve">n </w:t>
      </w:r>
      <w:r w:rsidRPr="00C269FD">
        <w:rPr>
          <w:rFonts w:ascii="Times New Roman" w:hAnsi="Times New Roman" w:cs="Times New Roman"/>
          <w:sz w:val="24"/>
          <w:szCs w:val="24"/>
        </w:rPr>
        <w:t xml:space="preserve">specificity as the flavonoids we analyzed. We detected </w:t>
      </w:r>
      <w:proofErr w:type="spellStart"/>
      <w:r w:rsidR="004D00ED">
        <w:rPr>
          <w:rFonts w:ascii="Times New Roman" w:hAnsi="Times New Roman" w:cs="Times New Roman"/>
          <w:sz w:val="24"/>
          <w:szCs w:val="24"/>
        </w:rPr>
        <w:t>acteoside</w:t>
      </w:r>
      <w:proofErr w:type="spellEnd"/>
      <w:r w:rsidRPr="00C269FD">
        <w:rPr>
          <w:rFonts w:ascii="Times New Roman" w:hAnsi="Times New Roman" w:cs="Times New Roman"/>
          <w:sz w:val="24"/>
          <w:szCs w:val="24"/>
        </w:rPr>
        <w:t xml:space="preserve"> in the roots of </w:t>
      </w:r>
      <w:r w:rsidR="00E25E9D">
        <w:rPr>
          <w:rFonts w:ascii="Times New Roman" w:hAnsi="Times New Roman" w:cs="Times New Roman"/>
          <w:sz w:val="24"/>
          <w:szCs w:val="24"/>
        </w:rPr>
        <w:t>seven</w:t>
      </w:r>
      <w:r w:rsidRPr="00C269FD">
        <w:rPr>
          <w:rFonts w:ascii="Times New Roman" w:hAnsi="Times New Roman" w:cs="Times New Roman"/>
          <w:sz w:val="24"/>
          <w:szCs w:val="24"/>
        </w:rPr>
        <w:t xml:space="preserve"> species</w:t>
      </w:r>
      <w:r w:rsidR="00D24BEA" w:rsidRPr="00C269FD">
        <w:rPr>
          <w:rFonts w:ascii="Times New Roman" w:hAnsi="Times New Roman" w:cs="Times New Roman"/>
          <w:sz w:val="24"/>
          <w:szCs w:val="24"/>
        </w:rPr>
        <w:t>,</w:t>
      </w:r>
      <w:r w:rsidRPr="00C269FD">
        <w:rPr>
          <w:rFonts w:ascii="Times New Roman" w:hAnsi="Times New Roman" w:cs="Times New Roman"/>
          <w:sz w:val="24"/>
          <w:szCs w:val="24"/>
        </w:rPr>
        <w:t xml:space="preserve"> </w:t>
      </w:r>
      <w:r w:rsidR="00D24BEA" w:rsidRPr="00C269FD">
        <w:rPr>
          <w:rFonts w:ascii="Times New Roman" w:hAnsi="Times New Roman" w:cs="Times New Roman"/>
          <w:sz w:val="24"/>
          <w:szCs w:val="24"/>
        </w:rPr>
        <w:t>but also</w:t>
      </w:r>
      <w:r w:rsidRPr="00C269FD">
        <w:rPr>
          <w:rFonts w:ascii="Times New Roman" w:hAnsi="Times New Roman" w:cs="Times New Roman"/>
          <w:sz w:val="24"/>
          <w:szCs w:val="24"/>
        </w:rPr>
        <w:t xml:space="preserve"> in the </w:t>
      </w:r>
      <w:r w:rsidR="00D24BEA" w:rsidRPr="00C269FD">
        <w:rPr>
          <w:rFonts w:ascii="Times New Roman" w:hAnsi="Times New Roman" w:cs="Times New Roman"/>
          <w:sz w:val="24"/>
          <w:szCs w:val="24"/>
        </w:rPr>
        <w:t xml:space="preserve">stems or </w:t>
      </w:r>
      <w:r w:rsidRPr="00C269FD">
        <w:rPr>
          <w:rFonts w:ascii="Times New Roman" w:hAnsi="Times New Roman" w:cs="Times New Roman"/>
          <w:sz w:val="24"/>
          <w:szCs w:val="24"/>
        </w:rPr>
        <w:t xml:space="preserve">leaves of </w:t>
      </w:r>
      <w:r w:rsidR="00D24BEA" w:rsidRPr="00C269FD">
        <w:rPr>
          <w:rFonts w:ascii="Times New Roman" w:hAnsi="Times New Roman" w:cs="Times New Roman"/>
          <w:sz w:val="24"/>
          <w:szCs w:val="24"/>
        </w:rPr>
        <w:t xml:space="preserve">six out of these </w:t>
      </w:r>
      <w:r w:rsidR="00E25E9D">
        <w:rPr>
          <w:rFonts w:ascii="Times New Roman" w:hAnsi="Times New Roman" w:cs="Times New Roman"/>
          <w:sz w:val="24"/>
          <w:szCs w:val="24"/>
        </w:rPr>
        <w:t>seven</w:t>
      </w:r>
      <w:r w:rsidR="00D24BEA" w:rsidRPr="00C269FD">
        <w:rPr>
          <w:rFonts w:ascii="Times New Roman" w:hAnsi="Times New Roman" w:cs="Times New Roman"/>
          <w:sz w:val="24"/>
          <w:szCs w:val="24"/>
        </w:rPr>
        <w:t xml:space="preserve"> species</w:t>
      </w:r>
      <w:r w:rsidRPr="00C269FD">
        <w:rPr>
          <w:rFonts w:ascii="Times New Roman" w:hAnsi="Times New Roman" w:cs="Times New Roman"/>
          <w:sz w:val="24"/>
          <w:szCs w:val="24"/>
        </w:rPr>
        <w:t>.</w:t>
      </w:r>
      <w:r w:rsidR="00D24BEA" w:rsidRPr="00C269FD">
        <w:rPr>
          <w:rFonts w:ascii="Times New Roman" w:hAnsi="Times New Roman" w:cs="Times New Roman"/>
          <w:sz w:val="24"/>
          <w:szCs w:val="24"/>
        </w:rPr>
        <w:t xml:space="preserve"> In these species that accumulated </w:t>
      </w:r>
      <w:proofErr w:type="spellStart"/>
      <w:r w:rsidR="004D00ED">
        <w:rPr>
          <w:rFonts w:ascii="Times New Roman" w:hAnsi="Times New Roman" w:cs="Times New Roman"/>
          <w:sz w:val="24"/>
          <w:szCs w:val="24"/>
        </w:rPr>
        <w:t>acteoside</w:t>
      </w:r>
      <w:proofErr w:type="spellEnd"/>
      <w:r w:rsidR="00D24BEA" w:rsidRPr="00C269FD">
        <w:rPr>
          <w:rFonts w:ascii="Times New Roman" w:hAnsi="Times New Roman" w:cs="Times New Roman"/>
          <w:sz w:val="24"/>
          <w:szCs w:val="24"/>
        </w:rPr>
        <w:t xml:space="preserve"> in both their roots and aerial parts, concentrations were </w:t>
      </w:r>
      <w:r w:rsidR="00704965" w:rsidRPr="00C269FD">
        <w:rPr>
          <w:rFonts w:ascii="Times New Roman" w:hAnsi="Times New Roman" w:cs="Times New Roman"/>
          <w:sz w:val="24"/>
          <w:szCs w:val="24"/>
        </w:rPr>
        <w:t>very similar.</w:t>
      </w:r>
    </w:p>
    <w:p w14:paraId="5ADE8EE4" w14:textId="3A68CF84" w:rsidR="00627B74" w:rsidRPr="00C269FD" w:rsidRDefault="00627B74"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Several general patterns of accumulation become apparent by considering the phylogeny of the </w:t>
      </w:r>
      <w:r w:rsidR="00E25E9D">
        <w:rPr>
          <w:rFonts w:ascii="Times New Roman" w:hAnsi="Times New Roman" w:cs="Times New Roman"/>
          <w:sz w:val="24"/>
          <w:szCs w:val="24"/>
        </w:rPr>
        <w:t>13</w:t>
      </w:r>
      <w:r w:rsidRPr="00C269FD">
        <w:rPr>
          <w:rFonts w:ascii="Times New Roman" w:hAnsi="Times New Roman" w:cs="Times New Roman"/>
          <w:sz w:val="24"/>
          <w:szCs w:val="24"/>
        </w:rPr>
        <w:t xml:space="preserve"> species we selected, as was shown in Fig 1. First, three species within clade 2 (</w:t>
      </w:r>
      <w:r w:rsidRPr="00C269FD">
        <w:rPr>
          <w:rFonts w:ascii="Times New Roman" w:hAnsi="Times New Roman" w:cs="Times New Roman"/>
          <w:i/>
          <w:iCs/>
          <w:sz w:val="24"/>
          <w:szCs w:val="24"/>
        </w:rPr>
        <w:t xml:space="preserve">S. insignis, S. </w:t>
      </w:r>
      <w:proofErr w:type="spellStart"/>
      <w:r w:rsidRPr="00C269FD">
        <w:rPr>
          <w:rFonts w:ascii="Times New Roman" w:hAnsi="Times New Roman" w:cs="Times New Roman"/>
          <w:i/>
          <w:iCs/>
          <w:sz w:val="24"/>
          <w:szCs w:val="24"/>
        </w:rPr>
        <w:t>indica</w:t>
      </w:r>
      <w:proofErr w:type="spellEnd"/>
      <w:r w:rsidRPr="00C269FD">
        <w:rPr>
          <w:rFonts w:ascii="Times New Roman" w:hAnsi="Times New Roman" w:cs="Times New Roman"/>
          <w:i/>
          <w:iCs/>
          <w:sz w:val="24"/>
          <w:szCs w:val="24"/>
        </w:rPr>
        <w:t xml:space="preserve"> var. coccinea</w:t>
      </w:r>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barbata</w:t>
      </w:r>
      <w:proofErr w:type="spellEnd"/>
      <w:r w:rsidRPr="00C269FD">
        <w:rPr>
          <w:rFonts w:ascii="Times New Roman" w:hAnsi="Times New Roman" w:cs="Times New Roman"/>
          <w:sz w:val="24"/>
          <w:szCs w:val="24"/>
        </w:rPr>
        <w:t>)</w:t>
      </w:r>
      <w:r w:rsidR="008427F4" w:rsidRPr="00C269FD">
        <w:rPr>
          <w:rFonts w:ascii="Times New Roman" w:hAnsi="Times New Roman" w:cs="Times New Roman"/>
          <w:sz w:val="24"/>
          <w:szCs w:val="24"/>
        </w:rPr>
        <w:t xml:space="preserve"> display a very similar flavonoid profile. The root specificity of 4’-deoxyflavones, and aerial tissue specificity of 4’-hydroxyflavones is very well conserved in these species. Additionally, the concentrations of accumulated flavonoids</w:t>
      </w:r>
      <w:r w:rsidR="009707BF">
        <w:rPr>
          <w:rFonts w:ascii="Times New Roman" w:hAnsi="Times New Roman" w:cs="Times New Roman"/>
          <w:sz w:val="24"/>
          <w:szCs w:val="24"/>
        </w:rPr>
        <w:t xml:space="preserve"> in all three organs</w:t>
      </w:r>
      <w:r w:rsidR="008427F4" w:rsidRPr="00C269FD">
        <w:rPr>
          <w:rFonts w:ascii="Times New Roman" w:hAnsi="Times New Roman" w:cs="Times New Roman"/>
          <w:sz w:val="24"/>
          <w:szCs w:val="24"/>
        </w:rPr>
        <w:t xml:space="preserve"> are similar, and relatively low as compared to other species that we analyzed. </w:t>
      </w:r>
      <w:r w:rsidR="009707BF">
        <w:rPr>
          <w:rFonts w:ascii="Times New Roman" w:hAnsi="Times New Roman" w:cs="Times New Roman"/>
          <w:sz w:val="24"/>
          <w:szCs w:val="24"/>
        </w:rPr>
        <w:lastRenderedPageBreak/>
        <w:t>Matching</w:t>
      </w:r>
      <w:r w:rsidR="00B36F05" w:rsidRPr="00C269FD">
        <w:rPr>
          <w:rFonts w:ascii="Times New Roman" w:hAnsi="Times New Roman" w:cs="Times New Roman"/>
          <w:sz w:val="24"/>
          <w:szCs w:val="24"/>
        </w:rPr>
        <w:t xml:space="preserve"> this </w:t>
      </w:r>
      <w:r w:rsidR="009707BF">
        <w:rPr>
          <w:rFonts w:ascii="Times New Roman" w:hAnsi="Times New Roman" w:cs="Times New Roman"/>
          <w:sz w:val="24"/>
          <w:szCs w:val="24"/>
        </w:rPr>
        <w:t>s</w:t>
      </w:r>
      <w:r w:rsidR="00B36F05" w:rsidRPr="00C269FD">
        <w:rPr>
          <w:rFonts w:ascii="Times New Roman" w:hAnsi="Times New Roman" w:cs="Times New Roman"/>
          <w:sz w:val="24"/>
          <w:szCs w:val="24"/>
        </w:rPr>
        <w:t xml:space="preserve">imilarity in accumulation profile, </w:t>
      </w:r>
      <w:r w:rsidR="008427F4" w:rsidRPr="00C269FD">
        <w:rPr>
          <w:rFonts w:ascii="Times New Roman" w:hAnsi="Times New Roman" w:cs="Times New Roman"/>
          <w:i/>
          <w:iCs/>
          <w:sz w:val="24"/>
          <w:szCs w:val="24"/>
        </w:rPr>
        <w:t xml:space="preserve">S. insignis, S. </w:t>
      </w:r>
      <w:proofErr w:type="spellStart"/>
      <w:r w:rsidR="008427F4" w:rsidRPr="00C269FD">
        <w:rPr>
          <w:rFonts w:ascii="Times New Roman" w:hAnsi="Times New Roman" w:cs="Times New Roman"/>
          <w:i/>
          <w:iCs/>
          <w:sz w:val="24"/>
          <w:szCs w:val="24"/>
        </w:rPr>
        <w:t>indica</w:t>
      </w:r>
      <w:proofErr w:type="spellEnd"/>
      <w:r w:rsidR="008427F4" w:rsidRPr="00C269FD">
        <w:rPr>
          <w:rFonts w:ascii="Times New Roman" w:hAnsi="Times New Roman" w:cs="Times New Roman"/>
          <w:i/>
          <w:iCs/>
          <w:sz w:val="24"/>
          <w:szCs w:val="24"/>
        </w:rPr>
        <w:t xml:space="preserve"> var. coccinea</w:t>
      </w:r>
      <w:r w:rsidR="008427F4" w:rsidRPr="00C269FD">
        <w:rPr>
          <w:rFonts w:ascii="Times New Roman" w:hAnsi="Times New Roman" w:cs="Times New Roman"/>
          <w:sz w:val="24"/>
          <w:szCs w:val="24"/>
        </w:rPr>
        <w:t xml:space="preserve">, and </w:t>
      </w:r>
      <w:r w:rsidR="008427F4" w:rsidRPr="00C269FD">
        <w:rPr>
          <w:rFonts w:ascii="Times New Roman" w:hAnsi="Times New Roman" w:cs="Times New Roman"/>
          <w:i/>
          <w:iCs/>
          <w:sz w:val="24"/>
          <w:szCs w:val="24"/>
        </w:rPr>
        <w:t xml:space="preserve">S. </w:t>
      </w:r>
      <w:proofErr w:type="spellStart"/>
      <w:r w:rsidR="008427F4" w:rsidRPr="00C269FD">
        <w:rPr>
          <w:rFonts w:ascii="Times New Roman" w:hAnsi="Times New Roman" w:cs="Times New Roman"/>
          <w:i/>
          <w:iCs/>
          <w:sz w:val="24"/>
          <w:szCs w:val="24"/>
        </w:rPr>
        <w:t>barbata</w:t>
      </w:r>
      <w:proofErr w:type="spellEnd"/>
      <w:r w:rsidR="008427F4" w:rsidRPr="00C269FD">
        <w:rPr>
          <w:rFonts w:ascii="Times New Roman" w:hAnsi="Times New Roman" w:cs="Times New Roman"/>
          <w:i/>
          <w:iCs/>
          <w:sz w:val="24"/>
          <w:szCs w:val="24"/>
        </w:rPr>
        <w:t xml:space="preserve"> </w:t>
      </w:r>
      <w:r w:rsidR="008427F4" w:rsidRPr="00C269FD">
        <w:rPr>
          <w:rFonts w:ascii="Times New Roman" w:hAnsi="Times New Roman" w:cs="Times New Roman"/>
          <w:sz w:val="24"/>
          <w:szCs w:val="24"/>
        </w:rPr>
        <w:t xml:space="preserve">are positioned nearby each other </w:t>
      </w:r>
      <w:r w:rsidR="00B36F05" w:rsidRPr="00C269FD">
        <w:rPr>
          <w:rFonts w:ascii="Times New Roman" w:hAnsi="Times New Roman" w:cs="Times New Roman"/>
          <w:sz w:val="24"/>
          <w:szCs w:val="24"/>
        </w:rPr>
        <w:t>in our phylogenetic tree</w:t>
      </w:r>
      <w:r w:rsidR="008427F4" w:rsidRPr="00C269FD">
        <w:rPr>
          <w:rFonts w:ascii="Times New Roman" w:hAnsi="Times New Roman" w:cs="Times New Roman"/>
          <w:sz w:val="24"/>
          <w:szCs w:val="24"/>
        </w:rPr>
        <w:t>.</w:t>
      </w:r>
    </w:p>
    <w:p w14:paraId="676F8478" w14:textId="514FF06F" w:rsidR="00B36F05" w:rsidRDefault="00B36F05"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In contrast to this similarity, the other three species we selected from clade 2 (</w:t>
      </w:r>
      <w:r w:rsidRPr="00C269FD">
        <w:rPr>
          <w:rFonts w:ascii="Times New Roman" w:hAnsi="Times New Roman" w:cs="Times New Roman"/>
          <w:i/>
          <w:iCs/>
          <w:sz w:val="24"/>
          <w:szCs w:val="24"/>
        </w:rPr>
        <w:t>S. racemosa</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strigillosa</w:t>
      </w:r>
      <w:proofErr w:type="spellEnd"/>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dependens</w:t>
      </w:r>
      <w:proofErr w:type="spellEnd"/>
      <w:r w:rsidRPr="00C269FD">
        <w:rPr>
          <w:rFonts w:ascii="Times New Roman" w:hAnsi="Times New Roman" w:cs="Times New Roman"/>
          <w:sz w:val="24"/>
          <w:szCs w:val="24"/>
        </w:rPr>
        <w:t>) display very diverse accumulation patterns, especially in their aerial tissues</w:t>
      </w:r>
      <w:r w:rsidR="009707BF">
        <w:rPr>
          <w:rFonts w:ascii="Times New Roman" w:hAnsi="Times New Roman" w:cs="Times New Roman"/>
          <w:sz w:val="24"/>
          <w:szCs w:val="24"/>
        </w:rPr>
        <w:t>. The</w:t>
      </w:r>
      <w:r w:rsidRPr="00C269FD">
        <w:rPr>
          <w:rFonts w:ascii="Times New Roman" w:hAnsi="Times New Roman" w:cs="Times New Roman"/>
          <w:sz w:val="24"/>
          <w:szCs w:val="24"/>
        </w:rPr>
        <w:t xml:space="preserve"> root specificity of 4’-deoxyflavones is not well conserved in these species</w:t>
      </w:r>
      <w:r w:rsidR="00670D98" w:rsidRPr="00C269FD">
        <w:rPr>
          <w:rFonts w:ascii="Times New Roman" w:hAnsi="Times New Roman" w:cs="Times New Roman"/>
          <w:sz w:val="24"/>
          <w:szCs w:val="24"/>
        </w:rPr>
        <w:t xml:space="preserve">. Not only did we detect multiple 4’-deoxyflavones in leaf and stem tissues, but we also found that </w:t>
      </w:r>
      <w:r w:rsidRPr="00C269FD">
        <w:rPr>
          <w:rFonts w:ascii="Times New Roman" w:hAnsi="Times New Roman" w:cs="Times New Roman"/>
          <w:sz w:val="24"/>
          <w:szCs w:val="24"/>
        </w:rPr>
        <w:t xml:space="preserve">each </w:t>
      </w:r>
      <w:r w:rsidR="00670D98"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accumulates significantly higher concentrations </w:t>
      </w:r>
      <w:r w:rsidR="00670D98" w:rsidRPr="00C269FD">
        <w:rPr>
          <w:rFonts w:ascii="Times New Roman" w:hAnsi="Times New Roman" w:cs="Times New Roman"/>
          <w:sz w:val="24"/>
          <w:szCs w:val="24"/>
        </w:rPr>
        <w:t xml:space="preserve">of </w:t>
      </w:r>
      <w:r w:rsidRPr="00C269FD">
        <w:rPr>
          <w:rFonts w:ascii="Times New Roman" w:hAnsi="Times New Roman" w:cs="Times New Roman"/>
          <w:sz w:val="24"/>
          <w:szCs w:val="24"/>
        </w:rPr>
        <w:t xml:space="preserve">several 4’-deoxyflavones </w:t>
      </w:r>
      <w:r w:rsidR="00670D98" w:rsidRPr="00C269FD">
        <w:rPr>
          <w:rFonts w:ascii="Times New Roman" w:hAnsi="Times New Roman" w:cs="Times New Roman"/>
          <w:sz w:val="24"/>
          <w:szCs w:val="24"/>
        </w:rPr>
        <w:t>in its aerial tissues as compared to its roots.</w:t>
      </w:r>
      <w:r w:rsidR="009707BF">
        <w:rPr>
          <w:rFonts w:ascii="Times New Roman" w:hAnsi="Times New Roman" w:cs="Times New Roman"/>
          <w:sz w:val="24"/>
          <w:szCs w:val="24"/>
        </w:rPr>
        <w:t xml:space="preserve"> For </w:t>
      </w:r>
      <w:r w:rsidR="009707BF">
        <w:rPr>
          <w:rFonts w:ascii="Times New Roman" w:hAnsi="Times New Roman" w:cs="Times New Roman"/>
          <w:i/>
          <w:iCs/>
          <w:sz w:val="24"/>
          <w:szCs w:val="24"/>
        </w:rPr>
        <w:t>S. racemosa</w:t>
      </w:r>
      <w:r w:rsidR="009707BF">
        <w:rPr>
          <w:rFonts w:ascii="Times New Roman" w:hAnsi="Times New Roman" w:cs="Times New Roman"/>
          <w:sz w:val="24"/>
          <w:szCs w:val="24"/>
        </w:rPr>
        <w:t>, these 4’-deoxyflavones were oroxylin</w:t>
      </w:r>
      <w:r w:rsidR="00855CA0">
        <w:rPr>
          <w:rFonts w:ascii="Times New Roman" w:hAnsi="Times New Roman" w:cs="Times New Roman"/>
          <w:sz w:val="24"/>
          <w:szCs w:val="24"/>
        </w:rPr>
        <w:t xml:space="preserve"> </w:t>
      </w:r>
      <w:r w:rsidR="009707BF">
        <w:rPr>
          <w:rFonts w:ascii="Times New Roman" w:hAnsi="Times New Roman" w:cs="Times New Roman"/>
          <w:sz w:val="24"/>
          <w:szCs w:val="24"/>
        </w:rPr>
        <w:t xml:space="preserve">A and </w:t>
      </w:r>
      <w:proofErr w:type="spellStart"/>
      <w:r w:rsidR="009707BF">
        <w:rPr>
          <w:rFonts w:ascii="Times New Roman" w:hAnsi="Times New Roman" w:cs="Times New Roman"/>
          <w:sz w:val="24"/>
          <w:szCs w:val="24"/>
        </w:rPr>
        <w:t>oroxyloside</w:t>
      </w:r>
      <w:proofErr w:type="spellEnd"/>
      <w:r w:rsidR="009707BF">
        <w:rPr>
          <w:rFonts w:ascii="Times New Roman" w:hAnsi="Times New Roman" w:cs="Times New Roman"/>
          <w:sz w:val="24"/>
          <w:szCs w:val="24"/>
        </w:rPr>
        <w:t xml:space="preserve">, </w:t>
      </w:r>
      <w:r w:rsidR="00241822">
        <w:rPr>
          <w:rFonts w:ascii="Times New Roman" w:hAnsi="Times New Roman" w:cs="Times New Roman"/>
          <w:sz w:val="24"/>
          <w:szCs w:val="24"/>
        </w:rPr>
        <w:t xml:space="preserve">for </w:t>
      </w:r>
      <w:r w:rsidR="00241822">
        <w:rPr>
          <w:rFonts w:ascii="Times New Roman" w:hAnsi="Times New Roman" w:cs="Times New Roman"/>
          <w:i/>
          <w:iCs/>
          <w:sz w:val="24"/>
          <w:szCs w:val="24"/>
        </w:rPr>
        <w:t xml:space="preserve">S. </w:t>
      </w:r>
      <w:proofErr w:type="spellStart"/>
      <w:r w:rsidR="00241822">
        <w:rPr>
          <w:rFonts w:ascii="Times New Roman" w:hAnsi="Times New Roman" w:cs="Times New Roman"/>
          <w:i/>
          <w:iCs/>
          <w:sz w:val="24"/>
          <w:szCs w:val="24"/>
        </w:rPr>
        <w:t>strigillosa</w:t>
      </w:r>
      <w:proofErr w:type="spellEnd"/>
      <w:r w:rsidR="00241822">
        <w:rPr>
          <w:rFonts w:ascii="Times New Roman" w:hAnsi="Times New Roman" w:cs="Times New Roman"/>
          <w:sz w:val="24"/>
          <w:szCs w:val="24"/>
        </w:rPr>
        <w:t xml:space="preserve"> baicalein and baicalin, and for </w:t>
      </w:r>
      <w:r w:rsidR="00241822">
        <w:rPr>
          <w:rFonts w:ascii="Times New Roman" w:hAnsi="Times New Roman" w:cs="Times New Roman"/>
          <w:i/>
          <w:iCs/>
          <w:sz w:val="24"/>
          <w:szCs w:val="24"/>
        </w:rPr>
        <w:t xml:space="preserve">S. </w:t>
      </w:r>
      <w:proofErr w:type="spellStart"/>
      <w:r w:rsidR="00241822">
        <w:rPr>
          <w:rFonts w:ascii="Times New Roman" w:hAnsi="Times New Roman" w:cs="Times New Roman"/>
          <w:i/>
          <w:iCs/>
          <w:sz w:val="24"/>
          <w:szCs w:val="24"/>
        </w:rPr>
        <w:t>dependens</w:t>
      </w:r>
      <w:proofErr w:type="spellEnd"/>
      <w:r w:rsidR="00241822">
        <w:rPr>
          <w:rFonts w:ascii="Times New Roman" w:hAnsi="Times New Roman" w:cs="Times New Roman"/>
          <w:sz w:val="24"/>
          <w:szCs w:val="24"/>
        </w:rPr>
        <w:t xml:space="preserve"> wogonin and wogonoside.</w:t>
      </w:r>
    </w:p>
    <w:p w14:paraId="78E46164" w14:textId="37FEB82D" w:rsidR="00241822" w:rsidRPr="00532B62" w:rsidRDefault="006B5DC7" w:rsidP="00191117">
      <w:pPr>
        <w:spacing w:after="0" w:line="480" w:lineRule="auto"/>
      </w:pPr>
      <w:r>
        <w:rPr>
          <w:rFonts w:ascii="Times New Roman" w:hAnsi="Times New Roman" w:cs="Times New Roman"/>
          <w:sz w:val="24"/>
          <w:szCs w:val="24"/>
        </w:rPr>
        <w:tab/>
      </w:r>
      <w:r w:rsidR="00532B62">
        <w:rPr>
          <w:rFonts w:ascii="Times New Roman" w:hAnsi="Times New Roman" w:cs="Times New Roman"/>
          <w:sz w:val="24"/>
          <w:szCs w:val="24"/>
        </w:rPr>
        <w:t xml:space="preserve">Although </w:t>
      </w:r>
      <w:r w:rsidR="00532B62">
        <w:rPr>
          <w:rFonts w:ascii="Times New Roman" w:hAnsi="Times New Roman" w:cs="Times New Roman"/>
          <w:i/>
          <w:iCs/>
          <w:sz w:val="24"/>
          <w:szCs w:val="24"/>
        </w:rPr>
        <w:t xml:space="preserve">S. </w:t>
      </w:r>
      <w:proofErr w:type="spellStart"/>
      <w:r w:rsidR="00532B62">
        <w:rPr>
          <w:rFonts w:ascii="Times New Roman" w:hAnsi="Times New Roman" w:cs="Times New Roman"/>
          <w:i/>
          <w:iCs/>
          <w:sz w:val="24"/>
          <w:szCs w:val="24"/>
        </w:rPr>
        <w:t>wrightii</w:t>
      </w:r>
      <w:proofErr w:type="spellEnd"/>
      <w:r w:rsidR="00532B62">
        <w:rPr>
          <w:rFonts w:ascii="Times New Roman" w:hAnsi="Times New Roman" w:cs="Times New Roman"/>
          <w:i/>
          <w:iCs/>
          <w:sz w:val="24"/>
          <w:szCs w:val="24"/>
        </w:rPr>
        <w:t xml:space="preserve"> </w:t>
      </w:r>
      <w:r w:rsidR="00532B62">
        <w:rPr>
          <w:rFonts w:ascii="Times New Roman" w:hAnsi="Times New Roman" w:cs="Times New Roman"/>
          <w:sz w:val="24"/>
          <w:szCs w:val="24"/>
        </w:rPr>
        <w:t xml:space="preserve">accumulated a slightly more diverse set of metabolites, both species we selected from clade 3 showed similar overall patterns of accumulation. In addition, both </w:t>
      </w:r>
      <w:r w:rsidR="00E52162">
        <w:rPr>
          <w:rFonts w:ascii="Times New Roman" w:hAnsi="Times New Roman" w:cs="Times New Roman"/>
          <w:sz w:val="24"/>
          <w:szCs w:val="24"/>
        </w:rPr>
        <w:t>species</w:t>
      </w:r>
      <w:r w:rsidR="00532B62">
        <w:rPr>
          <w:rFonts w:ascii="Times New Roman" w:hAnsi="Times New Roman" w:cs="Times New Roman"/>
          <w:sz w:val="24"/>
          <w:szCs w:val="24"/>
        </w:rPr>
        <w:t xml:space="preserve"> accumulated high concentrations of baicalein and baicalin in all three organs we sampled. In </w:t>
      </w:r>
      <w:r w:rsidR="00E52162">
        <w:rPr>
          <w:rFonts w:ascii="Times New Roman" w:hAnsi="Times New Roman" w:cs="Times New Roman"/>
          <w:sz w:val="24"/>
          <w:szCs w:val="24"/>
        </w:rPr>
        <w:t xml:space="preserve">the roots of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wrightii</w:t>
      </w:r>
      <w:proofErr w:type="spellEnd"/>
      <w:r w:rsidR="00E52162">
        <w:rPr>
          <w:rFonts w:ascii="Times New Roman" w:hAnsi="Times New Roman" w:cs="Times New Roman"/>
          <w:sz w:val="24"/>
          <w:szCs w:val="24"/>
        </w:rPr>
        <w:t xml:space="preserve">, and in all three organs of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suffrutescens</w:t>
      </w:r>
      <w:proofErr w:type="spellEnd"/>
      <w:r w:rsidR="00E52162">
        <w:rPr>
          <w:rFonts w:ascii="Times New Roman" w:hAnsi="Times New Roman" w:cs="Times New Roman"/>
          <w:sz w:val="24"/>
          <w:szCs w:val="24"/>
        </w:rPr>
        <w:t>, we found</w:t>
      </w:r>
      <w:r w:rsidR="00532B62">
        <w:rPr>
          <w:rFonts w:ascii="Times New Roman" w:hAnsi="Times New Roman" w:cs="Times New Roman"/>
          <w:sz w:val="24"/>
          <w:szCs w:val="24"/>
        </w:rPr>
        <w:t xml:space="preserve"> baicalein and baicalin concentrations</w:t>
      </w:r>
      <w:r w:rsidR="00E52162">
        <w:rPr>
          <w:rFonts w:ascii="Times New Roman" w:hAnsi="Times New Roman" w:cs="Times New Roman"/>
          <w:sz w:val="24"/>
          <w:szCs w:val="24"/>
        </w:rPr>
        <w:t xml:space="preserve"> to be </w:t>
      </w:r>
      <w:r w:rsidR="00532B62">
        <w:rPr>
          <w:rFonts w:ascii="Times New Roman" w:hAnsi="Times New Roman" w:cs="Times New Roman"/>
          <w:sz w:val="24"/>
          <w:szCs w:val="24"/>
        </w:rPr>
        <w:t xml:space="preserve">similar to or several times higher than that in the roots of </w:t>
      </w:r>
      <w:r w:rsidR="00532B62">
        <w:rPr>
          <w:rFonts w:ascii="Times New Roman" w:hAnsi="Times New Roman" w:cs="Times New Roman"/>
          <w:i/>
          <w:iCs/>
          <w:sz w:val="24"/>
          <w:szCs w:val="24"/>
        </w:rPr>
        <w:t>S. baicalensis</w:t>
      </w:r>
      <w:r w:rsidR="00532B62">
        <w:rPr>
          <w:rFonts w:ascii="Times New Roman" w:hAnsi="Times New Roman" w:cs="Times New Roman"/>
          <w:sz w:val="24"/>
          <w:szCs w:val="24"/>
        </w:rPr>
        <w:t>.</w:t>
      </w:r>
    </w:p>
    <w:p w14:paraId="69D2C86D" w14:textId="5E067246" w:rsidR="00670D98" w:rsidRPr="00C269FD" w:rsidRDefault="00670D98" w:rsidP="00191117">
      <w:pPr>
        <w:spacing w:after="0" w:line="480" w:lineRule="auto"/>
        <w:rPr>
          <w:rFonts w:ascii="Times New Roman" w:hAnsi="Times New Roman" w:cs="Times New Roman"/>
          <w:sz w:val="24"/>
          <w:szCs w:val="24"/>
        </w:rPr>
      </w:pPr>
      <w:r w:rsidRPr="00C269FD">
        <w:rPr>
          <w:rFonts w:ascii="Times New Roman" w:hAnsi="Times New Roman" w:cs="Times New Roman"/>
          <w:sz w:val="24"/>
          <w:szCs w:val="24"/>
        </w:rPr>
        <w:tab/>
        <w:t xml:space="preserve">Another pattern in metabolite profile can be observed between those species in clades 4 and 5. </w:t>
      </w:r>
      <w:r w:rsidR="00C75871" w:rsidRPr="00C269FD">
        <w:rPr>
          <w:rFonts w:ascii="Times New Roman" w:hAnsi="Times New Roman" w:cs="Times New Roman"/>
          <w:i/>
          <w:iCs/>
          <w:sz w:val="24"/>
          <w:szCs w:val="24"/>
        </w:rPr>
        <w:t>S. baicalensis</w:t>
      </w:r>
      <w:r w:rsidR="00C75871" w:rsidRPr="00C269FD">
        <w:rPr>
          <w:rFonts w:ascii="Times New Roman" w:hAnsi="Times New Roman" w:cs="Times New Roman"/>
          <w:sz w:val="24"/>
          <w:szCs w:val="24"/>
        </w:rPr>
        <w:t xml:space="preserve">, the only species which we selected from clade 4, displays an organ-specific accumulation pattern that is closely matched by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in clade 5. These three species accumulate a similar set of 4’-deoxyflavones in their roots. However, the high accumulation of baicalin by </w:t>
      </w:r>
      <w:r w:rsidR="00C75871" w:rsidRPr="00C269FD">
        <w:rPr>
          <w:rFonts w:ascii="Times New Roman" w:hAnsi="Times New Roman" w:cs="Times New Roman"/>
          <w:i/>
          <w:iCs/>
          <w:sz w:val="24"/>
          <w:szCs w:val="24"/>
        </w:rPr>
        <w:t xml:space="preserve">S. baicalensis </w:t>
      </w:r>
      <w:r w:rsidR="00C75871" w:rsidRPr="00C269FD">
        <w:rPr>
          <w:rFonts w:ascii="Times New Roman" w:hAnsi="Times New Roman" w:cs="Times New Roman"/>
          <w:sz w:val="24"/>
          <w:szCs w:val="24"/>
        </w:rPr>
        <w:t xml:space="preserve">sets it apart from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tournefortii</w:t>
      </w:r>
      <w:proofErr w:type="spellEnd"/>
      <w:r w:rsidR="00C75871" w:rsidRPr="00C269FD">
        <w:rPr>
          <w:rFonts w:ascii="Times New Roman" w:hAnsi="Times New Roman" w:cs="Times New Roman"/>
          <w:i/>
          <w:iCs/>
          <w:sz w:val="24"/>
          <w:szCs w:val="24"/>
        </w:rPr>
        <w:t xml:space="preserve"> </w:t>
      </w:r>
      <w:r w:rsidR="00C75871" w:rsidRPr="00C269FD">
        <w:rPr>
          <w:rFonts w:ascii="Times New Roman" w:hAnsi="Times New Roman" w:cs="Times New Roman"/>
          <w:sz w:val="24"/>
          <w:szCs w:val="24"/>
        </w:rPr>
        <w:t xml:space="preserve">and </w:t>
      </w:r>
      <w:r w:rsidR="00C75871" w:rsidRPr="00C269FD">
        <w:rPr>
          <w:rFonts w:ascii="Times New Roman" w:hAnsi="Times New Roman" w:cs="Times New Roman"/>
          <w:i/>
          <w:iCs/>
          <w:sz w:val="24"/>
          <w:szCs w:val="24"/>
        </w:rPr>
        <w:t xml:space="preserve">S. </w:t>
      </w:r>
      <w:proofErr w:type="spellStart"/>
      <w:r w:rsidR="00C75871" w:rsidRPr="00C269FD">
        <w:rPr>
          <w:rFonts w:ascii="Times New Roman" w:hAnsi="Times New Roman" w:cs="Times New Roman"/>
          <w:i/>
          <w:iCs/>
          <w:sz w:val="24"/>
          <w:szCs w:val="24"/>
        </w:rPr>
        <w:t>altissima</w:t>
      </w:r>
      <w:proofErr w:type="spellEnd"/>
      <w:r w:rsidR="00C75871" w:rsidRPr="00C269FD">
        <w:rPr>
          <w:rFonts w:ascii="Times New Roman" w:hAnsi="Times New Roman" w:cs="Times New Roman"/>
          <w:sz w:val="24"/>
          <w:szCs w:val="24"/>
        </w:rPr>
        <w:t xml:space="preserve">. </w:t>
      </w:r>
      <w:r w:rsidR="0007475D" w:rsidRPr="00C269FD">
        <w:rPr>
          <w:rFonts w:ascii="Times New Roman" w:hAnsi="Times New Roman" w:cs="Times New Roman"/>
          <w:sz w:val="24"/>
          <w:szCs w:val="24"/>
        </w:rPr>
        <w:t xml:space="preserve">Aerial tissue accumulation for all three species </w:t>
      </w:r>
      <w:r w:rsidR="00BF511D" w:rsidRPr="00C269FD">
        <w:rPr>
          <w:rFonts w:ascii="Times New Roman" w:hAnsi="Times New Roman" w:cs="Times New Roman"/>
          <w:sz w:val="24"/>
          <w:szCs w:val="24"/>
        </w:rPr>
        <w:t>was</w:t>
      </w:r>
      <w:r w:rsidR="0007475D" w:rsidRPr="00C269FD">
        <w:rPr>
          <w:rFonts w:ascii="Times New Roman" w:hAnsi="Times New Roman" w:cs="Times New Roman"/>
          <w:sz w:val="24"/>
          <w:szCs w:val="24"/>
        </w:rPr>
        <w:t xml:space="preserve"> very similar</w:t>
      </w:r>
      <w:r w:rsidR="00BF511D" w:rsidRPr="00C269FD">
        <w:rPr>
          <w:rFonts w:ascii="Times New Roman" w:hAnsi="Times New Roman" w:cs="Times New Roman"/>
          <w:sz w:val="24"/>
          <w:szCs w:val="24"/>
        </w:rPr>
        <w:t xml:space="preserve">. We detected limited </w:t>
      </w:r>
      <w:r w:rsidR="00BF511D" w:rsidRPr="00C269FD">
        <w:rPr>
          <w:rFonts w:ascii="Times New Roman" w:hAnsi="Times New Roman" w:cs="Times New Roman"/>
          <w:sz w:val="24"/>
          <w:szCs w:val="24"/>
        </w:rPr>
        <w:lastRenderedPageBreak/>
        <w:t xml:space="preserve">concentrations of only several 4’-hydroxyflavones in our aerial tissue samples, and higher concentrations of </w:t>
      </w:r>
      <w:r w:rsidR="00745D25" w:rsidRPr="00C269FD">
        <w:rPr>
          <w:rFonts w:ascii="Times New Roman" w:hAnsi="Times New Roman" w:cs="Times New Roman"/>
          <w:sz w:val="24"/>
          <w:szCs w:val="24"/>
        </w:rPr>
        <w:t xml:space="preserve">4’-deoxyflavones that also accumulated in the roots of each species. </w:t>
      </w:r>
    </w:p>
    <w:p w14:paraId="47DB61A1" w14:textId="17DC7732" w:rsidR="00326A65" w:rsidRPr="00C269FD" w:rsidRDefault="00D52315" w:rsidP="00622F65">
      <w:pPr>
        <w:spacing w:after="0" w:line="480" w:lineRule="auto"/>
        <w:rPr>
          <w:rFonts w:ascii="Times New Roman" w:hAnsi="Times New Roman" w:cs="Times New Roman"/>
          <w:b/>
          <w:bCs/>
          <w:i/>
          <w:iCs/>
          <w:sz w:val="24"/>
          <w:szCs w:val="24"/>
        </w:rPr>
      </w:pPr>
      <w:r w:rsidRPr="00C269FD">
        <w:rPr>
          <w:rFonts w:ascii="Times New Roman" w:hAnsi="Times New Roman" w:cs="Times New Roman"/>
          <w:b/>
          <w:bCs/>
          <w:i/>
          <w:iCs/>
          <w:sz w:val="24"/>
          <w:szCs w:val="24"/>
        </w:rPr>
        <w:tab/>
        <w:t>Genome size estimations –</w:t>
      </w:r>
    </w:p>
    <w:p w14:paraId="7FD56F09" w14:textId="7D3642FC" w:rsidR="00422AF4" w:rsidRPr="00C269FD" w:rsidRDefault="00422AF4" w:rsidP="00422AF4">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 xml:space="preserve">Genome sizes for </w:t>
      </w:r>
      <w:r w:rsidR="00E52162">
        <w:rPr>
          <w:rFonts w:ascii="Times New Roman" w:hAnsi="Times New Roman" w:cs="Times New Roman"/>
          <w:sz w:val="24"/>
          <w:szCs w:val="24"/>
        </w:rPr>
        <w:t>eight</w:t>
      </w:r>
      <w:r w:rsidRPr="00C269FD">
        <w:rPr>
          <w:rFonts w:ascii="Times New Roman" w:hAnsi="Times New Roman" w:cs="Times New Roman"/>
          <w:sz w:val="24"/>
          <w:szCs w:val="24"/>
        </w:rPr>
        <w:t xml:space="preserve"> species of </w:t>
      </w:r>
      <w:r w:rsidRPr="00C269FD">
        <w:rPr>
          <w:rFonts w:ascii="Times New Roman" w:hAnsi="Times New Roman" w:cs="Times New Roman"/>
          <w:i/>
          <w:iCs/>
          <w:sz w:val="24"/>
          <w:szCs w:val="24"/>
        </w:rPr>
        <w:t xml:space="preserve">Scutellaria </w:t>
      </w:r>
      <w:r w:rsidRPr="00C269FD">
        <w:rPr>
          <w:rFonts w:ascii="Times New Roman" w:hAnsi="Times New Roman" w:cs="Times New Roman"/>
          <w:sz w:val="24"/>
          <w:szCs w:val="24"/>
        </w:rPr>
        <w:t>were estimated with flow cytometry by comparison of 2C-value</w:t>
      </w:r>
      <w:r w:rsidR="006A43D7" w:rsidRPr="00C269FD">
        <w:rPr>
          <w:rFonts w:ascii="Times New Roman" w:hAnsi="Times New Roman" w:cs="Times New Roman"/>
          <w:sz w:val="24"/>
          <w:szCs w:val="24"/>
        </w:rPr>
        <w:t>s</w:t>
      </w:r>
      <w:r w:rsidRPr="00C269FD">
        <w:rPr>
          <w:rFonts w:ascii="Times New Roman" w:hAnsi="Times New Roman" w:cs="Times New Roman"/>
          <w:sz w:val="24"/>
          <w:szCs w:val="24"/>
        </w:rPr>
        <w:t xml:space="preserve"> to a standard plant</w:t>
      </w:r>
      <w:r w:rsidR="00B4505A" w:rsidRPr="00C269FD">
        <w:rPr>
          <w:rFonts w:ascii="Times New Roman" w:hAnsi="Times New Roman" w:cs="Times New Roman"/>
          <w:sz w:val="24"/>
          <w:szCs w:val="24"/>
        </w:rPr>
        <w:t xml:space="preserve">. </w:t>
      </w:r>
      <w:r w:rsidR="00D648BA" w:rsidRPr="00C269FD">
        <w:rPr>
          <w:rFonts w:ascii="Times New Roman" w:hAnsi="Times New Roman" w:cs="Times New Roman"/>
          <w:sz w:val="24"/>
          <w:szCs w:val="24"/>
        </w:rPr>
        <w:t>To facilitate comparison, we also collected g</w:t>
      </w:r>
      <w:r w:rsidR="006A43D7" w:rsidRPr="00C269FD">
        <w:rPr>
          <w:rFonts w:ascii="Times New Roman" w:hAnsi="Times New Roman" w:cs="Times New Roman"/>
          <w:sz w:val="24"/>
          <w:szCs w:val="24"/>
        </w:rPr>
        <w:t>enome size and chromosome number</w:t>
      </w:r>
      <w:r w:rsidR="00D648BA" w:rsidRPr="00C269FD">
        <w:rPr>
          <w:rFonts w:ascii="Times New Roman" w:hAnsi="Times New Roman" w:cs="Times New Roman"/>
          <w:sz w:val="24"/>
          <w:szCs w:val="24"/>
        </w:rPr>
        <w:t xml:space="preserve"> data</w:t>
      </w:r>
      <w:r w:rsidR="00B4505A" w:rsidRPr="00C269FD">
        <w:rPr>
          <w:rFonts w:ascii="Times New Roman" w:hAnsi="Times New Roman" w:cs="Times New Roman"/>
          <w:sz w:val="24"/>
          <w:szCs w:val="24"/>
        </w:rPr>
        <w:t xml:space="preserve"> for several species</w:t>
      </w:r>
      <w:r w:rsidR="00D648BA" w:rsidRPr="00C269FD">
        <w:rPr>
          <w:rFonts w:ascii="Times New Roman" w:hAnsi="Times New Roman" w:cs="Times New Roman"/>
          <w:sz w:val="24"/>
          <w:szCs w:val="24"/>
        </w:rPr>
        <w:t xml:space="preserve"> from literature</w:t>
      </w:r>
      <w:r w:rsidR="006A43D7" w:rsidRPr="00C269FD">
        <w:rPr>
          <w:rFonts w:ascii="Times New Roman" w:hAnsi="Times New Roman" w:cs="Times New Roman"/>
          <w:sz w:val="24"/>
          <w:szCs w:val="24"/>
        </w:rPr>
        <w:t xml:space="preserve"> (Table 1).</w:t>
      </w:r>
      <w:r w:rsidR="006F57A7" w:rsidRPr="00C269FD">
        <w:rPr>
          <w:rFonts w:ascii="Times New Roman" w:hAnsi="Times New Roman" w:cs="Times New Roman"/>
          <w:sz w:val="24"/>
          <w:szCs w:val="24"/>
        </w:rPr>
        <w:t xml:space="preserve"> Unfortunately, we did not include </w:t>
      </w:r>
      <w:r w:rsidR="006F57A7" w:rsidRPr="00C269FD">
        <w:rPr>
          <w:rFonts w:ascii="Times New Roman" w:hAnsi="Times New Roman" w:cs="Times New Roman"/>
          <w:i/>
          <w:iCs/>
          <w:sz w:val="24"/>
          <w:szCs w:val="24"/>
        </w:rPr>
        <w:t xml:space="preserve">S. </w:t>
      </w:r>
      <w:proofErr w:type="spellStart"/>
      <w:r w:rsidR="006F57A7" w:rsidRPr="00C269FD">
        <w:rPr>
          <w:rFonts w:ascii="Times New Roman" w:hAnsi="Times New Roman" w:cs="Times New Roman"/>
          <w:i/>
          <w:iCs/>
          <w:sz w:val="24"/>
          <w:szCs w:val="24"/>
        </w:rPr>
        <w:t>wrightii</w:t>
      </w:r>
      <w:proofErr w:type="spellEnd"/>
      <w:r w:rsidR="006F57A7" w:rsidRPr="00C269FD">
        <w:rPr>
          <w:rFonts w:ascii="Times New Roman" w:hAnsi="Times New Roman" w:cs="Times New Roman"/>
          <w:i/>
          <w:iCs/>
          <w:sz w:val="24"/>
          <w:szCs w:val="24"/>
        </w:rPr>
        <w:t xml:space="preserve"> </w:t>
      </w:r>
      <w:r w:rsidR="00E52162">
        <w:rPr>
          <w:rFonts w:ascii="Times New Roman" w:hAnsi="Times New Roman" w:cs="Times New Roman"/>
          <w:sz w:val="24"/>
          <w:szCs w:val="24"/>
        </w:rPr>
        <w:t xml:space="preserve">or </w:t>
      </w:r>
      <w:r w:rsidR="00E52162">
        <w:rPr>
          <w:rFonts w:ascii="Times New Roman" w:hAnsi="Times New Roman" w:cs="Times New Roman"/>
          <w:i/>
          <w:iCs/>
          <w:sz w:val="24"/>
          <w:szCs w:val="24"/>
        </w:rPr>
        <w:t xml:space="preserve">S. </w:t>
      </w:r>
      <w:proofErr w:type="spellStart"/>
      <w:r w:rsidR="00E52162">
        <w:rPr>
          <w:rFonts w:ascii="Times New Roman" w:hAnsi="Times New Roman" w:cs="Times New Roman"/>
          <w:i/>
          <w:iCs/>
          <w:sz w:val="24"/>
          <w:szCs w:val="24"/>
        </w:rPr>
        <w:t>suffrutescens</w:t>
      </w:r>
      <w:proofErr w:type="spellEnd"/>
      <w:r w:rsidR="00E52162">
        <w:rPr>
          <w:rFonts w:ascii="Times New Roman" w:hAnsi="Times New Roman" w:cs="Times New Roman"/>
          <w:i/>
          <w:iCs/>
          <w:sz w:val="24"/>
          <w:szCs w:val="24"/>
        </w:rPr>
        <w:t xml:space="preserve"> </w:t>
      </w:r>
      <w:r w:rsidR="006F57A7" w:rsidRPr="00C269FD">
        <w:rPr>
          <w:rFonts w:ascii="Times New Roman" w:hAnsi="Times New Roman" w:cs="Times New Roman"/>
          <w:sz w:val="24"/>
          <w:szCs w:val="24"/>
        </w:rPr>
        <w:t xml:space="preserve">in our analysis, and no previous publications have reported </w:t>
      </w:r>
      <w:r w:rsidR="00E52162">
        <w:rPr>
          <w:rFonts w:ascii="Times New Roman" w:hAnsi="Times New Roman" w:cs="Times New Roman"/>
          <w:sz w:val="24"/>
          <w:szCs w:val="24"/>
        </w:rPr>
        <w:t>their</w:t>
      </w:r>
      <w:r w:rsidR="006F57A7" w:rsidRPr="00C269FD">
        <w:rPr>
          <w:rFonts w:ascii="Times New Roman" w:hAnsi="Times New Roman" w:cs="Times New Roman"/>
          <w:sz w:val="24"/>
          <w:szCs w:val="24"/>
        </w:rPr>
        <w:t xml:space="preserve"> genome size</w:t>
      </w:r>
      <w:r w:rsidR="00E52162">
        <w:rPr>
          <w:rFonts w:ascii="Times New Roman" w:hAnsi="Times New Roman" w:cs="Times New Roman"/>
          <w:sz w:val="24"/>
          <w:szCs w:val="24"/>
        </w:rPr>
        <w:t>s</w:t>
      </w:r>
      <w:r w:rsidR="006F57A7" w:rsidRPr="00C269FD">
        <w:rPr>
          <w:rFonts w:ascii="Times New Roman" w:hAnsi="Times New Roman" w:cs="Times New Roman"/>
          <w:sz w:val="24"/>
          <w:szCs w:val="24"/>
        </w:rPr>
        <w:t>.</w:t>
      </w:r>
    </w:p>
    <w:p w14:paraId="4627D436" w14:textId="56214F01" w:rsidR="00B4505A" w:rsidRPr="00C269FD" w:rsidRDefault="006F57A7" w:rsidP="008A292D">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Overall, genome sizes for the species we selected were similar at around 0.40</w:t>
      </w:r>
      <w:r w:rsidR="00FF13CF">
        <w:rPr>
          <w:rFonts w:ascii="Times New Roman" w:hAnsi="Times New Roman" w:cs="Times New Roman"/>
          <w:sz w:val="24"/>
          <w:szCs w:val="24"/>
        </w:rPr>
        <w:t xml:space="preserve"> – 0.50</w:t>
      </w:r>
      <w:r w:rsidRPr="00C269FD">
        <w:rPr>
          <w:rFonts w:ascii="Times New Roman" w:hAnsi="Times New Roman" w:cs="Times New Roman"/>
          <w:sz w:val="24"/>
          <w:szCs w:val="24"/>
        </w:rPr>
        <w:t xml:space="preserve"> Giga base pairs (</w:t>
      </w:r>
      <w:proofErr w:type="spellStart"/>
      <w:r w:rsidRPr="00C269FD">
        <w:rPr>
          <w:rFonts w:ascii="Times New Roman" w:hAnsi="Times New Roman" w:cs="Times New Roman"/>
          <w:sz w:val="24"/>
          <w:szCs w:val="24"/>
        </w:rPr>
        <w:t>Gbp</w:t>
      </w:r>
      <w:proofErr w:type="spellEnd"/>
      <w:r w:rsidRPr="00C269FD">
        <w:rPr>
          <w:rFonts w:ascii="Times New Roman" w:hAnsi="Times New Roman" w:cs="Times New Roman"/>
          <w:sz w:val="24"/>
          <w:szCs w:val="24"/>
        </w:rPr>
        <w:t>). We estimated a slightly larger genome size as compared to previously published data</w:t>
      </w:r>
      <w:r w:rsidR="00B4505A" w:rsidRPr="00C269FD">
        <w:rPr>
          <w:rFonts w:ascii="Times New Roman" w:hAnsi="Times New Roman" w:cs="Times New Roman"/>
          <w:sz w:val="24"/>
          <w:szCs w:val="24"/>
        </w:rPr>
        <w:t xml:space="preserve"> for several species</w:t>
      </w:r>
      <w:r w:rsidRPr="00C269FD">
        <w:rPr>
          <w:rFonts w:ascii="Times New Roman" w:hAnsi="Times New Roman" w:cs="Times New Roman"/>
          <w:sz w:val="24"/>
          <w:szCs w:val="24"/>
        </w:rPr>
        <w:t xml:space="preserve">, </w:t>
      </w:r>
      <w:r w:rsidR="00B4505A" w:rsidRPr="00C269FD">
        <w:rPr>
          <w:rFonts w:ascii="Times New Roman" w:hAnsi="Times New Roman" w:cs="Times New Roman"/>
          <w:sz w:val="24"/>
          <w:szCs w:val="24"/>
        </w:rPr>
        <w:t xml:space="preserve">including </w:t>
      </w:r>
      <w:r w:rsidR="00B4505A" w:rsidRPr="00C269FD">
        <w:rPr>
          <w:rFonts w:ascii="Times New Roman" w:hAnsi="Times New Roman" w:cs="Times New Roman"/>
          <w:i/>
          <w:iCs/>
          <w:sz w:val="24"/>
          <w:szCs w:val="24"/>
        </w:rPr>
        <w:t xml:space="preserve">S. </w:t>
      </w:r>
      <w:proofErr w:type="spellStart"/>
      <w:r w:rsidR="00B4505A" w:rsidRPr="00C269FD">
        <w:rPr>
          <w:rFonts w:ascii="Times New Roman" w:hAnsi="Times New Roman" w:cs="Times New Roman"/>
          <w:i/>
          <w:iCs/>
          <w:sz w:val="24"/>
          <w:szCs w:val="24"/>
        </w:rPr>
        <w:t>barbata</w:t>
      </w:r>
      <w:proofErr w:type="spellEnd"/>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 xml:space="preserve">, </w:t>
      </w:r>
      <w:r w:rsidR="00B4505A" w:rsidRPr="00C269FD">
        <w:rPr>
          <w:rFonts w:ascii="Times New Roman" w:hAnsi="Times New Roman" w:cs="Times New Roman"/>
          <w:i/>
          <w:iCs/>
          <w:sz w:val="24"/>
          <w:szCs w:val="24"/>
        </w:rPr>
        <w:t>and S. baicalensis</w:t>
      </w:r>
      <w:r w:rsidR="00B4505A" w:rsidRPr="00C269FD">
        <w:rPr>
          <w:rFonts w:ascii="Times New Roman" w:hAnsi="Times New Roman" w:cs="Times New Roman"/>
          <w:sz w:val="24"/>
          <w:szCs w:val="24"/>
        </w:rPr>
        <w:t xml:space="preserve">. </w:t>
      </w:r>
      <w:r w:rsidR="00B4505A" w:rsidRPr="000D5382">
        <w:rPr>
          <w:rFonts w:ascii="Times New Roman" w:hAnsi="Times New Roman" w:cs="Times New Roman"/>
          <w:color w:val="FF0000"/>
          <w:sz w:val="24"/>
          <w:szCs w:val="24"/>
          <w:highlight w:val="yellow"/>
        </w:rPr>
        <w:t>This is possibly a result of ...</w:t>
      </w:r>
      <w:r w:rsidR="00B4505A" w:rsidRPr="00C269FD">
        <w:rPr>
          <w:rFonts w:ascii="Times New Roman" w:hAnsi="Times New Roman" w:cs="Times New Roman"/>
          <w:color w:val="FF0000"/>
          <w:sz w:val="24"/>
          <w:szCs w:val="24"/>
        </w:rPr>
        <w:t xml:space="preserve"> </w:t>
      </w:r>
      <w:r w:rsidR="00B4505A" w:rsidRPr="00C269FD">
        <w:rPr>
          <w:rFonts w:ascii="Times New Roman" w:hAnsi="Times New Roman" w:cs="Times New Roman"/>
          <w:sz w:val="24"/>
          <w:szCs w:val="24"/>
        </w:rPr>
        <w:t xml:space="preserve">We also collected chromosome number counts from literature to assess how well genome structure is conserved across the </w:t>
      </w:r>
      <w:r w:rsidR="001C7197">
        <w:rPr>
          <w:rFonts w:ascii="Times New Roman" w:hAnsi="Times New Roman" w:cs="Times New Roman"/>
          <w:sz w:val="24"/>
          <w:szCs w:val="24"/>
        </w:rPr>
        <w:t>13</w:t>
      </w:r>
      <w:r w:rsidR="00B4505A" w:rsidRPr="00C269FD">
        <w:rPr>
          <w:rFonts w:ascii="Times New Roman" w:hAnsi="Times New Roman" w:cs="Times New Roman"/>
          <w:sz w:val="24"/>
          <w:szCs w:val="24"/>
        </w:rPr>
        <w:t xml:space="preserve"> species we selected. </w:t>
      </w:r>
      <w:r w:rsidR="00B4505A" w:rsidRPr="00C269FD">
        <w:rPr>
          <w:rFonts w:ascii="Times New Roman" w:hAnsi="Times New Roman" w:cs="Times New Roman"/>
          <w:i/>
          <w:iCs/>
          <w:sz w:val="24"/>
          <w:szCs w:val="24"/>
        </w:rPr>
        <w:t xml:space="preserve">S. racemosa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have both been reported to have a chromosome number of 18. However, </w:t>
      </w:r>
      <w:r w:rsidR="00B4505A" w:rsidRPr="00C269FD">
        <w:rPr>
          <w:rFonts w:ascii="Times New Roman" w:hAnsi="Times New Roman" w:cs="Times New Roman"/>
          <w:i/>
          <w:iCs/>
          <w:sz w:val="24"/>
          <w:szCs w:val="24"/>
        </w:rPr>
        <w:t xml:space="preserve">S. </w:t>
      </w:r>
      <w:proofErr w:type="spellStart"/>
      <w:r w:rsidR="00B4505A" w:rsidRPr="00C269FD">
        <w:rPr>
          <w:rFonts w:ascii="Times New Roman" w:hAnsi="Times New Roman" w:cs="Times New Roman"/>
          <w:i/>
          <w:iCs/>
          <w:sz w:val="24"/>
          <w:szCs w:val="24"/>
        </w:rPr>
        <w:t>barbata</w:t>
      </w:r>
      <w:proofErr w:type="spellEnd"/>
      <w:r w:rsidR="00B4505A" w:rsidRPr="00C269FD">
        <w:rPr>
          <w:rFonts w:ascii="Times New Roman" w:hAnsi="Times New Roman" w:cs="Times New Roman"/>
          <w:i/>
          <w:iCs/>
          <w:sz w:val="24"/>
          <w:szCs w:val="24"/>
        </w:rPr>
        <w:t xml:space="preserve"> </w:t>
      </w:r>
      <w:r w:rsidR="00B4505A" w:rsidRPr="00C269FD">
        <w:rPr>
          <w:rFonts w:ascii="Times New Roman" w:hAnsi="Times New Roman" w:cs="Times New Roman"/>
          <w:sz w:val="24"/>
          <w:szCs w:val="24"/>
        </w:rPr>
        <w:t xml:space="preserve">has been reported </w:t>
      </w:r>
      <w:r w:rsidR="00FC78CC">
        <w:rPr>
          <w:rFonts w:ascii="Times New Roman" w:hAnsi="Times New Roman" w:cs="Times New Roman"/>
          <w:sz w:val="24"/>
          <w:szCs w:val="24"/>
        </w:rPr>
        <w:t xml:space="preserve">to have </w:t>
      </w:r>
      <w:r w:rsidR="00B4505A" w:rsidRPr="00C269FD">
        <w:rPr>
          <w:rFonts w:ascii="Times New Roman" w:hAnsi="Times New Roman" w:cs="Times New Roman"/>
          <w:sz w:val="24"/>
          <w:szCs w:val="24"/>
        </w:rPr>
        <w:t xml:space="preserve">a chromosome number of 26, despite having a similarly sized genome to </w:t>
      </w:r>
      <w:r w:rsidR="00B4505A" w:rsidRPr="00C269FD">
        <w:rPr>
          <w:rFonts w:ascii="Times New Roman" w:hAnsi="Times New Roman" w:cs="Times New Roman"/>
          <w:i/>
          <w:iCs/>
          <w:sz w:val="24"/>
          <w:szCs w:val="24"/>
        </w:rPr>
        <w:t xml:space="preserve">S. baicalensis </w:t>
      </w:r>
      <w:r w:rsidR="00B4505A" w:rsidRPr="00C269FD">
        <w:rPr>
          <w:rFonts w:ascii="Times New Roman" w:hAnsi="Times New Roman" w:cs="Times New Roman"/>
          <w:sz w:val="24"/>
          <w:szCs w:val="24"/>
        </w:rPr>
        <w:t xml:space="preserve">and </w:t>
      </w:r>
      <w:r w:rsidR="00B4505A" w:rsidRPr="00C269FD">
        <w:rPr>
          <w:rFonts w:ascii="Times New Roman" w:hAnsi="Times New Roman" w:cs="Times New Roman"/>
          <w:i/>
          <w:iCs/>
          <w:sz w:val="24"/>
          <w:szCs w:val="24"/>
        </w:rPr>
        <w:t>S. racemosa</w:t>
      </w:r>
      <w:r w:rsidR="00B4505A" w:rsidRPr="00C269FD">
        <w:rPr>
          <w:rFonts w:ascii="Times New Roman" w:hAnsi="Times New Roman" w:cs="Times New Roman"/>
          <w:sz w:val="24"/>
          <w:szCs w:val="24"/>
        </w:rPr>
        <w:t>.</w:t>
      </w:r>
    </w:p>
    <w:p w14:paraId="46BD8B90" w14:textId="014862BE" w:rsidR="00BB5FFA" w:rsidRPr="00C269FD" w:rsidRDefault="00BB5FFA"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w:t>
      </w:r>
      <w:r w:rsidR="001E6C09" w:rsidRPr="00C269FD">
        <w:rPr>
          <w:rFonts w:ascii="Times New Roman" w:hAnsi="Times New Roman" w:cs="Times New Roman"/>
          <w:b/>
          <w:bCs/>
          <w:sz w:val="24"/>
          <w:szCs w:val="24"/>
        </w:rPr>
        <w:t>ISCUSSION</w:t>
      </w:r>
    </w:p>
    <w:p w14:paraId="5100B604" w14:textId="4A672FFC" w:rsidR="00B91FA9" w:rsidRDefault="00B91FA9" w:rsidP="00622F65">
      <w:pPr>
        <w:spacing w:after="0" w:line="480" w:lineRule="auto"/>
        <w:rPr>
          <w:rFonts w:ascii="Times New Roman" w:hAnsi="Times New Roman" w:cs="Times New Roman"/>
          <w:color w:val="FF0000"/>
          <w:sz w:val="21"/>
          <w:szCs w:val="21"/>
          <w:shd w:val="clear" w:color="auto" w:fill="FFFFFF"/>
        </w:rPr>
      </w:pPr>
      <w:r w:rsidRPr="00C269FD">
        <w:rPr>
          <w:rFonts w:ascii="Times New Roman" w:hAnsi="Times New Roman" w:cs="Times New Roman"/>
          <w:color w:val="FF0000"/>
          <w:sz w:val="21"/>
          <w:szCs w:val="21"/>
          <w:shd w:val="clear" w:color="auto" w:fill="FFFFFF"/>
        </w:rPr>
        <w:t>Include a summary of conclusions and a take-home message for the generally informed reader in the DISCUSSION.</w:t>
      </w:r>
    </w:p>
    <w:p w14:paraId="2DC6D251" w14:textId="51A27280" w:rsidR="00C61925" w:rsidRDefault="00BA62CE"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1"/>
          <w:szCs w:val="21"/>
          <w:shd w:val="clear" w:color="auto" w:fill="FFFFFF"/>
        </w:rPr>
        <w:tab/>
      </w:r>
      <w:r w:rsidR="0058619E" w:rsidRPr="0058619E">
        <w:rPr>
          <w:rFonts w:ascii="Times New Roman" w:hAnsi="Times New Roman" w:cs="Times New Roman"/>
          <w:sz w:val="24"/>
          <w:szCs w:val="24"/>
          <w:highlight w:val="yellow"/>
          <w:shd w:val="clear" w:color="auto" w:fill="FFFFFF"/>
        </w:rPr>
        <w:t>Add more background info.</w:t>
      </w:r>
      <w:r w:rsidR="0058619E">
        <w:rPr>
          <w:rFonts w:ascii="Times New Roman" w:hAnsi="Times New Roman" w:cs="Times New Roman"/>
          <w:sz w:val="21"/>
          <w:szCs w:val="21"/>
          <w:shd w:val="clear" w:color="auto" w:fill="FFFFFF"/>
        </w:rPr>
        <w:t xml:space="preserve"> </w:t>
      </w:r>
      <w:r w:rsidRPr="004D4B97">
        <w:rPr>
          <w:rFonts w:ascii="Times New Roman" w:hAnsi="Times New Roman" w:cs="Times New Roman"/>
          <w:sz w:val="24"/>
          <w:szCs w:val="24"/>
          <w:shd w:val="clear" w:color="auto" w:fill="FFFFFF"/>
        </w:rPr>
        <w:t xml:space="preserve">In this work, </w:t>
      </w:r>
      <w:r w:rsidR="004D4B97" w:rsidRPr="004D4B97">
        <w:rPr>
          <w:rFonts w:ascii="Times New Roman" w:hAnsi="Times New Roman" w:cs="Times New Roman"/>
          <w:sz w:val="24"/>
          <w:szCs w:val="24"/>
          <w:shd w:val="clear" w:color="auto" w:fill="FFFFFF"/>
        </w:rPr>
        <w:t xml:space="preserve">we </w:t>
      </w:r>
      <w:r w:rsidR="004D4B97">
        <w:rPr>
          <w:rFonts w:ascii="Times New Roman" w:hAnsi="Times New Roman" w:cs="Times New Roman"/>
          <w:sz w:val="24"/>
          <w:szCs w:val="24"/>
          <w:shd w:val="clear" w:color="auto" w:fill="FFFFFF"/>
        </w:rPr>
        <w:t xml:space="preserve">chemically analyzed a diverse set of </w:t>
      </w:r>
      <w:r w:rsidR="004D4B97">
        <w:rPr>
          <w:rFonts w:ascii="Times New Roman" w:hAnsi="Times New Roman" w:cs="Times New Roman"/>
          <w:i/>
          <w:iCs/>
          <w:sz w:val="24"/>
          <w:szCs w:val="24"/>
          <w:shd w:val="clear" w:color="auto" w:fill="FFFFFF"/>
        </w:rPr>
        <w:t xml:space="preserve">Scutellaria </w:t>
      </w:r>
      <w:r w:rsidR="004D4B97">
        <w:rPr>
          <w:rFonts w:ascii="Times New Roman" w:hAnsi="Times New Roman" w:cs="Times New Roman"/>
          <w:sz w:val="24"/>
          <w:szCs w:val="24"/>
          <w:shd w:val="clear" w:color="auto" w:fill="FFFFFF"/>
        </w:rPr>
        <w:t xml:space="preserve">species with the goal of characterizing variation in metabolite </w:t>
      </w:r>
      <w:r w:rsidR="001B0C68">
        <w:rPr>
          <w:rFonts w:ascii="Times New Roman" w:hAnsi="Times New Roman" w:cs="Times New Roman"/>
          <w:sz w:val="24"/>
          <w:szCs w:val="24"/>
          <w:shd w:val="clear" w:color="auto" w:fill="FFFFFF"/>
        </w:rPr>
        <w:t xml:space="preserve">accumulation </w:t>
      </w:r>
      <w:r w:rsidR="004D4B97">
        <w:rPr>
          <w:rFonts w:ascii="Times New Roman" w:hAnsi="Times New Roman" w:cs="Times New Roman"/>
          <w:sz w:val="24"/>
          <w:szCs w:val="24"/>
          <w:shd w:val="clear" w:color="auto" w:fill="FFFFFF"/>
        </w:rPr>
        <w:t xml:space="preserve">across the genus, and identifying </w:t>
      </w:r>
      <w:r w:rsidR="001B0C68">
        <w:rPr>
          <w:rFonts w:ascii="Times New Roman" w:hAnsi="Times New Roman" w:cs="Times New Roman"/>
          <w:sz w:val="24"/>
          <w:szCs w:val="24"/>
          <w:shd w:val="clear" w:color="auto" w:fill="FFFFFF"/>
        </w:rPr>
        <w:t xml:space="preserve">species with significant medicinal value and biotechnology potential. We first constructed a phylogenetic tree from chloroplast genome sequences for </w:t>
      </w:r>
      <w:r w:rsidR="00CF01F4">
        <w:rPr>
          <w:rFonts w:ascii="Times New Roman" w:hAnsi="Times New Roman" w:cs="Times New Roman"/>
          <w:sz w:val="24"/>
          <w:szCs w:val="24"/>
          <w:shd w:val="clear" w:color="auto" w:fill="FFFFFF"/>
        </w:rPr>
        <w:t>51</w:t>
      </w:r>
      <w:r w:rsidR="001B0C68">
        <w:rPr>
          <w:rFonts w:ascii="Times New Roman" w:hAnsi="Times New Roman" w:cs="Times New Roman"/>
          <w:sz w:val="24"/>
          <w:szCs w:val="24"/>
          <w:shd w:val="clear" w:color="auto" w:fill="FFFFFF"/>
        </w:rPr>
        <w:t xml:space="preserve"> species, and </w:t>
      </w:r>
      <w:r w:rsidR="001B0C68">
        <w:rPr>
          <w:rFonts w:ascii="Times New Roman" w:hAnsi="Times New Roman" w:cs="Times New Roman"/>
          <w:sz w:val="24"/>
          <w:szCs w:val="24"/>
          <w:shd w:val="clear" w:color="auto" w:fill="FFFFFF"/>
        </w:rPr>
        <w:lastRenderedPageBreak/>
        <w:t xml:space="preserve">separated this tree into 5 clades. </w:t>
      </w:r>
      <w:r w:rsidR="007E54EB">
        <w:rPr>
          <w:rFonts w:ascii="Times New Roman" w:hAnsi="Times New Roman" w:cs="Times New Roman"/>
          <w:sz w:val="24"/>
          <w:szCs w:val="24"/>
          <w:shd w:val="clear" w:color="auto" w:fill="FFFFFF"/>
        </w:rPr>
        <w:t xml:space="preserve">We then used the relationships described by this tree </w:t>
      </w:r>
      <w:r w:rsidR="00656729">
        <w:rPr>
          <w:rFonts w:ascii="Times New Roman" w:hAnsi="Times New Roman" w:cs="Times New Roman"/>
          <w:sz w:val="24"/>
          <w:szCs w:val="24"/>
          <w:shd w:val="clear" w:color="auto" w:fill="FFFFFF"/>
        </w:rPr>
        <w:t xml:space="preserve">as a basis for comparison of metabolite profiles of these species. </w:t>
      </w:r>
    </w:p>
    <w:p w14:paraId="5F87EA2B" w14:textId="2E903E68" w:rsidR="00B6402D" w:rsidRDefault="00CF01F4"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From our analysis of</w:t>
      </w:r>
      <w:r w:rsidR="0054546C">
        <w:rPr>
          <w:rFonts w:ascii="Times New Roman" w:hAnsi="Times New Roman" w:cs="Times New Roman"/>
          <w:sz w:val="24"/>
          <w:szCs w:val="24"/>
          <w:shd w:val="clear" w:color="auto" w:fill="FFFFFF"/>
        </w:rPr>
        <w:t xml:space="preserve"> aerial metabolite profiles of 76 species</w:t>
      </w:r>
      <w:r w:rsidR="00EF2E4D">
        <w:rPr>
          <w:rFonts w:ascii="Times New Roman" w:hAnsi="Times New Roman" w:cs="Times New Roman"/>
          <w:sz w:val="24"/>
          <w:szCs w:val="24"/>
          <w:shd w:val="clear" w:color="auto" w:fill="FFFFFF"/>
        </w:rPr>
        <w:t>,</w:t>
      </w:r>
      <w:r w:rsidR="00B82B13">
        <w:rPr>
          <w:rFonts w:ascii="Times New Roman" w:hAnsi="Times New Roman" w:cs="Times New Roman"/>
          <w:sz w:val="24"/>
          <w:szCs w:val="24"/>
          <w:shd w:val="clear" w:color="auto" w:fill="FFFFFF"/>
        </w:rPr>
        <w:t xml:space="preserve"> we found that 4’-hydroxyflavones were </w:t>
      </w:r>
      <w:r w:rsidR="00167323">
        <w:rPr>
          <w:rFonts w:ascii="Times New Roman" w:hAnsi="Times New Roman" w:cs="Times New Roman"/>
          <w:sz w:val="24"/>
          <w:szCs w:val="24"/>
          <w:shd w:val="clear" w:color="auto" w:fill="FFFFFF"/>
        </w:rPr>
        <w:t>less widespread</w:t>
      </w:r>
      <w:r w:rsidR="00DF0521">
        <w:rPr>
          <w:rFonts w:ascii="Times New Roman" w:hAnsi="Times New Roman" w:cs="Times New Roman"/>
          <w:sz w:val="24"/>
          <w:szCs w:val="24"/>
          <w:shd w:val="clear" w:color="auto" w:fill="FFFFFF"/>
        </w:rPr>
        <w:t xml:space="preserve"> across the </w:t>
      </w:r>
      <w:r w:rsidR="00582BD8">
        <w:rPr>
          <w:rFonts w:ascii="Times New Roman" w:hAnsi="Times New Roman" w:cs="Times New Roman"/>
          <w:i/>
          <w:iCs/>
          <w:sz w:val="24"/>
          <w:szCs w:val="24"/>
          <w:shd w:val="clear" w:color="auto" w:fill="FFFFFF"/>
        </w:rPr>
        <w:t xml:space="preserve">Scutellaria </w:t>
      </w:r>
      <w:r w:rsidR="00DF0521">
        <w:rPr>
          <w:rFonts w:ascii="Times New Roman" w:hAnsi="Times New Roman" w:cs="Times New Roman"/>
          <w:sz w:val="24"/>
          <w:szCs w:val="24"/>
          <w:shd w:val="clear" w:color="auto" w:fill="FFFFFF"/>
        </w:rPr>
        <w:t>genus</w:t>
      </w:r>
      <w:r w:rsidR="00167323">
        <w:rPr>
          <w:rFonts w:ascii="Times New Roman" w:hAnsi="Times New Roman" w:cs="Times New Roman"/>
          <w:sz w:val="24"/>
          <w:szCs w:val="24"/>
          <w:shd w:val="clear" w:color="auto" w:fill="FFFFFF"/>
        </w:rPr>
        <w:t xml:space="preserve"> than 4’-deoxyflavones</w:t>
      </w:r>
      <w:r w:rsidR="00DF0521">
        <w:rPr>
          <w:rFonts w:ascii="Times New Roman" w:hAnsi="Times New Roman" w:cs="Times New Roman"/>
          <w:sz w:val="24"/>
          <w:szCs w:val="24"/>
          <w:shd w:val="clear" w:color="auto" w:fill="FFFFFF"/>
        </w:rPr>
        <w:t>.</w:t>
      </w:r>
      <w:r w:rsidR="00582BD8">
        <w:rPr>
          <w:rFonts w:ascii="Times New Roman" w:hAnsi="Times New Roman" w:cs="Times New Roman"/>
          <w:sz w:val="24"/>
          <w:szCs w:val="24"/>
          <w:shd w:val="clear" w:color="auto" w:fill="FFFFFF"/>
        </w:rPr>
        <w:t xml:space="preserve"> This was interesting considering that 4’-hydroxyflavone biosynthesis is significantly more common than 4’-deoxyflavone biosynthesis outside of </w:t>
      </w:r>
      <w:r w:rsidR="00C7528A">
        <w:rPr>
          <w:rFonts w:ascii="Times New Roman" w:hAnsi="Times New Roman" w:cs="Times New Roman"/>
          <w:i/>
          <w:iCs/>
          <w:sz w:val="24"/>
          <w:szCs w:val="24"/>
          <w:shd w:val="clear" w:color="auto" w:fill="FFFFFF"/>
        </w:rPr>
        <w:t>Scutellaria</w:t>
      </w:r>
      <w:r w:rsidR="00582BD8">
        <w:rPr>
          <w:rFonts w:ascii="Times New Roman" w:hAnsi="Times New Roman" w:cs="Times New Roman"/>
          <w:sz w:val="24"/>
          <w:szCs w:val="24"/>
          <w:shd w:val="clear" w:color="auto" w:fill="FFFFFF"/>
        </w:rPr>
        <w:t>.</w:t>
      </w:r>
      <w:r w:rsidR="00DF0521">
        <w:rPr>
          <w:rFonts w:ascii="Times New Roman" w:hAnsi="Times New Roman" w:cs="Times New Roman"/>
          <w:sz w:val="24"/>
          <w:szCs w:val="24"/>
          <w:shd w:val="clear" w:color="auto" w:fill="FFFFFF"/>
        </w:rPr>
        <w:t xml:space="preserve"> As most of our tissue samples for these 76 species came from dried herbarium vouchers of various ages, it’s possible that 4’-hydroxyflavones are simply less stable than 4’-deoxyflavones. However,</w:t>
      </w:r>
      <w:r w:rsidR="00C55225">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 xml:space="preserve">the </w:t>
      </w:r>
      <w:r w:rsidR="00C55225">
        <w:rPr>
          <w:rFonts w:ascii="Times New Roman" w:hAnsi="Times New Roman" w:cs="Times New Roman"/>
          <w:sz w:val="24"/>
          <w:szCs w:val="24"/>
          <w:shd w:val="clear" w:color="auto" w:fill="FFFFFF"/>
        </w:rPr>
        <w:t>metabolite profiles</w:t>
      </w:r>
      <w:r w:rsidR="000F2595">
        <w:rPr>
          <w:rFonts w:ascii="Times New Roman" w:hAnsi="Times New Roman" w:cs="Times New Roman"/>
          <w:sz w:val="24"/>
          <w:szCs w:val="24"/>
          <w:shd w:val="clear" w:color="auto" w:fill="FFFFFF"/>
        </w:rPr>
        <w:t xml:space="preserve"> </w:t>
      </w:r>
      <w:r w:rsidR="00C55225">
        <w:rPr>
          <w:rFonts w:ascii="Times New Roman" w:hAnsi="Times New Roman" w:cs="Times New Roman"/>
          <w:sz w:val="24"/>
          <w:szCs w:val="24"/>
          <w:shd w:val="clear" w:color="auto" w:fill="FFFFFF"/>
        </w:rPr>
        <w:t>collected from</w:t>
      </w:r>
      <w:r w:rsidR="000F2595">
        <w:rPr>
          <w:rFonts w:ascii="Times New Roman" w:hAnsi="Times New Roman" w:cs="Times New Roman"/>
          <w:sz w:val="24"/>
          <w:szCs w:val="24"/>
          <w:shd w:val="clear" w:color="auto" w:fill="FFFFFF"/>
        </w:rPr>
        <w:t xml:space="preserve"> our fresh tissue samples of 13 species showed a similar pattern</w:t>
      </w:r>
      <w:r w:rsidR="00BB13DE">
        <w:rPr>
          <w:rFonts w:ascii="Times New Roman" w:hAnsi="Times New Roman" w:cs="Times New Roman"/>
          <w:sz w:val="24"/>
          <w:szCs w:val="24"/>
          <w:shd w:val="clear" w:color="auto" w:fill="FFFFFF"/>
        </w:rPr>
        <w:t xml:space="preserve">, as 4’-hydroxyflavones were considerably </w:t>
      </w:r>
      <w:r w:rsidR="006B5895">
        <w:rPr>
          <w:rFonts w:ascii="Times New Roman" w:hAnsi="Times New Roman" w:cs="Times New Roman"/>
          <w:sz w:val="24"/>
          <w:szCs w:val="24"/>
          <w:shd w:val="clear" w:color="auto" w:fill="FFFFFF"/>
        </w:rPr>
        <w:t>scarcer</w:t>
      </w:r>
      <w:r w:rsidR="005A4AFF">
        <w:rPr>
          <w:rFonts w:ascii="Times New Roman" w:hAnsi="Times New Roman" w:cs="Times New Roman"/>
          <w:sz w:val="24"/>
          <w:szCs w:val="24"/>
          <w:shd w:val="clear" w:color="auto" w:fill="FFFFFF"/>
        </w:rPr>
        <w:t xml:space="preserve"> as compared to 4’-deoxyflavones</w:t>
      </w:r>
      <w:r w:rsidR="00BB13DE">
        <w:rPr>
          <w:rFonts w:ascii="Times New Roman" w:hAnsi="Times New Roman" w:cs="Times New Roman"/>
          <w:sz w:val="24"/>
          <w:szCs w:val="24"/>
          <w:shd w:val="clear" w:color="auto" w:fill="FFFFFF"/>
        </w:rPr>
        <w:t>. This result suggests that th</w:t>
      </w:r>
      <w:r w:rsidR="002B20BE">
        <w:rPr>
          <w:rFonts w:ascii="Times New Roman" w:hAnsi="Times New Roman" w:cs="Times New Roman"/>
          <w:sz w:val="24"/>
          <w:szCs w:val="24"/>
          <w:shd w:val="clear" w:color="auto" w:fill="FFFFFF"/>
        </w:rPr>
        <w:t>at the</w:t>
      </w:r>
      <w:r w:rsidR="00BB13DE">
        <w:rPr>
          <w:rFonts w:ascii="Times New Roman" w:hAnsi="Times New Roman" w:cs="Times New Roman"/>
          <w:sz w:val="24"/>
          <w:szCs w:val="24"/>
          <w:shd w:val="clear" w:color="auto" w:fill="FFFFFF"/>
        </w:rPr>
        <w:t xml:space="preserve"> 4’-deoxyflavone pathway is</w:t>
      </w:r>
      <w:r w:rsidR="002B20BE">
        <w:rPr>
          <w:rFonts w:ascii="Times New Roman" w:hAnsi="Times New Roman" w:cs="Times New Roman"/>
          <w:sz w:val="24"/>
          <w:szCs w:val="24"/>
          <w:shd w:val="clear" w:color="auto" w:fill="FFFFFF"/>
        </w:rPr>
        <w:t xml:space="preserve"> </w:t>
      </w:r>
      <w:r w:rsidR="00BB13DE">
        <w:rPr>
          <w:rFonts w:ascii="Times New Roman" w:hAnsi="Times New Roman" w:cs="Times New Roman"/>
          <w:sz w:val="24"/>
          <w:szCs w:val="24"/>
          <w:shd w:val="clear" w:color="auto" w:fill="FFFFFF"/>
        </w:rPr>
        <w:t>more well conserved across the genus</w:t>
      </w:r>
      <w:r w:rsidR="004D7975">
        <w:rPr>
          <w:rFonts w:ascii="Times New Roman" w:hAnsi="Times New Roman" w:cs="Times New Roman"/>
          <w:sz w:val="24"/>
          <w:szCs w:val="24"/>
          <w:shd w:val="clear" w:color="auto" w:fill="FFFFFF"/>
        </w:rPr>
        <w:t xml:space="preserve"> than the 4’-hydroxyflavone pathway</w:t>
      </w:r>
      <w:r w:rsidR="00BB13DE">
        <w:rPr>
          <w:rFonts w:ascii="Times New Roman" w:hAnsi="Times New Roman" w:cs="Times New Roman"/>
          <w:sz w:val="24"/>
          <w:szCs w:val="24"/>
          <w:shd w:val="clear" w:color="auto" w:fill="FFFFFF"/>
        </w:rPr>
        <w:t>.</w:t>
      </w:r>
      <w:r w:rsidR="00B6402D">
        <w:rPr>
          <w:rFonts w:ascii="Times New Roman" w:hAnsi="Times New Roman" w:cs="Times New Roman"/>
          <w:sz w:val="24"/>
          <w:szCs w:val="24"/>
          <w:shd w:val="clear" w:color="auto" w:fill="FFFFFF"/>
        </w:rPr>
        <w:t xml:space="preserve"> </w:t>
      </w:r>
      <w:r w:rsidR="00F217D6">
        <w:rPr>
          <w:rFonts w:ascii="Times New Roman" w:hAnsi="Times New Roman" w:cs="Times New Roman"/>
          <w:sz w:val="24"/>
          <w:szCs w:val="24"/>
          <w:shd w:val="clear" w:color="auto" w:fill="FFFFFF"/>
        </w:rPr>
        <w:t>One potential explanation is that, with regards to their activit</w:t>
      </w:r>
      <w:r w:rsidR="00984F55">
        <w:rPr>
          <w:rFonts w:ascii="Times New Roman" w:hAnsi="Times New Roman" w:cs="Times New Roman"/>
          <w:sz w:val="24"/>
          <w:szCs w:val="24"/>
          <w:shd w:val="clear" w:color="auto" w:fill="FFFFFF"/>
        </w:rPr>
        <w:t>ies</w:t>
      </w:r>
      <w:r w:rsidR="00F217D6">
        <w:rPr>
          <w:rFonts w:ascii="Times New Roman" w:hAnsi="Times New Roman" w:cs="Times New Roman"/>
          <w:sz w:val="24"/>
          <w:szCs w:val="24"/>
          <w:shd w:val="clear" w:color="auto" w:fill="FFFFFF"/>
        </w:rPr>
        <w:t xml:space="preserve"> in the plant, 4’-hydroxyflavones serve more </w:t>
      </w:r>
      <w:r w:rsidR="00620A34">
        <w:rPr>
          <w:rFonts w:ascii="Times New Roman" w:hAnsi="Times New Roman" w:cs="Times New Roman"/>
          <w:sz w:val="24"/>
          <w:szCs w:val="24"/>
          <w:shd w:val="clear" w:color="auto" w:fill="FFFFFF"/>
        </w:rPr>
        <w:t>specific</w:t>
      </w:r>
      <w:r w:rsidR="00F217D6">
        <w:rPr>
          <w:rFonts w:ascii="Times New Roman" w:hAnsi="Times New Roman" w:cs="Times New Roman"/>
          <w:sz w:val="24"/>
          <w:szCs w:val="24"/>
          <w:shd w:val="clear" w:color="auto" w:fill="FFFFFF"/>
        </w:rPr>
        <w:t>, accessory role</w:t>
      </w:r>
      <w:r w:rsidR="00620A34">
        <w:rPr>
          <w:rFonts w:ascii="Times New Roman" w:hAnsi="Times New Roman" w:cs="Times New Roman"/>
          <w:sz w:val="24"/>
          <w:szCs w:val="24"/>
          <w:shd w:val="clear" w:color="auto" w:fill="FFFFFF"/>
        </w:rPr>
        <w:t>s</w:t>
      </w:r>
      <w:r w:rsidR="00F217D6">
        <w:rPr>
          <w:rFonts w:ascii="Times New Roman" w:hAnsi="Times New Roman" w:cs="Times New Roman"/>
          <w:sz w:val="24"/>
          <w:szCs w:val="24"/>
          <w:shd w:val="clear" w:color="auto" w:fill="FFFFFF"/>
        </w:rPr>
        <w:t xml:space="preserve">, while 4’-deoxyflavones </w:t>
      </w:r>
      <w:r w:rsidR="00620A34">
        <w:rPr>
          <w:rFonts w:ascii="Times New Roman" w:hAnsi="Times New Roman" w:cs="Times New Roman"/>
          <w:sz w:val="24"/>
          <w:szCs w:val="24"/>
          <w:shd w:val="clear" w:color="auto" w:fill="FFFFFF"/>
        </w:rPr>
        <w:t>fulfill</w:t>
      </w:r>
      <w:r w:rsidR="00F217D6">
        <w:rPr>
          <w:rFonts w:ascii="Times New Roman" w:hAnsi="Times New Roman" w:cs="Times New Roman"/>
          <w:sz w:val="24"/>
          <w:szCs w:val="24"/>
          <w:shd w:val="clear" w:color="auto" w:fill="FFFFFF"/>
        </w:rPr>
        <w:t xml:space="preserve"> </w:t>
      </w:r>
      <w:r w:rsidR="00A94247">
        <w:rPr>
          <w:rFonts w:ascii="Times New Roman" w:hAnsi="Times New Roman" w:cs="Times New Roman"/>
          <w:sz w:val="24"/>
          <w:szCs w:val="24"/>
          <w:shd w:val="clear" w:color="auto" w:fill="FFFFFF"/>
        </w:rPr>
        <w:t xml:space="preserve">more </w:t>
      </w:r>
      <w:r w:rsidR="00620A34">
        <w:rPr>
          <w:rFonts w:ascii="Times New Roman" w:hAnsi="Times New Roman" w:cs="Times New Roman"/>
          <w:sz w:val="24"/>
          <w:szCs w:val="24"/>
          <w:shd w:val="clear" w:color="auto" w:fill="FFFFFF"/>
        </w:rPr>
        <w:t>core roles</w:t>
      </w:r>
      <w:r w:rsidR="00A94247">
        <w:rPr>
          <w:rFonts w:ascii="Times New Roman" w:hAnsi="Times New Roman" w:cs="Times New Roman"/>
          <w:sz w:val="24"/>
          <w:szCs w:val="24"/>
          <w:shd w:val="clear" w:color="auto" w:fill="FFFFFF"/>
        </w:rPr>
        <w:t>.</w:t>
      </w:r>
      <w:r w:rsidR="00984F55">
        <w:rPr>
          <w:rFonts w:ascii="Times New Roman" w:hAnsi="Times New Roman" w:cs="Times New Roman"/>
          <w:sz w:val="24"/>
          <w:szCs w:val="24"/>
          <w:shd w:val="clear" w:color="auto" w:fill="FFFFFF"/>
        </w:rPr>
        <w:t xml:space="preserve"> </w:t>
      </w:r>
      <w:r w:rsidR="00C61925">
        <w:rPr>
          <w:rFonts w:ascii="Times New Roman" w:hAnsi="Times New Roman" w:cs="Times New Roman"/>
          <w:sz w:val="24"/>
          <w:szCs w:val="24"/>
          <w:shd w:val="clear" w:color="auto" w:fill="FFFFFF"/>
        </w:rPr>
        <w:t xml:space="preserve">Sosa et al. (2004) reported that </w:t>
      </w:r>
      <w:r w:rsidR="00C61925">
        <w:rPr>
          <w:rFonts w:ascii="Times New Roman" w:hAnsi="Times New Roman" w:cs="Times New Roman"/>
          <w:i/>
          <w:iCs/>
          <w:sz w:val="24"/>
          <w:szCs w:val="24"/>
          <w:shd w:val="clear" w:color="auto" w:fill="FFFFFF"/>
        </w:rPr>
        <w:t xml:space="preserve">Cistus </w:t>
      </w:r>
      <w:proofErr w:type="spellStart"/>
      <w:r w:rsidR="00C61925">
        <w:rPr>
          <w:rFonts w:ascii="Times New Roman" w:hAnsi="Times New Roman" w:cs="Times New Roman"/>
          <w:i/>
          <w:iCs/>
          <w:sz w:val="24"/>
          <w:szCs w:val="24"/>
          <w:shd w:val="clear" w:color="auto" w:fill="FFFFFF"/>
        </w:rPr>
        <w:t>landanifer</w:t>
      </w:r>
      <w:r w:rsidR="00C61925">
        <w:rPr>
          <w:rFonts w:ascii="Times New Roman" w:hAnsi="Times New Roman" w:cs="Times New Roman"/>
          <w:sz w:val="24"/>
          <w:szCs w:val="24"/>
          <w:shd w:val="clear" w:color="auto" w:fill="FFFFFF"/>
        </w:rPr>
        <w:t>’s</w:t>
      </w:r>
      <w:proofErr w:type="spellEnd"/>
      <w:r w:rsidR="00C61925">
        <w:rPr>
          <w:rFonts w:ascii="Times New Roman" w:hAnsi="Times New Roman" w:cs="Times New Roman"/>
          <w:sz w:val="24"/>
          <w:szCs w:val="24"/>
          <w:shd w:val="clear" w:color="auto" w:fill="FFFFFF"/>
        </w:rPr>
        <w:t xml:space="preserve"> accumulation of apigenin, one of the 4’-hydroxyflavones we studied here, </w:t>
      </w:r>
      <w:r w:rsidR="00905003">
        <w:rPr>
          <w:rFonts w:ascii="Times New Roman" w:hAnsi="Times New Roman" w:cs="Times New Roman"/>
          <w:sz w:val="24"/>
          <w:szCs w:val="24"/>
          <w:shd w:val="clear" w:color="auto" w:fill="FFFFFF"/>
        </w:rPr>
        <w:t>can</w:t>
      </w:r>
      <w:r w:rsidR="00C61925">
        <w:rPr>
          <w:rFonts w:ascii="Times New Roman" w:hAnsi="Times New Roman" w:cs="Times New Roman"/>
          <w:sz w:val="24"/>
          <w:szCs w:val="24"/>
          <w:shd w:val="clear" w:color="auto" w:fill="FFFFFF"/>
        </w:rPr>
        <w:t xml:space="preserve"> deter herbivores through relaxation of mouth skeletal muscles. </w:t>
      </w:r>
      <w:r w:rsidR="00905003">
        <w:rPr>
          <w:rFonts w:ascii="Times New Roman" w:hAnsi="Times New Roman" w:cs="Times New Roman"/>
          <w:sz w:val="24"/>
          <w:szCs w:val="24"/>
          <w:shd w:val="clear" w:color="auto" w:fill="FFFFFF"/>
        </w:rPr>
        <w:t>Hispidulin</w:t>
      </w:r>
      <w:r w:rsidR="00EC7E36">
        <w:rPr>
          <w:rFonts w:ascii="Times New Roman" w:hAnsi="Times New Roman" w:cs="Times New Roman"/>
          <w:sz w:val="24"/>
          <w:szCs w:val="24"/>
          <w:shd w:val="clear" w:color="auto" w:fill="FFFFFF"/>
        </w:rPr>
        <w:t xml:space="preserve">, another 4’-hydroxyflavone we quantified, </w:t>
      </w:r>
      <w:r w:rsidR="008F4A9F">
        <w:rPr>
          <w:rFonts w:ascii="Times New Roman" w:hAnsi="Times New Roman" w:cs="Times New Roman"/>
          <w:sz w:val="24"/>
          <w:szCs w:val="24"/>
          <w:shd w:val="clear" w:color="auto" w:fill="FFFFFF"/>
        </w:rPr>
        <w:t xml:space="preserve">was shown by Gallon et al. (2019) to have larvicidal properties </w:t>
      </w:r>
      <w:r w:rsidR="00620A34">
        <w:rPr>
          <w:rFonts w:ascii="Times New Roman" w:hAnsi="Times New Roman" w:cs="Times New Roman"/>
          <w:sz w:val="24"/>
          <w:szCs w:val="24"/>
          <w:shd w:val="clear" w:color="auto" w:fill="FFFFFF"/>
        </w:rPr>
        <w:t xml:space="preserve">against </w:t>
      </w:r>
      <w:r w:rsidR="008F4A9F">
        <w:rPr>
          <w:rFonts w:ascii="Times New Roman" w:hAnsi="Times New Roman" w:cs="Times New Roman"/>
          <w:i/>
          <w:iCs/>
          <w:sz w:val="24"/>
          <w:szCs w:val="24"/>
          <w:shd w:val="clear" w:color="auto" w:fill="FFFFFF"/>
        </w:rPr>
        <w:t xml:space="preserve">Chlosyne lacinia </w:t>
      </w:r>
      <w:r w:rsidR="008F4A9F">
        <w:rPr>
          <w:rFonts w:ascii="Times New Roman" w:hAnsi="Times New Roman" w:cs="Times New Roman"/>
          <w:sz w:val="24"/>
          <w:szCs w:val="24"/>
          <w:shd w:val="clear" w:color="auto" w:fill="FFFFFF"/>
        </w:rPr>
        <w:t>caterpillars.</w:t>
      </w:r>
      <w:r w:rsidR="00620A34">
        <w:rPr>
          <w:rFonts w:ascii="Times New Roman" w:hAnsi="Times New Roman" w:cs="Times New Roman"/>
          <w:sz w:val="24"/>
          <w:szCs w:val="24"/>
          <w:shd w:val="clear" w:color="auto" w:fill="FFFFFF"/>
        </w:rPr>
        <w:t xml:space="preserve"> </w:t>
      </w:r>
      <w:r w:rsidR="00620A34" w:rsidRPr="00C61925">
        <w:rPr>
          <w:rFonts w:ascii="Times New Roman" w:hAnsi="Times New Roman" w:cs="Times New Roman"/>
          <w:sz w:val="24"/>
          <w:szCs w:val="24"/>
          <w:highlight w:val="yellow"/>
          <w:shd w:val="clear" w:color="auto" w:fill="FFFFFF"/>
        </w:rPr>
        <w:t>Need to add to references.</w:t>
      </w:r>
      <w:r w:rsidR="00620A34">
        <w:rPr>
          <w:rFonts w:ascii="Times New Roman" w:hAnsi="Times New Roman" w:cs="Times New Roman"/>
          <w:sz w:val="24"/>
          <w:szCs w:val="24"/>
          <w:shd w:val="clear" w:color="auto" w:fill="FFFFFF"/>
        </w:rPr>
        <w:t xml:space="preserve">  Thus, it’s possible that those species with limited 4’-</w:t>
      </w:r>
      <w:r w:rsidR="00702BA0">
        <w:rPr>
          <w:rFonts w:ascii="Times New Roman" w:hAnsi="Times New Roman" w:cs="Times New Roman"/>
          <w:sz w:val="24"/>
          <w:szCs w:val="24"/>
          <w:shd w:val="clear" w:color="auto" w:fill="FFFFFF"/>
        </w:rPr>
        <w:t>hydroxyflavone</w:t>
      </w:r>
      <w:r w:rsidR="00620A34">
        <w:rPr>
          <w:rFonts w:ascii="Times New Roman" w:hAnsi="Times New Roman" w:cs="Times New Roman"/>
          <w:sz w:val="24"/>
          <w:szCs w:val="24"/>
          <w:shd w:val="clear" w:color="auto" w:fill="FFFFFF"/>
        </w:rPr>
        <w:t xml:space="preserve"> accumulation face little herbivory pressure in their natural environments.</w:t>
      </w:r>
      <w:r w:rsidR="00582BD8">
        <w:rPr>
          <w:rFonts w:ascii="Times New Roman" w:hAnsi="Times New Roman" w:cs="Times New Roman"/>
          <w:sz w:val="24"/>
          <w:szCs w:val="24"/>
          <w:shd w:val="clear" w:color="auto" w:fill="FFFFFF"/>
        </w:rPr>
        <w:t xml:space="preserve"> However,</w:t>
      </w:r>
      <w:r w:rsidR="00C7528A">
        <w:rPr>
          <w:rFonts w:ascii="Times New Roman" w:hAnsi="Times New Roman" w:cs="Times New Roman"/>
          <w:sz w:val="24"/>
          <w:szCs w:val="24"/>
          <w:shd w:val="clear" w:color="auto" w:fill="FFFFFF"/>
        </w:rPr>
        <w:t xml:space="preserve"> from our organ-specific data,</w:t>
      </w:r>
      <w:r w:rsidR="00582BD8">
        <w:rPr>
          <w:rFonts w:ascii="Times New Roman" w:hAnsi="Times New Roman" w:cs="Times New Roman"/>
          <w:sz w:val="24"/>
          <w:szCs w:val="24"/>
          <w:shd w:val="clear" w:color="auto" w:fill="FFFFFF"/>
        </w:rPr>
        <w:t xml:space="preserve"> in each of the species with aerial parts in which we were unable to detect any 4’-hydroxyflavones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strigillosa</w:t>
      </w:r>
      <w:proofErr w:type="spellEnd"/>
      <w:r w:rsidR="00582BD8">
        <w:rPr>
          <w:rFonts w:ascii="Times New Roman" w:hAnsi="Times New Roman" w:cs="Times New Roman"/>
          <w:sz w:val="24"/>
          <w:szCs w:val="24"/>
          <w:shd w:val="clear" w:color="auto" w:fill="FFFFFF"/>
        </w:rPr>
        <w:t xml:space="preserve">,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suffrutescens</w:t>
      </w:r>
      <w:proofErr w:type="spellEnd"/>
      <w:r w:rsidR="00582BD8">
        <w:rPr>
          <w:rFonts w:ascii="Times New Roman" w:hAnsi="Times New Roman" w:cs="Times New Roman"/>
          <w:i/>
          <w:iCs/>
          <w:sz w:val="24"/>
          <w:szCs w:val="24"/>
          <w:shd w:val="clear" w:color="auto" w:fill="FFFFFF"/>
        </w:rPr>
        <w:t xml:space="preserve">, </w:t>
      </w:r>
      <w:r w:rsidR="00582BD8">
        <w:rPr>
          <w:rFonts w:ascii="Times New Roman" w:hAnsi="Times New Roman" w:cs="Times New Roman"/>
          <w:sz w:val="24"/>
          <w:szCs w:val="24"/>
          <w:shd w:val="clear" w:color="auto" w:fill="FFFFFF"/>
        </w:rPr>
        <w:t xml:space="preserve">and </w:t>
      </w:r>
      <w:r w:rsidR="00582BD8">
        <w:rPr>
          <w:rFonts w:ascii="Times New Roman" w:hAnsi="Times New Roman" w:cs="Times New Roman"/>
          <w:i/>
          <w:iCs/>
          <w:sz w:val="24"/>
          <w:szCs w:val="24"/>
          <w:shd w:val="clear" w:color="auto" w:fill="FFFFFF"/>
        </w:rPr>
        <w:t xml:space="preserve">S. </w:t>
      </w:r>
      <w:proofErr w:type="spellStart"/>
      <w:r w:rsidR="00582BD8">
        <w:rPr>
          <w:rFonts w:ascii="Times New Roman" w:hAnsi="Times New Roman" w:cs="Times New Roman"/>
          <w:i/>
          <w:iCs/>
          <w:sz w:val="24"/>
          <w:szCs w:val="24"/>
          <w:shd w:val="clear" w:color="auto" w:fill="FFFFFF"/>
        </w:rPr>
        <w:t>pekinensis</w:t>
      </w:r>
      <w:proofErr w:type="spellEnd"/>
      <w:r w:rsidR="00582BD8">
        <w:rPr>
          <w:rFonts w:ascii="Times New Roman" w:hAnsi="Times New Roman" w:cs="Times New Roman"/>
          <w:i/>
          <w:iCs/>
          <w:sz w:val="24"/>
          <w:szCs w:val="24"/>
          <w:shd w:val="clear" w:color="auto" w:fill="FFFFFF"/>
        </w:rPr>
        <w:t xml:space="preserve"> </w:t>
      </w:r>
      <w:r w:rsidR="00582BD8">
        <w:rPr>
          <w:rFonts w:ascii="Times New Roman" w:hAnsi="Times New Roman" w:cs="Times New Roman"/>
          <w:sz w:val="24"/>
          <w:szCs w:val="24"/>
          <w:shd w:val="clear" w:color="auto" w:fill="FFFFFF"/>
        </w:rPr>
        <w:t xml:space="preserve">var. </w:t>
      </w:r>
      <w:proofErr w:type="spellStart"/>
      <w:r w:rsidR="00582BD8">
        <w:rPr>
          <w:rFonts w:ascii="Times New Roman" w:hAnsi="Times New Roman" w:cs="Times New Roman"/>
          <w:i/>
          <w:iCs/>
          <w:sz w:val="24"/>
          <w:szCs w:val="24"/>
          <w:shd w:val="clear" w:color="auto" w:fill="FFFFFF"/>
        </w:rPr>
        <w:t>alpina</w:t>
      </w:r>
      <w:proofErr w:type="spellEnd"/>
      <w:r w:rsidR="00582BD8">
        <w:rPr>
          <w:rFonts w:ascii="Times New Roman" w:hAnsi="Times New Roman" w:cs="Times New Roman"/>
          <w:sz w:val="24"/>
          <w:szCs w:val="24"/>
          <w:shd w:val="clear" w:color="auto" w:fill="FFFFFF"/>
        </w:rPr>
        <w:t>), we detected a significant accumulation of several 4’-deoxyflavones</w:t>
      </w:r>
      <w:r w:rsidR="004D15D4">
        <w:rPr>
          <w:rFonts w:ascii="Times New Roman" w:hAnsi="Times New Roman" w:cs="Times New Roman"/>
          <w:sz w:val="24"/>
          <w:szCs w:val="24"/>
          <w:shd w:val="clear" w:color="auto" w:fill="FFFFFF"/>
        </w:rPr>
        <w:t xml:space="preserve"> in their aerial parts</w:t>
      </w:r>
      <w:r w:rsidR="00582BD8">
        <w:rPr>
          <w:rFonts w:ascii="Times New Roman" w:hAnsi="Times New Roman" w:cs="Times New Roman"/>
          <w:sz w:val="24"/>
          <w:szCs w:val="24"/>
          <w:shd w:val="clear" w:color="auto" w:fill="FFFFFF"/>
        </w:rPr>
        <w:t xml:space="preserve"> instead. </w:t>
      </w:r>
      <w:r w:rsidR="001A2A09">
        <w:rPr>
          <w:rFonts w:ascii="Times New Roman" w:hAnsi="Times New Roman" w:cs="Times New Roman"/>
          <w:sz w:val="24"/>
          <w:szCs w:val="24"/>
          <w:shd w:val="clear" w:color="auto" w:fill="FFFFFF"/>
        </w:rPr>
        <w:t xml:space="preserve">Perhaps these species have evolved to utilize 4’-deoxyflavones to fulfill the roles which 4’-hydroxyflavones do </w:t>
      </w:r>
      <w:r w:rsidR="001A2A09">
        <w:rPr>
          <w:rFonts w:ascii="Times New Roman" w:hAnsi="Times New Roman" w:cs="Times New Roman"/>
          <w:sz w:val="24"/>
          <w:szCs w:val="24"/>
          <w:shd w:val="clear" w:color="auto" w:fill="FFFFFF"/>
        </w:rPr>
        <w:lastRenderedPageBreak/>
        <w:t>in other plant species.</w:t>
      </w:r>
      <w:r w:rsidR="00702BA0">
        <w:rPr>
          <w:rFonts w:ascii="Times New Roman" w:hAnsi="Times New Roman" w:cs="Times New Roman"/>
          <w:sz w:val="24"/>
          <w:szCs w:val="24"/>
          <w:shd w:val="clear" w:color="auto" w:fill="FFFFFF"/>
        </w:rPr>
        <w:t xml:space="preserve"> </w:t>
      </w:r>
      <w:r w:rsidR="00620A34">
        <w:rPr>
          <w:rFonts w:ascii="Times New Roman" w:hAnsi="Times New Roman" w:cs="Times New Roman"/>
          <w:sz w:val="24"/>
          <w:szCs w:val="24"/>
          <w:shd w:val="clear" w:color="auto" w:fill="FFFFFF"/>
        </w:rPr>
        <w:t xml:space="preserve">Unfortunately, as most studies of </w:t>
      </w:r>
      <w:r w:rsidR="00620A34">
        <w:rPr>
          <w:rFonts w:ascii="Times New Roman" w:hAnsi="Times New Roman" w:cs="Times New Roman"/>
          <w:i/>
          <w:iCs/>
          <w:sz w:val="24"/>
          <w:szCs w:val="24"/>
          <w:shd w:val="clear" w:color="auto" w:fill="FFFFFF"/>
        </w:rPr>
        <w:t xml:space="preserve">Scutellaria </w:t>
      </w:r>
      <w:r w:rsidR="00620A34">
        <w:rPr>
          <w:rFonts w:ascii="Times New Roman" w:hAnsi="Times New Roman" w:cs="Times New Roman"/>
          <w:sz w:val="24"/>
          <w:szCs w:val="24"/>
          <w:shd w:val="clear" w:color="auto" w:fill="FFFFFF"/>
        </w:rPr>
        <w:t xml:space="preserve">flavonoids have focused on their medicinal effects in animal models and not on their physiological purposes in plants, </w:t>
      </w:r>
      <w:r w:rsidR="00702BA0">
        <w:rPr>
          <w:rFonts w:ascii="Times New Roman" w:hAnsi="Times New Roman" w:cs="Times New Roman"/>
          <w:sz w:val="24"/>
          <w:szCs w:val="24"/>
          <w:shd w:val="clear" w:color="auto" w:fill="FFFFFF"/>
        </w:rPr>
        <w:t>little is known about the specific relevance of 4’-deoxyflavones to plant growth, development, and stress response.</w:t>
      </w:r>
      <w:r w:rsidR="00582BD8">
        <w:rPr>
          <w:rFonts w:ascii="Times New Roman" w:hAnsi="Times New Roman" w:cs="Times New Roman"/>
          <w:sz w:val="24"/>
          <w:szCs w:val="24"/>
          <w:shd w:val="clear" w:color="auto" w:fill="FFFFFF"/>
        </w:rPr>
        <w:t xml:space="preserve"> </w:t>
      </w:r>
      <w:r w:rsidR="00702BA0">
        <w:rPr>
          <w:rFonts w:ascii="Times New Roman" w:hAnsi="Times New Roman" w:cs="Times New Roman"/>
          <w:sz w:val="24"/>
          <w:szCs w:val="24"/>
          <w:shd w:val="clear" w:color="auto" w:fill="FFFFFF"/>
        </w:rPr>
        <w:t xml:space="preserve">Therefore, </w:t>
      </w:r>
      <w:r w:rsidR="006F06E0">
        <w:rPr>
          <w:rFonts w:ascii="Times New Roman" w:hAnsi="Times New Roman" w:cs="Times New Roman"/>
          <w:sz w:val="24"/>
          <w:szCs w:val="24"/>
          <w:shd w:val="clear" w:color="auto" w:fill="FFFFFF"/>
        </w:rPr>
        <w:t>the</w:t>
      </w:r>
      <w:r w:rsidR="003457DF">
        <w:rPr>
          <w:rFonts w:ascii="Times New Roman" w:hAnsi="Times New Roman" w:cs="Times New Roman"/>
          <w:sz w:val="24"/>
          <w:szCs w:val="24"/>
          <w:shd w:val="clear" w:color="auto" w:fill="FFFFFF"/>
        </w:rPr>
        <w:t xml:space="preserve"> causative factor</w:t>
      </w:r>
      <w:r w:rsidR="006F06E0">
        <w:rPr>
          <w:rFonts w:ascii="Times New Roman" w:hAnsi="Times New Roman" w:cs="Times New Roman"/>
          <w:sz w:val="24"/>
          <w:szCs w:val="24"/>
          <w:shd w:val="clear" w:color="auto" w:fill="FFFFFF"/>
        </w:rPr>
        <w:t>s</w:t>
      </w:r>
      <w:r w:rsidR="003457DF">
        <w:rPr>
          <w:rFonts w:ascii="Times New Roman" w:hAnsi="Times New Roman" w:cs="Times New Roman"/>
          <w:sz w:val="24"/>
          <w:szCs w:val="24"/>
          <w:shd w:val="clear" w:color="auto" w:fill="FFFFFF"/>
        </w:rPr>
        <w:t xml:space="preserve"> for the differences in distribution of</w:t>
      </w:r>
      <w:r w:rsidR="00372E4C">
        <w:rPr>
          <w:rFonts w:ascii="Times New Roman" w:hAnsi="Times New Roman" w:cs="Times New Roman"/>
          <w:sz w:val="24"/>
          <w:szCs w:val="24"/>
          <w:shd w:val="clear" w:color="auto" w:fill="FFFFFF"/>
        </w:rPr>
        <w:t xml:space="preserve"> 4’-hydroxyflavones and 4’-deoxyflavones remains unknown.</w:t>
      </w:r>
    </w:p>
    <w:p w14:paraId="4952E189" w14:textId="2E0ACA93" w:rsidR="00B5618D" w:rsidRDefault="006F06E0"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results of</w:t>
      </w:r>
      <w:r w:rsidR="00415F5B">
        <w:rPr>
          <w:rFonts w:ascii="Times New Roman" w:hAnsi="Times New Roman" w:cs="Times New Roman"/>
          <w:sz w:val="24"/>
          <w:szCs w:val="24"/>
          <w:shd w:val="clear" w:color="auto" w:fill="FFFFFF"/>
        </w:rPr>
        <w:t xml:space="preserve"> our</w:t>
      </w:r>
      <w:r>
        <w:rPr>
          <w:rFonts w:ascii="Times New Roman" w:hAnsi="Times New Roman" w:cs="Times New Roman"/>
          <w:sz w:val="24"/>
          <w:szCs w:val="24"/>
          <w:shd w:val="clear" w:color="auto" w:fill="FFFFFF"/>
        </w:rPr>
        <w:t xml:space="preserve"> </w:t>
      </w:r>
      <w:r w:rsidR="00415F5B">
        <w:rPr>
          <w:rFonts w:ascii="Times New Roman" w:hAnsi="Times New Roman" w:cs="Times New Roman"/>
          <w:sz w:val="24"/>
          <w:szCs w:val="24"/>
          <w:shd w:val="clear" w:color="auto" w:fill="FFFFFF"/>
        </w:rPr>
        <w:t xml:space="preserve">MCA with 76 </w:t>
      </w:r>
      <w:r w:rsidR="00415F5B">
        <w:rPr>
          <w:rFonts w:ascii="Times New Roman" w:hAnsi="Times New Roman" w:cs="Times New Roman"/>
          <w:i/>
          <w:iCs/>
          <w:sz w:val="24"/>
          <w:szCs w:val="24"/>
          <w:shd w:val="clear" w:color="auto" w:fill="FFFFFF"/>
        </w:rPr>
        <w:t xml:space="preserve">Scutellaria </w:t>
      </w:r>
      <w:r w:rsidR="00415F5B">
        <w:rPr>
          <w:rFonts w:ascii="Times New Roman" w:hAnsi="Times New Roman" w:cs="Times New Roman"/>
          <w:sz w:val="24"/>
          <w:szCs w:val="24"/>
          <w:shd w:val="clear" w:color="auto" w:fill="FFFFFF"/>
        </w:rPr>
        <w:t xml:space="preserve">species </w:t>
      </w:r>
      <w:r w:rsidR="004C3D07">
        <w:rPr>
          <w:rFonts w:ascii="Times New Roman" w:hAnsi="Times New Roman" w:cs="Times New Roman"/>
          <w:sz w:val="24"/>
          <w:szCs w:val="24"/>
          <w:shd w:val="clear" w:color="auto" w:fill="FFFFFF"/>
        </w:rPr>
        <w:t>demonstrated</w:t>
      </w:r>
      <w:r w:rsidR="00415F5B">
        <w:rPr>
          <w:rFonts w:ascii="Times New Roman" w:hAnsi="Times New Roman" w:cs="Times New Roman"/>
          <w:sz w:val="24"/>
          <w:szCs w:val="24"/>
          <w:shd w:val="clear" w:color="auto" w:fill="FFFFFF"/>
        </w:rPr>
        <w:t xml:space="preserve"> that in the aerial parts, 4’-hydroxyflavone and 4’-deoxyflavone accumulation occur largely independent of each other. </w:t>
      </w:r>
      <w:r w:rsidR="00B819CD">
        <w:rPr>
          <w:rFonts w:ascii="Times New Roman" w:hAnsi="Times New Roman" w:cs="Times New Roman"/>
          <w:sz w:val="24"/>
          <w:szCs w:val="24"/>
          <w:shd w:val="clear" w:color="auto" w:fill="FFFFFF"/>
        </w:rPr>
        <w:t xml:space="preserve">This </w:t>
      </w:r>
      <w:r w:rsidR="00060CA0">
        <w:rPr>
          <w:rFonts w:ascii="Times New Roman" w:hAnsi="Times New Roman" w:cs="Times New Roman"/>
          <w:sz w:val="24"/>
          <w:szCs w:val="24"/>
          <w:shd w:val="clear" w:color="auto" w:fill="FFFFFF"/>
        </w:rPr>
        <w:t xml:space="preserve">suggests that </w:t>
      </w:r>
      <w:r w:rsidR="00B819CD">
        <w:rPr>
          <w:rFonts w:ascii="Times New Roman" w:hAnsi="Times New Roman" w:cs="Times New Roman"/>
          <w:sz w:val="24"/>
          <w:szCs w:val="24"/>
          <w:shd w:val="clear" w:color="auto" w:fill="FFFFFF"/>
        </w:rPr>
        <w:t>the</w:t>
      </w:r>
      <w:r w:rsidR="00260A25">
        <w:rPr>
          <w:rFonts w:ascii="Times New Roman" w:hAnsi="Times New Roman" w:cs="Times New Roman"/>
          <w:sz w:val="24"/>
          <w:szCs w:val="24"/>
          <w:shd w:val="clear" w:color="auto" w:fill="FFFFFF"/>
        </w:rPr>
        <w:t xml:space="preserve"> </w:t>
      </w:r>
      <w:r w:rsidR="00060CA0">
        <w:rPr>
          <w:rFonts w:ascii="Times New Roman" w:hAnsi="Times New Roman" w:cs="Times New Roman"/>
          <w:sz w:val="24"/>
          <w:szCs w:val="24"/>
          <w:shd w:val="clear" w:color="auto" w:fill="FFFFFF"/>
        </w:rPr>
        <w:t>layout of the flavonoid</w:t>
      </w:r>
      <w:r w:rsidR="00B819CD">
        <w:rPr>
          <w:rFonts w:ascii="Times New Roman" w:hAnsi="Times New Roman" w:cs="Times New Roman"/>
          <w:sz w:val="24"/>
          <w:szCs w:val="24"/>
          <w:shd w:val="clear" w:color="auto" w:fill="FFFFFF"/>
        </w:rPr>
        <w:t xml:space="preserve"> pathway </w:t>
      </w:r>
      <w:r w:rsidR="00260A25">
        <w:rPr>
          <w:rFonts w:ascii="Times New Roman" w:hAnsi="Times New Roman" w:cs="Times New Roman"/>
          <w:sz w:val="24"/>
          <w:szCs w:val="24"/>
          <w:shd w:val="clear" w:color="auto" w:fill="FFFFFF"/>
        </w:rPr>
        <w:t xml:space="preserve">for </w:t>
      </w:r>
      <w:r w:rsidR="00260A25">
        <w:rPr>
          <w:rFonts w:ascii="Times New Roman" w:hAnsi="Times New Roman" w:cs="Times New Roman"/>
          <w:i/>
          <w:iCs/>
          <w:sz w:val="24"/>
          <w:szCs w:val="24"/>
          <w:shd w:val="clear" w:color="auto" w:fill="FFFFFF"/>
        </w:rPr>
        <w:t>S. baicalensis</w:t>
      </w:r>
      <w:r w:rsidR="00260A25">
        <w:rPr>
          <w:rFonts w:ascii="Times New Roman" w:hAnsi="Times New Roman" w:cs="Times New Roman"/>
          <w:sz w:val="24"/>
          <w:szCs w:val="24"/>
          <w:shd w:val="clear" w:color="auto" w:fill="FFFFFF"/>
        </w:rPr>
        <w:t xml:space="preserve"> </w:t>
      </w:r>
      <w:r w:rsidR="00B819CD">
        <w:rPr>
          <w:rFonts w:ascii="Times New Roman" w:hAnsi="Times New Roman" w:cs="Times New Roman"/>
          <w:sz w:val="24"/>
          <w:szCs w:val="24"/>
          <w:shd w:val="clear" w:color="auto" w:fill="FFFFFF"/>
        </w:rPr>
        <w:t xml:space="preserve">proposed by </w:t>
      </w:r>
      <w:r w:rsidR="00B819CD" w:rsidRPr="00B819CD">
        <w:rPr>
          <w:rFonts w:ascii="Times New Roman" w:hAnsi="Times New Roman" w:cs="Times New Roman"/>
          <w:sz w:val="24"/>
          <w:szCs w:val="24"/>
          <w:shd w:val="clear" w:color="auto" w:fill="FFFFFF"/>
        </w:rPr>
        <w:t xml:space="preserve">Q. Zhao, Zhang, et al. </w:t>
      </w:r>
      <w:r w:rsidR="00B819CD">
        <w:rPr>
          <w:rFonts w:ascii="Times New Roman" w:hAnsi="Times New Roman" w:cs="Times New Roman"/>
          <w:sz w:val="24"/>
          <w:szCs w:val="24"/>
          <w:shd w:val="clear" w:color="auto" w:fill="FFFFFF"/>
        </w:rPr>
        <w:t>(</w:t>
      </w:r>
      <w:r w:rsidR="00B819CD" w:rsidRPr="00B819CD">
        <w:rPr>
          <w:rFonts w:ascii="Times New Roman" w:hAnsi="Times New Roman" w:cs="Times New Roman"/>
          <w:sz w:val="24"/>
          <w:szCs w:val="24"/>
          <w:shd w:val="clear" w:color="auto" w:fill="FFFFFF"/>
        </w:rPr>
        <w:t>2016</w:t>
      </w:r>
      <w:r w:rsidR="00B819CD">
        <w:rPr>
          <w:rFonts w:ascii="Times New Roman" w:hAnsi="Times New Roman" w:cs="Times New Roman"/>
          <w:sz w:val="24"/>
          <w:szCs w:val="24"/>
          <w:shd w:val="clear" w:color="auto" w:fill="FFFFFF"/>
        </w:rPr>
        <w:t>)</w:t>
      </w:r>
      <w:r w:rsidR="00060CA0">
        <w:rPr>
          <w:rFonts w:ascii="Times New Roman" w:hAnsi="Times New Roman" w:cs="Times New Roman"/>
          <w:sz w:val="24"/>
          <w:szCs w:val="24"/>
          <w:shd w:val="clear" w:color="auto" w:fill="FFFFFF"/>
        </w:rPr>
        <w:t xml:space="preserve"> can be extended to most of the species we studied here. In this pathway, </w:t>
      </w:r>
      <w:r w:rsidR="00260A25">
        <w:rPr>
          <w:rFonts w:ascii="Times New Roman" w:hAnsi="Times New Roman" w:cs="Times New Roman"/>
          <w:sz w:val="24"/>
          <w:szCs w:val="24"/>
          <w:shd w:val="clear" w:color="auto" w:fill="FFFFFF"/>
        </w:rPr>
        <w:t>separation of the 4’-hydroxyflavone and 4’-deoxyflavone pathways occurs immediately after the formation of cinnamic acid</w:t>
      </w:r>
      <w:r w:rsidR="00060CA0">
        <w:rPr>
          <w:rFonts w:ascii="Times New Roman" w:hAnsi="Times New Roman" w:cs="Times New Roman"/>
          <w:sz w:val="24"/>
          <w:szCs w:val="24"/>
          <w:shd w:val="clear" w:color="auto" w:fill="FFFFFF"/>
        </w:rPr>
        <w:t xml:space="preserve">, upstream of any of flavonoids we quantified. </w:t>
      </w:r>
      <w:r w:rsidR="006D245D">
        <w:rPr>
          <w:rFonts w:ascii="Times New Roman" w:hAnsi="Times New Roman" w:cs="Times New Roman"/>
          <w:sz w:val="24"/>
          <w:szCs w:val="24"/>
          <w:shd w:val="clear" w:color="auto" w:fill="FFFFFF"/>
        </w:rPr>
        <w:t>4’-hydroxyflavone</w:t>
      </w:r>
      <w:r w:rsidR="00AB72DA">
        <w:rPr>
          <w:rFonts w:ascii="Times New Roman" w:hAnsi="Times New Roman" w:cs="Times New Roman"/>
          <w:sz w:val="24"/>
          <w:szCs w:val="24"/>
          <w:shd w:val="clear" w:color="auto" w:fill="FFFFFF"/>
        </w:rPr>
        <w:t xml:space="preserve"> biosynthesis begins with </w:t>
      </w:r>
      <w:r w:rsidR="006D245D">
        <w:rPr>
          <w:rFonts w:ascii="Times New Roman" w:hAnsi="Times New Roman" w:cs="Times New Roman"/>
          <w:sz w:val="24"/>
          <w:szCs w:val="24"/>
          <w:shd w:val="clear" w:color="auto" w:fill="FFFFFF"/>
        </w:rPr>
        <w:t>hydroxylation of cinnamic acid</w:t>
      </w:r>
      <w:r w:rsidR="00E73AFF">
        <w:rPr>
          <w:rFonts w:ascii="Times New Roman" w:hAnsi="Times New Roman" w:cs="Times New Roman"/>
          <w:sz w:val="24"/>
          <w:szCs w:val="24"/>
          <w:shd w:val="clear" w:color="auto" w:fill="FFFFFF"/>
        </w:rPr>
        <w:t xml:space="preserve"> to 4-coumarate</w:t>
      </w:r>
      <w:r w:rsidR="00CF730E">
        <w:rPr>
          <w:rFonts w:ascii="Times New Roman" w:hAnsi="Times New Roman" w:cs="Times New Roman"/>
          <w:sz w:val="24"/>
          <w:szCs w:val="24"/>
          <w:shd w:val="clear" w:color="auto" w:fill="FFFFFF"/>
        </w:rPr>
        <w:t xml:space="preserve"> by a cinnamate-4-hydroxylase (C4H)</w:t>
      </w:r>
      <w:r w:rsidR="00E942BE">
        <w:rPr>
          <w:rFonts w:ascii="Times New Roman" w:hAnsi="Times New Roman" w:cs="Times New Roman"/>
          <w:sz w:val="24"/>
          <w:szCs w:val="24"/>
          <w:shd w:val="clear" w:color="auto" w:fill="FFFFFF"/>
        </w:rPr>
        <w:t>,</w:t>
      </w:r>
      <w:r w:rsidR="00E73AFF">
        <w:rPr>
          <w:rFonts w:ascii="Times New Roman" w:hAnsi="Times New Roman" w:cs="Times New Roman"/>
          <w:sz w:val="24"/>
          <w:szCs w:val="24"/>
          <w:shd w:val="clear" w:color="auto" w:fill="FFFFFF"/>
        </w:rPr>
        <w:t xml:space="preserve"> </w:t>
      </w:r>
      <w:r w:rsidR="006D245D">
        <w:rPr>
          <w:rFonts w:ascii="Times New Roman" w:hAnsi="Times New Roman" w:cs="Times New Roman"/>
          <w:sz w:val="24"/>
          <w:szCs w:val="24"/>
          <w:shd w:val="clear" w:color="auto" w:fill="FFFFFF"/>
        </w:rPr>
        <w:t>followed by</w:t>
      </w:r>
      <w:r w:rsidR="00E942BE">
        <w:rPr>
          <w:rFonts w:ascii="Times New Roman" w:hAnsi="Times New Roman" w:cs="Times New Roman"/>
          <w:sz w:val="24"/>
          <w:szCs w:val="24"/>
          <w:shd w:val="clear" w:color="auto" w:fill="FFFFFF"/>
        </w:rPr>
        <w:t xml:space="preserve"> ligation of </w:t>
      </w:r>
      <w:r w:rsidR="00CF730E">
        <w:rPr>
          <w:rFonts w:ascii="Times New Roman" w:hAnsi="Times New Roman" w:cs="Times New Roman"/>
          <w:sz w:val="24"/>
          <w:szCs w:val="24"/>
          <w:shd w:val="clear" w:color="auto" w:fill="FFFFFF"/>
        </w:rPr>
        <w:t>coenzyme A</w:t>
      </w:r>
      <w:r w:rsidR="00AB72DA">
        <w:rPr>
          <w:rFonts w:ascii="Times New Roman" w:hAnsi="Times New Roman" w:cs="Times New Roman"/>
          <w:sz w:val="24"/>
          <w:szCs w:val="24"/>
          <w:shd w:val="clear" w:color="auto" w:fill="FFFFFF"/>
        </w:rPr>
        <w:t xml:space="preserve"> (CoA)</w:t>
      </w:r>
      <w:r w:rsidR="00CF730E">
        <w:rPr>
          <w:rFonts w:ascii="Times New Roman" w:hAnsi="Times New Roman" w:cs="Times New Roman"/>
          <w:sz w:val="24"/>
          <w:szCs w:val="24"/>
          <w:shd w:val="clear" w:color="auto" w:fill="FFFFFF"/>
        </w:rPr>
        <w:t xml:space="preserve"> by a 4-coumaroyl-CoA ligase (4CL). </w:t>
      </w:r>
      <w:r w:rsidR="00AB72DA">
        <w:rPr>
          <w:rFonts w:ascii="Times New Roman" w:hAnsi="Times New Roman" w:cs="Times New Roman"/>
          <w:sz w:val="24"/>
          <w:szCs w:val="24"/>
          <w:shd w:val="clear" w:color="auto" w:fill="FFFFFF"/>
        </w:rPr>
        <w:t xml:space="preserve">Instead of hydroxylation, </w:t>
      </w:r>
      <w:r w:rsidR="00CF730E">
        <w:rPr>
          <w:rFonts w:ascii="Times New Roman" w:hAnsi="Times New Roman" w:cs="Times New Roman"/>
          <w:sz w:val="24"/>
          <w:szCs w:val="24"/>
          <w:shd w:val="clear" w:color="auto" w:fill="FFFFFF"/>
        </w:rPr>
        <w:t>4’-d</w:t>
      </w:r>
      <w:r w:rsidR="00782DF2">
        <w:rPr>
          <w:rFonts w:ascii="Times New Roman" w:hAnsi="Times New Roman" w:cs="Times New Roman"/>
          <w:sz w:val="24"/>
          <w:szCs w:val="24"/>
          <w:shd w:val="clear" w:color="auto" w:fill="FFFFFF"/>
        </w:rPr>
        <w:t>eo</w:t>
      </w:r>
      <w:r w:rsidR="00CF730E">
        <w:rPr>
          <w:rFonts w:ascii="Times New Roman" w:hAnsi="Times New Roman" w:cs="Times New Roman"/>
          <w:sz w:val="24"/>
          <w:szCs w:val="24"/>
          <w:shd w:val="clear" w:color="auto" w:fill="FFFFFF"/>
        </w:rPr>
        <w:t xml:space="preserve">xyflavones </w:t>
      </w:r>
      <w:r w:rsidR="00AB72DA">
        <w:rPr>
          <w:rFonts w:ascii="Times New Roman" w:hAnsi="Times New Roman" w:cs="Times New Roman"/>
          <w:sz w:val="24"/>
          <w:szCs w:val="24"/>
          <w:shd w:val="clear" w:color="auto" w:fill="FFFFFF"/>
        </w:rPr>
        <w:t xml:space="preserve">biosynthesis begins with the immediate ligation of cinnamic acid with CoA by CoA ligase-like (CLL). </w:t>
      </w:r>
      <w:r w:rsidR="0004628B">
        <w:rPr>
          <w:rFonts w:ascii="Times New Roman" w:hAnsi="Times New Roman" w:cs="Times New Roman"/>
          <w:sz w:val="24"/>
          <w:szCs w:val="24"/>
          <w:shd w:val="clear" w:color="auto" w:fill="FFFFFF"/>
        </w:rPr>
        <w:t>Our MCA results corroborate the hypothesis that after this initial differentiation,</w:t>
      </w:r>
      <w:r w:rsidR="00AE2247">
        <w:rPr>
          <w:rFonts w:ascii="Times New Roman" w:hAnsi="Times New Roman" w:cs="Times New Roman"/>
          <w:sz w:val="24"/>
          <w:szCs w:val="24"/>
          <w:shd w:val="clear" w:color="auto" w:fill="FFFFFF"/>
        </w:rPr>
        <w:t xml:space="preserve"> there is no interconversion of products between the 4’-hydroxyflavone and 4’-deoxyflavone pathways. This interconversion would require a dehydroxylase capable of removing a hydroxyl group from the B ring of flavonoids, an enzyme which has not been identified </w:t>
      </w:r>
      <w:r w:rsidR="00492051">
        <w:rPr>
          <w:rFonts w:ascii="Times New Roman" w:hAnsi="Times New Roman" w:cs="Times New Roman"/>
          <w:sz w:val="24"/>
          <w:szCs w:val="24"/>
          <w:shd w:val="clear" w:color="auto" w:fill="FFFFFF"/>
        </w:rPr>
        <w:t xml:space="preserve">to exist </w:t>
      </w:r>
      <w:r w:rsidR="00AE2247">
        <w:rPr>
          <w:rFonts w:ascii="Times New Roman" w:hAnsi="Times New Roman" w:cs="Times New Roman"/>
          <w:sz w:val="24"/>
          <w:szCs w:val="24"/>
          <w:shd w:val="clear" w:color="auto" w:fill="FFFFFF"/>
        </w:rPr>
        <w:t xml:space="preserve">in plants. </w:t>
      </w:r>
      <w:r w:rsidR="00FA4B3B">
        <w:rPr>
          <w:rFonts w:ascii="Times New Roman" w:hAnsi="Times New Roman" w:cs="Times New Roman"/>
          <w:sz w:val="24"/>
          <w:szCs w:val="24"/>
          <w:shd w:val="clear" w:color="auto" w:fill="FFFFFF"/>
        </w:rPr>
        <w:t>Because we found 4’-hydroxyflavones and 4’-deoxyflavones to occur independently of each other, it’s unlikely that this enzyme exists in any of the species we analyzed here.</w:t>
      </w:r>
      <w:r w:rsidR="00C9676A">
        <w:rPr>
          <w:rFonts w:ascii="Times New Roman" w:hAnsi="Times New Roman" w:cs="Times New Roman"/>
          <w:sz w:val="24"/>
          <w:szCs w:val="24"/>
          <w:shd w:val="clear" w:color="auto" w:fill="FFFFFF"/>
        </w:rPr>
        <w:t xml:space="preserve"> </w:t>
      </w:r>
    </w:p>
    <w:p w14:paraId="72EE0B03" w14:textId="0B4E84D5" w:rsidR="00D5626E" w:rsidRDefault="00617C8E"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w:t>
      </w:r>
      <w:r w:rsidR="00680F94">
        <w:rPr>
          <w:rFonts w:ascii="Times New Roman" w:hAnsi="Times New Roman" w:cs="Times New Roman"/>
          <w:sz w:val="24"/>
          <w:szCs w:val="24"/>
          <w:shd w:val="clear" w:color="auto" w:fill="FFFFFF"/>
        </w:rPr>
        <w:t xml:space="preserve"> the 4’-hydroxyflavone and 4’-deoxyflavone pathways structurally parallel each other,</w:t>
      </w:r>
      <w:r>
        <w:rPr>
          <w:rFonts w:ascii="Times New Roman" w:hAnsi="Times New Roman" w:cs="Times New Roman"/>
          <w:sz w:val="24"/>
          <w:szCs w:val="24"/>
          <w:shd w:val="clear" w:color="auto" w:fill="FFFFFF"/>
        </w:rPr>
        <w:t xml:space="preserve"> </w:t>
      </w:r>
      <w:r w:rsidR="00680F94">
        <w:rPr>
          <w:rFonts w:ascii="Times New Roman" w:hAnsi="Times New Roman" w:cs="Times New Roman"/>
          <w:sz w:val="24"/>
          <w:szCs w:val="24"/>
          <w:shd w:val="clear" w:color="auto" w:fill="FFFFFF"/>
        </w:rPr>
        <w:t>s</w:t>
      </w:r>
      <w:r w:rsidR="00C9676A">
        <w:rPr>
          <w:rFonts w:ascii="Times New Roman" w:hAnsi="Times New Roman" w:cs="Times New Roman"/>
          <w:sz w:val="24"/>
          <w:szCs w:val="24"/>
          <w:shd w:val="clear" w:color="auto" w:fill="FFFFFF"/>
        </w:rPr>
        <w:t xml:space="preserve">tudies in </w:t>
      </w:r>
      <w:r w:rsidR="00C9676A">
        <w:rPr>
          <w:rFonts w:ascii="Times New Roman" w:hAnsi="Times New Roman" w:cs="Times New Roman"/>
          <w:i/>
          <w:iCs/>
          <w:sz w:val="24"/>
          <w:szCs w:val="24"/>
          <w:shd w:val="clear" w:color="auto" w:fill="FFFFFF"/>
        </w:rPr>
        <w:t xml:space="preserve">S. baicalensis </w:t>
      </w:r>
      <w:r w:rsidR="00C9676A">
        <w:rPr>
          <w:rFonts w:ascii="Times New Roman" w:hAnsi="Times New Roman" w:cs="Times New Roman"/>
          <w:sz w:val="24"/>
          <w:szCs w:val="24"/>
          <w:shd w:val="clear" w:color="auto" w:fill="FFFFFF"/>
        </w:rPr>
        <w:t>have identified</w:t>
      </w:r>
      <w:r>
        <w:rPr>
          <w:rFonts w:ascii="Times New Roman" w:hAnsi="Times New Roman" w:cs="Times New Roman"/>
          <w:sz w:val="24"/>
          <w:szCs w:val="24"/>
          <w:shd w:val="clear" w:color="auto" w:fill="FFFFFF"/>
        </w:rPr>
        <w:t xml:space="preserve"> several biosynthetic steps which are completed by </w:t>
      </w:r>
      <w:r>
        <w:rPr>
          <w:rFonts w:ascii="Times New Roman" w:hAnsi="Times New Roman" w:cs="Times New Roman"/>
          <w:sz w:val="24"/>
          <w:szCs w:val="24"/>
          <w:shd w:val="clear" w:color="auto" w:fill="FFFFFF"/>
        </w:rPr>
        <w:lastRenderedPageBreak/>
        <w:t xml:space="preserve">nonspecialized enzymes. These </w:t>
      </w:r>
      <w:r w:rsidR="003029CF">
        <w:rPr>
          <w:rFonts w:ascii="Times New Roman" w:hAnsi="Times New Roman" w:cs="Times New Roman"/>
          <w:sz w:val="24"/>
          <w:szCs w:val="24"/>
          <w:shd w:val="clear" w:color="auto" w:fill="FFFFFF"/>
        </w:rPr>
        <w:t>enzymes h</w:t>
      </w:r>
      <w:r>
        <w:rPr>
          <w:rFonts w:ascii="Times New Roman" w:hAnsi="Times New Roman" w:cs="Times New Roman"/>
          <w:sz w:val="24"/>
          <w:szCs w:val="24"/>
          <w:shd w:val="clear" w:color="auto" w:fill="FFFFFF"/>
        </w:rPr>
        <w:t>ave similar catalytic activity in both 4’-hydroxyflavone and 4’-deoxyflavone pathways</w:t>
      </w:r>
      <w:r w:rsidR="000F6621">
        <w:rPr>
          <w:rFonts w:ascii="Times New Roman" w:hAnsi="Times New Roman" w:cs="Times New Roman"/>
          <w:sz w:val="24"/>
          <w:szCs w:val="24"/>
          <w:shd w:val="clear" w:color="auto" w:fill="FFFFFF"/>
        </w:rPr>
        <w:t>, and</w:t>
      </w:r>
      <w:r>
        <w:rPr>
          <w:rFonts w:ascii="Times New Roman" w:hAnsi="Times New Roman" w:cs="Times New Roman"/>
          <w:sz w:val="24"/>
          <w:szCs w:val="24"/>
          <w:shd w:val="clear" w:color="auto" w:fill="FFFFFF"/>
        </w:rPr>
        <w:t xml:space="preserve"> include chalcone isomerase (CHI), flavone-6-hydroxylase (F6H), and 7-O-glucosyltransferase (7GT) (</w:t>
      </w:r>
      <w:proofErr w:type="spellStart"/>
      <w:r w:rsidRPr="00942F1E">
        <w:rPr>
          <w:rFonts w:ascii="Times New Roman" w:hAnsi="Times New Roman" w:cs="Times New Roman"/>
          <w:sz w:val="24"/>
          <w:szCs w:val="24"/>
          <w:highlight w:val="yellow"/>
          <w:shd w:val="clear" w:color="auto" w:fill="FFFFFF"/>
        </w:rPr>
        <w:t>Hirotani</w:t>
      </w:r>
      <w:proofErr w:type="spellEnd"/>
      <w:r w:rsidRPr="00942F1E">
        <w:rPr>
          <w:rFonts w:ascii="Times New Roman" w:hAnsi="Times New Roman" w:cs="Times New Roman"/>
          <w:sz w:val="24"/>
          <w:szCs w:val="24"/>
          <w:highlight w:val="yellow"/>
          <w:shd w:val="clear" w:color="auto" w:fill="FFFFFF"/>
        </w:rPr>
        <w:t xml:space="preserve"> et al., 2000</w:t>
      </w:r>
      <w:r>
        <w:rPr>
          <w:rFonts w:ascii="Times New Roman" w:hAnsi="Times New Roman" w:cs="Times New Roman"/>
          <w:sz w:val="24"/>
          <w:szCs w:val="24"/>
          <w:shd w:val="clear" w:color="auto" w:fill="FFFFFF"/>
        </w:rPr>
        <w:t xml:space="preserve">; </w:t>
      </w:r>
      <w:r w:rsidRPr="00B819CD">
        <w:rPr>
          <w:rFonts w:ascii="Times New Roman" w:hAnsi="Times New Roman" w:cs="Times New Roman"/>
          <w:sz w:val="24"/>
          <w:szCs w:val="24"/>
          <w:shd w:val="clear" w:color="auto" w:fill="FFFFFF"/>
        </w:rPr>
        <w:t>Q. Zhao, Zhang, et al.</w:t>
      </w:r>
      <w:r>
        <w:rPr>
          <w:rFonts w:ascii="Times New Roman" w:hAnsi="Times New Roman" w:cs="Times New Roman"/>
          <w:sz w:val="24"/>
          <w:szCs w:val="24"/>
          <w:shd w:val="clear" w:color="auto" w:fill="FFFFFF"/>
        </w:rPr>
        <w:t xml:space="preserve">, </w:t>
      </w:r>
      <w:r w:rsidRPr="00B819CD">
        <w:rPr>
          <w:rFonts w:ascii="Times New Roman" w:hAnsi="Times New Roman" w:cs="Times New Roman"/>
          <w:sz w:val="24"/>
          <w:szCs w:val="24"/>
          <w:shd w:val="clear" w:color="auto" w:fill="FFFFFF"/>
        </w:rPr>
        <w:t>2016</w:t>
      </w:r>
      <w:r>
        <w:rPr>
          <w:rFonts w:ascii="Times New Roman" w:hAnsi="Times New Roman" w:cs="Times New Roman"/>
          <w:sz w:val="24"/>
          <w:szCs w:val="24"/>
          <w:shd w:val="clear" w:color="auto" w:fill="FFFFFF"/>
        </w:rPr>
        <w:t>).</w:t>
      </w:r>
      <w:r w:rsidR="000F6621">
        <w:rPr>
          <w:rFonts w:ascii="Times New Roman" w:hAnsi="Times New Roman" w:cs="Times New Roman"/>
          <w:sz w:val="24"/>
          <w:szCs w:val="24"/>
          <w:shd w:val="clear" w:color="auto" w:fill="FFFFFF"/>
        </w:rPr>
        <w:t xml:space="preserve"> </w:t>
      </w:r>
      <w:r w:rsidR="003029CF">
        <w:rPr>
          <w:rFonts w:ascii="Times New Roman" w:hAnsi="Times New Roman" w:cs="Times New Roman"/>
          <w:sz w:val="24"/>
          <w:szCs w:val="24"/>
          <w:shd w:val="clear" w:color="auto" w:fill="FFFFFF"/>
        </w:rPr>
        <w:t xml:space="preserve">However, work in </w:t>
      </w:r>
      <w:r w:rsidR="003029CF">
        <w:rPr>
          <w:rFonts w:ascii="Times New Roman" w:hAnsi="Times New Roman" w:cs="Times New Roman"/>
          <w:i/>
          <w:iCs/>
          <w:sz w:val="24"/>
          <w:szCs w:val="24"/>
          <w:shd w:val="clear" w:color="auto" w:fill="FFFFFF"/>
        </w:rPr>
        <w:t xml:space="preserve">S. baicalensis </w:t>
      </w:r>
      <w:r w:rsidR="003029CF">
        <w:rPr>
          <w:rFonts w:ascii="Times New Roman" w:hAnsi="Times New Roman" w:cs="Times New Roman"/>
          <w:sz w:val="24"/>
          <w:szCs w:val="24"/>
          <w:shd w:val="clear" w:color="auto" w:fill="FFFFFF"/>
        </w:rPr>
        <w:t xml:space="preserve">has also demonstrated the existence of </w:t>
      </w:r>
      <w:r w:rsidR="00C9676A">
        <w:rPr>
          <w:rFonts w:ascii="Times New Roman" w:hAnsi="Times New Roman" w:cs="Times New Roman"/>
          <w:sz w:val="24"/>
          <w:szCs w:val="24"/>
          <w:shd w:val="clear" w:color="auto" w:fill="FFFFFF"/>
        </w:rPr>
        <w:t xml:space="preserve">specialized isoforms </w:t>
      </w:r>
      <w:r w:rsidR="00B5618D">
        <w:rPr>
          <w:rFonts w:ascii="Times New Roman" w:hAnsi="Times New Roman" w:cs="Times New Roman"/>
          <w:sz w:val="24"/>
          <w:szCs w:val="24"/>
          <w:shd w:val="clear" w:color="auto" w:fill="FFFFFF"/>
        </w:rPr>
        <w:t xml:space="preserve">of </w:t>
      </w:r>
      <w:r w:rsidR="00C66DF0">
        <w:rPr>
          <w:rFonts w:ascii="Times New Roman" w:hAnsi="Times New Roman" w:cs="Times New Roman"/>
          <w:sz w:val="24"/>
          <w:szCs w:val="24"/>
          <w:shd w:val="clear" w:color="auto" w:fill="FFFFFF"/>
        </w:rPr>
        <w:t>several</w:t>
      </w:r>
      <w:r w:rsidR="00B5618D">
        <w:rPr>
          <w:rFonts w:ascii="Times New Roman" w:hAnsi="Times New Roman" w:cs="Times New Roman"/>
          <w:sz w:val="24"/>
          <w:szCs w:val="24"/>
          <w:shd w:val="clear" w:color="auto" w:fill="FFFFFF"/>
        </w:rPr>
        <w:t xml:space="preserve"> enzymes </w:t>
      </w:r>
      <w:r w:rsidR="002F4C21">
        <w:rPr>
          <w:rFonts w:ascii="Times New Roman" w:hAnsi="Times New Roman" w:cs="Times New Roman"/>
          <w:sz w:val="24"/>
          <w:szCs w:val="24"/>
          <w:shd w:val="clear" w:color="auto" w:fill="FFFFFF"/>
        </w:rPr>
        <w:t xml:space="preserve">that </w:t>
      </w:r>
      <w:r w:rsidR="00B5618D">
        <w:rPr>
          <w:rFonts w:ascii="Times New Roman" w:hAnsi="Times New Roman" w:cs="Times New Roman"/>
          <w:sz w:val="24"/>
          <w:szCs w:val="24"/>
          <w:shd w:val="clear" w:color="auto" w:fill="FFFFFF"/>
        </w:rPr>
        <w:t xml:space="preserve">preferentially </w:t>
      </w:r>
      <w:r w:rsidR="002F4C21">
        <w:rPr>
          <w:rFonts w:ascii="Times New Roman" w:hAnsi="Times New Roman" w:cs="Times New Roman"/>
          <w:sz w:val="24"/>
          <w:szCs w:val="24"/>
          <w:shd w:val="clear" w:color="auto" w:fill="FFFFFF"/>
        </w:rPr>
        <w:t>act</w:t>
      </w:r>
      <w:r w:rsidR="00B5618D">
        <w:rPr>
          <w:rFonts w:ascii="Times New Roman" w:hAnsi="Times New Roman" w:cs="Times New Roman"/>
          <w:sz w:val="24"/>
          <w:szCs w:val="24"/>
          <w:shd w:val="clear" w:color="auto" w:fill="FFFFFF"/>
        </w:rPr>
        <w:t xml:space="preserve"> </w:t>
      </w:r>
      <w:r w:rsidR="002F4C21">
        <w:rPr>
          <w:rFonts w:ascii="Times New Roman" w:hAnsi="Times New Roman" w:cs="Times New Roman"/>
          <w:sz w:val="24"/>
          <w:szCs w:val="24"/>
          <w:shd w:val="clear" w:color="auto" w:fill="FFFFFF"/>
        </w:rPr>
        <w:t>on the substrates of one pathway over the other</w:t>
      </w:r>
      <w:r w:rsidR="00B5618D">
        <w:rPr>
          <w:rFonts w:ascii="Times New Roman" w:hAnsi="Times New Roman" w:cs="Times New Roman"/>
          <w:sz w:val="24"/>
          <w:szCs w:val="24"/>
          <w:shd w:val="clear" w:color="auto" w:fill="FFFFFF"/>
        </w:rPr>
        <w:t xml:space="preserve">. </w:t>
      </w:r>
      <w:r w:rsidR="000A2270" w:rsidRPr="00B819CD">
        <w:rPr>
          <w:rFonts w:ascii="Times New Roman" w:hAnsi="Times New Roman" w:cs="Times New Roman"/>
          <w:sz w:val="24"/>
          <w:szCs w:val="24"/>
          <w:shd w:val="clear" w:color="auto" w:fill="FFFFFF"/>
        </w:rPr>
        <w:t xml:space="preserve">Q. Zhao, Zhang, et al. </w:t>
      </w:r>
      <w:r w:rsidR="000A2270">
        <w:rPr>
          <w:rFonts w:ascii="Times New Roman" w:hAnsi="Times New Roman" w:cs="Times New Roman"/>
          <w:sz w:val="24"/>
          <w:szCs w:val="24"/>
          <w:shd w:val="clear" w:color="auto" w:fill="FFFFFF"/>
        </w:rPr>
        <w:t>(</w:t>
      </w:r>
      <w:r w:rsidR="000A2270" w:rsidRPr="00B819CD">
        <w:rPr>
          <w:rFonts w:ascii="Times New Roman" w:hAnsi="Times New Roman" w:cs="Times New Roman"/>
          <w:sz w:val="24"/>
          <w:szCs w:val="24"/>
          <w:shd w:val="clear" w:color="auto" w:fill="FFFFFF"/>
        </w:rPr>
        <w:t>2016</w:t>
      </w:r>
      <w:r w:rsidR="000A2270">
        <w:rPr>
          <w:rFonts w:ascii="Times New Roman" w:hAnsi="Times New Roman" w:cs="Times New Roman"/>
          <w:sz w:val="24"/>
          <w:szCs w:val="24"/>
          <w:shd w:val="clear" w:color="auto" w:fill="FFFFFF"/>
        </w:rPr>
        <w:t xml:space="preserve">) found </w:t>
      </w:r>
      <w:r w:rsidR="00A446D6">
        <w:rPr>
          <w:rFonts w:ascii="Times New Roman" w:hAnsi="Times New Roman" w:cs="Times New Roman"/>
          <w:sz w:val="24"/>
          <w:szCs w:val="24"/>
          <w:shd w:val="clear" w:color="auto" w:fill="FFFFFF"/>
        </w:rPr>
        <w:t xml:space="preserve">that </w:t>
      </w:r>
      <w:r w:rsidR="0088741B">
        <w:rPr>
          <w:rFonts w:ascii="Times New Roman" w:hAnsi="Times New Roman" w:cs="Times New Roman"/>
          <w:i/>
          <w:iCs/>
          <w:sz w:val="24"/>
          <w:szCs w:val="24"/>
          <w:shd w:val="clear" w:color="auto" w:fill="FFFFFF"/>
        </w:rPr>
        <w:t xml:space="preserve">S. baicalensis </w:t>
      </w:r>
      <w:r w:rsidR="00C66DF0">
        <w:rPr>
          <w:rFonts w:ascii="Times New Roman" w:hAnsi="Times New Roman" w:cs="Times New Roman"/>
          <w:sz w:val="24"/>
          <w:szCs w:val="24"/>
          <w:shd w:val="clear" w:color="auto" w:fill="FFFFFF"/>
        </w:rPr>
        <w:t xml:space="preserve">uses </w:t>
      </w:r>
      <w:r w:rsidR="0088741B">
        <w:rPr>
          <w:rFonts w:ascii="Times New Roman" w:hAnsi="Times New Roman" w:cs="Times New Roman"/>
          <w:sz w:val="24"/>
          <w:szCs w:val="24"/>
          <w:shd w:val="clear" w:color="auto" w:fill="FFFFFF"/>
        </w:rPr>
        <w:t>a specialized isoform of chalcone synthase (CHS)</w:t>
      </w:r>
      <w:r w:rsidR="00C66DF0">
        <w:rPr>
          <w:rFonts w:ascii="Times New Roman" w:hAnsi="Times New Roman" w:cs="Times New Roman"/>
          <w:sz w:val="24"/>
          <w:szCs w:val="24"/>
          <w:shd w:val="clear" w:color="auto" w:fill="FFFFFF"/>
        </w:rPr>
        <w:t xml:space="preserve"> in 4’-deoxyflavone synthesis</w:t>
      </w:r>
      <w:r w:rsidR="00FD04E5">
        <w:rPr>
          <w:rFonts w:ascii="Times New Roman" w:hAnsi="Times New Roman" w:cs="Times New Roman"/>
          <w:sz w:val="24"/>
          <w:szCs w:val="24"/>
          <w:shd w:val="clear" w:color="auto" w:fill="FFFFFF"/>
        </w:rPr>
        <w:t xml:space="preserve">, but </w:t>
      </w:r>
      <w:r w:rsidR="00CC612C">
        <w:rPr>
          <w:rFonts w:ascii="Times New Roman" w:hAnsi="Times New Roman" w:cs="Times New Roman"/>
          <w:sz w:val="24"/>
          <w:szCs w:val="24"/>
          <w:shd w:val="clear" w:color="auto" w:fill="FFFFFF"/>
        </w:rPr>
        <w:t>also encodes a</w:t>
      </w:r>
      <w:r w:rsidR="00D806F0">
        <w:rPr>
          <w:rFonts w:ascii="Times New Roman" w:hAnsi="Times New Roman" w:cs="Times New Roman"/>
          <w:sz w:val="24"/>
          <w:szCs w:val="24"/>
          <w:shd w:val="clear" w:color="auto" w:fill="FFFFFF"/>
        </w:rPr>
        <w:t xml:space="preserve"> </w:t>
      </w:r>
      <w:r w:rsidR="007A355B">
        <w:rPr>
          <w:rFonts w:ascii="Times New Roman" w:hAnsi="Times New Roman" w:cs="Times New Roman"/>
          <w:sz w:val="24"/>
          <w:szCs w:val="24"/>
          <w:shd w:val="clear" w:color="auto" w:fill="FFFFFF"/>
        </w:rPr>
        <w:t>different</w:t>
      </w:r>
      <w:r w:rsidR="00D806F0">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iso</w:t>
      </w:r>
      <w:r w:rsidR="00D806F0">
        <w:rPr>
          <w:rFonts w:ascii="Times New Roman" w:hAnsi="Times New Roman" w:cs="Times New Roman"/>
          <w:sz w:val="24"/>
          <w:szCs w:val="24"/>
          <w:shd w:val="clear" w:color="auto" w:fill="FFFFFF"/>
        </w:rPr>
        <w:t>form</w:t>
      </w:r>
      <w:r w:rsidR="00FD04E5">
        <w:rPr>
          <w:rFonts w:ascii="Times New Roman" w:hAnsi="Times New Roman" w:cs="Times New Roman"/>
          <w:sz w:val="24"/>
          <w:szCs w:val="24"/>
          <w:shd w:val="clear" w:color="auto" w:fill="FFFFFF"/>
        </w:rPr>
        <w:t xml:space="preserve"> which only</w:t>
      </w:r>
      <w:r w:rsidR="00D806F0">
        <w:rPr>
          <w:rFonts w:ascii="Times New Roman" w:hAnsi="Times New Roman" w:cs="Times New Roman"/>
          <w:sz w:val="24"/>
          <w:szCs w:val="24"/>
          <w:shd w:val="clear" w:color="auto" w:fill="FFFFFF"/>
        </w:rPr>
        <w:t xml:space="preserve"> has activity in the 4’-hydroxyflavone pathway.</w:t>
      </w:r>
      <w:r w:rsidR="00CC612C" w:rsidRPr="00CC612C">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 xml:space="preserve">In the same work, </w:t>
      </w:r>
      <w:r w:rsidR="00CC612C" w:rsidRPr="00B819CD">
        <w:rPr>
          <w:rFonts w:ascii="Times New Roman" w:hAnsi="Times New Roman" w:cs="Times New Roman"/>
          <w:sz w:val="24"/>
          <w:szCs w:val="24"/>
          <w:shd w:val="clear" w:color="auto" w:fill="FFFFFF"/>
        </w:rPr>
        <w:t xml:space="preserve">Q. Zhao, Zhang, et al. </w:t>
      </w:r>
      <w:r w:rsidR="00CC612C">
        <w:rPr>
          <w:rFonts w:ascii="Times New Roman" w:hAnsi="Times New Roman" w:cs="Times New Roman"/>
          <w:sz w:val="24"/>
          <w:szCs w:val="24"/>
          <w:shd w:val="clear" w:color="auto" w:fill="FFFFFF"/>
        </w:rPr>
        <w:t>(</w:t>
      </w:r>
      <w:r w:rsidR="00CC612C" w:rsidRPr="00B819CD">
        <w:rPr>
          <w:rFonts w:ascii="Times New Roman" w:hAnsi="Times New Roman" w:cs="Times New Roman"/>
          <w:sz w:val="24"/>
          <w:szCs w:val="24"/>
          <w:shd w:val="clear" w:color="auto" w:fill="FFFFFF"/>
        </w:rPr>
        <w:t>2016</w:t>
      </w:r>
      <w:r w:rsidR="00CC612C">
        <w:rPr>
          <w:rFonts w:ascii="Times New Roman" w:hAnsi="Times New Roman" w:cs="Times New Roman"/>
          <w:sz w:val="24"/>
          <w:szCs w:val="24"/>
          <w:shd w:val="clear" w:color="auto" w:fill="FFFFFF"/>
        </w:rPr>
        <w:t xml:space="preserve">) </w:t>
      </w:r>
      <w:r w:rsidR="00FD04E5">
        <w:rPr>
          <w:rFonts w:ascii="Times New Roman" w:hAnsi="Times New Roman" w:cs="Times New Roman"/>
          <w:sz w:val="24"/>
          <w:szCs w:val="24"/>
          <w:shd w:val="clear" w:color="auto" w:fill="FFFFFF"/>
        </w:rPr>
        <w:t xml:space="preserve">identified </w:t>
      </w:r>
      <w:r w:rsidR="00615EA2">
        <w:rPr>
          <w:rFonts w:ascii="Times New Roman" w:hAnsi="Times New Roman" w:cs="Times New Roman"/>
          <w:sz w:val="24"/>
          <w:szCs w:val="24"/>
          <w:shd w:val="clear" w:color="auto" w:fill="FFFFFF"/>
        </w:rPr>
        <w:t>two isoforms of flavone synthase II (FNSII)</w:t>
      </w:r>
      <w:r w:rsidR="003B22BC">
        <w:rPr>
          <w:rFonts w:ascii="Times New Roman" w:hAnsi="Times New Roman" w:cs="Times New Roman"/>
          <w:sz w:val="24"/>
          <w:szCs w:val="24"/>
          <w:shd w:val="clear" w:color="auto" w:fill="FFFFFF"/>
        </w:rPr>
        <w:t xml:space="preserve"> in </w:t>
      </w:r>
      <w:r w:rsidR="003B22BC">
        <w:rPr>
          <w:rFonts w:ascii="Times New Roman" w:hAnsi="Times New Roman" w:cs="Times New Roman"/>
          <w:i/>
          <w:iCs/>
          <w:sz w:val="24"/>
          <w:szCs w:val="24"/>
          <w:shd w:val="clear" w:color="auto" w:fill="FFFFFF"/>
        </w:rPr>
        <w:t>S. baicalensis</w:t>
      </w:r>
      <w:r w:rsidR="00615EA2">
        <w:rPr>
          <w:rFonts w:ascii="Times New Roman" w:hAnsi="Times New Roman" w:cs="Times New Roman"/>
          <w:sz w:val="24"/>
          <w:szCs w:val="24"/>
          <w:shd w:val="clear" w:color="auto" w:fill="FFFFFF"/>
        </w:rPr>
        <w:t xml:space="preserve">. One isoform </w:t>
      </w:r>
      <w:r w:rsidR="00100FFF">
        <w:rPr>
          <w:rFonts w:ascii="Times New Roman" w:hAnsi="Times New Roman" w:cs="Times New Roman"/>
          <w:sz w:val="24"/>
          <w:szCs w:val="24"/>
          <w:shd w:val="clear" w:color="auto" w:fill="FFFFFF"/>
        </w:rPr>
        <w:t>preferentially accepts substrates from the 4’-hydroxyflavone pathway, while the other exclusively acts in 4’-deoxyflavone synthesis.</w:t>
      </w:r>
      <w:r w:rsidR="00044549">
        <w:rPr>
          <w:rFonts w:ascii="Times New Roman" w:hAnsi="Times New Roman" w:cs="Times New Roman"/>
          <w:sz w:val="24"/>
          <w:szCs w:val="24"/>
          <w:shd w:val="clear" w:color="auto" w:fill="FFFFFF"/>
        </w:rPr>
        <w:t xml:space="preserve"> </w:t>
      </w:r>
      <w:r w:rsidR="003029CF">
        <w:rPr>
          <w:rFonts w:ascii="Times New Roman" w:hAnsi="Times New Roman" w:cs="Times New Roman"/>
          <w:sz w:val="24"/>
          <w:szCs w:val="24"/>
          <w:shd w:val="clear" w:color="auto" w:fill="FFFFFF"/>
        </w:rPr>
        <w:t xml:space="preserve">This specialization of enzyme isoforms at multiple steps in flavonoid biosynthesis allows for independent expression of the 4’-hydroxyflavone and 4’-deoxyflavone pathways in the different organs of </w:t>
      </w:r>
      <w:r w:rsidR="003029CF">
        <w:rPr>
          <w:rFonts w:ascii="Times New Roman" w:hAnsi="Times New Roman" w:cs="Times New Roman"/>
          <w:i/>
          <w:iCs/>
          <w:sz w:val="24"/>
          <w:szCs w:val="24"/>
          <w:shd w:val="clear" w:color="auto" w:fill="FFFFFF"/>
        </w:rPr>
        <w:t>S. baicalensis</w:t>
      </w:r>
      <w:r w:rsidR="003029CF">
        <w:rPr>
          <w:rFonts w:ascii="Times New Roman" w:hAnsi="Times New Roman" w:cs="Times New Roman"/>
          <w:sz w:val="24"/>
          <w:szCs w:val="24"/>
          <w:shd w:val="clear" w:color="auto" w:fill="FFFFFF"/>
        </w:rPr>
        <w:t>.</w:t>
      </w:r>
      <w:r w:rsidR="00044549">
        <w:rPr>
          <w:rFonts w:ascii="Times New Roman" w:hAnsi="Times New Roman" w:cs="Times New Roman"/>
          <w:sz w:val="24"/>
          <w:szCs w:val="24"/>
          <w:shd w:val="clear" w:color="auto" w:fill="FFFFFF"/>
        </w:rPr>
        <w:t xml:space="preserve"> </w:t>
      </w:r>
      <w:r w:rsidR="00C9676A">
        <w:rPr>
          <w:rFonts w:ascii="Times New Roman" w:hAnsi="Times New Roman" w:cs="Times New Roman"/>
          <w:sz w:val="24"/>
          <w:szCs w:val="24"/>
          <w:shd w:val="clear" w:color="auto" w:fill="FFFFFF"/>
        </w:rPr>
        <w:t xml:space="preserve">Our </w:t>
      </w:r>
      <w:r w:rsidR="003029CF">
        <w:rPr>
          <w:rFonts w:ascii="Times New Roman" w:hAnsi="Times New Roman" w:cs="Times New Roman"/>
          <w:sz w:val="24"/>
          <w:szCs w:val="24"/>
          <w:shd w:val="clear" w:color="auto" w:fill="FFFFFF"/>
        </w:rPr>
        <w:t>detection</w:t>
      </w:r>
      <w:r w:rsidR="00C9676A">
        <w:rPr>
          <w:rFonts w:ascii="Times New Roman" w:hAnsi="Times New Roman" w:cs="Times New Roman"/>
          <w:sz w:val="24"/>
          <w:szCs w:val="24"/>
          <w:shd w:val="clear" w:color="auto" w:fill="FFFFFF"/>
        </w:rPr>
        <w:t xml:space="preserve"> of independence </w:t>
      </w:r>
      <w:r w:rsidR="003029CF">
        <w:rPr>
          <w:rFonts w:ascii="Times New Roman" w:hAnsi="Times New Roman" w:cs="Times New Roman"/>
          <w:sz w:val="24"/>
          <w:szCs w:val="24"/>
          <w:shd w:val="clear" w:color="auto" w:fill="FFFFFF"/>
        </w:rPr>
        <w:t>between</w:t>
      </w:r>
      <w:r w:rsidR="00C9676A">
        <w:rPr>
          <w:rFonts w:ascii="Times New Roman" w:hAnsi="Times New Roman" w:cs="Times New Roman"/>
          <w:sz w:val="24"/>
          <w:szCs w:val="24"/>
          <w:shd w:val="clear" w:color="auto" w:fill="FFFFFF"/>
        </w:rPr>
        <w:t xml:space="preserve"> 4’-hydroxyflavone and 4’-deoxyflavone </w:t>
      </w:r>
      <w:r w:rsidR="003029CF">
        <w:rPr>
          <w:rFonts w:ascii="Times New Roman" w:hAnsi="Times New Roman" w:cs="Times New Roman"/>
          <w:sz w:val="24"/>
          <w:szCs w:val="24"/>
          <w:shd w:val="clear" w:color="auto" w:fill="FFFFFF"/>
        </w:rPr>
        <w:t>accumulation</w:t>
      </w:r>
      <w:r w:rsidR="00C9676A">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suggests that this specialization of enzyme isoforms observed in </w:t>
      </w:r>
      <w:r w:rsidR="0058619E">
        <w:rPr>
          <w:rFonts w:ascii="Times New Roman" w:hAnsi="Times New Roman" w:cs="Times New Roman"/>
          <w:i/>
          <w:iCs/>
          <w:sz w:val="24"/>
          <w:szCs w:val="24"/>
          <w:shd w:val="clear" w:color="auto" w:fill="FFFFFF"/>
        </w:rPr>
        <w:t xml:space="preserve">S. baicalensis </w:t>
      </w:r>
      <w:r w:rsidR="002500DF">
        <w:rPr>
          <w:rFonts w:ascii="Times New Roman" w:hAnsi="Times New Roman" w:cs="Times New Roman"/>
          <w:sz w:val="24"/>
          <w:szCs w:val="24"/>
          <w:shd w:val="clear" w:color="auto" w:fill="FFFFFF"/>
        </w:rPr>
        <w:t xml:space="preserve">possibly </w:t>
      </w:r>
      <w:r w:rsidR="00F44F95">
        <w:rPr>
          <w:rFonts w:ascii="Times New Roman" w:hAnsi="Times New Roman" w:cs="Times New Roman"/>
          <w:sz w:val="24"/>
          <w:szCs w:val="24"/>
          <w:shd w:val="clear" w:color="auto" w:fill="FFFFFF"/>
        </w:rPr>
        <w:t>exist</w:t>
      </w:r>
      <w:r w:rsidR="002500DF">
        <w:rPr>
          <w:rFonts w:ascii="Times New Roman" w:hAnsi="Times New Roman" w:cs="Times New Roman"/>
          <w:sz w:val="24"/>
          <w:szCs w:val="24"/>
          <w:shd w:val="clear" w:color="auto" w:fill="FFFFFF"/>
        </w:rPr>
        <w:t>s</w:t>
      </w:r>
      <w:r w:rsidR="00F44F95">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in </w:t>
      </w:r>
      <w:r w:rsidR="00F44F95">
        <w:rPr>
          <w:rFonts w:ascii="Times New Roman" w:hAnsi="Times New Roman" w:cs="Times New Roman"/>
          <w:sz w:val="24"/>
          <w:szCs w:val="24"/>
          <w:shd w:val="clear" w:color="auto" w:fill="FFFFFF"/>
        </w:rPr>
        <w:t xml:space="preserve">most </w:t>
      </w:r>
      <w:r w:rsidR="0058619E">
        <w:rPr>
          <w:rFonts w:ascii="Times New Roman" w:hAnsi="Times New Roman" w:cs="Times New Roman"/>
          <w:sz w:val="24"/>
          <w:szCs w:val="24"/>
          <w:shd w:val="clear" w:color="auto" w:fill="FFFFFF"/>
        </w:rPr>
        <w:t>other species we analyzed.</w:t>
      </w:r>
      <w:r w:rsidR="00C9676A">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 xml:space="preserve">If </w:t>
      </w:r>
      <w:r w:rsidR="00F44F95">
        <w:rPr>
          <w:rFonts w:ascii="Times New Roman" w:hAnsi="Times New Roman" w:cs="Times New Roman"/>
          <w:sz w:val="24"/>
          <w:szCs w:val="24"/>
          <w:shd w:val="clear" w:color="auto" w:fill="FFFFFF"/>
        </w:rPr>
        <w:t>a</w:t>
      </w:r>
      <w:r w:rsidR="00EC1288">
        <w:rPr>
          <w:rFonts w:ascii="Times New Roman" w:hAnsi="Times New Roman" w:cs="Times New Roman"/>
          <w:sz w:val="24"/>
          <w:szCs w:val="24"/>
          <w:shd w:val="clear" w:color="auto" w:fill="FFFFFF"/>
        </w:rPr>
        <w:t xml:space="preserve"> </w:t>
      </w:r>
      <w:r w:rsidR="00986C9D">
        <w:rPr>
          <w:rFonts w:ascii="Times New Roman" w:hAnsi="Times New Roman" w:cs="Times New Roman"/>
          <w:sz w:val="24"/>
          <w:szCs w:val="24"/>
          <w:shd w:val="clear" w:color="auto" w:fill="FFFFFF"/>
        </w:rPr>
        <w:t>significant</w:t>
      </w:r>
      <w:r w:rsidR="00F44F95">
        <w:rPr>
          <w:rFonts w:ascii="Times New Roman" w:hAnsi="Times New Roman" w:cs="Times New Roman"/>
          <w:sz w:val="24"/>
          <w:szCs w:val="24"/>
          <w:shd w:val="clear" w:color="auto" w:fill="FFFFFF"/>
        </w:rPr>
        <w:t xml:space="preserve"> </w:t>
      </w:r>
      <w:r w:rsidR="0058619E">
        <w:rPr>
          <w:rFonts w:ascii="Times New Roman" w:hAnsi="Times New Roman" w:cs="Times New Roman"/>
          <w:sz w:val="24"/>
          <w:szCs w:val="24"/>
          <w:shd w:val="clear" w:color="auto" w:fill="FFFFFF"/>
        </w:rPr>
        <w:t>number</w:t>
      </w:r>
      <w:r w:rsidR="00F44F95">
        <w:rPr>
          <w:rFonts w:ascii="Times New Roman" w:hAnsi="Times New Roman" w:cs="Times New Roman"/>
          <w:sz w:val="24"/>
          <w:szCs w:val="24"/>
          <w:shd w:val="clear" w:color="auto" w:fill="FFFFFF"/>
        </w:rPr>
        <w:t xml:space="preserve"> of species we selected relied </w:t>
      </w:r>
      <w:r>
        <w:rPr>
          <w:rFonts w:ascii="Times New Roman" w:hAnsi="Times New Roman" w:cs="Times New Roman"/>
          <w:sz w:val="24"/>
          <w:szCs w:val="24"/>
          <w:shd w:val="clear" w:color="auto" w:fill="FFFFFF"/>
        </w:rPr>
        <w:t xml:space="preserve">entirely </w:t>
      </w:r>
      <w:r w:rsidR="00F44F95">
        <w:rPr>
          <w:rFonts w:ascii="Times New Roman" w:hAnsi="Times New Roman" w:cs="Times New Roman"/>
          <w:sz w:val="24"/>
          <w:szCs w:val="24"/>
          <w:shd w:val="clear" w:color="auto" w:fill="FFFFFF"/>
        </w:rPr>
        <w:t xml:space="preserve">on </w:t>
      </w:r>
      <w:r w:rsidR="0058619E">
        <w:rPr>
          <w:rFonts w:ascii="Times New Roman" w:hAnsi="Times New Roman" w:cs="Times New Roman"/>
          <w:sz w:val="24"/>
          <w:szCs w:val="24"/>
          <w:shd w:val="clear" w:color="auto" w:fill="FFFFFF"/>
        </w:rPr>
        <w:t xml:space="preserve">promiscuous enzymes equally capable of accepting substrates in both pathways, </w:t>
      </w:r>
      <w:r w:rsidR="00EC1288">
        <w:rPr>
          <w:rFonts w:ascii="Times New Roman" w:hAnsi="Times New Roman" w:cs="Times New Roman"/>
          <w:sz w:val="24"/>
          <w:szCs w:val="24"/>
          <w:shd w:val="clear" w:color="auto" w:fill="FFFFFF"/>
        </w:rPr>
        <w:t>our MCA should have indicated a correlation between the products of both pathways.</w:t>
      </w:r>
      <w:r w:rsidR="002515A9">
        <w:rPr>
          <w:rFonts w:ascii="Times New Roman" w:hAnsi="Times New Roman" w:cs="Times New Roman"/>
          <w:sz w:val="24"/>
          <w:szCs w:val="24"/>
          <w:shd w:val="clear" w:color="auto" w:fill="FFFFFF"/>
        </w:rPr>
        <w:t xml:space="preserve"> </w:t>
      </w:r>
      <w:r w:rsidR="002500DF">
        <w:rPr>
          <w:rFonts w:ascii="Times New Roman" w:hAnsi="Times New Roman" w:cs="Times New Roman"/>
          <w:sz w:val="24"/>
          <w:szCs w:val="24"/>
          <w:shd w:val="clear" w:color="auto" w:fill="FFFFFF"/>
        </w:rPr>
        <w:t>Therefore, in addition to the absence of a mechanism allowing for interconversion of substrates, the independence between 4’-hydroxyflavone and 4’-deoxyflavone accumulation we detected here is possibly a result of a</w:t>
      </w:r>
      <w:r w:rsidR="009D45B2">
        <w:rPr>
          <w:rFonts w:ascii="Times New Roman" w:hAnsi="Times New Roman" w:cs="Times New Roman"/>
          <w:sz w:val="24"/>
          <w:szCs w:val="24"/>
          <w:shd w:val="clear" w:color="auto" w:fill="FFFFFF"/>
        </w:rPr>
        <w:t xml:space="preserve"> divergence in function </w:t>
      </w:r>
      <w:r w:rsidR="0019370A">
        <w:rPr>
          <w:rFonts w:ascii="Times New Roman" w:hAnsi="Times New Roman" w:cs="Times New Roman"/>
          <w:sz w:val="24"/>
          <w:szCs w:val="24"/>
          <w:shd w:val="clear" w:color="auto" w:fill="FFFFFF"/>
        </w:rPr>
        <w:t xml:space="preserve">and specialization </w:t>
      </w:r>
      <w:r w:rsidR="009D45B2">
        <w:rPr>
          <w:rFonts w:ascii="Times New Roman" w:hAnsi="Times New Roman" w:cs="Times New Roman"/>
          <w:sz w:val="24"/>
          <w:szCs w:val="24"/>
          <w:shd w:val="clear" w:color="auto" w:fill="FFFFFF"/>
        </w:rPr>
        <w:t>of enzyme isoform</w:t>
      </w:r>
      <w:r w:rsidR="00CB0A1F">
        <w:rPr>
          <w:rFonts w:ascii="Times New Roman" w:hAnsi="Times New Roman" w:cs="Times New Roman"/>
          <w:sz w:val="24"/>
          <w:szCs w:val="24"/>
          <w:shd w:val="clear" w:color="auto" w:fill="FFFFFF"/>
        </w:rPr>
        <w:t xml:space="preserve">s, similar to that described in </w:t>
      </w:r>
      <w:r w:rsidR="00CB0A1F">
        <w:rPr>
          <w:rFonts w:ascii="Times New Roman" w:hAnsi="Times New Roman" w:cs="Times New Roman"/>
          <w:i/>
          <w:iCs/>
          <w:sz w:val="24"/>
          <w:szCs w:val="24"/>
          <w:shd w:val="clear" w:color="auto" w:fill="FFFFFF"/>
        </w:rPr>
        <w:t>S. baicalensis</w:t>
      </w:r>
      <w:r w:rsidR="00CB0A1F">
        <w:rPr>
          <w:rFonts w:ascii="Times New Roman" w:hAnsi="Times New Roman" w:cs="Times New Roman"/>
          <w:sz w:val="24"/>
          <w:szCs w:val="24"/>
          <w:shd w:val="clear" w:color="auto" w:fill="FFFFFF"/>
        </w:rPr>
        <w:t>.</w:t>
      </w:r>
    </w:p>
    <w:p w14:paraId="59E10DF0" w14:textId="0F904D40" w:rsidR="003D3942" w:rsidRDefault="003014F2" w:rsidP="004B4150">
      <w:pPr>
        <w:spacing w:after="0" w:line="480" w:lineRule="auto"/>
        <w:ind w:firstLine="720"/>
        <w:rPr>
          <w:rFonts w:ascii="Times New Roman" w:hAnsi="Times New Roman" w:cs="Times New Roman"/>
          <w:sz w:val="24"/>
        </w:rPr>
      </w:pPr>
      <w:r>
        <w:rPr>
          <w:rFonts w:ascii="Times New Roman" w:hAnsi="Times New Roman" w:cs="Times New Roman"/>
          <w:sz w:val="24"/>
          <w:szCs w:val="24"/>
          <w:shd w:val="clear" w:color="auto" w:fill="FFFFFF"/>
        </w:rPr>
        <w:lastRenderedPageBreak/>
        <w:t>Although</w:t>
      </w:r>
      <w:r w:rsidR="00C1240C">
        <w:rPr>
          <w:rFonts w:ascii="Times New Roman" w:hAnsi="Times New Roman" w:cs="Times New Roman"/>
          <w:sz w:val="24"/>
          <w:szCs w:val="24"/>
          <w:shd w:val="clear" w:color="auto" w:fill="FFFFFF"/>
        </w:rPr>
        <w:t xml:space="preserve"> the</w:t>
      </w:r>
      <w:r>
        <w:rPr>
          <w:rFonts w:ascii="Times New Roman" w:hAnsi="Times New Roman" w:cs="Times New Roman"/>
          <w:sz w:val="24"/>
          <w:szCs w:val="24"/>
          <w:shd w:val="clear" w:color="auto" w:fill="FFFFFF"/>
        </w:rPr>
        <w:t xml:space="preserve"> independence</w:t>
      </w:r>
      <w:r w:rsidR="00C1240C">
        <w:rPr>
          <w:rFonts w:ascii="Times New Roman" w:hAnsi="Times New Roman" w:cs="Times New Roman"/>
          <w:sz w:val="24"/>
          <w:szCs w:val="24"/>
          <w:shd w:val="clear" w:color="auto" w:fill="FFFFFF"/>
        </w:rPr>
        <w:t xml:space="preserve"> we observed</w:t>
      </w:r>
      <w:r>
        <w:rPr>
          <w:rFonts w:ascii="Times New Roman" w:hAnsi="Times New Roman" w:cs="Times New Roman"/>
          <w:sz w:val="24"/>
          <w:szCs w:val="24"/>
          <w:shd w:val="clear" w:color="auto" w:fill="FFFFFF"/>
        </w:rPr>
        <w:t xml:space="preserve"> between the </w:t>
      </w:r>
      <w:r w:rsidR="00C1240C">
        <w:rPr>
          <w:rFonts w:ascii="Times New Roman" w:hAnsi="Times New Roman" w:cs="Times New Roman"/>
          <w:sz w:val="24"/>
          <w:szCs w:val="24"/>
          <w:shd w:val="clear" w:color="auto" w:fill="FFFFFF"/>
        </w:rPr>
        <w:t>two</w:t>
      </w:r>
      <w:r>
        <w:rPr>
          <w:rFonts w:ascii="Times New Roman" w:hAnsi="Times New Roman" w:cs="Times New Roman"/>
          <w:sz w:val="24"/>
          <w:szCs w:val="24"/>
          <w:shd w:val="clear" w:color="auto" w:fill="FFFFFF"/>
        </w:rPr>
        <w:t xml:space="preserve"> pathways</w:t>
      </w:r>
      <w:r w:rsidR="00A321BC">
        <w:rPr>
          <w:rFonts w:ascii="Times New Roman" w:hAnsi="Times New Roman" w:cs="Times New Roman"/>
          <w:sz w:val="24"/>
          <w:szCs w:val="24"/>
          <w:shd w:val="clear" w:color="auto" w:fill="FFFFFF"/>
        </w:rPr>
        <w:t xml:space="preserve"> throughout the species we analyzed</w:t>
      </w:r>
      <w:r w:rsidR="00C1240C">
        <w:rPr>
          <w:rFonts w:ascii="Times New Roman" w:hAnsi="Times New Roman" w:cs="Times New Roman"/>
          <w:sz w:val="24"/>
          <w:szCs w:val="24"/>
          <w:shd w:val="clear" w:color="auto" w:fill="FFFFFF"/>
        </w:rPr>
        <w:t xml:space="preserve"> resembled that of </w:t>
      </w:r>
      <w:r w:rsidR="00C1240C">
        <w:rPr>
          <w:rFonts w:ascii="Times New Roman" w:hAnsi="Times New Roman" w:cs="Times New Roman"/>
          <w:i/>
          <w:iCs/>
          <w:sz w:val="24"/>
          <w:szCs w:val="24"/>
          <w:shd w:val="clear" w:color="auto" w:fill="FFFFFF"/>
        </w:rPr>
        <w:t>S. baicalensis</w:t>
      </w:r>
      <w:r w:rsidR="00C1240C">
        <w:rPr>
          <w:rFonts w:ascii="Times New Roman" w:hAnsi="Times New Roman" w:cs="Times New Roman"/>
          <w:sz w:val="24"/>
          <w:szCs w:val="24"/>
          <w:shd w:val="clear" w:color="auto" w:fill="FFFFFF"/>
        </w:rPr>
        <w:t xml:space="preserve">, differing organ-specific patterns of accumulation suggest that the regulatory mechanisms controlling </w:t>
      </w:r>
      <w:r w:rsidR="00E75512">
        <w:rPr>
          <w:rFonts w:ascii="Times New Roman" w:hAnsi="Times New Roman" w:cs="Times New Roman"/>
          <w:sz w:val="24"/>
          <w:szCs w:val="24"/>
          <w:shd w:val="clear" w:color="auto" w:fill="FFFFFF"/>
        </w:rPr>
        <w:t xml:space="preserve">expression of </w:t>
      </w:r>
      <w:r w:rsidR="00C1240C">
        <w:rPr>
          <w:rFonts w:ascii="Times New Roman" w:hAnsi="Times New Roman" w:cs="Times New Roman"/>
          <w:sz w:val="24"/>
          <w:szCs w:val="24"/>
          <w:shd w:val="clear" w:color="auto" w:fill="FFFFFF"/>
        </w:rPr>
        <w:t>flavonoid biosynthesis</w:t>
      </w:r>
      <w:r w:rsidR="00E75512">
        <w:rPr>
          <w:rFonts w:ascii="Times New Roman" w:hAnsi="Times New Roman" w:cs="Times New Roman"/>
          <w:sz w:val="24"/>
          <w:szCs w:val="24"/>
          <w:shd w:val="clear" w:color="auto" w:fill="FFFFFF"/>
        </w:rPr>
        <w:t xml:space="preserve"> genes</w:t>
      </w:r>
      <w:r w:rsidR="00C1240C">
        <w:rPr>
          <w:rFonts w:ascii="Times New Roman" w:hAnsi="Times New Roman" w:cs="Times New Roman"/>
          <w:sz w:val="24"/>
          <w:szCs w:val="24"/>
          <w:shd w:val="clear" w:color="auto" w:fill="FFFFFF"/>
        </w:rPr>
        <w:t xml:space="preserve"> vary significantly</w:t>
      </w:r>
      <w:r w:rsidR="00A321BC">
        <w:rPr>
          <w:rFonts w:ascii="Times New Roman" w:hAnsi="Times New Roman" w:cs="Times New Roman"/>
          <w:sz w:val="24"/>
          <w:szCs w:val="24"/>
          <w:shd w:val="clear" w:color="auto" w:fill="FFFFFF"/>
        </w:rPr>
        <w:t xml:space="preserve"> across the genus</w:t>
      </w:r>
      <w:r w:rsidR="00C1240C">
        <w:rPr>
          <w:rFonts w:ascii="Times New Roman" w:hAnsi="Times New Roman" w:cs="Times New Roman"/>
          <w:sz w:val="24"/>
          <w:szCs w:val="24"/>
          <w:shd w:val="clear" w:color="auto" w:fill="FFFFFF"/>
        </w:rPr>
        <w:t xml:space="preserve">. </w:t>
      </w:r>
      <w:r w:rsidR="000B438F">
        <w:rPr>
          <w:rFonts w:ascii="Times New Roman" w:hAnsi="Times New Roman" w:cs="Times New Roman"/>
          <w:sz w:val="24"/>
          <w:szCs w:val="24"/>
          <w:shd w:val="clear" w:color="auto" w:fill="FFFFFF"/>
        </w:rPr>
        <w:t xml:space="preserve">From our organ-specific metabolite </w:t>
      </w:r>
      <w:r w:rsidR="00AB0E67">
        <w:rPr>
          <w:rFonts w:ascii="Times New Roman" w:hAnsi="Times New Roman" w:cs="Times New Roman"/>
          <w:sz w:val="24"/>
          <w:szCs w:val="24"/>
          <w:shd w:val="clear" w:color="auto" w:fill="FFFFFF"/>
        </w:rPr>
        <w:t>analysis,</w:t>
      </w:r>
      <w:r w:rsidR="000B438F">
        <w:rPr>
          <w:rFonts w:ascii="Times New Roman" w:hAnsi="Times New Roman" w:cs="Times New Roman"/>
          <w:sz w:val="24"/>
          <w:szCs w:val="24"/>
          <w:shd w:val="clear" w:color="auto" w:fill="FFFFFF"/>
        </w:rPr>
        <w:t xml:space="preserve"> we detected a metabolite profile</w:t>
      </w:r>
      <w:r w:rsidR="00AB0E67">
        <w:rPr>
          <w:rFonts w:ascii="Times New Roman" w:hAnsi="Times New Roman" w:cs="Times New Roman"/>
          <w:sz w:val="24"/>
          <w:szCs w:val="24"/>
          <w:shd w:val="clear" w:color="auto" w:fill="FFFFFF"/>
        </w:rPr>
        <w:t xml:space="preserve"> for </w:t>
      </w:r>
      <w:r w:rsidR="00AB0E67">
        <w:rPr>
          <w:rFonts w:ascii="Times New Roman" w:hAnsi="Times New Roman" w:cs="Times New Roman"/>
          <w:i/>
          <w:iCs/>
          <w:sz w:val="24"/>
          <w:szCs w:val="24"/>
          <w:shd w:val="clear" w:color="auto" w:fill="FFFFFF"/>
        </w:rPr>
        <w:t>S. baicalensis</w:t>
      </w:r>
      <w:r w:rsidR="000B438F">
        <w:rPr>
          <w:rFonts w:ascii="Times New Roman" w:hAnsi="Times New Roman" w:cs="Times New Roman"/>
          <w:sz w:val="24"/>
          <w:szCs w:val="24"/>
          <w:shd w:val="clear" w:color="auto" w:fill="FFFFFF"/>
        </w:rPr>
        <w:t xml:space="preserve"> that matched closely with previous publications </w:t>
      </w:r>
      <w:r w:rsidR="000B438F" w:rsidRPr="00C269FD">
        <w:rPr>
          <w:rFonts w:ascii="Times New Roman" w:hAnsi="Times New Roman" w:cs="Times New Roman"/>
          <w:sz w:val="24"/>
        </w:rPr>
        <w:t>(Q. Zhao, Chen, et al., 2016</w:t>
      </w:r>
      <w:r w:rsidR="00AB0E67">
        <w:rPr>
          <w:rFonts w:ascii="Times New Roman" w:hAnsi="Times New Roman" w:cs="Times New Roman"/>
          <w:sz w:val="24"/>
        </w:rPr>
        <w:t xml:space="preserve">; </w:t>
      </w:r>
      <w:r w:rsidR="00AB0E67" w:rsidRPr="00B819CD">
        <w:rPr>
          <w:rFonts w:ascii="Times New Roman" w:hAnsi="Times New Roman" w:cs="Times New Roman"/>
          <w:sz w:val="24"/>
          <w:szCs w:val="24"/>
          <w:shd w:val="clear" w:color="auto" w:fill="FFFFFF"/>
        </w:rPr>
        <w:t>Q. Zhao, Zhang, et al.</w:t>
      </w:r>
      <w:r w:rsidR="00AB0E67">
        <w:rPr>
          <w:rFonts w:ascii="Times New Roman" w:hAnsi="Times New Roman" w:cs="Times New Roman"/>
          <w:sz w:val="24"/>
          <w:szCs w:val="24"/>
          <w:shd w:val="clear" w:color="auto" w:fill="FFFFFF"/>
        </w:rPr>
        <w:t xml:space="preserve">, </w:t>
      </w:r>
      <w:r w:rsidR="00AB0E67" w:rsidRPr="00B819CD">
        <w:rPr>
          <w:rFonts w:ascii="Times New Roman" w:hAnsi="Times New Roman" w:cs="Times New Roman"/>
          <w:sz w:val="24"/>
          <w:szCs w:val="24"/>
          <w:shd w:val="clear" w:color="auto" w:fill="FFFFFF"/>
        </w:rPr>
        <w:t>2016</w:t>
      </w:r>
      <w:r w:rsidR="000B438F">
        <w:rPr>
          <w:rFonts w:ascii="Times New Roman" w:hAnsi="Times New Roman" w:cs="Times New Roman"/>
          <w:sz w:val="24"/>
        </w:rPr>
        <w:t>).</w:t>
      </w:r>
      <w:r w:rsidR="00AB0E67">
        <w:rPr>
          <w:rFonts w:ascii="Times New Roman" w:hAnsi="Times New Roman" w:cs="Times New Roman"/>
          <w:sz w:val="24"/>
        </w:rPr>
        <w:t xml:space="preserve"> High concentrations of 4’-deoxyflavones accumulated in the roots, and much lower concentrations of 4’-deoxyflavones and 4’-hydroxyflavones accumulated in the stems and leaves. </w:t>
      </w:r>
      <w:r w:rsidR="00286C9B">
        <w:rPr>
          <w:rFonts w:ascii="Times New Roman" w:hAnsi="Times New Roman" w:cs="Times New Roman"/>
          <w:sz w:val="24"/>
        </w:rPr>
        <w:t>As described by Q. Zhao, Zhang, et al. (2016), this root heavy accumulation of 4’-deoxyflavones is a result of</w:t>
      </w:r>
      <w:r w:rsidR="00AA527C">
        <w:rPr>
          <w:rFonts w:ascii="Times New Roman" w:hAnsi="Times New Roman" w:cs="Times New Roman"/>
          <w:sz w:val="24"/>
        </w:rPr>
        <w:t xml:space="preserve"> root specific overexpression </w:t>
      </w:r>
      <w:r w:rsidR="00A321BC">
        <w:rPr>
          <w:rFonts w:ascii="Times New Roman" w:hAnsi="Times New Roman" w:cs="Times New Roman"/>
          <w:sz w:val="24"/>
        </w:rPr>
        <w:t xml:space="preserve">of </w:t>
      </w:r>
      <w:r w:rsidR="00AA527C">
        <w:rPr>
          <w:rFonts w:ascii="Times New Roman" w:hAnsi="Times New Roman" w:cs="Times New Roman"/>
          <w:sz w:val="24"/>
        </w:rPr>
        <w:t xml:space="preserve">several enzymes with activity exclusively, or near exclusively in 4’-deoxyflavone biosynthesis. </w:t>
      </w:r>
      <w:r w:rsidR="00A321BC">
        <w:rPr>
          <w:rFonts w:ascii="Times New Roman" w:hAnsi="Times New Roman" w:cs="Times New Roman"/>
          <w:sz w:val="24"/>
        </w:rPr>
        <w:t>In</w:t>
      </w:r>
      <w:r w:rsidR="001659DE">
        <w:rPr>
          <w:rFonts w:ascii="Times New Roman" w:hAnsi="Times New Roman" w:cs="Times New Roman"/>
          <w:sz w:val="24"/>
        </w:rPr>
        <w:t xml:space="preserve"> direct</w:t>
      </w:r>
      <w:r w:rsidR="00A321BC">
        <w:rPr>
          <w:rFonts w:ascii="Times New Roman" w:hAnsi="Times New Roman" w:cs="Times New Roman"/>
          <w:sz w:val="24"/>
        </w:rPr>
        <w:t xml:space="preserve"> </w:t>
      </w:r>
      <w:r w:rsidR="009856C2">
        <w:rPr>
          <w:rFonts w:ascii="Times New Roman" w:hAnsi="Times New Roman" w:cs="Times New Roman"/>
          <w:sz w:val="24"/>
        </w:rPr>
        <w:t xml:space="preserve">contrast to </w:t>
      </w:r>
      <w:r w:rsidR="001659DE">
        <w:rPr>
          <w:rFonts w:ascii="Times New Roman" w:hAnsi="Times New Roman" w:cs="Times New Roman"/>
          <w:sz w:val="24"/>
        </w:rPr>
        <w:t>the</w:t>
      </w:r>
      <w:r w:rsidR="00843C47">
        <w:rPr>
          <w:rFonts w:ascii="Times New Roman" w:hAnsi="Times New Roman" w:cs="Times New Roman"/>
          <w:sz w:val="24"/>
        </w:rPr>
        <w:t xml:space="preserve"> </w:t>
      </w:r>
      <w:r w:rsidR="008B31DE">
        <w:rPr>
          <w:rFonts w:ascii="Times New Roman" w:hAnsi="Times New Roman" w:cs="Times New Roman"/>
          <w:sz w:val="24"/>
        </w:rPr>
        <w:t>root-favored</w:t>
      </w:r>
      <w:r w:rsidR="001659DE">
        <w:rPr>
          <w:rFonts w:ascii="Times New Roman" w:hAnsi="Times New Roman" w:cs="Times New Roman"/>
          <w:sz w:val="24"/>
        </w:rPr>
        <w:t xml:space="preserve"> metabolite</w:t>
      </w:r>
      <w:r w:rsidR="00843C47">
        <w:rPr>
          <w:rFonts w:ascii="Times New Roman" w:hAnsi="Times New Roman" w:cs="Times New Roman"/>
          <w:sz w:val="24"/>
        </w:rPr>
        <w:t xml:space="preserve"> profile of </w:t>
      </w:r>
      <w:r w:rsidR="00843C47">
        <w:rPr>
          <w:rFonts w:ascii="Times New Roman" w:hAnsi="Times New Roman" w:cs="Times New Roman"/>
          <w:i/>
          <w:iCs/>
          <w:sz w:val="24"/>
        </w:rPr>
        <w:t>S. baicalensis</w:t>
      </w:r>
      <w:r w:rsidR="00843C47">
        <w:rPr>
          <w:rFonts w:ascii="Times New Roman" w:hAnsi="Times New Roman" w:cs="Times New Roman"/>
          <w:sz w:val="24"/>
        </w:rPr>
        <w:t xml:space="preserve">, </w:t>
      </w:r>
      <w:r w:rsidR="001659DE">
        <w:rPr>
          <w:rFonts w:ascii="Times New Roman" w:hAnsi="Times New Roman" w:cs="Times New Roman"/>
          <w:sz w:val="24"/>
        </w:rPr>
        <w:t>several of the species we selected</w:t>
      </w:r>
      <w:r w:rsidR="00BA0470">
        <w:rPr>
          <w:rFonts w:ascii="Times New Roman" w:hAnsi="Times New Roman" w:cs="Times New Roman"/>
          <w:sz w:val="24"/>
        </w:rPr>
        <w:t xml:space="preserve"> accumulated higher concentrations of</w:t>
      </w:r>
      <w:r w:rsidR="005E7E18">
        <w:rPr>
          <w:rFonts w:ascii="Times New Roman" w:hAnsi="Times New Roman" w:cs="Times New Roman"/>
          <w:sz w:val="24"/>
        </w:rPr>
        <w:t xml:space="preserve"> several</w:t>
      </w:r>
      <w:r w:rsidR="00BA0470">
        <w:rPr>
          <w:rFonts w:ascii="Times New Roman" w:hAnsi="Times New Roman" w:cs="Times New Roman"/>
          <w:sz w:val="24"/>
        </w:rPr>
        <w:t xml:space="preserve"> 4’-deoxyflavones in their leaves </w:t>
      </w:r>
      <w:r w:rsidR="00046411">
        <w:rPr>
          <w:rFonts w:ascii="Times New Roman" w:hAnsi="Times New Roman" w:cs="Times New Roman"/>
          <w:sz w:val="24"/>
        </w:rPr>
        <w:t>as compared to their roots.</w:t>
      </w:r>
      <w:r w:rsidR="00126CA4">
        <w:rPr>
          <w:rFonts w:ascii="Times New Roman" w:hAnsi="Times New Roman" w:cs="Times New Roman"/>
          <w:sz w:val="24"/>
        </w:rPr>
        <w:t xml:space="preserve"> These species included </w:t>
      </w:r>
      <w:r w:rsidR="00126CA4">
        <w:rPr>
          <w:rFonts w:ascii="Times New Roman" w:hAnsi="Times New Roman" w:cs="Times New Roman"/>
          <w:i/>
          <w:iCs/>
          <w:sz w:val="24"/>
        </w:rPr>
        <w:t>S. racemosa</w:t>
      </w:r>
      <w:r w:rsidR="00126CA4">
        <w:rPr>
          <w:rFonts w:ascii="Times New Roman" w:hAnsi="Times New Roman" w:cs="Times New Roman"/>
          <w:sz w:val="24"/>
        </w:rPr>
        <w:t xml:space="preserve">, </w:t>
      </w:r>
      <w:r w:rsidR="00126CA4">
        <w:rPr>
          <w:rFonts w:ascii="Times New Roman" w:hAnsi="Times New Roman" w:cs="Times New Roman"/>
          <w:i/>
          <w:iCs/>
          <w:sz w:val="24"/>
        </w:rPr>
        <w:t xml:space="preserve">S. </w:t>
      </w:r>
      <w:proofErr w:type="spellStart"/>
      <w:r w:rsidR="00126CA4">
        <w:rPr>
          <w:rFonts w:ascii="Times New Roman" w:hAnsi="Times New Roman" w:cs="Times New Roman"/>
          <w:i/>
          <w:iCs/>
          <w:sz w:val="24"/>
        </w:rPr>
        <w:t>strigillosa</w:t>
      </w:r>
      <w:proofErr w:type="spellEnd"/>
      <w:r w:rsidR="00126CA4">
        <w:rPr>
          <w:rFonts w:ascii="Times New Roman" w:hAnsi="Times New Roman" w:cs="Times New Roman"/>
          <w:sz w:val="24"/>
        </w:rPr>
        <w:t xml:space="preserve">, and </w:t>
      </w:r>
      <w:r w:rsidR="00126CA4">
        <w:rPr>
          <w:rFonts w:ascii="Times New Roman" w:hAnsi="Times New Roman" w:cs="Times New Roman"/>
          <w:i/>
          <w:iCs/>
          <w:sz w:val="24"/>
        </w:rPr>
        <w:t xml:space="preserve">S. </w:t>
      </w:r>
      <w:proofErr w:type="spellStart"/>
      <w:r w:rsidR="00126CA4">
        <w:rPr>
          <w:rFonts w:ascii="Times New Roman" w:hAnsi="Times New Roman" w:cs="Times New Roman"/>
          <w:i/>
          <w:iCs/>
          <w:sz w:val="24"/>
        </w:rPr>
        <w:t>dependens</w:t>
      </w:r>
      <w:proofErr w:type="spellEnd"/>
      <w:r w:rsidR="001737E6">
        <w:rPr>
          <w:rFonts w:ascii="Times New Roman" w:hAnsi="Times New Roman" w:cs="Times New Roman"/>
          <w:sz w:val="24"/>
        </w:rPr>
        <w:t>. In</w:t>
      </w:r>
      <w:r w:rsidR="006D1348">
        <w:rPr>
          <w:rFonts w:ascii="Times New Roman" w:hAnsi="Times New Roman" w:cs="Times New Roman"/>
          <w:sz w:val="24"/>
        </w:rPr>
        <w:t xml:space="preserve"> the aerial tissues of</w:t>
      </w:r>
      <w:r w:rsidR="001737E6">
        <w:rPr>
          <w:rFonts w:ascii="Times New Roman" w:hAnsi="Times New Roman" w:cs="Times New Roman"/>
          <w:sz w:val="24"/>
        </w:rPr>
        <w:t xml:space="preserve"> </w:t>
      </w:r>
      <w:r w:rsidR="00FC1635">
        <w:rPr>
          <w:rFonts w:ascii="Times New Roman" w:hAnsi="Times New Roman" w:cs="Times New Roman"/>
          <w:i/>
          <w:iCs/>
          <w:sz w:val="24"/>
        </w:rPr>
        <w:t xml:space="preserve">S. racemosa </w:t>
      </w:r>
      <w:r w:rsidR="00FC1635">
        <w:rPr>
          <w:rFonts w:ascii="Times New Roman" w:hAnsi="Times New Roman" w:cs="Times New Roman"/>
          <w:sz w:val="24"/>
        </w:rPr>
        <w:t xml:space="preserve">and </w:t>
      </w:r>
      <w:r w:rsidR="00FC1635">
        <w:rPr>
          <w:rFonts w:ascii="Times New Roman" w:hAnsi="Times New Roman" w:cs="Times New Roman"/>
          <w:i/>
          <w:iCs/>
          <w:sz w:val="24"/>
        </w:rPr>
        <w:t xml:space="preserve">S. </w:t>
      </w:r>
      <w:proofErr w:type="spellStart"/>
      <w:r w:rsidR="00FC1635">
        <w:rPr>
          <w:rFonts w:ascii="Times New Roman" w:hAnsi="Times New Roman" w:cs="Times New Roman"/>
          <w:i/>
          <w:iCs/>
          <w:sz w:val="24"/>
        </w:rPr>
        <w:t>strigillosa</w:t>
      </w:r>
      <w:proofErr w:type="spellEnd"/>
      <w:r w:rsidR="00FC1635">
        <w:rPr>
          <w:rFonts w:ascii="Times New Roman" w:hAnsi="Times New Roman" w:cs="Times New Roman"/>
          <w:sz w:val="24"/>
        </w:rPr>
        <w:t xml:space="preserve">, </w:t>
      </w:r>
      <w:r w:rsidR="006D1348">
        <w:rPr>
          <w:rFonts w:ascii="Times New Roman" w:hAnsi="Times New Roman" w:cs="Times New Roman"/>
          <w:sz w:val="24"/>
        </w:rPr>
        <w:t xml:space="preserve">we detected only trace amounts of </w:t>
      </w:r>
      <w:r w:rsidR="00FC1635">
        <w:rPr>
          <w:rFonts w:ascii="Times New Roman" w:hAnsi="Times New Roman" w:cs="Times New Roman"/>
          <w:sz w:val="24"/>
        </w:rPr>
        <w:t>4’-hydroxyflavones</w:t>
      </w:r>
      <w:r w:rsidR="006D1348">
        <w:rPr>
          <w:rFonts w:ascii="Times New Roman" w:hAnsi="Times New Roman" w:cs="Times New Roman"/>
          <w:sz w:val="24"/>
        </w:rPr>
        <w:t>. This finding suggests an upregulation of one or several 4’-deoxyflavone specific biosynthetic genes</w:t>
      </w:r>
      <w:r w:rsidR="009E7C00">
        <w:rPr>
          <w:rFonts w:ascii="Times New Roman" w:hAnsi="Times New Roman" w:cs="Times New Roman"/>
          <w:sz w:val="24"/>
        </w:rPr>
        <w:t xml:space="preserve"> in the aerial tissues of these species, rather than an upregulation of genes with similar activity in both 4’-hydroxyflavone and 4’-deoxyflavone biosynthesis. Interestingly, in the aerial tissues of </w:t>
      </w:r>
      <w:r w:rsidR="009E7C00">
        <w:rPr>
          <w:rFonts w:ascii="Times New Roman" w:hAnsi="Times New Roman" w:cs="Times New Roman"/>
          <w:i/>
          <w:iCs/>
          <w:sz w:val="24"/>
        </w:rPr>
        <w:t xml:space="preserve">S. </w:t>
      </w:r>
      <w:proofErr w:type="spellStart"/>
      <w:r w:rsidR="009E7C00">
        <w:rPr>
          <w:rFonts w:ascii="Times New Roman" w:hAnsi="Times New Roman" w:cs="Times New Roman"/>
          <w:i/>
          <w:iCs/>
          <w:sz w:val="24"/>
        </w:rPr>
        <w:t>dependens</w:t>
      </w:r>
      <w:proofErr w:type="spellEnd"/>
      <w:r w:rsidR="009E7C00">
        <w:rPr>
          <w:rFonts w:ascii="Times New Roman" w:hAnsi="Times New Roman" w:cs="Times New Roman"/>
          <w:sz w:val="24"/>
        </w:rPr>
        <w:t xml:space="preserve">, we detected similar concentrations of both 4’-hydroxyflavones and 4’-deoxyflavones. </w:t>
      </w:r>
      <w:r w:rsidR="003876D8">
        <w:rPr>
          <w:rFonts w:ascii="Times New Roman" w:hAnsi="Times New Roman" w:cs="Times New Roman"/>
          <w:sz w:val="24"/>
        </w:rPr>
        <w:t xml:space="preserve">This result suggests </w:t>
      </w:r>
      <w:r w:rsidR="003C6B2F">
        <w:rPr>
          <w:rFonts w:ascii="Times New Roman" w:hAnsi="Times New Roman" w:cs="Times New Roman"/>
          <w:sz w:val="24"/>
        </w:rPr>
        <w:t xml:space="preserve">an upregulation of both </w:t>
      </w:r>
      <w:r w:rsidR="003B04EF">
        <w:rPr>
          <w:rFonts w:ascii="Times New Roman" w:hAnsi="Times New Roman" w:cs="Times New Roman"/>
          <w:sz w:val="24"/>
        </w:rPr>
        <w:t xml:space="preserve">4’-deoxyflavone and 4’-hydroxyflavone specific biosynthetic genes, </w:t>
      </w:r>
      <w:r w:rsidR="003C6B2F">
        <w:rPr>
          <w:rFonts w:ascii="Times New Roman" w:hAnsi="Times New Roman" w:cs="Times New Roman"/>
          <w:sz w:val="24"/>
        </w:rPr>
        <w:t xml:space="preserve">an upregulation of </w:t>
      </w:r>
      <w:r w:rsidR="003B04EF">
        <w:rPr>
          <w:rFonts w:ascii="Times New Roman" w:hAnsi="Times New Roman" w:cs="Times New Roman"/>
          <w:sz w:val="24"/>
        </w:rPr>
        <w:t>nonspecific enzymes with similar activity in both pathways, or a combination of both of these possibilities.</w:t>
      </w:r>
    </w:p>
    <w:p w14:paraId="45D325AE" w14:textId="50172C54" w:rsidR="008240E9" w:rsidRPr="00126CA4" w:rsidRDefault="001402D8" w:rsidP="004B4150">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 xml:space="preserve">One of the most notable species we analyzed was </w:t>
      </w:r>
      <w:r>
        <w:rPr>
          <w:rFonts w:ascii="Times New Roman" w:hAnsi="Times New Roman" w:cs="Times New Roman"/>
          <w:i/>
          <w:iCs/>
          <w:sz w:val="24"/>
        </w:rPr>
        <w:t>S. racemosa</w:t>
      </w:r>
      <w:r>
        <w:rPr>
          <w:rFonts w:ascii="Times New Roman" w:hAnsi="Times New Roman" w:cs="Times New Roman"/>
          <w:sz w:val="24"/>
        </w:rPr>
        <w:t>, which we</w:t>
      </w:r>
      <w:r w:rsidR="0030476D">
        <w:rPr>
          <w:rFonts w:ascii="Times New Roman" w:hAnsi="Times New Roman" w:cs="Times New Roman"/>
          <w:sz w:val="24"/>
        </w:rPr>
        <w:t xml:space="preserve"> found</w:t>
      </w:r>
      <w:r>
        <w:rPr>
          <w:rFonts w:ascii="Times New Roman" w:hAnsi="Times New Roman" w:cs="Times New Roman"/>
          <w:sz w:val="24"/>
        </w:rPr>
        <w:t xml:space="preserve"> </w:t>
      </w:r>
      <w:r w:rsidR="0030476D">
        <w:rPr>
          <w:rFonts w:ascii="Times New Roman" w:hAnsi="Times New Roman" w:cs="Times New Roman"/>
          <w:sz w:val="24"/>
        </w:rPr>
        <w:t>to accumulate high concentrations of oroxylin</w:t>
      </w:r>
      <w:r w:rsidR="00855CA0">
        <w:rPr>
          <w:rFonts w:ascii="Times New Roman" w:hAnsi="Times New Roman" w:cs="Times New Roman"/>
          <w:sz w:val="24"/>
        </w:rPr>
        <w:t xml:space="preserve"> </w:t>
      </w:r>
      <w:r w:rsidR="0030476D">
        <w:rPr>
          <w:rFonts w:ascii="Times New Roman" w:hAnsi="Times New Roman" w:cs="Times New Roman"/>
          <w:sz w:val="24"/>
        </w:rPr>
        <w:t>A</w:t>
      </w:r>
      <w:r w:rsidR="00D533AF">
        <w:rPr>
          <w:rFonts w:ascii="Times New Roman" w:hAnsi="Times New Roman" w:cs="Times New Roman"/>
          <w:sz w:val="24"/>
        </w:rPr>
        <w:t xml:space="preserve">, and its glycoside, </w:t>
      </w:r>
      <w:proofErr w:type="spellStart"/>
      <w:r w:rsidR="00D533AF">
        <w:rPr>
          <w:rFonts w:ascii="Times New Roman" w:hAnsi="Times New Roman" w:cs="Times New Roman"/>
          <w:sz w:val="24"/>
        </w:rPr>
        <w:t>oroxyloside</w:t>
      </w:r>
      <w:proofErr w:type="spellEnd"/>
      <w:r w:rsidR="00D533AF">
        <w:rPr>
          <w:rFonts w:ascii="Times New Roman" w:hAnsi="Times New Roman" w:cs="Times New Roman"/>
          <w:sz w:val="24"/>
        </w:rPr>
        <w:t>, in its leaves</w:t>
      </w:r>
      <w:r>
        <w:rPr>
          <w:rFonts w:ascii="Times New Roman" w:hAnsi="Times New Roman" w:cs="Times New Roman"/>
          <w:sz w:val="24"/>
        </w:rPr>
        <w:t xml:space="preserve"> (Fig 5)</w:t>
      </w:r>
      <w:r w:rsidR="00D533AF">
        <w:rPr>
          <w:rFonts w:ascii="Times New Roman" w:hAnsi="Times New Roman" w:cs="Times New Roman"/>
          <w:sz w:val="24"/>
        </w:rPr>
        <w:t xml:space="preserve">. </w:t>
      </w:r>
      <w:r w:rsidR="00F06872">
        <w:rPr>
          <w:rFonts w:ascii="Times New Roman" w:hAnsi="Times New Roman" w:cs="Times New Roman"/>
          <w:sz w:val="24"/>
        </w:rPr>
        <w:t xml:space="preserve">These concentrations exceeded that which we detected in any organ of all other species included in our organ-specific profiling. </w:t>
      </w:r>
      <w:r w:rsidR="00D533AF">
        <w:rPr>
          <w:rFonts w:ascii="Times New Roman" w:hAnsi="Times New Roman" w:cs="Times New Roman"/>
          <w:sz w:val="24"/>
        </w:rPr>
        <w:t>Oroxylin</w:t>
      </w:r>
      <w:r w:rsidR="00AB2380">
        <w:rPr>
          <w:rFonts w:ascii="Times New Roman" w:hAnsi="Times New Roman" w:cs="Times New Roman"/>
          <w:sz w:val="24"/>
        </w:rPr>
        <w:t xml:space="preserve"> </w:t>
      </w:r>
      <w:r w:rsidR="00D533AF">
        <w:rPr>
          <w:rFonts w:ascii="Times New Roman" w:hAnsi="Times New Roman" w:cs="Times New Roman"/>
          <w:sz w:val="24"/>
        </w:rPr>
        <w:t>A is</w:t>
      </w:r>
      <w:r w:rsidR="0030476D">
        <w:rPr>
          <w:rFonts w:ascii="Times New Roman" w:hAnsi="Times New Roman" w:cs="Times New Roman"/>
          <w:sz w:val="24"/>
        </w:rPr>
        <w:t xml:space="preserve"> a 4’-deoxyflavone which</w:t>
      </w:r>
      <w:r w:rsidR="00855CA0">
        <w:rPr>
          <w:rFonts w:ascii="Times New Roman" w:hAnsi="Times New Roman" w:cs="Times New Roman"/>
          <w:sz w:val="24"/>
        </w:rPr>
        <w:t xml:space="preserve"> has been demonstrated to exhibit</w:t>
      </w:r>
      <w:r w:rsidR="00AD444D">
        <w:rPr>
          <w:rFonts w:ascii="Times New Roman" w:hAnsi="Times New Roman" w:cs="Times New Roman"/>
          <w:sz w:val="24"/>
        </w:rPr>
        <w:t xml:space="preserve"> memory enhancement and</w:t>
      </w:r>
      <w:r w:rsidR="00855CA0">
        <w:rPr>
          <w:rFonts w:ascii="Times New Roman" w:hAnsi="Times New Roman" w:cs="Times New Roman"/>
          <w:sz w:val="24"/>
        </w:rPr>
        <w:t xml:space="preserve"> neuroprotective effects in rat models (</w:t>
      </w:r>
      <w:r w:rsidR="00855CA0" w:rsidRPr="00F06872">
        <w:rPr>
          <w:rFonts w:ascii="Times New Roman" w:hAnsi="Times New Roman" w:cs="Times New Roman"/>
          <w:sz w:val="24"/>
          <w:highlight w:val="yellow"/>
        </w:rPr>
        <w:t xml:space="preserve">S. Jeon, </w:t>
      </w:r>
      <w:proofErr w:type="spellStart"/>
      <w:r w:rsidR="00855CA0" w:rsidRPr="00F06872">
        <w:rPr>
          <w:rFonts w:ascii="Times New Roman" w:hAnsi="Times New Roman" w:cs="Times New Roman"/>
          <w:sz w:val="24"/>
          <w:highlight w:val="yellow"/>
        </w:rPr>
        <w:t>Bak</w:t>
      </w:r>
      <w:proofErr w:type="spellEnd"/>
      <w:r w:rsidR="00855CA0" w:rsidRPr="00F06872">
        <w:rPr>
          <w:rFonts w:ascii="Times New Roman" w:hAnsi="Times New Roman" w:cs="Times New Roman"/>
          <w:sz w:val="24"/>
          <w:highlight w:val="yellow"/>
        </w:rPr>
        <w:t xml:space="preserve"> et al., 2012; S. Jeon, Rhee et al., 2010</w:t>
      </w:r>
      <w:r w:rsidR="00855CA0">
        <w:rPr>
          <w:rFonts w:ascii="Times New Roman" w:hAnsi="Times New Roman" w:cs="Times New Roman"/>
          <w:sz w:val="24"/>
        </w:rPr>
        <w:t>).</w:t>
      </w:r>
      <w:r w:rsidR="00AD444D">
        <w:rPr>
          <w:rFonts w:ascii="Times New Roman" w:hAnsi="Times New Roman" w:cs="Times New Roman"/>
          <w:sz w:val="24"/>
        </w:rPr>
        <w:t xml:space="preserve"> The most likely route for oroxylin A</w:t>
      </w:r>
      <w:r w:rsidR="0030476D">
        <w:rPr>
          <w:rFonts w:ascii="Times New Roman" w:hAnsi="Times New Roman" w:cs="Times New Roman"/>
          <w:sz w:val="24"/>
        </w:rPr>
        <w:t xml:space="preserve"> </w:t>
      </w:r>
      <w:r w:rsidR="00F06872">
        <w:rPr>
          <w:rFonts w:ascii="Times New Roman" w:hAnsi="Times New Roman" w:cs="Times New Roman"/>
          <w:sz w:val="24"/>
        </w:rPr>
        <w:t>bio</w:t>
      </w:r>
      <w:r w:rsidR="00AD444D">
        <w:rPr>
          <w:rFonts w:ascii="Times New Roman" w:hAnsi="Times New Roman" w:cs="Times New Roman"/>
          <w:sz w:val="24"/>
        </w:rPr>
        <w:t xml:space="preserve">synthesis </w:t>
      </w:r>
      <w:r w:rsidR="0030476D">
        <w:rPr>
          <w:rFonts w:ascii="Times New Roman" w:hAnsi="Times New Roman" w:cs="Times New Roman"/>
          <w:sz w:val="24"/>
        </w:rPr>
        <w:t xml:space="preserve">is </w:t>
      </w:r>
      <w:r w:rsidR="00D533AF">
        <w:rPr>
          <w:rFonts w:ascii="Times New Roman" w:hAnsi="Times New Roman" w:cs="Times New Roman"/>
          <w:sz w:val="24"/>
        </w:rPr>
        <w:t>methylation of baicalein</w:t>
      </w:r>
      <w:r w:rsidR="00AC750D">
        <w:rPr>
          <w:rFonts w:ascii="Times New Roman" w:hAnsi="Times New Roman" w:cs="Times New Roman"/>
          <w:sz w:val="24"/>
        </w:rPr>
        <w:t xml:space="preserve"> </w:t>
      </w:r>
      <w:r w:rsidR="00FB3DDC">
        <w:rPr>
          <w:rFonts w:ascii="Times New Roman" w:hAnsi="Times New Roman" w:cs="Times New Roman"/>
          <w:sz w:val="24"/>
        </w:rPr>
        <w:t>at its 6-OH group</w:t>
      </w:r>
      <w:r w:rsidR="00AC750D">
        <w:rPr>
          <w:rFonts w:ascii="Times New Roman" w:hAnsi="Times New Roman" w:cs="Times New Roman"/>
          <w:sz w:val="24"/>
        </w:rPr>
        <w:t xml:space="preserve"> (</w:t>
      </w:r>
      <w:r w:rsidR="00AC750D" w:rsidRPr="00AC750D">
        <w:rPr>
          <w:rFonts w:ascii="Times New Roman" w:hAnsi="Times New Roman" w:cs="Times New Roman"/>
          <w:sz w:val="24"/>
          <w:highlight w:val="yellow"/>
        </w:rPr>
        <w:t>Elkin et al., 2018</w:t>
      </w:r>
      <w:r w:rsidR="00AC750D">
        <w:rPr>
          <w:rFonts w:ascii="Times New Roman" w:hAnsi="Times New Roman" w:cs="Times New Roman"/>
          <w:sz w:val="24"/>
        </w:rPr>
        <w:t>).</w:t>
      </w:r>
      <w:r w:rsidR="00FB3DDC">
        <w:rPr>
          <w:rFonts w:ascii="Times New Roman" w:hAnsi="Times New Roman" w:cs="Times New Roman"/>
          <w:sz w:val="24"/>
        </w:rPr>
        <w:t xml:space="preserve"> Although previous works have identified a variety of O-methyltransferases (OMTs) in plants, OMTs with </w:t>
      </w:r>
      <w:r w:rsidR="001B7A4D">
        <w:rPr>
          <w:rFonts w:ascii="Times New Roman" w:hAnsi="Times New Roman" w:cs="Times New Roman"/>
          <w:sz w:val="24"/>
        </w:rPr>
        <w:t xml:space="preserve">high specificity for </w:t>
      </w:r>
      <w:r w:rsidR="00FB3DDC">
        <w:rPr>
          <w:rFonts w:ascii="Times New Roman" w:hAnsi="Times New Roman" w:cs="Times New Roman"/>
          <w:sz w:val="24"/>
        </w:rPr>
        <w:t xml:space="preserve">the 6-OH group </w:t>
      </w:r>
      <w:r w:rsidR="001B7A4D">
        <w:rPr>
          <w:rFonts w:ascii="Times New Roman" w:hAnsi="Times New Roman" w:cs="Times New Roman"/>
          <w:sz w:val="24"/>
        </w:rPr>
        <w:t xml:space="preserve">in flavonoids are rare, </w:t>
      </w:r>
      <w:r w:rsidR="008E6E53">
        <w:rPr>
          <w:rFonts w:ascii="Times New Roman" w:hAnsi="Times New Roman" w:cs="Times New Roman"/>
          <w:sz w:val="24"/>
        </w:rPr>
        <w:t xml:space="preserve">as the reaction is biochemically unfavorable </w:t>
      </w:r>
      <w:r w:rsidR="001B7A4D">
        <w:rPr>
          <w:rFonts w:ascii="Times New Roman" w:hAnsi="Times New Roman" w:cs="Times New Roman"/>
          <w:sz w:val="24"/>
        </w:rPr>
        <w:t>(</w:t>
      </w:r>
      <w:r w:rsidR="001B7A4D" w:rsidRPr="008E6E53">
        <w:rPr>
          <w:rFonts w:ascii="Times New Roman" w:hAnsi="Times New Roman" w:cs="Times New Roman"/>
          <w:sz w:val="24"/>
          <w:highlight w:val="yellow"/>
        </w:rPr>
        <w:t>Zhang et al., 2016</w:t>
      </w:r>
      <w:r w:rsidR="001B7A4D">
        <w:rPr>
          <w:rFonts w:ascii="Times New Roman" w:hAnsi="Times New Roman" w:cs="Times New Roman"/>
          <w:sz w:val="24"/>
        </w:rPr>
        <w:t>).</w:t>
      </w:r>
      <w:r w:rsidR="008A7D85">
        <w:rPr>
          <w:rFonts w:ascii="Times New Roman" w:hAnsi="Times New Roman" w:cs="Times New Roman"/>
          <w:sz w:val="24"/>
        </w:rPr>
        <w:t xml:space="preserve"> </w:t>
      </w:r>
      <w:r w:rsidR="008A7D85">
        <w:rPr>
          <w:rFonts w:ascii="Times New Roman" w:hAnsi="Times New Roman" w:cs="Times New Roman"/>
          <w:sz w:val="24"/>
        </w:rPr>
        <w:t xml:space="preserve">Work in </w:t>
      </w:r>
      <w:proofErr w:type="spellStart"/>
      <w:r w:rsidR="008A7D85">
        <w:rPr>
          <w:rFonts w:ascii="Times New Roman" w:hAnsi="Times New Roman" w:cs="Times New Roman"/>
          <w:i/>
          <w:iCs/>
          <w:sz w:val="24"/>
        </w:rPr>
        <w:t>Ocimum</w:t>
      </w:r>
      <w:proofErr w:type="spellEnd"/>
      <w:r w:rsidR="008A7D85">
        <w:rPr>
          <w:rFonts w:ascii="Times New Roman" w:hAnsi="Times New Roman" w:cs="Times New Roman"/>
          <w:i/>
          <w:iCs/>
          <w:sz w:val="24"/>
        </w:rPr>
        <w:t xml:space="preserve"> </w:t>
      </w:r>
      <w:proofErr w:type="spellStart"/>
      <w:r w:rsidR="008A7D85">
        <w:rPr>
          <w:rFonts w:ascii="Times New Roman" w:hAnsi="Times New Roman" w:cs="Times New Roman"/>
          <w:i/>
          <w:iCs/>
          <w:sz w:val="24"/>
        </w:rPr>
        <w:t>basilicum</w:t>
      </w:r>
      <w:proofErr w:type="spellEnd"/>
      <w:r w:rsidR="008A7D85">
        <w:rPr>
          <w:rFonts w:ascii="Times New Roman" w:hAnsi="Times New Roman" w:cs="Times New Roman"/>
          <w:i/>
          <w:iCs/>
          <w:sz w:val="24"/>
        </w:rPr>
        <w:t xml:space="preserve"> </w:t>
      </w:r>
      <w:r w:rsidR="008A7D85">
        <w:rPr>
          <w:rFonts w:ascii="Times New Roman" w:hAnsi="Times New Roman" w:cs="Times New Roman"/>
          <w:sz w:val="24"/>
        </w:rPr>
        <w:t>(sweet basil)</w:t>
      </w:r>
      <w:r w:rsidR="00F95B09">
        <w:rPr>
          <w:rFonts w:ascii="Times New Roman" w:hAnsi="Times New Roman" w:cs="Times New Roman"/>
          <w:sz w:val="24"/>
        </w:rPr>
        <w:t>, a species also in the Lamiaceae family,</w:t>
      </w:r>
      <w:r w:rsidR="008A7D85">
        <w:rPr>
          <w:rFonts w:ascii="Times New Roman" w:hAnsi="Times New Roman" w:cs="Times New Roman"/>
          <w:sz w:val="24"/>
        </w:rPr>
        <w:t xml:space="preserve"> </w:t>
      </w:r>
      <w:r w:rsidR="008A7D85">
        <w:rPr>
          <w:rFonts w:ascii="Times New Roman" w:hAnsi="Times New Roman" w:cs="Times New Roman"/>
          <w:sz w:val="24"/>
        </w:rPr>
        <w:t>identified a methyltransferase capable of specific methylation of the 6-OH group of scutellarein</w:t>
      </w:r>
      <w:r w:rsidR="00F95B09">
        <w:rPr>
          <w:rFonts w:ascii="Times New Roman" w:hAnsi="Times New Roman" w:cs="Times New Roman"/>
          <w:sz w:val="24"/>
        </w:rPr>
        <w:t xml:space="preserve"> </w:t>
      </w:r>
      <w:r w:rsidR="00F95B09">
        <w:rPr>
          <w:rFonts w:ascii="Times New Roman" w:hAnsi="Times New Roman" w:cs="Times New Roman"/>
          <w:sz w:val="24"/>
        </w:rPr>
        <w:t>(</w:t>
      </w:r>
      <w:proofErr w:type="spellStart"/>
      <w:r w:rsidR="00F95B09" w:rsidRPr="00F95B09">
        <w:rPr>
          <w:rFonts w:ascii="Times New Roman" w:hAnsi="Times New Roman" w:cs="Times New Roman"/>
          <w:sz w:val="24"/>
          <w:highlight w:val="yellow"/>
        </w:rPr>
        <w:t>Berim</w:t>
      </w:r>
      <w:proofErr w:type="spellEnd"/>
      <w:r w:rsidR="00F95B09" w:rsidRPr="00F95B09">
        <w:rPr>
          <w:rFonts w:ascii="Times New Roman" w:hAnsi="Times New Roman" w:cs="Times New Roman"/>
          <w:sz w:val="24"/>
          <w:highlight w:val="yellow"/>
        </w:rPr>
        <w:t xml:space="preserve"> et al., 2012</w:t>
      </w:r>
      <w:r w:rsidR="00F95B09">
        <w:rPr>
          <w:rFonts w:ascii="Times New Roman" w:hAnsi="Times New Roman" w:cs="Times New Roman"/>
          <w:sz w:val="24"/>
        </w:rPr>
        <w:t>). Scutellarin is</w:t>
      </w:r>
      <w:r w:rsidR="008A7D85">
        <w:rPr>
          <w:rFonts w:ascii="Times New Roman" w:hAnsi="Times New Roman" w:cs="Times New Roman"/>
          <w:sz w:val="24"/>
        </w:rPr>
        <w:t xml:space="preserve"> a 4’-hydroxyflavone identical in structure to baicalein apart from its 4’-OH group. </w:t>
      </w:r>
      <w:r w:rsidR="00E431EF">
        <w:rPr>
          <w:rFonts w:ascii="Times New Roman" w:hAnsi="Times New Roman" w:cs="Times New Roman"/>
          <w:sz w:val="24"/>
        </w:rPr>
        <w:t xml:space="preserve">To ensure the proper orientation of its substrate, and thus its regioselectivity, the OMT uses a </w:t>
      </w:r>
      <w:proofErr w:type="spellStart"/>
      <w:r w:rsidR="00E431EF">
        <w:rPr>
          <w:rFonts w:ascii="Times New Roman" w:hAnsi="Times New Roman" w:cs="Times New Roman"/>
          <w:sz w:val="24"/>
        </w:rPr>
        <w:t>Thr</w:t>
      </w:r>
      <w:proofErr w:type="spellEnd"/>
      <w:r w:rsidR="00E431EF">
        <w:rPr>
          <w:rFonts w:ascii="Times New Roman" w:hAnsi="Times New Roman" w:cs="Times New Roman"/>
          <w:sz w:val="24"/>
        </w:rPr>
        <w:t xml:space="preserve"> residue to hydrogen bond with the 4’-OH group of scutellarein. </w:t>
      </w:r>
      <w:r w:rsidR="00F95B09">
        <w:rPr>
          <w:rFonts w:ascii="Times New Roman" w:hAnsi="Times New Roman" w:cs="Times New Roman"/>
          <w:sz w:val="24"/>
        </w:rPr>
        <w:t>However, as</w:t>
      </w:r>
      <w:r w:rsidR="00E431EF">
        <w:rPr>
          <w:rFonts w:ascii="Times New Roman" w:hAnsi="Times New Roman" w:cs="Times New Roman"/>
          <w:sz w:val="24"/>
        </w:rPr>
        <w:t xml:space="preserve"> baicalein has no 4’-OH</w:t>
      </w:r>
      <w:r w:rsidR="008E7452">
        <w:rPr>
          <w:rFonts w:ascii="Times New Roman" w:hAnsi="Times New Roman" w:cs="Times New Roman"/>
          <w:sz w:val="24"/>
        </w:rPr>
        <w:t xml:space="preserve"> group</w:t>
      </w:r>
      <w:r w:rsidR="00E431EF">
        <w:rPr>
          <w:rFonts w:ascii="Times New Roman" w:hAnsi="Times New Roman" w:cs="Times New Roman"/>
          <w:sz w:val="24"/>
        </w:rPr>
        <w:t xml:space="preserve">, </w:t>
      </w:r>
      <w:r w:rsidR="00F95B09">
        <w:rPr>
          <w:rFonts w:ascii="Times New Roman" w:hAnsi="Times New Roman" w:cs="Times New Roman"/>
          <w:sz w:val="24"/>
        </w:rPr>
        <w:t xml:space="preserve">it would be impossible for a regioselective OMT in </w:t>
      </w:r>
      <w:r w:rsidR="00F95B09">
        <w:rPr>
          <w:rFonts w:ascii="Times New Roman" w:hAnsi="Times New Roman" w:cs="Times New Roman"/>
          <w:i/>
          <w:iCs/>
          <w:sz w:val="24"/>
        </w:rPr>
        <w:t xml:space="preserve">S. racemosa </w:t>
      </w:r>
      <w:r w:rsidR="00F95B09">
        <w:rPr>
          <w:rFonts w:ascii="Times New Roman" w:hAnsi="Times New Roman" w:cs="Times New Roman"/>
          <w:sz w:val="24"/>
        </w:rPr>
        <w:t xml:space="preserve">to rely on </w:t>
      </w:r>
      <w:r w:rsidR="00E431EF">
        <w:rPr>
          <w:rFonts w:ascii="Times New Roman" w:hAnsi="Times New Roman" w:cs="Times New Roman"/>
          <w:sz w:val="24"/>
        </w:rPr>
        <w:t>this interaction</w:t>
      </w:r>
      <w:r w:rsidR="00F95B09">
        <w:rPr>
          <w:rFonts w:ascii="Times New Roman" w:hAnsi="Times New Roman" w:cs="Times New Roman"/>
          <w:sz w:val="24"/>
        </w:rPr>
        <w:t xml:space="preserve"> during the methylation of baicalein. </w:t>
      </w:r>
      <w:bookmarkStart w:id="1" w:name="_GoBack"/>
      <w:bookmarkEnd w:id="1"/>
      <w:r w:rsidR="00F95B09">
        <w:rPr>
          <w:rFonts w:ascii="Times New Roman" w:hAnsi="Times New Roman" w:cs="Times New Roman"/>
          <w:sz w:val="24"/>
        </w:rPr>
        <w:t>Liverwort …</w:t>
      </w:r>
      <w:r w:rsidR="00E431EF">
        <w:rPr>
          <w:rFonts w:ascii="Times New Roman" w:hAnsi="Times New Roman" w:cs="Times New Roman"/>
          <w:sz w:val="24"/>
        </w:rPr>
        <w:t xml:space="preserve"> </w:t>
      </w:r>
      <w:r w:rsidR="008E6E53">
        <w:rPr>
          <w:rFonts w:ascii="Times New Roman" w:hAnsi="Times New Roman" w:cs="Times New Roman"/>
          <w:sz w:val="24"/>
        </w:rPr>
        <w:t xml:space="preserve"> Therefore, accumulation of oroxylin A in the leaves of </w:t>
      </w:r>
      <w:r w:rsidR="008E6E53">
        <w:rPr>
          <w:rFonts w:ascii="Times New Roman" w:hAnsi="Times New Roman" w:cs="Times New Roman"/>
          <w:i/>
          <w:iCs/>
          <w:sz w:val="24"/>
        </w:rPr>
        <w:t xml:space="preserve">S. racemosa </w:t>
      </w:r>
      <w:r w:rsidR="00C60773">
        <w:rPr>
          <w:rFonts w:ascii="Times New Roman" w:hAnsi="Times New Roman" w:cs="Times New Roman"/>
          <w:sz w:val="24"/>
        </w:rPr>
        <w:t xml:space="preserve">might </w:t>
      </w:r>
      <w:r w:rsidR="008E6E53">
        <w:rPr>
          <w:rFonts w:ascii="Times New Roman" w:hAnsi="Times New Roman" w:cs="Times New Roman"/>
          <w:sz w:val="24"/>
        </w:rPr>
        <w:t>indicate significantly higher</w:t>
      </w:r>
      <w:r w:rsidR="002507E4">
        <w:rPr>
          <w:rFonts w:ascii="Times New Roman" w:hAnsi="Times New Roman" w:cs="Times New Roman"/>
          <w:sz w:val="24"/>
        </w:rPr>
        <w:t xml:space="preserve"> expression of</w:t>
      </w:r>
      <w:r w:rsidR="008E6E53">
        <w:rPr>
          <w:rFonts w:ascii="Times New Roman" w:hAnsi="Times New Roman" w:cs="Times New Roman"/>
          <w:sz w:val="24"/>
        </w:rPr>
        <w:t xml:space="preserve"> OMT</w:t>
      </w:r>
      <w:r w:rsidR="002507E4">
        <w:rPr>
          <w:rFonts w:ascii="Times New Roman" w:hAnsi="Times New Roman" w:cs="Times New Roman"/>
          <w:sz w:val="24"/>
        </w:rPr>
        <w:t>s</w:t>
      </w:r>
      <w:r w:rsidR="008E6E53">
        <w:rPr>
          <w:rFonts w:ascii="Times New Roman" w:hAnsi="Times New Roman" w:cs="Times New Roman"/>
          <w:sz w:val="24"/>
        </w:rPr>
        <w:t xml:space="preserve"> </w:t>
      </w:r>
      <w:r w:rsidR="002507E4">
        <w:rPr>
          <w:rFonts w:ascii="Times New Roman" w:hAnsi="Times New Roman" w:cs="Times New Roman"/>
          <w:sz w:val="24"/>
        </w:rPr>
        <w:t>ca</w:t>
      </w:r>
      <w:r w:rsidR="008E6E53">
        <w:rPr>
          <w:rFonts w:ascii="Times New Roman" w:hAnsi="Times New Roman" w:cs="Times New Roman"/>
          <w:sz w:val="24"/>
        </w:rPr>
        <w:t>pable of 6-OH methylation</w:t>
      </w:r>
      <w:r w:rsidR="002507E4">
        <w:rPr>
          <w:rFonts w:ascii="Times New Roman" w:hAnsi="Times New Roman" w:cs="Times New Roman"/>
          <w:sz w:val="24"/>
        </w:rPr>
        <w:t xml:space="preserve"> as compared to </w:t>
      </w:r>
      <w:r w:rsidR="002507E4">
        <w:rPr>
          <w:rFonts w:ascii="Times New Roman" w:hAnsi="Times New Roman" w:cs="Times New Roman"/>
          <w:i/>
          <w:iCs/>
          <w:sz w:val="24"/>
        </w:rPr>
        <w:t>S. baicalensis</w:t>
      </w:r>
      <w:r w:rsidR="008E6E53">
        <w:rPr>
          <w:rFonts w:ascii="Times New Roman" w:hAnsi="Times New Roman" w:cs="Times New Roman"/>
          <w:sz w:val="24"/>
        </w:rPr>
        <w:t>, but the regioselectivity of this</w:t>
      </w:r>
      <w:r w:rsidR="002507E4">
        <w:rPr>
          <w:rFonts w:ascii="Times New Roman" w:hAnsi="Times New Roman" w:cs="Times New Roman"/>
          <w:sz w:val="24"/>
        </w:rPr>
        <w:t>/</w:t>
      </w:r>
      <w:r w:rsidR="008E6E53">
        <w:rPr>
          <w:rFonts w:ascii="Times New Roman" w:hAnsi="Times New Roman" w:cs="Times New Roman"/>
          <w:sz w:val="24"/>
        </w:rPr>
        <w:t>these enzymes is unknown.</w:t>
      </w:r>
      <w:r w:rsidR="008A7D85">
        <w:rPr>
          <w:rFonts w:ascii="Times New Roman" w:hAnsi="Times New Roman" w:cs="Times New Roman"/>
          <w:sz w:val="24"/>
        </w:rPr>
        <w:t xml:space="preserve"> </w:t>
      </w:r>
    </w:p>
    <w:p w14:paraId="75FC6327" w14:textId="4F031F43" w:rsidR="0030476D" w:rsidRDefault="006B03C5" w:rsidP="00B6402D">
      <w:pPr>
        <w:spacing w:after="0" w:line="480" w:lineRule="auto"/>
        <w:ind w:firstLine="720"/>
        <w:rPr>
          <w:rFonts w:ascii="Times New Roman" w:hAnsi="Times New Roman" w:cs="Times New Roman"/>
          <w:sz w:val="24"/>
        </w:rPr>
      </w:pPr>
      <w:r>
        <w:rPr>
          <w:rFonts w:ascii="Times New Roman" w:hAnsi="Times New Roman" w:cs="Times New Roman"/>
          <w:sz w:val="24"/>
        </w:rPr>
        <w:t xml:space="preserve">Interestingly, in the leaves of </w:t>
      </w:r>
      <w:r>
        <w:rPr>
          <w:rFonts w:ascii="Times New Roman" w:hAnsi="Times New Roman" w:cs="Times New Roman"/>
          <w:i/>
          <w:iCs/>
          <w:sz w:val="24"/>
        </w:rPr>
        <w:t>S. racemosa</w:t>
      </w:r>
      <w:r>
        <w:rPr>
          <w:rFonts w:ascii="Times New Roman" w:hAnsi="Times New Roman" w:cs="Times New Roman"/>
          <w:sz w:val="24"/>
        </w:rPr>
        <w:t xml:space="preserve"> we detected a significantly lower concentration of hispidulin, and its glycoside, </w:t>
      </w:r>
      <w:proofErr w:type="spellStart"/>
      <w:r>
        <w:rPr>
          <w:rFonts w:ascii="Times New Roman" w:hAnsi="Times New Roman" w:cs="Times New Roman"/>
          <w:sz w:val="24"/>
        </w:rPr>
        <w:t>hispidulinG</w:t>
      </w:r>
      <w:proofErr w:type="spellEnd"/>
      <w:r>
        <w:rPr>
          <w:rFonts w:ascii="Times New Roman" w:hAnsi="Times New Roman" w:cs="Times New Roman"/>
          <w:sz w:val="24"/>
        </w:rPr>
        <w:t xml:space="preserve">. Hispidulin is a 4’-hydroxyflavone which is </w:t>
      </w:r>
      <w:r w:rsidR="008240E9">
        <w:rPr>
          <w:rFonts w:ascii="Times New Roman" w:hAnsi="Times New Roman" w:cs="Times New Roman"/>
          <w:sz w:val="24"/>
        </w:rPr>
        <w:t xml:space="preserve">likely generated by the methylation of scutellarein by a 6OMT. </w:t>
      </w:r>
    </w:p>
    <w:p w14:paraId="5E4A9AB8" w14:textId="35E03920" w:rsidR="003014F2" w:rsidRPr="00B36B14" w:rsidRDefault="00B36B14" w:rsidP="00B6402D">
      <w:pPr>
        <w:spacing w:after="0" w:line="480" w:lineRule="auto"/>
        <w:ind w:firstLine="720"/>
        <w:rPr>
          <w:rFonts w:ascii="Times New Roman" w:hAnsi="Times New Roman" w:cs="Times New Roman"/>
          <w:sz w:val="24"/>
          <w:szCs w:val="24"/>
          <w:shd w:val="clear" w:color="auto" w:fill="FFFFFF"/>
        </w:rPr>
      </w:pPr>
      <w:r>
        <w:rPr>
          <w:rFonts w:ascii="Times New Roman" w:hAnsi="Times New Roman" w:cs="Times New Roman"/>
          <w:i/>
          <w:iCs/>
          <w:sz w:val="24"/>
        </w:rPr>
        <w:t xml:space="preserve">S. </w:t>
      </w:r>
      <w:proofErr w:type="spellStart"/>
      <w:r>
        <w:rPr>
          <w:rFonts w:ascii="Times New Roman" w:hAnsi="Times New Roman" w:cs="Times New Roman"/>
          <w:i/>
          <w:iCs/>
          <w:sz w:val="24"/>
        </w:rPr>
        <w:t>strigillosa</w:t>
      </w:r>
      <w:proofErr w:type="spellEnd"/>
      <w:r>
        <w:rPr>
          <w:rFonts w:ascii="Times New Roman" w:hAnsi="Times New Roman" w:cs="Times New Roman"/>
          <w:sz w:val="24"/>
        </w:rPr>
        <w:t xml:space="preserve">, and </w:t>
      </w:r>
      <w:r>
        <w:rPr>
          <w:rFonts w:ascii="Times New Roman" w:hAnsi="Times New Roman" w:cs="Times New Roman"/>
          <w:i/>
          <w:iCs/>
          <w:sz w:val="24"/>
        </w:rPr>
        <w:t xml:space="preserve">S. </w:t>
      </w:r>
      <w:proofErr w:type="spellStart"/>
      <w:r>
        <w:rPr>
          <w:rFonts w:ascii="Times New Roman" w:hAnsi="Times New Roman" w:cs="Times New Roman"/>
          <w:i/>
          <w:iCs/>
          <w:sz w:val="24"/>
        </w:rPr>
        <w:t>dependens</w:t>
      </w:r>
      <w:proofErr w:type="spellEnd"/>
      <w:r>
        <w:rPr>
          <w:rFonts w:ascii="Times New Roman" w:hAnsi="Times New Roman" w:cs="Times New Roman"/>
          <w:sz w:val="24"/>
        </w:rPr>
        <w:t xml:space="preserve">. </w:t>
      </w:r>
    </w:p>
    <w:p w14:paraId="16A26304" w14:textId="77777777" w:rsidR="00CB0A1F" w:rsidRPr="00CB0A1F" w:rsidRDefault="00CB0A1F" w:rsidP="00B6402D">
      <w:pPr>
        <w:spacing w:after="0" w:line="480" w:lineRule="auto"/>
        <w:ind w:firstLine="720"/>
        <w:rPr>
          <w:rFonts w:ascii="Times New Roman" w:hAnsi="Times New Roman" w:cs="Times New Roman"/>
          <w:sz w:val="24"/>
          <w:szCs w:val="24"/>
          <w:shd w:val="clear" w:color="auto" w:fill="FFFFFF"/>
        </w:rPr>
      </w:pPr>
    </w:p>
    <w:p w14:paraId="3681BFC5" w14:textId="41C083C0" w:rsidR="004D4B97" w:rsidRDefault="004D4B97" w:rsidP="00622F65">
      <w:pPr>
        <w:spacing w:after="0" w:line="480" w:lineRule="auto"/>
        <w:rPr>
          <w:rFonts w:ascii="Times New Roman" w:hAnsi="Times New Roman" w:cs="Times New Roman"/>
          <w:sz w:val="24"/>
          <w:szCs w:val="24"/>
          <w:shd w:val="clear" w:color="auto" w:fill="FFFFFF"/>
        </w:rPr>
      </w:pPr>
    </w:p>
    <w:p w14:paraId="0D208352" w14:textId="26CA35E1" w:rsidR="0031082B" w:rsidRPr="00C269FD" w:rsidRDefault="002D1ECE" w:rsidP="00622F65">
      <w:pPr>
        <w:spacing w:after="0" w:line="480" w:lineRule="auto"/>
        <w:rPr>
          <w:rFonts w:ascii="Times New Roman" w:hAnsi="Times New Roman" w:cs="Times New Roman"/>
          <w:sz w:val="24"/>
          <w:szCs w:val="24"/>
          <w:shd w:val="clear" w:color="auto" w:fill="FFFFFF"/>
        </w:rPr>
      </w:pPr>
      <w:r w:rsidRPr="00C269FD">
        <w:rPr>
          <w:rFonts w:ascii="Times New Roman" w:hAnsi="Times New Roman" w:cs="Times New Roman"/>
          <w:color w:val="FF0000"/>
          <w:sz w:val="21"/>
          <w:szCs w:val="21"/>
          <w:shd w:val="clear" w:color="auto" w:fill="FFFFFF"/>
        </w:rPr>
        <w:tab/>
      </w:r>
      <w:r w:rsidRPr="00C269FD">
        <w:rPr>
          <w:rFonts w:ascii="Times New Roman" w:hAnsi="Times New Roman" w:cs="Times New Roman"/>
          <w:sz w:val="24"/>
          <w:szCs w:val="24"/>
          <w:shd w:val="clear" w:color="auto" w:fill="FFFFFF"/>
        </w:rPr>
        <w:t xml:space="preserve">Differences with </w:t>
      </w:r>
      <w:r w:rsidRPr="00C269FD">
        <w:rPr>
          <w:rFonts w:ascii="Times New Roman" w:hAnsi="Times New Roman" w:cs="Times New Roman"/>
          <w:i/>
          <w:iCs/>
          <w:sz w:val="24"/>
          <w:szCs w:val="24"/>
          <w:shd w:val="clear" w:color="auto" w:fill="FFFFFF"/>
        </w:rPr>
        <w:t xml:space="preserve">S. baicalensis </w:t>
      </w:r>
      <w:r w:rsidRPr="00C269FD">
        <w:rPr>
          <w:rFonts w:ascii="Times New Roman" w:hAnsi="Times New Roman" w:cs="Times New Roman"/>
          <w:sz w:val="24"/>
          <w:szCs w:val="24"/>
          <w:shd w:val="clear" w:color="auto" w:fill="FFFFFF"/>
        </w:rPr>
        <w:t>biosynthetic pathway and pattern of accumulation</w:t>
      </w:r>
    </w:p>
    <w:p w14:paraId="478E27D0" w14:textId="52266EA3" w:rsidR="00F533B2" w:rsidRPr="00C269FD" w:rsidRDefault="00F533B2" w:rsidP="001965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Therefore, the 4’-hydroxyflavone pathway seems to slightly more well-conserved in clade 3 species as compared to other non-clade 3</w:t>
      </w:r>
      <w:r>
        <w:rPr>
          <w:rFonts w:ascii="Times New Roman" w:hAnsi="Times New Roman" w:cs="Times New Roman"/>
          <w:i/>
          <w:iCs/>
          <w:sz w:val="24"/>
          <w:szCs w:val="24"/>
        </w:rPr>
        <w:t xml:space="preserve"> </w:t>
      </w:r>
      <w:r>
        <w:rPr>
          <w:rFonts w:ascii="Times New Roman" w:hAnsi="Times New Roman" w:cs="Times New Roman"/>
          <w:sz w:val="24"/>
          <w:szCs w:val="24"/>
        </w:rPr>
        <w:t>species.</w:t>
      </w:r>
    </w:p>
    <w:p w14:paraId="1A6244F3" w14:textId="24EB67B3"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rPr>
        <w:t>Phylogeny-metabolite</w:t>
      </w:r>
      <w:r w:rsidR="00422AF4" w:rsidRPr="00C269FD">
        <w:rPr>
          <w:rFonts w:ascii="Times New Roman" w:hAnsi="Times New Roman" w:cs="Times New Roman"/>
          <w:sz w:val="24"/>
          <w:szCs w:val="24"/>
        </w:rPr>
        <w:t>-genome size</w:t>
      </w:r>
      <w:r w:rsidRPr="00C269FD">
        <w:rPr>
          <w:rFonts w:ascii="Times New Roman" w:hAnsi="Times New Roman" w:cs="Times New Roman"/>
          <w:sz w:val="24"/>
          <w:szCs w:val="24"/>
        </w:rPr>
        <w:t xml:space="preserve"> relationship</w:t>
      </w:r>
    </w:p>
    <w:p w14:paraId="48F546AE" w14:textId="77777777" w:rsidR="00196511" w:rsidRPr="00C269FD" w:rsidRDefault="00196511" w:rsidP="00196511">
      <w:pPr>
        <w:spacing w:after="0" w:line="480" w:lineRule="auto"/>
        <w:ind w:firstLine="720"/>
        <w:rPr>
          <w:rFonts w:ascii="Times New Roman" w:hAnsi="Times New Roman" w:cs="Times New Roman"/>
          <w:sz w:val="24"/>
          <w:szCs w:val="24"/>
        </w:rPr>
      </w:pPr>
      <w:r w:rsidRPr="00C269FD">
        <w:rPr>
          <w:rFonts w:ascii="Times New Roman" w:hAnsi="Times New Roman" w:cs="Times New Roman"/>
          <w:sz w:val="24"/>
          <w:szCs w:val="24"/>
          <w:shd w:val="clear" w:color="auto" w:fill="FFFFFF"/>
        </w:rPr>
        <w:t xml:space="preserve">Chrysin not detectable in roots despite being a precursor for all 4’-deoxyflavones – possible metabolon? - </w:t>
      </w:r>
      <w:r w:rsidRPr="00C269FD">
        <w:rPr>
          <w:rFonts w:ascii="Times New Roman" w:hAnsi="Times New Roman" w:cs="Times New Roman"/>
          <w:sz w:val="24"/>
          <w:szCs w:val="24"/>
        </w:rPr>
        <w:t xml:space="preserve">Interestingly in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altissima</w:t>
      </w:r>
      <w:proofErr w:type="spellEnd"/>
      <w:r w:rsidRPr="00C269FD">
        <w:rPr>
          <w:rFonts w:ascii="Times New Roman" w:hAnsi="Times New Roman" w:cs="Times New Roman"/>
          <w:i/>
          <w:iCs/>
          <w:sz w:val="24"/>
          <w:szCs w:val="24"/>
        </w:rPr>
        <w:t xml:space="preserve"> </w:t>
      </w:r>
      <w:r w:rsidRPr="00C269FD">
        <w:rPr>
          <w:rFonts w:ascii="Times New Roman" w:hAnsi="Times New Roman" w:cs="Times New Roman"/>
          <w:sz w:val="24"/>
          <w:szCs w:val="24"/>
        </w:rPr>
        <w:t xml:space="preserve">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tournefortii</w:t>
      </w:r>
      <w:proofErr w:type="spellEnd"/>
      <w:r w:rsidRPr="00C269FD">
        <w:rPr>
          <w:rFonts w:ascii="Times New Roman" w:hAnsi="Times New Roman" w:cs="Times New Roman"/>
          <w:sz w:val="24"/>
          <w:szCs w:val="24"/>
        </w:rPr>
        <w:t xml:space="preserve">, we detected much greater concentrations of chrysin and </w:t>
      </w:r>
      <w:proofErr w:type="spellStart"/>
      <w:r w:rsidRPr="00C269FD">
        <w:rPr>
          <w:rFonts w:ascii="Times New Roman" w:hAnsi="Times New Roman" w:cs="Times New Roman"/>
          <w:sz w:val="24"/>
          <w:szCs w:val="24"/>
        </w:rPr>
        <w:t>chrysinG</w:t>
      </w:r>
      <w:proofErr w:type="spellEnd"/>
      <w:r w:rsidRPr="00C269FD">
        <w:rPr>
          <w:rFonts w:ascii="Times New Roman" w:hAnsi="Times New Roman" w:cs="Times New Roman"/>
          <w:sz w:val="24"/>
          <w:szCs w:val="24"/>
        </w:rPr>
        <w:t xml:space="preserve"> in the leaves of the plants than we did in the roots. We observed a similar pattern in several other species as well, including </w:t>
      </w:r>
      <w:r w:rsidRPr="00C269FD">
        <w:rPr>
          <w:rFonts w:ascii="Times New Roman" w:hAnsi="Times New Roman" w:cs="Times New Roman"/>
          <w:i/>
          <w:iCs/>
          <w:sz w:val="24"/>
          <w:szCs w:val="24"/>
        </w:rPr>
        <w:t>S. baicalensis</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havanensis</w:t>
      </w:r>
      <w:proofErr w:type="spellEnd"/>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leonardii</w:t>
      </w:r>
      <w:proofErr w:type="spellEnd"/>
      <w:r w:rsidRPr="00C269FD">
        <w:rPr>
          <w:rFonts w:ascii="Times New Roman" w:hAnsi="Times New Roman" w:cs="Times New Roman"/>
          <w:sz w:val="24"/>
          <w:szCs w:val="24"/>
        </w:rPr>
        <w:t xml:space="preserve">, and </w:t>
      </w:r>
      <w:r w:rsidRPr="00C269FD">
        <w:rPr>
          <w:rFonts w:ascii="Times New Roman" w:hAnsi="Times New Roman" w:cs="Times New Roman"/>
          <w:i/>
          <w:iCs/>
          <w:sz w:val="24"/>
          <w:szCs w:val="24"/>
        </w:rPr>
        <w:t xml:space="preserve">S. </w:t>
      </w:r>
      <w:proofErr w:type="spellStart"/>
      <w:r w:rsidRPr="00C269FD">
        <w:rPr>
          <w:rFonts w:ascii="Times New Roman" w:hAnsi="Times New Roman" w:cs="Times New Roman"/>
          <w:i/>
          <w:iCs/>
          <w:sz w:val="24"/>
          <w:szCs w:val="24"/>
        </w:rPr>
        <w:t>pekenensis</w:t>
      </w:r>
      <w:proofErr w:type="spellEnd"/>
      <w:r w:rsidRPr="00C269FD">
        <w:rPr>
          <w:rFonts w:ascii="Times New Roman" w:hAnsi="Times New Roman" w:cs="Times New Roman"/>
          <w:i/>
          <w:iCs/>
          <w:sz w:val="24"/>
          <w:szCs w:val="24"/>
        </w:rPr>
        <w:t xml:space="preserve"> var. </w:t>
      </w:r>
      <w:proofErr w:type="spellStart"/>
      <w:r w:rsidRPr="00C269FD">
        <w:rPr>
          <w:rFonts w:ascii="Times New Roman" w:hAnsi="Times New Roman" w:cs="Times New Roman"/>
          <w:i/>
          <w:iCs/>
          <w:sz w:val="24"/>
          <w:szCs w:val="24"/>
        </w:rPr>
        <w:t>alpina</w:t>
      </w:r>
      <w:proofErr w:type="spellEnd"/>
      <w:r w:rsidRPr="00C269FD">
        <w:rPr>
          <w:rFonts w:ascii="Times New Roman" w:hAnsi="Times New Roman" w:cs="Times New Roman"/>
          <w:sz w:val="24"/>
          <w:szCs w:val="24"/>
        </w:rPr>
        <w:t>. Possible explanations – downstream 4’-deoxyflavone biosynthetic enzymes are not active in the aerial parts of these species. Thus, instead of being quickly converted into downstream products as occurs in the roots, chrysin is able to accumulate to much higher concentrations.</w:t>
      </w:r>
    </w:p>
    <w:p w14:paraId="7B023B34" w14:textId="20FC1123" w:rsidR="001E6C09" w:rsidRPr="00C269FD" w:rsidRDefault="00745D25" w:rsidP="00745D25">
      <w:pPr>
        <w:spacing w:after="0" w:line="480" w:lineRule="auto"/>
        <w:rPr>
          <w:rFonts w:ascii="Times New Roman" w:hAnsi="Times New Roman" w:cs="Times New Roman"/>
          <w:sz w:val="24"/>
          <w:szCs w:val="24"/>
        </w:rPr>
      </w:pPr>
      <w:r w:rsidRPr="00C269FD">
        <w:rPr>
          <w:rFonts w:ascii="Times New Roman" w:hAnsi="Times New Roman" w:cs="Times New Roman"/>
          <w:color w:val="FF0000"/>
          <w:sz w:val="24"/>
          <w:szCs w:val="24"/>
        </w:rPr>
        <w:tab/>
      </w:r>
      <w:proofErr w:type="spellStart"/>
      <w:r w:rsidRPr="00C269FD">
        <w:rPr>
          <w:rFonts w:ascii="Times New Roman" w:hAnsi="Times New Roman" w:cs="Times New Roman"/>
          <w:sz w:val="24"/>
          <w:szCs w:val="24"/>
        </w:rPr>
        <w:t>OroxylinA</w:t>
      </w:r>
      <w:proofErr w:type="spellEnd"/>
      <w:r w:rsidRPr="00C269FD">
        <w:rPr>
          <w:rFonts w:ascii="Times New Roman" w:hAnsi="Times New Roman" w:cs="Times New Roman"/>
          <w:sz w:val="24"/>
          <w:szCs w:val="24"/>
        </w:rPr>
        <w:t xml:space="preserve"> and </w:t>
      </w:r>
      <w:proofErr w:type="spellStart"/>
      <w:r w:rsidRPr="00C269FD">
        <w:rPr>
          <w:rFonts w:ascii="Times New Roman" w:hAnsi="Times New Roman" w:cs="Times New Roman"/>
          <w:sz w:val="24"/>
          <w:szCs w:val="24"/>
        </w:rPr>
        <w:t>oroxyloside</w:t>
      </w:r>
      <w:proofErr w:type="spellEnd"/>
      <w:r w:rsidRPr="00C269FD">
        <w:rPr>
          <w:rFonts w:ascii="Times New Roman" w:hAnsi="Times New Roman" w:cs="Times New Roman"/>
          <w:sz w:val="24"/>
          <w:szCs w:val="24"/>
        </w:rPr>
        <w:t xml:space="preserve"> accumulation in</w:t>
      </w:r>
      <w:r w:rsidR="00196511" w:rsidRPr="00C269FD">
        <w:rPr>
          <w:rFonts w:ascii="Times New Roman" w:hAnsi="Times New Roman" w:cs="Times New Roman"/>
          <w:sz w:val="24"/>
          <w:szCs w:val="24"/>
        </w:rPr>
        <w:t xml:space="preserve"> aerial parts of</w:t>
      </w:r>
      <w:r w:rsidRPr="00C269FD">
        <w:rPr>
          <w:rFonts w:ascii="Times New Roman" w:hAnsi="Times New Roman" w:cs="Times New Roman"/>
          <w:sz w:val="24"/>
          <w:szCs w:val="24"/>
        </w:rPr>
        <w:t xml:space="preserve"> </w:t>
      </w:r>
      <w:r w:rsidRPr="00C269FD">
        <w:rPr>
          <w:rFonts w:ascii="Times New Roman" w:hAnsi="Times New Roman" w:cs="Times New Roman"/>
          <w:i/>
          <w:iCs/>
          <w:sz w:val="24"/>
          <w:szCs w:val="24"/>
        </w:rPr>
        <w:t xml:space="preserve">S. racemosa </w:t>
      </w:r>
      <w:r w:rsidRPr="00C269FD">
        <w:rPr>
          <w:rFonts w:ascii="Times New Roman" w:hAnsi="Times New Roman" w:cs="Times New Roman"/>
          <w:sz w:val="24"/>
          <w:szCs w:val="24"/>
        </w:rPr>
        <w:t xml:space="preserve">(Fig 5). Other </w:t>
      </w:r>
      <w:r w:rsidR="00196511" w:rsidRPr="00C269FD">
        <w:rPr>
          <w:rFonts w:ascii="Times New Roman" w:hAnsi="Times New Roman" w:cs="Times New Roman"/>
          <w:sz w:val="24"/>
          <w:szCs w:val="24"/>
        </w:rPr>
        <w:t xml:space="preserve">species </w:t>
      </w:r>
      <w:r w:rsidRPr="00C269FD">
        <w:rPr>
          <w:rFonts w:ascii="Times New Roman" w:hAnsi="Times New Roman" w:cs="Times New Roman"/>
          <w:sz w:val="24"/>
          <w:szCs w:val="24"/>
        </w:rPr>
        <w:t xml:space="preserve">recommendations for </w:t>
      </w:r>
      <w:r w:rsidR="00196511" w:rsidRPr="00C269FD">
        <w:rPr>
          <w:rFonts w:ascii="Times New Roman" w:hAnsi="Times New Roman" w:cs="Times New Roman"/>
          <w:sz w:val="24"/>
          <w:szCs w:val="24"/>
        </w:rPr>
        <w:t xml:space="preserve">biotechnology development – </w:t>
      </w:r>
      <w:r w:rsidR="00196511" w:rsidRPr="00C269FD">
        <w:rPr>
          <w:rFonts w:ascii="Times New Roman" w:hAnsi="Times New Roman" w:cs="Times New Roman"/>
          <w:i/>
          <w:iCs/>
          <w:sz w:val="24"/>
          <w:szCs w:val="24"/>
        </w:rPr>
        <w:t xml:space="preserve">S. </w:t>
      </w:r>
      <w:proofErr w:type="spellStart"/>
      <w:r w:rsidR="00196511" w:rsidRPr="00C269FD">
        <w:rPr>
          <w:rFonts w:ascii="Times New Roman" w:hAnsi="Times New Roman" w:cs="Times New Roman"/>
          <w:i/>
          <w:iCs/>
          <w:sz w:val="24"/>
          <w:szCs w:val="24"/>
        </w:rPr>
        <w:t>wrightii</w:t>
      </w:r>
      <w:proofErr w:type="spellEnd"/>
      <w:r w:rsidR="00196511" w:rsidRPr="00C269FD">
        <w:rPr>
          <w:rFonts w:ascii="Times New Roman" w:hAnsi="Times New Roman" w:cs="Times New Roman"/>
          <w:i/>
          <w:iCs/>
          <w:sz w:val="24"/>
          <w:szCs w:val="24"/>
        </w:rPr>
        <w:t xml:space="preserve"> </w:t>
      </w:r>
      <w:r w:rsidR="00196511" w:rsidRPr="00C269FD">
        <w:rPr>
          <w:rFonts w:ascii="Times New Roman" w:hAnsi="Times New Roman" w:cs="Times New Roman"/>
          <w:sz w:val="24"/>
          <w:szCs w:val="24"/>
        </w:rPr>
        <w:t xml:space="preserve">(baicalin in roots), </w:t>
      </w:r>
      <w:r w:rsidR="00196511" w:rsidRPr="00C269FD">
        <w:rPr>
          <w:rFonts w:ascii="Times New Roman" w:hAnsi="Times New Roman" w:cs="Times New Roman"/>
          <w:i/>
          <w:iCs/>
          <w:sz w:val="24"/>
          <w:szCs w:val="24"/>
        </w:rPr>
        <w:t xml:space="preserve">S. </w:t>
      </w:r>
      <w:proofErr w:type="spellStart"/>
      <w:r w:rsidR="00196511" w:rsidRPr="00C269FD">
        <w:rPr>
          <w:rFonts w:ascii="Times New Roman" w:hAnsi="Times New Roman" w:cs="Times New Roman"/>
          <w:i/>
          <w:iCs/>
          <w:sz w:val="24"/>
          <w:szCs w:val="24"/>
        </w:rPr>
        <w:t>depenedens</w:t>
      </w:r>
      <w:proofErr w:type="spellEnd"/>
      <w:r w:rsidR="00196511" w:rsidRPr="00C269FD">
        <w:rPr>
          <w:rFonts w:ascii="Times New Roman" w:hAnsi="Times New Roman" w:cs="Times New Roman"/>
          <w:i/>
          <w:iCs/>
          <w:sz w:val="24"/>
          <w:szCs w:val="24"/>
        </w:rPr>
        <w:t xml:space="preserve"> </w:t>
      </w:r>
      <w:r w:rsidR="00196511" w:rsidRPr="00C269FD">
        <w:rPr>
          <w:rFonts w:ascii="Times New Roman" w:hAnsi="Times New Roman" w:cs="Times New Roman"/>
          <w:sz w:val="24"/>
          <w:szCs w:val="24"/>
        </w:rPr>
        <w:t xml:space="preserve">(wogonin + wogonoside in aerial parts), and </w:t>
      </w:r>
      <w:r w:rsidR="00196511" w:rsidRPr="00C269FD">
        <w:rPr>
          <w:rFonts w:ascii="Times New Roman" w:hAnsi="Times New Roman" w:cs="Times New Roman"/>
          <w:i/>
          <w:iCs/>
          <w:sz w:val="24"/>
          <w:szCs w:val="24"/>
        </w:rPr>
        <w:t xml:space="preserve">S. </w:t>
      </w:r>
      <w:proofErr w:type="spellStart"/>
      <w:r w:rsidR="0054546C">
        <w:rPr>
          <w:rFonts w:ascii="Times New Roman" w:hAnsi="Times New Roman" w:cs="Times New Roman"/>
          <w:i/>
          <w:iCs/>
          <w:sz w:val="24"/>
          <w:szCs w:val="24"/>
        </w:rPr>
        <w:t>suffrutescens</w:t>
      </w:r>
      <w:proofErr w:type="spellEnd"/>
      <w:r w:rsidR="00196511" w:rsidRPr="00C269FD">
        <w:rPr>
          <w:rFonts w:ascii="Times New Roman" w:hAnsi="Times New Roman" w:cs="Times New Roman"/>
          <w:i/>
          <w:iCs/>
          <w:sz w:val="24"/>
          <w:szCs w:val="24"/>
        </w:rPr>
        <w:t xml:space="preserve"> </w:t>
      </w:r>
      <w:r w:rsidR="00196511" w:rsidRPr="00C269FD">
        <w:rPr>
          <w:rFonts w:ascii="Times New Roman" w:hAnsi="Times New Roman" w:cs="Times New Roman"/>
          <w:sz w:val="24"/>
          <w:szCs w:val="24"/>
        </w:rPr>
        <w:t>(</w:t>
      </w:r>
      <w:r w:rsidR="0054546C">
        <w:rPr>
          <w:rFonts w:ascii="Times New Roman" w:hAnsi="Times New Roman" w:cs="Times New Roman"/>
          <w:sz w:val="24"/>
          <w:szCs w:val="24"/>
        </w:rPr>
        <w:t>baicalein and baicalin in all 3 organs</w:t>
      </w:r>
      <w:r w:rsidR="00196511" w:rsidRPr="00C269FD">
        <w:rPr>
          <w:rFonts w:ascii="Times New Roman" w:hAnsi="Times New Roman" w:cs="Times New Roman"/>
          <w:sz w:val="24"/>
          <w:szCs w:val="24"/>
        </w:rPr>
        <w:t>).</w:t>
      </w:r>
      <w:r w:rsidR="001E6C09" w:rsidRPr="00C269FD">
        <w:rPr>
          <w:rFonts w:ascii="Times New Roman" w:hAnsi="Times New Roman" w:cs="Times New Roman"/>
          <w:sz w:val="24"/>
          <w:szCs w:val="24"/>
        </w:rPr>
        <w:br w:type="page"/>
      </w:r>
    </w:p>
    <w:p w14:paraId="2E8EDC73" w14:textId="54BAC37C"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lastRenderedPageBreak/>
        <w:t>Acknowledgments</w:t>
      </w:r>
    </w:p>
    <w:p w14:paraId="1BEA5207" w14:textId="3C03B0EA"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Author contributions</w:t>
      </w:r>
    </w:p>
    <w:p w14:paraId="74A6CCC2" w14:textId="3761728E" w:rsidR="001E6C09"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Data availability statement</w:t>
      </w:r>
    </w:p>
    <w:p w14:paraId="3074728D" w14:textId="031B4378" w:rsidR="00D52315" w:rsidRPr="00C269FD" w:rsidRDefault="00D52315" w:rsidP="00622F65">
      <w:pPr>
        <w:spacing w:after="0" w:line="480" w:lineRule="auto"/>
        <w:rPr>
          <w:rFonts w:ascii="Times New Roman" w:hAnsi="Times New Roman" w:cs="Times New Roman"/>
          <w:color w:val="FF0000"/>
          <w:sz w:val="24"/>
          <w:szCs w:val="24"/>
        </w:rPr>
      </w:pPr>
      <w:proofErr w:type="spellStart"/>
      <w:r w:rsidRPr="00C269FD">
        <w:rPr>
          <w:rFonts w:ascii="Times New Roman" w:hAnsi="Times New Roman" w:cs="Times New Roman"/>
          <w:color w:val="FF0000"/>
          <w:sz w:val="24"/>
          <w:szCs w:val="24"/>
        </w:rPr>
        <w:t>Github</w:t>
      </w:r>
      <w:proofErr w:type="spellEnd"/>
      <w:r w:rsidRPr="00C269FD">
        <w:rPr>
          <w:rFonts w:ascii="Times New Roman" w:hAnsi="Times New Roman" w:cs="Times New Roman"/>
          <w:color w:val="FF0000"/>
          <w:sz w:val="24"/>
          <w:szCs w:val="24"/>
        </w:rPr>
        <w:t>?  - need to clean up</w:t>
      </w:r>
    </w:p>
    <w:p w14:paraId="47F8162E" w14:textId="12E9904A" w:rsidR="00D52315" w:rsidRPr="00C269FD" w:rsidRDefault="00D52315" w:rsidP="00622F65">
      <w:pPr>
        <w:spacing w:after="0" w:line="480" w:lineRule="auto"/>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Chloroplast genome </w:t>
      </w:r>
      <w:r w:rsidR="00042169" w:rsidRPr="00C269FD">
        <w:rPr>
          <w:rFonts w:ascii="Times New Roman" w:hAnsi="Times New Roman" w:cs="Times New Roman"/>
          <w:color w:val="FF0000"/>
          <w:sz w:val="24"/>
          <w:szCs w:val="24"/>
        </w:rPr>
        <w:t>sequences</w:t>
      </w:r>
      <w:r w:rsidRPr="00C269FD">
        <w:rPr>
          <w:rFonts w:ascii="Times New Roman" w:hAnsi="Times New Roman" w:cs="Times New Roman"/>
          <w:color w:val="FF0000"/>
          <w:sz w:val="24"/>
          <w:szCs w:val="24"/>
        </w:rPr>
        <w:t>?</w:t>
      </w:r>
    </w:p>
    <w:p w14:paraId="4BA1D5D5" w14:textId="77777777" w:rsidR="00D52315" w:rsidRPr="00C269FD" w:rsidRDefault="00D52315" w:rsidP="00622F65">
      <w:pPr>
        <w:spacing w:after="0" w:line="480" w:lineRule="auto"/>
        <w:rPr>
          <w:rFonts w:ascii="Times New Roman" w:hAnsi="Times New Roman" w:cs="Times New Roman"/>
          <w:color w:val="FF0000"/>
          <w:sz w:val="24"/>
          <w:szCs w:val="24"/>
        </w:rPr>
      </w:pPr>
    </w:p>
    <w:p w14:paraId="2D55FBDD" w14:textId="60C865E9" w:rsidR="00BB5FFA" w:rsidRPr="00C269FD" w:rsidRDefault="001E6C09" w:rsidP="00622F65">
      <w:pPr>
        <w:spacing w:after="0" w:line="480" w:lineRule="auto"/>
        <w:rPr>
          <w:rFonts w:ascii="Times New Roman" w:hAnsi="Times New Roman" w:cs="Times New Roman"/>
          <w:b/>
          <w:bCs/>
          <w:sz w:val="24"/>
          <w:szCs w:val="24"/>
        </w:rPr>
      </w:pPr>
      <w:r w:rsidRPr="00C269FD">
        <w:rPr>
          <w:rFonts w:ascii="Times New Roman" w:hAnsi="Times New Roman" w:cs="Times New Roman"/>
          <w:b/>
          <w:bCs/>
          <w:sz w:val="24"/>
          <w:szCs w:val="24"/>
        </w:rPr>
        <w:t xml:space="preserve">Literature </w:t>
      </w:r>
      <w:r w:rsidR="00B91FA9" w:rsidRPr="00C269FD">
        <w:rPr>
          <w:rFonts w:ascii="Times New Roman" w:hAnsi="Times New Roman" w:cs="Times New Roman"/>
          <w:b/>
          <w:bCs/>
          <w:sz w:val="24"/>
          <w:szCs w:val="24"/>
        </w:rPr>
        <w:t>C</w:t>
      </w:r>
      <w:r w:rsidRPr="00C269FD">
        <w:rPr>
          <w:rFonts w:ascii="Times New Roman" w:hAnsi="Times New Roman" w:cs="Times New Roman"/>
          <w:b/>
          <w:bCs/>
          <w:sz w:val="24"/>
          <w:szCs w:val="24"/>
        </w:rPr>
        <w:t>ited</w:t>
      </w:r>
    </w:p>
    <w:p w14:paraId="7DF1B115" w14:textId="77777777" w:rsidR="008461BF" w:rsidRPr="00C269FD" w:rsidRDefault="002D045E" w:rsidP="008461BF">
      <w:pPr>
        <w:pStyle w:val="Bibliography"/>
        <w:rPr>
          <w:rFonts w:ascii="Times New Roman" w:hAnsi="Times New Roman" w:cs="Times New Roman"/>
          <w:sz w:val="24"/>
        </w:rPr>
      </w:pPr>
      <w:r w:rsidRPr="00C269FD">
        <w:rPr>
          <w:rFonts w:ascii="Times New Roman" w:hAnsi="Times New Roman" w:cs="Times New Roman"/>
        </w:rPr>
        <w:fldChar w:fldCharType="begin"/>
      </w:r>
      <w:r w:rsidRPr="00C269FD">
        <w:rPr>
          <w:rFonts w:ascii="Times New Roman" w:hAnsi="Times New Roman" w:cs="Times New Roman"/>
        </w:rPr>
        <w:instrText xml:space="preserve"> ADDIN ZOTERO_BIBL {"uncited":[],"omitted":[],"custom":[]} CSL_BIBLIOGRAPHY </w:instrText>
      </w:r>
      <w:r w:rsidRPr="00C269FD">
        <w:rPr>
          <w:rFonts w:ascii="Times New Roman" w:hAnsi="Times New Roman" w:cs="Times New Roman"/>
        </w:rPr>
        <w:fldChar w:fldCharType="separate"/>
      </w:r>
      <w:r w:rsidR="008461BF" w:rsidRPr="00C269FD">
        <w:rPr>
          <w:rFonts w:ascii="Times New Roman" w:hAnsi="Times New Roman" w:cs="Times New Roman"/>
          <w:sz w:val="24"/>
        </w:rPr>
        <w:t xml:space="preserve">Awad, R., Arnason, J. T., Trudeau, V., Bergeron, C., Budzinski, J. W., Foster, B. C., &amp; Merali, Z. (2003). Phytochemical and biological analysis of Skullcap (Scutellaria lateriflora L.): A medicinal plant with anxiolytic properties. </w:t>
      </w:r>
      <w:r w:rsidR="008461BF" w:rsidRPr="00C269FD">
        <w:rPr>
          <w:rFonts w:ascii="Times New Roman" w:hAnsi="Times New Roman" w:cs="Times New Roman"/>
          <w:i/>
          <w:iCs/>
          <w:sz w:val="24"/>
        </w:rPr>
        <w:t>Phytomedicine</w:t>
      </w:r>
      <w:r w:rsidR="008461BF" w:rsidRPr="00C269FD">
        <w:rPr>
          <w:rFonts w:ascii="Times New Roman" w:hAnsi="Times New Roman" w:cs="Times New Roman"/>
          <w:sz w:val="24"/>
        </w:rPr>
        <w:t xml:space="preserve">, </w:t>
      </w:r>
      <w:r w:rsidR="008461BF" w:rsidRPr="00C269FD">
        <w:rPr>
          <w:rFonts w:ascii="Times New Roman" w:hAnsi="Times New Roman" w:cs="Times New Roman"/>
          <w:i/>
          <w:iCs/>
          <w:sz w:val="24"/>
        </w:rPr>
        <w:t>10</w:t>
      </w:r>
      <w:r w:rsidR="008461BF" w:rsidRPr="00C269FD">
        <w:rPr>
          <w:rFonts w:ascii="Times New Roman" w:hAnsi="Times New Roman" w:cs="Times New Roman"/>
          <w:sz w:val="24"/>
        </w:rPr>
        <w:t>(8), 640–649. https://doi.org/10.1078/0944-7113-00374</w:t>
      </w:r>
    </w:p>
    <w:p w14:paraId="3C237B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B., Saxena, P. K., &amp; Murch, S. J. (2007). Medicinal biotechnology in the genus scutellaria. </w:t>
      </w:r>
      <w:r w:rsidRPr="00C269FD">
        <w:rPr>
          <w:rFonts w:ascii="Times New Roman" w:hAnsi="Times New Roman" w:cs="Times New Roman"/>
          <w:i/>
          <w:iCs/>
          <w:sz w:val="24"/>
        </w:rPr>
        <w:t>In Vitro Cellular &amp; Developmental Biology - Plant</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(4), 318–327. https://doi.org/10.1007/s11627-007-9055-4</w:t>
      </w:r>
    </w:p>
    <w:p w14:paraId="383278F4"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C269FD">
        <w:rPr>
          <w:rFonts w:ascii="Times New Roman" w:hAnsi="Times New Roman" w:cs="Times New Roman"/>
          <w:i/>
          <w:iCs/>
          <w:sz w:val="24"/>
        </w:rPr>
        <w:t>Planta Medica</w:t>
      </w:r>
      <w:r w:rsidRPr="00C269FD">
        <w:rPr>
          <w:rFonts w:ascii="Times New Roman" w:hAnsi="Times New Roman" w:cs="Times New Roman"/>
          <w:sz w:val="24"/>
        </w:rPr>
        <w:t xml:space="preserve">, </w:t>
      </w:r>
      <w:r w:rsidRPr="00C269FD">
        <w:rPr>
          <w:rFonts w:ascii="Times New Roman" w:hAnsi="Times New Roman" w:cs="Times New Roman"/>
          <w:i/>
          <w:iCs/>
          <w:sz w:val="24"/>
        </w:rPr>
        <w:t>74</w:t>
      </w:r>
      <w:r w:rsidRPr="00C269FD">
        <w:rPr>
          <w:rFonts w:ascii="Times New Roman" w:hAnsi="Times New Roman" w:cs="Times New Roman"/>
          <w:sz w:val="24"/>
        </w:rPr>
        <w:t>(4), 474–481. https://doi.org/10.1055/s-2008-1034358</w:t>
      </w:r>
    </w:p>
    <w:p w14:paraId="03570D3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Doležel, J., Greilhuber, J., &amp; Suda, J. (2007). Estimation of nuclear DNA content in plants using flow cytometry. </w:t>
      </w:r>
      <w:r w:rsidRPr="00C269FD">
        <w:rPr>
          <w:rFonts w:ascii="Times New Roman" w:hAnsi="Times New Roman" w:cs="Times New Roman"/>
          <w:i/>
          <w:iCs/>
          <w:sz w:val="24"/>
        </w:rPr>
        <w:t>Nature Protocols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(9), 2233–2244. https://doi.org/10.1038/nprot.2007.310</w:t>
      </w:r>
    </w:p>
    <w:p w14:paraId="3DA207DD"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Karimov, A. M., &amp; Botirov, E. Kh. (2017). Structural Diversity and State of Knowledge of Flavonoids of the Scutellaria L. Genus. </w:t>
      </w:r>
      <w:r w:rsidRPr="00C269FD">
        <w:rPr>
          <w:rFonts w:ascii="Times New Roman" w:hAnsi="Times New Roman" w:cs="Times New Roman"/>
          <w:i/>
          <w:iCs/>
          <w:sz w:val="24"/>
        </w:rPr>
        <w:t>Russian Journal of Bioorganic Chemistry</w:t>
      </w:r>
      <w:r w:rsidRPr="00C269FD">
        <w:rPr>
          <w:rFonts w:ascii="Times New Roman" w:hAnsi="Times New Roman" w:cs="Times New Roman"/>
          <w:sz w:val="24"/>
        </w:rPr>
        <w:t xml:space="preserve">, </w:t>
      </w:r>
      <w:r w:rsidRPr="00C269FD">
        <w:rPr>
          <w:rFonts w:ascii="Times New Roman" w:hAnsi="Times New Roman" w:cs="Times New Roman"/>
          <w:i/>
          <w:iCs/>
          <w:sz w:val="24"/>
        </w:rPr>
        <w:t>43</w:t>
      </w:r>
      <w:r w:rsidRPr="00C269FD">
        <w:rPr>
          <w:rFonts w:ascii="Times New Roman" w:hAnsi="Times New Roman" w:cs="Times New Roman"/>
          <w:sz w:val="24"/>
        </w:rPr>
        <w:t>(7), 691–711. https://doi.org/10.1134/S1068162017070068</w:t>
      </w:r>
    </w:p>
    <w:p w14:paraId="0C1474D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Kato, M. J., Yoshida, M., &amp; Gottlieb, O. R. (1992). Flavones and lignans in flowers, fruits and seedlings of Virola venosa. </w:t>
      </w:r>
      <w:r w:rsidRPr="00C269FD">
        <w:rPr>
          <w:rFonts w:ascii="Times New Roman" w:hAnsi="Times New Roman" w:cs="Times New Roman"/>
          <w:i/>
          <w:iCs/>
          <w:sz w:val="24"/>
        </w:rPr>
        <w:t>Phytochemistry</w:t>
      </w:r>
      <w:r w:rsidRPr="00C269FD">
        <w:rPr>
          <w:rFonts w:ascii="Times New Roman" w:hAnsi="Times New Roman" w:cs="Times New Roman"/>
          <w:sz w:val="24"/>
        </w:rPr>
        <w:t xml:space="preserve">, </w:t>
      </w:r>
      <w:r w:rsidRPr="00C269FD">
        <w:rPr>
          <w:rFonts w:ascii="Times New Roman" w:hAnsi="Times New Roman" w:cs="Times New Roman"/>
          <w:i/>
          <w:iCs/>
          <w:sz w:val="24"/>
        </w:rPr>
        <w:t>31</w:t>
      </w:r>
      <w:r w:rsidRPr="00C269FD">
        <w:rPr>
          <w:rFonts w:ascii="Times New Roman" w:hAnsi="Times New Roman" w:cs="Times New Roman"/>
          <w:sz w:val="24"/>
        </w:rPr>
        <w:t>(1), 283–287. https://doi.org/10.1016/0031-9422(91)83055-P</w:t>
      </w:r>
    </w:p>
    <w:p w14:paraId="07D22D0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Lee, Y., &amp; Kim, S. (2017). Genome size of 15 Lamiaceae taxa in Korea. </w:t>
      </w:r>
      <w:r w:rsidRPr="00C269FD">
        <w:rPr>
          <w:rFonts w:ascii="Times New Roman" w:hAnsi="Times New Roman" w:cs="Times New Roman"/>
          <w:i/>
          <w:iCs/>
          <w:sz w:val="24"/>
        </w:rPr>
        <w:t>Korean Journal of Plant Taxonomy</w:t>
      </w:r>
      <w:r w:rsidRPr="00C269FD">
        <w:rPr>
          <w:rFonts w:ascii="Times New Roman" w:hAnsi="Times New Roman" w:cs="Times New Roman"/>
          <w:sz w:val="24"/>
        </w:rPr>
        <w:t xml:space="preserve">, </w:t>
      </w:r>
      <w:r w:rsidRPr="00C269FD">
        <w:rPr>
          <w:rFonts w:ascii="Times New Roman" w:hAnsi="Times New Roman" w:cs="Times New Roman"/>
          <w:i/>
          <w:iCs/>
          <w:sz w:val="24"/>
        </w:rPr>
        <w:t>47</w:t>
      </w:r>
      <w:r w:rsidRPr="00C269FD">
        <w:rPr>
          <w:rFonts w:ascii="Times New Roman" w:hAnsi="Times New Roman" w:cs="Times New Roman"/>
          <w:sz w:val="24"/>
        </w:rPr>
        <w:t>(2), 161–169. https://doi.org/10.11110/kjpt.2017.47.2.161</w:t>
      </w:r>
    </w:p>
    <w:p w14:paraId="25151FE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Lin, T.-Y., Lu, C.-W., Wang, C.-C., Lu, J.-F., &amp; Wang, S.-J. (2012). Hispidulin inhibits the release of glutamate in rat cerebrocortical nerve terminals. </w:t>
      </w:r>
      <w:r w:rsidRPr="00C269FD">
        <w:rPr>
          <w:rFonts w:ascii="Times New Roman" w:hAnsi="Times New Roman" w:cs="Times New Roman"/>
          <w:i/>
          <w:iCs/>
          <w:sz w:val="24"/>
        </w:rPr>
        <w:t>Toxicology and Applied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263</w:t>
      </w:r>
      <w:r w:rsidRPr="00C269FD">
        <w:rPr>
          <w:rFonts w:ascii="Times New Roman" w:hAnsi="Times New Roman" w:cs="Times New Roman"/>
          <w:sz w:val="24"/>
        </w:rPr>
        <w:t>(2), 233–243. https://doi.org/10.1016/j.taap.2012.06.015</w:t>
      </w:r>
    </w:p>
    <w:p w14:paraId="3674F47F"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Rao, V. M., Damu, G. L. V., Sudhakar, D., &amp; Rao, C. V. (2009). Two New Bio-active Flavones from Grangea maderaspatana (Artemisia maderaspatana). </w:t>
      </w:r>
      <w:r w:rsidRPr="00C269FD">
        <w:rPr>
          <w:rFonts w:ascii="Times New Roman" w:hAnsi="Times New Roman" w:cs="Times New Roman"/>
          <w:i/>
          <w:iCs/>
          <w:sz w:val="24"/>
        </w:rPr>
        <w:t>Asian J. Chem.</w:t>
      </w:r>
      <w:r w:rsidRPr="00C269FD">
        <w:rPr>
          <w:rFonts w:ascii="Times New Roman" w:hAnsi="Times New Roman" w:cs="Times New Roman"/>
          <w:sz w:val="24"/>
        </w:rPr>
        <w:t xml:space="preserve">, </w:t>
      </w:r>
      <w:r w:rsidRPr="00C269FD">
        <w:rPr>
          <w:rFonts w:ascii="Times New Roman" w:hAnsi="Times New Roman" w:cs="Times New Roman"/>
          <w:i/>
          <w:iCs/>
          <w:sz w:val="24"/>
        </w:rPr>
        <w:t>21</w:t>
      </w:r>
      <w:r w:rsidRPr="00C269FD">
        <w:rPr>
          <w:rFonts w:ascii="Times New Roman" w:hAnsi="Times New Roman" w:cs="Times New Roman"/>
          <w:sz w:val="24"/>
        </w:rPr>
        <w:t>(2), 7.</w:t>
      </w:r>
    </w:p>
    <w:p w14:paraId="3FD48C5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lastRenderedPageBreak/>
        <w:t xml:space="preserve">Rao, Y. K., Reddy, M. V. B., Rao, C. V., Gunasekar, D., Blond, A., Caux, C., &amp; Bodo, B. (2002). Two new 5-deoxyflavones from Albizia odoratissima. </w:t>
      </w:r>
      <w:r w:rsidRPr="00C269FD">
        <w:rPr>
          <w:rFonts w:ascii="Times New Roman" w:hAnsi="Times New Roman" w:cs="Times New Roman"/>
          <w:i/>
          <w:iCs/>
          <w:sz w:val="24"/>
        </w:rPr>
        <w:t>Chemical &amp; Pharmaceutical Bulletin</w:t>
      </w:r>
      <w:r w:rsidRPr="00C269FD">
        <w:rPr>
          <w:rFonts w:ascii="Times New Roman" w:hAnsi="Times New Roman" w:cs="Times New Roman"/>
          <w:sz w:val="24"/>
        </w:rPr>
        <w:t xml:space="preserve">, </w:t>
      </w:r>
      <w:r w:rsidRPr="00C269FD">
        <w:rPr>
          <w:rFonts w:ascii="Times New Roman" w:hAnsi="Times New Roman" w:cs="Times New Roman"/>
          <w:i/>
          <w:iCs/>
          <w:sz w:val="24"/>
        </w:rPr>
        <w:t>50</w:t>
      </w:r>
      <w:r w:rsidRPr="00C269FD">
        <w:rPr>
          <w:rFonts w:ascii="Times New Roman" w:hAnsi="Times New Roman" w:cs="Times New Roman"/>
          <w:sz w:val="24"/>
        </w:rPr>
        <w:t>(9), 1271–1272. https://doi.org/10.1248/cpb.50.1271</w:t>
      </w:r>
    </w:p>
    <w:p w14:paraId="5818EE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Salehi, B., Venditti, A., Sharifi-Rad, M., Kręgiel, D., Sharifi-Rad, J., Durazzo, A., Lucarini, M., Santini, A., Souto, E. B., Novellino, E., Antolak, H., Azzini, E., Setzer, W. N., &amp; Martins, N. (2019). The Therapeutic Potential of Apigenin. </w:t>
      </w:r>
      <w:r w:rsidRPr="00C269FD">
        <w:rPr>
          <w:rFonts w:ascii="Times New Roman" w:hAnsi="Times New Roman" w:cs="Times New Roman"/>
          <w:i/>
          <w:iCs/>
          <w:sz w:val="24"/>
        </w:rPr>
        <w:t>International Journal of Molecular Sciences</w:t>
      </w:r>
      <w:r w:rsidRPr="00C269FD">
        <w:rPr>
          <w:rFonts w:ascii="Times New Roman" w:hAnsi="Times New Roman" w:cs="Times New Roman"/>
          <w:sz w:val="24"/>
        </w:rPr>
        <w:t xml:space="preserve">, </w:t>
      </w:r>
      <w:r w:rsidRPr="00C269FD">
        <w:rPr>
          <w:rFonts w:ascii="Times New Roman" w:hAnsi="Times New Roman" w:cs="Times New Roman"/>
          <w:i/>
          <w:iCs/>
          <w:sz w:val="24"/>
        </w:rPr>
        <w:t>20</w:t>
      </w:r>
      <w:r w:rsidRPr="00C269FD">
        <w:rPr>
          <w:rFonts w:ascii="Times New Roman" w:hAnsi="Times New Roman" w:cs="Times New Roman"/>
          <w:sz w:val="24"/>
        </w:rPr>
        <w:t>(6). https://doi.org/10.3390/ijms20061305</w:t>
      </w:r>
    </w:p>
    <w:p w14:paraId="4F8278DE"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Shang, X., He, X., He, X., Li, M., Zhang, R., Fan, P., Zhang, Q., &amp; Jia, Z. (2010). The genus Scutellaria an ethnopharmacological and phytochemical review.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128</w:t>
      </w:r>
      <w:r w:rsidRPr="00C269FD">
        <w:rPr>
          <w:rFonts w:ascii="Times New Roman" w:hAnsi="Times New Roman" w:cs="Times New Roman"/>
          <w:sz w:val="24"/>
        </w:rPr>
        <w:t>(2), 279–313. https://doi.org/10.1016/j.jep.2010.01.006</w:t>
      </w:r>
    </w:p>
    <w:p w14:paraId="5B63CAB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C269FD">
        <w:rPr>
          <w:rFonts w:ascii="Times New Roman" w:hAnsi="Times New Roman" w:cs="Times New Roman"/>
          <w:i/>
          <w:iCs/>
          <w:sz w:val="24"/>
        </w:rPr>
        <w:t>Scientific Reports</w:t>
      </w:r>
      <w:r w:rsidRPr="00C269FD">
        <w:rPr>
          <w:rFonts w:ascii="Times New Roman" w:hAnsi="Times New Roman" w:cs="Times New Roman"/>
          <w:sz w:val="24"/>
        </w:rPr>
        <w:t xml:space="preserve">, </w:t>
      </w:r>
      <w:r w:rsidRPr="00C269FD">
        <w:rPr>
          <w:rFonts w:ascii="Times New Roman" w:hAnsi="Times New Roman" w:cs="Times New Roman"/>
          <w:i/>
          <w:iCs/>
          <w:sz w:val="24"/>
        </w:rPr>
        <w:t>8</w:t>
      </w:r>
      <w:r w:rsidRPr="00C269FD">
        <w:rPr>
          <w:rFonts w:ascii="Times New Roman" w:hAnsi="Times New Roman" w:cs="Times New Roman"/>
          <w:sz w:val="24"/>
        </w:rPr>
        <w:t>(1), 14477. https://doi.org/10.1038/s41598-018-32734-2</w:t>
      </w:r>
    </w:p>
    <w:p w14:paraId="1E64C82B"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Venkatarame Gowda Saralamma, V., Lee, H. J., Hong, G. E., Park, H. S., Yumnam, S., Raha, S., Lee, W. S., Kim, E. H., Sung, N. J., Lee, S. J., Heo, J. D., &amp; Kim, G. S. (2017). Korean Scutellaria baicalensis Georgi flavonoid extract induces mitochondrially mediated apoptosis in human gastric cancer AGS cells. </w:t>
      </w:r>
      <w:r w:rsidRPr="00C269FD">
        <w:rPr>
          <w:rFonts w:ascii="Times New Roman" w:hAnsi="Times New Roman" w:cs="Times New Roman"/>
          <w:i/>
          <w:iCs/>
          <w:sz w:val="24"/>
        </w:rPr>
        <w:t>Oncology Letters</w:t>
      </w:r>
      <w:r w:rsidRPr="00C269FD">
        <w:rPr>
          <w:rFonts w:ascii="Times New Roman" w:hAnsi="Times New Roman" w:cs="Times New Roman"/>
          <w:sz w:val="24"/>
        </w:rPr>
        <w:t xml:space="preserve">, </w:t>
      </w:r>
      <w:r w:rsidRPr="00C269FD">
        <w:rPr>
          <w:rFonts w:ascii="Times New Roman" w:hAnsi="Times New Roman" w:cs="Times New Roman"/>
          <w:i/>
          <w:iCs/>
          <w:sz w:val="24"/>
        </w:rPr>
        <w:t>14</w:t>
      </w:r>
      <w:r w:rsidRPr="00C269FD">
        <w:rPr>
          <w:rFonts w:ascii="Times New Roman" w:hAnsi="Times New Roman" w:cs="Times New Roman"/>
          <w:sz w:val="24"/>
        </w:rPr>
        <w:t>(1), 607–614. https://doi.org/10.3892/ol.2017.6184</w:t>
      </w:r>
    </w:p>
    <w:p w14:paraId="1B5FCC80"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L., Chen, W., Li, M., Zhang, F., Chen, K., &amp; Chen, W. (2020). A review of the ethnopharmacology, phytochemistry, pharmacology, and quality control of Scutellaria barbata D. Don.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254</w:t>
      </w:r>
      <w:r w:rsidRPr="00C269FD">
        <w:rPr>
          <w:rFonts w:ascii="Times New Roman" w:hAnsi="Times New Roman" w:cs="Times New Roman"/>
          <w:sz w:val="24"/>
        </w:rPr>
        <w:t>, 112260. https://doi.org/10.1016/j.jep.2019.112260</w:t>
      </w:r>
    </w:p>
    <w:p w14:paraId="45350ACA"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Wang, Q., Acharya, N., Liu, Z., Zhou, X., Cromie, M., Zhu, J., &amp; Gao, W. (2018). Enhanced anticancer effects of Scutellaria barbata D. Don in combination with traditional Chinese medicine components on non-small cell lung cancer cells. </w:t>
      </w:r>
      <w:r w:rsidRPr="00C269FD">
        <w:rPr>
          <w:rFonts w:ascii="Times New Roman" w:hAnsi="Times New Roman" w:cs="Times New Roman"/>
          <w:i/>
          <w:iCs/>
          <w:sz w:val="24"/>
        </w:rPr>
        <w:t>Journal of Ethnopharmacology</w:t>
      </w:r>
      <w:r w:rsidRPr="00C269FD">
        <w:rPr>
          <w:rFonts w:ascii="Times New Roman" w:hAnsi="Times New Roman" w:cs="Times New Roman"/>
          <w:sz w:val="24"/>
        </w:rPr>
        <w:t xml:space="preserve">, </w:t>
      </w:r>
      <w:r w:rsidRPr="00C269FD">
        <w:rPr>
          <w:rFonts w:ascii="Times New Roman" w:hAnsi="Times New Roman" w:cs="Times New Roman"/>
          <w:i/>
          <w:iCs/>
          <w:sz w:val="24"/>
        </w:rPr>
        <w:t>217</w:t>
      </w:r>
      <w:r w:rsidRPr="00C269FD">
        <w:rPr>
          <w:rFonts w:ascii="Times New Roman" w:hAnsi="Times New Roman" w:cs="Times New Roman"/>
          <w:sz w:val="24"/>
        </w:rPr>
        <w:t>, 140–151. https://doi.org/10.1016/j.jep.2018.02.020</w:t>
      </w:r>
    </w:p>
    <w:p w14:paraId="1EEBBB61"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Yang, L., Yang, C., Li, C., Zhao, Q., Liu, L., Fang, X., &amp; Chen, X.-Y. (2016). Recent advances in biosynthesis of bioactive compounds in traditional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 3–17. https://doi.org/10.1007/s11434-015-0929-2</w:t>
      </w:r>
    </w:p>
    <w:p w14:paraId="5480437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Zhang, Z., Lian, X., Li, S., &amp; Stringer, J. L. (2009). Characterization of chemical ingredients and anticonvulsant activity of American skullcap (Scutellaria lateriflora). </w:t>
      </w:r>
      <w:r w:rsidRPr="00C269FD">
        <w:rPr>
          <w:rFonts w:ascii="Times New Roman" w:hAnsi="Times New Roman" w:cs="Times New Roman"/>
          <w:i/>
          <w:iCs/>
          <w:sz w:val="24"/>
        </w:rPr>
        <w:t>Phytomedicine</w:t>
      </w:r>
      <w:r w:rsidRPr="00C269FD">
        <w:rPr>
          <w:rFonts w:ascii="Times New Roman" w:hAnsi="Times New Roman" w:cs="Times New Roman"/>
          <w:sz w:val="24"/>
        </w:rPr>
        <w:t xml:space="preserve">, </w:t>
      </w:r>
      <w:r w:rsidRPr="00C269FD">
        <w:rPr>
          <w:rFonts w:ascii="Times New Roman" w:hAnsi="Times New Roman" w:cs="Times New Roman"/>
          <w:i/>
          <w:iCs/>
          <w:sz w:val="24"/>
        </w:rPr>
        <w:t>16</w:t>
      </w:r>
      <w:r w:rsidRPr="00C269FD">
        <w:rPr>
          <w:rFonts w:ascii="Times New Roman" w:hAnsi="Times New Roman" w:cs="Times New Roman"/>
          <w:sz w:val="24"/>
        </w:rPr>
        <w:t>(5), 485–493. https://doi.org/10.1016/j.phymed.2008.07.011</w:t>
      </w:r>
    </w:p>
    <w:p w14:paraId="57A91428"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Chen, X.-Y., &amp; Martin, C. (2016). Scutellaria baicalensis, the golden herb from the garden of Chinese medicinal plants. </w:t>
      </w:r>
      <w:r w:rsidRPr="00C269FD">
        <w:rPr>
          <w:rFonts w:ascii="Times New Roman" w:hAnsi="Times New Roman" w:cs="Times New Roman"/>
          <w:i/>
          <w:iCs/>
          <w:sz w:val="24"/>
        </w:rPr>
        <w:t>Science Bulletin</w:t>
      </w:r>
      <w:r w:rsidRPr="00C269FD">
        <w:rPr>
          <w:rFonts w:ascii="Times New Roman" w:hAnsi="Times New Roman" w:cs="Times New Roman"/>
          <w:sz w:val="24"/>
        </w:rPr>
        <w:t xml:space="preserve">, </w:t>
      </w:r>
      <w:r w:rsidRPr="00C269FD">
        <w:rPr>
          <w:rFonts w:ascii="Times New Roman" w:hAnsi="Times New Roman" w:cs="Times New Roman"/>
          <w:i/>
          <w:iCs/>
          <w:sz w:val="24"/>
        </w:rPr>
        <w:t>61</w:t>
      </w:r>
      <w:r w:rsidRPr="00C269FD">
        <w:rPr>
          <w:rFonts w:ascii="Times New Roman" w:hAnsi="Times New Roman" w:cs="Times New Roman"/>
          <w:sz w:val="24"/>
        </w:rPr>
        <w:t>(18), 1391–1398. https://doi.org/10.1007/s11434-016-1136-5</w:t>
      </w:r>
    </w:p>
    <w:p w14:paraId="0C7719E7"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w:t>
      </w:r>
      <w:r w:rsidRPr="00C269FD">
        <w:rPr>
          <w:rFonts w:ascii="Times New Roman" w:hAnsi="Times New Roman" w:cs="Times New Roman"/>
          <w:sz w:val="24"/>
        </w:rPr>
        <w:lastRenderedPageBreak/>
        <w:t xml:space="preserve">Insights into the Evolution of Wogonin Biosynthesis. </w:t>
      </w:r>
      <w:r w:rsidRPr="00C269FD">
        <w:rPr>
          <w:rFonts w:ascii="Times New Roman" w:hAnsi="Times New Roman" w:cs="Times New Roman"/>
          <w:i/>
          <w:iCs/>
          <w:sz w:val="24"/>
        </w:rPr>
        <w:t>Molecular Plant</w:t>
      </w:r>
      <w:r w:rsidRPr="00C269FD">
        <w:rPr>
          <w:rFonts w:ascii="Times New Roman" w:hAnsi="Times New Roman" w:cs="Times New Roman"/>
          <w:sz w:val="24"/>
        </w:rPr>
        <w:t xml:space="preserve">, </w:t>
      </w:r>
      <w:r w:rsidRPr="00C269FD">
        <w:rPr>
          <w:rFonts w:ascii="Times New Roman" w:hAnsi="Times New Roman" w:cs="Times New Roman"/>
          <w:i/>
          <w:iCs/>
          <w:sz w:val="24"/>
        </w:rPr>
        <w:t>12</w:t>
      </w:r>
      <w:r w:rsidRPr="00C269FD">
        <w:rPr>
          <w:rFonts w:ascii="Times New Roman" w:hAnsi="Times New Roman" w:cs="Times New Roman"/>
          <w:sz w:val="24"/>
        </w:rPr>
        <w:t>(7), 935–950. https://doi.org/10.1016/j.molp.2019.04.002</w:t>
      </w:r>
    </w:p>
    <w:p w14:paraId="50295E73"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C269FD">
        <w:rPr>
          <w:rFonts w:ascii="Times New Roman" w:hAnsi="Times New Roman" w:cs="Times New Roman"/>
          <w:i/>
          <w:iCs/>
          <w:sz w:val="24"/>
        </w:rPr>
        <w:t>Science Advances</w:t>
      </w:r>
      <w:r w:rsidRPr="00C269FD">
        <w:rPr>
          <w:rFonts w:ascii="Times New Roman" w:hAnsi="Times New Roman" w:cs="Times New Roman"/>
          <w:sz w:val="24"/>
        </w:rPr>
        <w:t xml:space="preserve">, </w:t>
      </w:r>
      <w:r w:rsidRPr="00C269FD">
        <w:rPr>
          <w:rFonts w:ascii="Times New Roman" w:hAnsi="Times New Roman" w:cs="Times New Roman"/>
          <w:i/>
          <w:iCs/>
          <w:sz w:val="24"/>
        </w:rPr>
        <w:t>2</w:t>
      </w:r>
      <w:r w:rsidRPr="00C269FD">
        <w:rPr>
          <w:rFonts w:ascii="Times New Roman" w:hAnsi="Times New Roman" w:cs="Times New Roman"/>
          <w:sz w:val="24"/>
        </w:rPr>
        <w:t>(4), e1501780. https://doi.org/10.1126/sciadv.1501780</w:t>
      </w:r>
    </w:p>
    <w:p w14:paraId="5E195012"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C269FD">
        <w:rPr>
          <w:rFonts w:ascii="Times New Roman" w:hAnsi="Times New Roman" w:cs="Times New Roman"/>
          <w:i/>
          <w:iCs/>
          <w:sz w:val="24"/>
        </w:rPr>
        <w:t>Journal of Pharmacy and Pharmacology</w:t>
      </w:r>
      <w:r w:rsidRPr="00C269FD">
        <w:rPr>
          <w:rFonts w:ascii="Times New Roman" w:hAnsi="Times New Roman" w:cs="Times New Roman"/>
          <w:sz w:val="24"/>
        </w:rPr>
        <w:t xml:space="preserve">, </w:t>
      </w:r>
      <w:r w:rsidRPr="00C269FD">
        <w:rPr>
          <w:rFonts w:ascii="Times New Roman" w:hAnsi="Times New Roman" w:cs="Times New Roman"/>
          <w:i/>
          <w:iCs/>
          <w:sz w:val="24"/>
        </w:rPr>
        <w:t>71</w:t>
      </w:r>
      <w:r w:rsidRPr="00C269FD">
        <w:rPr>
          <w:rFonts w:ascii="Times New Roman" w:hAnsi="Times New Roman" w:cs="Times New Roman"/>
          <w:sz w:val="24"/>
        </w:rPr>
        <w:t>(9), 1353–1369. https://doi.org/10.1111/jphp.13129</w:t>
      </w:r>
    </w:p>
    <w:p w14:paraId="0C21AAC5" w14:textId="77777777" w:rsidR="008461BF" w:rsidRPr="00C269FD" w:rsidRDefault="008461BF" w:rsidP="008461BF">
      <w:pPr>
        <w:pStyle w:val="Bibliography"/>
        <w:rPr>
          <w:rFonts w:ascii="Times New Roman" w:hAnsi="Times New Roman" w:cs="Times New Roman"/>
          <w:sz w:val="24"/>
        </w:rPr>
      </w:pPr>
      <w:r w:rsidRPr="00C269FD">
        <w:rPr>
          <w:rFonts w:ascii="Times New Roman" w:hAnsi="Times New Roman" w:cs="Times New Roman"/>
          <w:sz w:val="24"/>
        </w:rPr>
        <w:t xml:space="preserve">Zhu, D., Wang, S., Lawless, J., He, J., &amp; Zheng, Z. (2016). Dose Dependent Dual Effect of Baicalin and Herb Huang Qin Extract on Angiogenesis. </w:t>
      </w:r>
      <w:r w:rsidRPr="00C269FD">
        <w:rPr>
          <w:rFonts w:ascii="Times New Roman" w:hAnsi="Times New Roman" w:cs="Times New Roman"/>
          <w:i/>
          <w:iCs/>
          <w:sz w:val="24"/>
        </w:rPr>
        <w:t>PLOS ONE</w:t>
      </w:r>
      <w:r w:rsidRPr="00C269FD">
        <w:rPr>
          <w:rFonts w:ascii="Times New Roman" w:hAnsi="Times New Roman" w:cs="Times New Roman"/>
          <w:sz w:val="24"/>
        </w:rPr>
        <w:t xml:space="preserve">, </w:t>
      </w:r>
      <w:r w:rsidRPr="00C269FD">
        <w:rPr>
          <w:rFonts w:ascii="Times New Roman" w:hAnsi="Times New Roman" w:cs="Times New Roman"/>
          <w:i/>
          <w:iCs/>
          <w:sz w:val="24"/>
        </w:rPr>
        <w:t>11</w:t>
      </w:r>
      <w:r w:rsidRPr="00C269FD">
        <w:rPr>
          <w:rFonts w:ascii="Times New Roman" w:hAnsi="Times New Roman" w:cs="Times New Roman"/>
          <w:sz w:val="24"/>
        </w:rPr>
        <w:t>(11), e0167125. https://doi.org/10.1371/journal.pone.0167125</w:t>
      </w:r>
    </w:p>
    <w:p w14:paraId="4AB733C3" w14:textId="3E30386E" w:rsidR="00BB5FFA" w:rsidRPr="00C269FD" w:rsidRDefault="002D045E"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sz w:val="24"/>
          <w:szCs w:val="24"/>
        </w:rPr>
        <w:fldChar w:fldCharType="end"/>
      </w:r>
      <w:r w:rsidR="001E6C09" w:rsidRPr="00C269FD">
        <w:rPr>
          <w:rFonts w:ascii="Times New Roman" w:hAnsi="Times New Roman" w:cs="Times New Roman"/>
          <w:b/>
          <w:bCs/>
          <w:sz w:val="24"/>
          <w:szCs w:val="24"/>
        </w:rPr>
        <w:t>Tables</w:t>
      </w:r>
    </w:p>
    <w:p w14:paraId="4C2576E0" w14:textId="6B658415"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1: Genome sizes as estimated by flow cytometry, and a summary of previously published genome sizes and chromosome numbers.</w:t>
      </w:r>
    </w:p>
    <w:p w14:paraId="2156D8C7" w14:textId="6C0FF605"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Appendices</w:t>
      </w:r>
    </w:p>
    <w:p w14:paraId="3B5E00F2" w14:textId="509AFCF9"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 xml:space="preserve">Table S1: Table w/ voucher </w:t>
      </w:r>
      <w:r w:rsidR="006E003A">
        <w:rPr>
          <w:rFonts w:ascii="Times New Roman" w:hAnsi="Times New Roman" w:cs="Times New Roman"/>
          <w:color w:val="FF0000"/>
          <w:sz w:val="24"/>
          <w:szCs w:val="24"/>
        </w:rPr>
        <w:t>info</w:t>
      </w:r>
      <w:r w:rsidRPr="00C269FD">
        <w:rPr>
          <w:rFonts w:ascii="Times New Roman" w:hAnsi="Times New Roman" w:cs="Times New Roman"/>
          <w:color w:val="FF0000"/>
          <w:sz w:val="24"/>
          <w:szCs w:val="24"/>
        </w:rPr>
        <w:t xml:space="preserve"> for all herbarium samples</w:t>
      </w:r>
    </w:p>
    <w:p w14:paraId="1E8824D1" w14:textId="6C9EC354" w:rsidR="00042169" w:rsidRPr="00C269FD" w:rsidRDefault="00042169" w:rsidP="002D045E">
      <w:pPr>
        <w:spacing w:after="0" w:line="480" w:lineRule="auto"/>
        <w:ind w:left="720" w:hanging="720"/>
        <w:rPr>
          <w:rFonts w:ascii="Times New Roman" w:hAnsi="Times New Roman" w:cs="Times New Roman"/>
          <w:color w:val="FF0000"/>
          <w:sz w:val="24"/>
          <w:szCs w:val="24"/>
        </w:rPr>
      </w:pPr>
      <w:r w:rsidRPr="00C269FD">
        <w:rPr>
          <w:rFonts w:ascii="Times New Roman" w:hAnsi="Times New Roman" w:cs="Times New Roman"/>
          <w:color w:val="FF0000"/>
          <w:sz w:val="24"/>
          <w:szCs w:val="24"/>
        </w:rPr>
        <w:t>Table S2: .csv of all flavonoid profiling results</w:t>
      </w:r>
    </w:p>
    <w:p w14:paraId="5F442936" w14:textId="326CDFBE" w:rsidR="001E6C09" w:rsidRPr="00C269FD" w:rsidRDefault="001E6C09" w:rsidP="002D045E">
      <w:pPr>
        <w:spacing w:after="0" w:line="480" w:lineRule="auto"/>
        <w:ind w:left="720" w:hanging="720"/>
        <w:rPr>
          <w:rFonts w:ascii="Times New Roman" w:hAnsi="Times New Roman" w:cs="Times New Roman"/>
          <w:b/>
          <w:bCs/>
          <w:sz w:val="24"/>
          <w:szCs w:val="24"/>
        </w:rPr>
      </w:pPr>
      <w:r w:rsidRPr="00C269FD">
        <w:rPr>
          <w:rFonts w:ascii="Times New Roman" w:hAnsi="Times New Roman" w:cs="Times New Roman"/>
          <w:b/>
          <w:bCs/>
          <w:sz w:val="24"/>
          <w:szCs w:val="24"/>
        </w:rPr>
        <w:t>Figure L</w:t>
      </w:r>
      <w:r w:rsidR="00B91FA9" w:rsidRPr="00C269FD">
        <w:rPr>
          <w:rFonts w:ascii="Times New Roman" w:hAnsi="Times New Roman" w:cs="Times New Roman"/>
          <w:b/>
          <w:bCs/>
          <w:sz w:val="24"/>
          <w:szCs w:val="24"/>
        </w:rPr>
        <w:t>egends</w:t>
      </w:r>
    </w:p>
    <w:p w14:paraId="0099ABCC"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1. </w:t>
      </w:r>
      <w:r w:rsidRPr="006E003A">
        <w:rPr>
          <w:rFonts w:ascii="Times New Roman" w:hAnsi="Times New Roman" w:cs="Times New Roman"/>
          <w:color w:val="FF0000"/>
          <w:sz w:val="24"/>
          <w:szCs w:val="24"/>
        </w:rPr>
        <w:t xml:space="preserve">Maximum likelihood phylogenetic tree inferred from 3 chloroplast genome regions for 51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and 1 outgroup</w:t>
      </w:r>
      <w:r w:rsidRPr="006E003A">
        <w:rPr>
          <w:rFonts w:ascii="Times New Roman" w:hAnsi="Times New Roman" w:cs="Times New Roman"/>
          <w:i/>
          <w:iCs/>
          <w:color w:val="FF0000"/>
          <w:sz w:val="24"/>
          <w:szCs w:val="24"/>
        </w:rPr>
        <w:t xml:space="preserve">. </w:t>
      </w:r>
      <w:r w:rsidRPr="006E003A">
        <w:rPr>
          <w:rFonts w:ascii="Times New Roman" w:hAnsi="Times New Roman" w:cs="Times New Roman"/>
          <w:color w:val="FF0000"/>
          <w:sz w:val="24"/>
          <w:szCs w:val="24"/>
        </w:rPr>
        <w:t>To facilitate downstream analysis, the tree is subdivided into 5 color-coded clades based on grouping of species within the tree.</w:t>
      </w:r>
    </w:p>
    <w:p w14:paraId="5A15EC51" w14:textId="77777777"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2. </w:t>
      </w:r>
      <w:r w:rsidRPr="006E003A">
        <w:rPr>
          <w:rFonts w:ascii="Times New Roman" w:hAnsi="Times New Roman" w:cs="Times New Roman"/>
          <w:color w:val="FF0000"/>
          <w:sz w:val="24"/>
          <w:szCs w:val="24"/>
        </w:rPr>
        <w:t xml:space="preserve">Aerial metabolite concentrations measured with High Performance Liquid Chromatography (HPLC) compared to phylogeny for 76 species of </w:t>
      </w:r>
      <w:r w:rsidRPr="006E003A">
        <w:rPr>
          <w:rFonts w:ascii="Times New Roman" w:hAnsi="Times New Roman" w:cs="Times New Roman"/>
          <w:i/>
          <w:iCs/>
          <w:color w:val="FF0000"/>
          <w:sz w:val="24"/>
          <w:szCs w:val="24"/>
        </w:rPr>
        <w:t>Scutellaria</w:t>
      </w:r>
      <w:r w:rsidRPr="006E003A">
        <w:rPr>
          <w:rFonts w:ascii="Times New Roman" w:hAnsi="Times New Roman" w:cs="Times New Roman"/>
          <w:color w:val="FF0000"/>
          <w:sz w:val="24"/>
          <w:szCs w:val="24"/>
        </w:rPr>
        <w:t xml:space="preserve">. (A) Heatmap of collected data. Data is shown in units of µmol/g fresh weight. Fresh weight of herbarium samples was estimated by multiplying their dry weight by a factor of 10. Species for which fresh tissue was used are indicated by an asterisk on the right side of </w:t>
      </w:r>
      <w:r w:rsidRPr="006E003A">
        <w:rPr>
          <w:rFonts w:ascii="Times New Roman" w:hAnsi="Times New Roman" w:cs="Times New Roman"/>
          <w:color w:val="FF0000"/>
          <w:sz w:val="24"/>
          <w:szCs w:val="24"/>
        </w:rPr>
        <w:lastRenderedPageBreak/>
        <w:t xml:space="preserve">the heatmap. Samples for all other species were prepared from herbarium vouchers. Colored circles next to species names indicate phylogenetic clade, as shown in Figure 1. An empty circle indicates that the species was not included in the tree from Figure 1. (B) Multiple </w:t>
      </w:r>
      <w:proofErr w:type="spellStart"/>
      <w:r w:rsidRPr="006E003A">
        <w:rPr>
          <w:rFonts w:ascii="Times New Roman" w:hAnsi="Times New Roman" w:cs="Times New Roman"/>
          <w:color w:val="FF0000"/>
          <w:sz w:val="24"/>
          <w:szCs w:val="24"/>
        </w:rPr>
        <w:t>Correspondance</w:t>
      </w:r>
      <w:proofErr w:type="spellEnd"/>
      <w:r w:rsidRPr="006E003A">
        <w:rPr>
          <w:rFonts w:ascii="Times New Roman" w:hAnsi="Times New Roman" w:cs="Times New Roman"/>
          <w:color w:val="FF0000"/>
          <w:sz w:val="24"/>
          <w:szCs w:val="24"/>
        </w:rPr>
        <w:t xml:space="preserve"> Analysis (MCA) individual results with overlaid 80% confidence ellipses generated from binarized metabolite data. Each colored circle represent a species, and the color of the circle represents </w:t>
      </w:r>
      <w:proofErr w:type="spellStart"/>
      <w:r w:rsidRPr="006E003A">
        <w:rPr>
          <w:rFonts w:ascii="Times New Roman" w:hAnsi="Times New Roman" w:cs="Times New Roman"/>
          <w:color w:val="FF0000"/>
          <w:sz w:val="24"/>
          <w:szCs w:val="24"/>
        </w:rPr>
        <w:t>phylogenentic</w:t>
      </w:r>
      <w:proofErr w:type="spellEnd"/>
      <w:r w:rsidRPr="006E003A">
        <w:rPr>
          <w:rFonts w:ascii="Times New Roman" w:hAnsi="Times New Roman" w:cs="Times New Roman"/>
          <w:color w:val="FF0000"/>
          <w:sz w:val="24"/>
          <w:szCs w:val="24"/>
        </w:rPr>
        <w:t xml:space="preserve"> clade, as shown in Figure 1. The percentage of total variance explained by each principal component is shown next to each axis title. (C) Variable loadings from MCA. Each variable represents the </w:t>
      </w:r>
      <w:proofErr w:type="spellStart"/>
      <w:r w:rsidRPr="006E003A">
        <w:rPr>
          <w:rFonts w:ascii="Times New Roman" w:hAnsi="Times New Roman" w:cs="Times New Roman"/>
          <w:color w:val="FF0000"/>
          <w:sz w:val="24"/>
          <w:szCs w:val="24"/>
        </w:rPr>
        <w:t>prescence</w:t>
      </w:r>
      <w:proofErr w:type="spellEnd"/>
      <w:r w:rsidRPr="006E003A">
        <w:rPr>
          <w:rFonts w:ascii="Times New Roman" w:hAnsi="Times New Roman" w:cs="Times New Roman"/>
          <w:color w:val="FF0000"/>
          <w:sz w:val="24"/>
          <w:szCs w:val="24"/>
        </w:rPr>
        <w:t xml:space="preserve"> (indicated with “TRUE) or absence (indicated with “FALSE) of a metabolite, and are color-coded according to metabolite class.</w:t>
      </w:r>
    </w:p>
    <w:p w14:paraId="6D0327E6" w14:textId="042BAB52"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3. </w:t>
      </w:r>
      <w:r w:rsidRPr="006E003A">
        <w:rPr>
          <w:rFonts w:ascii="Times New Roman" w:hAnsi="Times New Roman" w:cs="Times New Roman"/>
          <w:color w:val="FF0000"/>
          <w:sz w:val="24"/>
          <w:szCs w:val="24"/>
        </w:rPr>
        <w:t xml:space="preserve">Representative images of </w:t>
      </w:r>
      <w:r w:rsidR="00700B01">
        <w:rPr>
          <w:rFonts w:ascii="Times New Roman" w:hAnsi="Times New Roman" w:cs="Times New Roman"/>
          <w:color w:val="FF0000"/>
          <w:sz w:val="24"/>
          <w:szCs w:val="24"/>
        </w:rPr>
        <w:t>13</w:t>
      </w:r>
      <w:r w:rsidRPr="006E003A">
        <w:rPr>
          <w:rFonts w:ascii="Times New Roman" w:hAnsi="Times New Roman" w:cs="Times New Roman"/>
          <w:color w:val="FF0000"/>
          <w:sz w:val="24"/>
          <w:szCs w:val="24"/>
        </w:rPr>
        <w:t xml:space="preserve"> species of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selected for additional metabolite and genome size profiling. Scale bar in bottom left of images represents a length of 5 cm. Images without a scale bar did not have a ruler included in the image. Colored circles next to species names indicate the clade which the species belongs to, as indicated in Figure 1.</w:t>
      </w:r>
    </w:p>
    <w:p w14:paraId="1FAEE8C4" w14:textId="22AFAFF8" w:rsidR="006E003A" w:rsidRP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4. </w:t>
      </w:r>
      <w:r w:rsidRPr="006E003A">
        <w:rPr>
          <w:rFonts w:ascii="Times New Roman" w:hAnsi="Times New Roman" w:cs="Times New Roman"/>
          <w:color w:val="FF0000"/>
          <w:sz w:val="24"/>
          <w:szCs w:val="24"/>
        </w:rPr>
        <w:t>Organ-specific metabolite data collected from 1</w:t>
      </w:r>
      <w:r w:rsidR="00700B01">
        <w:rPr>
          <w:rFonts w:ascii="Times New Roman" w:hAnsi="Times New Roman" w:cs="Times New Roman"/>
          <w:color w:val="FF0000"/>
          <w:sz w:val="24"/>
          <w:szCs w:val="24"/>
        </w:rPr>
        <w:t>3</w:t>
      </w:r>
      <w:r w:rsidRPr="006E003A">
        <w:rPr>
          <w:rFonts w:ascii="Times New Roman" w:hAnsi="Times New Roman" w:cs="Times New Roman"/>
          <w:color w:val="FF0000"/>
          <w:sz w:val="24"/>
          <w:szCs w:val="24"/>
        </w:rPr>
        <w:t xml:space="preserve">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species via High Performance Liquid Chromatography (HPLC). Data is shown in units of µmol/g fresh weight. Species on x-axis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41448C00" w14:textId="7AA4CF0A" w:rsidR="006E003A" w:rsidRDefault="006E003A" w:rsidP="006E003A">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Figure 5. </w:t>
      </w:r>
      <w:r w:rsidRPr="006E003A">
        <w:rPr>
          <w:rFonts w:ascii="Times New Roman" w:hAnsi="Times New Roman" w:cs="Times New Roman"/>
          <w:color w:val="FF0000"/>
          <w:sz w:val="24"/>
          <w:szCs w:val="24"/>
        </w:rPr>
        <w:t xml:space="preserve">Organ-specific </w:t>
      </w:r>
      <w:proofErr w:type="spellStart"/>
      <w:r w:rsidRPr="006E003A">
        <w:rPr>
          <w:rFonts w:ascii="Times New Roman" w:hAnsi="Times New Roman" w:cs="Times New Roman"/>
          <w:color w:val="FF0000"/>
          <w:sz w:val="24"/>
          <w:szCs w:val="24"/>
        </w:rPr>
        <w:t>oroxylinA</w:t>
      </w:r>
      <w:proofErr w:type="spellEnd"/>
      <w:r w:rsidRPr="006E003A">
        <w:rPr>
          <w:rFonts w:ascii="Times New Roman" w:hAnsi="Times New Roman" w:cs="Times New Roman"/>
          <w:color w:val="FF0000"/>
          <w:sz w:val="24"/>
          <w:szCs w:val="24"/>
        </w:rPr>
        <w:t xml:space="preserve"> (bottom) and </w:t>
      </w:r>
      <w:proofErr w:type="spellStart"/>
      <w:r w:rsidRPr="006E003A">
        <w:rPr>
          <w:rFonts w:ascii="Times New Roman" w:hAnsi="Times New Roman" w:cs="Times New Roman"/>
          <w:color w:val="FF0000"/>
          <w:sz w:val="24"/>
          <w:szCs w:val="24"/>
        </w:rPr>
        <w:t>oroxyloside</w:t>
      </w:r>
      <w:proofErr w:type="spellEnd"/>
      <w:r w:rsidRPr="006E003A">
        <w:rPr>
          <w:rFonts w:ascii="Times New Roman" w:hAnsi="Times New Roman" w:cs="Times New Roman"/>
          <w:color w:val="FF0000"/>
          <w:sz w:val="24"/>
          <w:szCs w:val="24"/>
        </w:rPr>
        <w:t xml:space="preserve"> (top) concentrations in 1</w:t>
      </w:r>
      <w:r w:rsidR="00700B01">
        <w:rPr>
          <w:rFonts w:ascii="Times New Roman" w:hAnsi="Times New Roman" w:cs="Times New Roman"/>
          <w:color w:val="FF0000"/>
          <w:sz w:val="24"/>
          <w:szCs w:val="24"/>
        </w:rPr>
        <w:t xml:space="preserve">3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as determined via High Performance Liquid Chromatography </w:t>
      </w:r>
      <w:r w:rsidRPr="006E003A">
        <w:rPr>
          <w:rFonts w:ascii="Times New Roman" w:hAnsi="Times New Roman" w:cs="Times New Roman"/>
          <w:color w:val="FF0000"/>
          <w:sz w:val="24"/>
          <w:szCs w:val="24"/>
        </w:rPr>
        <w:lastRenderedPageBreak/>
        <w:t>(HPLC). Data is shown in units of µmol/g fresh weight. Concentrations were averaged from tissue samples taken from 3 biological replicates, and error bars represent standard error. Species are ordered based on phylogenetic relationship determined from chloroplast genome data, and colored circles next to species names indicate phylogenetic clade, as shown in Figure 1. An empty circle indicates that the species was not included in the tree from Figure 1.</w:t>
      </w:r>
    </w:p>
    <w:p w14:paraId="1FA7BEFA" w14:textId="74A7387C" w:rsidR="00700B01" w:rsidRPr="00700B01" w:rsidRDefault="00700B01" w:rsidP="006E003A">
      <w:pPr>
        <w:spacing w:after="0" w:line="480" w:lineRule="auto"/>
        <w:ind w:left="720" w:hanging="720"/>
        <w:rPr>
          <w:rFonts w:ascii="Times New Roman" w:hAnsi="Times New Roman" w:cs="Times New Roman"/>
          <w:color w:val="FF0000"/>
          <w:sz w:val="24"/>
          <w:szCs w:val="24"/>
        </w:rPr>
      </w:pPr>
      <w:r>
        <w:rPr>
          <w:rFonts w:ascii="Times New Roman" w:hAnsi="Times New Roman" w:cs="Times New Roman"/>
          <w:b/>
          <w:bCs/>
          <w:color w:val="FF0000"/>
          <w:sz w:val="24"/>
          <w:szCs w:val="24"/>
        </w:rPr>
        <w:t xml:space="preserve">Table 1. </w:t>
      </w:r>
      <w:r>
        <w:rPr>
          <w:rFonts w:ascii="Times New Roman" w:hAnsi="Times New Roman" w:cs="Times New Roman"/>
          <w:color w:val="FF0000"/>
          <w:sz w:val="24"/>
          <w:szCs w:val="24"/>
        </w:rPr>
        <w:t xml:space="preserve">Mean metabolite concentrations </w:t>
      </w:r>
      <w:r w:rsidRPr="00700B01">
        <w:rPr>
          <w:rFonts w:ascii="Times New Roman" w:hAnsi="Times New Roman" w:cs="Times New Roman"/>
          <w:color w:val="FF0000"/>
          <w:sz w:val="24"/>
          <w:szCs w:val="24"/>
        </w:rPr>
        <w:t>±</w:t>
      </w:r>
      <w:r>
        <w:rPr>
          <w:rFonts w:ascii="Times New Roman" w:hAnsi="Times New Roman" w:cs="Times New Roman"/>
          <w:color w:val="FF0000"/>
          <w:sz w:val="24"/>
          <w:szCs w:val="24"/>
        </w:rPr>
        <w:t xml:space="preserve"> standard error (n = 3) measured by HPLC for 13 </w:t>
      </w:r>
      <w:r>
        <w:rPr>
          <w:rFonts w:ascii="Times New Roman" w:hAnsi="Times New Roman" w:cs="Times New Roman"/>
          <w:i/>
          <w:iCs/>
          <w:color w:val="FF0000"/>
          <w:sz w:val="24"/>
          <w:szCs w:val="24"/>
        </w:rPr>
        <w:t xml:space="preserve">Scutellaria </w:t>
      </w:r>
      <w:r>
        <w:rPr>
          <w:rFonts w:ascii="Times New Roman" w:hAnsi="Times New Roman" w:cs="Times New Roman"/>
          <w:color w:val="FF0000"/>
          <w:sz w:val="24"/>
          <w:szCs w:val="24"/>
        </w:rPr>
        <w:t xml:space="preserve">species. Units are </w:t>
      </w:r>
      <w:r w:rsidRPr="00700B01">
        <w:rPr>
          <w:rFonts w:ascii="Times New Roman" w:hAnsi="Times New Roman" w:cs="Times New Roman"/>
          <w:color w:val="FF0000"/>
          <w:sz w:val="24"/>
          <w:szCs w:val="24"/>
        </w:rPr>
        <w:t>µmol/g fresh weight</w:t>
      </w:r>
      <w:r>
        <w:rPr>
          <w:rFonts w:ascii="Times New Roman" w:hAnsi="Times New Roman" w:cs="Times New Roman"/>
          <w:color w:val="FF0000"/>
          <w:sz w:val="24"/>
          <w:szCs w:val="24"/>
        </w:rPr>
        <w:t>.</w:t>
      </w:r>
    </w:p>
    <w:p w14:paraId="7A0DE63C" w14:textId="2EB0DE4C" w:rsidR="00042169" w:rsidRPr="00C269FD" w:rsidRDefault="006E003A" w:rsidP="00700B01">
      <w:pPr>
        <w:spacing w:after="0" w:line="480" w:lineRule="auto"/>
        <w:ind w:left="720" w:hanging="720"/>
        <w:rPr>
          <w:rFonts w:ascii="Times New Roman" w:hAnsi="Times New Roman" w:cs="Times New Roman"/>
          <w:color w:val="FF0000"/>
          <w:sz w:val="24"/>
          <w:szCs w:val="24"/>
        </w:rPr>
      </w:pPr>
      <w:r w:rsidRPr="006E003A">
        <w:rPr>
          <w:rFonts w:ascii="Times New Roman" w:hAnsi="Times New Roman" w:cs="Times New Roman"/>
          <w:b/>
          <w:bCs/>
          <w:color w:val="FF0000"/>
          <w:sz w:val="24"/>
          <w:szCs w:val="24"/>
        </w:rPr>
        <w:t xml:space="preserve">Table </w:t>
      </w:r>
      <w:r w:rsidR="00700B01">
        <w:rPr>
          <w:rFonts w:ascii="Times New Roman" w:hAnsi="Times New Roman" w:cs="Times New Roman"/>
          <w:b/>
          <w:bCs/>
          <w:color w:val="FF0000"/>
          <w:sz w:val="24"/>
          <w:szCs w:val="24"/>
        </w:rPr>
        <w:t>2</w:t>
      </w:r>
      <w:r w:rsidRPr="006E003A">
        <w:rPr>
          <w:rFonts w:ascii="Times New Roman" w:hAnsi="Times New Roman" w:cs="Times New Roman"/>
          <w:b/>
          <w:bCs/>
          <w:color w:val="FF0000"/>
          <w:sz w:val="24"/>
          <w:szCs w:val="24"/>
        </w:rPr>
        <w:t xml:space="preserve">. </w:t>
      </w:r>
      <w:r w:rsidRPr="006E003A">
        <w:rPr>
          <w:rFonts w:ascii="Times New Roman" w:hAnsi="Times New Roman" w:cs="Times New Roman"/>
          <w:color w:val="FF0000"/>
          <w:sz w:val="24"/>
          <w:szCs w:val="24"/>
        </w:rPr>
        <w:t>Genome size and chromosome number data for 1</w:t>
      </w:r>
      <w:r w:rsidR="00700B01">
        <w:rPr>
          <w:rFonts w:ascii="Times New Roman" w:hAnsi="Times New Roman" w:cs="Times New Roman"/>
          <w:color w:val="FF0000"/>
          <w:sz w:val="24"/>
          <w:szCs w:val="24"/>
        </w:rPr>
        <w:t>3</w:t>
      </w:r>
      <w:r w:rsidRPr="006E003A">
        <w:rPr>
          <w:rFonts w:ascii="Times New Roman" w:hAnsi="Times New Roman" w:cs="Times New Roman"/>
          <w:color w:val="FF0000"/>
          <w:sz w:val="24"/>
          <w:szCs w:val="24"/>
        </w:rPr>
        <w:t xml:space="preserve"> </w:t>
      </w:r>
      <w:r w:rsidRPr="006E003A">
        <w:rPr>
          <w:rFonts w:ascii="Times New Roman" w:hAnsi="Times New Roman" w:cs="Times New Roman"/>
          <w:i/>
          <w:iCs/>
          <w:color w:val="FF0000"/>
          <w:sz w:val="24"/>
          <w:szCs w:val="24"/>
        </w:rPr>
        <w:t xml:space="preserve">Scutellaria </w:t>
      </w:r>
      <w:r w:rsidRPr="006E003A">
        <w:rPr>
          <w:rFonts w:ascii="Times New Roman" w:hAnsi="Times New Roman" w:cs="Times New Roman"/>
          <w:color w:val="FF0000"/>
          <w:sz w:val="24"/>
          <w:szCs w:val="24"/>
        </w:rPr>
        <w:t xml:space="preserve">species. Genome sizes for 10 species were measured in this study using flow cytometry. Other genome size, and all chromosome number data was collected from literature. </w:t>
      </w:r>
      <w:r w:rsidRPr="006E003A">
        <w:rPr>
          <w:rFonts w:ascii="Times New Roman" w:hAnsi="Times New Roman" w:cs="Times New Roman"/>
          <w:i/>
          <w:iCs/>
          <w:color w:val="FF0000"/>
          <w:sz w:val="24"/>
          <w:szCs w:val="24"/>
        </w:rPr>
        <w:t xml:space="preserve">S. </w:t>
      </w:r>
      <w:proofErr w:type="spellStart"/>
      <w:r w:rsidRPr="006E003A">
        <w:rPr>
          <w:rFonts w:ascii="Times New Roman" w:hAnsi="Times New Roman" w:cs="Times New Roman"/>
          <w:i/>
          <w:iCs/>
          <w:color w:val="FF0000"/>
          <w:sz w:val="24"/>
          <w:szCs w:val="24"/>
        </w:rPr>
        <w:t>wrightii</w:t>
      </w:r>
      <w:proofErr w:type="spellEnd"/>
      <w:r w:rsidRPr="006E003A">
        <w:rPr>
          <w:rFonts w:ascii="Times New Roman" w:hAnsi="Times New Roman" w:cs="Times New Roman"/>
          <w:i/>
          <w:iCs/>
          <w:color w:val="FF0000"/>
          <w:sz w:val="24"/>
          <w:szCs w:val="24"/>
        </w:rPr>
        <w:t xml:space="preserve"> </w:t>
      </w:r>
      <w:r w:rsidR="00700B01">
        <w:rPr>
          <w:rFonts w:ascii="Times New Roman" w:hAnsi="Times New Roman" w:cs="Times New Roman"/>
          <w:color w:val="FF0000"/>
          <w:sz w:val="24"/>
          <w:szCs w:val="24"/>
        </w:rPr>
        <w:t xml:space="preserve">and </w:t>
      </w:r>
      <w:r w:rsidR="00700B01">
        <w:rPr>
          <w:rFonts w:ascii="Times New Roman" w:hAnsi="Times New Roman" w:cs="Times New Roman"/>
          <w:i/>
          <w:iCs/>
          <w:color w:val="FF0000"/>
          <w:sz w:val="24"/>
          <w:szCs w:val="24"/>
        </w:rPr>
        <w:t xml:space="preserve">S. </w:t>
      </w:r>
      <w:proofErr w:type="spellStart"/>
      <w:r w:rsidR="00700B01">
        <w:rPr>
          <w:rFonts w:ascii="Times New Roman" w:hAnsi="Times New Roman" w:cs="Times New Roman"/>
          <w:i/>
          <w:iCs/>
          <w:color w:val="FF0000"/>
          <w:sz w:val="24"/>
          <w:szCs w:val="24"/>
        </w:rPr>
        <w:t>suffrutescens</w:t>
      </w:r>
      <w:proofErr w:type="spellEnd"/>
      <w:r w:rsidR="00700B01">
        <w:rPr>
          <w:rFonts w:ascii="Times New Roman" w:hAnsi="Times New Roman" w:cs="Times New Roman"/>
          <w:i/>
          <w:iCs/>
          <w:color w:val="FF0000"/>
          <w:sz w:val="24"/>
          <w:szCs w:val="24"/>
        </w:rPr>
        <w:t xml:space="preserve"> </w:t>
      </w:r>
      <w:r w:rsidR="00700B01">
        <w:rPr>
          <w:rFonts w:ascii="Times New Roman" w:hAnsi="Times New Roman" w:cs="Times New Roman"/>
          <w:color w:val="FF0000"/>
          <w:sz w:val="24"/>
          <w:szCs w:val="24"/>
        </w:rPr>
        <w:t>were</w:t>
      </w:r>
      <w:r w:rsidRPr="006E003A">
        <w:rPr>
          <w:rFonts w:ascii="Times New Roman" w:hAnsi="Times New Roman" w:cs="Times New Roman"/>
          <w:color w:val="FF0000"/>
          <w:sz w:val="24"/>
          <w:szCs w:val="24"/>
        </w:rPr>
        <w:t xml:space="preserve"> not included in the flow cytometry procedure, and neither genome size nor chromosome data has been published. Cell colors indicate phylogenetic clade, as shown in Figure 1. </w:t>
      </w:r>
    </w:p>
    <w:sectPr w:rsidR="00042169" w:rsidRPr="00C269FD" w:rsidSect="00622F65">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862A9" w14:textId="77777777" w:rsidR="00A5676B" w:rsidRDefault="00A5676B" w:rsidP="00622F65">
      <w:pPr>
        <w:spacing w:after="0" w:line="240" w:lineRule="auto"/>
      </w:pPr>
      <w:r>
        <w:separator/>
      </w:r>
    </w:p>
  </w:endnote>
  <w:endnote w:type="continuationSeparator" w:id="0">
    <w:p w14:paraId="075341FA" w14:textId="77777777" w:rsidR="00A5676B" w:rsidRDefault="00A5676B" w:rsidP="00622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81465" w14:textId="77777777" w:rsidR="00A5676B" w:rsidRDefault="00A5676B" w:rsidP="00622F65">
      <w:pPr>
        <w:spacing w:after="0" w:line="240" w:lineRule="auto"/>
      </w:pPr>
      <w:r>
        <w:separator/>
      </w:r>
    </w:p>
  </w:footnote>
  <w:footnote w:type="continuationSeparator" w:id="0">
    <w:p w14:paraId="32656EE2" w14:textId="77777777" w:rsidR="00A5676B" w:rsidRDefault="00A5676B" w:rsidP="00622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BA7"/>
    <w:rsid w:val="00004153"/>
    <w:rsid w:val="000073BF"/>
    <w:rsid w:val="000074EC"/>
    <w:rsid w:val="0001142F"/>
    <w:rsid w:val="000122FC"/>
    <w:rsid w:val="000212D8"/>
    <w:rsid w:val="0002382F"/>
    <w:rsid w:val="00024ACA"/>
    <w:rsid w:val="00026E71"/>
    <w:rsid w:val="0003322B"/>
    <w:rsid w:val="00036325"/>
    <w:rsid w:val="00042169"/>
    <w:rsid w:val="00043B53"/>
    <w:rsid w:val="00044549"/>
    <w:rsid w:val="0004628B"/>
    <w:rsid w:val="00046411"/>
    <w:rsid w:val="00053B5B"/>
    <w:rsid w:val="000550AB"/>
    <w:rsid w:val="000566F0"/>
    <w:rsid w:val="00057E5C"/>
    <w:rsid w:val="00060CA0"/>
    <w:rsid w:val="000651E4"/>
    <w:rsid w:val="0007475D"/>
    <w:rsid w:val="00076154"/>
    <w:rsid w:val="00080021"/>
    <w:rsid w:val="0008369B"/>
    <w:rsid w:val="00084CEC"/>
    <w:rsid w:val="000877A0"/>
    <w:rsid w:val="00087EBD"/>
    <w:rsid w:val="000921C6"/>
    <w:rsid w:val="00093026"/>
    <w:rsid w:val="000A2270"/>
    <w:rsid w:val="000A3248"/>
    <w:rsid w:val="000A38D3"/>
    <w:rsid w:val="000B438F"/>
    <w:rsid w:val="000B5132"/>
    <w:rsid w:val="000B5F80"/>
    <w:rsid w:val="000B6058"/>
    <w:rsid w:val="000B77A1"/>
    <w:rsid w:val="000C27BE"/>
    <w:rsid w:val="000C4643"/>
    <w:rsid w:val="000C5925"/>
    <w:rsid w:val="000C6FF4"/>
    <w:rsid w:val="000D0C5D"/>
    <w:rsid w:val="000D259D"/>
    <w:rsid w:val="000D2CD5"/>
    <w:rsid w:val="000D3C6A"/>
    <w:rsid w:val="000D5382"/>
    <w:rsid w:val="000D71EC"/>
    <w:rsid w:val="000E36FC"/>
    <w:rsid w:val="000F2595"/>
    <w:rsid w:val="000F6621"/>
    <w:rsid w:val="00100FFF"/>
    <w:rsid w:val="00101735"/>
    <w:rsid w:val="0010413E"/>
    <w:rsid w:val="00110A71"/>
    <w:rsid w:val="00112E57"/>
    <w:rsid w:val="00115EE4"/>
    <w:rsid w:val="00126CA4"/>
    <w:rsid w:val="00130876"/>
    <w:rsid w:val="001402D8"/>
    <w:rsid w:val="00140B32"/>
    <w:rsid w:val="001428A0"/>
    <w:rsid w:val="0015428C"/>
    <w:rsid w:val="00155176"/>
    <w:rsid w:val="00155819"/>
    <w:rsid w:val="00155FFB"/>
    <w:rsid w:val="00160892"/>
    <w:rsid w:val="001622E9"/>
    <w:rsid w:val="001659DE"/>
    <w:rsid w:val="00167323"/>
    <w:rsid w:val="00170A1C"/>
    <w:rsid w:val="001737E6"/>
    <w:rsid w:val="00181B80"/>
    <w:rsid w:val="00191117"/>
    <w:rsid w:val="0019370A"/>
    <w:rsid w:val="00193DD5"/>
    <w:rsid w:val="00196511"/>
    <w:rsid w:val="001A2A09"/>
    <w:rsid w:val="001A4C8D"/>
    <w:rsid w:val="001B0C68"/>
    <w:rsid w:val="001B7A4D"/>
    <w:rsid w:val="001C2DCA"/>
    <w:rsid w:val="001C7197"/>
    <w:rsid w:val="001D4F0D"/>
    <w:rsid w:val="001D51EA"/>
    <w:rsid w:val="001E2E10"/>
    <w:rsid w:val="001E39B2"/>
    <w:rsid w:val="001E5606"/>
    <w:rsid w:val="001E6C09"/>
    <w:rsid w:val="001E7495"/>
    <w:rsid w:val="00204AA3"/>
    <w:rsid w:val="00206ACB"/>
    <w:rsid w:val="002169AB"/>
    <w:rsid w:val="002203F3"/>
    <w:rsid w:val="002212DA"/>
    <w:rsid w:val="00232D39"/>
    <w:rsid w:val="00234202"/>
    <w:rsid w:val="00241822"/>
    <w:rsid w:val="002500DF"/>
    <w:rsid w:val="002507E4"/>
    <w:rsid w:val="002515A9"/>
    <w:rsid w:val="00253EC3"/>
    <w:rsid w:val="00260A25"/>
    <w:rsid w:val="00270699"/>
    <w:rsid w:val="00271CAC"/>
    <w:rsid w:val="00281AD7"/>
    <w:rsid w:val="00285FB2"/>
    <w:rsid w:val="00286C9B"/>
    <w:rsid w:val="00297D04"/>
    <w:rsid w:val="002A1FAA"/>
    <w:rsid w:val="002B20BE"/>
    <w:rsid w:val="002B7DD9"/>
    <w:rsid w:val="002C7A2D"/>
    <w:rsid w:val="002D045E"/>
    <w:rsid w:val="002D1471"/>
    <w:rsid w:val="002D1ECE"/>
    <w:rsid w:val="002D5F57"/>
    <w:rsid w:val="002E24D0"/>
    <w:rsid w:val="002E5B6A"/>
    <w:rsid w:val="002F253E"/>
    <w:rsid w:val="002F4C21"/>
    <w:rsid w:val="003014F2"/>
    <w:rsid w:val="003029CF"/>
    <w:rsid w:val="00303C9C"/>
    <w:rsid w:val="0030476D"/>
    <w:rsid w:val="00304E8B"/>
    <w:rsid w:val="0031082B"/>
    <w:rsid w:val="003132F8"/>
    <w:rsid w:val="003200CA"/>
    <w:rsid w:val="003214FF"/>
    <w:rsid w:val="00323B65"/>
    <w:rsid w:val="00324E31"/>
    <w:rsid w:val="00325446"/>
    <w:rsid w:val="00326A65"/>
    <w:rsid w:val="00327805"/>
    <w:rsid w:val="003319AD"/>
    <w:rsid w:val="00333FF7"/>
    <w:rsid w:val="003369DE"/>
    <w:rsid w:val="003457DF"/>
    <w:rsid w:val="003543C8"/>
    <w:rsid w:val="00355185"/>
    <w:rsid w:val="0036307F"/>
    <w:rsid w:val="00372E4C"/>
    <w:rsid w:val="00374B91"/>
    <w:rsid w:val="00374BC2"/>
    <w:rsid w:val="00377497"/>
    <w:rsid w:val="003822BC"/>
    <w:rsid w:val="003876D8"/>
    <w:rsid w:val="00393EF5"/>
    <w:rsid w:val="003B04EF"/>
    <w:rsid w:val="003B1619"/>
    <w:rsid w:val="003B22BC"/>
    <w:rsid w:val="003B59F7"/>
    <w:rsid w:val="003C0F86"/>
    <w:rsid w:val="003C6B2F"/>
    <w:rsid w:val="003C7BBA"/>
    <w:rsid w:val="003D3942"/>
    <w:rsid w:val="003D4319"/>
    <w:rsid w:val="003D5C6C"/>
    <w:rsid w:val="003E02D1"/>
    <w:rsid w:val="003E47F3"/>
    <w:rsid w:val="003E7EF5"/>
    <w:rsid w:val="003F612D"/>
    <w:rsid w:val="00400F56"/>
    <w:rsid w:val="004144FD"/>
    <w:rsid w:val="00415F5B"/>
    <w:rsid w:val="00415F9C"/>
    <w:rsid w:val="004162A7"/>
    <w:rsid w:val="00416BBF"/>
    <w:rsid w:val="00422AF4"/>
    <w:rsid w:val="004305CD"/>
    <w:rsid w:val="00430C9D"/>
    <w:rsid w:val="004428B0"/>
    <w:rsid w:val="00452F60"/>
    <w:rsid w:val="00455EAE"/>
    <w:rsid w:val="00460127"/>
    <w:rsid w:val="004604B0"/>
    <w:rsid w:val="00462A69"/>
    <w:rsid w:val="00477190"/>
    <w:rsid w:val="004830BC"/>
    <w:rsid w:val="004860EB"/>
    <w:rsid w:val="00492051"/>
    <w:rsid w:val="004A480C"/>
    <w:rsid w:val="004B4150"/>
    <w:rsid w:val="004B49EE"/>
    <w:rsid w:val="004C3D07"/>
    <w:rsid w:val="004D00ED"/>
    <w:rsid w:val="004D15D4"/>
    <w:rsid w:val="004D3627"/>
    <w:rsid w:val="004D4B97"/>
    <w:rsid w:val="004D4EF9"/>
    <w:rsid w:val="004D7975"/>
    <w:rsid w:val="004E32A5"/>
    <w:rsid w:val="004F2BCE"/>
    <w:rsid w:val="005038E5"/>
    <w:rsid w:val="00522F19"/>
    <w:rsid w:val="00523AD2"/>
    <w:rsid w:val="00523EF3"/>
    <w:rsid w:val="00530C11"/>
    <w:rsid w:val="00532B62"/>
    <w:rsid w:val="0054546C"/>
    <w:rsid w:val="005530C9"/>
    <w:rsid w:val="00553DCD"/>
    <w:rsid w:val="00561C0B"/>
    <w:rsid w:val="00562B92"/>
    <w:rsid w:val="005644F0"/>
    <w:rsid w:val="00571C02"/>
    <w:rsid w:val="00582BD8"/>
    <w:rsid w:val="0058619E"/>
    <w:rsid w:val="005878BE"/>
    <w:rsid w:val="00587DC1"/>
    <w:rsid w:val="00596E85"/>
    <w:rsid w:val="005A4829"/>
    <w:rsid w:val="005A4AFF"/>
    <w:rsid w:val="005A6FB8"/>
    <w:rsid w:val="005B1BAD"/>
    <w:rsid w:val="005C0396"/>
    <w:rsid w:val="005C2DF9"/>
    <w:rsid w:val="005E7E18"/>
    <w:rsid w:val="005F0037"/>
    <w:rsid w:val="00605E43"/>
    <w:rsid w:val="00606C0D"/>
    <w:rsid w:val="00614CEA"/>
    <w:rsid w:val="00615EA2"/>
    <w:rsid w:val="00617C8E"/>
    <w:rsid w:val="00617E44"/>
    <w:rsid w:val="00620A34"/>
    <w:rsid w:val="00622F65"/>
    <w:rsid w:val="00627B74"/>
    <w:rsid w:val="006306CC"/>
    <w:rsid w:val="006307D4"/>
    <w:rsid w:val="00634D0B"/>
    <w:rsid w:val="0063506D"/>
    <w:rsid w:val="00645076"/>
    <w:rsid w:val="00646429"/>
    <w:rsid w:val="006466C8"/>
    <w:rsid w:val="006468FD"/>
    <w:rsid w:val="00655432"/>
    <w:rsid w:val="006556D0"/>
    <w:rsid w:val="00656729"/>
    <w:rsid w:val="00665B6F"/>
    <w:rsid w:val="00670D98"/>
    <w:rsid w:val="0067753D"/>
    <w:rsid w:val="00680F94"/>
    <w:rsid w:val="0069523E"/>
    <w:rsid w:val="006A17DD"/>
    <w:rsid w:val="006A379D"/>
    <w:rsid w:val="006A43D7"/>
    <w:rsid w:val="006B03C5"/>
    <w:rsid w:val="006B0B77"/>
    <w:rsid w:val="006B5895"/>
    <w:rsid w:val="006B5DC7"/>
    <w:rsid w:val="006C7BDA"/>
    <w:rsid w:val="006D03FE"/>
    <w:rsid w:val="006D1348"/>
    <w:rsid w:val="006D245D"/>
    <w:rsid w:val="006D2DCF"/>
    <w:rsid w:val="006E003A"/>
    <w:rsid w:val="006E7E25"/>
    <w:rsid w:val="006F06E0"/>
    <w:rsid w:val="006F563D"/>
    <w:rsid w:val="006F57A7"/>
    <w:rsid w:val="00700B01"/>
    <w:rsid w:val="00701D3C"/>
    <w:rsid w:val="00702BA0"/>
    <w:rsid w:val="00704965"/>
    <w:rsid w:val="007064B2"/>
    <w:rsid w:val="0071322F"/>
    <w:rsid w:val="00723067"/>
    <w:rsid w:val="00726FE4"/>
    <w:rsid w:val="00727150"/>
    <w:rsid w:val="00737FBC"/>
    <w:rsid w:val="00745D25"/>
    <w:rsid w:val="007540F9"/>
    <w:rsid w:val="00765DE7"/>
    <w:rsid w:val="00770294"/>
    <w:rsid w:val="00773B63"/>
    <w:rsid w:val="007747DC"/>
    <w:rsid w:val="00782B23"/>
    <w:rsid w:val="00782DF2"/>
    <w:rsid w:val="0079247C"/>
    <w:rsid w:val="007A355B"/>
    <w:rsid w:val="007D590D"/>
    <w:rsid w:val="007D6556"/>
    <w:rsid w:val="007E2B4F"/>
    <w:rsid w:val="007E54EB"/>
    <w:rsid w:val="007F0056"/>
    <w:rsid w:val="007F1C40"/>
    <w:rsid w:val="007F2CBD"/>
    <w:rsid w:val="007F638F"/>
    <w:rsid w:val="00805044"/>
    <w:rsid w:val="00807E29"/>
    <w:rsid w:val="008240E9"/>
    <w:rsid w:val="008252CF"/>
    <w:rsid w:val="00830B06"/>
    <w:rsid w:val="00836171"/>
    <w:rsid w:val="00837E36"/>
    <w:rsid w:val="008427F4"/>
    <w:rsid w:val="00842E2A"/>
    <w:rsid w:val="00843C47"/>
    <w:rsid w:val="00845214"/>
    <w:rsid w:val="008461BF"/>
    <w:rsid w:val="0085101B"/>
    <w:rsid w:val="00855CA0"/>
    <w:rsid w:val="00855E5E"/>
    <w:rsid w:val="008569F3"/>
    <w:rsid w:val="00874B13"/>
    <w:rsid w:val="00874F6D"/>
    <w:rsid w:val="0088552B"/>
    <w:rsid w:val="0088741B"/>
    <w:rsid w:val="008916AF"/>
    <w:rsid w:val="00897DC5"/>
    <w:rsid w:val="008A292D"/>
    <w:rsid w:val="008A40B6"/>
    <w:rsid w:val="008A4AA3"/>
    <w:rsid w:val="008A5384"/>
    <w:rsid w:val="008A6F85"/>
    <w:rsid w:val="008A7D85"/>
    <w:rsid w:val="008B31DE"/>
    <w:rsid w:val="008B3FBB"/>
    <w:rsid w:val="008B4E8F"/>
    <w:rsid w:val="008C1591"/>
    <w:rsid w:val="008C1A56"/>
    <w:rsid w:val="008D2234"/>
    <w:rsid w:val="008E5A20"/>
    <w:rsid w:val="008E6E53"/>
    <w:rsid w:val="008E7452"/>
    <w:rsid w:val="008F086C"/>
    <w:rsid w:val="008F2D1E"/>
    <w:rsid w:val="008F4A9F"/>
    <w:rsid w:val="008F6BE9"/>
    <w:rsid w:val="008F7B30"/>
    <w:rsid w:val="00905003"/>
    <w:rsid w:val="009207B5"/>
    <w:rsid w:val="00940C79"/>
    <w:rsid w:val="0094199E"/>
    <w:rsid w:val="00942F1E"/>
    <w:rsid w:val="0094442F"/>
    <w:rsid w:val="00944E8B"/>
    <w:rsid w:val="00952276"/>
    <w:rsid w:val="0095474A"/>
    <w:rsid w:val="009707BF"/>
    <w:rsid w:val="00984A93"/>
    <w:rsid w:val="00984F55"/>
    <w:rsid w:val="009856C2"/>
    <w:rsid w:val="0098657A"/>
    <w:rsid w:val="00986C9D"/>
    <w:rsid w:val="009A1B3B"/>
    <w:rsid w:val="009A1B7C"/>
    <w:rsid w:val="009C16A4"/>
    <w:rsid w:val="009D45B2"/>
    <w:rsid w:val="009E7C00"/>
    <w:rsid w:val="009F33C1"/>
    <w:rsid w:val="009F3822"/>
    <w:rsid w:val="009F458B"/>
    <w:rsid w:val="00A021A3"/>
    <w:rsid w:val="00A075E2"/>
    <w:rsid w:val="00A07FA5"/>
    <w:rsid w:val="00A10495"/>
    <w:rsid w:val="00A10A52"/>
    <w:rsid w:val="00A152C7"/>
    <w:rsid w:val="00A17A49"/>
    <w:rsid w:val="00A222B0"/>
    <w:rsid w:val="00A321BC"/>
    <w:rsid w:val="00A33898"/>
    <w:rsid w:val="00A36291"/>
    <w:rsid w:val="00A446D6"/>
    <w:rsid w:val="00A47396"/>
    <w:rsid w:val="00A4750D"/>
    <w:rsid w:val="00A55B9C"/>
    <w:rsid w:val="00A5676B"/>
    <w:rsid w:val="00A67CF9"/>
    <w:rsid w:val="00A83995"/>
    <w:rsid w:val="00A87E2C"/>
    <w:rsid w:val="00A94247"/>
    <w:rsid w:val="00A975AE"/>
    <w:rsid w:val="00AA527C"/>
    <w:rsid w:val="00AB0E67"/>
    <w:rsid w:val="00AB2380"/>
    <w:rsid w:val="00AB2A7A"/>
    <w:rsid w:val="00AB2A80"/>
    <w:rsid w:val="00AB72DA"/>
    <w:rsid w:val="00AC750D"/>
    <w:rsid w:val="00AD196F"/>
    <w:rsid w:val="00AD1BE6"/>
    <w:rsid w:val="00AD29F3"/>
    <w:rsid w:val="00AD2C8B"/>
    <w:rsid w:val="00AD444D"/>
    <w:rsid w:val="00AE2247"/>
    <w:rsid w:val="00AE2698"/>
    <w:rsid w:val="00B06F54"/>
    <w:rsid w:val="00B07ED6"/>
    <w:rsid w:val="00B10A4D"/>
    <w:rsid w:val="00B265A0"/>
    <w:rsid w:val="00B349F9"/>
    <w:rsid w:val="00B350A4"/>
    <w:rsid w:val="00B36B14"/>
    <w:rsid w:val="00B36F05"/>
    <w:rsid w:val="00B41C9B"/>
    <w:rsid w:val="00B4413D"/>
    <w:rsid w:val="00B4505A"/>
    <w:rsid w:val="00B50948"/>
    <w:rsid w:val="00B5618D"/>
    <w:rsid w:val="00B61541"/>
    <w:rsid w:val="00B6402D"/>
    <w:rsid w:val="00B66DCC"/>
    <w:rsid w:val="00B71D6D"/>
    <w:rsid w:val="00B74C3B"/>
    <w:rsid w:val="00B819CD"/>
    <w:rsid w:val="00B82B13"/>
    <w:rsid w:val="00B90A54"/>
    <w:rsid w:val="00B91793"/>
    <w:rsid w:val="00B91CDF"/>
    <w:rsid w:val="00B91FA9"/>
    <w:rsid w:val="00BA0470"/>
    <w:rsid w:val="00BA62CE"/>
    <w:rsid w:val="00BA7329"/>
    <w:rsid w:val="00BB0850"/>
    <w:rsid w:val="00BB13DE"/>
    <w:rsid w:val="00BB2CB0"/>
    <w:rsid w:val="00BB5FFA"/>
    <w:rsid w:val="00BC0691"/>
    <w:rsid w:val="00BC0B01"/>
    <w:rsid w:val="00BC6D2E"/>
    <w:rsid w:val="00BD4137"/>
    <w:rsid w:val="00BE5204"/>
    <w:rsid w:val="00BE7003"/>
    <w:rsid w:val="00BF4D56"/>
    <w:rsid w:val="00BF511D"/>
    <w:rsid w:val="00BF571C"/>
    <w:rsid w:val="00BF77F3"/>
    <w:rsid w:val="00C03B6E"/>
    <w:rsid w:val="00C1240C"/>
    <w:rsid w:val="00C22AEF"/>
    <w:rsid w:val="00C269FD"/>
    <w:rsid w:val="00C43821"/>
    <w:rsid w:val="00C548C0"/>
    <w:rsid w:val="00C55225"/>
    <w:rsid w:val="00C55512"/>
    <w:rsid w:val="00C55602"/>
    <w:rsid w:val="00C60374"/>
    <w:rsid w:val="00C60773"/>
    <w:rsid w:val="00C61925"/>
    <w:rsid w:val="00C62863"/>
    <w:rsid w:val="00C63036"/>
    <w:rsid w:val="00C66DF0"/>
    <w:rsid w:val="00C66E7B"/>
    <w:rsid w:val="00C67BCD"/>
    <w:rsid w:val="00C70E45"/>
    <w:rsid w:val="00C73B67"/>
    <w:rsid w:val="00C7528A"/>
    <w:rsid w:val="00C75871"/>
    <w:rsid w:val="00C800FA"/>
    <w:rsid w:val="00C81D44"/>
    <w:rsid w:val="00C843EC"/>
    <w:rsid w:val="00C95905"/>
    <w:rsid w:val="00C9676A"/>
    <w:rsid w:val="00CA5664"/>
    <w:rsid w:val="00CB0A1F"/>
    <w:rsid w:val="00CC469B"/>
    <w:rsid w:val="00CC5E73"/>
    <w:rsid w:val="00CC612C"/>
    <w:rsid w:val="00CE40F7"/>
    <w:rsid w:val="00CF01F4"/>
    <w:rsid w:val="00CF3AD1"/>
    <w:rsid w:val="00CF730E"/>
    <w:rsid w:val="00D022DD"/>
    <w:rsid w:val="00D110AE"/>
    <w:rsid w:val="00D16792"/>
    <w:rsid w:val="00D202D9"/>
    <w:rsid w:val="00D229BA"/>
    <w:rsid w:val="00D24BEA"/>
    <w:rsid w:val="00D3424D"/>
    <w:rsid w:val="00D37640"/>
    <w:rsid w:val="00D40864"/>
    <w:rsid w:val="00D52315"/>
    <w:rsid w:val="00D533AF"/>
    <w:rsid w:val="00D5626E"/>
    <w:rsid w:val="00D56320"/>
    <w:rsid w:val="00D648BA"/>
    <w:rsid w:val="00D806F0"/>
    <w:rsid w:val="00D81DA7"/>
    <w:rsid w:val="00D820CA"/>
    <w:rsid w:val="00DB0BA7"/>
    <w:rsid w:val="00DB1231"/>
    <w:rsid w:val="00DB3C28"/>
    <w:rsid w:val="00DC3533"/>
    <w:rsid w:val="00DD0C9D"/>
    <w:rsid w:val="00DD68B1"/>
    <w:rsid w:val="00DE483D"/>
    <w:rsid w:val="00DE4847"/>
    <w:rsid w:val="00DF0521"/>
    <w:rsid w:val="00E02524"/>
    <w:rsid w:val="00E02BF2"/>
    <w:rsid w:val="00E04D5F"/>
    <w:rsid w:val="00E22CB9"/>
    <w:rsid w:val="00E231AF"/>
    <w:rsid w:val="00E25967"/>
    <w:rsid w:val="00E25E9D"/>
    <w:rsid w:val="00E375FA"/>
    <w:rsid w:val="00E37A44"/>
    <w:rsid w:val="00E431EF"/>
    <w:rsid w:val="00E52162"/>
    <w:rsid w:val="00E54C7A"/>
    <w:rsid w:val="00E5683A"/>
    <w:rsid w:val="00E67085"/>
    <w:rsid w:val="00E67BE2"/>
    <w:rsid w:val="00E704F4"/>
    <w:rsid w:val="00E73AFF"/>
    <w:rsid w:val="00E75512"/>
    <w:rsid w:val="00E84202"/>
    <w:rsid w:val="00E86633"/>
    <w:rsid w:val="00E942BE"/>
    <w:rsid w:val="00EA146B"/>
    <w:rsid w:val="00EA7729"/>
    <w:rsid w:val="00EB4C92"/>
    <w:rsid w:val="00EB62C9"/>
    <w:rsid w:val="00EC1288"/>
    <w:rsid w:val="00EC42FB"/>
    <w:rsid w:val="00EC5EE5"/>
    <w:rsid w:val="00EC61D3"/>
    <w:rsid w:val="00EC64D8"/>
    <w:rsid w:val="00EC7E36"/>
    <w:rsid w:val="00ED10B0"/>
    <w:rsid w:val="00ED747D"/>
    <w:rsid w:val="00EE42E5"/>
    <w:rsid w:val="00EE4512"/>
    <w:rsid w:val="00EF239C"/>
    <w:rsid w:val="00EF2E4D"/>
    <w:rsid w:val="00EF7EEA"/>
    <w:rsid w:val="00F00468"/>
    <w:rsid w:val="00F06872"/>
    <w:rsid w:val="00F12739"/>
    <w:rsid w:val="00F163FB"/>
    <w:rsid w:val="00F214A1"/>
    <w:rsid w:val="00F217D6"/>
    <w:rsid w:val="00F26538"/>
    <w:rsid w:val="00F27E43"/>
    <w:rsid w:val="00F32362"/>
    <w:rsid w:val="00F40D1E"/>
    <w:rsid w:val="00F44F95"/>
    <w:rsid w:val="00F533B2"/>
    <w:rsid w:val="00F66342"/>
    <w:rsid w:val="00F75E7E"/>
    <w:rsid w:val="00F83DB7"/>
    <w:rsid w:val="00F95B09"/>
    <w:rsid w:val="00F97BF6"/>
    <w:rsid w:val="00FA3FE7"/>
    <w:rsid w:val="00FA4B3B"/>
    <w:rsid w:val="00FB3DDC"/>
    <w:rsid w:val="00FB6F39"/>
    <w:rsid w:val="00FC1635"/>
    <w:rsid w:val="00FC439A"/>
    <w:rsid w:val="00FC78CC"/>
    <w:rsid w:val="00FD00F2"/>
    <w:rsid w:val="00FD04E5"/>
    <w:rsid w:val="00FD0CB8"/>
    <w:rsid w:val="00FD6194"/>
    <w:rsid w:val="00FE758B"/>
    <w:rsid w:val="00FF05E8"/>
    <w:rsid w:val="00FF062A"/>
    <w:rsid w:val="00FF0C64"/>
    <w:rsid w:val="00FF13CF"/>
    <w:rsid w:val="00FF3FE0"/>
    <w:rsid w:val="00FF503C"/>
    <w:rsid w:val="00FF5143"/>
    <w:rsid w:val="00FF5C5C"/>
    <w:rsid w:val="00FF71CA"/>
    <w:rsid w:val="00FF7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ABDD"/>
  <w15:chartTrackingRefBased/>
  <w15:docId w15:val="{F44A7774-1523-4598-9AF1-9F008D5E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2382F"/>
  </w:style>
  <w:style w:type="paragraph" w:styleId="Header">
    <w:name w:val="header"/>
    <w:basedOn w:val="Normal"/>
    <w:link w:val="HeaderChar"/>
    <w:uiPriority w:val="99"/>
    <w:unhideWhenUsed/>
    <w:rsid w:val="00622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F65"/>
  </w:style>
  <w:style w:type="paragraph" w:styleId="Footer">
    <w:name w:val="footer"/>
    <w:basedOn w:val="Normal"/>
    <w:link w:val="FooterChar"/>
    <w:uiPriority w:val="99"/>
    <w:unhideWhenUsed/>
    <w:rsid w:val="006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F65"/>
  </w:style>
  <w:style w:type="paragraph" w:styleId="Bibliography">
    <w:name w:val="Bibliography"/>
    <w:basedOn w:val="Normal"/>
    <w:next w:val="Normal"/>
    <w:uiPriority w:val="37"/>
    <w:unhideWhenUsed/>
    <w:rsid w:val="00BB5FFA"/>
  </w:style>
  <w:style w:type="paragraph" w:styleId="FootnoteText">
    <w:name w:val="footnote text"/>
    <w:basedOn w:val="Normal"/>
    <w:link w:val="FootnoteTextChar"/>
    <w:uiPriority w:val="99"/>
    <w:semiHidden/>
    <w:unhideWhenUsed/>
    <w:rsid w:val="00BB5F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FFA"/>
    <w:rPr>
      <w:sz w:val="20"/>
      <w:szCs w:val="20"/>
    </w:rPr>
  </w:style>
  <w:style w:type="character" w:styleId="FootnoteReference">
    <w:name w:val="footnote reference"/>
    <w:basedOn w:val="DefaultParagraphFont"/>
    <w:uiPriority w:val="99"/>
    <w:semiHidden/>
    <w:unhideWhenUsed/>
    <w:rsid w:val="00BB5FFA"/>
    <w:rPr>
      <w:vertAlign w:val="superscript"/>
    </w:rPr>
  </w:style>
  <w:style w:type="character" w:styleId="PlaceholderText">
    <w:name w:val="Placeholder Text"/>
    <w:basedOn w:val="DefaultParagraphFont"/>
    <w:uiPriority w:val="99"/>
    <w:semiHidden/>
    <w:rsid w:val="005C0396"/>
    <w:rPr>
      <w:color w:val="808080"/>
    </w:rPr>
  </w:style>
  <w:style w:type="character" w:styleId="Hyperlink">
    <w:name w:val="Hyperlink"/>
    <w:basedOn w:val="DefaultParagraphFont"/>
    <w:uiPriority w:val="99"/>
    <w:semiHidden/>
    <w:unhideWhenUsed/>
    <w:rsid w:val="00605E43"/>
    <w:rPr>
      <w:color w:val="0000FF"/>
      <w:u w:val="single"/>
    </w:rPr>
  </w:style>
  <w:style w:type="character" w:styleId="FollowedHyperlink">
    <w:name w:val="FollowedHyperlink"/>
    <w:basedOn w:val="DefaultParagraphFont"/>
    <w:uiPriority w:val="99"/>
    <w:semiHidden/>
    <w:unhideWhenUsed/>
    <w:rsid w:val="00324E31"/>
    <w:rPr>
      <w:color w:val="954F72" w:themeColor="followedHyperlink"/>
      <w:u w:val="single"/>
    </w:rPr>
  </w:style>
  <w:style w:type="paragraph" w:styleId="BalloonText">
    <w:name w:val="Balloon Text"/>
    <w:basedOn w:val="Normal"/>
    <w:link w:val="BalloonTextChar"/>
    <w:uiPriority w:val="99"/>
    <w:semiHidden/>
    <w:unhideWhenUsed/>
    <w:rsid w:val="000D538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538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424243">
      <w:bodyDiv w:val="1"/>
      <w:marLeft w:val="0"/>
      <w:marRight w:val="0"/>
      <w:marTop w:val="0"/>
      <w:marBottom w:val="0"/>
      <w:divBdr>
        <w:top w:val="none" w:sz="0" w:space="0" w:color="auto"/>
        <w:left w:val="none" w:sz="0" w:space="0" w:color="auto"/>
        <w:bottom w:val="none" w:sz="0" w:space="0" w:color="auto"/>
        <w:right w:val="none" w:sz="0" w:space="0" w:color="auto"/>
      </w:divBdr>
    </w:div>
    <w:div w:id="374042664">
      <w:bodyDiv w:val="1"/>
      <w:marLeft w:val="0"/>
      <w:marRight w:val="0"/>
      <w:marTop w:val="0"/>
      <w:marBottom w:val="0"/>
      <w:divBdr>
        <w:top w:val="none" w:sz="0" w:space="0" w:color="auto"/>
        <w:left w:val="none" w:sz="0" w:space="0" w:color="auto"/>
        <w:bottom w:val="none" w:sz="0" w:space="0" w:color="auto"/>
        <w:right w:val="none" w:sz="0" w:space="0" w:color="auto"/>
      </w:divBdr>
    </w:div>
    <w:div w:id="662393847">
      <w:bodyDiv w:val="1"/>
      <w:marLeft w:val="0"/>
      <w:marRight w:val="0"/>
      <w:marTop w:val="0"/>
      <w:marBottom w:val="0"/>
      <w:divBdr>
        <w:top w:val="none" w:sz="0" w:space="0" w:color="auto"/>
        <w:left w:val="none" w:sz="0" w:space="0" w:color="auto"/>
        <w:bottom w:val="none" w:sz="0" w:space="0" w:color="auto"/>
        <w:right w:val="none" w:sz="0" w:space="0" w:color="auto"/>
      </w:divBdr>
    </w:div>
    <w:div w:id="1422291980">
      <w:bodyDiv w:val="1"/>
      <w:marLeft w:val="0"/>
      <w:marRight w:val="0"/>
      <w:marTop w:val="0"/>
      <w:marBottom w:val="0"/>
      <w:divBdr>
        <w:top w:val="none" w:sz="0" w:space="0" w:color="auto"/>
        <w:left w:val="none" w:sz="0" w:space="0" w:color="auto"/>
        <w:bottom w:val="none" w:sz="0" w:space="0" w:color="auto"/>
        <w:right w:val="none" w:sz="0" w:space="0" w:color="auto"/>
      </w:divBdr>
    </w:div>
    <w:div w:id="1458380122">
      <w:bodyDiv w:val="1"/>
      <w:marLeft w:val="0"/>
      <w:marRight w:val="0"/>
      <w:marTop w:val="0"/>
      <w:marBottom w:val="0"/>
      <w:divBdr>
        <w:top w:val="none" w:sz="0" w:space="0" w:color="auto"/>
        <w:left w:val="none" w:sz="0" w:space="0" w:color="auto"/>
        <w:bottom w:val="none" w:sz="0" w:space="0" w:color="auto"/>
        <w:right w:val="none" w:sz="0" w:space="0" w:color="auto"/>
      </w:divBdr>
    </w:div>
    <w:div w:id="1472477759">
      <w:bodyDiv w:val="1"/>
      <w:marLeft w:val="0"/>
      <w:marRight w:val="0"/>
      <w:marTop w:val="0"/>
      <w:marBottom w:val="0"/>
      <w:divBdr>
        <w:top w:val="none" w:sz="0" w:space="0" w:color="auto"/>
        <w:left w:val="none" w:sz="0" w:space="0" w:color="auto"/>
        <w:bottom w:val="none" w:sz="0" w:space="0" w:color="auto"/>
        <w:right w:val="none" w:sz="0" w:space="0" w:color="auto"/>
      </w:divBdr>
    </w:div>
    <w:div w:id="17890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33A41-67E5-4CC3-9516-21FF0049B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10123</TotalTime>
  <Pages>29</Pages>
  <Words>19063</Words>
  <Characters>108663</Characters>
  <Application>Microsoft Office Word</Application>
  <DocSecurity>0</DocSecurity>
  <Lines>905</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Askey</dc:creator>
  <cp:keywords/>
  <dc:description/>
  <cp:lastModifiedBy>Askey,Bryce C</cp:lastModifiedBy>
  <cp:revision>104</cp:revision>
  <dcterms:created xsi:type="dcterms:W3CDTF">2020-10-26T15:21:00Z</dcterms:created>
  <dcterms:modified xsi:type="dcterms:W3CDTF">2020-12-28T04:48:00Z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id="zEf9RMQE"/&gt;&lt;style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