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DABE" w14:textId="2C599D8D" w:rsidR="000B4177" w:rsidRPr="00D402DD" w:rsidRDefault="00667BAE">
      <w:r>
        <w:rPr>
          <w:b/>
          <w:bCs/>
        </w:rPr>
        <w:t>Title:</w:t>
      </w:r>
      <w:r>
        <w:t xml:space="preserve"> </w:t>
      </w:r>
      <w:commentRangeStart w:id="0"/>
      <w:ins w:id="1" w:author="Jeongim Kim" w:date="2020-03-14T18:03:00Z">
        <w:r w:rsidR="00E26441">
          <w:t xml:space="preserve">An analysis of phylogenesis and phytochemical diversity in </w:t>
        </w:r>
        <w:r w:rsidR="00E26441">
          <w:rPr>
            <w:i/>
            <w:iCs/>
          </w:rPr>
          <w:t xml:space="preserve">Scutellaria </w:t>
        </w:r>
        <w:r w:rsidR="00E26441">
          <w:t>to identify species with medicinal potential</w:t>
        </w:r>
        <w:commentRangeEnd w:id="0"/>
        <w:r w:rsidR="00E26441">
          <w:rPr>
            <w:rStyle w:val="CommentReference"/>
          </w:rPr>
          <w:commentReference w:id="0"/>
        </w:r>
      </w:ins>
      <w:del w:id="2" w:author="Jeongim Kim" w:date="2020-03-14T18:03:00Z">
        <w:r w:rsidR="0056158C" w:rsidDel="00E26441">
          <w:delText>A</w:delText>
        </w:r>
        <w:r w:rsidR="00ED208F" w:rsidDel="00E26441">
          <w:delText xml:space="preserve"> phylogenetic and </w:delText>
        </w:r>
      </w:del>
      <w:del w:id="3" w:author="Jeongim Kim" w:date="2020-03-14T18:00:00Z">
        <w:r w:rsidR="00ED208F" w:rsidDel="00E26441">
          <w:delText xml:space="preserve">transcriptomic </w:delText>
        </w:r>
      </w:del>
      <w:del w:id="4" w:author="Jeongim Kim" w:date="2020-03-14T18:03:00Z">
        <w:r w:rsidR="0056158C" w:rsidDel="00E26441">
          <w:delText>investigation of flav</w:delText>
        </w:r>
        <w:r w:rsidR="00742926" w:rsidDel="00E26441">
          <w:delText>o</w:delText>
        </w:r>
        <w:r w:rsidR="0056158C" w:rsidDel="00E26441">
          <w:delText>noid</w:delText>
        </w:r>
        <w:r w:rsidDel="00E26441">
          <w:delText xml:space="preserve"> diversity in</w:delText>
        </w:r>
        <w:commentRangeStart w:id="5"/>
        <w:r w:rsidDel="00E26441">
          <w:delText xml:space="preserve"> </w:delText>
        </w:r>
        <w:r w:rsidDel="00E26441">
          <w:rPr>
            <w:i/>
            <w:iCs/>
          </w:rPr>
          <w:delText>Scutellaria</w:delText>
        </w:r>
        <w:commentRangeEnd w:id="5"/>
        <w:r w:rsidR="00B13C00" w:rsidDel="00E26441">
          <w:rPr>
            <w:rStyle w:val="CommentReference"/>
          </w:rPr>
          <w:commentReference w:id="5"/>
        </w:r>
      </w:del>
    </w:p>
    <w:p w14:paraId="27BA6FC8" w14:textId="54C35A57" w:rsidR="00667BAE" w:rsidRDefault="00667BAE">
      <w:r>
        <w:rPr>
          <w:b/>
          <w:bCs/>
        </w:rPr>
        <w:t xml:space="preserve">Authors: </w:t>
      </w:r>
      <w:r>
        <w:t>Bryce Askey, Yeong</w:t>
      </w:r>
      <w:r w:rsidR="00C91C24">
        <w:t xml:space="preserve"> H</w:t>
      </w:r>
      <w:r>
        <w:t xml:space="preserve">un Song, </w:t>
      </w:r>
      <w:commentRangeStart w:id="6"/>
      <w:proofErr w:type="spellStart"/>
      <w:r w:rsidR="004F211C" w:rsidRPr="004305B8">
        <w:rPr>
          <w:highlight w:val="yellow"/>
          <w:rPrChange w:id="7" w:author="Jeongim Kim" w:date="2020-03-14T17:34:00Z">
            <w:rPr/>
          </w:rPrChange>
        </w:rPr>
        <w:t>Yoonkyung</w:t>
      </w:r>
      <w:proofErr w:type="spellEnd"/>
      <w:r w:rsidR="004F211C" w:rsidRPr="004305B8">
        <w:rPr>
          <w:highlight w:val="yellow"/>
          <w:rPrChange w:id="8" w:author="Jeongim Kim" w:date="2020-03-14T17:34:00Z">
            <w:rPr/>
          </w:rPrChange>
        </w:rPr>
        <w:t xml:space="preserve"> Lee</w:t>
      </w:r>
      <w:r w:rsidR="004F211C">
        <w:t xml:space="preserve">, </w:t>
      </w:r>
      <w:r>
        <w:t xml:space="preserve">Ru Dai, </w:t>
      </w:r>
      <w:proofErr w:type="spellStart"/>
      <w:r w:rsidR="00C91C24" w:rsidRPr="004305B8">
        <w:rPr>
          <w:highlight w:val="yellow"/>
          <w:rPrChange w:id="9" w:author="Jeongim Kim" w:date="2020-03-14T17:34:00Z">
            <w:rPr/>
          </w:rPrChange>
        </w:rPr>
        <w:t>Sangtae</w:t>
      </w:r>
      <w:proofErr w:type="spellEnd"/>
      <w:r w:rsidR="00C91C24" w:rsidRPr="004305B8">
        <w:rPr>
          <w:highlight w:val="yellow"/>
          <w:rPrChange w:id="10" w:author="Jeongim Kim" w:date="2020-03-14T17:34:00Z">
            <w:rPr/>
          </w:rPrChange>
        </w:rPr>
        <w:t xml:space="preserve"> Kim</w:t>
      </w:r>
      <w:commentRangeEnd w:id="6"/>
      <w:r w:rsidR="004305B8">
        <w:rPr>
          <w:rStyle w:val="CommentReference"/>
        </w:rPr>
        <w:commentReference w:id="6"/>
      </w:r>
      <w:r w:rsidR="00C91C24" w:rsidRPr="004305B8">
        <w:rPr>
          <w:highlight w:val="yellow"/>
          <w:rPrChange w:id="11" w:author="Jeongim Kim" w:date="2020-03-14T17:34:00Z">
            <w:rPr/>
          </w:rPrChange>
        </w:rPr>
        <w:t>,</w:t>
      </w:r>
      <w:r w:rsidR="00C91C24">
        <w:t xml:space="preserve"> </w:t>
      </w:r>
      <w:r>
        <w:t>and Jeongim Kim</w:t>
      </w:r>
    </w:p>
    <w:p w14:paraId="70EE5E1E" w14:textId="186B0AD2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365971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 xml:space="preserve">studied, </w:t>
      </w:r>
      <w:r w:rsidR="002A7B70">
        <w:t xml:space="preserve">the majority of the </w:t>
      </w:r>
      <w:ins w:id="12" w:author="Jeongim Kim" w:date="2020-03-14T17:21:00Z">
        <w:r w:rsidR="00342112">
          <w:t xml:space="preserve">other over </w:t>
        </w:r>
      </w:ins>
      <w:commentRangeStart w:id="13"/>
      <w:r w:rsidR="002A7B70">
        <w:t xml:space="preserve">470 species </w:t>
      </w:r>
      <w:commentRangeEnd w:id="13"/>
      <w:r w:rsidR="00342112">
        <w:rPr>
          <w:rStyle w:val="CommentReference"/>
        </w:rPr>
        <w:commentReference w:id="13"/>
      </w:r>
      <w:r w:rsidR="002A7B70">
        <w:t>in the genus have not been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 xml:space="preserve">Scutellaria </w:t>
      </w:r>
      <w:ins w:id="14" w:author="Jeongim Kim" w:date="2020-03-14T17:27:00Z">
        <w:r w:rsidR="006762B2" w:rsidRPr="006762B2">
          <w:rPr>
            <w:iCs/>
            <w:rPrChange w:id="15" w:author="Jeongim Kim" w:date="2020-03-14T17:27:00Z">
              <w:rPr>
                <w:i/>
                <w:iCs/>
              </w:rPr>
            </w:rPrChange>
          </w:rPr>
          <w:t>and</w:t>
        </w:r>
        <w:r w:rsidR="006762B2">
          <w:rPr>
            <w:i/>
            <w:iCs/>
          </w:rPr>
          <w:t xml:space="preserve"> </w:t>
        </w:r>
        <w:r w:rsidR="006762B2">
          <w:t xml:space="preserve">to identify “medicinal hotspots” – clades of species accumulating high concentrations of medicinally relevant flavones. We </w:t>
        </w:r>
      </w:ins>
      <w:del w:id="16" w:author="Jeongim Kim" w:date="2020-03-14T17:28:00Z">
        <w:r w:rsidR="00F82BAB" w:rsidDel="006762B2">
          <w:delText>by analyzing</w:delText>
        </w:r>
      </w:del>
      <w:proofErr w:type="spellStart"/>
      <w:ins w:id="17" w:author="Jeongim Kim" w:date="2020-03-14T17:28:00Z">
        <w:r w:rsidR="006762B2">
          <w:t>analzyed</w:t>
        </w:r>
      </w:ins>
      <w:proofErr w:type="spellEnd"/>
      <w:r w:rsidR="00533B69">
        <w:t xml:space="preserve"> </w:t>
      </w:r>
      <w:r w:rsidR="00533B69" w:rsidRPr="00E04887">
        <w:t>flavonoid profiles</w:t>
      </w:r>
      <w:r w:rsidR="00F82BAB" w:rsidRPr="00E04887">
        <w:t xml:space="preserve"> </w:t>
      </w:r>
      <w:r w:rsidR="00F84304">
        <w:t>for a</w:t>
      </w:r>
      <w:r w:rsidR="00F82BAB">
        <w:t xml:space="preserve"> large set of species </w:t>
      </w:r>
      <w:r w:rsidR="00533B69">
        <w:t>representing</w:t>
      </w:r>
      <w:r w:rsidR="00F82BAB">
        <w:t xml:space="preserve"> the diversity in the genus.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</w:t>
      </w:r>
      <w:commentRangeStart w:id="18"/>
      <w:r w:rsidR="008F773D">
        <w:t>from chl</w:t>
      </w:r>
      <w:bookmarkStart w:id="19" w:name="_GoBack"/>
      <w:bookmarkEnd w:id="19"/>
      <w:r w:rsidR="008F773D">
        <w:t xml:space="preserve">oroplast </w:t>
      </w:r>
      <w:del w:id="20" w:author="Jeongim Kim" w:date="2020-03-14T17:30:00Z">
        <w:r w:rsidR="008F773D" w:rsidDel="007B4250">
          <w:delText>DNA</w:delText>
        </w:r>
        <w:commentRangeEnd w:id="18"/>
        <w:r w:rsidR="00342112" w:rsidDel="007B4250">
          <w:rPr>
            <w:rStyle w:val="CommentReference"/>
          </w:rPr>
          <w:commentReference w:id="18"/>
        </w:r>
      </w:del>
      <w:ins w:id="21" w:author="Jeongim Kim" w:date="2020-03-14T17:30:00Z">
        <w:r w:rsidR="007B4250">
          <w:t>genome</w:t>
        </w:r>
      </w:ins>
      <w:del w:id="22" w:author="Jeongim Kim" w:date="2020-03-14T17:32:00Z">
        <w:r w:rsidR="008F773D" w:rsidDel="00BE05E4">
          <w:delText xml:space="preserve">, and </w:delText>
        </w:r>
      </w:del>
      <w:del w:id="23" w:author="Jeongim Kim" w:date="2020-03-14T17:28:00Z">
        <w:r w:rsidR="008F773D" w:rsidDel="006762B2">
          <w:delText>used</w:delText>
        </w:r>
      </w:del>
      <w:del w:id="24" w:author="Jeongim Kim" w:date="2020-03-14T17:27:00Z">
        <w:r w:rsidR="008F773D" w:rsidDel="006762B2">
          <w:delText xml:space="preserve"> to identify “medicinal hotspots” – clades of species accumulating high concentrations of medicinally relevant flavones</w:delText>
        </w:r>
      </w:del>
      <w:r w:rsidR="008F773D">
        <w:t xml:space="preserve">. Based on these results, a </w:t>
      </w:r>
      <w:r w:rsidR="001035BA">
        <w:t xml:space="preserve">subset of species </w:t>
      </w:r>
      <w:proofErr w:type="gramStart"/>
      <w:r w:rsidR="001035BA">
        <w:t>were</w:t>
      </w:r>
      <w:proofErr w:type="gramEnd"/>
      <w:r w:rsidR="001035BA">
        <w:t xml:space="preserve"> selected for organ-specific metabolite </w:t>
      </w:r>
      <w:ins w:id="25" w:author="Jeongim Kim" w:date="2020-03-14T17:32:00Z">
        <w:r w:rsidR="00BE05E4">
          <w:t xml:space="preserve">profile </w:t>
        </w:r>
      </w:ins>
      <w:r w:rsidR="001035BA">
        <w:t>analysis</w:t>
      </w:r>
      <w:ins w:id="26" w:author="Jeongim Kim" w:date="2020-03-14T17:42:00Z">
        <w:r w:rsidR="0018665D">
          <w:t xml:space="preserve"> and genome size analyses</w:t>
        </w:r>
      </w:ins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imply significant differences in the pathway for several species.</w:t>
      </w:r>
      <w:r w:rsidR="00F84304">
        <w:t xml:space="preserve"> </w:t>
      </w:r>
      <w:ins w:id="27" w:author="Jeongim Kim" w:date="2020-03-14T17:59:00Z">
        <w:r w:rsidR="00402E84">
          <w:t xml:space="preserve">Flow cytometry results revealed 7 of the 8 species analyzed have similarly sized genomes as </w:t>
        </w:r>
        <w:r w:rsidR="00402E84" w:rsidRPr="00363442">
          <w:rPr>
            <w:i/>
          </w:rPr>
          <w:t>S. baicalensis</w:t>
        </w:r>
        <w:r w:rsidR="00402E84">
          <w:t xml:space="preserve">. </w:t>
        </w:r>
      </w:ins>
      <w:commentRangeStart w:id="28"/>
      <w:r w:rsidR="008E3609">
        <w:t>To better understand the cause of these inconsistencies, t</w:t>
      </w:r>
      <w:r w:rsidR="008F773D">
        <w:t>hree</w:t>
      </w:r>
      <w:r w:rsidR="00F84304">
        <w:t xml:space="preserve"> of these species and </w:t>
      </w:r>
      <w:r w:rsidR="00F84304">
        <w:rPr>
          <w:i/>
          <w:iCs/>
        </w:rPr>
        <w:t>S. baicalensis</w:t>
      </w:r>
      <w:r w:rsidR="00F84304">
        <w:t xml:space="preserve"> were </w:t>
      </w:r>
      <w:r w:rsidR="00E04887">
        <w:t>selected for additional g</w:t>
      </w:r>
      <w:r w:rsidR="001035BA">
        <w:t xml:space="preserve">enomic </w:t>
      </w:r>
      <w:r w:rsidR="00E04887">
        <w:t>and transcriptomic analysis.</w:t>
      </w:r>
      <w:r w:rsidR="00F84304">
        <w:t xml:space="preserve"> </w:t>
      </w:r>
      <w:r w:rsidR="008E3609">
        <w:t>After genome sequencing of each of the species,</w:t>
      </w:r>
      <w:r w:rsidR="00F84304">
        <w:t xml:space="preserve"> RNA sequencing </w:t>
      </w:r>
      <w:r w:rsidR="008E3609">
        <w:t>was</w:t>
      </w:r>
      <w:r w:rsidR="00F84304">
        <w:t xml:space="preserve"> used to identify</w:t>
      </w:r>
      <w:r w:rsidR="008E3609">
        <w:t xml:space="preserve"> the</w:t>
      </w:r>
      <w:r w:rsidR="00F84304">
        <w:t xml:space="preserve"> genes responsible for biosynthetic pathway diversity.</w:t>
      </w:r>
      <w:r w:rsidR="00ED208F">
        <w:t xml:space="preserve"> </w:t>
      </w:r>
      <w:commentRangeEnd w:id="28"/>
      <w:r w:rsidR="00B13C00">
        <w:rPr>
          <w:rStyle w:val="CommentReference"/>
        </w:rPr>
        <w:commentReference w:id="28"/>
      </w:r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</w:t>
      </w:r>
      <w:r w:rsidR="00FF688D">
        <w:t>unstudied</w:t>
      </w:r>
      <w:r w:rsidR="00D65730">
        <w:t xml:space="preserve"> species with medicinal potential.</w:t>
      </w:r>
      <w:r w:rsidR="00FF688D">
        <w:t xml:space="preserve"> </w:t>
      </w:r>
      <w:r w:rsidR="00972206">
        <w:t xml:space="preserve">Additionally, the comparative metabolite and phylogenetic analysis used will help researchers to better understand the evolutionary history of the </w:t>
      </w:r>
      <w:r w:rsidR="00972206">
        <w:rPr>
          <w:i/>
          <w:iCs/>
        </w:rPr>
        <w:t>Scutellaria</w:t>
      </w:r>
      <w:r w:rsidR="00972206">
        <w:t xml:space="preserve"> genus.</w:t>
      </w:r>
      <w:r w:rsidR="00FF688D">
        <w:t xml:space="preserve"> </w:t>
      </w:r>
      <w:r w:rsidR="00972206">
        <w:t xml:space="preserve">Finally, </w:t>
      </w:r>
      <w:r w:rsidR="00FF688D">
        <w:t xml:space="preserve">identification of genes </w:t>
      </w:r>
      <w:r w:rsidR="00972206">
        <w:t>controlling i</w:t>
      </w:r>
      <w:r w:rsidR="00FF688D">
        <w:t>nter-specific variation</w:t>
      </w:r>
      <w:r w:rsidR="00972206">
        <w:t xml:space="preserve"> in the </w:t>
      </w:r>
      <w:r w:rsidR="00742926">
        <w:t>medicinal pathway can aid in biotechnological development of flavonoid production systems.</w:t>
      </w:r>
    </w:p>
    <w:p w14:paraId="42C85004" w14:textId="01EE0B82" w:rsidR="008A7CFD" w:rsidRDefault="008A7CFD">
      <w:r>
        <w:rPr>
          <w:b/>
          <w:bCs/>
        </w:rPr>
        <w:t xml:space="preserve">Word count: </w:t>
      </w:r>
      <w:r w:rsidR="00ED208F">
        <w:t>311</w:t>
      </w:r>
    </w:p>
    <w:p w14:paraId="61634568" w14:textId="1603D56F" w:rsidR="00552FC0" w:rsidRPr="008A7CFD" w:rsidRDefault="00552FC0"/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ongim Kim" w:date="2020-03-14T18:03:00Z" w:initials="JK">
    <w:p w14:paraId="04FDFD3F" w14:textId="26C616F2" w:rsidR="00E26441" w:rsidRDefault="00E26441">
      <w:pPr>
        <w:pStyle w:val="CommentText"/>
      </w:pPr>
      <w:r>
        <w:rPr>
          <w:rStyle w:val="CommentReference"/>
        </w:rPr>
        <w:annotationRef/>
      </w:r>
      <w:r>
        <w:t xml:space="preserve">Please save the original title for your paper. This title is only for the poster. FYI, we did whole genome sequencing with barbata, racemose, </w:t>
      </w:r>
      <w:proofErr w:type="spellStart"/>
      <w:r>
        <w:t>Altissima</w:t>
      </w:r>
      <w:proofErr w:type="spellEnd"/>
      <w:r>
        <w:t xml:space="preserve">, </w:t>
      </w:r>
      <w:proofErr w:type="spellStart"/>
      <w:r>
        <w:t>havanensis</w:t>
      </w:r>
      <w:proofErr w:type="spellEnd"/>
    </w:p>
  </w:comment>
  <w:comment w:id="5" w:author="Jeongim Kim" w:date="2020-03-14T17:49:00Z" w:initials="JK">
    <w:p w14:paraId="3A9B1126" w14:textId="2778FF9D" w:rsidR="00B13C00" w:rsidRPr="00B13C00" w:rsidRDefault="00B13C00" w:rsidP="00B13C00">
      <w:pPr>
        <w:shd w:val="clear" w:color="auto" w:fill="FFFFFF"/>
        <w:rPr>
          <w:rFonts w:ascii="Calibri" w:eastAsia="Times New Roman" w:hAnsi="Calibri" w:cs="Arial"/>
          <w:color w:val="000000"/>
          <w:sz w:val="24"/>
          <w:szCs w:val="24"/>
          <w:lang w:eastAsia="ko-KR"/>
        </w:rPr>
      </w:pPr>
      <w:r>
        <w:rPr>
          <w:rStyle w:val="CommentReference"/>
        </w:rPr>
        <w:annotationRef/>
      </w:r>
      <w:r>
        <w:t xml:space="preserve">For your information, we did whole genome sequencing </w:t>
      </w:r>
      <w:proofErr w:type="gramStart"/>
      <w:r>
        <w:t xml:space="preserve">for  </w:t>
      </w:r>
      <w:r w:rsidRPr="00B13C00">
        <w:rPr>
          <w:rFonts w:ascii="Calibri" w:eastAsia="Times New Roman" w:hAnsi="Calibri" w:cs="Arial"/>
          <w:color w:val="212121"/>
          <w:shd w:val="clear" w:color="auto" w:fill="FFFFFF"/>
          <w:lang w:eastAsia="ko-KR"/>
        </w:rPr>
        <w:t>Racemosa</w:t>
      </w:r>
      <w:proofErr w:type="gramEnd"/>
      <w:r w:rsidRPr="00B13C00">
        <w:rPr>
          <w:rFonts w:ascii="Calibri" w:eastAsia="Times New Roman" w:hAnsi="Calibri" w:cs="Arial"/>
          <w:color w:val="212121"/>
          <w:shd w:val="clear" w:color="auto" w:fill="FFFFFF"/>
          <w:lang w:eastAsia="ko-KR"/>
        </w:rPr>
        <w:t xml:space="preserve">: Barbata: </w:t>
      </w:r>
      <w:proofErr w:type="spellStart"/>
      <w:r w:rsidRPr="00B13C00">
        <w:rPr>
          <w:rFonts w:ascii="Calibri" w:eastAsia="Times New Roman" w:hAnsi="Calibri" w:cs="Arial"/>
          <w:color w:val="212121"/>
          <w:shd w:val="clear" w:color="auto" w:fill="FFFFFF"/>
          <w:lang w:eastAsia="ko-KR"/>
        </w:rPr>
        <w:t>Havanensis</w:t>
      </w:r>
      <w:proofErr w:type="spellEnd"/>
      <w:r w:rsidRPr="00B13C00">
        <w:rPr>
          <w:rFonts w:ascii="Calibri" w:eastAsia="Times New Roman" w:hAnsi="Calibri" w:cs="Arial"/>
          <w:color w:val="212121"/>
          <w:shd w:val="clear" w:color="auto" w:fill="FFFFFF"/>
          <w:lang w:eastAsia="ko-KR"/>
        </w:rPr>
        <w:t xml:space="preserve">: </w:t>
      </w:r>
      <w:proofErr w:type="spellStart"/>
      <w:r w:rsidRPr="00B13C00">
        <w:rPr>
          <w:rFonts w:ascii="Calibri" w:eastAsia="Times New Roman" w:hAnsi="Calibri" w:cs="Arial"/>
          <w:color w:val="212121"/>
          <w:shd w:val="clear" w:color="auto" w:fill="FFFFFF"/>
          <w:lang w:eastAsia="ko-KR"/>
        </w:rPr>
        <w:t>Altissima</w:t>
      </w:r>
      <w:proofErr w:type="spellEnd"/>
      <w:r w:rsidRPr="00B13C00">
        <w:rPr>
          <w:rFonts w:ascii="Calibri" w:eastAsia="Times New Roman" w:hAnsi="Calibri" w:cs="Arial"/>
          <w:color w:val="212121"/>
          <w:shd w:val="clear" w:color="auto" w:fill="FFFFFF"/>
          <w:lang w:eastAsia="ko-KR"/>
        </w:rPr>
        <w:t>:</w:t>
      </w:r>
    </w:p>
    <w:p w14:paraId="69EDB857" w14:textId="77777777" w:rsidR="00B13C00" w:rsidRPr="00B13C00" w:rsidRDefault="00B13C00" w:rsidP="00B1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649D49A4" w14:textId="20ECA37F" w:rsidR="00B13C00" w:rsidRDefault="00B13C00">
      <w:pPr>
        <w:pStyle w:val="CommentText"/>
      </w:pPr>
    </w:p>
  </w:comment>
  <w:comment w:id="6" w:author="Jeongim Kim" w:date="2020-03-14T17:34:00Z" w:initials="JK">
    <w:p w14:paraId="21DF5ED7" w14:textId="77777777" w:rsidR="004305B8" w:rsidRPr="004305B8" w:rsidRDefault="004305B8" w:rsidP="004305B8">
      <w:pPr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</w:pPr>
      <w:r>
        <w:rPr>
          <w:rStyle w:val="CommentReference"/>
        </w:rPr>
        <w:annotationRef/>
      </w:r>
      <w:r>
        <w:t xml:space="preserve">Affiliation: </w:t>
      </w:r>
      <w:proofErr w:type="spellStart"/>
      <w:r w:rsidRPr="004305B8"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  <w:t>Sangtae</w:t>
      </w:r>
      <w:proofErr w:type="spellEnd"/>
      <w:r w:rsidRPr="004305B8"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  <w:t xml:space="preserve"> Kim, </w:t>
      </w:r>
      <w:proofErr w:type="spellStart"/>
      <w:r w:rsidRPr="004305B8"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  <w:t>Yoonkyung</w:t>
      </w:r>
      <w:proofErr w:type="spellEnd"/>
      <w:r w:rsidRPr="004305B8"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  <w:t xml:space="preserve"> Lee</w:t>
      </w:r>
    </w:p>
    <w:p w14:paraId="11462331" w14:textId="77777777" w:rsidR="004305B8" w:rsidRPr="004305B8" w:rsidRDefault="004305B8" w:rsidP="004305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</w:pPr>
      <w:r w:rsidRPr="004305B8"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  <w:t xml:space="preserve">Department of Biology, </w:t>
      </w:r>
      <w:proofErr w:type="spellStart"/>
      <w:r w:rsidRPr="004305B8"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  <w:t>Sungshin</w:t>
      </w:r>
      <w:proofErr w:type="spellEnd"/>
      <w:r w:rsidRPr="004305B8">
        <w:rPr>
          <w:rFonts w:ascii="-webkit-standard" w:eastAsia="Times New Roman" w:hAnsi="-webkit-standard" w:cs="Times New Roman"/>
          <w:color w:val="000000"/>
          <w:sz w:val="24"/>
          <w:szCs w:val="24"/>
          <w:lang w:eastAsia="ko-KR"/>
        </w:rPr>
        <w:t xml:space="preserve"> Women’s University, Seoul 01133, Rep. of Korea</w:t>
      </w:r>
    </w:p>
    <w:p w14:paraId="4AC0D469" w14:textId="77777777" w:rsidR="004305B8" w:rsidRPr="004305B8" w:rsidRDefault="004305B8" w:rsidP="0043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15B4B580" w14:textId="32429063" w:rsidR="004305B8" w:rsidRDefault="004305B8">
      <w:pPr>
        <w:pStyle w:val="CommentText"/>
      </w:pPr>
    </w:p>
  </w:comment>
  <w:comment w:id="13" w:author="Jeongim Kim" w:date="2020-03-14T17:21:00Z" w:initials="JK">
    <w:p w14:paraId="19B52C4D" w14:textId="6DD33617" w:rsidR="00342112" w:rsidRDefault="00342112">
      <w:pPr>
        <w:pStyle w:val="CommentText"/>
      </w:pPr>
      <w:r>
        <w:rPr>
          <w:rStyle w:val="CommentReference"/>
        </w:rPr>
        <w:annotationRef/>
      </w:r>
      <w:r>
        <w:t>The exact number of species is unknown.</w:t>
      </w:r>
    </w:p>
  </w:comment>
  <w:comment w:id="18" w:author="Jeongim Kim" w:date="2020-03-14T17:23:00Z" w:initials="JK">
    <w:p w14:paraId="5ACEF07D" w14:textId="3D027BA8" w:rsidR="00342112" w:rsidRDefault="00342112">
      <w:pPr>
        <w:pStyle w:val="CommentText"/>
      </w:pPr>
      <w:r>
        <w:rPr>
          <w:rStyle w:val="CommentReference"/>
        </w:rPr>
        <w:annotationRef/>
      </w:r>
      <w:r>
        <w:t xml:space="preserve"> </w:t>
      </w:r>
    </w:p>
  </w:comment>
  <w:comment w:id="28" w:author="Jeongim Kim" w:date="2020-03-14T17:49:00Z" w:initials="JK">
    <w:p w14:paraId="7C5BA0AC" w14:textId="0EBD7F2A" w:rsidR="00B13C00" w:rsidRDefault="00B13C00">
      <w:pPr>
        <w:pStyle w:val="CommentText"/>
      </w:pPr>
      <w:r>
        <w:rPr>
          <w:rStyle w:val="CommentReference"/>
        </w:rPr>
        <w:annotationRef/>
      </w:r>
      <w:r w:rsidR="00F9405B">
        <w:t>Please save this for your paper. But, let’s delete this in your poster. Under this circumst</w:t>
      </w:r>
      <w:r w:rsidR="00E26441">
        <w:t>ance</w:t>
      </w:r>
      <w:r w:rsidR="00F9405B">
        <w:t>, I am not sure if we can finish bioinformatics on time.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FDFD3F" w15:done="0"/>
  <w15:commentEx w15:paraId="649D49A4" w15:done="0"/>
  <w15:commentEx w15:paraId="15B4B580" w15:done="0"/>
  <w15:commentEx w15:paraId="19B52C4D" w15:done="0"/>
  <w15:commentEx w15:paraId="5ACEF07D" w15:done="0"/>
  <w15:commentEx w15:paraId="7C5BA0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FDFD3F" w16cid:durableId="2217C2DD"/>
  <w16cid:commentId w16cid:paraId="649D49A4" w16cid:durableId="2217C2DE"/>
  <w16cid:commentId w16cid:paraId="15B4B580" w16cid:durableId="2217C2DF"/>
  <w16cid:commentId w16cid:paraId="19B52C4D" w16cid:durableId="2217C2E0"/>
  <w16cid:commentId w16cid:paraId="5ACEF07D" w16cid:durableId="2217C2E1"/>
  <w16cid:commentId w16cid:paraId="7C5BA0AC" w16cid:durableId="2217C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ongim Kim">
    <w15:presenceInfo w15:providerId="Windows Live" w15:userId="3253fa071e15b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312C"/>
    <w:rsid w:val="000632E1"/>
    <w:rsid w:val="000B4177"/>
    <w:rsid w:val="001035BA"/>
    <w:rsid w:val="00111B33"/>
    <w:rsid w:val="00131926"/>
    <w:rsid w:val="001440B9"/>
    <w:rsid w:val="00174732"/>
    <w:rsid w:val="00175B9B"/>
    <w:rsid w:val="0018665D"/>
    <w:rsid w:val="002177B0"/>
    <w:rsid w:val="00237725"/>
    <w:rsid w:val="0025611C"/>
    <w:rsid w:val="00287DD1"/>
    <w:rsid w:val="002A7B70"/>
    <w:rsid w:val="002C7800"/>
    <w:rsid w:val="002D3723"/>
    <w:rsid w:val="0031070F"/>
    <w:rsid w:val="00342112"/>
    <w:rsid w:val="00357728"/>
    <w:rsid w:val="00363442"/>
    <w:rsid w:val="00365971"/>
    <w:rsid w:val="003C43F4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6158C"/>
    <w:rsid w:val="00561A12"/>
    <w:rsid w:val="00597892"/>
    <w:rsid w:val="005F0E6F"/>
    <w:rsid w:val="00611284"/>
    <w:rsid w:val="006326EF"/>
    <w:rsid w:val="0065799C"/>
    <w:rsid w:val="00663312"/>
    <w:rsid w:val="00667BAE"/>
    <w:rsid w:val="00670707"/>
    <w:rsid w:val="006762B2"/>
    <w:rsid w:val="006936A7"/>
    <w:rsid w:val="006C17D4"/>
    <w:rsid w:val="006F5AD8"/>
    <w:rsid w:val="00742926"/>
    <w:rsid w:val="00771181"/>
    <w:rsid w:val="00777788"/>
    <w:rsid w:val="00780B86"/>
    <w:rsid w:val="00791F40"/>
    <w:rsid w:val="007B4250"/>
    <w:rsid w:val="007B625C"/>
    <w:rsid w:val="007F0B34"/>
    <w:rsid w:val="008A7CFD"/>
    <w:rsid w:val="008C566B"/>
    <w:rsid w:val="008E3609"/>
    <w:rsid w:val="008F5A79"/>
    <w:rsid w:val="008F773D"/>
    <w:rsid w:val="009106D7"/>
    <w:rsid w:val="009114CD"/>
    <w:rsid w:val="00950629"/>
    <w:rsid w:val="00972206"/>
    <w:rsid w:val="00A25F1B"/>
    <w:rsid w:val="00A447CC"/>
    <w:rsid w:val="00A729C2"/>
    <w:rsid w:val="00AB58F7"/>
    <w:rsid w:val="00AE224C"/>
    <w:rsid w:val="00B13C00"/>
    <w:rsid w:val="00B13CDB"/>
    <w:rsid w:val="00B70F9A"/>
    <w:rsid w:val="00B7721A"/>
    <w:rsid w:val="00B90699"/>
    <w:rsid w:val="00BC2136"/>
    <w:rsid w:val="00BE05E4"/>
    <w:rsid w:val="00C041DA"/>
    <w:rsid w:val="00C45F8B"/>
    <w:rsid w:val="00C74EAA"/>
    <w:rsid w:val="00C91C24"/>
    <w:rsid w:val="00CF146F"/>
    <w:rsid w:val="00CF4E55"/>
    <w:rsid w:val="00D379E5"/>
    <w:rsid w:val="00D402DD"/>
    <w:rsid w:val="00D57852"/>
    <w:rsid w:val="00D65730"/>
    <w:rsid w:val="00D76668"/>
    <w:rsid w:val="00DC06D5"/>
    <w:rsid w:val="00E04887"/>
    <w:rsid w:val="00E26441"/>
    <w:rsid w:val="00EB1526"/>
    <w:rsid w:val="00ED208F"/>
    <w:rsid w:val="00ED2346"/>
    <w:rsid w:val="00ED7327"/>
    <w:rsid w:val="00EF5033"/>
    <w:rsid w:val="00F01867"/>
    <w:rsid w:val="00F81C20"/>
    <w:rsid w:val="00F82BAB"/>
    <w:rsid w:val="00F84304"/>
    <w:rsid w:val="00F9405B"/>
    <w:rsid w:val="00FB3988"/>
    <w:rsid w:val="00FC6188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</cp:revision>
  <dcterms:created xsi:type="dcterms:W3CDTF">2020-03-15T02:05:00Z</dcterms:created>
  <dcterms:modified xsi:type="dcterms:W3CDTF">2020-03-15T02:05:00Z</dcterms:modified>
</cp:coreProperties>
</file>