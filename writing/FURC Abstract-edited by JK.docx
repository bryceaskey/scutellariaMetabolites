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4DABE" w14:textId="2E44C6B8" w:rsidR="000B4177" w:rsidRDefault="00667BAE">
      <w:r>
        <w:rPr>
          <w:b/>
          <w:bCs/>
        </w:rPr>
        <w:t>Title:</w:t>
      </w:r>
      <w:r>
        <w:t xml:space="preserve"> </w:t>
      </w:r>
      <w:ins w:id="0" w:author="Jeongim Kim" w:date="2019-12-14T23:51:00Z">
        <w:r w:rsidR="00FC6188">
          <w:t>S</w:t>
        </w:r>
      </w:ins>
      <w:del w:id="1" w:author="Jeongim Kim" w:date="2019-12-14T22:38:00Z">
        <w:r w:rsidR="00950629" w:rsidDel="00ED2346">
          <w:delText>n</w:delText>
        </w:r>
        <w:r w:rsidDel="00ED2346">
          <w:delText xml:space="preserve"> </w:delText>
        </w:r>
      </w:del>
      <w:del w:id="2" w:author="Jeongim Kim" w:date="2019-12-14T22:53:00Z">
        <w:r w:rsidDel="00D57852">
          <w:delText>investigation of</w:delText>
        </w:r>
      </w:del>
      <w:ins w:id="3" w:author="Jeongim Kim" w:date="2019-12-14T22:38:00Z">
        <w:r w:rsidR="00ED2346">
          <w:t>tudy on genome size and</w:t>
        </w:r>
      </w:ins>
      <w:r>
        <w:t xml:space="preserve"> phytochemical diversity in </w:t>
      </w:r>
      <w:r>
        <w:rPr>
          <w:i/>
          <w:iCs/>
        </w:rPr>
        <w:t xml:space="preserve">Scutellaria </w:t>
      </w:r>
      <w:del w:id="4" w:author="Jeongim Kim" w:date="2019-12-14T22:19:00Z">
        <w:r w:rsidR="00950629" w:rsidDel="00C91C24">
          <w:delText>to identify …</w:delText>
        </w:r>
        <w:r w:rsidDel="00C91C24">
          <w:delText xml:space="preserve"> health effects</w:delText>
        </w:r>
      </w:del>
    </w:p>
    <w:p w14:paraId="27BA6FC8" w14:textId="7A5C8917" w:rsidR="00667BAE" w:rsidRDefault="00667BAE">
      <w:r>
        <w:rPr>
          <w:b/>
          <w:bCs/>
        </w:rPr>
        <w:t xml:space="preserve">Authors: </w:t>
      </w:r>
      <w:r>
        <w:t xml:space="preserve">Bryce Askey, </w:t>
      </w:r>
      <w:proofErr w:type="spellStart"/>
      <w:r>
        <w:t>Yeong</w:t>
      </w:r>
      <w:proofErr w:type="spellEnd"/>
      <w:ins w:id="5" w:author="Jeongim Kim" w:date="2019-12-14T22:19:00Z">
        <w:r w:rsidR="00C91C24">
          <w:t xml:space="preserve"> H</w:t>
        </w:r>
      </w:ins>
      <w:del w:id="6" w:author="Jeongim Kim" w:date="2019-12-14T22:19:00Z">
        <w:r w:rsidDel="00C91C24">
          <w:delText>h</w:delText>
        </w:r>
      </w:del>
      <w:r>
        <w:t xml:space="preserve">un Song, </w:t>
      </w:r>
      <w:del w:id="7" w:author="Jeongim Kim" w:date="2019-12-14T22:19:00Z">
        <w:r w:rsidRPr="00667BAE" w:rsidDel="00C91C24">
          <w:rPr>
            <w:highlight w:val="yellow"/>
          </w:rPr>
          <w:delText>Phylogenetic tree creators</w:delText>
        </w:r>
      </w:del>
      <w:r>
        <w:t xml:space="preserve">, </w:t>
      </w:r>
      <w:proofErr w:type="spellStart"/>
      <w:ins w:id="8" w:author="Jeongim Kim" w:date="2019-12-14T23:10:00Z">
        <w:r w:rsidR="004F211C">
          <w:t>Yoonkyung</w:t>
        </w:r>
        <w:proofErr w:type="spellEnd"/>
        <w:r w:rsidR="004F211C">
          <w:t xml:space="preserve"> Lee, </w:t>
        </w:r>
      </w:ins>
      <w:r>
        <w:t xml:space="preserve">Ru Dai, </w:t>
      </w:r>
      <w:proofErr w:type="spellStart"/>
      <w:ins w:id="9" w:author="Jeongim Kim" w:date="2019-12-14T22:20:00Z">
        <w:r w:rsidR="00C91C24">
          <w:t>Sangtae</w:t>
        </w:r>
        <w:proofErr w:type="spellEnd"/>
        <w:r w:rsidR="00C91C24">
          <w:t xml:space="preserve"> Kim, </w:t>
        </w:r>
      </w:ins>
      <w:r>
        <w:t>and Jeongim Kim</w:t>
      </w:r>
    </w:p>
    <w:p w14:paraId="62AF89FA" w14:textId="0301FB59" w:rsidR="00663312" w:rsidDel="003C43F4" w:rsidRDefault="00777788" w:rsidP="00663312">
      <w:pPr>
        <w:rPr>
          <w:del w:id="10" w:author="Jeongim Kim" w:date="2019-12-14T23:55:00Z"/>
        </w:rPr>
      </w:pPr>
      <w:bookmarkStart w:id="11" w:name="_GoBack"/>
      <w:r>
        <w:t xml:space="preserve">The </w:t>
      </w:r>
      <w:proofErr w:type="spellStart"/>
      <w:r>
        <w:rPr>
          <w:i/>
          <w:iCs/>
        </w:rPr>
        <w:t>Scutellaria</w:t>
      </w:r>
      <w:proofErr w:type="spellEnd"/>
      <w:r>
        <w:rPr>
          <w:i/>
          <w:iCs/>
        </w:rPr>
        <w:t xml:space="preserve"> </w:t>
      </w:r>
      <w:r>
        <w:t xml:space="preserve">genus contains over </w:t>
      </w:r>
      <w:del w:id="12" w:author="Jeongim Kim" w:date="2019-12-14T22:20:00Z">
        <w:r w:rsidDel="00C91C24">
          <w:delText xml:space="preserve">350 </w:delText>
        </w:r>
      </w:del>
      <w:ins w:id="13" w:author="Jeongim Kim" w:date="2019-12-14T22:20:00Z">
        <w:r w:rsidR="00ED7327">
          <w:t>47</w:t>
        </w:r>
        <w:r w:rsidR="00C91C24">
          <w:t>0</w:t>
        </w:r>
        <w:r w:rsidR="00C91C24">
          <w:t xml:space="preserve"> </w:t>
        </w:r>
      </w:ins>
      <w:r>
        <w:t xml:space="preserve">species of plants, </w:t>
      </w:r>
      <w:del w:id="14" w:author="Jeongim Kim" w:date="2019-12-14T22:32:00Z">
        <w:r w:rsidDel="007F0B34">
          <w:delText xml:space="preserve">many </w:delText>
        </w:r>
      </w:del>
      <w:r>
        <w:t xml:space="preserve">which </w:t>
      </w:r>
      <w:del w:id="15" w:author="Jeongim Kim" w:date="2019-12-14T22:32:00Z">
        <w:r w:rsidDel="007F0B34">
          <w:delText>produce phytochemicals having a significant effect on human health</w:delText>
        </w:r>
      </w:del>
      <w:ins w:id="16" w:author="Jeongim Kim" w:date="2019-12-14T22:32:00Z">
        <w:r w:rsidR="007F0B34">
          <w:t xml:space="preserve">occur </w:t>
        </w:r>
      </w:ins>
      <w:ins w:id="17" w:author="Jeongim Kim" w:date="2019-12-14T23:58:00Z">
        <w:r w:rsidR="0065799C">
          <w:t>throughout</w:t>
        </w:r>
      </w:ins>
      <w:ins w:id="18" w:author="Jeongim Kim" w:date="2019-12-14T22:32:00Z">
        <w:r w:rsidR="007F0B34">
          <w:t xml:space="preserve"> the Northern Hemisphere</w:t>
        </w:r>
      </w:ins>
      <w:r>
        <w:t xml:space="preserve">. </w:t>
      </w:r>
      <w:del w:id="19" w:author="Jeongim Kim" w:date="2019-12-14T22:41:00Z">
        <w:r w:rsidDel="00111B33">
          <w:delText xml:space="preserve">Due to its use in traditional Chinese medicine, </w:delText>
        </w:r>
      </w:del>
      <w:ins w:id="20" w:author="Jeongim Kim" w:date="2019-12-14T22:41:00Z">
        <w:r w:rsidR="00111B33">
          <w:t xml:space="preserve">The root extract of </w:t>
        </w:r>
      </w:ins>
      <w:proofErr w:type="spellStart"/>
      <w:r>
        <w:rPr>
          <w:i/>
          <w:iCs/>
        </w:rPr>
        <w:t>Scutellaria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baicalensis</w:t>
      </w:r>
      <w:proofErr w:type="spellEnd"/>
      <w:r>
        <w:rPr>
          <w:i/>
          <w:iCs/>
        </w:rPr>
        <w:t xml:space="preserve"> </w:t>
      </w:r>
      <w:r w:rsidR="00F82BAB">
        <w:t xml:space="preserve">has been </w:t>
      </w:r>
      <w:del w:id="21" w:author="Jeongim Kim" w:date="2019-12-14T22:41:00Z">
        <w:r w:rsidR="00F82BAB" w:rsidDel="00111B33">
          <w:delText>extensively studied</w:delText>
        </w:r>
      </w:del>
      <w:ins w:id="22" w:author="Jeongim Kim" w:date="2019-12-14T22:41:00Z">
        <w:r w:rsidR="00111B33">
          <w:t>widely used for medicine in Asia for more than 2,000 years</w:t>
        </w:r>
      </w:ins>
      <w:r w:rsidR="004E5C2D">
        <w:t xml:space="preserve">, and </w:t>
      </w:r>
      <w:del w:id="23" w:author="Jeongim Kim" w:date="2019-12-14T23:58:00Z">
        <w:r w:rsidR="004E5C2D" w:rsidDel="00791F40">
          <w:delText xml:space="preserve">its root extracts </w:delText>
        </w:r>
      </w:del>
      <w:del w:id="24" w:author="Jeongim Kim" w:date="2019-12-14T22:22:00Z">
        <w:r w:rsidR="004E5C2D" w:rsidDel="00287DD1">
          <w:delText xml:space="preserve">are proven to </w:delText>
        </w:r>
      </w:del>
      <w:del w:id="25" w:author="Jeongim Kim" w:date="2019-12-14T22:47:00Z">
        <w:r w:rsidR="004E5C2D" w:rsidDel="00B13CDB">
          <w:delText>contain</w:delText>
        </w:r>
      </w:del>
      <w:ins w:id="26" w:author="Jeongim Kim" w:date="2019-12-14T23:58:00Z">
        <w:r w:rsidR="00791F40">
          <w:t>it has</w:t>
        </w:r>
      </w:ins>
      <w:r w:rsidR="004E5C2D">
        <w:t xml:space="preserve"> </w:t>
      </w:r>
      <w:ins w:id="27" w:author="Jeongim Kim" w:date="2019-12-14T22:43:00Z">
        <w:r w:rsidR="004149DE">
          <w:t xml:space="preserve">a variety of </w:t>
        </w:r>
      </w:ins>
      <w:del w:id="28" w:author="Jeongim Kim" w:date="2019-12-14T22:22:00Z">
        <w:r w:rsidR="004E5C2D" w:rsidDel="00287DD1">
          <w:delText xml:space="preserve">phytochemicals </w:delText>
        </w:r>
      </w:del>
      <w:ins w:id="29" w:author="Jeongim Kim" w:date="2019-12-14T22:22:00Z">
        <w:r w:rsidR="004149DE">
          <w:t xml:space="preserve">bioactivities such as </w:t>
        </w:r>
      </w:ins>
      <w:del w:id="30" w:author="Jeongim Kim" w:date="2019-12-14T22:43:00Z">
        <w:r w:rsidR="004E5C2D" w:rsidDel="004149DE">
          <w:delText xml:space="preserve">with </w:delText>
        </w:r>
      </w:del>
      <w:r>
        <w:t>anti-cancer, anti-</w:t>
      </w:r>
      <w:del w:id="31" w:author="Jeongim Kim" w:date="2019-12-14T22:23:00Z">
        <w:r w:rsidDel="00287DD1">
          <w:delText>Alzheimer’s</w:delText>
        </w:r>
      </w:del>
      <w:ins w:id="32" w:author="Jeongim Kim" w:date="2019-12-14T22:23:00Z">
        <w:r w:rsidR="00287DD1">
          <w:t>oxidant</w:t>
        </w:r>
      </w:ins>
      <w:r>
        <w:t xml:space="preserve">, </w:t>
      </w:r>
      <w:del w:id="33" w:author="Jeongim Kim" w:date="2019-12-14T22:31:00Z">
        <w:r w:rsidDel="007F0B34">
          <w:delText xml:space="preserve">and </w:delText>
        </w:r>
      </w:del>
      <w:del w:id="34" w:author="Jeongim Kim" w:date="2019-12-14T22:23:00Z">
        <w:r w:rsidDel="00287DD1">
          <w:delText xml:space="preserve">anxiolytic </w:delText>
        </w:r>
      </w:del>
      <w:ins w:id="35" w:author="Jeongim Kim" w:date="2019-12-14T22:23:00Z">
        <w:r w:rsidR="00287DD1">
          <w:t>antiviral</w:t>
        </w:r>
      </w:ins>
      <w:ins w:id="36" w:author="Jeongim Kim" w:date="2019-12-14T22:31:00Z">
        <w:r w:rsidR="007F0B34">
          <w:t xml:space="preserve"> and neuro-psychologic</w:t>
        </w:r>
      </w:ins>
      <w:ins w:id="37" w:author="Jeongim Kim" w:date="2019-12-14T22:23:00Z">
        <w:r w:rsidR="00287DD1">
          <w:t xml:space="preserve"> </w:t>
        </w:r>
      </w:ins>
      <w:r>
        <w:t xml:space="preserve">properties. </w:t>
      </w:r>
      <w:del w:id="38" w:author="Jeongim Kim" w:date="2019-12-14T22:35:00Z">
        <w:r w:rsidR="00F82BAB" w:rsidDel="00ED2346">
          <w:delText xml:space="preserve">Although </w:delText>
        </w:r>
      </w:del>
      <w:ins w:id="39" w:author="Jeongim Kim" w:date="2019-12-14T22:36:00Z">
        <w:r w:rsidR="00ED2346">
          <w:t>P</w:t>
        </w:r>
      </w:ins>
      <w:del w:id="40" w:author="Jeongim Kim" w:date="2019-12-14T22:36:00Z">
        <w:r w:rsidR="00F82BAB" w:rsidDel="00ED2346">
          <w:delText>p</w:delText>
        </w:r>
      </w:del>
      <w:r w:rsidR="00F82BAB">
        <w:t xml:space="preserve">hytochemical profiles for </w:t>
      </w:r>
      <w:r w:rsidR="00F82BAB">
        <w:rPr>
          <w:i/>
          <w:iCs/>
        </w:rPr>
        <w:t xml:space="preserve">S. </w:t>
      </w:r>
      <w:proofErr w:type="spellStart"/>
      <w:r w:rsidR="00F82BAB">
        <w:rPr>
          <w:i/>
          <w:iCs/>
        </w:rPr>
        <w:t>baicalensis</w:t>
      </w:r>
      <w:proofErr w:type="spellEnd"/>
      <w:ins w:id="41" w:author="Jeongim Kim" w:date="2019-12-14T22:23:00Z">
        <w:r w:rsidR="00287DD1">
          <w:t xml:space="preserve"> </w:t>
        </w:r>
      </w:ins>
      <w:del w:id="42" w:author="Jeongim Kim" w:date="2019-12-14T22:23:00Z">
        <w:r w:rsidR="00F82BAB" w:rsidDel="00287DD1">
          <w:delText xml:space="preserve">, and several other </w:delText>
        </w:r>
        <w:r w:rsidR="00F82BAB" w:rsidDel="00287DD1">
          <w:rPr>
            <w:i/>
            <w:iCs/>
          </w:rPr>
          <w:delText xml:space="preserve">Scutellaria </w:delText>
        </w:r>
        <w:r w:rsidR="00F82BAB" w:rsidDel="00287DD1">
          <w:delText xml:space="preserve">species </w:delText>
        </w:r>
      </w:del>
      <w:r w:rsidR="00F82BAB">
        <w:t>have been well characterized</w:t>
      </w:r>
      <w:del w:id="43" w:author="Jeongim Kim" w:date="2019-12-15T00:07:00Z">
        <w:r w:rsidR="00F82BAB" w:rsidDel="00611284">
          <w:delText>,</w:delText>
        </w:r>
      </w:del>
      <w:ins w:id="44" w:author="Jeongim Kim" w:date="2019-12-14T22:36:00Z">
        <w:r w:rsidR="00ED2346">
          <w:t xml:space="preserve"> and</w:t>
        </w:r>
      </w:ins>
      <w:ins w:id="45" w:author="Jeongim Kim" w:date="2019-12-15T00:07:00Z">
        <w:r w:rsidR="00611284">
          <w:t xml:space="preserve"> special flavonoids are </w:t>
        </w:r>
      </w:ins>
      <w:ins w:id="46" w:author="Jeongim Kim" w:date="2019-12-15T00:08:00Z">
        <w:r w:rsidR="00611284">
          <w:t>highly</w:t>
        </w:r>
      </w:ins>
      <w:ins w:id="47" w:author="Jeongim Kim" w:date="2019-12-15T00:07:00Z">
        <w:r w:rsidR="00611284">
          <w:t xml:space="preserve"> </w:t>
        </w:r>
      </w:ins>
      <w:ins w:id="48" w:author="Jeongim Kim" w:date="2019-12-15T00:08:00Z">
        <w:r w:rsidR="00611284">
          <w:t xml:space="preserve">accumulated in their roots. </w:t>
        </w:r>
      </w:ins>
      <w:ins w:id="49" w:author="Jeongim Kim" w:date="2019-12-15T00:10:00Z">
        <w:r w:rsidR="00561A12">
          <w:t>Its</w:t>
        </w:r>
      </w:ins>
      <w:ins w:id="50" w:author="Jeongim Kim" w:date="2019-12-15T00:09:00Z">
        <w:r w:rsidR="00561A12">
          <w:t xml:space="preserve"> reference</w:t>
        </w:r>
      </w:ins>
      <w:ins w:id="51" w:author="Jeongim Kim" w:date="2019-12-14T22:36:00Z">
        <w:r w:rsidR="00ED2346">
          <w:t xml:space="preserve"> genome sequence has been </w:t>
        </w:r>
      </w:ins>
      <w:ins w:id="52" w:author="Jeongim Kim" w:date="2019-12-15T00:10:00Z">
        <w:r w:rsidR="00561A12">
          <w:t xml:space="preserve">recently </w:t>
        </w:r>
      </w:ins>
      <w:ins w:id="53" w:author="Jeongim Kim" w:date="2019-12-14T22:36:00Z">
        <w:r w:rsidR="00ED2346">
          <w:t>completed</w:t>
        </w:r>
        <w:r w:rsidR="00ED2346">
          <w:t xml:space="preserve">. But, </w:t>
        </w:r>
      </w:ins>
      <w:del w:id="54" w:author="Jeongim Kim" w:date="2019-12-14T22:36:00Z">
        <w:r w:rsidR="00F82BAB" w:rsidDel="00ED2346">
          <w:delText xml:space="preserve"> </w:delText>
        </w:r>
      </w:del>
      <w:r w:rsidR="00F82BAB">
        <w:t xml:space="preserve">little is known about the hundreds of other </w:t>
      </w:r>
      <w:r w:rsidR="00CF146F">
        <w:rPr>
          <w:i/>
          <w:iCs/>
        </w:rPr>
        <w:t>Scutellaria</w:t>
      </w:r>
      <w:r w:rsidR="00CF146F">
        <w:t xml:space="preserve"> </w:t>
      </w:r>
      <w:r w:rsidR="00F82BAB">
        <w:t xml:space="preserve">species. This study aims to extend </w:t>
      </w:r>
      <w:r w:rsidR="00950629">
        <w:t>the current</w:t>
      </w:r>
      <w:r w:rsidR="00F82BAB">
        <w:t xml:space="preserve"> knowledge of</w:t>
      </w:r>
      <w:ins w:id="55" w:author="Jeongim Kim" w:date="2019-12-14T22:37:00Z">
        <w:r w:rsidR="00ED2346">
          <w:t xml:space="preserve"> </w:t>
        </w:r>
      </w:ins>
      <w:del w:id="56" w:author="Jeongim Kim" w:date="2019-12-14T22:37:00Z">
        <w:r w:rsidR="00F82BAB" w:rsidDel="00ED2346">
          <w:delText xml:space="preserve"> </w:delText>
        </w:r>
      </w:del>
      <w:r w:rsidR="00F82BAB">
        <w:t xml:space="preserve">phytochemical </w:t>
      </w:r>
      <w:del w:id="57" w:author="Jeongim Kim" w:date="2019-12-14T22:24:00Z">
        <w:r w:rsidR="00F82BAB" w:rsidDel="00287DD1">
          <w:delText xml:space="preserve">accumulation </w:delText>
        </w:r>
      </w:del>
      <w:ins w:id="58" w:author="Jeongim Kim" w:date="2019-12-14T22:37:00Z">
        <w:r w:rsidR="00ED2346">
          <w:t>profiles</w:t>
        </w:r>
      </w:ins>
      <w:ins w:id="59" w:author="Jeongim Kim" w:date="2019-12-14T22:24:00Z">
        <w:r w:rsidR="00287DD1">
          <w:t xml:space="preserve"> </w:t>
        </w:r>
      </w:ins>
      <w:ins w:id="60" w:author="Jeongim Kim" w:date="2019-12-14T22:45:00Z">
        <w:r w:rsidR="000632E1">
          <w:t xml:space="preserve">and genome properties </w:t>
        </w:r>
      </w:ins>
      <w:r w:rsidR="00CF146F">
        <w:t>in</w:t>
      </w:r>
      <w:r w:rsidR="00F82BAB">
        <w:t xml:space="preserve"> </w:t>
      </w:r>
      <w:proofErr w:type="spellStart"/>
      <w:r w:rsidR="00F82BAB">
        <w:rPr>
          <w:i/>
          <w:iCs/>
        </w:rPr>
        <w:t>Scutellaria</w:t>
      </w:r>
      <w:proofErr w:type="spellEnd"/>
      <w:r w:rsidR="00F82BAB">
        <w:rPr>
          <w:i/>
          <w:iCs/>
        </w:rPr>
        <w:t xml:space="preserve"> </w:t>
      </w:r>
      <w:r w:rsidR="00F82BAB">
        <w:t xml:space="preserve">by analyzing a large set of species representative of the diversity in the genus. </w:t>
      </w:r>
      <w:r w:rsidR="00950629">
        <w:t xml:space="preserve">Targeted </w:t>
      </w:r>
      <w:del w:id="61" w:author="Jeongim Kim" w:date="2019-12-14T22:26:00Z">
        <w:r w:rsidR="00950629" w:rsidDel="00771181">
          <w:delText>c</w:delText>
        </w:r>
        <w:r w:rsidR="00CF146F" w:rsidDel="00771181">
          <w:delText xml:space="preserve">hemical </w:delText>
        </w:r>
      </w:del>
      <w:ins w:id="62" w:author="Jeongim Kim" w:date="2019-12-14T22:26:00Z">
        <w:r w:rsidR="00771181">
          <w:t>metabolite</w:t>
        </w:r>
        <w:r w:rsidR="00771181">
          <w:t xml:space="preserve"> </w:t>
        </w:r>
      </w:ins>
      <w:r w:rsidR="00CF146F">
        <w:t>analysis</w:t>
      </w:r>
      <w:r w:rsidR="00950629">
        <w:t xml:space="preserve"> of </w:t>
      </w:r>
      <w:del w:id="63" w:author="Jeongim Kim" w:date="2019-12-14T22:34:00Z">
        <w:r w:rsidR="00950629" w:rsidDel="00597892">
          <w:delText>leaf, shoot, and root extracts</w:delText>
        </w:r>
        <w:r w:rsidR="00CF146F" w:rsidDel="00597892">
          <w:delText xml:space="preserve"> </w:delText>
        </w:r>
      </w:del>
      <w:ins w:id="64" w:author="Jeongim Kim" w:date="2019-12-14T22:34:00Z">
        <w:r w:rsidR="00597892">
          <w:t xml:space="preserve">fresh samples and herbarium samples </w:t>
        </w:r>
      </w:ins>
      <w:r w:rsidR="00CF146F">
        <w:t>was completed with High Performance Liquid Chromatography (HPLC)</w:t>
      </w:r>
      <w:r w:rsidR="00950629">
        <w:t xml:space="preserve"> to quantify 15 </w:t>
      </w:r>
      <w:del w:id="65" w:author="Jeongim Kim" w:date="2019-12-14T22:26:00Z">
        <w:r w:rsidR="00950629" w:rsidDel="00771181">
          <w:delText xml:space="preserve">phytochemicals </w:delText>
        </w:r>
      </w:del>
      <w:ins w:id="66" w:author="Jeongim Kim" w:date="2019-12-14T22:26:00Z">
        <w:r w:rsidR="00771181">
          <w:t>flavones</w:t>
        </w:r>
      </w:ins>
      <w:del w:id="67" w:author="Jeongim Kim" w:date="2019-12-14T22:26:00Z">
        <w:r w:rsidR="00A729C2" w:rsidDel="00771181">
          <w:delText>with</w:delText>
        </w:r>
        <w:r w:rsidR="00950629" w:rsidDel="00771181">
          <w:delText xml:space="preserve"> human health effects</w:delText>
        </w:r>
      </w:del>
      <w:r w:rsidR="00A729C2">
        <w:t xml:space="preserve">. </w:t>
      </w:r>
      <w:ins w:id="68" w:author="Jeongim Kim" w:date="2019-12-14T22:46:00Z">
        <w:r w:rsidR="00FB3988">
          <w:t xml:space="preserve"> </w:t>
        </w:r>
      </w:ins>
      <w:moveFromRangeStart w:id="69" w:author="Jeongim Kim" w:date="2019-12-14T23:50:00Z" w:name="move27259847"/>
      <w:moveFrom w:id="70" w:author="Jeongim Kim" w:date="2019-12-14T23:50:00Z">
        <w:r w:rsidR="00A729C2" w:rsidDel="00663312">
          <w:t xml:space="preserve">By comparing chemical analysis results to a phylogenetic tree of </w:t>
        </w:r>
        <w:r w:rsidR="00A729C2" w:rsidDel="00663312">
          <w:rPr>
            <w:i/>
            <w:iCs/>
          </w:rPr>
          <w:t xml:space="preserve">Scutellaria </w:t>
        </w:r>
        <w:r w:rsidR="00A729C2" w:rsidDel="00663312">
          <w:t xml:space="preserve">constructed using chloroplast DNA, </w:t>
        </w:r>
        <w:r w:rsidR="00C45F8B" w:rsidDel="00663312">
          <w:t xml:space="preserve">clades </w:t>
        </w:r>
        <w:r w:rsidR="006326EF" w:rsidDel="00663312">
          <w:t>containing species with</w:t>
        </w:r>
        <w:r w:rsidR="00C45F8B" w:rsidDel="00663312">
          <w:t xml:space="preserve"> similar phytochemical profiles were identified.</w:t>
        </w:r>
        <w:r w:rsidR="00BC2136" w:rsidDel="00663312">
          <w:t xml:space="preserve"> </w:t>
        </w:r>
      </w:moveFrom>
      <w:moveFromRangeEnd w:id="69"/>
      <w:del w:id="71" w:author="Jeongim Kim" w:date="2019-12-14T23:49:00Z">
        <w:r w:rsidR="006326EF" w:rsidDel="00237725">
          <w:delText xml:space="preserve">Chemical analysis results were also compared to </w:delText>
        </w:r>
        <w:r w:rsidR="007B625C" w:rsidDel="00237725">
          <w:delText xml:space="preserve">a previously </w:delText>
        </w:r>
        <w:r w:rsidR="006326EF" w:rsidDel="00237725">
          <w:delText>published</w:delText>
        </w:r>
        <w:r w:rsidR="007B625C" w:rsidDel="00237725">
          <w:delText xml:space="preserve"> phytochemical pathway for</w:delText>
        </w:r>
        <w:r w:rsidR="006326EF" w:rsidDel="00237725">
          <w:delText xml:space="preserve"> </w:delText>
        </w:r>
        <w:r w:rsidR="006326EF" w:rsidDel="00237725">
          <w:rPr>
            <w:i/>
            <w:iCs/>
          </w:rPr>
          <w:delText>S. baicalensis</w:delText>
        </w:r>
        <w:r w:rsidR="00037F03" w:rsidDel="00237725">
          <w:delText xml:space="preserve">. Inconsistences in site of accumulation between the published pathway and chemical analysis results for multiple species </w:delText>
        </w:r>
      </w:del>
      <w:ins w:id="72" w:author="Jeongim Kim" w:date="2019-12-14T22:49:00Z">
        <w:r w:rsidR="006936A7">
          <w:t xml:space="preserve">Our study </w:t>
        </w:r>
      </w:ins>
      <w:r w:rsidR="00037F03">
        <w:t>indicate</w:t>
      </w:r>
      <w:ins w:id="73" w:author="Jeongim Kim" w:date="2019-12-14T22:49:00Z">
        <w:r w:rsidR="006936A7">
          <w:t>s</w:t>
        </w:r>
      </w:ins>
      <w:r w:rsidR="00037F03">
        <w:t xml:space="preserve"> </w:t>
      </w:r>
      <w:r w:rsidR="004E5C2D">
        <w:t xml:space="preserve">that </w:t>
      </w:r>
      <w:ins w:id="74" w:author="Jeongim Kim" w:date="2019-12-14T22:49:00Z">
        <w:r w:rsidR="006936A7">
          <w:t xml:space="preserve">some species show </w:t>
        </w:r>
      </w:ins>
      <w:del w:id="75" w:author="Jeongim Kim" w:date="2019-12-14T22:56:00Z">
        <w:r w:rsidR="00037F03" w:rsidDel="00DC06D5">
          <w:delText>significant differences in</w:delText>
        </w:r>
      </w:del>
      <w:ins w:id="76" w:author="Jeongim Kim" w:date="2019-12-14T22:56:00Z">
        <w:r w:rsidR="00DC06D5">
          <w:t>distinctive features of</w:t>
        </w:r>
      </w:ins>
      <w:r w:rsidR="00037F03">
        <w:t xml:space="preserve"> phytochemical </w:t>
      </w:r>
      <w:ins w:id="77" w:author="Jeongim Kim" w:date="2019-12-14T22:50:00Z">
        <w:r w:rsidR="006936A7">
          <w:t xml:space="preserve">profiles </w:t>
        </w:r>
      </w:ins>
      <w:ins w:id="78" w:author="Jeongim Kim" w:date="2019-12-14T22:56:00Z">
        <w:r w:rsidR="00DC06D5">
          <w:t xml:space="preserve">compared with </w:t>
        </w:r>
      </w:ins>
      <w:ins w:id="79" w:author="Jeongim Kim" w:date="2019-12-14T22:57:00Z">
        <w:r w:rsidR="00DC06D5" w:rsidRPr="00DC06D5">
          <w:rPr>
            <w:i/>
            <w:rPrChange w:id="80" w:author="Jeongim Kim" w:date="2019-12-14T22:57:00Z">
              <w:rPr/>
            </w:rPrChange>
          </w:rPr>
          <w:t xml:space="preserve">S. </w:t>
        </w:r>
        <w:proofErr w:type="spellStart"/>
        <w:r w:rsidR="00DC06D5" w:rsidRPr="00DC06D5">
          <w:rPr>
            <w:i/>
            <w:rPrChange w:id="81" w:author="Jeongim Kim" w:date="2019-12-14T22:57:00Z">
              <w:rPr/>
            </w:rPrChange>
          </w:rPr>
          <w:t>baicalensis</w:t>
        </w:r>
        <w:proofErr w:type="spellEnd"/>
        <w:r w:rsidR="0025611C">
          <w:t xml:space="preserve">. </w:t>
        </w:r>
      </w:ins>
      <w:ins w:id="82" w:author="Jeongim Kim" w:date="2019-12-14T23:45:00Z">
        <w:r w:rsidR="00B7721A">
          <w:t xml:space="preserve">Inconsistences in site of accumulation between the </w:t>
        </w:r>
      </w:ins>
      <w:ins w:id="83" w:author="Jeongim Kim" w:date="2019-12-14T23:46:00Z">
        <w:r w:rsidR="00B7721A">
          <w:t xml:space="preserve">proposed flavonoid biosynthesis </w:t>
        </w:r>
      </w:ins>
      <w:ins w:id="84" w:author="Jeongim Kim" w:date="2019-12-14T23:45:00Z">
        <w:r w:rsidR="00B7721A">
          <w:t xml:space="preserve">pathway </w:t>
        </w:r>
      </w:ins>
      <w:ins w:id="85" w:author="Jeongim Kim" w:date="2019-12-14T23:47:00Z">
        <w:r w:rsidR="00B7721A">
          <w:t xml:space="preserve">for </w:t>
        </w:r>
        <w:r w:rsidR="00B7721A" w:rsidRPr="00627EEC">
          <w:rPr>
            <w:i/>
          </w:rPr>
          <w:t xml:space="preserve">S. </w:t>
        </w:r>
        <w:proofErr w:type="spellStart"/>
        <w:r w:rsidR="00B7721A" w:rsidRPr="00627EEC">
          <w:rPr>
            <w:i/>
          </w:rPr>
          <w:t>baicalensis</w:t>
        </w:r>
        <w:proofErr w:type="spellEnd"/>
        <w:r w:rsidR="00B7721A">
          <w:t xml:space="preserve">. </w:t>
        </w:r>
      </w:ins>
      <w:ins w:id="86" w:author="Jeongim Kim" w:date="2019-12-14T23:45:00Z">
        <w:r w:rsidR="00B7721A">
          <w:t xml:space="preserve">and chemical analysis results for multiple species indicate that significant differences in </w:t>
        </w:r>
      </w:ins>
      <w:ins w:id="87" w:author="Jeongim Kim" w:date="2019-12-14T23:53:00Z">
        <w:r w:rsidR="00EF5033">
          <w:t>flavonoid biosynthesis</w:t>
        </w:r>
      </w:ins>
      <w:ins w:id="88" w:author="Jeongim Kim" w:date="2019-12-14T23:45:00Z">
        <w:r w:rsidR="00B7721A">
          <w:t xml:space="preserve"> pathway exist </w:t>
        </w:r>
      </w:ins>
      <w:ins w:id="89" w:author="Jeongim Kim" w:date="2019-12-15T00:13:00Z">
        <w:r w:rsidR="00AB58F7">
          <w:t>among</w:t>
        </w:r>
      </w:ins>
      <w:ins w:id="90" w:author="Jeongim Kim" w:date="2019-12-14T23:45:00Z">
        <w:r w:rsidR="00B7721A">
          <w:t xml:space="preserve"> species.</w:t>
        </w:r>
      </w:ins>
      <w:ins w:id="91" w:author="Jeongim Kim" w:date="2019-12-14T23:49:00Z">
        <w:r w:rsidR="00237725">
          <w:t xml:space="preserve"> </w:t>
        </w:r>
      </w:ins>
      <w:ins w:id="92" w:author="Jeongim Kim" w:date="2019-12-14T23:02:00Z">
        <w:r w:rsidR="00CF4E55">
          <w:t xml:space="preserve">We also </w:t>
        </w:r>
      </w:ins>
      <w:ins w:id="93" w:author="Jeongim Kim" w:date="2019-12-15T00:18:00Z">
        <w:r w:rsidR="00444295">
          <w:t>estimated</w:t>
        </w:r>
      </w:ins>
      <w:ins w:id="94" w:author="Jeongim Kim" w:date="2019-12-14T23:02:00Z">
        <w:r w:rsidR="00CF4E55">
          <w:t xml:space="preserve"> </w:t>
        </w:r>
      </w:ins>
      <w:ins w:id="95" w:author="Jeongim Kim" w:date="2019-12-14T23:01:00Z">
        <w:r w:rsidR="00CF4E55">
          <w:t xml:space="preserve">the genome sizes of </w:t>
        </w:r>
      </w:ins>
      <w:ins w:id="96" w:author="Jeongim Kim" w:date="2019-12-14T23:02:00Z">
        <w:r w:rsidR="00CF4E55">
          <w:t>eight</w:t>
        </w:r>
      </w:ins>
      <w:ins w:id="97" w:author="Jeongim Kim" w:date="2019-12-14T23:01:00Z">
        <w:r w:rsidR="00CF4E55">
          <w:t xml:space="preserve"> species</w:t>
        </w:r>
      </w:ins>
      <w:ins w:id="98" w:author="Jeongim Kim" w:date="2019-12-14T22:57:00Z">
        <w:r w:rsidR="00DC06D5">
          <w:t xml:space="preserve"> </w:t>
        </w:r>
      </w:ins>
      <w:ins w:id="99" w:author="Jeongim Kim" w:date="2019-12-15T00:18:00Z">
        <w:r w:rsidR="00444295">
          <w:t xml:space="preserve">using flow cytometry </w:t>
        </w:r>
      </w:ins>
      <w:ins w:id="100" w:author="Jeongim Kim" w:date="2019-12-14T23:02:00Z">
        <w:r w:rsidR="00CF4E55">
          <w:t xml:space="preserve">and found that seven of them </w:t>
        </w:r>
      </w:ins>
      <w:ins w:id="101" w:author="Jeongim Kim" w:date="2019-12-14T23:14:00Z">
        <w:r w:rsidR="00AE224C">
          <w:t xml:space="preserve">have </w:t>
        </w:r>
      </w:ins>
      <w:ins w:id="102" w:author="Jeongim Kim" w:date="2019-12-15T00:15:00Z">
        <w:r w:rsidR="00780B86">
          <w:t>about 400 Mb genome</w:t>
        </w:r>
      </w:ins>
      <w:ins w:id="103" w:author="Jeongim Kim" w:date="2019-12-15T00:17:00Z">
        <w:r w:rsidR="00444295">
          <w:t>s</w:t>
        </w:r>
      </w:ins>
      <w:ins w:id="104" w:author="Jeongim Kim" w:date="2019-12-15T00:15:00Z">
        <w:r w:rsidR="00444295">
          <w:t xml:space="preserve"> </w:t>
        </w:r>
      </w:ins>
      <w:ins w:id="105" w:author="Jeongim Kim" w:date="2019-12-15T00:16:00Z">
        <w:r w:rsidR="00780B86">
          <w:t xml:space="preserve">which is </w:t>
        </w:r>
      </w:ins>
      <w:ins w:id="106" w:author="Jeongim Kim" w:date="2019-12-14T23:55:00Z">
        <w:r w:rsidR="003C43F4">
          <w:t>similar to</w:t>
        </w:r>
      </w:ins>
      <w:ins w:id="107" w:author="Jeongim Kim" w:date="2019-12-14T23:01:00Z">
        <w:r w:rsidR="008C566B">
          <w:t xml:space="preserve"> </w:t>
        </w:r>
      </w:ins>
      <w:ins w:id="108" w:author="Jeongim Kim" w:date="2019-12-14T23:14:00Z">
        <w:r w:rsidR="00AE224C" w:rsidRPr="00AE224C">
          <w:rPr>
            <w:i/>
            <w:rPrChange w:id="109" w:author="Jeongim Kim" w:date="2019-12-14T23:14:00Z">
              <w:rPr/>
            </w:rPrChange>
          </w:rPr>
          <w:t>S</w:t>
        </w:r>
      </w:ins>
      <w:ins w:id="110" w:author="Jeongim Kim" w:date="2019-12-14T23:01:00Z">
        <w:r w:rsidR="00CF4E55" w:rsidRPr="00AE224C">
          <w:rPr>
            <w:i/>
            <w:rPrChange w:id="111" w:author="Jeongim Kim" w:date="2019-12-14T23:14:00Z">
              <w:rPr/>
            </w:rPrChange>
          </w:rPr>
          <w:t xml:space="preserve">. </w:t>
        </w:r>
      </w:ins>
      <w:proofErr w:type="spellStart"/>
      <w:ins w:id="112" w:author="Jeongim Kim" w:date="2019-12-14T23:02:00Z">
        <w:r w:rsidR="00CF4E55" w:rsidRPr="00AE224C">
          <w:rPr>
            <w:i/>
            <w:rPrChange w:id="113" w:author="Jeongim Kim" w:date="2019-12-14T23:14:00Z">
              <w:rPr/>
            </w:rPrChange>
          </w:rPr>
          <w:t>baicalensis</w:t>
        </w:r>
      </w:ins>
      <w:proofErr w:type="spellEnd"/>
      <w:ins w:id="114" w:author="Jeongim Kim" w:date="2019-12-14T23:14:00Z">
        <w:r w:rsidR="00AE224C">
          <w:t>.</w:t>
        </w:r>
      </w:ins>
      <w:ins w:id="115" w:author="Jeongim Kim" w:date="2019-12-14T23:02:00Z">
        <w:r w:rsidR="00CF4E55">
          <w:t xml:space="preserve"> </w:t>
        </w:r>
      </w:ins>
      <w:moveToRangeStart w:id="116" w:author="Jeongim Kim" w:date="2019-12-14T23:50:00Z" w:name="move27259847"/>
    </w:p>
    <w:p w14:paraId="034D3210" w14:textId="505F419A" w:rsidR="00663312" w:rsidDel="003C43F4" w:rsidRDefault="00663312" w:rsidP="00663312">
      <w:pPr>
        <w:rPr>
          <w:del w:id="117" w:author="Jeongim Kim" w:date="2019-12-14T23:55:00Z"/>
        </w:rPr>
      </w:pPr>
      <w:moveTo w:id="118" w:author="Jeongim Kim" w:date="2019-12-14T23:50:00Z">
        <w:del w:id="119" w:author="Jeongim Kim" w:date="2019-12-14T23:55:00Z">
          <w:r w:rsidDel="003C43F4">
            <w:delText xml:space="preserve">By comparing chemical analysis results to a phylogenetic tree of </w:delText>
          </w:r>
          <w:r w:rsidDel="003C43F4">
            <w:rPr>
              <w:i/>
              <w:iCs/>
            </w:rPr>
            <w:delText xml:space="preserve">Scutellaria </w:delText>
          </w:r>
          <w:r w:rsidDel="003C43F4">
            <w:delText xml:space="preserve">constructed using chloroplast DNA, clades containing species with similar phytochemical profiles were identified. </w:delText>
          </w:r>
        </w:del>
      </w:moveTo>
    </w:p>
    <w:moveToRangeEnd w:id="116"/>
    <w:p w14:paraId="35A02104" w14:textId="6A21870A" w:rsidR="008F5A79" w:rsidRDefault="004E5C2D">
      <w:del w:id="120" w:author="Jeongim Kim" w:date="2019-12-14T22:57:00Z">
        <w:r w:rsidDel="00DC06D5">
          <w:delText xml:space="preserve">pathway </w:delText>
        </w:r>
        <w:r w:rsidR="00037F03" w:rsidDel="00DC06D5">
          <w:delText xml:space="preserve">gene expression exist between different species. </w:delText>
        </w:r>
      </w:del>
      <w:del w:id="121" w:author="Jeongim Kim" w:date="2019-12-15T00:05:00Z">
        <w:r w:rsidR="008F5A79" w:rsidDel="00F81C20">
          <w:delText xml:space="preserve">Researchers studying </w:delText>
        </w:r>
        <w:r w:rsidR="008F5A79" w:rsidDel="00F81C20">
          <w:rPr>
            <w:i/>
            <w:iCs/>
          </w:rPr>
          <w:delText xml:space="preserve">Scutellaria </w:delText>
        </w:r>
        <w:r w:rsidR="008F5A79" w:rsidDel="00F81C20">
          <w:delText>can use the results of this work to identify previously uncharacterized species with medicinal potential</w:delText>
        </w:r>
        <w:r w:rsidDel="00F81C20">
          <w:delText xml:space="preserve"> for further study</w:delText>
        </w:r>
        <w:r w:rsidR="008F5A79" w:rsidDel="00F81C20">
          <w:delText>.</w:delText>
        </w:r>
        <w:r w:rsidDel="00F81C20">
          <w:delText xml:space="preserve"> </w:delText>
        </w:r>
      </w:del>
      <w:r>
        <w:t xml:space="preserve">A better understanding of phytochemical diversity in </w:t>
      </w:r>
      <w:ins w:id="122" w:author="Jeongim Kim" w:date="2019-12-15T00:05:00Z">
        <w:r w:rsidR="00F81C20">
          <w:t xml:space="preserve">phytochemical rich genus </w:t>
        </w:r>
      </w:ins>
      <w:proofErr w:type="spellStart"/>
      <w:r>
        <w:rPr>
          <w:i/>
          <w:iCs/>
        </w:rPr>
        <w:t>Scutellaria</w:t>
      </w:r>
      <w:proofErr w:type="spellEnd"/>
      <w:r>
        <w:rPr>
          <w:i/>
          <w:iCs/>
        </w:rPr>
        <w:t xml:space="preserve"> </w:t>
      </w:r>
      <w:r>
        <w:t>will aid in the development of new drugs and treatments from the extracts of the plant.</w:t>
      </w:r>
    </w:p>
    <w:bookmarkEnd w:id="11"/>
    <w:p w14:paraId="42C85004" w14:textId="01A0E747" w:rsidR="008A7CFD" w:rsidRDefault="008A7CFD">
      <w:pPr>
        <w:rPr>
          <w:ins w:id="123" w:author="Jeongim Kim" w:date="2019-12-15T00:02:00Z"/>
        </w:rPr>
      </w:pPr>
      <w:r>
        <w:rPr>
          <w:b/>
          <w:bCs/>
        </w:rPr>
        <w:t xml:space="preserve">Word count: </w:t>
      </w:r>
      <w:r>
        <w:t>239</w:t>
      </w:r>
    </w:p>
    <w:p w14:paraId="61634568" w14:textId="1603D56F" w:rsidR="00552FC0" w:rsidRPr="008A7CFD" w:rsidRDefault="00552FC0"/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ongim Kim">
    <w15:presenceInfo w15:providerId="Windows Live" w15:userId="3253fa071e15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D8"/>
    <w:rsid w:val="00037F03"/>
    <w:rsid w:val="000632E1"/>
    <w:rsid w:val="000B4177"/>
    <w:rsid w:val="00111B33"/>
    <w:rsid w:val="001440B9"/>
    <w:rsid w:val="00174732"/>
    <w:rsid w:val="00237725"/>
    <w:rsid w:val="0025611C"/>
    <w:rsid w:val="00287DD1"/>
    <w:rsid w:val="002C7800"/>
    <w:rsid w:val="0031070F"/>
    <w:rsid w:val="003C43F4"/>
    <w:rsid w:val="004149DE"/>
    <w:rsid w:val="00444295"/>
    <w:rsid w:val="004A04B7"/>
    <w:rsid w:val="004E5C2D"/>
    <w:rsid w:val="004F211C"/>
    <w:rsid w:val="00552FC0"/>
    <w:rsid w:val="00561A12"/>
    <w:rsid w:val="00597892"/>
    <w:rsid w:val="005F0E6F"/>
    <w:rsid w:val="00611284"/>
    <w:rsid w:val="006326EF"/>
    <w:rsid w:val="0065799C"/>
    <w:rsid w:val="00663312"/>
    <w:rsid w:val="00667BAE"/>
    <w:rsid w:val="006936A7"/>
    <w:rsid w:val="006F5AD8"/>
    <w:rsid w:val="00771181"/>
    <w:rsid w:val="00777788"/>
    <w:rsid w:val="00780B86"/>
    <w:rsid w:val="00791F40"/>
    <w:rsid w:val="007B625C"/>
    <w:rsid w:val="007F0B34"/>
    <w:rsid w:val="008A7CFD"/>
    <w:rsid w:val="008C566B"/>
    <w:rsid w:val="008F5A79"/>
    <w:rsid w:val="009106D7"/>
    <w:rsid w:val="00950629"/>
    <w:rsid w:val="00A447CC"/>
    <w:rsid w:val="00A729C2"/>
    <w:rsid w:val="00AB58F7"/>
    <w:rsid w:val="00AE224C"/>
    <w:rsid w:val="00B13CDB"/>
    <w:rsid w:val="00B7721A"/>
    <w:rsid w:val="00B90699"/>
    <w:rsid w:val="00BC2136"/>
    <w:rsid w:val="00C041DA"/>
    <w:rsid w:val="00C45F8B"/>
    <w:rsid w:val="00C91C24"/>
    <w:rsid w:val="00CF146F"/>
    <w:rsid w:val="00CF4E55"/>
    <w:rsid w:val="00D57852"/>
    <w:rsid w:val="00D76668"/>
    <w:rsid w:val="00DC06D5"/>
    <w:rsid w:val="00ED2346"/>
    <w:rsid w:val="00ED7327"/>
    <w:rsid w:val="00EF5033"/>
    <w:rsid w:val="00F01867"/>
    <w:rsid w:val="00F81C20"/>
    <w:rsid w:val="00F82BAB"/>
    <w:rsid w:val="00FB3988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Jeongim Kim</cp:lastModifiedBy>
  <cp:revision>6</cp:revision>
  <dcterms:created xsi:type="dcterms:W3CDTF">2019-12-15T03:17:00Z</dcterms:created>
  <dcterms:modified xsi:type="dcterms:W3CDTF">2019-12-15T05:18:00Z</dcterms:modified>
</cp:coreProperties>
</file>