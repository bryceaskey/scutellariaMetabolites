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ABE" w14:textId="568522CB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93420B">
        <w:t xml:space="preserve">phylogenetic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0D05F2A5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proofErr w:type="spellStart"/>
      <w:r w:rsidR="004F211C" w:rsidRPr="0093420B">
        <w:t>Yoonkyung</w:t>
      </w:r>
      <w:proofErr w:type="spellEnd"/>
      <w:r w:rsidR="004F211C" w:rsidRPr="0093420B">
        <w:t xml:space="preserve">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proofErr w:type="spellStart"/>
      <w:r w:rsidR="00C91C24" w:rsidRPr="0093420B">
        <w:t>Sangtae</w:t>
      </w:r>
      <w:proofErr w:type="spellEnd"/>
      <w:r w:rsidR="00C91C24" w:rsidRPr="0093420B">
        <w:t xml:space="preserve">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</w:p>
    <w:p w14:paraId="383A6CB3" w14:textId="5CF36A2C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 Department, University of Florida, Gainesville, Florida</w:t>
      </w:r>
    </w:p>
    <w:p w14:paraId="013CFE8B" w14:textId="2DB6BD33" w:rsidR="0093420B" w:rsidRPr="0093420B" w:rsidRDefault="0093420B">
      <w:r>
        <w:rPr>
          <w:vertAlign w:val="superscript"/>
        </w:rPr>
        <w:t>2</w:t>
      </w:r>
      <w:r>
        <w:t xml:space="preserve">Department of Biology, </w:t>
      </w:r>
      <w:proofErr w:type="spellStart"/>
      <w:r>
        <w:t>Sungshin</w:t>
      </w:r>
      <w:proofErr w:type="spellEnd"/>
      <w:r>
        <w:t xml:space="preserve"> Women’s University, Seoul 01133, Rep. of Korea</w:t>
      </w:r>
    </w:p>
    <w:p w14:paraId="70EE5E1E" w14:textId="3F926030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E54FCE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>studied,</w:t>
      </w:r>
      <w:r w:rsidR="00B33CF5">
        <w:t xml:space="preserve"> the</w:t>
      </w:r>
      <w:r w:rsidR="0040167B">
        <w:t xml:space="preserve"> </w:t>
      </w:r>
      <w:r w:rsidR="0093420B">
        <w:rPr>
          <w:i/>
          <w:iCs/>
        </w:rPr>
        <w:t xml:space="preserve">Scutellaria </w:t>
      </w:r>
      <w:r w:rsidR="00B33CF5">
        <w:t xml:space="preserve">genus </w:t>
      </w:r>
      <w:r w:rsidR="0093420B">
        <w:t xml:space="preserve">contains more than </w:t>
      </w:r>
      <w:r w:rsidR="002A7B70">
        <w:t>470</w:t>
      </w:r>
      <w:r w:rsidR="0093420B">
        <w:t xml:space="preserve"> other</w:t>
      </w:r>
      <w:r w:rsidR="002A7B70">
        <w:t xml:space="preserve"> species</w:t>
      </w:r>
      <w:r w:rsidR="00E54FCE">
        <w:t>, the majority of which</w:t>
      </w:r>
      <w:r w:rsidR="0093420B">
        <w:t xml:space="preserve"> </w:t>
      </w:r>
      <w:r w:rsidR="002A7B70">
        <w:t>not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>Scutellaria</w:t>
      </w:r>
      <w:r w:rsidR="00B33CF5">
        <w:rPr>
          <w:i/>
          <w:iCs/>
        </w:rPr>
        <w:t xml:space="preserve"> </w:t>
      </w:r>
      <w:r w:rsidR="00B33CF5">
        <w:t>by analyzing flavonoid profiles for a large set of species representing the diversity in the genus.</w:t>
      </w:r>
      <w:r w:rsidR="00F82BAB">
        <w:rPr>
          <w:i/>
          <w:iCs/>
        </w:rPr>
        <w:t xml:space="preserve">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r w:rsidR="00E54FCE">
        <w:t>genomic data</w:t>
      </w:r>
      <w:r w:rsidR="00B33CF5">
        <w:t xml:space="preserve"> and</w:t>
      </w:r>
      <w:r w:rsidR="00B33CF5">
        <w:rPr>
          <w:i/>
          <w:iCs/>
        </w:rPr>
        <w:t xml:space="preserve"> </w:t>
      </w:r>
      <w:r w:rsidR="00B33CF5" w:rsidRPr="00B33CF5">
        <w:t>used</w:t>
      </w:r>
      <w:r w:rsidR="00B33CF5">
        <w:rPr>
          <w:i/>
          <w:iCs/>
        </w:rPr>
        <w:t xml:space="preserve"> </w:t>
      </w:r>
      <w:r w:rsidR="00B33CF5">
        <w:t xml:space="preserve">to identify “medicinal hotspots” – clades of species accumulating high concentrations of medicinally relevant flavones. </w:t>
      </w:r>
      <w:r w:rsidR="008F773D">
        <w:t xml:space="preserve">Based on these results, a </w:t>
      </w:r>
      <w:r w:rsidR="001035BA">
        <w:t xml:space="preserve">subset of species were selected for organ-specific metabolite </w:t>
      </w:r>
      <w:r w:rsidR="00BE05E4">
        <w:t>profil</w:t>
      </w:r>
      <w:r w:rsidR="00B33CF5">
        <w:t xml:space="preserve">ing </w:t>
      </w:r>
      <w:r w:rsidR="0018665D">
        <w:t>and genome size analys</w:t>
      </w:r>
      <w:r w:rsidR="00B33CF5">
        <w:t>i</w:t>
      </w:r>
      <w:r w:rsidR="0018665D">
        <w:t>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imply significant differences in the pathway </w:t>
      </w:r>
      <w:r w:rsidR="00E54FCE">
        <w:t xml:space="preserve">must exist </w:t>
      </w:r>
      <w:r w:rsidR="00E04887">
        <w:t>for several species.</w:t>
      </w:r>
      <w:r w:rsidR="00F84304">
        <w:t xml:space="preserve"> </w:t>
      </w:r>
      <w:r w:rsidR="00402E84">
        <w:t xml:space="preserve">Flow cytometry results revealed 7 of the 8 species analyzed have similarly sized genomes as </w:t>
      </w:r>
      <w:r w:rsidR="00402E84" w:rsidRPr="00363442">
        <w:rPr>
          <w:i/>
        </w:rPr>
        <w:t>S. baicalensis</w:t>
      </w:r>
      <w:r w:rsidR="00E54FCE">
        <w:rPr>
          <w:iCs/>
        </w:rPr>
        <w:t xml:space="preserve">. This similarity in genome size can facilitate the use </w:t>
      </w:r>
      <w:r w:rsidR="009A7A20">
        <w:rPr>
          <w:iCs/>
        </w:rPr>
        <w:t xml:space="preserve">of the reference genome of </w:t>
      </w:r>
      <w:r w:rsidR="00E54FCE">
        <w:rPr>
          <w:i/>
        </w:rPr>
        <w:t>S</w:t>
      </w:r>
      <w:r w:rsidR="009A7A20">
        <w:rPr>
          <w:i/>
        </w:rPr>
        <w:t>.</w:t>
      </w:r>
      <w:r w:rsidR="00E54FCE">
        <w:rPr>
          <w:i/>
        </w:rPr>
        <w:t xml:space="preserve"> baicalensis</w:t>
      </w:r>
      <w:r w:rsidR="00E54FCE">
        <w:rPr>
          <w:iCs/>
        </w:rPr>
        <w:t xml:space="preserve"> </w:t>
      </w:r>
      <w:r w:rsidR="009A7A20">
        <w:rPr>
          <w:iCs/>
        </w:rPr>
        <w:t xml:space="preserve">as a tool </w:t>
      </w:r>
      <w:r w:rsidR="00E54FCE">
        <w:rPr>
          <w:iCs/>
        </w:rPr>
        <w:t xml:space="preserve">to study genetic data </w:t>
      </w:r>
      <w:r w:rsidR="009A7A20">
        <w:rPr>
          <w:iCs/>
        </w:rPr>
        <w:t>collected from</w:t>
      </w:r>
      <w:r w:rsidR="00E54FCE">
        <w:rPr>
          <w:iCs/>
        </w:rPr>
        <w:t xml:space="preserve"> other species.</w:t>
      </w:r>
      <w:ins w:id="0" w:author="Bryce Askey" w:date="2020-04-14T19:51:00Z">
        <w:r w:rsidR="00771DD0">
          <w:rPr>
            <w:iCs/>
          </w:rPr>
          <w:t xml:space="preserve"> </w:t>
        </w:r>
        <w:r w:rsidR="00771DD0" w:rsidRPr="00771DD0">
          <w:rPr>
            <w:iCs/>
          </w:rPr>
          <w:t xml:space="preserve">Whole genome sequencing was also performed on 4 species with similarly sized genomes as </w:t>
        </w:r>
        <w:r w:rsidR="00771DD0" w:rsidRPr="00771DD0">
          <w:rPr>
            <w:i/>
          </w:rPr>
          <w:t xml:space="preserve">S. baicalensis </w:t>
        </w:r>
        <w:r w:rsidR="00771DD0" w:rsidRPr="00771DD0">
          <w:rPr>
            <w:iCs/>
          </w:rPr>
          <w:t>to evaluate interspecies variation in genome structure.</w:t>
        </w:r>
      </w:ins>
      <w:r w:rsidR="00E54FCE">
        <w:rPr>
          <w:iCs/>
        </w:rPr>
        <w:t xml:space="preserve"> </w:t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</w:t>
      </w:r>
      <w:r w:rsidR="000A6C19">
        <w:t>uncharacterized</w:t>
      </w:r>
      <w:r w:rsidR="00D65730">
        <w:t xml:space="preserve"> species with medicinal </w:t>
      </w:r>
      <w:r w:rsidR="000A6C19">
        <w:t>potential and target these species for further development</w:t>
      </w:r>
      <w:r w:rsidR="00D65730">
        <w:t>.</w:t>
      </w:r>
      <w:r w:rsidR="00FF688D">
        <w:t xml:space="preserve"> </w:t>
      </w:r>
      <w:r w:rsidR="00972206">
        <w:t>Additionally, the comparative metabolite and phylogenetic analys</w:t>
      </w:r>
      <w:ins w:id="1" w:author="Bryce Askey" w:date="2020-04-14T19:52:00Z">
        <w:r w:rsidR="00771DD0">
          <w:t>es</w:t>
        </w:r>
      </w:ins>
      <w:del w:id="2" w:author="Bryce Askey" w:date="2020-04-14T19:52:00Z">
        <w:r w:rsidR="00972206" w:rsidDel="00771DD0">
          <w:delText>is</w:delText>
        </w:r>
      </w:del>
      <w:r w:rsidR="00972206">
        <w:t xml:space="preserve"> </w:t>
      </w:r>
      <w:del w:id="3" w:author="Bryce Askey" w:date="2020-04-14T19:52:00Z">
        <w:r w:rsidR="00972206" w:rsidDel="00771DD0">
          <w:delText xml:space="preserve">used </w:delText>
        </w:r>
      </w:del>
      <w:ins w:id="4" w:author="Bryce Askey" w:date="2020-04-14T19:53:00Z">
        <w:r w:rsidR="00771DD0">
          <w:t xml:space="preserve"> included in this study </w:t>
        </w:r>
      </w:ins>
      <w:r w:rsidR="00972206">
        <w:t xml:space="preserve">will help researchers to better understand the evolutionary history of the </w:t>
      </w:r>
      <w:r w:rsidR="00972206">
        <w:rPr>
          <w:i/>
          <w:iCs/>
        </w:rPr>
        <w:t>Scutellaria</w:t>
      </w:r>
      <w:r w:rsidR="00972206">
        <w:t xml:space="preserve"> genus.</w:t>
      </w:r>
    </w:p>
    <w:p w14:paraId="61634568" w14:textId="2673A6A4" w:rsidR="00552FC0" w:rsidRPr="008A7CFD" w:rsidRDefault="008A7CFD">
      <w:r>
        <w:rPr>
          <w:b/>
          <w:bCs/>
        </w:rPr>
        <w:t xml:space="preserve">Word count: </w:t>
      </w:r>
      <w:r w:rsidR="009A7A20">
        <w:t>307</w:t>
      </w:r>
    </w:p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yce Askey">
    <w15:presenceInfo w15:providerId="None" w15:userId="Bryce As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A6C19"/>
    <w:rsid w:val="000B4177"/>
    <w:rsid w:val="001035BA"/>
    <w:rsid w:val="00111B33"/>
    <w:rsid w:val="00131926"/>
    <w:rsid w:val="001440B9"/>
    <w:rsid w:val="00174732"/>
    <w:rsid w:val="00175B9B"/>
    <w:rsid w:val="0018665D"/>
    <w:rsid w:val="002177B0"/>
    <w:rsid w:val="00237725"/>
    <w:rsid w:val="0025611C"/>
    <w:rsid w:val="00287DD1"/>
    <w:rsid w:val="002A7B70"/>
    <w:rsid w:val="002C7800"/>
    <w:rsid w:val="002D3723"/>
    <w:rsid w:val="0031070F"/>
    <w:rsid w:val="00342112"/>
    <w:rsid w:val="00357728"/>
    <w:rsid w:val="00363442"/>
    <w:rsid w:val="00365971"/>
    <w:rsid w:val="003C43F4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6158C"/>
    <w:rsid w:val="00561A12"/>
    <w:rsid w:val="00597892"/>
    <w:rsid w:val="005F0E6F"/>
    <w:rsid w:val="00611284"/>
    <w:rsid w:val="006326EF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42926"/>
    <w:rsid w:val="00771181"/>
    <w:rsid w:val="00771DD0"/>
    <w:rsid w:val="00777788"/>
    <w:rsid w:val="00780B86"/>
    <w:rsid w:val="00791F40"/>
    <w:rsid w:val="007B4250"/>
    <w:rsid w:val="007B625C"/>
    <w:rsid w:val="007F0B34"/>
    <w:rsid w:val="008A7CFD"/>
    <w:rsid w:val="008C566B"/>
    <w:rsid w:val="008E3609"/>
    <w:rsid w:val="008F5A79"/>
    <w:rsid w:val="008F773D"/>
    <w:rsid w:val="009106D7"/>
    <w:rsid w:val="009114CD"/>
    <w:rsid w:val="0093420B"/>
    <w:rsid w:val="00950629"/>
    <w:rsid w:val="00972206"/>
    <w:rsid w:val="009A7A20"/>
    <w:rsid w:val="00A25F1B"/>
    <w:rsid w:val="00A447CC"/>
    <w:rsid w:val="00A50AF1"/>
    <w:rsid w:val="00A729C2"/>
    <w:rsid w:val="00AB58F7"/>
    <w:rsid w:val="00AE224C"/>
    <w:rsid w:val="00B13C00"/>
    <w:rsid w:val="00B13CDB"/>
    <w:rsid w:val="00B33CF5"/>
    <w:rsid w:val="00B70F9A"/>
    <w:rsid w:val="00B7721A"/>
    <w:rsid w:val="00B90699"/>
    <w:rsid w:val="00BC2136"/>
    <w:rsid w:val="00BE05E4"/>
    <w:rsid w:val="00C041DA"/>
    <w:rsid w:val="00C45F8B"/>
    <w:rsid w:val="00C74EAA"/>
    <w:rsid w:val="00C91C24"/>
    <w:rsid w:val="00CF146F"/>
    <w:rsid w:val="00CF4E55"/>
    <w:rsid w:val="00D379E5"/>
    <w:rsid w:val="00D402DD"/>
    <w:rsid w:val="00D57852"/>
    <w:rsid w:val="00D65730"/>
    <w:rsid w:val="00D76668"/>
    <w:rsid w:val="00DC06D5"/>
    <w:rsid w:val="00E04887"/>
    <w:rsid w:val="00E26441"/>
    <w:rsid w:val="00E54FCE"/>
    <w:rsid w:val="00EB1526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B3988"/>
    <w:rsid w:val="00FC6188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75F09-571E-41EB-9CB0-56542B5E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5</cp:revision>
  <dcterms:created xsi:type="dcterms:W3CDTF">2020-03-15T02:06:00Z</dcterms:created>
  <dcterms:modified xsi:type="dcterms:W3CDTF">2020-04-14T23:53:00Z</dcterms:modified>
</cp:coreProperties>
</file>