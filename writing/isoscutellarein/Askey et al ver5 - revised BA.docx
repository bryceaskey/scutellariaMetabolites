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B74A" w14:textId="2D63DE03" w:rsidR="00A940A9" w:rsidRDefault="000C0613" w:rsidP="00A940A9">
      <w:pPr>
        <w:spacing w:after="0" w:line="360" w:lineRule="auto"/>
        <w:rPr>
          <w:rFonts w:ascii="Arial" w:hAnsi="Arial" w:cs="Arial"/>
          <w:sz w:val="24"/>
          <w:szCs w:val="24"/>
        </w:rPr>
      </w:pPr>
      <w:r w:rsidRPr="00DB526D">
        <w:rPr>
          <w:rFonts w:ascii="Arial" w:hAnsi="Arial" w:cs="Arial"/>
          <w:b/>
          <w:bCs/>
          <w:sz w:val="24"/>
          <w:szCs w:val="24"/>
        </w:rPr>
        <w:t>Title:</w:t>
      </w:r>
      <w:r w:rsidRPr="006B58F4">
        <w:rPr>
          <w:rFonts w:ascii="Arial" w:hAnsi="Arial" w:cs="Arial"/>
          <w:b/>
          <w:bCs/>
          <w:sz w:val="24"/>
          <w:szCs w:val="24"/>
        </w:rPr>
        <w:t xml:space="preserve"> </w:t>
      </w:r>
      <w:r w:rsidR="00A940A9">
        <w:rPr>
          <w:rFonts w:ascii="Arial" w:hAnsi="Arial" w:cs="Arial"/>
          <w:sz w:val="24"/>
          <w:szCs w:val="24"/>
        </w:rPr>
        <w:t>Organ-</w:t>
      </w:r>
      <w:r w:rsidR="00A940A9" w:rsidRPr="000339E3">
        <w:rPr>
          <w:rFonts w:ascii="Arial" w:hAnsi="Arial" w:cs="Arial"/>
          <w:sz w:val="24"/>
          <w:szCs w:val="24"/>
        </w:rPr>
        <w:t>specific metabolite profiles and the identification of a scutellarin isomer isoscutellarein 8-</w:t>
      </w:r>
      <w:r w:rsidR="00A940A9" w:rsidRPr="000339E3">
        <w:rPr>
          <w:rFonts w:ascii="Arial" w:hAnsi="Arial" w:cs="Arial"/>
          <w:i/>
          <w:sz w:val="24"/>
          <w:szCs w:val="24"/>
        </w:rPr>
        <w:t>O</w:t>
      </w:r>
      <w:r w:rsidR="00A940A9" w:rsidRPr="000339E3">
        <w:rPr>
          <w:rFonts w:ascii="Arial" w:hAnsi="Arial" w:cs="Arial"/>
          <w:sz w:val="24"/>
          <w:szCs w:val="24"/>
        </w:rPr>
        <w:t>-β-</w:t>
      </w:r>
      <w:proofErr w:type="spellStart"/>
      <w:r w:rsidR="00A940A9" w:rsidRPr="000339E3">
        <w:rPr>
          <w:rFonts w:ascii="Arial" w:hAnsi="Arial" w:cs="Arial"/>
          <w:sz w:val="24"/>
          <w:szCs w:val="24"/>
        </w:rPr>
        <w:t>glucuronopyranoside</w:t>
      </w:r>
      <w:proofErr w:type="spellEnd"/>
      <w:r w:rsidR="00A940A9" w:rsidRPr="000339E3">
        <w:rPr>
          <w:rFonts w:ascii="Arial" w:hAnsi="Arial" w:cs="Arial"/>
          <w:sz w:val="24"/>
          <w:szCs w:val="24"/>
        </w:rPr>
        <w:t xml:space="preserve"> in </w:t>
      </w:r>
      <w:r w:rsidR="00A940A9" w:rsidRPr="000339E3">
        <w:rPr>
          <w:rFonts w:ascii="Arial" w:hAnsi="Arial" w:cs="Arial"/>
          <w:i/>
          <w:iCs/>
          <w:sz w:val="24"/>
          <w:szCs w:val="24"/>
        </w:rPr>
        <w:t>Scutellaria</w:t>
      </w:r>
    </w:p>
    <w:p w14:paraId="618A7F0C" w14:textId="58C9881E" w:rsidR="00A940A9" w:rsidRPr="008E1855" w:rsidRDefault="00A940A9" w:rsidP="008E1855">
      <w:pPr>
        <w:spacing w:after="0" w:line="360" w:lineRule="auto"/>
        <w:rPr>
          <w:rFonts w:ascii="Arial" w:hAnsi="Arial" w:cs="Arial"/>
          <w:sz w:val="24"/>
          <w:szCs w:val="24"/>
        </w:rPr>
      </w:pPr>
    </w:p>
    <w:p w14:paraId="200DF8E8" w14:textId="53FFA113" w:rsidR="000C0613" w:rsidRDefault="000C0613" w:rsidP="00663459">
      <w:pPr>
        <w:spacing w:after="0" w:line="360" w:lineRule="auto"/>
        <w:rPr>
          <w:rFonts w:ascii="Arial" w:hAnsi="Arial" w:cs="Arial"/>
          <w:b/>
          <w:bCs/>
          <w:sz w:val="24"/>
          <w:szCs w:val="24"/>
        </w:rPr>
      </w:pPr>
    </w:p>
    <w:p w14:paraId="2580301C" w14:textId="77777777" w:rsidR="008E1855" w:rsidRPr="006B58F4" w:rsidRDefault="008E1855" w:rsidP="00663459">
      <w:pPr>
        <w:spacing w:after="0" w:line="360" w:lineRule="auto"/>
        <w:rPr>
          <w:rFonts w:ascii="Arial" w:hAnsi="Arial" w:cs="Arial"/>
          <w:b/>
          <w:bCs/>
          <w:sz w:val="24"/>
          <w:szCs w:val="24"/>
        </w:rPr>
      </w:pPr>
    </w:p>
    <w:p w14:paraId="5312B1A0" w14:textId="5725C323" w:rsidR="000C0613" w:rsidRPr="008E1855" w:rsidRDefault="008E1855" w:rsidP="00663459">
      <w:pPr>
        <w:spacing w:after="0" w:line="360" w:lineRule="auto"/>
        <w:rPr>
          <w:rFonts w:ascii="Arial" w:hAnsi="Arial" w:cs="Arial"/>
          <w:sz w:val="24"/>
          <w:szCs w:val="24"/>
        </w:rPr>
      </w:pPr>
      <w:r>
        <w:rPr>
          <w:rFonts w:ascii="Arial" w:hAnsi="Arial" w:cs="Arial"/>
          <w:b/>
          <w:bCs/>
          <w:sz w:val="24"/>
          <w:szCs w:val="24"/>
        </w:rPr>
        <w:t xml:space="preserve">Running title: </w:t>
      </w:r>
      <w:r w:rsidRPr="008E1855">
        <w:rPr>
          <w:rFonts w:ascii="Arial" w:hAnsi="Arial" w:cs="Arial"/>
          <w:sz w:val="24"/>
          <w:szCs w:val="24"/>
        </w:rPr>
        <w:t xml:space="preserve">Organ-specific </w:t>
      </w:r>
      <w:r>
        <w:rPr>
          <w:rFonts w:ascii="Arial" w:hAnsi="Arial" w:cs="Arial"/>
          <w:sz w:val="24"/>
          <w:szCs w:val="24"/>
        </w:rPr>
        <w:t>metabolite profiles</w:t>
      </w:r>
      <w:r w:rsidRPr="008E1855">
        <w:rPr>
          <w:rFonts w:ascii="Arial" w:hAnsi="Arial" w:cs="Arial"/>
          <w:sz w:val="24"/>
          <w:szCs w:val="24"/>
        </w:rPr>
        <w:t xml:space="preserve"> in </w:t>
      </w:r>
      <w:r w:rsidRPr="008E1855">
        <w:rPr>
          <w:rFonts w:ascii="Arial" w:hAnsi="Arial" w:cs="Arial"/>
          <w:i/>
          <w:iCs/>
          <w:sz w:val="24"/>
          <w:szCs w:val="24"/>
        </w:rPr>
        <w:t>Scutellaria</w:t>
      </w:r>
    </w:p>
    <w:p w14:paraId="4DCB6193" w14:textId="77777777" w:rsidR="008E1855" w:rsidRPr="008E1855" w:rsidRDefault="008E1855" w:rsidP="00663459">
      <w:pPr>
        <w:spacing w:after="0" w:line="360" w:lineRule="auto"/>
        <w:rPr>
          <w:rFonts w:ascii="Arial" w:hAnsi="Arial" w:cs="Arial"/>
          <w:sz w:val="24"/>
          <w:szCs w:val="24"/>
        </w:rPr>
      </w:pPr>
    </w:p>
    <w:p w14:paraId="0F351CB2" w14:textId="2778B839" w:rsidR="000C0613" w:rsidRPr="006B58F4" w:rsidRDefault="000C0613" w:rsidP="00663459">
      <w:pPr>
        <w:spacing w:after="0" w:line="360" w:lineRule="auto"/>
        <w:rPr>
          <w:rFonts w:ascii="Arial" w:hAnsi="Arial" w:cs="Arial"/>
          <w:sz w:val="24"/>
          <w:szCs w:val="24"/>
          <w:vertAlign w:val="superscript"/>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w:t>
      </w:r>
      <w:r w:rsidRPr="006B58F4">
        <w:rPr>
          <w:rFonts w:ascii="Arial" w:hAnsi="Arial" w:cs="Arial"/>
          <w:sz w:val="24"/>
          <w:szCs w:val="24"/>
          <w:vertAlign w:val="superscript"/>
        </w:rPr>
        <w:t>1</w:t>
      </w:r>
      <w:r w:rsidRPr="006B58F4">
        <w:rPr>
          <w:rFonts w:ascii="Arial" w:hAnsi="Arial" w:cs="Arial"/>
          <w:sz w:val="24"/>
          <w:szCs w:val="24"/>
        </w:rPr>
        <w:t>, Dake Liu</w:t>
      </w:r>
      <w:r w:rsidRPr="006B58F4">
        <w:rPr>
          <w:rFonts w:ascii="Arial" w:hAnsi="Arial" w:cs="Arial"/>
          <w:sz w:val="24"/>
          <w:szCs w:val="24"/>
          <w:vertAlign w:val="superscript"/>
        </w:rPr>
        <w:t>2</w:t>
      </w:r>
      <w:r w:rsidRPr="006B58F4">
        <w:rPr>
          <w:rFonts w:ascii="Arial" w:hAnsi="Arial" w:cs="Arial"/>
          <w:sz w:val="24"/>
          <w:szCs w:val="24"/>
        </w:rPr>
        <w:t xml:space="preserve">, </w:t>
      </w:r>
      <w:r w:rsidR="00AA0256" w:rsidRPr="006B58F4">
        <w:rPr>
          <w:rFonts w:ascii="Arial" w:hAnsi="Arial" w:cs="Arial"/>
          <w:bCs/>
          <w:sz w:val="24"/>
          <w:szCs w:val="24"/>
        </w:rPr>
        <w:t>Garret M. Rubin</w:t>
      </w:r>
      <w:r w:rsidR="00AA0256" w:rsidRPr="006B58F4">
        <w:rPr>
          <w:rFonts w:ascii="Arial" w:hAnsi="Arial" w:cs="Arial"/>
          <w:sz w:val="24"/>
          <w:szCs w:val="24"/>
          <w:vertAlign w:val="superscript"/>
        </w:rPr>
        <w:t>2</w:t>
      </w:r>
      <w:r w:rsidR="00AA0256" w:rsidRPr="006B58F4">
        <w:rPr>
          <w:rFonts w:ascii="Arial" w:hAnsi="Arial" w:cs="Arial"/>
          <w:bCs/>
          <w:sz w:val="24"/>
          <w:szCs w:val="24"/>
        </w:rPr>
        <w:t xml:space="preserve">, </w:t>
      </w:r>
      <w:r w:rsidRPr="006B58F4">
        <w:rPr>
          <w:rFonts w:ascii="Arial" w:hAnsi="Arial" w:cs="Arial"/>
          <w:sz w:val="24"/>
          <w:szCs w:val="24"/>
        </w:rPr>
        <w:t>Andrew Kunik</w:t>
      </w:r>
      <w:r w:rsidRPr="006B58F4">
        <w:rPr>
          <w:rFonts w:ascii="Arial" w:hAnsi="Arial" w:cs="Arial"/>
          <w:sz w:val="24"/>
          <w:szCs w:val="24"/>
          <w:vertAlign w:val="superscript"/>
        </w:rPr>
        <w:t>1</w:t>
      </w:r>
      <w:r w:rsidRPr="006B58F4">
        <w:rPr>
          <w:rFonts w:ascii="Arial" w:hAnsi="Arial" w:cs="Arial"/>
          <w:sz w:val="24"/>
          <w:szCs w:val="24"/>
        </w:rPr>
        <w:t>, Yeong Hun Song</w:t>
      </w:r>
      <w:r w:rsidRPr="006B58F4">
        <w:rPr>
          <w:rFonts w:ascii="Arial" w:hAnsi="Arial" w:cs="Arial"/>
          <w:sz w:val="24"/>
          <w:szCs w:val="24"/>
          <w:vertAlign w:val="superscript"/>
        </w:rPr>
        <w:t>1</w:t>
      </w:r>
      <w:r w:rsidRPr="006B58F4">
        <w:rPr>
          <w:rFonts w:ascii="Arial" w:hAnsi="Arial" w:cs="Arial"/>
          <w:sz w:val="24"/>
          <w:szCs w:val="24"/>
        </w:rPr>
        <w:t xml:space="preserve">, </w:t>
      </w: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w:t>
      </w:r>
      <w:proofErr w:type="gramStart"/>
      <w:r w:rsidRPr="006B58F4">
        <w:rPr>
          <w:rFonts w:ascii="Arial" w:hAnsi="Arial" w:cs="Arial"/>
          <w:sz w:val="24"/>
          <w:szCs w:val="24"/>
          <w:vertAlign w:val="superscript"/>
        </w:rPr>
        <w:t>2,*</w:t>
      </w:r>
      <w:proofErr w:type="gramEnd"/>
      <w:r w:rsidRPr="006B58F4">
        <w:rPr>
          <w:rFonts w:ascii="Arial" w:hAnsi="Arial" w:cs="Arial"/>
          <w:sz w:val="24"/>
          <w:szCs w:val="24"/>
          <w:vertAlign w:val="superscript"/>
        </w:rPr>
        <w:t xml:space="preserve"> </w:t>
      </w:r>
      <w:r w:rsidRPr="006B58F4">
        <w:rPr>
          <w:rFonts w:ascii="Arial" w:hAnsi="Arial" w:cs="Arial"/>
          <w:sz w:val="24"/>
          <w:szCs w:val="24"/>
        </w:rPr>
        <w:t>and Jeongim Kim</w:t>
      </w:r>
      <w:r w:rsidRPr="006B58F4">
        <w:rPr>
          <w:rFonts w:ascii="Arial" w:hAnsi="Arial" w:cs="Arial"/>
          <w:sz w:val="24"/>
          <w:szCs w:val="24"/>
          <w:vertAlign w:val="superscript"/>
        </w:rPr>
        <w:t>1,3,*</w:t>
      </w:r>
    </w:p>
    <w:p w14:paraId="472D00AF" w14:textId="77777777" w:rsidR="00663459" w:rsidRPr="006B58F4" w:rsidRDefault="00663459" w:rsidP="00663459">
      <w:pPr>
        <w:spacing w:after="0" w:line="360" w:lineRule="auto"/>
        <w:rPr>
          <w:rFonts w:ascii="Arial" w:hAnsi="Arial" w:cs="Arial"/>
          <w:sz w:val="24"/>
          <w:szCs w:val="24"/>
        </w:rPr>
      </w:pPr>
    </w:p>
    <w:p w14:paraId="039A9CC7" w14:textId="39DB4C67"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1</w:t>
      </w:r>
      <w:r w:rsidRPr="006B58F4">
        <w:rPr>
          <w:rFonts w:ascii="Arial" w:hAnsi="Arial" w:cs="Arial"/>
          <w:sz w:val="24"/>
          <w:szCs w:val="24"/>
        </w:rPr>
        <w:t xml:space="preserve">Horticultural Sciences Department, University of Florida, Gainesville, FL, </w:t>
      </w:r>
      <w:r w:rsidR="00C13230" w:rsidRPr="006B58F4">
        <w:rPr>
          <w:rFonts w:ascii="Arial" w:hAnsi="Arial" w:cs="Arial"/>
          <w:sz w:val="24"/>
          <w:szCs w:val="24"/>
        </w:rPr>
        <w:t>32611</w:t>
      </w:r>
    </w:p>
    <w:p w14:paraId="2963A4F5" w14:textId="52AFF77F" w:rsidR="00AA0256" w:rsidRPr="006B58F4" w:rsidRDefault="000C0613" w:rsidP="00AA0256">
      <w:pPr>
        <w:spacing w:after="0" w:line="360" w:lineRule="auto"/>
        <w:jc w:val="both"/>
        <w:rPr>
          <w:rFonts w:ascii="Arial" w:hAnsi="Arial" w:cs="Arial"/>
          <w:sz w:val="24"/>
          <w:szCs w:val="24"/>
        </w:rPr>
      </w:pPr>
      <w:r w:rsidRPr="006B58F4">
        <w:rPr>
          <w:rFonts w:ascii="Arial" w:hAnsi="Arial" w:cs="Arial"/>
          <w:sz w:val="24"/>
          <w:szCs w:val="24"/>
          <w:vertAlign w:val="superscript"/>
        </w:rPr>
        <w:t>2</w:t>
      </w:r>
      <w:r w:rsidR="00AA0256" w:rsidRPr="006B58F4">
        <w:rPr>
          <w:rFonts w:ascii="Arial" w:hAnsi="Arial" w:cs="Arial"/>
          <w:sz w:val="24"/>
          <w:szCs w:val="24"/>
        </w:rPr>
        <w:t xml:space="preserve">Department of Medicinal Chemistry, Center for Natural Products, Drug </w:t>
      </w:r>
      <w:proofErr w:type="gramStart"/>
      <w:r w:rsidR="00AA0256" w:rsidRPr="006B58F4">
        <w:rPr>
          <w:rFonts w:ascii="Arial" w:hAnsi="Arial" w:cs="Arial"/>
          <w:sz w:val="24"/>
          <w:szCs w:val="24"/>
        </w:rPr>
        <w:t>Discovery</w:t>
      </w:r>
      <w:proofErr w:type="gramEnd"/>
      <w:r w:rsidR="00AA0256" w:rsidRPr="006B58F4">
        <w:rPr>
          <w:rFonts w:ascii="Arial" w:hAnsi="Arial" w:cs="Arial"/>
          <w:sz w:val="24"/>
          <w:szCs w:val="24"/>
        </w:rPr>
        <w:t xml:space="preserve"> and Development (CNPD3), University of Florida, Gainesville, Florida 32610, United States</w:t>
      </w:r>
    </w:p>
    <w:p w14:paraId="278EFCDE" w14:textId="1FCAB6AE" w:rsidR="000C0613" w:rsidRPr="006B58F4" w:rsidRDefault="000C0613" w:rsidP="00AA0256">
      <w:pPr>
        <w:spacing w:after="0" w:line="360" w:lineRule="auto"/>
        <w:rPr>
          <w:rFonts w:ascii="Arial" w:hAnsi="Arial" w:cs="Arial"/>
          <w:sz w:val="24"/>
          <w:szCs w:val="24"/>
        </w:rPr>
      </w:pPr>
      <w:r w:rsidRPr="006B58F4">
        <w:rPr>
          <w:rFonts w:ascii="Arial" w:hAnsi="Arial" w:cs="Arial"/>
          <w:sz w:val="24"/>
          <w:szCs w:val="24"/>
          <w:vertAlign w:val="superscript"/>
        </w:rPr>
        <w:t>3</w:t>
      </w:r>
      <w:r w:rsidRPr="006B58F4">
        <w:rPr>
          <w:rFonts w:ascii="Arial" w:hAnsi="Arial" w:cs="Arial"/>
          <w:sz w:val="24"/>
          <w:szCs w:val="24"/>
        </w:rPr>
        <w:t xml:space="preserve">Plant Molecular and Cellular Biology Graduate Program, University of Florida, Gainesville, FL, </w:t>
      </w:r>
      <w:r w:rsidR="00C13230" w:rsidRPr="006B58F4">
        <w:rPr>
          <w:rFonts w:ascii="Arial" w:hAnsi="Arial" w:cs="Arial"/>
          <w:sz w:val="24"/>
          <w:szCs w:val="24"/>
        </w:rPr>
        <w:t>32611</w:t>
      </w:r>
    </w:p>
    <w:p w14:paraId="3387A552" w14:textId="77777777" w:rsidR="000C0613" w:rsidRPr="006B58F4" w:rsidRDefault="000C0613" w:rsidP="00663459">
      <w:pPr>
        <w:spacing w:after="0" w:line="360" w:lineRule="auto"/>
        <w:rPr>
          <w:rFonts w:ascii="Arial" w:hAnsi="Arial" w:cs="Arial"/>
          <w:b/>
          <w:bCs/>
          <w:sz w:val="24"/>
          <w:szCs w:val="24"/>
        </w:rPr>
      </w:pPr>
    </w:p>
    <w:p w14:paraId="75DDF801" w14:textId="77777777" w:rsidR="000C0613" w:rsidRPr="006B58F4" w:rsidRDefault="000C0613" w:rsidP="00663459">
      <w:pPr>
        <w:spacing w:after="0" w:line="360" w:lineRule="auto"/>
        <w:rPr>
          <w:rFonts w:ascii="Arial" w:hAnsi="Arial" w:cs="Arial"/>
          <w:b/>
          <w:bCs/>
          <w:sz w:val="24"/>
          <w:szCs w:val="24"/>
        </w:rPr>
      </w:pPr>
    </w:p>
    <w:p w14:paraId="5F802790" w14:textId="60F8A8A2" w:rsidR="000C0613" w:rsidRPr="006B58F4" w:rsidRDefault="000C0613" w:rsidP="00663459">
      <w:pPr>
        <w:spacing w:after="0" w:line="360" w:lineRule="auto"/>
        <w:rPr>
          <w:rFonts w:ascii="Arial" w:hAnsi="Arial" w:cs="Arial"/>
          <w:sz w:val="24"/>
          <w:szCs w:val="24"/>
        </w:rPr>
      </w:pPr>
      <w:r w:rsidRPr="006B58F4">
        <w:rPr>
          <w:rFonts w:ascii="Arial" w:hAnsi="Arial" w:cs="Arial"/>
          <w:b/>
          <w:bCs/>
          <w:sz w:val="24"/>
          <w:szCs w:val="24"/>
        </w:rPr>
        <w:t xml:space="preserve">*Corresponding Authors: </w:t>
      </w:r>
      <w:proofErr w:type="spellStart"/>
      <w:r w:rsidRPr="006B58F4">
        <w:rPr>
          <w:rFonts w:ascii="Arial" w:hAnsi="Arial" w:cs="Arial"/>
          <w:sz w:val="24"/>
          <w:szCs w:val="24"/>
        </w:rPr>
        <w:t>Jeongim</w:t>
      </w:r>
      <w:proofErr w:type="spellEnd"/>
      <w:r w:rsidRPr="006B58F4">
        <w:rPr>
          <w:rFonts w:ascii="Arial" w:hAnsi="Arial" w:cs="Arial"/>
          <w:sz w:val="24"/>
          <w:szCs w:val="24"/>
        </w:rPr>
        <w:t xml:space="preserve"> Kim</w:t>
      </w:r>
      <w:r w:rsidR="00C13230" w:rsidRPr="006B58F4">
        <w:rPr>
          <w:rFonts w:ascii="Arial" w:hAnsi="Arial" w:cs="Arial"/>
          <w:sz w:val="24"/>
          <w:szCs w:val="24"/>
        </w:rPr>
        <w:t>;</w:t>
      </w:r>
      <w:r w:rsidRPr="006B58F4">
        <w:rPr>
          <w:rFonts w:ascii="Arial" w:hAnsi="Arial" w:cs="Arial"/>
          <w:sz w:val="24"/>
          <w:szCs w:val="24"/>
        </w:rPr>
        <w:t xml:space="preserve"> jkim6@ufl.edu, </w:t>
      </w:r>
      <w:proofErr w:type="spellStart"/>
      <w:r w:rsidRPr="006B58F4">
        <w:rPr>
          <w:rFonts w:ascii="Arial" w:hAnsi="Arial" w:cs="Arial"/>
          <w:sz w:val="24"/>
          <w:szCs w:val="24"/>
        </w:rPr>
        <w:t>Yousong</w:t>
      </w:r>
      <w:proofErr w:type="spellEnd"/>
      <w:r w:rsidRPr="006B58F4">
        <w:rPr>
          <w:rFonts w:ascii="Arial" w:hAnsi="Arial" w:cs="Arial"/>
          <w:sz w:val="24"/>
          <w:szCs w:val="24"/>
        </w:rPr>
        <w:t xml:space="preserve"> Ding</w:t>
      </w:r>
      <w:r w:rsidR="00C13230" w:rsidRPr="006B58F4">
        <w:rPr>
          <w:rFonts w:ascii="Arial" w:hAnsi="Arial" w:cs="Arial"/>
          <w:sz w:val="24"/>
          <w:szCs w:val="24"/>
        </w:rPr>
        <w:t>;</w:t>
      </w:r>
      <w:r w:rsidRPr="006B58F4">
        <w:rPr>
          <w:rFonts w:ascii="Arial" w:hAnsi="Arial" w:cs="Arial"/>
          <w:sz w:val="24"/>
          <w:szCs w:val="24"/>
        </w:rPr>
        <w:t xml:space="preserve"> yding@cop.ufl.edu</w:t>
      </w:r>
    </w:p>
    <w:p w14:paraId="527A9A0D" w14:textId="77777777" w:rsidR="000C0613" w:rsidRPr="006B58F4" w:rsidRDefault="000C0613" w:rsidP="00663459">
      <w:pPr>
        <w:spacing w:after="0" w:line="360" w:lineRule="auto"/>
        <w:rPr>
          <w:rFonts w:ascii="Arial" w:hAnsi="Arial" w:cs="Arial"/>
          <w:b/>
          <w:bCs/>
          <w:sz w:val="24"/>
          <w:szCs w:val="24"/>
        </w:rPr>
      </w:pPr>
    </w:p>
    <w:p w14:paraId="4474BD4A" w14:textId="77777777" w:rsidR="000C0613" w:rsidRPr="006B58F4" w:rsidRDefault="000C0613" w:rsidP="00663459">
      <w:pPr>
        <w:spacing w:after="0" w:line="360" w:lineRule="auto"/>
        <w:rPr>
          <w:rFonts w:ascii="Arial" w:hAnsi="Arial" w:cs="Arial"/>
          <w:b/>
          <w:bCs/>
          <w:sz w:val="24"/>
          <w:szCs w:val="24"/>
        </w:rPr>
      </w:pPr>
      <w:r w:rsidRPr="006B58F4">
        <w:rPr>
          <w:rFonts w:ascii="Arial" w:hAnsi="Arial" w:cs="Arial"/>
          <w:b/>
          <w:bCs/>
          <w:sz w:val="24"/>
          <w:szCs w:val="24"/>
        </w:rPr>
        <w:t xml:space="preserve">ORCIDs: </w:t>
      </w:r>
    </w:p>
    <w:p w14:paraId="4D8E8E2F" w14:textId="245AACA1" w:rsidR="000C0613" w:rsidRPr="006B58F4" w:rsidRDefault="000C0613" w:rsidP="00663459">
      <w:pPr>
        <w:spacing w:after="0" w:line="360" w:lineRule="auto"/>
        <w:rPr>
          <w:rFonts w:ascii="Arial" w:hAnsi="Arial" w:cs="Arial"/>
          <w:sz w:val="24"/>
          <w:szCs w:val="24"/>
        </w:rPr>
      </w:pPr>
      <w:r w:rsidRPr="006B58F4">
        <w:rPr>
          <w:rFonts w:ascii="Arial" w:hAnsi="Arial" w:cs="Arial"/>
          <w:sz w:val="24"/>
          <w:szCs w:val="24"/>
        </w:rPr>
        <w:t xml:space="preserve">Bryce </w:t>
      </w:r>
      <w:r w:rsidR="00E630F2">
        <w:rPr>
          <w:rFonts w:ascii="Arial" w:hAnsi="Arial" w:cs="Arial"/>
          <w:sz w:val="24"/>
          <w:szCs w:val="24"/>
        </w:rPr>
        <w:t xml:space="preserve">C. </w:t>
      </w:r>
      <w:r w:rsidRPr="006B58F4">
        <w:rPr>
          <w:rFonts w:ascii="Arial" w:hAnsi="Arial" w:cs="Arial"/>
          <w:sz w:val="24"/>
          <w:szCs w:val="24"/>
        </w:rPr>
        <w:t>Askey: 0000-0002-4449-6891</w:t>
      </w:r>
    </w:p>
    <w:p w14:paraId="79F420F6" w14:textId="77777777" w:rsidR="000C0613" w:rsidRPr="006B58F4" w:rsidRDefault="000C0613" w:rsidP="00663459">
      <w:pPr>
        <w:spacing w:after="0" w:line="360" w:lineRule="auto"/>
        <w:rPr>
          <w:rFonts w:ascii="Arial" w:hAnsi="Arial" w:cs="Arial"/>
          <w:sz w:val="24"/>
          <w:szCs w:val="24"/>
        </w:rPr>
      </w:pPr>
      <w:r w:rsidRPr="006B58F4">
        <w:rPr>
          <w:rFonts w:ascii="Arial" w:hAnsi="Arial" w:cs="Arial"/>
          <w:sz w:val="24"/>
          <w:szCs w:val="24"/>
        </w:rPr>
        <w:t>Jeongim Kim: 0000-0002-5618-3948</w:t>
      </w:r>
    </w:p>
    <w:p w14:paraId="53D49B31" w14:textId="0B255E43" w:rsidR="00E8741C" w:rsidRDefault="00E8741C" w:rsidP="00E8741C">
      <w:pPr>
        <w:rPr>
          <w:rFonts w:ascii="Arial" w:hAnsi="Arial" w:cs="Arial"/>
          <w:sz w:val="24"/>
          <w:szCs w:val="24"/>
        </w:rPr>
      </w:pPr>
      <w:r w:rsidRPr="00E8741C">
        <w:rPr>
          <w:rFonts w:ascii="Arial" w:hAnsi="Arial" w:cs="Arial"/>
          <w:sz w:val="24"/>
          <w:szCs w:val="24"/>
        </w:rPr>
        <w:t xml:space="preserve">Garret M. Rubin:0000-0001-6750-7453 </w:t>
      </w:r>
    </w:p>
    <w:p w14:paraId="339DF81F" w14:textId="1477609F" w:rsidR="00813713" w:rsidRPr="00E8741C" w:rsidRDefault="00813713" w:rsidP="00E8741C">
      <w:r>
        <w:rPr>
          <w:rFonts w:ascii="Arial" w:hAnsi="Arial" w:cs="Arial"/>
          <w:sz w:val="24"/>
          <w:szCs w:val="24"/>
        </w:rPr>
        <w:t xml:space="preserve">Yeong Hun </w:t>
      </w:r>
      <w:r w:rsidRPr="00813713">
        <w:rPr>
          <w:rFonts w:ascii="Arial" w:hAnsi="Arial" w:cs="Arial"/>
          <w:sz w:val="24"/>
          <w:szCs w:val="24"/>
        </w:rPr>
        <w:t xml:space="preserve">Song: </w:t>
      </w:r>
      <w:r w:rsidRPr="00813713">
        <w:rPr>
          <w:rFonts w:ascii="Arial" w:hAnsi="Arial" w:cs="Arial"/>
          <w:color w:val="000000"/>
          <w:sz w:val="24"/>
          <w:szCs w:val="24"/>
        </w:rPr>
        <w:t>0000-0003-4095-5621</w:t>
      </w:r>
    </w:p>
    <w:p w14:paraId="25A18510" w14:textId="1E529C5E" w:rsidR="000C0613" w:rsidRPr="006B58F4" w:rsidRDefault="000C0613" w:rsidP="00663459">
      <w:pPr>
        <w:spacing w:after="0" w:line="360" w:lineRule="auto"/>
        <w:rPr>
          <w:rFonts w:ascii="Arial" w:hAnsi="Arial" w:cs="Arial"/>
          <w:b/>
          <w:bCs/>
          <w:sz w:val="24"/>
          <w:szCs w:val="24"/>
        </w:rPr>
      </w:pPr>
    </w:p>
    <w:p w14:paraId="4BDA7D9E" w14:textId="77777777" w:rsidR="000C0613" w:rsidRPr="006B58F4" w:rsidRDefault="000C0613" w:rsidP="00663459">
      <w:pPr>
        <w:spacing w:after="0" w:line="360" w:lineRule="auto"/>
        <w:rPr>
          <w:rFonts w:ascii="Arial" w:hAnsi="Arial" w:cs="Arial"/>
          <w:b/>
          <w:bCs/>
          <w:sz w:val="24"/>
          <w:szCs w:val="24"/>
        </w:rPr>
      </w:pPr>
      <w:r w:rsidRPr="006B58F4">
        <w:rPr>
          <w:rFonts w:ascii="Arial" w:hAnsi="Arial" w:cs="Arial"/>
          <w:b/>
          <w:bCs/>
          <w:sz w:val="24"/>
          <w:szCs w:val="24"/>
        </w:rPr>
        <w:t>Footnotes</w:t>
      </w:r>
    </w:p>
    <w:p w14:paraId="18120200" w14:textId="5420A492" w:rsidR="000339E3" w:rsidRDefault="000339E3">
      <w:pPr>
        <w:rPr>
          <w:rFonts w:ascii="Arial" w:hAnsi="Arial" w:cs="Arial"/>
          <w:b/>
          <w:bCs/>
          <w:sz w:val="24"/>
          <w:szCs w:val="24"/>
        </w:rPr>
      </w:pPr>
      <w:r>
        <w:rPr>
          <w:rFonts w:ascii="Arial" w:hAnsi="Arial" w:cs="Arial"/>
          <w:b/>
          <w:bCs/>
          <w:sz w:val="24"/>
          <w:szCs w:val="24"/>
        </w:rPr>
        <w:br w:type="page"/>
      </w:r>
    </w:p>
    <w:p w14:paraId="03565746" w14:textId="77777777" w:rsidR="000C0613" w:rsidRPr="006B58F4" w:rsidRDefault="000C0613" w:rsidP="00663459">
      <w:pPr>
        <w:spacing w:after="0" w:line="360" w:lineRule="auto"/>
        <w:rPr>
          <w:rFonts w:ascii="Arial" w:hAnsi="Arial" w:cs="Arial"/>
          <w:b/>
          <w:bCs/>
          <w:sz w:val="24"/>
          <w:szCs w:val="24"/>
        </w:rPr>
      </w:pPr>
    </w:p>
    <w:p w14:paraId="3E457287" w14:textId="51AF48E0" w:rsidR="00743223" w:rsidRPr="008E1855" w:rsidRDefault="00743223" w:rsidP="00663459">
      <w:pPr>
        <w:spacing w:after="0" w:line="360" w:lineRule="auto"/>
        <w:rPr>
          <w:rFonts w:ascii="Arial" w:hAnsi="Arial" w:cs="Arial"/>
          <w:sz w:val="24"/>
          <w:szCs w:val="24"/>
        </w:rPr>
      </w:pPr>
      <w:r w:rsidRPr="006B58F4">
        <w:rPr>
          <w:rFonts w:ascii="Arial" w:hAnsi="Arial" w:cs="Arial"/>
          <w:b/>
          <w:bCs/>
          <w:sz w:val="24"/>
          <w:szCs w:val="24"/>
        </w:rPr>
        <w:t>Abstract</w:t>
      </w:r>
      <w:r w:rsidR="008E1855">
        <w:rPr>
          <w:rFonts w:ascii="Arial" w:hAnsi="Arial" w:cs="Arial"/>
          <w:b/>
          <w:bCs/>
          <w:sz w:val="24"/>
          <w:szCs w:val="24"/>
        </w:rPr>
        <w:t xml:space="preserve"> </w:t>
      </w:r>
      <w:r w:rsidR="008E1855" w:rsidRPr="008E1855">
        <w:rPr>
          <w:rFonts w:ascii="Arial" w:hAnsi="Arial" w:cs="Arial"/>
          <w:sz w:val="24"/>
          <w:szCs w:val="24"/>
        </w:rPr>
        <w:t>(250)</w:t>
      </w:r>
    </w:p>
    <w:p w14:paraId="4F4E56E0" w14:textId="686F8CE0" w:rsidR="003C0DBA" w:rsidRPr="006B58F4" w:rsidRDefault="00EB6BBC" w:rsidP="00663459">
      <w:pPr>
        <w:spacing w:after="0" w:line="360" w:lineRule="auto"/>
        <w:rPr>
          <w:rFonts w:ascii="Arial" w:hAnsi="Arial" w:cs="Arial"/>
          <w:sz w:val="24"/>
          <w:szCs w:val="24"/>
        </w:rPr>
      </w:pPr>
      <w:r w:rsidRPr="006B58F4">
        <w:rPr>
          <w:rFonts w:ascii="Arial" w:hAnsi="Arial" w:cs="Arial"/>
          <w:i/>
          <w:iCs/>
          <w:sz w:val="24"/>
          <w:szCs w:val="24"/>
        </w:rPr>
        <w:t xml:space="preserve">Scutellaria </w:t>
      </w:r>
      <w:r w:rsidRPr="006B58F4">
        <w:rPr>
          <w:rFonts w:ascii="Arial" w:hAnsi="Arial" w:cs="Arial"/>
          <w:sz w:val="24"/>
          <w:szCs w:val="24"/>
        </w:rPr>
        <w:t xml:space="preserve">is a genus of plants containing multiple species with well-documented medicinal effects. </w:t>
      </w:r>
      <w:r w:rsidRPr="006B58F4">
        <w:rPr>
          <w:rFonts w:ascii="Arial" w:hAnsi="Arial" w:cs="Arial"/>
          <w:i/>
          <w:iCs/>
          <w:sz w:val="24"/>
          <w:szCs w:val="24"/>
        </w:rPr>
        <w:t xml:space="preserve">S. baicalensis </w:t>
      </w:r>
      <w:r w:rsidRPr="006B58F4">
        <w:rPr>
          <w:rFonts w:ascii="Arial" w:hAnsi="Arial" w:cs="Arial"/>
          <w:sz w:val="24"/>
          <w:szCs w:val="24"/>
        </w:rPr>
        <w:t xml:space="preserve">and </w:t>
      </w:r>
      <w:r w:rsidRPr="006B58F4">
        <w:rPr>
          <w:rFonts w:ascii="Arial" w:hAnsi="Arial" w:cs="Arial"/>
          <w:i/>
          <w:iCs/>
          <w:sz w:val="24"/>
          <w:szCs w:val="24"/>
        </w:rPr>
        <w:t xml:space="preserve">S. barbata </w:t>
      </w:r>
      <w:r w:rsidRPr="006B58F4">
        <w:rPr>
          <w:rFonts w:ascii="Arial" w:hAnsi="Arial" w:cs="Arial"/>
          <w:sz w:val="24"/>
          <w:szCs w:val="24"/>
        </w:rPr>
        <w:t xml:space="preserve">are among the </w:t>
      </w:r>
      <w:r w:rsidR="00536B97">
        <w:rPr>
          <w:rFonts w:ascii="Arial" w:hAnsi="Arial" w:cs="Arial"/>
          <w:sz w:val="24"/>
          <w:szCs w:val="24"/>
        </w:rPr>
        <w:t>best</w:t>
      </w:r>
      <w:r w:rsidRPr="006B58F4">
        <w:rPr>
          <w:rFonts w:ascii="Arial" w:hAnsi="Arial" w:cs="Arial"/>
          <w:sz w:val="24"/>
          <w:szCs w:val="24"/>
        </w:rPr>
        <w:t xml:space="preserve">-studied </w:t>
      </w:r>
      <w:r w:rsidRPr="006B58F4">
        <w:rPr>
          <w:rFonts w:ascii="Arial" w:hAnsi="Arial" w:cs="Arial"/>
          <w:i/>
          <w:iCs/>
          <w:sz w:val="24"/>
          <w:szCs w:val="24"/>
        </w:rPr>
        <w:t xml:space="preserve">Scutellaria </w:t>
      </w:r>
      <w:r w:rsidRPr="006B58F4">
        <w:rPr>
          <w:rFonts w:ascii="Arial" w:hAnsi="Arial" w:cs="Arial"/>
          <w:sz w:val="24"/>
          <w:szCs w:val="24"/>
        </w:rPr>
        <w:t xml:space="preserve">species, and previous works have established flavones to be the primary source of their </w:t>
      </w:r>
      <w:r w:rsidR="00FD6E11" w:rsidRPr="006B58F4">
        <w:rPr>
          <w:rFonts w:ascii="Arial" w:hAnsi="Arial" w:cs="Arial"/>
          <w:sz w:val="24"/>
          <w:szCs w:val="24"/>
        </w:rPr>
        <w:t>bioactivity</w:t>
      </w:r>
      <w:r w:rsidRPr="006B58F4">
        <w:rPr>
          <w:rFonts w:ascii="Arial" w:hAnsi="Arial" w:cs="Arial"/>
          <w:sz w:val="24"/>
          <w:szCs w:val="24"/>
        </w:rPr>
        <w:t xml:space="preserve">. </w:t>
      </w:r>
      <w:r w:rsidR="00BE5AEB" w:rsidRPr="006B58F4">
        <w:rPr>
          <w:rFonts w:ascii="Arial" w:hAnsi="Arial" w:cs="Arial"/>
          <w:sz w:val="24"/>
          <w:szCs w:val="24"/>
        </w:rPr>
        <w:t xml:space="preserve"> </w:t>
      </w:r>
      <w:r w:rsidR="00C14EED" w:rsidRPr="006B58F4">
        <w:rPr>
          <w:rFonts w:ascii="Arial" w:hAnsi="Arial" w:cs="Arial"/>
          <w:sz w:val="24"/>
          <w:szCs w:val="24"/>
        </w:rPr>
        <w:t xml:space="preserve">Recent genomic and biochemical </w:t>
      </w:r>
      <w:r w:rsidRPr="006B58F4">
        <w:rPr>
          <w:rFonts w:ascii="Arial" w:hAnsi="Arial" w:cs="Arial"/>
          <w:sz w:val="24"/>
          <w:szCs w:val="24"/>
        </w:rPr>
        <w:t>studies</w:t>
      </w:r>
      <w:r w:rsidR="00C14EED" w:rsidRPr="006B58F4">
        <w:rPr>
          <w:rFonts w:ascii="Arial" w:hAnsi="Arial" w:cs="Arial"/>
          <w:sz w:val="24"/>
          <w:szCs w:val="24"/>
        </w:rPr>
        <w:t xml:space="preserve"> with </w:t>
      </w:r>
      <w:r w:rsidR="00C14EED" w:rsidRPr="006B58F4">
        <w:rPr>
          <w:rFonts w:ascii="Arial" w:hAnsi="Arial" w:cs="Arial"/>
          <w:i/>
          <w:iCs/>
          <w:sz w:val="24"/>
          <w:szCs w:val="24"/>
        </w:rPr>
        <w:t>S. baicalensis</w:t>
      </w:r>
      <w:r w:rsidR="00C14EED" w:rsidRPr="006B58F4">
        <w:rPr>
          <w:rFonts w:ascii="Arial" w:hAnsi="Arial" w:cs="Arial"/>
          <w:sz w:val="24"/>
          <w:szCs w:val="24"/>
        </w:rPr>
        <w:t xml:space="preserve"> and </w:t>
      </w:r>
      <w:r w:rsidR="00C14EED" w:rsidRPr="006B58F4">
        <w:rPr>
          <w:rFonts w:ascii="Arial" w:hAnsi="Arial" w:cs="Arial"/>
          <w:i/>
          <w:iCs/>
          <w:sz w:val="24"/>
          <w:szCs w:val="24"/>
        </w:rPr>
        <w:t>S. barbata</w:t>
      </w:r>
      <w:r w:rsidR="00C14EED" w:rsidRPr="006B58F4">
        <w:rPr>
          <w:rFonts w:ascii="Arial" w:hAnsi="Arial" w:cs="Arial"/>
          <w:sz w:val="24"/>
          <w:szCs w:val="24"/>
        </w:rPr>
        <w:t xml:space="preserve"> have advanced understanding of flavone biosynthesis in </w:t>
      </w:r>
      <w:r w:rsidR="00C14EED" w:rsidRPr="006B58F4">
        <w:rPr>
          <w:rFonts w:ascii="Arial" w:hAnsi="Arial" w:cs="Arial"/>
          <w:i/>
          <w:iCs/>
          <w:sz w:val="24"/>
          <w:szCs w:val="24"/>
        </w:rPr>
        <w:t>Scutellaria.</w:t>
      </w:r>
      <w:r w:rsidR="00C14EED" w:rsidRPr="006B58F4">
        <w:rPr>
          <w:rFonts w:ascii="Arial" w:hAnsi="Arial" w:cs="Arial"/>
          <w:sz w:val="24"/>
          <w:szCs w:val="24"/>
        </w:rPr>
        <w:t xml:space="preserve"> </w:t>
      </w:r>
      <w:r w:rsidR="00FD6E11" w:rsidRPr="006B58F4">
        <w:rPr>
          <w:rFonts w:ascii="Arial" w:hAnsi="Arial" w:cs="Arial"/>
          <w:sz w:val="24"/>
          <w:szCs w:val="24"/>
        </w:rPr>
        <w:t>However, as</w:t>
      </w:r>
      <w:r w:rsidR="00C14EED" w:rsidRPr="006B58F4">
        <w:rPr>
          <w:rFonts w:ascii="Arial" w:hAnsi="Arial" w:cs="Arial"/>
          <w:sz w:val="24"/>
          <w:szCs w:val="24"/>
        </w:rPr>
        <w:t xml:space="preserve"> over several hundreds of </w:t>
      </w:r>
      <w:r w:rsidR="00C14EED" w:rsidRPr="006B58F4">
        <w:rPr>
          <w:rFonts w:ascii="Arial" w:hAnsi="Arial" w:cs="Arial"/>
          <w:i/>
          <w:iCs/>
          <w:sz w:val="24"/>
          <w:szCs w:val="24"/>
        </w:rPr>
        <w:t>Scutellaria</w:t>
      </w:r>
      <w:r w:rsidR="00C14EED" w:rsidRPr="006B58F4">
        <w:rPr>
          <w:rFonts w:ascii="Arial" w:hAnsi="Arial" w:cs="Arial"/>
          <w:sz w:val="24"/>
          <w:szCs w:val="24"/>
        </w:rPr>
        <w:t xml:space="preserve"> species occur </w:t>
      </w:r>
      <w:r w:rsidR="00AA4EF7" w:rsidRPr="006B58F4">
        <w:rPr>
          <w:rFonts w:ascii="Arial" w:hAnsi="Arial" w:cs="Arial"/>
          <w:sz w:val="24"/>
          <w:szCs w:val="24"/>
        </w:rPr>
        <w:t>throughout the world</w:t>
      </w:r>
      <w:r w:rsidR="00C14EED" w:rsidRPr="006B58F4">
        <w:rPr>
          <w:rFonts w:ascii="Arial" w:hAnsi="Arial" w:cs="Arial"/>
          <w:sz w:val="24"/>
          <w:szCs w:val="24"/>
        </w:rPr>
        <w:t xml:space="preserve">, </w:t>
      </w:r>
      <w:r w:rsidR="0036114C">
        <w:rPr>
          <w:rFonts w:ascii="Arial" w:hAnsi="Arial" w:cs="Arial"/>
          <w:sz w:val="24"/>
          <w:szCs w:val="24"/>
        </w:rPr>
        <w:t xml:space="preserve">flavone biosynthesis in </w:t>
      </w:r>
      <w:r w:rsidR="00C14EED" w:rsidRPr="006B58F4">
        <w:rPr>
          <w:rFonts w:ascii="Arial" w:hAnsi="Arial" w:cs="Arial"/>
          <w:sz w:val="24"/>
          <w:szCs w:val="24"/>
        </w:rPr>
        <w:t xml:space="preserve">most </w:t>
      </w:r>
      <w:r w:rsidR="003765E1">
        <w:rPr>
          <w:rFonts w:ascii="Arial" w:hAnsi="Arial" w:cs="Arial"/>
          <w:sz w:val="24"/>
          <w:szCs w:val="24"/>
        </w:rPr>
        <w:t xml:space="preserve">species </w:t>
      </w:r>
      <w:del w:id="0" w:author="Askey,Bryce C" w:date="2021-09-07T10:20:00Z">
        <w:r w:rsidR="00C14EED" w:rsidRPr="006B58F4" w:rsidDel="000D4DE1">
          <w:rPr>
            <w:rFonts w:ascii="Arial" w:hAnsi="Arial" w:cs="Arial"/>
            <w:sz w:val="24"/>
            <w:szCs w:val="24"/>
          </w:rPr>
          <w:delText xml:space="preserve">are </w:delText>
        </w:r>
      </w:del>
      <w:ins w:id="1" w:author="Askey,Bryce C" w:date="2021-09-07T10:20:00Z">
        <w:r w:rsidR="000D4DE1">
          <w:rPr>
            <w:rFonts w:ascii="Arial" w:hAnsi="Arial" w:cs="Arial"/>
            <w:sz w:val="24"/>
            <w:szCs w:val="24"/>
          </w:rPr>
          <w:t>is</w:t>
        </w:r>
        <w:r w:rsidR="000D4DE1" w:rsidRPr="006B58F4">
          <w:rPr>
            <w:rFonts w:ascii="Arial" w:hAnsi="Arial" w:cs="Arial"/>
            <w:sz w:val="24"/>
            <w:szCs w:val="24"/>
          </w:rPr>
          <w:t xml:space="preserve"> </w:t>
        </w:r>
      </w:ins>
      <w:r w:rsidR="00C14EED" w:rsidRPr="006B58F4">
        <w:rPr>
          <w:rFonts w:ascii="Arial" w:hAnsi="Arial" w:cs="Arial"/>
          <w:sz w:val="24"/>
          <w:szCs w:val="24"/>
        </w:rPr>
        <w:t>poorly understood. In this study, we analyze</w:t>
      </w:r>
      <w:r w:rsidR="000D1CC6">
        <w:rPr>
          <w:rFonts w:ascii="Arial" w:hAnsi="Arial" w:cs="Arial"/>
          <w:sz w:val="24"/>
          <w:szCs w:val="24"/>
        </w:rPr>
        <w:t>d</w:t>
      </w:r>
      <w:r w:rsidR="00C14EED" w:rsidRPr="006B58F4">
        <w:rPr>
          <w:rFonts w:ascii="Arial" w:hAnsi="Arial" w:cs="Arial"/>
          <w:sz w:val="24"/>
          <w:szCs w:val="24"/>
        </w:rPr>
        <w:t xml:space="preserve"> organ</w:t>
      </w:r>
      <w:r w:rsidR="00AA4EF7" w:rsidRPr="006B58F4">
        <w:rPr>
          <w:rFonts w:ascii="Arial" w:hAnsi="Arial" w:cs="Arial"/>
          <w:sz w:val="24"/>
          <w:szCs w:val="24"/>
        </w:rPr>
        <w:t>-</w:t>
      </w:r>
      <w:r w:rsidR="00C14EED" w:rsidRPr="006B58F4">
        <w:rPr>
          <w:rFonts w:ascii="Arial" w:hAnsi="Arial" w:cs="Arial"/>
          <w:sz w:val="24"/>
          <w:szCs w:val="24"/>
        </w:rPr>
        <w:t>specific flavon</w:t>
      </w:r>
      <w:r w:rsidR="00AA4EF7" w:rsidRPr="006B58F4">
        <w:rPr>
          <w:rFonts w:ascii="Arial" w:hAnsi="Arial" w:cs="Arial"/>
          <w:sz w:val="24"/>
          <w:szCs w:val="24"/>
        </w:rPr>
        <w:t>e</w:t>
      </w:r>
      <w:r w:rsidR="00C14EED" w:rsidRPr="006B58F4">
        <w:rPr>
          <w:rFonts w:ascii="Arial" w:hAnsi="Arial" w:cs="Arial"/>
          <w:sz w:val="24"/>
          <w:szCs w:val="24"/>
        </w:rPr>
        <w:t xml:space="preserve"> profiles of seven </w:t>
      </w:r>
      <w:r w:rsidR="00C14EED" w:rsidRPr="006B58F4">
        <w:rPr>
          <w:rFonts w:ascii="Arial" w:hAnsi="Arial" w:cs="Arial"/>
          <w:i/>
          <w:iCs/>
          <w:sz w:val="24"/>
          <w:szCs w:val="24"/>
        </w:rPr>
        <w:t>Scutellaria</w:t>
      </w:r>
      <w:r w:rsidR="00C14EED" w:rsidRPr="006B58F4">
        <w:rPr>
          <w:rFonts w:ascii="Arial" w:hAnsi="Arial" w:cs="Arial"/>
          <w:b/>
          <w:bCs/>
          <w:sz w:val="24"/>
          <w:szCs w:val="24"/>
        </w:rPr>
        <w:t xml:space="preserve"> </w:t>
      </w:r>
      <w:r w:rsidR="00C14EED" w:rsidRPr="006B58F4">
        <w:rPr>
          <w:rFonts w:ascii="Arial" w:hAnsi="Arial" w:cs="Arial"/>
          <w:sz w:val="24"/>
          <w:szCs w:val="24"/>
        </w:rPr>
        <w:t>species</w:t>
      </w:r>
      <w:r w:rsidR="0036114C">
        <w:rPr>
          <w:rFonts w:ascii="Arial" w:hAnsi="Arial" w:cs="Arial"/>
          <w:sz w:val="24"/>
          <w:szCs w:val="24"/>
        </w:rPr>
        <w:t xml:space="preserve"> including</w:t>
      </w:r>
      <w:r w:rsidR="0036114C" w:rsidRPr="0036114C">
        <w:rPr>
          <w:rFonts w:ascii="Arial" w:hAnsi="Arial" w:cs="Arial"/>
          <w:i/>
          <w:iCs/>
          <w:sz w:val="24"/>
          <w:szCs w:val="24"/>
        </w:rPr>
        <w:t xml:space="preserve"> </w:t>
      </w:r>
      <w:r w:rsidR="0036114C" w:rsidRPr="006B58F4">
        <w:rPr>
          <w:rFonts w:ascii="Arial" w:hAnsi="Arial" w:cs="Arial"/>
          <w:i/>
          <w:iCs/>
          <w:sz w:val="24"/>
          <w:szCs w:val="24"/>
        </w:rPr>
        <w:t>S. baicalensis</w:t>
      </w:r>
      <w:r w:rsidR="0036114C">
        <w:rPr>
          <w:rFonts w:ascii="Arial" w:hAnsi="Arial" w:cs="Arial"/>
          <w:sz w:val="24"/>
          <w:szCs w:val="24"/>
        </w:rPr>
        <w:t xml:space="preserve">, </w:t>
      </w:r>
      <w:r w:rsidR="0036114C" w:rsidRPr="006B58F4">
        <w:rPr>
          <w:rFonts w:ascii="Arial" w:hAnsi="Arial" w:cs="Arial"/>
          <w:i/>
          <w:iCs/>
          <w:sz w:val="24"/>
          <w:szCs w:val="24"/>
        </w:rPr>
        <w:t>S. barbata</w:t>
      </w:r>
      <w:r w:rsidR="0036114C">
        <w:rPr>
          <w:rFonts w:ascii="Arial" w:hAnsi="Arial" w:cs="Arial"/>
          <w:sz w:val="24"/>
          <w:szCs w:val="24"/>
        </w:rPr>
        <w:t xml:space="preserve">, </w:t>
      </w:r>
      <w:r w:rsidR="00A74929">
        <w:rPr>
          <w:rFonts w:ascii="Arial" w:hAnsi="Arial" w:cs="Arial"/>
          <w:sz w:val="24"/>
          <w:szCs w:val="24"/>
        </w:rPr>
        <w:t>and two</w:t>
      </w:r>
      <w:r w:rsidR="0036114C">
        <w:rPr>
          <w:rFonts w:ascii="Arial" w:hAnsi="Arial" w:cs="Arial"/>
          <w:sz w:val="24"/>
          <w:szCs w:val="24"/>
        </w:rPr>
        <w:t xml:space="preserve"> species </w:t>
      </w:r>
      <w:del w:id="2" w:author="Askey,Bryce C" w:date="2021-09-07T10:21:00Z">
        <w:r w:rsidR="00A74929" w:rsidDel="000D4DE1">
          <w:rPr>
            <w:rFonts w:ascii="Arial" w:hAnsi="Arial" w:cs="Arial"/>
            <w:sz w:val="24"/>
            <w:szCs w:val="24"/>
          </w:rPr>
          <w:delText xml:space="preserve">of </w:delText>
        </w:r>
      </w:del>
      <w:ins w:id="3" w:author="Askey,Bryce C" w:date="2021-09-07T10:21:00Z">
        <w:r w:rsidR="000D4DE1">
          <w:rPr>
            <w:rFonts w:ascii="Arial" w:hAnsi="Arial" w:cs="Arial"/>
            <w:sz w:val="24"/>
            <w:szCs w:val="24"/>
          </w:rPr>
          <w:t>native to the</w:t>
        </w:r>
        <w:r w:rsidR="000D4DE1">
          <w:rPr>
            <w:rFonts w:ascii="Arial" w:hAnsi="Arial" w:cs="Arial"/>
            <w:sz w:val="24"/>
            <w:szCs w:val="24"/>
          </w:rPr>
          <w:t xml:space="preserve"> </w:t>
        </w:r>
      </w:ins>
      <w:r w:rsidR="00A74929">
        <w:rPr>
          <w:rFonts w:ascii="Arial" w:hAnsi="Arial" w:cs="Arial"/>
          <w:sz w:val="24"/>
          <w:szCs w:val="24"/>
        </w:rPr>
        <w:t>America</w:t>
      </w:r>
      <w:ins w:id="4" w:author="Askey,Bryce C" w:date="2021-09-07T10:21:00Z">
        <w:r w:rsidR="000D4DE1">
          <w:rPr>
            <w:rFonts w:ascii="Arial" w:hAnsi="Arial" w:cs="Arial"/>
            <w:sz w:val="24"/>
            <w:szCs w:val="24"/>
          </w:rPr>
          <w:t>s</w:t>
        </w:r>
      </w:ins>
      <w:r w:rsidR="00A74929">
        <w:rPr>
          <w:rFonts w:ascii="Arial" w:hAnsi="Arial" w:cs="Arial"/>
          <w:sz w:val="24"/>
          <w:szCs w:val="24"/>
        </w:rPr>
        <w:t xml:space="preserve"> (</w:t>
      </w:r>
      <w:r w:rsidR="0036114C" w:rsidRPr="006B58F4">
        <w:rPr>
          <w:rFonts w:ascii="Arial" w:hAnsi="Arial" w:cs="Arial"/>
          <w:i/>
          <w:iCs/>
          <w:sz w:val="24"/>
          <w:szCs w:val="24"/>
        </w:rPr>
        <w:t xml:space="preserve">S. </w:t>
      </w:r>
      <w:proofErr w:type="spellStart"/>
      <w:r w:rsidR="0036114C" w:rsidRPr="006B58F4">
        <w:rPr>
          <w:rFonts w:ascii="Arial" w:hAnsi="Arial" w:cs="Arial"/>
          <w:i/>
          <w:iCs/>
          <w:sz w:val="24"/>
          <w:szCs w:val="24"/>
        </w:rPr>
        <w:t>wrightii</w:t>
      </w:r>
      <w:proofErr w:type="spellEnd"/>
      <w:del w:id="5" w:author="Askey,Bryce C" w:date="2021-09-07T10:21:00Z">
        <w:r w:rsidR="00A74929" w:rsidDel="000D4DE1">
          <w:rPr>
            <w:rFonts w:ascii="Arial" w:hAnsi="Arial" w:cs="Arial"/>
            <w:sz w:val="24"/>
            <w:szCs w:val="24"/>
          </w:rPr>
          <w:delText xml:space="preserve"> native</w:delText>
        </w:r>
      </w:del>
      <w:r w:rsidR="00A74929">
        <w:rPr>
          <w:rFonts w:ascii="Arial" w:hAnsi="Arial" w:cs="Arial"/>
          <w:sz w:val="24"/>
          <w:szCs w:val="24"/>
        </w:rPr>
        <w:t xml:space="preserve"> to Texas</w:t>
      </w:r>
      <w:r w:rsidR="0036114C">
        <w:rPr>
          <w:rFonts w:ascii="Arial" w:hAnsi="Arial" w:cs="Arial"/>
          <w:sz w:val="24"/>
          <w:szCs w:val="24"/>
        </w:rPr>
        <w:t xml:space="preserve"> and </w:t>
      </w:r>
      <w:r w:rsidR="0036114C" w:rsidRPr="006B58F4">
        <w:rPr>
          <w:rFonts w:ascii="Arial" w:hAnsi="Arial" w:cs="Arial"/>
          <w:i/>
          <w:iCs/>
          <w:sz w:val="24"/>
          <w:szCs w:val="24"/>
        </w:rPr>
        <w:t>S. racemosa</w:t>
      </w:r>
      <w:r w:rsidR="00A74929" w:rsidRPr="00A74929">
        <w:rPr>
          <w:rFonts w:ascii="Arial" w:hAnsi="Arial" w:cs="Arial"/>
          <w:sz w:val="24"/>
          <w:szCs w:val="24"/>
        </w:rPr>
        <w:t xml:space="preserve"> </w:t>
      </w:r>
      <w:del w:id="6" w:author="Askey,Bryce C" w:date="2021-09-07T10:21:00Z">
        <w:r w:rsidR="00A74929" w:rsidRPr="00A74929" w:rsidDel="000D4DE1">
          <w:rPr>
            <w:rFonts w:ascii="Arial" w:hAnsi="Arial" w:cs="Arial"/>
            <w:sz w:val="24"/>
            <w:szCs w:val="24"/>
          </w:rPr>
          <w:delText xml:space="preserve">native </w:delText>
        </w:r>
      </w:del>
      <w:r w:rsidR="00A74929" w:rsidRPr="00A74929">
        <w:rPr>
          <w:rFonts w:ascii="Arial" w:hAnsi="Arial" w:cs="Arial"/>
          <w:sz w:val="24"/>
          <w:szCs w:val="24"/>
        </w:rPr>
        <w:t>to Central and South America)</w:t>
      </w:r>
      <w:r w:rsidR="00A74929">
        <w:rPr>
          <w:rFonts w:ascii="Arial" w:hAnsi="Arial" w:cs="Arial"/>
          <w:sz w:val="24"/>
          <w:szCs w:val="24"/>
        </w:rPr>
        <w:t>.</w:t>
      </w:r>
      <w:r w:rsidR="00C14EED" w:rsidRPr="006B58F4">
        <w:rPr>
          <w:rFonts w:ascii="Arial" w:hAnsi="Arial" w:cs="Arial"/>
          <w:sz w:val="24"/>
          <w:szCs w:val="24"/>
        </w:rPr>
        <w:t xml:space="preserve"> </w:t>
      </w:r>
      <w:r w:rsidR="00AA4EF7" w:rsidRPr="006B58F4">
        <w:rPr>
          <w:rFonts w:ascii="Arial" w:hAnsi="Arial" w:cs="Arial"/>
          <w:sz w:val="24"/>
          <w:szCs w:val="24"/>
        </w:rPr>
        <w:t xml:space="preserve">We found that in contrast to the flavone profiles of </w:t>
      </w:r>
      <w:r w:rsidR="00AA4EF7" w:rsidRPr="006B58F4">
        <w:rPr>
          <w:rFonts w:ascii="Arial" w:hAnsi="Arial" w:cs="Arial"/>
          <w:i/>
          <w:iCs/>
          <w:sz w:val="24"/>
          <w:szCs w:val="24"/>
        </w:rPr>
        <w:t xml:space="preserve">S. baicalensis </w:t>
      </w:r>
      <w:r w:rsidR="00AA4EF7" w:rsidRPr="006B58F4">
        <w:rPr>
          <w:rFonts w:ascii="Arial" w:hAnsi="Arial" w:cs="Arial"/>
          <w:sz w:val="24"/>
          <w:szCs w:val="24"/>
        </w:rPr>
        <w:t xml:space="preserve">and </w:t>
      </w:r>
      <w:r w:rsidR="00AA4EF7" w:rsidRPr="006B58F4">
        <w:rPr>
          <w:rFonts w:ascii="Arial" w:hAnsi="Arial" w:cs="Arial"/>
          <w:i/>
          <w:iCs/>
          <w:sz w:val="24"/>
          <w:szCs w:val="24"/>
        </w:rPr>
        <w:t>S. barbata</w:t>
      </w:r>
      <w:r w:rsidR="00AA4EF7" w:rsidRPr="006B58F4">
        <w:rPr>
          <w:rFonts w:ascii="Arial" w:hAnsi="Arial" w:cs="Arial"/>
          <w:sz w:val="24"/>
          <w:szCs w:val="24"/>
        </w:rPr>
        <w:t xml:space="preserve">, </w:t>
      </w:r>
      <w:r w:rsidR="00AA4EF7" w:rsidRPr="006B58F4">
        <w:rPr>
          <w:rFonts w:ascii="Arial" w:hAnsi="Arial" w:cs="Arial"/>
          <w:i/>
          <w:iCs/>
          <w:sz w:val="24"/>
          <w:szCs w:val="24"/>
        </w:rPr>
        <w:t xml:space="preserve">S. racemosa </w:t>
      </w:r>
      <w:r w:rsidR="00AA4EF7" w:rsidRPr="006B58F4">
        <w:rPr>
          <w:rFonts w:ascii="Arial" w:hAnsi="Arial" w:cs="Arial"/>
          <w:sz w:val="24"/>
          <w:szCs w:val="24"/>
        </w:rPr>
        <w:t xml:space="preserve">and </w:t>
      </w:r>
      <w:r w:rsidR="00AA4EF7" w:rsidRPr="006B58F4">
        <w:rPr>
          <w:rFonts w:ascii="Arial" w:hAnsi="Arial" w:cs="Arial"/>
          <w:i/>
          <w:iCs/>
          <w:sz w:val="24"/>
          <w:szCs w:val="24"/>
        </w:rPr>
        <w:t xml:space="preserve">S. </w:t>
      </w:r>
      <w:proofErr w:type="spellStart"/>
      <w:r w:rsidR="00AA4EF7" w:rsidRPr="006B58F4">
        <w:rPr>
          <w:rFonts w:ascii="Arial" w:hAnsi="Arial" w:cs="Arial"/>
          <w:i/>
          <w:iCs/>
          <w:sz w:val="24"/>
          <w:szCs w:val="24"/>
        </w:rPr>
        <w:t>wrightii</w:t>
      </w:r>
      <w:proofErr w:type="spellEnd"/>
      <w:r w:rsidR="00AA4EF7" w:rsidRPr="006B58F4">
        <w:rPr>
          <w:rFonts w:ascii="Arial" w:hAnsi="Arial" w:cs="Arial"/>
          <w:i/>
          <w:iCs/>
          <w:sz w:val="24"/>
          <w:szCs w:val="24"/>
        </w:rPr>
        <w:t xml:space="preserve"> </w:t>
      </w:r>
      <w:r w:rsidR="00AA4EF7" w:rsidRPr="006B58F4">
        <w:rPr>
          <w:rFonts w:ascii="Arial" w:hAnsi="Arial" w:cs="Arial"/>
          <w:sz w:val="24"/>
          <w:szCs w:val="24"/>
        </w:rPr>
        <w:t xml:space="preserve">accumulated </w:t>
      </w:r>
      <w:r w:rsidR="00C14EED" w:rsidRPr="006B58F4">
        <w:rPr>
          <w:rFonts w:ascii="Arial" w:hAnsi="Arial" w:cs="Arial"/>
          <w:sz w:val="24"/>
          <w:szCs w:val="24"/>
        </w:rPr>
        <w:t>high levels of 4'</w:t>
      </w:r>
      <w:r w:rsidR="00AA4EF7" w:rsidRPr="006B58F4">
        <w:rPr>
          <w:rFonts w:ascii="Arial" w:hAnsi="Arial" w:cs="Arial"/>
          <w:sz w:val="24"/>
          <w:szCs w:val="24"/>
        </w:rPr>
        <w:t>-</w:t>
      </w:r>
      <w:r w:rsidR="00C14EED" w:rsidRPr="006B58F4">
        <w:rPr>
          <w:rFonts w:ascii="Arial" w:hAnsi="Arial" w:cs="Arial"/>
          <w:sz w:val="24"/>
          <w:szCs w:val="24"/>
        </w:rPr>
        <w:t>deoxyflavones in</w:t>
      </w:r>
      <w:r w:rsidR="00AA4EF7" w:rsidRPr="006B58F4">
        <w:rPr>
          <w:rFonts w:ascii="Arial" w:hAnsi="Arial" w:cs="Arial"/>
          <w:sz w:val="24"/>
          <w:szCs w:val="24"/>
        </w:rPr>
        <w:t xml:space="preserve"> their</w:t>
      </w:r>
      <w:r w:rsidR="00C14EED" w:rsidRPr="006B58F4">
        <w:rPr>
          <w:rFonts w:ascii="Arial" w:hAnsi="Arial" w:cs="Arial"/>
          <w:sz w:val="24"/>
          <w:szCs w:val="24"/>
        </w:rPr>
        <w:t xml:space="preserve"> aerial parts</w:t>
      </w:r>
      <w:r w:rsidR="00AA4EF7" w:rsidRPr="006B58F4">
        <w:rPr>
          <w:rFonts w:ascii="Arial" w:hAnsi="Arial" w:cs="Arial"/>
          <w:sz w:val="24"/>
          <w:szCs w:val="24"/>
        </w:rPr>
        <w:t xml:space="preserve">. </w:t>
      </w:r>
      <w:r w:rsidR="000D1CC6">
        <w:rPr>
          <w:rFonts w:ascii="Arial" w:hAnsi="Arial" w:cs="Arial"/>
          <w:sz w:val="24"/>
          <w:szCs w:val="24"/>
        </w:rPr>
        <w:t>Furthermore, w</w:t>
      </w:r>
      <w:r w:rsidR="00AA4EF7" w:rsidRPr="006B58F4">
        <w:rPr>
          <w:rFonts w:ascii="Arial" w:hAnsi="Arial" w:cs="Arial"/>
          <w:sz w:val="24"/>
          <w:szCs w:val="24"/>
        </w:rPr>
        <w:t xml:space="preserve">e </w:t>
      </w:r>
      <w:del w:id="7" w:author="Askey,Bryce C" w:date="2021-09-07T10:21:00Z">
        <w:r w:rsidR="00AA4EF7" w:rsidRPr="006B58F4" w:rsidDel="000D4DE1">
          <w:rPr>
            <w:rFonts w:ascii="Arial" w:hAnsi="Arial" w:cs="Arial"/>
            <w:sz w:val="24"/>
            <w:szCs w:val="24"/>
          </w:rPr>
          <w:delText xml:space="preserve"> </w:delText>
        </w:r>
      </w:del>
      <w:r w:rsidR="00FD6E11" w:rsidRPr="006B58F4">
        <w:rPr>
          <w:rFonts w:ascii="Arial" w:hAnsi="Arial" w:cs="Arial"/>
          <w:sz w:val="24"/>
          <w:szCs w:val="24"/>
        </w:rPr>
        <w:t xml:space="preserve">found most species accumulate 4'-hydroxyflavones exclusively in their aerial parts. </w:t>
      </w:r>
      <w:r w:rsidR="00C14EED" w:rsidRPr="006B58F4">
        <w:rPr>
          <w:rFonts w:ascii="Arial" w:hAnsi="Arial" w:cs="Arial"/>
          <w:sz w:val="24"/>
          <w:szCs w:val="24"/>
        </w:rPr>
        <w:t xml:space="preserve">Our metabolomics and NMR study identified the accumulation </w:t>
      </w:r>
      <w:r w:rsidR="000D1CC6">
        <w:rPr>
          <w:rFonts w:ascii="Arial" w:hAnsi="Arial" w:cs="Arial"/>
          <w:sz w:val="24"/>
          <w:szCs w:val="24"/>
        </w:rPr>
        <w:t xml:space="preserve">of </w:t>
      </w:r>
      <w:r w:rsidR="00452D1B" w:rsidRPr="00165C0C">
        <w:rPr>
          <w:rFonts w:ascii="Arial" w:hAnsi="Arial" w:cs="Arial"/>
          <w:sz w:val="24"/>
          <w:szCs w:val="24"/>
        </w:rPr>
        <w:t>isoscutellarein 8-</w:t>
      </w:r>
      <w:r w:rsidR="00452D1B" w:rsidRPr="00165C0C">
        <w:rPr>
          <w:rFonts w:ascii="Arial" w:hAnsi="Arial" w:cs="Arial"/>
          <w:i/>
          <w:sz w:val="24"/>
          <w:szCs w:val="24"/>
        </w:rPr>
        <w:t>O</w:t>
      </w:r>
      <w:r w:rsidR="00452D1B" w:rsidRPr="00165C0C">
        <w:rPr>
          <w:rFonts w:ascii="Arial" w:hAnsi="Arial" w:cs="Arial"/>
          <w:sz w:val="24"/>
          <w:szCs w:val="24"/>
        </w:rPr>
        <w:t>-β-</w:t>
      </w:r>
      <w:proofErr w:type="spellStart"/>
      <w:r w:rsidR="00452D1B" w:rsidRPr="00165C0C">
        <w:rPr>
          <w:rFonts w:ascii="Arial" w:hAnsi="Arial" w:cs="Arial"/>
          <w:sz w:val="24"/>
          <w:szCs w:val="24"/>
        </w:rPr>
        <w:t>glucuronopyranoside</w:t>
      </w:r>
      <w:proofErr w:type="spellEnd"/>
      <w:r w:rsidR="00FD6E11" w:rsidRPr="006B58F4">
        <w:rPr>
          <w:rFonts w:ascii="Arial" w:hAnsi="Arial" w:cs="Arial"/>
          <w:sz w:val="24"/>
          <w:szCs w:val="24"/>
        </w:rPr>
        <w:t xml:space="preserve">, a rare </w:t>
      </w:r>
      <w:r w:rsidR="00105A83" w:rsidRPr="006B58F4">
        <w:rPr>
          <w:rFonts w:ascii="Arial" w:hAnsi="Arial" w:cs="Arial"/>
          <w:sz w:val="24"/>
          <w:szCs w:val="24"/>
        </w:rPr>
        <w:t>4'-hydroxyflavone</w:t>
      </w:r>
      <w:ins w:id="8" w:author="Askey,Bryce C" w:date="2021-09-07T10:21:00Z">
        <w:r w:rsidR="000D4DE1">
          <w:rPr>
            <w:rFonts w:ascii="Arial" w:hAnsi="Arial" w:cs="Arial"/>
            <w:sz w:val="24"/>
            <w:szCs w:val="24"/>
          </w:rPr>
          <w:t>,</w:t>
        </w:r>
      </w:ins>
      <w:r w:rsidR="00C14EED" w:rsidRPr="006B58F4">
        <w:rPr>
          <w:rFonts w:ascii="Arial" w:hAnsi="Arial" w:cs="Arial"/>
          <w:sz w:val="24"/>
          <w:szCs w:val="24"/>
        </w:rPr>
        <w:t xml:space="preserve"> in </w:t>
      </w:r>
      <w:r w:rsidR="00FD6E11" w:rsidRPr="006B58F4">
        <w:rPr>
          <w:rFonts w:ascii="Arial" w:hAnsi="Arial" w:cs="Arial"/>
          <w:sz w:val="24"/>
          <w:szCs w:val="24"/>
        </w:rPr>
        <w:t xml:space="preserve">the </w:t>
      </w:r>
      <w:r w:rsidR="00C14EED" w:rsidRPr="006B58F4">
        <w:rPr>
          <w:rFonts w:ascii="Arial" w:hAnsi="Arial" w:cs="Arial"/>
          <w:sz w:val="24"/>
          <w:szCs w:val="24"/>
        </w:rPr>
        <w:t xml:space="preserve">stems </w:t>
      </w:r>
      <w:r w:rsidR="00105A83" w:rsidRPr="006B58F4">
        <w:rPr>
          <w:rFonts w:ascii="Arial" w:hAnsi="Arial" w:cs="Arial"/>
          <w:sz w:val="24"/>
          <w:szCs w:val="24"/>
        </w:rPr>
        <w:t>and</w:t>
      </w:r>
      <w:r w:rsidR="00C14EED" w:rsidRPr="006B58F4">
        <w:rPr>
          <w:rFonts w:ascii="Arial" w:hAnsi="Arial" w:cs="Arial"/>
          <w:sz w:val="24"/>
          <w:szCs w:val="24"/>
        </w:rPr>
        <w:t xml:space="preserve"> leaves of</w:t>
      </w:r>
      <w:r w:rsidR="00FD6E11" w:rsidRPr="006B58F4">
        <w:rPr>
          <w:rFonts w:ascii="Arial" w:hAnsi="Arial" w:cs="Arial"/>
          <w:sz w:val="24"/>
          <w:szCs w:val="24"/>
        </w:rPr>
        <w:t xml:space="preserve"> several</w:t>
      </w:r>
      <w:r w:rsidR="00C14EED" w:rsidRPr="006B58F4">
        <w:rPr>
          <w:rFonts w:ascii="Arial" w:hAnsi="Arial" w:cs="Arial"/>
          <w:sz w:val="24"/>
          <w:szCs w:val="24"/>
        </w:rPr>
        <w:t xml:space="preserve"> </w:t>
      </w:r>
      <w:r w:rsidR="00C14EED" w:rsidRPr="006B58F4">
        <w:rPr>
          <w:rFonts w:ascii="Arial" w:hAnsi="Arial" w:cs="Arial"/>
          <w:i/>
          <w:iCs/>
          <w:sz w:val="24"/>
          <w:szCs w:val="24"/>
        </w:rPr>
        <w:t>Scutellaria</w:t>
      </w:r>
      <w:r w:rsidR="00C14EED" w:rsidRPr="006B58F4">
        <w:rPr>
          <w:rFonts w:ascii="Arial" w:hAnsi="Arial" w:cs="Arial"/>
          <w:sz w:val="24"/>
          <w:szCs w:val="24"/>
        </w:rPr>
        <w:t xml:space="preserve"> species including </w:t>
      </w:r>
      <w:r w:rsidR="00C14EED" w:rsidRPr="006B58F4">
        <w:rPr>
          <w:rFonts w:ascii="Arial" w:hAnsi="Arial" w:cs="Arial"/>
          <w:i/>
          <w:iCs/>
          <w:sz w:val="24"/>
          <w:szCs w:val="24"/>
        </w:rPr>
        <w:t>S. baicalensis</w:t>
      </w:r>
      <w:r w:rsidR="00C14EED" w:rsidRPr="006B58F4">
        <w:rPr>
          <w:rFonts w:ascii="Arial" w:hAnsi="Arial" w:cs="Arial"/>
          <w:sz w:val="24"/>
          <w:szCs w:val="24"/>
        </w:rPr>
        <w:t xml:space="preserve"> and </w:t>
      </w:r>
      <w:r w:rsidR="00C14EED" w:rsidRPr="006B58F4">
        <w:rPr>
          <w:rFonts w:ascii="Arial" w:hAnsi="Arial" w:cs="Arial"/>
          <w:i/>
          <w:iCs/>
          <w:sz w:val="24"/>
          <w:szCs w:val="24"/>
        </w:rPr>
        <w:t>S. barbata</w:t>
      </w:r>
      <w:r w:rsidR="00257946">
        <w:rPr>
          <w:rFonts w:ascii="Arial" w:hAnsi="Arial" w:cs="Arial"/>
          <w:sz w:val="24"/>
          <w:szCs w:val="24"/>
        </w:rPr>
        <w:t xml:space="preserve">, but not in </w:t>
      </w:r>
      <w:r w:rsidR="00257946" w:rsidRPr="006B58F4">
        <w:rPr>
          <w:rFonts w:ascii="Arial" w:hAnsi="Arial" w:cs="Arial"/>
          <w:i/>
          <w:iCs/>
          <w:sz w:val="24"/>
          <w:szCs w:val="24"/>
        </w:rPr>
        <w:t xml:space="preserve">S. racemosa </w:t>
      </w:r>
      <w:r w:rsidR="00257946" w:rsidRPr="006B58F4">
        <w:rPr>
          <w:rFonts w:ascii="Arial" w:hAnsi="Arial" w:cs="Arial"/>
          <w:sz w:val="24"/>
          <w:szCs w:val="24"/>
        </w:rPr>
        <w:t xml:space="preserve">and </w:t>
      </w:r>
      <w:r w:rsidR="00257946" w:rsidRPr="006B58F4">
        <w:rPr>
          <w:rFonts w:ascii="Arial" w:hAnsi="Arial" w:cs="Arial"/>
          <w:i/>
          <w:iCs/>
          <w:sz w:val="24"/>
          <w:szCs w:val="24"/>
        </w:rPr>
        <w:t xml:space="preserve">S. </w:t>
      </w:r>
      <w:proofErr w:type="spellStart"/>
      <w:r w:rsidR="00257946" w:rsidRPr="006B58F4">
        <w:rPr>
          <w:rFonts w:ascii="Arial" w:hAnsi="Arial" w:cs="Arial"/>
          <w:i/>
          <w:iCs/>
          <w:sz w:val="24"/>
          <w:szCs w:val="24"/>
        </w:rPr>
        <w:t>wrightii</w:t>
      </w:r>
      <w:proofErr w:type="spellEnd"/>
      <w:r w:rsidR="00257946">
        <w:rPr>
          <w:rFonts w:ascii="Arial" w:hAnsi="Arial" w:cs="Arial"/>
          <w:i/>
          <w:iCs/>
          <w:sz w:val="24"/>
          <w:szCs w:val="24"/>
        </w:rPr>
        <w:t>.</w:t>
      </w:r>
      <w:r w:rsidR="00C14EED" w:rsidRPr="006B58F4">
        <w:rPr>
          <w:rFonts w:ascii="Arial" w:hAnsi="Arial" w:cs="Arial"/>
          <w:i/>
          <w:iCs/>
          <w:sz w:val="24"/>
          <w:szCs w:val="24"/>
        </w:rPr>
        <w:t xml:space="preserve"> </w:t>
      </w:r>
      <w:r w:rsidR="00C14EED" w:rsidRPr="006B58F4">
        <w:rPr>
          <w:rFonts w:ascii="Arial" w:hAnsi="Arial" w:cs="Arial"/>
          <w:sz w:val="24"/>
          <w:szCs w:val="24"/>
        </w:rPr>
        <w:t xml:space="preserve">Distinctive organ-specific metabolite profiles </w:t>
      </w:r>
      <w:r w:rsidR="00257946">
        <w:rPr>
          <w:rFonts w:ascii="Arial" w:hAnsi="Arial" w:cs="Arial"/>
          <w:sz w:val="24"/>
          <w:szCs w:val="24"/>
        </w:rPr>
        <w:t>among</w:t>
      </w:r>
      <w:r w:rsidR="00105A83" w:rsidRPr="006B58F4">
        <w:rPr>
          <w:rFonts w:ascii="Arial" w:hAnsi="Arial" w:cs="Arial"/>
          <w:i/>
          <w:iCs/>
          <w:sz w:val="24"/>
          <w:szCs w:val="24"/>
        </w:rPr>
        <w:t xml:space="preserve"> </w:t>
      </w:r>
      <w:r w:rsidR="00C14EED" w:rsidRPr="006B58F4">
        <w:rPr>
          <w:rFonts w:ascii="Arial" w:hAnsi="Arial" w:cs="Arial"/>
          <w:i/>
          <w:iCs/>
          <w:sz w:val="24"/>
          <w:szCs w:val="24"/>
        </w:rPr>
        <w:t xml:space="preserve">Scutellaria </w:t>
      </w:r>
      <w:r w:rsidR="00C14EED" w:rsidRPr="006B58F4">
        <w:rPr>
          <w:rFonts w:ascii="Arial" w:hAnsi="Arial" w:cs="Arial"/>
          <w:sz w:val="24"/>
          <w:szCs w:val="24"/>
        </w:rPr>
        <w:t xml:space="preserve">species </w:t>
      </w:r>
      <w:r w:rsidR="00CC2019" w:rsidRPr="006B58F4">
        <w:rPr>
          <w:rFonts w:ascii="Arial" w:hAnsi="Arial" w:cs="Arial"/>
          <w:sz w:val="24"/>
          <w:szCs w:val="24"/>
        </w:rPr>
        <w:t xml:space="preserve">indicate the selectivity </w:t>
      </w:r>
      <w:r w:rsidR="00257946">
        <w:rPr>
          <w:rFonts w:ascii="Arial" w:hAnsi="Arial" w:cs="Arial"/>
          <w:sz w:val="24"/>
          <w:szCs w:val="24"/>
        </w:rPr>
        <w:t>and physiological roles of flavones.</w:t>
      </w:r>
      <w:r w:rsidR="00CC2019" w:rsidRPr="006B58F4">
        <w:rPr>
          <w:rFonts w:ascii="Arial" w:hAnsi="Arial" w:cs="Arial"/>
          <w:sz w:val="24"/>
          <w:szCs w:val="24"/>
        </w:rPr>
        <w:t xml:space="preserve"> </w:t>
      </w:r>
      <w:r w:rsidR="00C14EED" w:rsidRPr="006B58F4">
        <w:rPr>
          <w:rFonts w:ascii="Arial" w:hAnsi="Arial" w:cs="Arial"/>
          <w:sz w:val="24"/>
          <w:szCs w:val="24"/>
        </w:rPr>
        <w:t xml:space="preserve"> </w:t>
      </w:r>
      <w:r w:rsidR="002928CF" w:rsidRPr="006B58F4">
        <w:rPr>
          <w:rFonts w:ascii="Arial" w:hAnsi="Arial" w:cs="Arial"/>
          <w:b/>
          <w:bCs/>
          <w:sz w:val="24"/>
          <w:szCs w:val="24"/>
        </w:rPr>
        <w:br w:type="page"/>
      </w:r>
      <w:r w:rsidR="00280575">
        <w:rPr>
          <w:rFonts w:ascii="Arial" w:hAnsi="Arial" w:cs="Arial"/>
          <w:b/>
          <w:bCs/>
          <w:sz w:val="24"/>
          <w:szCs w:val="24"/>
        </w:rPr>
        <w:lastRenderedPageBreak/>
        <w:t>Introduction</w:t>
      </w:r>
    </w:p>
    <w:p w14:paraId="55C14CA7" w14:textId="0661EECF" w:rsidR="00B3543C" w:rsidRPr="006B58F4" w:rsidRDefault="00B3543C" w:rsidP="00663459">
      <w:pPr>
        <w:spacing w:after="0" w:line="360" w:lineRule="auto"/>
        <w:ind w:firstLine="720"/>
        <w:rPr>
          <w:rFonts w:ascii="Arial" w:hAnsi="Arial" w:cs="Arial"/>
          <w:sz w:val="24"/>
          <w:szCs w:val="24"/>
        </w:rPr>
      </w:pPr>
      <w:r w:rsidRPr="006B58F4">
        <w:rPr>
          <w:rFonts w:ascii="Arial" w:hAnsi="Arial" w:cs="Arial"/>
          <w:sz w:val="24"/>
          <w:szCs w:val="24"/>
        </w:rPr>
        <w:t xml:space="preserve">Medicinal plants have </w:t>
      </w:r>
      <w:r w:rsidR="009258B4">
        <w:rPr>
          <w:rFonts w:ascii="Arial" w:hAnsi="Arial" w:cs="Arial"/>
          <w:sz w:val="24"/>
          <w:szCs w:val="24"/>
        </w:rPr>
        <w:t xml:space="preserve">been used </w:t>
      </w:r>
      <w:ins w:id="9" w:author="Askey,Bryce C" w:date="2021-09-07T10:22:00Z">
        <w:r w:rsidR="000D4DE1">
          <w:rPr>
            <w:rFonts w:ascii="Arial" w:hAnsi="Arial" w:cs="Arial"/>
            <w:sz w:val="24"/>
            <w:szCs w:val="24"/>
          </w:rPr>
          <w:t>in</w:t>
        </w:r>
      </w:ins>
      <w:del w:id="10" w:author="Askey,Bryce C" w:date="2021-09-07T10:22:00Z">
        <w:r w:rsidR="009258B4" w:rsidDel="000D4DE1">
          <w:rPr>
            <w:rFonts w:ascii="Arial" w:hAnsi="Arial" w:cs="Arial"/>
            <w:sz w:val="24"/>
            <w:szCs w:val="24"/>
          </w:rPr>
          <w:delText>for</w:delText>
        </w:r>
      </w:del>
      <w:r w:rsidRPr="006B58F4">
        <w:rPr>
          <w:rFonts w:ascii="Arial" w:hAnsi="Arial" w:cs="Arial"/>
          <w:sz w:val="24"/>
          <w:szCs w:val="24"/>
        </w:rPr>
        <w:t xml:space="preserve"> the traditional medicines of indigenous populations for thousands of years. Due to this widespread usage, modern research techniques are being applied to identify the compounds responsible for these medicinal properties and </w:t>
      </w:r>
      <w:r w:rsidR="00A637D6">
        <w:rPr>
          <w:rFonts w:ascii="Arial" w:hAnsi="Arial" w:cs="Arial"/>
          <w:sz w:val="24"/>
          <w:szCs w:val="24"/>
        </w:rPr>
        <w:t>to</w:t>
      </w:r>
      <w:r w:rsidR="00A637D6" w:rsidRPr="006B58F4">
        <w:rPr>
          <w:rFonts w:ascii="Arial" w:hAnsi="Arial" w:cs="Arial"/>
          <w:sz w:val="24"/>
          <w:szCs w:val="24"/>
        </w:rPr>
        <w:t xml:space="preserve"> </w:t>
      </w:r>
      <w:r w:rsidRPr="006B58F4">
        <w:rPr>
          <w:rFonts w:ascii="Arial" w:hAnsi="Arial" w:cs="Arial"/>
          <w:sz w:val="24"/>
          <w:szCs w:val="24"/>
        </w:rPr>
        <w:t xml:space="preserve">characterize their method of action </w:t>
      </w:r>
      <w:r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{"citationID":"gQYQ3iCr","properties":{"formattedCitation":"\\super 1\\nosupersub{}","plainCitation":"1","noteIndex":0},"citationItems":[{"id":"x6Ggprod/6AyJrpN9","uris":["http://zotero.org/users/7389210/items/7JWS6I7I"],"uri":["http://zotero.org/users/7389210/items/7JWS6I7I"],"itemData":{"id":66,"type":"article-journal","abstract":"Scutellaria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6B58F4">
        <w:rPr>
          <w:rFonts w:ascii="Arial" w:hAnsi="Arial" w:cs="Arial"/>
          <w:sz w:val="24"/>
          <w:szCs w:val="24"/>
        </w:rPr>
        <w:fldChar w:fldCharType="separate"/>
      </w:r>
      <w:r w:rsidR="00AA26E0" w:rsidRPr="00AA26E0">
        <w:rPr>
          <w:rFonts w:ascii="Arial" w:hAnsi="Arial" w:cs="Arial"/>
          <w:sz w:val="24"/>
          <w:vertAlign w:val="superscript"/>
        </w:rPr>
        <w:t>1</w:t>
      </w:r>
      <w:r w:rsidRPr="006B58F4">
        <w:rPr>
          <w:rFonts w:ascii="Arial" w:hAnsi="Arial" w:cs="Arial"/>
          <w:sz w:val="24"/>
          <w:szCs w:val="24"/>
        </w:rPr>
        <w:fldChar w:fldCharType="end"/>
      </w:r>
      <w:r w:rsidRPr="006B58F4">
        <w:rPr>
          <w:rFonts w:ascii="Arial" w:hAnsi="Arial" w:cs="Arial"/>
          <w:sz w:val="24"/>
          <w:szCs w:val="24"/>
        </w:rPr>
        <w:t>. A negative consequence of increased attention to a</w:t>
      </w:r>
      <w:r w:rsidR="00A35197" w:rsidRPr="006B58F4">
        <w:rPr>
          <w:rFonts w:ascii="Arial" w:hAnsi="Arial" w:cs="Arial"/>
          <w:sz w:val="24"/>
          <w:szCs w:val="24"/>
        </w:rPr>
        <w:t xml:space="preserve">nd demand </w:t>
      </w:r>
      <w:r w:rsidRPr="006B58F4">
        <w:rPr>
          <w:rFonts w:ascii="Arial" w:hAnsi="Arial" w:cs="Arial"/>
          <w:sz w:val="24"/>
          <w:szCs w:val="24"/>
        </w:rPr>
        <w:t xml:space="preserve">for medicinal plants is the endangerment of native plant populations resulting from overharvesting </w:t>
      </w:r>
      <w:r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{"citationID":"amZmD2PG","properties":{"formattedCitation":"\\super 2\\nosupersub{}","plainCitation":"2","noteIndex":0},"citationItems":[{"id":"x6Ggprod/IHiWTy9p","uris":["http://zotero.org/users/7389210/items/6R7YVH47"],"uri":["http://zotero.org/users/7389210/items/6R7YVH47"],"itemData":{"id":29,"type":"article-journal","abstract":"Plant-based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Pr="006B58F4">
        <w:rPr>
          <w:rFonts w:ascii="Arial" w:hAnsi="Arial" w:cs="Arial"/>
          <w:sz w:val="24"/>
          <w:szCs w:val="24"/>
        </w:rPr>
        <w:fldChar w:fldCharType="separate"/>
      </w:r>
      <w:r w:rsidR="00AA26E0" w:rsidRPr="00AA26E0">
        <w:rPr>
          <w:rFonts w:ascii="Arial" w:hAnsi="Arial" w:cs="Arial"/>
          <w:sz w:val="24"/>
          <w:vertAlign w:val="superscript"/>
        </w:rPr>
        <w:t>2</w:t>
      </w:r>
      <w:r w:rsidRPr="006B58F4">
        <w:rPr>
          <w:rFonts w:ascii="Arial" w:hAnsi="Arial" w:cs="Arial"/>
          <w:sz w:val="24"/>
          <w:szCs w:val="24"/>
        </w:rPr>
        <w:fldChar w:fldCharType="end"/>
      </w:r>
      <w:r w:rsidRPr="006B58F4">
        <w:rPr>
          <w:rFonts w:ascii="Arial" w:hAnsi="Arial" w:cs="Arial"/>
          <w:sz w:val="24"/>
          <w:szCs w:val="24"/>
        </w:rPr>
        <w:t xml:space="preserve">. Therefore, development of </w:t>
      </w:r>
      <w:r w:rsidR="00F74462" w:rsidRPr="006B58F4">
        <w:rPr>
          <w:rFonts w:ascii="Arial" w:hAnsi="Arial" w:cs="Arial"/>
          <w:sz w:val="24"/>
          <w:szCs w:val="24"/>
        </w:rPr>
        <w:t xml:space="preserve">biotechnology-based </w:t>
      </w:r>
      <w:r w:rsidRPr="006B58F4">
        <w:rPr>
          <w:rFonts w:ascii="Arial" w:hAnsi="Arial" w:cs="Arial"/>
          <w:sz w:val="24"/>
          <w:szCs w:val="24"/>
        </w:rPr>
        <w:t>mass production systems for these medicinal compounds is desirable</w:t>
      </w:r>
      <w:r w:rsidR="004D1610" w:rsidRPr="006B58F4">
        <w:rPr>
          <w:rFonts w:ascii="Arial" w:hAnsi="Arial" w:cs="Arial"/>
          <w:sz w:val="24"/>
          <w:szCs w:val="24"/>
        </w:rPr>
        <w:t>.</w:t>
      </w:r>
      <w:r w:rsidR="00331DC3" w:rsidRPr="006B58F4">
        <w:rPr>
          <w:rFonts w:ascii="Arial" w:hAnsi="Arial" w:cs="Arial"/>
          <w:sz w:val="24"/>
          <w:szCs w:val="24"/>
        </w:rPr>
        <w:t xml:space="preserve"> </w:t>
      </w:r>
      <w:r w:rsidR="0063764D" w:rsidRPr="006B58F4">
        <w:rPr>
          <w:rFonts w:ascii="Arial" w:hAnsi="Arial" w:cs="Arial"/>
          <w:sz w:val="24"/>
          <w:szCs w:val="24"/>
        </w:rPr>
        <w:t xml:space="preserve">Development of effective biotechnology for </w:t>
      </w:r>
      <w:r w:rsidR="006B1F8B" w:rsidRPr="006B58F4">
        <w:rPr>
          <w:rFonts w:ascii="Arial" w:hAnsi="Arial" w:cs="Arial"/>
          <w:sz w:val="24"/>
          <w:szCs w:val="24"/>
        </w:rPr>
        <w:t>chemical</w:t>
      </w:r>
      <w:r w:rsidR="001C0C18" w:rsidRPr="006B58F4">
        <w:rPr>
          <w:rFonts w:ascii="Arial" w:hAnsi="Arial" w:cs="Arial"/>
          <w:sz w:val="24"/>
          <w:szCs w:val="24"/>
        </w:rPr>
        <w:t xml:space="preserve"> production</w:t>
      </w:r>
      <w:r w:rsidR="0063764D" w:rsidRPr="006B58F4">
        <w:rPr>
          <w:rFonts w:ascii="Arial" w:hAnsi="Arial" w:cs="Arial"/>
          <w:sz w:val="24"/>
          <w:szCs w:val="24"/>
        </w:rPr>
        <w:t xml:space="preserve"> requires </w:t>
      </w:r>
      <w:r w:rsidR="001C0C18" w:rsidRPr="006B58F4">
        <w:rPr>
          <w:rFonts w:ascii="Arial" w:hAnsi="Arial" w:cs="Arial"/>
          <w:sz w:val="24"/>
          <w:szCs w:val="24"/>
        </w:rPr>
        <w:t>an understanding of the bio</w:t>
      </w:r>
      <w:r w:rsidR="00A637D6">
        <w:rPr>
          <w:rFonts w:ascii="Arial" w:hAnsi="Arial" w:cs="Arial"/>
          <w:sz w:val="24"/>
          <w:szCs w:val="24"/>
        </w:rPr>
        <w:t>synthesis</w:t>
      </w:r>
      <w:r w:rsidR="001C0C18" w:rsidRPr="006B58F4">
        <w:rPr>
          <w:rFonts w:ascii="Arial" w:hAnsi="Arial" w:cs="Arial"/>
          <w:sz w:val="24"/>
          <w:szCs w:val="24"/>
        </w:rPr>
        <w:t xml:space="preserve"> </w:t>
      </w:r>
      <w:r w:rsidR="00A637D6">
        <w:rPr>
          <w:rFonts w:ascii="Arial" w:hAnsi="Arial" w:cs="Arial"/>
          <w:sz w:val="24"/>
          <w:szCs w:val="24"/>
        </w:rPr>
        <w:t xml:space="preserve">of </w:t>
      </w:r>
      <w:r w:rsidR="001C0C18" w:rsidRPr="006B58F4">
        <w:rPr>
          <w:rFonts w:ascii="Arial" w:hAnsi="Arial" w:cs="Arial"/>
          <w:sz w:val="24"/>
          <w:szCs w:val="24"/>
        </w:rPr>
        <w:t>the compounds of interest.</w:t>
      </w:r>
      <w:r w:rsidRPr="006B58F4">
        <w:rPr>
          <w:rFonts w:ascii="Arial" w:hAnsi="Arial" w:cs="Arial"/>
          <w:sz w:val="24"/>
          <w:szCs w:val="24"/>
        </w:rPr>
        <w:t xml:space="preserve"> In this work, </w:t>
      </w:r>
      <w:r w:rsidR="0063764D" w:rsidRPr="006B58F4">
        <w:rPr>
          <w:rFonts w:ascii="Arial" w:hAnsi="Arial" w:cs="Arial"/>
          <w:sz w:val="24"/>
          <w:szCs w:val="24"/>
        </w:rPr>
        <w:t xml:space="preserve">we </w:t>
      </w:r>
      <w:r w:rsidR="001C0C18" w:rsidRPr="006B58F4">
        <w:rPr>
          <w:rFonts w:ascii="Arial" w:hAnsi="Arial" w:cs="Arial"/>
          <w:sz w:val="24"/>
          <w:szCs w:val="24"/>
        </w:rPr>
        <w:t xml:space="preserve">analyze </w:t>
      </w:r>
      <w:r w:rsidR="003765E1">
        <w:rPr>
          <w:rFonts w:ascii="Arial" w:hAnsi="Arial" w:cs="Arial"/>
          <w:sz w:val="24"/>
          <w:szCs w:val="24"/>
        </w:rPr>
        <w:t xml:space="preserve">the levels of </w:t>
      </w:r>
      <w:del w:id="11" w:author="Askey,Bryce C" w:date="2021-09-07T10:23:00Z">
        <w:r w:rsidR="003765E1" w:rsidDel="000D4DE1">
          <w:rPr>
            <w:rFonts w:ascii="Arial" w:hAnsi="Arial" w:cs="Arial"/>
            <w:sz w:val="24"/>
            <w:szCs w:val="24"/>
          </w:rPr>
          <w:delText xml:space="preserve">flavonoids </w:delText>
        </w:r>
      </w:del>
      <w:ins w:id="12" w:author="Askey,Bryce C" w:date="2021-09-07T10:23:00Z">
        <w:r w:rsidR="000D4DE1">
          <w:rPr>
            <w:rFonts w:ascii="Arial" w:hAnsi="Arial" w:cs="Arial"/>
            <w:sz w:val="24"/>
            <w:szCs w:val="24"/>
          </w:rPr>
          <w:t>flavones</w:t>
        </w:r>
        <w:r w:rsidR="000D4DE1">
          <w:rPr>
            <w:rFonts w:ascii="Arial" w:hAnsi="Arial" w:cs="Arial"/>
            <w:sz w:val="24"/>
            <w:szCs w:val="24"/>
          </w:rPr>
          <w:t xml:space="preserve"> </w:t>
        </w:r>
      </w:ins>
      <w:r w:rsidR="003765E1">
        <w:rPr>
          <w:rFonts w:ascii="Arial" w:hAnsi="Arial" w:cs="Arial"/>
          <w:sz w:val="24"/>
          <w:szCs w:val="24"/>
        </w:rPr>
        <w:t>in various organs</w:t>
      </w:r>
      <w:r w:rsidR="00331DC3" w:rsidRPr="006B58F4">
        <w:rPr>
          <w:rFonts w:ascii="Arial" w:hAnsi="Arial" w:cs="Arial"/>
          <w:sz w:val="24"/>
          <w:szCs w:val="24"/>
        </w:rPr>
        <w:t xml:space="preserve"> of </w:t>
      </w:r>
      <w:r w:rsidR="001C0C18" w:rsidRPr="006B58F4">
        <w:rPr>
          <w:rFonts w:ascii="Arial" w:hAnsi="Arial" w:cs="Arial"/>
          <w:sz w:val="24"/>
          <w:szCs w:val="24"/>
        </w:rPr>
        <w:t>m</w:t>
      </w:r>
      <w:r w:rsidR="0063764D" w:rsidRPr="006B58F4">
        <w:rPr>
          <w:rFonts w:ascii="Arial" w:hAnsi="Arial" w:cs="Arial"/>
          <w:sz w:val="24"/>
          <w:szCs w:val="24"/>
        </w:rPr>
        <w:t xml:space="preserve">ultiple species from the </w:t>
      </w:r>
      <w:r w:rsidR="0063764D" w:rsidRPr="006B58F4">
        <w:rPr>
          <w:rFonts w:ascii="Arial" w:hAnsi="Arial" w:cs="Arial"/>
          <w:i/>
          <w:iCs/>
          <w:sz w:val="24"/>
          <w:szCs w:val="24"/>
        </w:rPr>
        <w:t xml:space="preserve">Scutellaria </w:t>
      </w:r>
      <w:r w:rsidR="0063764D" w:rsidRPr="006B58F4">
        <w:rPr>
          <w:rFonts w:ascii="Arial" w:hAnsi="Arial" w:cs="Arial"/>
          <w:sz w:val="24"/>
          <w:szCs w:val="24"/>
        </w:rPr>
        <w:t xml:space="preserve">genus to </w:t>
      </w:r>
      <w:r w:rsidR="00850AEE">
        <w:rPr>
          <w:rFonts w:ascii="Arial" w:hAnsi="Arial" w:cs="Arial"/>
          <w:sz w:val="24"/>
          <w:szCs w:val="24"/>
        </w:rPr>
        <w:t xml:space="preserve">better understand </w:t>
      </w:r>
      <w:del w:id="13" w:author="Askey,Bryce C" w:date="2021-09-07T10:23:00Z">
        <w:r w:rsidR="00850AEE" w:rsidDel="000D4DE1">
          <w:rPr>
            <w:rFonts w:ascii="Arial" w:hAnsi="Arial" w:cs="Arial"/>
            <w:sz w:val="24"/>
            <w:szCs w:val="24"/>
          </w:rPr>
          <w:delText xml:space="preserve">flavonoid </w:delText>
        </w:r>
      </w:del>
      <w:ins w:id="14" w:author="Askey,Bryce C" w:date="2021-09-07T10:23:00Z">
        <w:r w:rsidR="000D4DE1">
          <w:rPr>
            <w:rFonts w:ascii="Arial" w:hAnsi="Arial" w:cs="Arial"/>
            <w:sz w:val="24"/>
            <w:szCs w:val="24"/>
          </w:rPr>
          <w:t>flavone</w:t>
        </w:r>
        <w:r w:rsidR="000D4DE1">
          <w:rPr>
            <w:rFonts w:ascii="Arial" w:hAnsi="Arial" w:cs="Arial"/>
            <w:sz w:val="24"/>
            <w:szCs w:val="24"/>
          </w:rPr>
          <w:t xml:space="preserve"> </w:t>
        </w:r>
      </w:ins>
      <w:r w:rsidR="00850AEE">
        <w:rPr>
          <w:rFonts w:ascii="Arial" w:hAnsi="Arial" w:cs="Arial"/>
          <w:sz w:val="24"/>
          <w:szCs w:val="24"/>
        </w:rPr>
        <w:t xml:space="preserve">biosynthesis in </w:t>
      </w:r>
      <w:r w:rsidR="00850AEE" w:rsidRPr="006B58F4">
        <w:rPr>
          <w:rFonts w:ascii="Arial" w:hAnsi="Arial" w:cs="Arial"/>
          <w:i/>
          <w:iCs/>
          <w:sz w:val="24"/>
          <w:szCs w:val="24"/>
        </w:rPr>
        <w:t>Scutellaria</w:t>
      </w:r>
      <w:r w:rsidR="00C37971" w:rsidRPr="006B58F4">
        <w:rPr>
          <w:rFonts w:ascii="Arial" w:hAnsi="Arial" w:cs="Arial"/>
          <w:sz w:val="24"/>
          <w:szCs w:val="24"/>
        </w:rPr>
        <w:t xml:space="preserve">. </w:t>
      </w:r>
    </w:p>
    <w:p w14:paraId="48BF5301" w14:textId="22A645E0" w:rsidR="00A26DEF" w:rsidRPr="006B58F4" w:rsidRDefault="00A35197" w:rsidP="00663459">
      <w:pPr>
        <w:spacing w:after="0" w:line="360" w:lineRule="auto"/>
        <w:ind w:firstLine="720"/>
        <w:rPr>
          <w:rFonts w:ascii="Arial" w:hAnsi="Arial" w:cs="Arial"/>
          <w:sz w:val="24"/>
          <w:szCs w:val="24"/>
        </w:rPr>
      </w:pPr>
      <w:r w:rsidRPr="006B58F4">
        <w:rPr>
          <w:rFonts w:ascii="Arial" w:hAnsi="Arial" w:cs="Arial"/>
          <w:sz w:val="24"/>
          <w:szCs w:val="24"/>
        </w:rPr>
        <w:t>Part of</w:t>
      </w:r>
      <w:r w:rsidR="00281ACE" w:rsidRPr="006B58F4">
        <w:rPr>
          <w:rFonts w:ascii="Arial" w:hAnsi="Arial" w:cs="Arial"/>
          <w:sz w:val="24"/>
          <w:szCs w:val="24"/>
        </w:rPr>
        <w:t xml:space="preserve"> the mint family Lamiaceae, </w:t>
      </w:r>
      <w:r w:rsidR="00281ACE" w:rsidRPr="006B58F4">
        <w:rPr>
          <w:rFonts w:ascii="Arial" w:hAnsi="Arial" w:cs="Arial"/>
          <w:i/>
          <w:iCs/>
          <w:sz w:val="24"/>
          <w:szCs w:val="24"/>
        </w:rPr>
        <w:t xml:space="preserve">Scutellaria </w:t>
      </w:r>
      <w:r w:rsidR="00281ACE" w:rsidRPr="006B58F4">
        <w:rPr>
          <w:rFonts w:ascii="Arial" w:hAnsi="Arial" w:cs="Arial"/>
          <w:sz w:val="24"/>
          <w:szCs w:val="24"/>
        </w:rPr>
        <w:t xml:space="preserve">is a genus of plants containing </w:t>
      </w:r>
      <w:r w:rsidR="003765E1">
        <w:rPr>
          <w:rFonts w:ascii="Arial" w:hAnsi="Arial" w:cs="Arial"/>
          <w:sz w:val="24"/>
          <w:szCs w:val="24"/>
        </w:rPr>
        <w:t xml:space="preserve">several hundred </w:t>
      </w:r>
      <w:r w:rsidR="00281ACE" w:rsidRPr="006B58F4">
        <w:rPr>
          <w:rFonts w:ascii="Arial" w:hAnsi="Arial" w:cs="Arial"/>
          <w:sz w:val="24"/>
          <w:szCs w:val="24"/>
        </w:rPr>
        <w:t>species with well-documented medicinal effects.</w:t>
      </w:r>
      <w:r w:rsidR="00985381" w:rsidRPr="006B58F4">
        <w:rPr>
          <w:rFonts w:ascii="Arial" w:hAnsi="Arial" w:cs="Arial"/>
          <w:sz w:val="24"/>
          <w:szCs w:val="24"/>
        </w:rPr>
        <w:t xml:space="preserve"> </w:t>
      </w:r>
      <w:r w:rsidR="00DB3AF1" w:rsidRPr="006B58F4">
        <w:rPr>
          <w:rFonts w:ascii="Arial" w:hAnsi="Arial" w:cs="Arial"/>
          <w:sz w:val="24"/>
          <w:szCs w:val="24"/>
        </w:rPr>
        <w:t xml:space="preserve">Extracts from the aerial parts of </w:t>
      </w:r>
      <w:r w:rsidR="00DB3AF1" w:rsidRPr="006B58F4">
        <w:rPr>
          <w:rFonts w:ascii="Arial" w:hAnsi="Arial" w:cs="Arial"/>
          <w:i/>
          <w:iCs/>
          <w:sz w:val="24"/>
          <w:szCs w:val="24"/>
        </w:rPr>
        <w:t>S. barbata</w:t>
      </w:r>
      <w:r w:rsidR="00DB3AF1" w:rsidRPr="006B58F4">
        <w:rPr>
          <w:rFonts w:ascii="Arial" w:hAnsi="Arial" w:cs="Arial"/>
          <w:sz w:val="24"/>
          <w:szCs w:val="24"/>
        </w:rPr>
        <w:t xml:space="preserve"> are c</w:t>
      </w:r>
      <w:r w:rsidR="00FD44CB" w:rsidRPr="006B58F4">
        <w:rPr>
          <w:rFonts w:ascii="Arial" w:hAnsi="Arial" w:cs="Arial"/>
          <w:sz w:val="24"/>
          <w:szCs w:val="24"/>
        </w:rPr>
        <w:t xml:space="preserve">ommonly applied </w:t>
      </w:r>
      <w:r w:rsidR="00A71A57" w:rsidRPr="006B58F4">
        <w:rPr>
          <w:rFonts w:ascii="Arial" w:hAnsi="Arial" w:cs="Arial"/>
          <w:sz w:val="24"/>
          <w:szCs w:val="24"/>
        </w:rPr>
        <w:t>in Eastern medicines to treat swelling</w:t>
      </w:r>
      <w:r w:rsidR="00FD44CB" w:rsidRPr="006B58F4">
        <w:rPr>
          <w:rFonts w:ascii="Arial" w:hAnsi="Arial" w:cs="Arial"/>
          <w:sz w:val="24"/>
          <w:szCs w:val="24"/>
        </w:rPr>
        <w:t>, inflammation, and cancer</w:t>
      </w:r>
      <w:r w:rsidR="00DB3AF1" w:rsidRPr="006B58F4">
        <w:rPr>
          <w:rFonts w:ascii="Arial" w:hAnsi="Arial" w:cs="Arial"/>
          <w:sz w:val="24"/>
          <w:szCs w:val="24"/>
        </w:rPr>
        <w:t xml:space="preserve"> </w:t>
      </w:r>
      <w:r w:rsidR="00DB3AF1"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{"citationID":"AtXFcr6J","properties":{"formattedCitation":"\\super 3\\nosupersub{}","plainCitation":"3","noteIndex":0},"citationItems":[{"id":"x6Ggprod/UYvZoNr7","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sidRPr="006B58F4">
        <w:rPr>
          <w:rFonts w:ascii="Arial" w:hAnsi="Arial" w:cs="Arial"/>
          <w:sz w:val="24"/>
          <w:szCs w:val="24"/>
        </w:rPr>
        <w:fldChar w:fldCharType="separate"/>
      </w:r>
      <w:r w:rsidR="00AA26E0" w:rsidRPr="00AA26E0">
        <w:rPr>
          <w:rFonts w:ascii="Arial" w:hAnsi="Arial" w:cs="Arial"/>
          <w:sz w:val="24"/>
          <w:vertAlign w:val="superscript"/>
        </w:rPr>
        <w:t>3</w:t>
      </w:r>
      <w:r w:rsidR="00DB3AF1" w:rsidRPr="006B58F4">
        <w:rPr>
          <w:rFonts w:ascii="Arial" w:hAnsi="Arial" w:cs="Arial"/>
          <w:sz w:val="24"/>
          <w:szCs w:val="24"/>
        </w:rPr>
        <w:fldChar w:fldCharType="end"/>
      </w:r>
      <w:r w:rsidR="00DB3AF1" w:rsidRPr="006B58F4">
        <w:rPr>
          <w:rFonts w:ascii="Arial" w:hAnsi="Arial" w:cs="Arial"/>
          <w:sz w:val="24"/>
          <w:szCs w:val="24"/>
        </w:rPr>
        <w:t>. The</w:t>
      </w:r>
      <w:r w:rsidR="0082544F" w:rsidRPr="006B58F4">
        <w:rPr>
          <w:rFonts w:ascii="Arial" w:hAnsi="Arial" w:cs="Arial"/>
          <w:sz w:val="24"/>
          <w:szCs w:val="24"/>
        </w:rPr>
        <w:t xml:space="preserve">se </w:t>
      </w:r>
      <w:r w:rsidR="00DB3AF1" w:rsidRPr="006B58F4">
        <w:rPr>
          <w:rFonts w:ascii="Arial" w:hAnsi="Arial" w:cs="Arial"/>
          <w:sz w:val="24"/>
          <w:szCs w:val="24"/>
        </w:rPr>
        <w:t>activities</w:t>
      </w:r>
      <w:r w:rsidR="0082544F" w:rsidRPr="006B58F4">
        <w:rPr>
          <w:rFonts w:ascii="Arial" w:hAnsi="Arial" w:cs="Arial"/>
          <w:sz w:val="24"/>
          <w:szCs w:val="24"/>
        </w:rPr>
        <w:t xml:space="preserve">, and especially </w:t>
      </w:r>
      <w:r w:rsidR="001A0910" w:rsidRPr="006B58F4">
        <w:rPr>
          <w:rFonts w:ascii="Arial" w:hAnsi="Arial" w:cs="Arial"/>
          <w:sz w:val="24"/>
          <w:szCs w:val="24"/>
        </w:rPr>
        <w:t xml:space="preserve">its anticancer effects, have drawn research attention to </w:t>
      </w:r>
      <w:r w:rsidR="001A0910" w:rsidRPr="006B58F4">
        <w:rPr>
          <w:rFonts w:ascii="Arial" w:hAnsi="Arial" w:cs="Arial"/>
          <w:i/>
          <w:iCs/>
          <w:sz w:val="24"/>
          <w:szCs w:val="24"/>
        </w:rPr>
        <w:t>S. barbata</w:t>
      </w:r>
      <w:r w:rsidR="003A6EE2" w:rsidRPr="006B58F4">
        <w:rPr>
          <w:rFonts w:ascii="Arial" w:hAnsi="Arial" w:cs="Arial"/>
          <w:sz w:val="24"/>
          <w:szCs w:val="24"/>
        </w:rPr>
        <w:t>, and early phase clinical trials of aqueous extract</w:t>
      </w:r>
      <w:r w:rsidR="003A735B" w:rsidRPr="006B58F4">
        <w:rPr>
          <w:rFonts w:ascii="Arial" w:hAnsi="Arial" w:cs="Arial"/>
          <w:sz w:val="24"/>
          <w:szCs w:val="24"/>
        </w:rPr>
        <w:t>s</w:t>
      </w:r>
      <w:r w:rsidR="003A6EE2" w:rsidRPr="006B58F4">
        <w:rPr>
          <w:rFonts w:ascii="Arial" w:hAnsi="Arial" w:cs="Arial"/>
          <w:sz w:val="24"/>
          <w:szCs w:val="24"/>
        </w:rPr>
        <w:t xml:space="preserve"> have demonstrated </w:t>
      </w:r>
      <w:r w:rsidR="002347F4" w:rsidRPr="006B58F4">
        <w:rPr>
          <w:rFonts w:ascii="Arial" w:hAnsi="Arial" w:cs="Arial"/>
          <w:sz w:val="24"/>
          <w:szCs w:val="24"/>
        </w:rPr>
        <w:t xml:space="preserve">its selective cytotoxicity towards breast cancer cells </w:t>
      </w:r>
      <w:r w:rsidR="002347F4"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{"citationID":"UOqrYgcJ","properties":{"formattedCitation":"\\super 4\\nosupersub{}","plainCitation":"4","noteIndex":0},"citationItems":[{"id":"x6Ggprod/JBnMM58Y","uris":["http://zotero.org/users/7389210/items/SW3CY89N"],"uri":["http://zotero.org/users/7389210/items/SW3CY89N"],"itemData":{"id":1359,"type":"article-journal","abstract":"Bezielle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sidRPr="006B58F4">
        <w:rPr>
          <w:rFonts w:ascii="Arial" w:hAnsi="Arial" w:cs="Arial"/>
          <w:sz w:val="24"/>
          <w:szCs w:val="24"/>
        </w:rPr>
        <w:fldChar w:fldCharType="separate"/>
      </w:r>
      <w:r w:rsidR="00AA26E0" w:rsidRPr="00AA26E0">
        <w:rPr>
          <w:rFonts w:ascii="Arial" w:hAnsi="Arial" w:cs="Arial"/>
          <w:sz w:val="24"/>
          <w:vertAlign w:val="superscript"/>
        </w:rPr>
        <w:t>4</w:t>
      </w:r>
      <w:r w:rsidR="002347F4" w:rsidRPr="006B58F4">
        <w:rPr>
          <w:rFonts w:ascii="Arial" w:hAnsi="Arial" w:cs="Arial"/>
          <w:sz w:val="24"/>
          <w:szCs w:val="24"/>
        </w:rPr>
        <w:fldChar w:fldCharType="end"/>
      </w:r>
      <w:r w:rsidR="002347F4" w:rsidRPr="006B58F4">
        <w:rPr>
          <w:rFonts w:ascii="Arial" w:hAnsi="Arial" w:cs="Arial"/>
          <w:sz w:val="24"/>
          <w:szCs w:val="24"/>
        </w:rPr>
        <w:t>.</w:t>
      </w:r>
      <w:r w:rsidR="00424439" w:rsidRPr="006B58F4">
        <w:rPr>
          <w:rFonts w:ascii="Arial" w:hAnsi="Arial" w:cs="Arial"/>
          <w:sz w:val="24"/>
          <w:szCs w:val="24"/>
        </w:rPr>
        <w:t xml:space="preserve"> In addition, </w:t>
      </w:r>
      <w:r w:rsidR="00424439" w:rsidRPr="006B58F4">
        <w:rPr>
          <w:rFonts w:ascii="Arial" w:hAnsi="Arial" w:cs="Arial"/>
          <w:i/>
          <w:iCs/>
          <w:sz w:val="24"/>
          <w:szCs w:val="24"/>
        </w:rPr>
        <w:t xml:space="preserve">S. barbata </w:t>
      </w:r>
      <w:r w:rsidR="00424439" w:rsidRPr="006B58F4">
        <w:rPr>
          <w:rFonts w:ascii="Arial" w:hAnsi="Arial" w:cs="Arial"/>
          <w:sz w:val="24"/>
          <w:szCs w:val="24"/>
        </w:rPr>
        <w:t xml:space="preserve">extracts have exhibited remarkable activity towards multi-drug resistant </w:t>
      </w:r>
      <w:r w:rsidR="00E43F48" w:rsidRPr="006B58F4">
        <w:rPr>
          <w:rFonts w:ascii="Arial" w:hAnsi="Arial" w:cs="Arial"/>
          <w:sz w:val="24"/>
          <w:szCs w:val="24"/>
        </w:rPr>
        <w:t xml:space="preserve">strains of bacteria </w:t>
      </w:r>
      <w:r w:rsidR="00E43F48"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{"citationID":"8RMA7Tvd","properties":{"formattedCitation":"\\super 5\\nosupersub{}","plainCitation":"5","noteIndex":0},"citationItems":[{"id":"x6Ggprod/8lcqGVP5","uris":["http://zotero.org/users/7389210/items/ICPLHBZA"],"uri":["http://zotero.org/users/7389210/items/ICPLHBZA"],"itemData":{"id":1365,"type":"article-journal","abstract":"No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sidRPr="006B58F4">
        <w:rPr>
          <w:rFonts w:ascii="Arial" w:hAnsi="Arial" w:cs="Arial"/>
          <w:sz w:val="24"/>
          <w:szCs w:val="24"/>
        </w:rPr>
        <w:fldChar w:fldCharType="separate"/>
      </w:r>
      <w:r w:rsidR="00AA26E0" w:rsidRPr="00AA26E0">
        <w:rPr>
          <w:rFonts w:ascii="Arial" w:hAnsi="Arial" w:cs="Arial"/>
          <w:sz w:val="24"/>
          <w:vertAlign w:val="superscript"/>
        </w:rPr>
        <w:t>5</w:t>
      </w:r>
      <w:r w:rsidR="00E43F48" w:rsidRPr="006B58F4">
        <w:rPr>
          <w:rFonts w:ascii="Arial" w:hAnsi="Arial" w:cs="Arial"/>
          <w:sz w:val="24"/>
          <w:szCs w:val="24"/>
        </w:rPr>
        <w:fldChar w:fldCharType="end"/>
      </w:r>
      <w:r w:rsidR="00E43F48" w:rsidRPr="006B58F4">
        <w:rPr>
          <w:rFonts w:ascii="Arial" w:hAnsi="Arial" w:cs="Arial"/>
          <w:sz w:val="24"/>
          <w:szCs w:val="24"/>
        </w:rPr>
        <w:t>.</w:t>
      </w:r>
      <w:r w:rsidR="002347F4" w:rsidRPr="006B58F4">
        <w:rPr>
          <w:rFonts w:ascii="Arial" w:hAnsi="Arial" w:cs="Arial"/>
          <w:sz w:val="24"/>
          <w:szCs w:val="24"/>
        </w:rPr>
        <w:t xml:space="preserve"> </w:t>
      </w:r>
      <w:r w:rsidR="003A735B" w:rsidRPr="006B58F4">
        <w:rPr>
          <w:rFonts w:ascii="Arial" w:hAnsi="Arial" w:cs="Arial"/>
          <w:i/>
          <w:iCs/>
          <w:sz w:val="24"/>
          <w:szCs w:val="24"/>
        </w:rPr>
        <w:t xml:space="preserve">S. baicalensis </w:t>
      </w:r>
      <w:r w:rsidR="003A735B" w:rsidRPr="006B58F4">
        <w:rPr>
          <w:rFonts w:ascii="Arial" w:hAnsi="Arial" w:cs="Arial"/>
          <w:sz w:val="24"/>
          <w:szCs w:val="24"/>
        </w:rPr>
        <w:t xml:space="preserve">is another species </w:t>
      </w:r>
      <w:r w:rsidR="0021199B" w:rsidRPr="006B58F4">
        <w:rPr>
          <w:rFonts w:ascii="Arial" w:hAnsi="Arial" w:cs="Arial"/>
          <w:sz w:val="24"/>
          <w:szCs w:val="24"/>
        </w:rPr>
        <w:t>extensively</w:t>
      </w:r>
      <w:r w:rsidR="00DE654A" w:rsidRPr="006B58F4">
        <w:rPr>
          <w:rFonts w:ascii="Arial" w:hAnsi="Arial" w:cs="Arial"/>
          <w:sz w:val="24"/>
          <w:szCs w:val="24"/>
        </w:rPr>
        <w:t xml:space="preserve"> applied</w:t>
      </w:r>
      <w:r w:rsidR="003A735B" w:rsidRPr="006B58F4">
        <w:rPr>
          <w:rFonts w:ascii="Arial" w:hAnsi="Arial" w:cs="Arial"/>
          <w:sz w:val="24"/>
          <w:szCs w:val="24"/>
        </w:rPr>
        <w:t xml:space="preserve"> in Eastern medicine</w:t>
      </w:r>
      <w:r w:rsidR="00DE654A" w:rsidRPr="006B58F4">
        <w:rPr>
          <w:rFonts w:ascii="Arial" w:hAnsi="Arial" w:cs="Arial"/>
          <w:sz w:val="24"/>
          <w:szCs w:val="24"/>
        </w:rPr>
        <w:t>s</w:t>
      </w:r>
      <w:r w:rsidR="0049799D" w:rsidRPr="006B58F4">
        <w:rPr>
          <w:rFonts w:ascii="Arial" w:hAnsi="Arial" w:cs="Arial"/>
          <w:sz w:val="24"/>
          <w:szCs w:val="24"/>
        </w:rPr>
        <w:t>, with e</w:t>
      </w:r>
      <w:r w:rsidR="004E6F2F" w:rsidRPr="006B58F4">
        <w:rPr>
          <w:rFonts w:ascii="Arial" w:hAnsi="Arial" w:cs="Arial"/>
          <w:sz w:val="24"/>
          <w:szCs w:val="24"/>
        </w:rPr>
        <w:t>x</w:t>
      </w:r>
      <w:r w:rsidR="001B5700" w:rsidRPr="006B58F4">
        <w:rPr>
          <w:rFonts w:ascii="Arial" w:hAnsi="Arial" w:cs="Arial"/>
          <w:sz w:val="24"/>
          <w:szCs w:val="24"/>
        </w:rPr>
        <w:t xml:space="preserve">tracts of its roots </w:t>
      </w:r>
      <w:r w:rsidR="009346B7" w:rsidRPr="006B58F4">
        <w:rPr>
          <w:rFonts w:ascii="Arial" w:hAnsi="Arial" w:cs="Arial"/>
          <w:sz w:val="24"/>
          <w:szCs w:val="24"/>
        </w:rPr>
        <w:t>being</w:t>
      </w:r>
      <w:r w:rsidR="0021199B" w:rsidRPr="006B58F4">
        <w:rPr>
          <w:rFonts w:ascii="Arial" w:hAnsi="Arial" w:cs="Arial"/>
          <w:sz w:val="24"/>
          <w:szCs w:val="24"/>
        </w:rPr>
        <w:t xml:space="preserve"> prescribed to treat diarrhea, dysentery, hypertension, inflammation, and a variety of other diseases</w:t>
      </w:r>
      <w:r w:rsidR="004E6F2F" w:rsidRPr="006B58F4">
        <w:rPr>
          <w:rFonts w:ascii="Arial" w:hAnsi="Arial" w:cs="Arial"/>
          <w:sz w:val="24"/>
          <w:szCs w:val="24"/>
        </w:rPr>
        <w:t xml:space="preserve"> </w:t>
      </w:r>
      <w:r w:rsidR="004E6F2F"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{"citationID":"FOIxVrBo","properties":{"formattedCitation":"\\super 6\\nosupersub{}","plainCitation":"6","noteIndex":0},"citationItems":[{"id":"x6Ggprod/DyRYC4mt","uris":["http://zotero.org/users/7389210/items/ELK676GB"],"uri":["http://zotero.org/users/7389210/items/ELK676GB"],"itemData":{"id":44,"type":"article-journal","abstract":"Objectives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sidRPr="006B58F4">
        <w:rPr>
          <w:rFonts w:ascii="Arial" w:hAnsi="Arial" w:cs="Arial"/>
          <w:sz w:val="24"/>
          <w:szCs w:val="24"/>
        </w:rPr>
        <w:fldChar w:fldCharType="separate"/>
      </w:r>
      <w:r w:rsidR="00AA26E0" w:rsidRPr="00AA26E0">
        <w:rPr>
          <w:rFonts w:ascii="Arial" w:hAnsi="Arial" w:cs="Arial"/>
          <w:sz w:val="24"/>
          <w:vertAlign w:val="superscript"/>
        </w:rPr>
        <w:t>6</w:t>
      </w:r>
      <w:r w:rsidR="004E6F2F" w:rsidRPr="006B58F4">
        <w:rPr>
          <w:rFonts w:ascii="Arial" w:hAnsi="Arial" w:cs="Arial"/>
          <w:sz w:val="24"/>
          <w:szCs w:val="24"/>
        </w:rPr>
        <w:fldChar w:fldCharType="end"/>
      </w:r>
      <w:r w:rsidR="0049799D" w:rsidRPr="006B58F4">
        <w:rPr>
          <w:rFonts w:ascii="Arial" w:hAnsi="Arial" w:cs="Arial"/>
          <w:sz w:val="24"/>
          <w:szCs w:val="24"/>
        </w:rPr>
        <w:t xml:space="preserve">. Numerous clinical studies have demonstrated the neuroprotective, antibacterial, antitumor, antioxidant, and other beneficial health effects of these extracts </w:t>
      </w:r>
      <w:r w:rsidR="0049799D"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{"citationID":"CPFStG3j","properties":{"formattedCitation":"\\super 7\\uc0\\u8211{}9\\nosupersub{}","plainCitation":"7–9","noteIndex":0},"citationItems":[{"id":"x6Ggprod/GMn5e84F","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x6Ggprod/LaM9yYgX","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Sup"}],"issued":{"date-parts":[["2017",7]]}}},{"id":"x6Ggprod/0vkbUV1S","uris":["http://zotero.org/users/7389210/items/WCEVHWPL"],"uri":["http://zotero.org/users/7389210/items/WCEVHWPL"],"itemData":{"id":65,"type":"article-journal","abstract":"Huang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sidRPr="006B58F4">
        <w:rPr>
          <w:rFonts w:ascii="Arial" w:hAnsi="Arial" w:cs="Arial"/>
          <w:sz w:val="24"/>
          <w:szCs w:val="24"/>
        </w:rPr>
        <w:fldChar w:fldCharType="separate"/>
      </w:r>
      <w:r w:rsidR="00AA26E0" w:rsidRPr="00AA26E0">
        <w:rPr>
          <w:rFonts w:ascii="Arial" w:hAnsi="Arial" w:cs="Arial"/>
          <w:sz w:val="24"/>
          <w:vertAlign w:val="superscript"/>
        </w:rPr>
        <w:t>7–9</w:t>
      </w:r>
      <w:r w:rsidR="0049799D" w:rsidRPr="006B58F4">
        <w:rPr>
          <w:rFonts w:ascii="Arial" w:hAnsi="Arial" w:cs="Arial"/>
          <w:sz w:val="24"/>
          <w:szCs w:val="24"/>
        </w:rPr>
        <w:fldChar w:fldCharType="end"/>
      </w:r>
      <w:r w:rsidR="0049799D" w:rsidRPr="006B58F4">
        <w:rPr>
          <w:rFonts w:ascii="Arial" w:hAnsi="Arial" w:cs="Arial"/>
          <w:sz w:val="24"/>
          <w:szCs w:val="24"/>
        </w:rPr>
        <w:t>.</w:t>
      </w:r>
      <w:r w:rsidR="00331DC3" w:rsidRPr="006B58F4">
        <w:rPr>
          <w:rFonts w:ascii="Arial" w:hAnsi="Arial" w:cs="Arial"/>
          <w:sz w:val="24"/>
          <w:szCs w:val="24"/>
        </w:rPr>
        <w:t xml:space="preserve"> </w:t>
      </w:r>
    </w:p>
    <w:p w14:paraId="51B4E73C" w14:textId="7F02C911" w:rsidR="0022334A" w:rsidRPr="006B58F4" w:rsidRDefault="004D1610" w:rsidP="00663459">
      <w:pPr>
        <w:spacing w:after="0" w:line="360" w:lineRule="auto"/>
        <w:ind w:firstLine="720"/>
        <w:rPr>
          <w:rFonts w:ascii="Arial" w:hAnsi="Arial" w:cs="Arial"/>
          <w:sz w:val="24"/>
          <w:szCs w:val="24"/>
        </w:rPr>
      </w:pPr>
      <w:r w:rsidRPr="006B58F4">
        <w:rPr>
          <w:rFonts w:ascii="Arial" w:hAnsi="Arial" w:cs="Arial"/>
          <w:sz w:val="24"/>
          <w:szCs w:val="24"/>
        </w:rPr>
        <w:t xml:space="preserve">One class of bioactive compounds which has received considerable research attention in </w:t>
      </w:r>
      <w:r w:rsidRPr="006B58F4">
        <w:rPr>
          <w:rFonts w:ascii="Arial" w:hAnsi="Arial" w:cs="Arial"/>
          <w:i/>
          <w:iCs/>
          <w:sz w:val="24"/>
          <w:szCs w:val="24"/>
        </w:rPr>
        <w:t xml:space="preserve">Scutellaria </w:t>
      </w:r>
      <w:r w:rsidRPr="006B58F4">
        <w:rPr>
          <w:rFonts w:ascii="Arial" w:hAnsi="Arial" w:cs="Arial"/>
          <w:sz w:val="24"/>
          <w:szCs w:val="24"/>
        </w:rPr>
        <w:t xml:space="preserve">is flavones </w:t>
      </w:r>
      <w:r w:rsidR="00DB526D">
        <w:rPr>
          <w:rFonts w:ascii="Arial" w:hAnsi="Arial" w:cs="Arial"/>
          <w:sz w:val="24"/>
          <w:szCs w:val="24"/>
        </w:rPr>
        <w:fldChar w:fldCharType="begin"/>
      </w:r>
      <w:r w:rsidR="00EA26D4">
        <w:rPr>
          <w:rFonts w:ascii="Arial" w:hAnsi="Arial" w:cs="Arial"/>
          <w:sz w:val="24"/>
          <w:szCs w:val="24"/>
        </w:rPr>
        <w:instrText xml:space="preserve"> ADDIN ZOTERO_ITEM CSL_CITATION {"citationID":"a23afd9jpsc","properties":{"formattedCitation":"\\super 6,10\\nosupersub{}","plainCitation":"6,10","noteIndex":0},"citationItems":[{"id":"x6Ggprod/DyRYC4mt","uris":["http://zotero.org/users/7389210/items/ELK676GB"],"uri":["http://zotero.org/users/7389210/items/ELK676GB"],"itemData":{"id":"78nRKOrd/lg0AY7lt","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id":"x6Ggprod/tDyNHnIk","uris":["http://zotero.org/users/7389210/items/V2K3BYPR"],"uri":["http://zotero.org/users/7389210/items/V2K3BYPR"],"itemData":{"id":"78nRKOrd/KbNvc4lA","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B526D">
        <w:rPr>
          <w:rFonts w:ascii="Arial" w:hAnsi="Arial" w:cs="Arial"/>
          <w:sz w:val="24"/>
          <w:szCs w:val="24"/>
        </w:rPr>
        <w:fldChar w:fldCharType="separate"/>
      </w:r>
      <w:r w:rsidR="00CE219E" w:rsidRPr="00CE219E">
        <w:rPr>
          <w:rFonts w:ascii="Arial" w:hAnsi="Arial" w:cs="Arial"/>
          <w:sz w:val="24"/>
          <w:vertAlign w:val="superscript"/>
        </w:rPr>
        <w:t>6,10</w:t>
      </w:r>
      <w:r w:rsidR="00DB526D">
        <w:rPr>
          <w:rFonts w:ascii="Arial" w:hAnsi="Arial" w:cs="Arial"/>
          <w:sz w:val="24"/>
          <w:szCs w:val="24"/>
        </w:rPr>
        <w:fldChar w:fldCharType="end"/>
      </w:r>
      <w:r w:rsidR="00DB526D">
        <w:rPr>
          <w:rFonts w:ascii="Arial" w:hAnsi="Arial" w:cs="Arial"/>
          <w:sz w:val="24"/>
          <w:szCs w:val="24"/>
        </w:rPr>
        <w:t xml:space="preserve"> . </w:t>
      </w:r>
      <w:r w:rsidR="00A646D7" w:rsidRPr="006B58F4">
        <w:rPr>
          <w:rFonts w:ascii="Arial" w:hAnsi="Arial" w:cs="Arial"/>
          <w:i/>
          <w:iCs/>
          <w:sz w:val="24"/>
          <w:szCs w:val="24"/>
        </w:rPr>
        <w:t xml:space="preserve">Scutellaria </w:t>
      </w:r>
      <w:r w:rsidR="00A646D7" w:rsidRPr="006B58F4">
        <w:rPr>
          <w:rFonts w:ascii="Arial" w:hAnsi="Arial" w:cs="Arial"/>
          <w:sz w:val="24"/>
          <w:szCs w:val="24"/>
        </w:rPr>
        <w:t xml:space="preserve">species </w:t>
      </w:r>
      <w:r w:rsidR="00380830" w:rsidRPr="006B58F4">
        <w:rPr>
          <w:rFonts w:ascii="Arial" w:hAnsi="Arial" w:cs="Arial"/>
          <w:sz w:val="24"/>
          <w:szCs w:val="24"/>
        </w:rPr>
        <w:t>produce</w:t>
      </w:r>
      <w:r w:rsidR="00A646D7" w:rsidRPr="006B58F4">
        <w:rPr>
          <w:rFonts w:ascii="Arial" w:hAnsi="Arial" w:cs="Arial"/>
          <w:sz w:val="24"/>
          <w:szCs w:val="24"/>
        </w:rPr>
        <w:t xml:space="preserve"> two class</w:t>
      </w:r>
      <w:r w:rsidR="00305966" w:rsidRPr="006B58F4">
        <w:rPr>
          <w:rFonts w:ascii="Arial" w:hAnsi="Arial" w:cs="Arial"/>
          <w:sz w:val="24"/>
          <w:szCs w:val="24"/>
        </w:rPr>
        <w:t>es</w:t>
      </w:r>
      <w:r w:rsidR="00A646D7" w:rsidRPr="006B58F4">
        <w:rPr>
          <w:rFonts w:ascii="Arial" w:hAnsi="Arial" w:cs="Arial"/>
          <w:sz w:val="24"/>
          <w:szCs w:val="24"/>
        </w:rPr>
        <w:t xml:space="preserve"> of flavones: 4´-hydroxyflavones and 4´-deoxyflavones</w:t>
      </w:r>
      <w:r w:rsidR="00806C08">
        <w:rPr>
          <w:rFonts w:ascii="Arial" w:hAnsi="Arial" w:cs="Arial"/>
          <w:sz w:val="24"/>
          <w:szCs w:val="24"/>
        </w:rPr>
        <w:t xml:space="preserve"> </w:t>
      </w:r>
      <w:r w:rsidR="00806C08" w:rsidRPr="006B58F4">
        <w:rPr>
          <w:rFonts w:ascii="Arial" w:hAnsi="Arial" w:cs="Arial"/>
          <w:sz w:val="24"/>
          <w:szCs w:val="24"/>
        </w:rPr>
        <w:t xml:space="preserve">(Fig. 1, Fig. S1). </w:t>
      </w:r>
      <w:r w:rsidR="00746611" w:rsidRPr="006B58F4">
        <w:rPr>
          <w:rFonts w:ascii="Arial" w:hAnsi="Arial" w:cs="Arial"/>
          <w:sz w:val="24"/>
          <w:szCs w:val="24"/>
        </w:rPr>
        <w:t>4´-hydroxyflavones</w:t>
      </w:r>
      <w:r w:rsidRPr="006B58F4">
        <w:rPr>
          <w:rFonts w:ascii="Arial" w:hAnsi="Arial" w:cs="Arial"/>
          <w:sz w:val="24"/>
          <w:szCs w:val="24"/>
        </w:rPr>
        <w:t>,</w:t>
      </w:r>
      <w:r w:rsidR="00C60D12" w:rsidRPr="006B58F4">
        <w:rPr>
          <w:rFonts w:ascii="Arial" w:hAnsi="Arial" w:cs="Arial"/>
          <w:sz w:val="24"/>
          <w:szCs w:val="24"/>
        </w:rPr>
        <w:t xml:space="preserve"> </w:t>
      </w:r>
      <w:r w:rsidR="00746611" w:rsidRPr="006B58F4">
        <w:rPr>
          <w:rFonts w:ascii="Arial" w:hAnsi="Arial" w:cs="Arial"/>
          <w:sz w:val="24"/>
          <w:szCs w:val="24"/>
        </w:rPr>
        <w:t>includ</w:t>
      </w:r>
      <w:r w:rsidR="00C60D12" w:rsidRPr="006B58F4">
        <w:rPr>
          <w:rFonts w:ascii="Arial" w:hAnsi="Arial" w:cs="Arial"/>
          <w:sz w:val="24"/>
          <w:szCs w:val="24"/>
        </w:rPr>
        <w:t>ing</w:t>
      </w:r>
      <w:r w:rsidR="00746611" w:rsidRPr="006B58F4">
        <w:rPr>
          <w:rFonts w:ascii="Arial" w:hAnsi="Arial" w:cs="Arial"/>
          <w:sz w:val="24"/>
          <w:szCs w:val="24"/>
        </w:rPr>
        <w:t xml:space="preserve"> apigenin and its derivatives, </w:t>
      </w:r>
      <w:r w:rsidR="00C60D12" w:rsidRPr="006B58F4">
        <w:rPr>
          <w:rFonts w:ascii="Arial" w:hAnsi="Arial" w:cs="Arial"/>
          <w:sz w:val="24"/>
          <w:szCs w:val="24"/>
        </w:rPr>
        <w:t>are</w:t>
      </w:r>
      <w:r w:rsidR="00305966" w:rsidRPr="006B58F4">
        <w:rPr>
          <w:rFonts w:ascii="Arial" w:hAnsi="Arial" w:cs="Arial"/>
          <w:sz w:val="24"/>
          <w:szCs w:val="24"/>
        </w:rPr>
        <w:t xml:space="preserve"> relatively common across the plant kingdom</w:t>
      </w:r>
      <w:r w:rsidR="00C60D12" w:rsidRPr="006B58F4">
        <w:rPr>
          <w:rFonts w:ascii="Arial" w:hAnsi="Arial" w:cs="Arial"/>
          <w:sz w:val="24"/>
          <w:szCs w:val="24"/>
        </w:rPr>
        <w:t xml:space="preserve"> whereas</w:t>
      </w:r>
      <w:r w:rsidR="00305966" w:rsidRPr="006B58F4">
        <w:rPr>
          <w:rFonts w:ascii="Arial" w:hAnsi="Arial" w:cs="Arial"/>
          <w:sz w:val="24"/>
          <w:szCs w:val="24"/>
        </w:rPr>
        <w:t xml:space="preserve"> 4´-deoxyflavones, which include chrysin and its derivatives, </w:t>
      </w:r>
      <w:r w:rsidR="00C60D12" w:rsidRPr="006B58F4">
        <w:rPr>
          <w:rFonts w:ascii="Arial" w:hAnsi="Arial" w:cs="Arial"/>
          <w:sz w:val="24"/>
          <w:szCs w:val="24"/>
        </w:rPr>
        <w:t xml:space="preserve">are </w:t>
      </w:r>
      <w:r w:rsidR="00305966" w:rsidRPr="006B58F4">
        <w:rPr>
          <w:rFonts w:ascii="Arial" w:hAnsi="Arial" w:cs="Arial"/>
          <w:sz w:val="24"/>
          <w:szCs w:val="24"/>
        </w:rPr>
        <w:t xml:space="preserve">relatively rare outside of </w:t>
      </w:r>
      <w:r w:rsidR="00305966" w:rsidRPr="006B58F4">
        <w:rPr>
          <w:rFonts w:ascii="Arial" w:hAnsi="Arial" w:cs="Arial"/>
          <w:i/>
          <w:iCs/>
          <w:sz w:val="24"/>
          <w:szCs w:val="24"/>
        </w:rPr>
        <w:t>Scutellaria</w:t>
      </w:r>
      <w:r w:rsidR="00C60D12" w:rsidRPr="006B58F4">
        <w:rPr>
          <w:rFonts w:ascii="Arial" w:hAnsi="Arial" w:cs="Arial"/>
          <w:sz w:val="24"/>
          <w:szCs w:val="24"/>
        </w:rPr>
        <w:t xml:space="preserve"> with</w:t>
      </w:r>
      <w:r w:rsidRPr="006B58F4">
        <w:rPr>
          <w:rFonts w:ascii="Arial" w:hAnsi="Arial" w:cs="Arial"/>
          <w:sz w:val="24"/>
          <w:szCs w:val="24"/>
        </w:rPr>
        <w:t xml:space="preserve"> the</w:t>
      </w:r>
      <w:r w:rsidR="00C60D12" w:rsidRPr="006B58F4">
        <w:rPr>
          <w:rFonts w:ascii="Arial" w:hAnsi="Arial" w:cs="Arial"/>
          <w:sz w:val="24"/>
          <w:szCs w:val="24"/>
        </w:rPr>
        <w:t xml:space="preserve"> exception of </w:t>
      </w:r>
      <w:r w:rsidR="004544CE" w:rsidRPr="006B58F4">
        <w:rPr>
          <w:rFonts w:ascii="Arial" w:hAnsi="Arial" w:cs="Arial"/>
          <w:sz w:val="24"/>
          <w:szCs w:val="24"/>
        </w:rPr>
        <w:t xml:space="preserve">several </w:t>
      </w:r>
      <w:r w:rsidR="00305966" w:rsidRPr="006B58F4">
        <w:rPr>
          <w:rFonts w:ascii="Arial" w:hAnsi="Arial" w:cs="Arial"/>
          <w:sz w:val="24"/>
          <w:szCs w:val="24"/>
        </w:rPr>
        <w:t xml:space="preserve">plant species </w:t>
      </w:r>
      <w:r w:rsidR="006B7C4E" w:rsidRPr="006B58F4">
        <w:rPr>
          <w:rFonts w:ascii="Arial" w:hAnsi="Arial" w:cs="Arial"/>
          <w:sz w:val="24"/>
          <w:szCs w:val="24"/>
        </w:rPr>
        <w:t>not in</w:t>
      </w:r>
      <w:r w:rsidR="00305966" w:rsidRPr="006B58F4">
        <w:rPr>
          <w:rFonts w:ascii="Arial" w:hAnsi="Arial" w:cs="Arial"/>
          <w:sz w:val="24"/>
          <w:szCs w:val="24"/>
        </w:rPr>
        <w:t xml:space="preserve"> the genus</w:t>
      </w:r>
      <w:r w:rsidR="00806C08">
        <w:rPr>
          <w:rFonts w:ascii="Arial" w:hAnsi="Arial" w:cs="Arial"/>
          <w:sz w:val="24"/>
          <w:szCs w:val="24"/>
        </w:rPr>
        <w:t xml:space="preserve"> </w:t>
      </w:r>
      <w:r w:rsidR="006B7C4E"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{"citationID":"AE7AMhhN","properties":{"formattedCitation":"\\super 11\\uc0\\u8211{}13\\nosupersub{}","plainCitation":"11–13","noteIndex":0},"citationItems":[{"id":"x6Ggprod/IhaxT63o","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R."}],"issued":{"date-parts":[["1992",1]]}}},{"id":"x6Ggprod/ebfC3sWQ","uris":["http://zotero.org/users/7389210/items/NTBP7MCK"],"uri":["http://zotero.org/users/7389210/items/NTBP7MCK"],"itemData":{"id":40,"type":"article-journal","abstract":"Two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Venkata"}],"issued":{"date-parts":[["2009"]]}}},{"id":"x6Ggprod/85Th4AQz","uris":["http://zotero.org/users/7389210/items/TUKQAQ49"],"uri":["http://zotero.org/users/7389210/items/TUKQAQ49"],"itemData":{"id":39,"type":"article-journal","abstract":"Two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sidRPr="006B58F4">
        <w:rPr>
          <w:rFonts w:ascii="Arial" w:hAnsi="Arial" w:cs="Arial"/>
          <w:sz w:val="24"/>
          <w:szCs w:val="24"/>
        </w:rPr>
        <w:fldChar w:fldCharType="separate"/>
      </w:r>
      <w:r w:rsidR="00AA26E0" w:rsidRPr="00AA26E0">
        <w:rPr>
          <w:rFonts w:ascii="Arial" w:hAnsi="Arial" w:cs="Arial"/>
          <w:sz w:val="24"/>
          <w:vertAlign w:val="superscript"/>
        </w:rPr>
        <w:t>11–13</w:t>
      </w:r>
      <w:r w:rsidR="006B7C4E" w:rsidRPr="006B58F4">
        <w:rPr>
          <w:rFonts w:ascii="Arial" w:hAnsi="Arial" w:cs="Arial"/>
          <w:sz w:val="24"/>
          <w:szCs w:val="24"/>
        </w:rPr>
        <w:fldChar w:fldCharType="end"/>
      </w:r>
      <w:r w:rsidR="006B7C4E" w:rsidRPr="006B58F4">
        <w:rPr>
          <w:rFonts w:ascii="Arial" w:hAnsi="Arial" w:cs="Arial"/>
          <w:sz w:val="24"/>
          <w:szCs w:val="24"/>
        </w:rPr>
        <w:t>.</w:t>
      </w:r>
      <w:r w:rsidR="00305966" w:rsidRPr="006B58F4">
        <w:rPr>
          <w:rFonts w:ascii="Arial" w:hAnsi="Arial" w:cs="Arial"/>
          <w:sz w:val="24"/>
          <w:szCs w:val="24"/>
        </w:rPr>
        <w:t xml:space="preserve"> </w:t>
      </w:r>
      <w:r w:rsidR="00FA255A" w:rsidRPr="006B58F4">
        <w:rPr>
          <w:rFonts w:ascii="Arial" w:hAnsi="Arial" w:cs="Arial"/>
          <w:sz w:val="24"/>
          <w:szCs w:val="24"/>
        </w:rPr>
        <w:t>Recent</w:t>
      </w:r>
      <w:r w:rsidR="00391D58" w:rsidRPr="006B58F4">
        <w:rPr>
          <w:rFonts w:ascii="Arial" w:hAnsi="Arial" w:cs="Arial"/>
          <w:sz w:val="24"/>
          <w:szCs w:val="24"/>
        </w:rPr>
        <w:t xml:space="preserve"> works </w:t>
      </w:r>
      <w:r w:rsidRPr="006B58F4">
        <w:rPr>
          <w:rFonts w:ascii="Arial" w:hAnsi="Arial" w:cs="Arial"/>
          <w:sz w:val="24"/>
          <w:szCs w:val="24"/>
        </w:rPr>
        <w:t xml:space="preserve">in </w:t>
      </w:r>
      <w:r w:rsidR="00331DC3" w:rsidRPr="006B58F4">
        <w:rPr>
          <w:rFonts w:ascii="Arial" w:hAnsi="Arial" w:cs="Arial"/>
          <w:i/>
          <w:iCs/>
          <w:sz w:val="24"/>
          <w:szCs w:val="24"/>
        </w:rPr>
        <w:t>S. baicalensis</w:t>
      </w:r>
      <w:r w:rsidR="00FA255A" w:rsidRPr="006B58F4">
        <w:rPr>
          <w:rFonts w:ascii="Arial" w:hAnsi="Arial" w:cs="Arial"/>
          <w:i/>
          <w:iCs/>
          <w:sz w:val="24"/>
          <w:szCs w:val="24"/>
        </w:rPr>
        <w:t xml:space="preserve"> </w:t>
      </w:r>
      <w:r w:rsidR="00FA255A" w:rsidRPr="006B58F4">
        <w:rPr>
          <w:rFonts w:ascii="Arial" w:hAnsi="Arial" w:cs="Arial"/>
          <w:sz w:val="24"/>
          <w:szCs w:val="24"/>
        </w:rPr>
        <w:t>and</w:t>
      </w:r>
      <w:r w:rsidR="00FA255A" w:rsidRPr="006B58F4">
        <w:rPr>
          <w:rFonts w:ascii="Arial" w:hAnsi="Arial" w:cs="Arial"/>
          <w:i/>
          <w:iCs/>
          <w:sz w:val="24"/>
          <w:szCs w:val="24"/>
        </w:rPr>
        <w:t xml:space="preserve"> S. barbata</w:t>
      </w:r>
      <w:r w:rsidR="00FA255A" w:rsidRPr="006B58F4">
        <w:rPr>
          <w:rFonts w:ascii="Arial" w:hAnsi="Arial" w:cs="Arial"/>
          <w:sz w:val="24"/>
          <w:szCs w:val="24"/>
        </w:rPr>
        <w:t xml:space="preserve"> </w:t>
      </w:r>
      <w:r w:rsidR="00391D58" w:rsidRPr="006B58F4">
        <w:rPr>
          <w:rFonts w:ascii="Arial" w:hAnsi="Arial" w:cs="Arial"/>
          <w:sz w:val="24"/>
          <w:szCs w:val="24"/>
        </w:rPr>
        <w:t xml:space="preserve">have identified </w:t>
      </w:r>
      <w:r w:rsidRPr="006B58F4">
        <w:rPr>
          <w:rFonts w:ascii="Arial" w:hAnsi="Arial" w:cs="Arial"/>
          <w:sz w:val="24"/>
          <w:szCs w:val="24"/>
        </w:rPr>
        <w:t xml:space="preserve">multiple </w:t>
      </w:r>
      <w:r w:rsidR="00391D58" w:rsidRPr="006B58F4">
        <w:rPr>
          <w:rFonts w:ascii="Arial" w:hAnsi="Arial" w:cs="Arial"/>
          <w:sz w:val="24"/>
          <w:szCs w:val="24"/>
        </w:rPr>
        <w:lastRenderedPageBreak/>
        <w:t xml:space="preserve">enzymes </w:t>
      </w:r>
      <w:r w:rsidR="00C60D12" w:rsidRPr="006B58F4">
        <w:rPr>
          <w:rFonts w:ascii="Arial" w:hAnsi="Arial" w:cs="Arial"/>
          <w:sz w:val="24"/>
          <w:szCs w:val="24"/>
        </w:rPr>
        <w:t>responsible for</w:t>
      </w:r>
      <w:r w:rsidR="00331DC3" w:rsidRPr="006B58F4">
        <w:rPr>
          <w:rFonts w:ascii="Arial" w:hAnsi="Arial" w:cs="Arial"/>
          <w:sz w:val="24"/>
          <w:szCs w:val="24"/>
        </w:rPr>
        <w:t xml:space="preserve"> flavone biosynthesis</w:t>
      </w:r>
      <w:r w:rsidR="00391D58" w:rsidRPr="006B58F4">
        <w:rPr>
          <w:rFonts w:ascii="Arial" w:hAnsi="Arial" w:cs="Arial"/>
          <w:sz w:val="24"/>
          <w:szCs w:val="24"/>
        </w:rPr>
        <w:t xml:space="preserve"> </w:t>
      </w:r>
      <w:r w:rsidR="00331DC3" w:rsidRPr="006B58F4">
        <w:rPr>
          <w:rFonts w:ascii="Arial" w:hAnsi="Arial" w:cs="Arial"/>
          <w:sz w:val="24"/>
          <w:szCs w:val="24"/>
        </w:rPr>
        <w:t xml:space="preserve">in </w:t>
      </w:r>
      <w:r w:rsidR="00331DC3" w:rsidRPr="006B58F4">
        <w:rPr>
          <w:rFonts w:ascii="Arial" w:hAnsi="Arial" w:cs="Arial"/>
          <w:i/>
          <w:iCs/>
          <w:sz w:val="24"/>
          <w:szCs w:val="24"/>
        </w:rPr>
        <w:t>Scutellaria</w:t>
      </w:r>
      <w:r w:rsidR="00391D58" w:rsidRPr="006B58F4">
        <w:rPr>
          <w:rFonts w:ascii="Arial" w:hAnsi="Arial" w:cs="Arial"/>
          <w:sz w:val="24"/>
          <w:szCs w:val="24"/>
        </w:rPr>
        <w:t>, and</w:t>
      </w:r>
      <w:r w:rsidRPr="006B58F4">
        <w:rPr>
          <w:rFonts w:ascii="Arial" w:hAnsi="Arial" w:cs="Arial"/>
          <w:sz w:val="24"/>
          <w:szCs w:val="24"/>
        </w:rPr>
        <w:t xml:space="preserve"> have</w:t>
      </w:r>
      <w:r w:rsidR="00391D58" w:rsidRPr="006B58F4">
        <w:rPr>
          <w:rFonts w:ascii="Arial" w:hAnsi="Arial" w:cs="Arial"/>
          <w:sz w:val="24"/>
          <w:szCs w:val="24"/>
        </w:rPr>
        <w:t xml:space="preserve"> described the </w:t>
      </w:r>
      <w:r w:rsidR="00DB0793" w:rsidRPr="006B58F4">
        <w:rPr>
          <w:rFonts w:ascii="Arial" w:hAnsi="Arial" w:cs="Arial"/>
          <w:sz w:val="24"/>
          <w:szCs w:val="24"/>
        </w:rPr>
        <w:t xml:space="preserve">differential activity of </w:t>
      </w:r>
      <w:r w:rsidR="00391D58" w:rsidRPr="006B58F4">
        <w:rPr>
          <w:rFonts w:ascii="Arial" w:hAnsi="Arial" w:cs="Arial"/>
          <w:sz w:val="24"/>
          <w:szCs w:val="24"/>
        </w:rPr>
        <w:t>specific</w:t>
      </w:r>
      <w:r w:rsidR="000B36B2" w:rsidRPr="006B58F4">
        <w:rPr>
          <w:rFonts w:ascii="Arial" w:hAnsi="Arial" w:cs="Arial"/>
          <w:sz w:val="24"/>
          <w:szCs w:val="24"/>
        </w:rPr>
        <w:t xml:space="preserve"> enzyme</w:t>
      </w:r>
      <w:r w:rsidR="00FA255A" w:rsidRPr="006B58F4">
        <w:rPr>
          <w:rFonts w:ascii="Arial" w:hAnsi="Arial" w:cs="Arial"/>
          <w:sz w:val="24"/>
          <w:szCs w:val="24"/>
        </w:rPr>
        <w:t xml:space="preserve">s </w:t>
      </w:r>
      <w:r w:rsidR="00DB0793" w:rsidRPr="006B58F4">
        <w:rPr>
          <w:rFonts w:ascii="Arial" w:hAnsi="Arial" w:cs="Arial"/>
          <w:sz w:val="24"/>
          <w:szCs w:val="24"/>
        </w:rPr>
        <w:t>towards either 4´-hydroxyflavones or 4´-deoxyflavones</w:t>
      </w:r>
      <w:r w:rsidR="00EC6120" w:rsidRPr="006B58F4">
        <w:rPr>
          <w:rFonts w:ascii="Arial" w:hAnsi="Arial" w:cs="Arial"/>
          <w:sz w:val="24"/>
          <w:szCs w:val="24"/>
        </w:rPr>
        <w:t xml:space="preserve"> </w:t>
      </w:r>
      <w:r w:rsidR="00EC6120"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{"citationID":"P32dIyiX","properties":{"formattedCitation":"\\super 14\\uc0\\u8211{}16\\nosupersub{}","plainCitation":"14–16","noteIndex":0},"citationItems":[{"id":"x6Ggprod/stJcIy4c","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x6Ggprod/t6xTOvGL","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x6Ggprod/oWdTq0SJ","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C6120" w:rsidRPr="006B58F4">
        <w:rPr>
          <w:rFonts w:ascii="Arial" w:hAnsi="Arial" w:cs="Arial"/>
          <w:sz w:val="24"/>
          <w:szCs w:val="24"/>
        </w:rPr>
        <w:fldChar w:fldCharType="separate"/>
      </w:r>
      <w:r w:rsidR="00EC6120" w:rsidRPr="00AA26E0">
        <w:rPr>
          <w:rFonts w:ascii="Arial" w:hAnsi="Arial" w:cs="Arial"/>
          <w:sz w:val="24"/>
          <w:vertAlign w:val="superscript"/>
        </w:rPr>
        <w:t>14–16</w:t>
      </w:r>
      <w:r w:rsidR="00EC6120" w:rsidRPr="006B58F4">
        <w:rPr>
          <w:rFonts w:ascii="Arial" w:hAnsi="Arial" w:cs="Arial"/>
          <w:sz w:val="24"/>
          <w:szCs w:val="24"/>
        </w:rPr>
        <w:fldChar w:fldCharType="end"/>
      </w:r>
      <w:r w:rsidRPr="006B58F4">
        <w:rPr>
          <w:rFonts w:ascii="Arial" w:hAnsi="Arial" w:cs="Arial"/>
          <w:sz w:val="24"/>
          <w:szCs w:val="24"/>
        </w:rPr>
        <w:t>.</w:t>
      </w:r>
      <w:r w:rsidR="00C60D12" w:rsidRPr="006B58F4">
        <w:rPr>
          <w:rFonts w:ascii="Arial" w:hAnsi="Arial" w:cs="Arial"/>
          <w:sz w:val="24"/>
          <w:szCs w:val="24"/>
        </w:rPr>
        <w:t xml:space="preserve"> </w:t>
      </w:r>
      <w:r w:rsidRPr="006B58F4">
        <w:rPr>
          <w:rFonts w:ascii="Arial" w:hAnsi="Arial" w:cs="Arial"/>
          <w:sz w:val="24"/>
          <w:szCs w:val="24"/>
        </w:rPr>
        <w:t>This differential activity</w:t>
      </w:r>
      <w:r w:rsidR="00391D58" w:rsidRPr="006B58F4">
        <w:rPr>
          <w:rFonts w:ascii="Arial" w:hAnsi="Arial" w:cs="Arial"/>
          <w:sz w:val="24"/>
          <w:szCs w:val="24"/>
        </w:rPr>
        <w:t xml:space="preserve"> leads to the development of an organ-specific pattern of </w:t>
      </w:r>
      <w:r w:rsidR="00FA255A" w:rsidRPr="006B58F4">
        <w:rPr>
          <w:rFonts w:ascii="Arial" w:hAnsi="Arial" w:cs="Arial"/>
          <w:sz w:val="24"/>
          <w:szCs w:val="24"/>
        </w:rPr>
        <w:t xml:space="preserve">flavone </w:t>
      </w:r>
      <w:r w:rsidR="00391D58" w:rsidRPr="006B58F4">
        <w:rPr>
          <w:rFonts w:ascii="Arial" w:hAnsi="Arial" w:cs="Arial"/>
          <w:sz w:val="24"/>
          <w:szCs w:val="24"/>
        </w:rPr>
        <w:t>accumulation</w:t>
      </w:r>
      <w:r w:rsidR="00806C08">
        <w:rPr>
          <w:rFonts w:ascii="Arial" w:hAnsi="Arial" w:cs="Arial"/>
          <w:sz w:val="24"/>
          <w:szCs w:val="24"/>
        </w:rPr>
        <w:t xml:space="preserve">. </w:t>
      </w:r>
      <w:r w:rsidR="004544CE" w:rsidRPr="006B58F4">
        <w:rPr>
          <w:rFonts w:ascii="Arial" w:hAnsi="Arial" w:cs="Arial"/>
          <w:sz w:val="24"/>
          <w:szCs w:val="24"/>
        </w:rPr>
        <w:t xml:space="preserve">In this pattern, 4´-hydroxyflavones accumulate in the aerial parts of the plant at higher concentrations than in the roots, and 4´-deoxyflavones </w:t>
      </w:r>
      <w:r w:rsidR="00494172" w:rsidRPr="006B58F4">
        <w:rPr>
          <w:rFonts w:ascii="Arial" w:hAnsi="Arial" w:cs="Arial"/>
          <w:sz w:val="24"/>
          <w:szCs w:val="24"/>
        </w:rPr>
        <w:t xml:space="preserve">accumulate </w:t>
      </w:r>
      <w:r w:rsidR="004544CE" w:rsidRPr="006B58F4">
        <w:rPr>
          <w:rFonts w:ascii="Arial" w:hAnsi="Arial" w:cs="Arial"/>
          <w:sz w:val="24"/>
          <w:szCs w:val="24"/>
        </w:rPr>
        <w:t>at higher concentrations in the roots as compared to the aerial parts</w:t>
      </w:r>
      <w:r w:rsidR="000C27B8" w:rsidRPr="006B58F4">
        <w:rPr>
          <w:rFonts w:ascii="Arial" w:hAnsi="Arial" w:cs="Arial"/>
          <w:sz w:val="24"/>
          <w:szCs w:val="24"/>
        </w:rPr>
        <w:t xml:space="preserve"> </w:t>
      </w:r>
      <w:r w:rsidR="000C27B8"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{"citationID":"GJ17aVou","properties":{"formattedCitation":"\\super 3,17\\nosupersub{}","plainCitation":"3,17","noteIndex":0},"citationItems":[{"id":"x6Ggprod/UYvZoNr7","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J."}],"issued":{"date-parts":[["2016",4,22]]}}},{"id":"x6Ggprod/4L1ISjmE","uris":["http://zotero.org/users/7389210/items/YX7FMREB"],"uri":["http://zotero.org/users/7389210/items/YX7FMREB"],"itemData":{"id":1362,"type":"article-journal","abstract":"Scutellaria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sidRPr="006B58F4">
        <w:rPr>
          <w:rFonts w:ascii="Arial" w:hAnsi="Arial" w:cs="Arial"/>
          <w:sz w:val="24"/>
          <w:szCs w:val="24"/>
        </w:rPr>
        <w:fldChar w:fldCharType="separate"/>
      </w:r>
      <w:r w:rsidR="00AA26E0" w:rsidRPr="00AA26E0">
        <w:rPr>
          <w:rFonts w:ascii="Arial" w:hAnsi="Arial" w:cs="Arial"/>
          <w:sz w:val="24"/>
          <w:vertAlign w:val="superscript"/>
        </w:rPr>
        <w:t>3,17</w:t>
      </w:r>
      <w:r w:rsidR="000C27B8" w:rsidRPr="006B58F4">
        <w:rPr>
          <w:rFonts w:ascii="Arial" w:hAnsi="Arial" w:cs="Arial"/>
          <w:sz w:val="24"/>
          <w:szCs w:val="24"/>
        </w:rPr>
        <w:fldChar w:fldCharType="end"/>
      </w:r>
      <w:r w:rsidR="00AD193D" w:rsidRPr="006B58F4">
        <w:rPr>
          <w:rFonts w:ascii="Arial" w:hAnsi="Arial" w:cs="Arial"/>
          <w:sz w:val="24"/>
          <w:szCs w:val="24"/>
        </w:rPr>
        <w:t>.</w:t>
      </w:r>
    </w:p>
    <w:p w14:paraId="0779B592" w14:textId="2BCBE788" w:rsidR="00BE4D77" w:rsidRPr="006B58F4" w:rsidRDefault="00AE5D4C" w:rsidP="00663459">
      <w:pPr>
        <w:spacing w:after="0" w:line="360" w:lineRule="auto"/>
        <w:ind w:firstLine="720"/>
        <w:rPr>
          <w:rFonts w:ascii="Arial" w:hAnsi="Arial" w:cs="Arial"/>
          <w:sz w:val="24"/>
          <w:szCs w:val="24"/>
        </w:rPr>
      </w:pPr>
      <w:r>
        <w:rPr>
          <w:rFonts w:ascii="Arial" w:hAnsi="Arial" w:cs="Arial"/>
          <w:sz w:val="24"/>
          <w:szCs w:val="24"/>
        </w:rPr>
        <w:t>F</w:t>
      </w:r>
      <w:r w:rsidR="00435848" w:rsidRPr="006B58F4">
        <w:rPr>
          <w:rFonts w:ascii="Arial" w:hAnsi="Arial" w:cs="Arial"/>
          <w:sz w:val="24"/>
          <w:szCs w:val="24"/>
        </w:rPr>
        <w:t xml:space="preserve">lavone profiles of </w:t>
      </w:r>
      <w:r w:rsidR="00435848" w:rsidRPr="006B58F4">
        <w:rPr>
          <w:rFonts w:ascii="Arial" w:hAnsi="Arial" w:cs="Arial"/>
          <w:i/>
          <w:iCs/>
          <w:sz w:val="24"/>
          <w:szCs w:val="24"/>
        </w:rPr>
        <w:t>S</w:t>
      </w:r>
      <w:r w:rsidR="00FC7643" w:rsidRPr="006B58F4">
        <w:rPr>
          <w:rFonts w:ascii="Arial" w:hAnsi="Arial" w:cs="Arial"/>
          <w:i/>
          <w:iCs/>
          <w:sz w:val="24"/>
          <w:szCs w:val="24"/>
        </w:rPr>
        <w:t>.</w:t>
      </w:r>
      <w:r w:rsidR="00435848" w:rsidRPr="006B58F4">
        <w:rPr>
          <w:rFonts w:ascii="Arial" w:hAnsi="Arial" w:cs="Arial"/>
          <w:i/>
          <w:iCs/>
          <w:sz w:val="24"/>
          <w:szCs w:val="24"/>
        </w:rPr>
        <w:t xml:space="preserve"> baicalensis</w:t>
      </w:r>
      <w:r w:rsidR="00EC6120">
        <w:rPr>
          <w:rFonts w:ascii="Arial" w:hAnsi="Arial" w:cs="Arial"/>
          <w:sz w:val="24"/>
          <w:szCs w:val="24"/>
        </w:rPr>
        <w:t xml:space="preserve"> and</w:t>
      </w:r>
      <w:r w:rsidR="00435848" w:rsidRPr="006B58F4">
        <w:rPr>
          <w:rFonts w:ascii="Arial" w:hAnsi="Arial" w:cs="Arial"/>
          <w:sz w:val="24"/>
          <w:szCs w:val="24"/>
        </w:rPr>
        <w:t xml:space="preserve"> </w:t>
      </w:r>
      <w:r w:rsidR="00435848" w:rsidRPr="006B58F4">
        <w:rPr>
          <w:rFonts w:ascii="Arial" w:hAnsi="Arial" w:cs="Arial"/>
          <w:i/>
          <w:iCs/>
          <w:sz w:val="24"/>
          <w:szCs w:val="24"/>
        </w:rPr>
        <w:t>S. barbata</w:t>
      </w:r>
      <w:r w:rsidR="00EC6120">
        <w:rPr>
          <w:rFonts w:ascii="Arial" w:hAnsi="Arial" w:cs="Arial"/>
          <w:sz w:val="24"/>
          <w:szCs w:val="24"/>
        </w:rPr>
        <w:t xml:space="preserve"> </w:t>
      </w:r>
      <w:r w:rsidR="00435848" w:rsidRPr="006B58F4">
        <w:rPr>
          <w:rFonts w:ascii="Arial" w:hAnsi="Arial" w:cs="Arial"/>
          <w:sz w:val="24"/>
          <w:szCs w:val="24"/>
        </w:rPr>
        <w:t>have been described</w:t>
      </w:r>
      <w:r w:rsidR="00EC6120">
        <w:rPr>
          <w:rFonts w:ascii="Arial" w:hAnsi="Arial" w:cs="Arial"/>
          <w:sz w:val="24"/>
          <w:szCs w:val="24"/>
        </w:rPr>
        <w:t xml:space="preserve"> and their reference genomes have been </w:t>
      </w:r>
      <w:r w:rsidR="00505FFC">
        <w:rPr>
          <w:rFonts w:ascii="Arial" w:hAnsi="Arial" w:cs="Arial"/>
          <w:sz w:val="24"/>
          <w:szCs w:val="24"/>
        </w:rPr>
        <w:t>established</w:t>
      </w:r>
      <w:r>
        <w:rPr>
          <w:rFonts w:ascii="Arial" w:hAnsi="Arial" w:cs="Arial"/>
          <w:sz w:val="24"/>
          <w:szCs w:val="24"/>
        </w:rPr>
        <w:t>. However,</w:t>
      </w:r>
      <w:r w:rsidR="00435848" w:rsidRPr="006B58F4">
        <w:rPr>
          <w:rFonts w:ascii="Arial" w:hAnsi="Arial" w:cs="Arial"/>
          <w:sz w:val="24"/>
          <w:szCs w:val="24"/>
        </w:rPr>
        <w:t xml:space="preserve"> </w:t>
      </w:r>
      <w:del w:id="15" w:author="Askey,Bryce C" w:date="2021-09-07T10:26:00Z">
        <w:r w:rsidR="00435848" w:rsidRPr="006B58F4" w:rsidDel="004F3BA3">
          <w:rPr>
            <w:rFonts w:ascii="Arial" w:hAnsi="Arial" w:cs="Arial"/>
            <w:sz w:val="24"/>
            <w:szCs w:val="24"/>
          </w:rPr>
          <w:delText xml:space="preserve">the </w:delText>
        </w:r>
      </w:del>
      <w:ins w:id="16" w:author="Askey,Bryce C" w:date="2021-09-07T10:26:00Z">
        <w:r w:rsidR="004F3BA3">
          <w:rPr>
            <w:rFonts w:ascii="Arial" w:hAnsi="Arial" w:cs="Arial"/>
            <w:sz w:val="24"/>
            <w:szCs w:val="24"/>
          </w:rPr>
          <w:t>due to the large number of uncharacterized species in the</w:t>
        </w:r>
        <w:r w:rsidR="004F3BA3" w:rsidRPr="006B58F4">
          <w:rPr>
            <w:rFonts w:ascii="Arial" w:hAnsi="Arial" w:cs="Arial"/>
            <w:sz w:val="24"/>
            <w:szCs w:val="24"/>
          </w:rPr>
          <w:t xml:space="preserve"> </w:t>
        </w:r>
      </w:ins>
      <w:r w:rsidR="00435848" w:rsidRPr="006B58F4">
        <w:rPr>
          <w:rFonts w:ascii="Arial" w:hAnsi="Arial" w:cs="Arial"/>
          <w:sz w:val="24"/>
          <w:szCs w:val="24"/>
        </w:rPr>
        <w:t>genus</w:t>
      </w:r>
      <w:ins w:id="17" w:author="Askey,Bryce C" w:date="2021-09-07T10:26:00Z">
        <w:r w:rsidR="004F3BA3">
          <w:rPr>
            <w:rFonts w:ascii="Arial" w:hAnsi="Arial" w:cs="Arial"/>
            <w:sz w:val="24"/>
            <w:szCs w:val="24"/>
          </w:rPr>
          <w:t xml:space="preserve">, </w:t>
        </w:r>
      </w:ins>
      <w:del w:id="18" w:author="Askey,Bryce C" w:date="2021-09-07T10:26:00Z">
        <w:r w:rsidR="00435848" w:rsidRPr="006B58F4" w:rsidDel="004F3BA3">
          <w:rPr>
            <w:rFonts w:ascii="Arial" w:hAnsi="Arial" w:cs="Arial"/>
            <w:sz w:val="24"/>
            <w:szCs w:val="24"/>
          </w:rPr>
          <w:delText xml:space="preserve"> contains </w:delText>
        </w:r>
        <w:r w:rsidR="003F6BA2" w:rsidRPr="006B58F4" w:rsidDel="004F3BA3">
          <w:rPr>
            <w:rFonts w:ascii="Arial" w:hAnsi="Arial" w:cs="Arial"/>
            <w:sz w:val="24"/>
            <w:szCs w:val="24"/>
          </w:rPr>
          <w:delText xml:space="preserve">approximately 350 species, distributed nearly worldwide </w:delText>
        </w:r>
        <w:r w:rsidR="003F6BA2" w:rsidRPr="006B58F4" w:rsidDel="004F3BA3">
          <w:rPr>
            <w:rFonts w:ascii="Arial" w:hAnsi="Arial" w:cs="Arial"/>
            <w:sz w:val="24"/>
            <w:szCs w:val="24"/>
          </w:rPr>
          <w:fldChar w:fldCharType="begin"/>
        </w:r>
        <w:r w:rsidR="00EA26D4" w:rsidDel="004F3BA3">
          <w:rPr>
            <w:rFonts w:ascii="Arial" w:hAnsi="Arial" w:cs="Arial"/>
            <w:sz w:val="24"/>
            <w:szCs w:val="24"/>
          </w:rPr>
          <w:delInstrText xml:space="preserve"> ADDIN ZOTERO_ITEM CSL_CITATION {"citationID":"CVqadONh","properties":{"formattedCitation":"\\super 1\\nosupersub{}","plainCitation":"1","noteIndex":0},"citationItems":[{"id":"x6Ggprod/6AyJrpN9","uris":["http://zotero.org/users/7389210/items/7JWS6I7I"],"uri":["http://zotero.org/users/7389210/items/7JWS6I7I"],"itemData":{"id":66,"type":"article-journal","abstract":"Scutellaria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delInstrText>
        </w:r>
        <w:r w:rsidR="003F6BA2" w:rsidRPr="006B58F4" w:rsidDel="004F3BA3">
          <w:rPr>
            <w:rFonts w:ascii="Arial" w:hAnsi="Arial" w:cs="Arial"/>
            <w:sz w:val="24"/>
            <w:szCs w:val="24"/>
          </w:rPr>
          <w:fldChar w:fldCharType="separate"/>
        </w:r>
        <w:r w:rsidR="00AA26E0" w:rsidRPr="00AA26E0" w:rsidDel="004F3BA3">
          <w:rPr>
            <w:rFonts w:ascii="Arial" w:hAnsi="Arial" w:cs="Arial"/>
            <w:sz w:val="24"/>
            <w:vertAlign w:val="superscript"/>
          </w:rPr>
          <w:delText>1</w:delText>
        </w:r>
        <w:r w:rsidR="003F6BA2" w:rsidRPr="006B58F4" w:rsidDel="004F3BA3">
          <w:rPr>
            <w:rFonts w:ascii="Arial" w:hAnsi="Arial" w:cs="Arial"/>
            <w:sz w:val="24"/>
            <w:szCs w:val="24"/>
          </w:rPr>
          <w:fldChar w:fldCharType="end"/>
        </w:r>
        <w:r w:rsidDel="004F3BA3">
          <w:rPr>
            <w:rFonts w:ascii="Arial" w:hAnsi="Arial" w:cs="Arial"/>
            <w:sz w:val="24"/>
            <w:szCs w:val="24"/>
          </w:rPr>
          <w:delText>, and</w:delText>
        </w:r>
        <w:r w:rsidR="008C29F8" w:rsidRPr="006B58F4" w:rsidDel="004F3BA3">
          <w:rPr>
            <w:rFonts w:ascii="Arial" w:hAnsi="Arial" w:cs="Arial"/>
            <w:sz w:val="24"/>
            <w:szCs w:val="24"/>
          </w:rPr>
          <w:delText xml:space="preserve"> </w:delText>
        </w:r>
      </w:del>
      <w:r w:rsidR="008C29F8" w:rsidRPr="006B58F4">
        <w:rPr>
          <w:rFonts w:ascii="Arial" w:hAnsi="Arial" w:cs="Arial"/>
          <w:sz w:val="24"/>
          <w:szCs w:val="24"/>
        </w:rPr>
        <w:t xml:space="preserve">it </w:t>
      </w:r>
      <w:r w:rsidR="00435848" w:rsidRPr="006B58F4">
        <w:rPr>
          <w:rFonts w:ascii="Arial" w:hAnsi="Arial" w:cs="Arial"/>
          <w:sz w:val="24"/>
          <w:szCs w:val="24"/>
        </w:rPr>
        <w:t xml:space="preserve">is unknown </w:t>
      </w:r>
      <w:r w:rsidR="00FC7643" w:rsidRPr="006B58F4">
        <w:rPr>
          <w:rFonts w:ascii="Arial" w:hAnsi="Arial" w:cs="Arial"/>
          <w:sz w:val="24"/>
          <w:szCs w:val="24"/>
        </w:rPr>
        <w:t>if the overall</w:t>
      </w:r>
      <w:r w:rsidR="00435848" w:rsidRPr="006B58F4">
        <w:rPr>
          <w:rFonts w:ascii="Arial" w:hAnsi="Arial" w:cs="Arial"/>
          <w:sz w:val="24"/>
          <w:szCs w:val="24"/>
        </w:rPr>
        <w:t xml:space="preserve"> </w:t>
      </w:r>
      <w:r w:rsidR="00FC7643" w:rsidRPr="006B58F4">
        <w:rPr>
          <w:rFonts w:ascii="Arial" w:hAnsi="Arial" w:cs="Arial"/>
          <w:sz w:val="24"/>
          <w:szCs w:val="24"/>
        </w:rPr>
        <w:t>flavone pathway</w:t>
      </w:r>
      <w:del w:id="19" w:author="Askey,Bryce C" w:date="2021-09-07T10:26:00Z">
        <w:r w:rsidR="00FC7643" w:rsidRPr="006B58F4" w:rsidDel="004F3BA3">
          <w:rPr>
            <w:rFonts w:ascii="Arial" w:hAnsi="Arial" w:cs="Arial"/>
            <w:sz w:val="24"/>
            <w:szCs w:val="24"/>
          </w:rPr>
          <w:delText>,</w:delText>
        </w:r>
      </w:del>
      <w:r w:rsidR="00FC7643" w:rsidRPr="006B58F4">
        <w:rPr>
          <w:rFonts w:ascii="Arial" w:hAnsi="Arial" w:cs="Arial"/>
          <w:sz w:val="24"/>
          <w:szCs w:val="24"/>
        </w:rPr>
        <w:t xml:space="preserve"> and the organ-specific accumulation pattern</w:t>
      </w:r>
      <w:r w:rsidR="0020756B" w:rsidRPr="006B58F4">
        <w:rPr>
          <w:rFonts w:ascii="Arial" w:hAnsi="Arial" w:cs="Arial"/>
          <w:sz w:val="24"/>
          <w:szCs w:val="24"/>
        </w:rPr>
        <w:t>s</w:t>
      </w:r>
      <w:r w:rsidR="00FC7643" w:rsidRPr="006B58F4">
        <w:rPr>
          <w:rFonts w:ascii="Arial" w:hAnsi="Arial" w:cs="Arial"/>
          <w:sz w:val="24"/>
          <w:szCs w:val="24"/>
        </w:rPr>
        <w:t xml:space="preserve"> of </w:t>
      </w:r>
      <w:r w:rsidR="00FC7643" w:rsidRPr="006B58F4">
        <w:rPr>
          <w:rFonts w:ascii="Arial" w:hAnsi="Arial" w:cs="Arial"/>
          <w:i/>
          <w:iCs/>
          <w:sz w:val="24"/>
          <w:szCs w:val="24"/>
        </w:rPr>
        <w:t xml:space="preserve">S. baicalensis </w:t>
      </w:r>
      <w:r w:rsidR="00FC7643" w:rsidRPr="006B58F4">
        <w:rPr>
          <w:rFonts w:ascii="Arial" w:hAnsi="Arial" w:cs="Arial"/>
          <w:sz w:val="24"/>
          <w:szCs w:val="24"/>
        </w:rPr>
        <w:t xml:space="preserve">and </w:t>
      </w:r>
      <w:r w:rsidR="00FC7643" w:rsidRPr="006B58F4">
        <w:rPr>
          <w:rFonts w:ascii="Arial" w:hAnsi="Arial" w:cs="Arial"/>
          <w:i/>
          <w:iCs/>
          <w:sz w:val="24"/>
          <w:szCs w:val="24"/>
        </w:rPr>
        <w:t>S. barbata</w:t>
      </w:r>
      <w:del w:id="20" w:author="Askey,Bryce C" w:date="2021-09-07T10:26:00Z">
        <w:r w:rsidR="00FC7643" w:rsidRPr="006B58F4" w:rsidDel="004F3BA3">
          <w:rPr>
            <w:rFonts w:ascii="Arial" w:hAnsi="Arial" w:cs="Arial"/>
            <w:sz w:val="24"/>
            <w:szCs w:val="24"/>
          </w:rPr>
          <w:delText>,</w:delText>
        </w:r>
      </w:del>
      <w:r w:rsidR="00FC7643" w:rsidRPr="006B58F4">
        <w:rPr>
          <w:rFonts w:ascii="Arial" w:hAnsi="Arial" w:cs="Arial"/>
          <w:sz w:val="24"/>
          <w:szCs w:val="24"/>
        </w:rPr>
        <w:t xml:space="preserve"> are well-conserved across the genus. </w:t>
      </w:r>
      <w:r w:rsidR="00B463C9" w:rsidRPr="006B58F4">
        <w:rPr>
          <w:rFonts w:ascii="Arial" w:hAnsi="Arial" w:cs="Arial"/>
          <w:sz w:val="24"/>
          <w:szCs w:val="24"/>
        </w:rPr>
        <w:t xml:space="preserve">In this work, we aimed to expand </w:t>
      </w:r>
      <w:r w:rsidR="00F77102" w:rsidRPr="006B58F4">
        <w:rPr>
          <w:rFonts w:ascii="Arial" w:hAnsi="Arial" w:cs="Arial"/>
          <w:sz w:val="24"/>
          <w:szCs w:val="24"/>
        </w:rPr>
        <w:t xml:space="preserve">the </w:t>
      </w:r>
      <w:r w:rsidR="00B463C9" w:rsidRPr="006B58F4">
        <w:rPr>
          <w:rFonts w:ascii="Arial" w:hAnsi="Arial" w:cs="Arial"/>
          <w:sz w:val="24"/>
          <w:szCs w:val="24"/>
        </w:rPr>
        <w:t xml:space="preserve">current knowledge of flavone diversity in </w:t>
      </w:r>
      <w:r w:rsidR="00B463C9" w:rsidRPr="006B58F4">
        <w:rPr>
          <w:rFonts w:ascii="Arial" w:hAnsi="Arial" w:cs="Arial"/>
          <w:i/>
          <w:iCs/>
          <w:sz w:val="24"/>
          <w:szCs w:val="24"/>
        </w:rPr>
        <w:t xml:space="preserve">Scutellaria </w:t>
      </w:r>
      <w:r w:rsidR="00B463C9" w:rsidRPr="006B58F4">
        <w:rPr>
          <w:rFonts w:ascii="Arial" w:hAnsi="Arial" w:cs="Arial"/>
          <w:sz w:val="24"/>
          <w:szCs w:val="24"/>
        </w:rPr>
        <w:t xml:space="preserve">by analyzing </w:t>
      </w:r>
      <w:r w:rsidR="00FA255A" w:rsidRPr="006B58F4">
        <w:rPr>
          <w:rFonts w:ascii="Arial" w:hAnsi="Arial" w:cs="Arial"/>
          <w:sz w:val="24"/>
          <w:szCs w:val="24"/>
        </w:rPr>
        <w:t xml:space="preserve">metabolite profiles of </w:t>
      </w:r>
      <w:r w:rsidR="00586564" w:rsidRPr="006B58F4">
        <w:rPr>
          <w:rFonts w:ascii="Arial" w:hAnsi="Arial" w:cs="Arial"/>
          <w:sz w:val="24"/>
          <w:szCs w:val="24"/>
        </w:rPr>
        <w:t>seven</w:t>
      </w:r>
      <w:r w:rsidR="00B463C9" w:rsidRPr="006B58F4">
        <w:rPr>
          <w:rFonts w:ascii="Arial" w:hAnsi="Arial" w:cs="Arial"/>
          <w:sz w:val="24"/>
          <w:szCs w:val="24"/>
        </w:rPr>
        <w:t xml:space="preserve"> species</w:t>
      </w:r>
      <w:ins w:id="21" w:author="Askey,Bryce C" w:date="2021-09-07T10:27:00Z">
        <w:r w:rsidR="004F3BA3">
          <w:rPr>
            <w:rFonts w:ascii="Arial" w:hAnsi="Arial" w:cs="Arial"/>
            <w:sz w:val="24"/>
            <w:szCs w:val="24"/>
          </w:rPr>
          <w:t>. These species included</w:t>
        </w:r>
      </w:ins>
      <w:del w:id="22" w:author="Askey,Bryce C" w:date="2021-09-07T10:27:00Z">
        <w:r w:rsidR="007F71CF" w:rsidDel="004F3BA3">
          <w:rPr>
            <w:rFonts w:ascii="Arial" w:hAnsi="Arial" w:cs="Arial"/>
            <w:sz w:val="24"/>
            <w:szCs w:val="24"/>
          </w:rPr>
          <w:delText xml:space="preserve"> including</w:delText>
        </w:r>
      </w:del>
      <w:r w:rsidR="007F71CF">
        <w:rPr>
          <w:rFonts w:ascii="Arial" w:hAnsi="Arial" w:cs="Arial"/>
          <w:sz w:val="24"/>
          <w:szCs w:val="24"/>
        </w:rPr>
        <w:t xml:space="preserve"> two</w:t>
      </w:r>
      <w:ins w:id="23" w:author="Askey,Bryce C" w:date="2021-09-07T10:27:00Z">
        <w:r w:rsidR="004F3BA3">
          <w:rPr>
            <w:rFonts w:ascii="Arial" w:hAnsi="Arial" w:cs="Arial"/>
            <w:sz w:val="24"/>
            <w:szCs w:val="24"/>
          </w:rPr>
          <w:t xml:space="preserve"> more</w:t>
        </w:r>
      </w:ins>
      <w:r w:rsidR="007F71CF">
        <w:rPr>
          <w:rFonts w:ascii="Arial" w:hAnsi="Arial" w:cs="Arial"/>
          <w:sz w:val="24"/>
          <w:szCs w:val="24"/>
        </w:rPr>
        <w:t xml:space="preserve"> well-studied species</w:t>
      </w:r>
      <w:ins w:id="24" w:author="Askey,Bryce C" w:date="2021-09-07T10:27:00Z">
        <w:r w:rsidR="004F3BA3">
          <w:rPr>
            <w:rFonts w:ascii="Arial" w:hAnsi="Arial" w:cs="Arial"/>
            <w:sz w:val="24"/>
            <w:szCs w:val="24"/>
          </w:rPr>
          <w:t>,</w:t>
        </w:r>
      </w:ins>
      <w:r w:rsidR="007F71CF">
        <w:rPr>
          <w:rFonts w:ascii="Arial" w:hAnsi="Arial" w:cs="Arial"/>
          <w:sz w:val="24"/>
          <w:szCs w:val="24"/>
        </w:rPr>
        <w:t xml:space="preserve"> </w:t>
      </w:r>
      <w:r w:rsidR="007F71CF" w:rsidRPr="006B58F4">
        <w:rPr>
          <w:rFonts w:ascii="Arial" w:hAnsi="Arial" w:cs="Arial"/>
          <w:i/>
          <w:iCs/>
          <w:sz w:val="24"/>
          <w:szCs w:val="24"/>
        </w:rPr>
        <w:t xml:space="preserve">S. baicalensis </w:t>
      </w:r>
      <w:r w:rsidR="007F71CF" w:rsidRPr="006B58F4">
        <w:rPr>
          <w:rFonts w:ascii="Arial" w:hAnsi="Arial" w:cs="Arial"/>
          <w:sz w:val="24"/>
          <w:szCs w:val="24"/>
        </w:rPr>
        <w:t xml:space="preserve">and </w:t>
      </w:r>
      <w:r w:rsidR="007F71CF" w:rsidRPr="006B58F4">
        <w:rPr>
          <w:rFonts w:ascii="Arial" w:hAnsi="Arial" w:cs="Arial"/>
          <w:i/>
          <w:iCs/>
          <w:sz w:val="24"/>
          <w:szCs w:val="24"/>
        </w:rPr>
        <w:t>S. barbata</w:t>
      </w:r>
      <w:ins w:id="25" w:author="Askey,Bryce C" w:date="2021-09-07T10:27:00Z">
        <w:r w:rsidR="004F3BA3">
          <w:rPr>
            <w:rFonts w:ascii="Arial" w:hAnsi="Arial" w:cs="Arial"/>
            <w:sz w:val="24"/>
            <w:szCs w:val="24"/>
          </w:rPr>
          <w:t>,</w:t>
        </w:r>
      </w:ins>
      <w:r w:rsidR="007F71CF">
        <w:rPr>
          <w:rFonts w:ascii="Arial" w:hAnsi="Arial" w:cs="Arial"/>
          <w:sz w:val="24"/>
          <w:szCs w:val="24"/>
        </w:rPr>
        <w:t xml:space="preserve"> and two </w:t>
      </w:r>
      <w:ins w:id="26" w:author="Askey,Bryce C" w:date="2021-09-07T10:28:00Z">
        <w:r w:rsidR="004F3BA3">
          <w:rPr>
            <w:rFonts w:ascii="Arial" w:hAnsi="Arial" w:cs="Arial"/>
            <w:sz w:val="24"/>
            <w:szCs w:val="24"/>
          </w:rPr>
          <w:t xml:space="preserve">less well-studied </w:t>
        </w:r>
      </w:ins>
      <w:r w:rsidR="007F71CF">
        <w:rPr>
          <w:rFonts w:ascii="Arial" w:hAnsi="Arial" w:cs="Arial"/>
          <w:sz w:val="24"/>
          <w:szCs w:val="24"/>
        </w:rPr>
        <w:t xml:space="preserve">species native to warm </w:t>
      </w:r>
      <w:ins w:id="27" w:author="Askey,Bryce C" w:date="2021-09-07T10:28:00Z">
        <w:r w:rsidR="004F3BA3">
          <w:rPr>
            <w:rFonts w:ascii="Arial" w:hAnsi="Arial" w:cs="Arial"/>
            <w:sz w:val="24"/>
            <w:szCs w:val="24"/>
          </w:rPr>
          <w:t>climates</w:t>
        </w:r>
      </w:ins>
      <w:del w:id="28" w:author="Askey,Bryce C" w:date="2021-09-07T10:28:00Z">
        <w:r w:rsidR="007F71CF" w:rsidDel="004F3BA3">
          <w:rPr>
            <w:rFonts w:ascii="Arial" w:hAnsi="Arial" w:cs="Arial"/>
            <w:sz w:val="24"/>
            <w:szCs w:val="24"/>
          </w:rPr>
          <w:delText>area</w:delText>
        </w:r>
      </w:del>
      <w:ins w:id="29" w:author="Askey,Bryce C" w:date="2021-09-07T10:28:00Z">
        <w:r w:rsidR="004F3BA3">
          <w:rPr>
            <w:rFonts w:ascii="Arial" w:hAnsi="Arial" w:cs="Arial"/>
            <w:sz w:val="24"/>
            <w:szCs w:val="24"/>
          </w:rPr>
          <w:t>,</w:t>
        </w:r>
      </w:ins>
      <w:r w:rsidR="007F71CF">
        <w:rPr>
          <w:rFonts w:ascii="Arial" w:hAnsi="Arial" w:cs="Arial"/>
          <w:sz w:val="24"/>
          <w:szCs w:val="24"/>
        </w:rPr>
        <w:t xml:space="preserve"> </w:t>
      </w:r>
      <w:r w:rsidR="007F71CF" w:rsidRPr="00505FFC">
        <w:rPr>
          <w:rFonts w:ascii="Arial" w:hAnsi="Arial" w:cs="Arial"/>
          <w:i/>
          <w:iCs/>
          <w:sz w:val="24"/>
          <w:szCs w:val="24"/>
        </w:rPr>
        <w:t>S. racemosa</w:t>
      </w:r>
      <w:r w:rsidR="007F71CF" w:rsidRPr="00505FFC">
        <w:rPr>
          <w:rFonts w:ascii="Arial" w:hAnsi="Arial" w:cs="Arial"/>
          <w:sz w:val="24"/>
          <w:szCs w:val="24"/>
        </w:rPr>
        <w:t xml:space="preserve"> </w:t>
      </w:r>
      <w:r w:rsidR="007F71CF">
        <w:rPr>
          <w:rFonts w:ascii="Arial" w:hAnsi="Arial" w:cs="Arial"/>
          <w:sz w:val="24"/>
          <w:szCs w:val="24"/>
        </w:rPr>
        <w:t>and</w:t>
      </w:r>
      <w:r w:rsidR="007F71CF" w:rsidRPr="00505FFC">
        <w:rPr>
          <w:rFonts w:ascii="Arial" w:hAnsi="Arial" w:cs="Arial"/>
          <w:sz w:val="24"/>
          <w:szCs w:val="24"/>
        </w:rPr>
        <w:t xml:space="preserve"> </w:t>
      </w:r>
      <w:r w:rsidR="007F71CF" w:rsidRPr="00505FFC">
        <w:rPr>
          <w:rFonts w:ascii="Arial" w:hAnsi="Arial" w:cs="Arial"/>
          <w:i/>
          <w:iCs/>
          <w:sz w:val="24"/>
          <w:szCs w:val="24"/>
        </w:rPr>
        <w:t xml:space="preserve">S. </w:t>
      </w:r>
      <w:proofErr w:type="spellStart"/>
      <w:r w:rsidR="007F71CF" w:rsidRPr="00505FFC">
        <w:rPr>
          <w:rFonts w:ascii="Arial" w:hAnsi="Arial" w:cs="Arial"/>
          <w:i/>
          <w:iCs/>
          <w:sz w:val="24"/>
          <w:szCs w:val="24"/>
        </w:rPr>
        <w:t>wrightii</w:t>
      </w:r>
      <w:proofErr w:type="spellEnd"/>
      <w:r w:rsidR="007F71CF">
        <w:rPr>
          <w:rFonts w:ascii="Arial" w:hAnsi="Arial" w:cs="Arial"/>
          <w:sz w:val="24"/>
          <w:szCs w:val="24"/>
        </w:rPr>
        <w:t xml:space="preserve">. </w:t>
      </w:r>
      <w:r w:rsidR="00586ACB" w:rsidRPr="006B58F4">
        <w:rPr>
          <w:rFonts w:ascii="Arial" w:hAnsi="Arial" w:cs="Arial"/>
          <w:sz w:val="24"/>
          <w:szCs w:val="24"/>
        </w:rPr>
        <w:t xml:space="preserve">During this analysis, we unexpectedly identified </w:t>
      </w:r>
      <w:r w:rsidR="00A9457F" w:rsidRPr="006B58F4">
        <w:rPr>
          <w:rFonts w:ascii="Arial" w:hAnsi="Arial" w:cs="Arial"/>
          <w:sz w:val="24"/>
          <w:szCs w:val="24"/>
        </w:rPr>
        <w:t>a 4´-hydroxyflavone</w:t>
      </w:r>
      <w:r w:rsidR="00A93DA9" w:rsidRPr="006B58F4">
        <w:rPr>
          <w:rFonts w:ascii="Arial" w:hAnsi="Arial" w:cs="Arial"/>
          <w:sz w:val="24"/>
          <w:szCs w:val="24"/>
        </w:rPr>
        <w:t xml:space="preserve"> which has not been included in recent biosynthetic studies of </w:t>
      </w:r>
      <w:r w:rsidR="00A93DA9" w:rsidRPr="006B58F4">
        <w:rPr>
          <w:rFonts w:ascii="Arial" w:hAnsi="Arial" w:cs="Arial"/>
          <w:i/>
          <w:iCs/>
          <w:sz w:val="24"/>
          <w:szCs w:val="24"/>
        </w:rPr>
        <w:t>S. baicalensis</w:t>
      </w:r>
      <w:r w:rsidR="00A9457F" w:rsidRPr="006B58F4">
        <w:rPr>
          <w:rFonts w:ascii="Arial" w:hAnsi="Arial" w:cs="Arial"/>
          <w:sz w:val="24"/>
          <w:szCs w:val="24"/>
        </w:rPr>
        <w:t xml:space="preserve">. We </w:t>
      </w:r>
      <w:r w:rsidR="00A10F5E" w:rsidRPr="006B58F4">
        <w:rPr>
          <w:rFonts w:ascii="Arial" w:hAnsi="Arial" w:cs="Arial"/>
          <w:sz w:val="24"/>
          <w:szCs w:val="24"/>
        </w:rPr>
        <w:t xml:space="preserve">elucidated the structure of this 4´-hydroxyflavone and </w:t>
      </w:r>
      <w:r w:rsidR="00A9457F" w:rsidRPr="006B58F4">
        <w:rPr>
          <w:rFonts w:ascii="Arial" w:hAnsi="Arial" w:cs="Arial"/>
          <w:sz w:val="24"/>
          <w:szCs w:val="24"/>
        </w:rPr>
        <w:t>quantified in the seven species</w:t>
      </w:r>
      <w:r w:rsidR="00A6299C" w:rsidRPr="006B58F4">
        <w:rPr>
          <w:rFonts w:ascii="Arial" w:hAnsi="Arial" w:cs="Arial"/>
          <w:sz w:val="24"/>
          <w:szCs w:val="24"/>
        </w:rPr>
        <w:t>.</w:t>
      </w:r>
      <w:r w:rsidR="005204FF" w:rsidRPr="006B58F4">
        <w:rPr>
          <w:rFonts w:ascii="Arial" w:hAnsi="Arial" w:cs="Arial"/>
          <w:sz w:val="24"/>
          <w:szCs w:val="24"/>
        </w:rPr>
        <w:t xml:space="preserve"> Our results revealed diversity in site and type of flavone accumulated across the species we selected.</w:t>
      </w:r>
    </w:p>
    <w:p w14:paraId="47E01F31" w14:textId="77777777" w:rsidR="003F6BA2" w:rsidRPr="006B58F4" w:rsidRDefault="003F6BA2" w:rsidP="00663459">
      <w:pPr>
        <w:spacing w:after="0" w:line="360" w:lineRule="auto"/>
        <w:ind w:firstLine="720"/>
        <w:rPr>
          <w:rFonts w:ascii="Arial" w:hAnsi="Arial" w:cs="Arial"/>
          <w:sz w:val="24"/>
          <w:szCs w:val="24"/>
        </w:rPr>
      </w:pPr>
    </w:p>
    <w:p w14:paraId="0653EA46" w14:textId="0F5B1F86"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Results</w:t>
      </w:r>
    </w:p>
    <w:p w14:paraId="4C4DC9AF" w14:textId="4F776982" w:rsidR="0071317D" w:rsidRPr="006B58F4" w:rsidRDefault="00663459" w:rsidP="00663459">
      <w:pPr>
        <w:spacing w:after="0" w:line="360" w:lineRule="auto"/>
        <w:rPr>
          <w:rFonts w:ascii="Arial" w:hAnsi="Arial" w:cs="Arial"/>
          <w:b/>
          <w:bCs/>
          <w:i/>
          <w:iCs/>
          <w:sz w:val="24"/>
          <w:szCs w:val="24"/>
        </w:rPr>
      </w:pPr>
      <w:r w:rsidRPr="006B58F4">
        <w:rPr>
          <w:rFonts w:ascii="Arial" w:hAnsi="Arial" w:cs="Arial"/>
          <w:b/>
          <w:bCs/>
          <w:sz w:val="24"/>
          <w:szCs w:val="24"/>
        </w:rPr>
        <w:t>O</w:t>
      </w:r>
      <w:r w:rsidR="005F5649" w:rsidRPr="006B58F4">
        <w:rPr>
          <w:rFonts w:ascii="Arial" w:hAnsi="Arial" w:cs="Arial"/>
          <w:b/>
          <w:bCs/>
          <w:sz w:val="24"/>
          <w:szCs w:val="24"/>
        </w:rPr>
        <w:t xml:space="preserve">rgan-specific flavone diversity </w:t>
      </w:r>
      <w:r w:rsidR="00440CF9" w:rsidRPr="006B58F4">
        <w:rPr>
          <w:rFonts w:ascii="Arial" w:hAnsi="Arial" w:cs="Arial"/>
          <w:b/>
          <w:bCs/>
          <w:sz w:val="24"/>
          <w:szCs w:val="24"/>
        </w:rPr>
        <w:t>across seven</w:t>
      </w:r>
      <w:r w:rsidR="00440CF9" w:rsidRPr="006B58F4">
        <w:rPr>
          <w:rFonts w:ascii="Arial" w:hAnsi="Arial" w:cs="Arial"/>
          <w:b/>
          <w:bCs/>
          <w:i/>
          <w:iCs/>
          <w:sz w:val="24"/>
          <w:szCs w:val="24"/>
        </w:rPr>
        <w:t xml:space="preserve"> Scutellaria </w:t>
      </w:r>
      <w:r w:rsidR="00440CF9" w:rsidRPr="006B58F4">
        <w:rPr>
          <w:rFonts w:ascii="Arial" w:hAnsi="Arial" w:cs="Arial"/>
          <w:b/>
          <w:bCs/>
          <w:sz w:val="24"/>
          <w:szCs w:val="24"/>
        </w:rPr>
        <w:t>species</w:t>
      </w:r>
      <w:r w:rsidR="00440CF9" w:rsidRPr="006B58F4">
        <w:rPr>
          <w:rFonts w:ascii="Arial" w:hAnsi="Arial" w:cs="Arial"/>
          <w:b/>
          <w:bCs/>
          <w:i/>
          <w:iCs/>
          <w:sz w:val="24"/>
          <w:szCs w:val="24"/>
        </w:rPr>
        <w:t xml:space="preserve"> </w:t>
      </w:r>
    </w:p>
    <w:p w14:paraId="64CFF93E" w14:textId="666D1FC8" w:rsidR="005F5649" w:rsidRPr="006B58F4" w:rsidRDefault="005F5649" w:rsidP="00663459">
      <w:pPr>
        <w:spacing w:after="0" w:line="360" w:lineRule="auto"/>
        <w:ind w:firstLine="720"/>
        <w:rPr>
          <w:rFonts w:ascii="Arial" w:hAnsi="Arial" w:cs="Arial"/>
          <w:sz w:val="24"/>
          <w:szCs w:val="24"/>
        </w:rPr>
      </w:pPr>
      <w:r w:rsidRPr="006B58F4">
        <w:rPr>
          <w:rFonts w:ascii="Arial" w:hAnsi="Arial" w:cs="Arial"/>
          <w:sz w:val="24"/>
          <w:szCs w:val="24"/>
        </w:rPr>
        <w:t xml:space="preserve">We selected seven species of </w:t>
      </w:r>
      <w:r w:rsidRPr="006B58F4">
        <w:rPr>
          <w:rFonts w:ascii="Arial" w:hAnsi="Arial" w:cs="Arial"/>
          <w:i/>
          <w:iCs/>
          <w:sz w:val="24"/>
          <w:szCs w:val="24"/>
        </w:rPr>
        <w:t xml:space="preserve">Scutellaria </w:t>
      </w:r>
      <w:r w:rsidRPr="006B58F4">
        <w:rPr>
          <w:rFonts w:ascii="Arial" w:hAnsi="Arial" w:cs="Arial"/>
          <w:sz w:val="24"/>
          <w:szCs w:val="24"/>
        </w:rPr>
        <w:t>for organ-specific flavone profiling</w:t>
      </w:r>
      <w:r w:rsidR="00816389" w:rsidRPr="006B58F4">
        <w:rPr>
          <w:rFonts w:ascii="Arial" w:hAnsi="Arial" w:cs="Arial"/>
          <w:sz w:val="24"/>
          <w:szCs w:val="24"/>
        </w:rPr>
        <w:t xml:space="preserve"> with High Performance Liquid Chromatography (HPLC). These species included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altissima</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S. baicalensis</w:t>
      </w:r>
      <w:r w:rsidR="00816389" w:rsidRPr="006B58F4">
        <w:rPr>
          <w:rFonts w:ascii="Arial" w:hAnsi="Arial" w:cs="Arial"/>
          <w:sz w:val="24"/>
          <w:szCs w:val="24"/>
        </w:rPr>
        <w:t xml:space="preserve">, </w:t>
      </w:r>
      <w:r w:rsidR="00816389" w:rsidRPr="006B58F4">
        <w:rPr>
          <w:rFonts w:ascii="Arial" w:hAnsi="Arial" w:cs="Arial"/>
          <w:i/>
          <w:iCs/>
          <w:sz w:val="24"/>
          <w:szCs w:val="24"/>
        </w:rPr>
        <w:t>S. barbata</w:t>
      </w:r>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leonardii</w:t>
      </w:r>
      <w:proofErr w:type="spellEnd"/>
      <w:r w:rsidR="00816389" w:rsidRPr="006B58F4">
        <w:rPr>
          <w:rFonts w:ascii="Arial" w:hAnsi="Arial" w:cs="Arial"/>
          <w:sz w:val="24"/>
          <w:szCs w:val="24"/>
        </w:rPr>
        <w:t xml:space="preserve">, </w:t>
      </w:r>
      <w:r w:rsidR="00816389" w:rsidRPr="006B58F4">
        <w:rPr>
          <w:rFonts w:ascii="Arial" w:hAnsi="Arial" w:cs="Arial"/>
          <w:i/>
          <w:iCs/>
          <w:sz w:val="24"/>
          <w:szCs w:val="24"/>
        </w:rPr>
        <w:t>S. racemosa</w:t>
      </w:r>
      <w:r w:rsidR="00816389" w:rsidRPr="006B58F4">
        <w:rPr>
          <w:rFonts w:ascii="Arial" w:hAnsi="Arial" w:cs="Arial"/>
          <w:sz w:val="24"/>
          <w:szCs w:val="24"/>
        </w:rPr>
        <w:t xml:space="preserve">,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tournefortii</w:t>
      </w:r>
      <w:proofErr w:type="spellEnd"/>
      <w:r w:rsidR="00816389" w:rsidRPr="006B58F4">
        <w:rPr>
          <w:rFonts w:ascii="Arial" w:hAnsi="Arial" w:cs="Arial"/>
          <w:sz w:val="24"/>
          <w:szCs w:val="24"/>
        </w:rPr>
        <w:t xml:space="preserve">, and </w:t>
      </w:r>
      <w:r w:rsidR="00816389" w:rsidRPr="006B58F4">
        <w:rPr>
          <w:rFonts w:ascii="Arial" w:hAnsi="Arial" w:cs="Arial"/>
          <w:i/>
          <w:iCs/>
          <w:sz w:val="24"/>
          <w:szCs w:val="24"/>
        </w:rPr>
        <w:t xml:space="preserve">S. </w:t>
      </w:r>
      <w:proofErr w:type="spellStart"/>
      <w:r w:rsidR="00816389" w:rsidRPr="006B58F4">
        <w:rPr>
          <w:rFonts w:ascii="Arial" w:hAnsi="Arial" w:cs="Arial"/>
          <w:i/>
          <w:iCs/>
          <w:sz w:val="24"/>
          <w:szCs w:val="24"/>
        </w:rPr>
        <w:t>wrightii</w:t>
      </w:r>
      <w:proofErr w:type="spellEnd"/>
      <w:r w:rsidR="00816389" w:rsidRPr="006B58F4">
        <w:rPr>
          <w:rFonts w:ascii="Arial" w:hAnsi="Arial" w:cs="Arial"/>
          <w:sz w:val="24"/>
          <w:szCs w:val="24"/>
        </w:rPr>
        <w:t xml:space="preserve">. </w:t>
      </w:r>
      <w:r w:rsidR="00EC6120" w:rsidRPr="006B58F4">
        <w:rPr>
          <w:rFonts w:ascii="Arial" w:hAnsi="Arial" w:cs="Arial"/>
          <w:i/>
          <w:iCs/>
          <w:sz w:val="24"/>
          <w:szCs w:val="24"/>
        </w:rPr>
        <w:t>S. baicalensis</w:t>
      </w:r>
      <w:r w:rsidR="00EC6120">
        <w:rPr>
          <w:rFonts w:ascii="Arial" w:hAnsi="Arial" w:cs="Arial"/>
          <w:sz w:val="24"/>
          <w:szCs w:val="24"/>
        </w:rPr>
        <w:t xml:space="preserve"> and </w:t>
      </w:r>
      <w:r w:rsidR="00EC6120" w:rsidRPr="006B58F4">
        <w:rPr>
          <w:rFonts w:ascii="Arial" w:hAnsi="Arial" w:cs="Arial"/>
          <w:i/>
          <w:iCs/>
          <w:sz w:val="24"/>
          <w:szCs w:val="24"/>
        </w:rPr>
        <w:t>S. barbata</w:t>
      </w:r>
      <w:r w:rsidR="00EC6120">
        <w:rPr>
          <w:rFonts w:ascii="Arial" w:hAnsi="Arial" w:cs="Arial"/>
          <w:sz w:val="24"/>
          <w:szCs w:val="24"/>
        </w:rPr>
        <w:t xml:space="preserve"> have </w:t>
      </w:r>
      <w:r w:rsidR="00AE5D4C">
        <w:rPr>
          <w:rFonts w:ascii="Arial" w:hAnsi="Arial" w:cs="Arial"/>
          <w:sz w:val="24"/>
          <w:szCs w:val="24"/>
        </w:rPr>
        <w:t xml:space="preserve">been </w:t>
      </w:r>
      <w:r w:rsidR="00EC6120">
        <w:rPr>
          <w:rFonts w:ascii="Arial" w:hAnsi="Arial" w:cs="Arial"/>
          <w:sz w:val="24"/>
          <w:szCs w:val="24"/>
        </w:rPr>
        <w:t>used in East Asia</w:t>
      </w:r>
      <w:ins w:id="30" w:author="Askey,Bryce C" w:date="2021-09-07T10:29:00Z">
        <w:r w:rsidR="004F3BA3">
          <w:rPr>
            <w:rFonts w:ascii="Arial" w:hAnsi="Arial" w:cs="Arial"/>
            <w:sz w:val="24"/>
            <w:szCs w:val="24"/>
          </w:rPr>
          <w:t>n medicines</w:t>
        </w:r>
      </w:ins>
      <w:r w:rsidR="00EC6120">
        <w:rPr>
          <w:rFonts w:ascii="Arial" w:hAnsi="Arial" w:cs="Arial"/>
          <w:sz w:val="24"/>
          <w:szCs w:val="24"/>
        </w:rPr>
        <w:t xml:space="preserve"> for </w:t>
      </w:r>
      <w:r w:rsidR="00505FFC">
        <w:rPr>
          <w:rFonts w:ascii="Arial" w:hAnsi="Arial" w:cs="Arial"/>
          <w:sz w:val="24"/>
          <w:szCs w:val="24"/>
        </w:rPr>
        <w:t>thousand years</w:t>
      </w:r>
      <w:r w:rsidR="00EC6120" w:rsidRPr="00505FFC">
        <w:rPr>
          <w:rFonts w:ascii="Arial" w:hAnsi="Arial" w:cs="Arial"/>
          <w:sz w:val="24"/>
          <w:szCs w:val="24"/>
        </w:rPr>
        <w:t xml:space="preserve">. </w:t>
      </w:r>
      <w:r w:rsidR="00EC6120" w:rsidRPr="00505FFC">
        <w:rPr>
          <w:rFonts w:ascii="Arial" w:hAnsi="Arial" w:cs="Arial"/>
          <w:i/>
          <w:iCs/>
          <w:sz w:val="24"/>
          <w:szCs w:val="24"/>
        </w:rPr>
        <w:t>S. racemosa</w:t>
      </w:r>
      <w:r w:rsidR="00EC6120" w:rsidRPr="00505FFC">
        <w:rPr>
          <w:rFonts w:ascii="Arial" w:hAnsi="Arial" w:cs="Arial"/>
          <w:sz w:val="24"/>
          <w:szCs w:val="24"/>
        </w:rPr>
        <w:t xml:space="preserve"> is native to </w:t>
      </w:r>
      <w:del w:id="31" w:author="Askey,Bryce C" w:date="2021-09-07T10:29:00Z">
        <w:r w:rsidR="00EC6120" w:rsidRPr="00505FFC" w:rsidDel="004F3BA3">
          <w:rPr>
            <w:rFonts w:ascii="Arial" w:hAnsi="Arial" w:cs="Arial"/>
            <w:sz w:val="24"/>
            <w:szCs w:val="24"/>
          </w:rPr>
          <w:delText xml:space="preserve">the </w:delText>
        </w:r>
      </w:del>
      <w:r w:rsidR="00EC6120" w:rsidRPr="00505FFC">
        <w:rPr>
          <w:rFonts w:ascii="Arial" w:hAnsi="Arial" w:cs="Arial"/>
          <w:sz w:val="24"/>
          <w:szCs w:val="24"/>
        </w:rPr>
        <w:t xml:space="preserve">South </w:t>
      </w:r>
      <w:r w:rsidR="00505FFC" w:rsidRPr="00505FFC">
        <w:rPr>
          <w:rFonts w:ascii="Arial" w:hAnsi="Arial" w:cs="Arial"/>
          <w:sz w:val="24"/>
          <w:szCs w:val="24"/>
        </w:rPr>
        <w:t xml:space="preserve">and Central </w:t>
      </w:r>
      <w:r w:rsidR="00EC6120" w:rsidRPr="00505FFC">
        <w:rPr>
          <w:rFonts w:ascii="Arial" w:hAnsi="Arial" w:cs="Arial"/>
          <w:sz w:val="24"/>
          <w:szCs w:val="24"/>
        </w:rPr>
        <w:t>America</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EC6120" w:rsidRPr="00505FFC">
        <w:rPr>
          <w:rFonts w:ascii="Arial" w:hAnsi="Arial" w:cs="Arial"/>
          <w:sz w:val="24"/>
          <w:szCs w:val="24"/>
        </w:rPr>
        <w:instrText xml:space="preserve"> ADDIN ZOTERO_ITEM CSL_CITATION {"citationID":"a1onb2vdhhf","properties":{"formattedCitation":"\\super 18\\nosupersub{}","plainCitation":"18","noteIndex":0},"citationItems":[{"id":3613,"uris":["http://zotero.org/users/local/cnH8q64l/items/G2GHINDQ"],"uri":["http://zotero.org/users/local/cnH8q64l/items/G2GHINDQ"],"itemData":{"id":3613,"type":"article-journal","abstract":"Although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EC6120" w:rsidRPr="00505FFC">
        <w:rPr>
          <w:rFonts w:ascii="Arial" w:hAnsi="Arial" w:cs="Arial"/>
          <w:sz w:val="24"/>
          <w:szCs w:val="24"/>
        </w:rPr>
        <w:fldChar w:fldCharType="separate"/>
      </w:r>
      <w:r w:rsidR="00EC6120" w:rsidRPr="00505FFC">
        <w:rPr>
          <w:rFonts w:ascii="Arial" w:hAnsi="Arial" w:cs="Arial"/>
          <w:sz w:val="24"/>
          <w:vertAlign w:val="superscript"/>
        </w:rPr>
        <w:t>18</w:t>
      </w:r>
      <w:r w:rsidR="00EC6120" w:rsidRPr="00505FFC">
        <w:rPr>
          <w:rFonts w:ascii="Arial" w:hAnsi="Arial" w:cs="Arial"/>
          <w:sz w:val="24"/>
          <w:szCs w:val="24"/>
        </w:rPr>
        <w:fldChar w:fldCharType="end"/>
      </w:r>
      <w:ins w:id="32" w:author="Askey,Bryce C" w:date="2021-09-07T10:29:00Z">
        <w:r w:rsidR="0062711F">
          <w:rPr>
            <w:rFonts w:ascii="Arial" w:hAnsi="Arial" w:cs="Arial"/>
            <w:sz w:val="24"/>
            <w:szCs w:val="24"/>
          </w:rPr>
          <w:t>,</w:t>
        </w:r>
      </w:ins>
      <w:r w:rsidR="00EC6120" w:rsidRPr="00505FFC">
        <w:rPr>
          <w:rFonts w:ascii="Arial" w:hAnsi="Arial" w:cs="Arial"/>
          <w:sz w:val="24"/>
          <w:szCs w:val="24"/>
        </w:rPr>
        <w:t xml:space="preserve"> and </w:t>
      </w:r>
      <w:r w:rsidR="00EC6120" w:rsidRPr="00505FFC">
        <w:rPr>
          <w:rFonts w:ascii="Arial" w:hAnsi="Arial" w:cs="Arial"/>
          <w:i/>
          <w:iCs/>
          <w:sz w:val="24"/>
          <w:szCs w:val="24"/>
        </w:rPr>
        <w:t xml:space="preserve">S. </w:t>
      </w:r>
      <w:proofErr w:type="spellStart"/>
      <w:r w:rsidR="00EC6120" w:rsidRPr="00505FFC">
        <w:rPr>
          <w:rFonts w:ascii="Arial" w:hAnsi="Arial" w:cs="Arial"/>
          <w:i/>
          <w:iCs/>
          <w:sz w:val="24"/>
          <w:szCs w:val="24"/>
        </w:rPr>
        <w:t>wrightii</w:t>
      </w:r>
      <w:proofErr w:type="spellEnd"/>
      <w:r w:rsidR="00EC6120" w:rsidRPr="00505FFC">
        <w:rPr>
          <w:rFonts w:ascii="Arial" w:hAnsi="Arial" w:cs="Arial"/>
          <w:sz w:val="24"/>
          <w:szCs w:val="24"/>
        </w:rPr>
        <w:t xml:space="preserve"> occurs in southwestern </w:t>
      </w:r>
      <w:ins w:id="33" w:author="Askey,Bryce C" w:date="2021-09-07T10:30:00Z">
        <w:r w:rsidR="0062711F">
          <w:rPr>
            <w:rFonts w:ascii="Arial" w:hAnsi="Arial" w:cs="Arial"/>
            <w:sz w:val="24"/>
            <w:szCs w:val="24"/>
          </w:rPr>
          <w:t xml:space="preserve">regions </w:t>
        </w:r>
      </w:ins>
      <w:r w:rsidR="00EC6120" w:rsidRPr="00505FFC">
        <w:rPr>
          <w:rFonts w:ascii="Arial" w:hAnsi="Arial" w:cs="Arial"/>
          <w:sz w:val="24"/>
          <w:szCs w:val="24"/>
        </w:rPr>
        <w:t>of North America</w:t>
      </w:r>
      <w:ins w:id="34" w:author="Askey,Bryce C" w:date="2021-09-07T10:30:00Z">
        <w:r w:rsidR="0062711F">
          <w:rPr>
            <w:rFonts w:ascii="Arial" w:hAnsi="Arial" w:cs="Arial"/>
            <w:sz w:val="24"/>
            <w:szCs w:val="24"/>
          </w:rPr>
          <w:t>,</w:t>
        </w:r>
      </w:ins>
      <w:r w:rsidR="00EC6120" w:rsidRPr="00505FFC">
        <w:rPr>
          <w:rFonts w:ascii="Arial" w:hAnsi="Arial" w:cs="Arial"/>
          <w:sz w:val="24"/>
          <w:szCs w:val="24"/>
        </w:rPr>
        <w:t xml:space="preserve"> such as Texas</w:t>
      </w:r>
      <w:r w:rsidR="00505FFC" w:rsidRPr="00505FFC">
        <w:rPr>
          <w:rFonts w:ascii="Arial" w:hAnsi="Arial" w:cs="Arial"/>
          <w:sz w:val="24"/>
          <w:szCs w:val="24"/>
        </w:rPr>
        <w:t xml:space="preserve"> </w:t>
      </w:r>
      <w:r w:rsidR="00EC6120" w:rsidRPr="00505FFC">
        <w:rPr>
          <w:rFonts w:ascii="Arial" w:hAnsi="Arial" w:cs="Arial"/>
          <w:sz w:val="24"/>
          <w:szCs w:val="24"/>
        </w:rPr>
        <w:fldChar w:fldCharType="begin"/>
      </w:r>
      <w:r w:rsidR="00EC6120" w:rsidRPr="00505FFC">
        <w:rPr>
          <w:rFonts w:ascii="Arial" w:hAnsi="Arial" w:cs="Arial"/>
          <w:sz w:val="24"/>
          <w:szCs w:val="24"/>
        </w:rPr>
        <w:instrText xml:space="preserve"> ADDIN ZOTERO_ITEM CSL_CITATION {"citationID":"a2monghb1pn","properties":{"formattedCitation":"\\super 19\\nosupersub{}","plainCitation":"19","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R."}],"issued":{"date-parts":[["2010"]]}}}],"schema":"https://github.com/citation-style-language/schema/raw/master/csl-citation.json"} </w:instrText>
      </w:r>
      <w:r w:rsidR="00EC6120" w:rsidRPr="00505FFC">
        <w:rPr>
          <w:rFonts w:ascii="Arial" w:hAnsi="Arial" w:cs="Arial"/>
          <w:sz w:val="24"/>
          <w:szCs w:val="24"/>
        </w:rPr>
        <w:fldChar w:fldCharType="separate"/>
      </w:r>
      <w:r w:rsidR="00EC6120" w:rsidRPr="00505FFC">
        <w:rPr>
          <w:rFonts w:ascii="Arial" w:hAnsi="Arial" w:cs="Arial"/>
          <w:sz w:val="24"/>
          <w:vertAlign w:val="superscript"/>
        </w:rPr>
        <w:t>19</w:t>
      </w:r>
      <w:r w:rsidR="00EC6120" w:rsidRPr="00505FFC">
        <w:rPr>
          <w:rFonts w:ascii="Arial" w:hAnsi="Arial" w:cs="Arial"/>
          <w:sz w:val="24"/>
          <w:szCs w:val="24"/>
        </w:rPr>
        <w:fldChar w:fldCharType="end"/>
      </w:r>
      <w:r w:rsidR="00EC6120" w:rsidRPr="00505FFC">
        <w:rPr>
          <w:rFonts w:ascii="Arial" w:hAnsi="Arial" w:cs="Arial"/>
          <w:sz w:val="24"/>
          <w:szCs w:val="24"/>
        </w:rPr>
        <w:t>.</w:t>
      </w:r>
      <w:r w:rsidR="00EC6120">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altissima</w:t>
      </w:r>
      <w:proofErr w:type="spellEnd"/>
      <w:r w:rsidR="007F71CF" w:rsidRPr="006B58F4">
        <w:rPr>
          <w:rFonts w:ascii="Arial" w:hAnsi="Arial" w:cs="Arial"/>
          <w:sz w:val="24"/>
          <w:szCs w:val="24"/>
        </w:rPr>
        <w:t xml:space="preserve">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tournefortii</w:t>
      </w:r>
      <w:proofErr w:type="spellEnd"/>
      <w:r w:rsidR="007F71CF" w:rsidRPr="006B58F4">
        <w:rPr>
          <w:rFonts w:ascii="Arial" w:hAnsi="Arial" w:cs="Arial"/>
          <w:sz w:val="24"/>
          <w:szCs w:val="24"/>
        </w:rPr>
        <w:t xml:space="preserve">, and </w:t>
      </w:r>
      <w:r w:rsidR="007F71CF" w:rsidRPr="006B58F4">
        <w:rPr>
          <w:rFonts w:ascii="Arial" w:hAnsi="Arial" w:cs="Arial"/>
          <w:i/>
          <w:iCs/>
          <w:sz w:val="24"/>
          <w:szCs w:val="24"/>
        </w:rPr>
        <w:t xml:space="preserve">S. </w:t>
      </w:r>
      <w:proofErr w:type="spellStart"/>
      <w:r w:rsidR="007F71CF" w:rsidRPr="006B58F4">
        <w:rPr>
          <w:rFonts w:ascii="Arial" w:hAnsi="Arial" w:cs="Arial"/>
          <w:i/>
          <w:iCs/>
          <w:sz w:val="24"/>
          <w:szCs w:val="24"/>
        </w:rPr>
        <w:t>leonardii</w:t>
      </w:r>
      <w:proofErr w:type="spellEnd"/>
      <w:r w:rsidR="007F71CF">
        <w:rPr>
          <w:rFonts w:ascii="Arial" w:hAnsi="Arial" w:cs="Arial"/>
          <w:sz w:val="24"/>
          <w:szCs w:val="24"/>
        </w:rPr>
        <w:t xml:space="preserve"> are</w:t>
      </w:r>
      <w:del w:id="35" w:author="Askey,Bryce C" w:date="2021-09-07T10:30:00Z">
        <w:r w:rsidR="007F71CF" w:rsidDel="0062711F">
          <w:rPr>
            <w:rFonts w:ascii="Arial" w:hAnsi="Arial" w:cs="Arial"/>
            <w:sz w:val="24"/>
            <w:szCs w:val="24"/>
          </w:rPr>
          <w:delText xml:space="preserve"> found</w:delText>
        </w:r>
      </w:del>
      <w:r w:rsidR="007F71CF">
        <w:rPr>
          <w:rFonts w:ascii="Arial" w:hAnsi="Arial" w:cs="Arial"/>
          <w:sz w:val="24"/>
          <w:szCs w:val="24"/>
        </w:rPr>
        <w:t xml:space="preserve"> widely</w:t>
      </w:r>
      <w:ins w:id="36" w:author="Askey,Bryce C" w:date="2021-09-07T10:30:00Z">
        <w:r w:rsidR="0062711F">
          <w:rPr>
            <w:rFonts w:ascii="Arial" w:hAnsi="Arial" w:cs="Arial"/>
            <w:sz w:val="24"/>
            <w:szCs w:val="24"/>
          </w:rPr>
          <w:t xml:space="preserve"> distributed</w:t>
        </w:r>
      </w:ins>
      <w:r w:rsidR="007F71CF">
        <w:rPr>
          <w:rFonts w:ascii="Arial" w:hAnsi="Arial" w:cs="Arial"/>
          <w:sz w:val="24"/>
          <w:szCs w:val="24"/>
        </w:rPr>
        <w:t xml:space="preserve"> in Europe, Asia, and North America</w:t>
      </w:r>
      <w:r w:rsidR="003151E4">
        <w:rPr>
          <w:rFonts w:ascii="Arial" w:hAnsi="Arial" w:cs="Arial"/>
          <w:sz w:val="24"/>
          <w:szCs w:val="24"/>
        </w:rPr>
        <w:t xml:space="preserve"> </w:t>
      </w:r>
      <w:r w:rsidR="003151E4">
        <w:rPr>
          <w:rFonts w:ascii="Arial" w:hAnsi="Arial" w:cs="Arial"/>
          <w:sz w:val="24"/>
          <w:szCs w:val="24"/>
        </w:rPr>
        <w:fldChar w:fldCharType="begin"/>
      </w:r>
      <w:r w:rsidR="003151E4">
        <w:rPr>
          <w:rFonts w:ascii="Arial" w:hAnsi="Arial" w:cs="Arial"/>
          <w:sz w:val="24"/>
          <w:szCs w:val="24"/>
        </w:rPr>
        <w:instrText xml:space="preserve"> ADDIN ZOTERO_ITEM CSL_CITATION {"citationID":"aqahappmj0","properties":{"formattedCitation":"\\super 1,20,21\\nosupersub{}","plainCitation":"1,20,21","noteIndex":0},"citationItems":[{"id":3633,"uris":["http://zotero.org/users/local/cnH8q64l/items/BUVHYI52"],"uri":["http://zotero.org/users/local/cnH8q64l/items/BUVHYI52"],"itemData":{"id":3633,"type":"article-journal","container-title":"The Iranian Journal of Botany","issue":"2","note":"ISBN: 1029-788X\npublisher: Research Institute of Forests and Rangelands","page":"227-239","title":"Nutlet micro-morphology in Scutellaria L.(Lamiaceae) in Iran","volume":"15","author":[{"family":"Hasaninejad","given":"Maryam"},{"family":"Jamzad","given":"Ziba"},{"family":"Yousefi","given":"Mahdi"}],"issued":{"date-parts":[["2009"]]}}},{"id":"x6Ggprod/6AyJrpN9","uris":["http://zotero.org/users/7389210/items/7JWS6I7I"],"uri":["http://zotero.org/users/7389210/items/7JWS6I7I"],"itemData":{"id":"x6Ggprod/6AyJrpN9","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3634,"uris":["http://zotero.org/users/local/cnH8q64l/items/LKQEPSQC"],"uri":["http://zotero.org/users/local/cnH8q64l/items/LKQEPSQC"],"itemData":{"id":3634,"type":"article-journal","container-title":"Natural Areas Journal","issue":"2","note":"ISBN: 0885-8608\npublisher: BioOne","page":"163-172","title":"Monitoring change in a Central US calcareous glade: resampling transects established in 1993","volume":"31","author":[{"family":"Sutter","given":"Robert D."},{"family":"Govus","given":"Thomas E."},{"family":"Smyth","given":"Regan Lyons"},{"family":"Nordman","given":"Carl"},{"family":"Pyne","given":"Milo"},{"family":"Hogan","given":"Terri"}],"issued":{"date-parts":[["2011"]]}}}],"schema":"https://github.com/citation-style-language/schema/raw/master/csl-citation.json"} </w:instrText>
      </w:r>
      <w:r w:rsidR="003151E4">
        <w:rPr>
          <w:rFonts w:ascii="Arial" w:hAnsi="Arial" w:cs="Arial"/>
          <w:sz w:val="24"/>
          <w:szCs w:val="24"/>
        </w:rPr>
        <w:fldChar w:fldCharType="separate"/>
      </w:r>
      <w:r w:rsidR="003151E4" w:rsidRPr="003151E4">
        <w:rPr>
          <w:rFonts w:ascii="Arial" w:hAnsi="Arial" w:cs="Arial"/>
          <w:sz w:val="24"/>
          <w:vertAlign w:val="superscript"/>
        </w:rPr>
        <w:t>1,20,21</w:t>
      </w:r>
      <w:r w:rsidR="003151E4">
        <w:rPr>
          <w:rFonts w:ascii="Arial" w:hAnsi="Arial" w:cs="Arial"/>
          <w:sz w:val="24"/>
          <w:szCs w:val="24"/>
        </w:rPr>
        <w:fldChar w:fldCharType="end"/>
      </w:r>
      <w:r w:rsidR="007F71CF">
        <w:rPr>
          <w:rFonts w:ascii="Arial" w:hAnsi="Arial" w:cs="Arial"/>
          <w:sz w:val="24"/>
          <w:szCs w:val="24"/>
        </w:rPr>
        <w:t xml:space="preserve">. </w:t>
      </w:r>
      <w:r w:rsidR="003B7BB0" w:rsidRPr="006B58F4">
        <w:rPr>
          <w:rFonts w:ascii="Arial" w:hAnsi="Arial" w:cs="Arial"/>
          <w:sz w:val="24"/>
          <w:szCs w:val="24"/>
        </w:rPr>
        <w:t>We grew plants</w:t>
      </w:r>
      <w:r w:rsidR="00816389" w:rsidRPr="006B58F4">
        <w:rPr>
          <w:rFonts w:ascii="Arial" w:hAnsi="Arial" w:cs="Arial"/>
          <w:sz w:val="24"/>
          <w:szCs w:val="24"/>
        </w:rPr>
        <w:t xml:space="preserve"> of each species from seed in climate-controlled </w:t>
      </w:r>
      <w:r w:rsidR="00816389" w:rsidRPr="006B58F4">
        <w:rPr>
          <w:rFonts w:ascii="Arial" w:hAnsi="Arial" w:cs="Arial"/>
          <w:sz w:val="24"/>
          <w:szCs w:val="24"/>
        </w:rPr>
        <w:lastRenderedPageBreak/>
        <w:t xml:space="preserve">conditions, and </w:t>
      </w:r>
      <w:r w:rsidR="003B7BB0" w:rsidRPr="006B58F4">
        <w:rPr>
          <w:rFonts w:ascii="Arial" w:hAnsi="Arial" w:cs="Arial"/>
          <w:sz w:val="24"/>
          <w:szCs w:val="24"/>
        </w:rPr>
        <w:t xml:space="preserve">harvested </w:t>
      </w:r>
      <w:r w:rsidR="00816389" w:rsidRPr="006B58F4">
        <w:rPr>
          <w:rFonts w:ascii="Arial" w:hAnsi="Arial" w:cs="Arial"/>
          <w:sz w:val="24"/>
          <w:szCs w:val="24"/>
        </w:rPr>
        <w:t>tissue samples from the roots, stems, and leaves of mature plants in biological triplicate.</w:t>
      </w:r>
      <w:r w:rsidR="003B7BB0" w:rsidRPr="006B58F4">
        <w:rPr>
          <w:rFonts w:ascii="Arial" w:hAnsi="Arial" w:cs="Arial"/>
          <w:sz w:val="24"/>
          <w:szCs w:val="24"/>
        </w:rPr>
        <w:t xml:space="preserve"> We then quantified concentrations of six 4´-hydroxyflavones </w:t>
      </w:r>
      <w:r w:rsidR="00D4014F" w:rsidRPr="006B58F4">
        <w:rPr>
          <w:rFonts w:ascii="Arial" w:hAnsi="Arial" w:cs="Arial"/>
          <w:sz w:val="24"/>
          <w:szCs w:val="24"/>
        </w:rPr>
        <w:t>(</w:t>
      </w:r>
      <w:proofErr w:type="gramStart"/>
      <w:r w:rsidR="00D4014F" w:rsidRPr="006B58F4">
        <w:rPr>
          <w:rFonts w:ascii="Arial" w:hAnsi="Arial" w:cs="Arial"/>
          <w:sz w:val="24"/>
          <w:szCs w:val="24"/>
        </w:rPr>
        <w:t>1;apigenin</w:t>
      </w:r>
      <w:proofErr w:type="gramEnd"/>
      <w:r w:rsidR="00D4014F" w:rsidRPr="006B58F4">
        <w:rPr>
          <w:rFonts w:ascii="Arial" w:hAnsi="Arial" w:cs="Arial"/>
          <w:sz w:val="24"/>
          <w:szCs w:val="24"/>
        </w:rPr>
        <w:t>, 2; apigenin 7-glucuronide</w:t>
      </w:r>
      <w:r w:rsidR="00215A4D" w:rsidRPr="006B58F4">
        <w:rPr>
          <w:rFonts w:ascii="Arial" w:hAnsi="Arial" w:cs="Arial"/>
          <w:sz w:val="24"/>
          <w:szCs w:val="24"/>
        </w:rPr>
        <w:t xml:space="preserve"> (apigenin 7-G)</w:t>
      </w:r>
      <w:r w:rsidR="00D4014F" w:rsidRPr="006B58F4">
        <w:rPr>
          <w:rFonts w:ascii="Arial" w:hAnsi="Arial" w:cs="Arial"/>
          <w:sz w:val="24"/>
          <w:szCs w:val="24"/>
        </w:rPr>
        <w:t xml:space="preserve">, 3; scutellarein, 4; scutellarin, 5; hispidulin, 6; hispiduloside) </w:t>
      </w:r>
      <w:r w:rsidR="003B7BB0" w:rsidRPr="006B58F4">
        <w:rPr>
          <w:rFonts w:ascii="Arial" w:hAnsi="Arial" w:cs="Arial"/>
          <w:sz w:val="24"/>
          <w:szCs w:val="24"/>
        </w:rPr>
        <w:t>and eight 4´-deoxyflavones</w:t>
      </w:r>
      <w:r w:rsidR="00D4014F" w:rsidRPr="006B58F4">
        <w:rPr>
          <w:rFonts w:ascii="Arial" w:hAnsi="Arial" w:cs="Arial"/>
          <w:sz w:val="24"/>
          <w:szCs w:val="24"/>
        </w:rPr>
        <w:t xml:space="preserve"> (7; chrysin, 8; chrysin 7-glucuronide</w:t>
      </w:r>
      <w:r w:rsidR="00215A4D" w:rsidRPr="006B58F4">
        <w:rPr>
          <w:rFonts w:ascii="Arial" w:hAnsi="Arial" w:cs="Arial"/>
          <w:sz w:val="24"/>
          <w:szCs w:val="24"/>
        </w:rPr>
        <w:t xml:space="preserve"> (chrysin 7-G)</w:t>
      </w:r>
      <w:r w:rsidR="00D4014F" w:rsidRPr="006B58F4">
        <w:rPr>
          <w:rFonts w:ascii="Arial" w:hAnsi="Arial" w:cs="Arial"/>
          <w:sz w:val="24"/>
          <w:szCs w:val="24"/>
        </w:rPr>
        <w:t>, 9; baicalein, 10; baicalin, 11;oroxylin A, 12; oroxyloside, 13; wogonin, 14; wogonoside)</w:t>
      </w:r>
      <w:r w:rsidR="003B7BB0" w:rsidRPr="006B58F4">
        <w:rPr>
          <w:rFonts w:ascii="Arial" w:hAnsi="Arial" w:cs="Arial"/>
          <w:sz w:val="24"/>
          <w:szCs w:val="24"/>
        </w:rPr>
        <w:t xml:space="preserve"> in these samples (Fig. 2, </w:t>
      </w:r>
      <w:r w:rsidR="00760500" w:rsidRPr="006B58F4">
        <w:rPr>
          <w:rFonts w:ascii="Arial" w:hAnsi="Arial" w:cs="Arial"/>
          <w:sz w:val="24"/>
          <w:szCs w:val="24"/>
        </w:rPr>
        <w:t>Table 1</w:t>
      </w:r>
      <w:r w:rsidR="003B7BB0" w:rsidRPr="006B58F4">
        <w:rPr>
          <w:rFonts w:ascii="Arial" w:hAnsi="Arial" w:cs="Arial"/>
          <w:sz w:val="24"/>
          <w:szCs w:val="24"/>
        </w:rPr>
        <w:t>).</w:t>
      </w:r>
    </w:p>
    <w:p w14:paraId="329E1DEA" w14:textId="4E6EB1F5" w:rsidR="003B7BB0" w:rsidRPr="006B58F4" w:rsidRDefault="005A5D12" w:rsidP="00663459">
      <w:pPr>
        <w:spacing w:after="0" w:line="360" w:lineRule="auto"/>
        <w:ind w:firstLine="720"/>
        <w:rPr>
          <w:rFonts w:ascii="Arial" w:hAnsi="Arial" w:cs="Arial"/>
          <w:sz w:val="24"/>
          <w:szCs w:val="24"/>
        </w:rPr>
      </w:pPr>
      <w:r w:rsidRPr="006B58F4">
        <w:rPr>
          <w:rFonts w:ascii="Arial" w:hAnsi="Arial" w:cs="Arial"/>
          <w:sz w:val="24"/>
          <w:szCs w:val="24"/>
        </w:rPr>
        <w:t>Based on our root-specific flavone profile results</w:t>
      </w:r>
      <w:r w:rsidR="00D4014F" w:rsidRPr="006B58F4">
        <w:rPr>
          <w:rFonts w:ascii="Arial" w:hAnsi="Arial" w:cs="Arial"/>
          <w:sz w:val="24"/>
          <w:szCs w:val="24"/>
        </w:rPr>
        <w:t xml:space="preserve"> (Fig. 2</w:t>
      </w:r>
      <w:r w:rsidR="00EC6120">
        <w:rPr>
          <w:rFonts w:ascii="Arial" w:hAnsi="Arial" w:cs="Arial"/>
          <w:sz w:val="24"/>
          <w:szCs w:val="24"/>
        </w:rPr>
        <w:t>c</w:t>
      </w:r>
      <w:r w:rsidR="00D4014F" w:rsidRPr="006B58F4">
        <w:rPr>
          <w:rFonts w:ascii="Arial" w:hAnsi="Arial" w:cs="Arial"/>
          <w:sz w:val="24"/>
          <w:szCs w:val="24"/>
        </w:rPr>
        <w:t>)</w:t>
      </w:r>
      <w:r w:rsidRPr="006B58F4">
        <w:rPr>
          <w:rFonts w:ascii="Arial" w:hAnsi="Arial" w:cs="Arial"/>
          <w:sz w:val="24"/>
          <w:szCs w:val="24"/>
        </w:rPr>
        <w:t xml:space="preserve">, the 4´-deoxyflavone pathway appears to be very well-conserved across all </w:t>
      </w:r>
      <w:r w:rsidR="00AE5D4C">
        <w:rPr>
          <w:rFonts w:ascii="Arial" w:hAnsi="Arial" w:cs="Arial"/>
          <w:sz w:val="24"/>
          <w:szCs w:val="24"/>
        </w:rPr>
        <w:t xml:space="preserve">seven </w:t>
      </w:r>
      <w:r w:rsidRPr="006B58F4">
        <w:rPr>
          <w:rFonts w:ascii="Arial" w:hAnsi="Arial" w:cs="Arial"/>
          <w:sz w:val="24"/>
          <w:szCs w:val="24"/>
        </w:rPr>
        <w:t>species</w:t>
      </w:r>
      <w:r w:rsidR="00D4014F" w:rsidRPr="006B58F4">
        <w:rPr>
          <w:rFonts w:ascii="Arial" w:hAnsi="Arial" w:cs="Arial"/>
          <w:sz w:val="24"/>
          <w:szCs w:val="24"/>
        </w:rPr>
        <w:t xml:space="preserve">. </w:t>
      </w:r>
      <w:r w:rsidRPr="006B58F4">
        <w:rPr>
          <w:rFonts w:ascii="Arial" w:hAnsi="Arial" w:cs="Arial"/>
          <w:sz w:val="24"/>
          <w:szCs w:val="24"/>
        </w:rPr>
        <w:t xml:space="preserve">We detected at least </w:t>
      </w:r>
      <w:r w:rsidR="00450323" w:rsidRPr="006B58F4">
        <w:rPr>
          <w:rFonts w:ascii="Arial" w:hAnsi="Arial" w:cs="Arial"/>
          <w:sz w:val="24"/>
          <w:szCs w:val="24"/>
        </w:rPr>
        <w:t>six</w:t>
      </w:r>
      <w:r w:rsidR="006C3806" w:rsidRPr="006B58F4">
        <w:rPr>
          <w:rFonts w:ascii="Arial" w:hAnsi="Arial" w:cs="Arial"/>
          <w:sz w:val="24"/>
          <w:szCs w:val="24"/>
        </w:rPr>
        <w:t xml:space="preserve"> unique</w:t>
      </w:r>
      <w:r w:rsidR="00450323" w:rsidRPr="006B58F4">
        <w:rPr>
          <w:rFonts w:ascii="Arial" w:hAnsi="Arial" w:cs="Arial"/>
          <w:sz w:val="24"/>
          <w:szCs w:val="24"/>
        </w:rPr>
        <w:t xml:space="preserve"> 4´-deoxyflavones in </w:t>
      </w:r>
      <w:r w:rsidR="004A472B" w:rsidRPr="006B58F4">
        <w:rPr>
          <w:rFonts w:ascii="Arial" w:hAnsi="Arial" w:cs="Arial"/>
          <w:sz w:val="24"/>
          <w:szCs w:val="24"/>
        </w:rPr>
        <w:t xml:space="preserve">the roots of </w:t>
      </w:r>
      <w:r w:rsidR="00AE5D4C">
        <w:rPr>
          <w:rFonts w:ascii="Arial" w:hAnsi="Arial" w:cs="Arial"/>
          <w:sz w:val="24"/>
          <w:szCs w:val="24"/>
        </w:rPr>
        <w:t>these</w:t>
      </w:r>
      <w:r w:rsidR="00AE5D4C" w:rsidRPr="006B58F4">
        <w:rPr>
          <w:rFonts w:ascii="Arial" w:hAnsi="Arial" w:cs="Arial"/>
          <w:sz w:val="24"/>
          <w:szCs w:val="24"/>
        </w:rPr>
        <w:t xml:space="preserve"> </w:t>
      </w:r>
      <w:r w:rsidR="00450323" w:rsidRPr="006B58F4">
        <w:rPr>
          <w:rFonts w:ascii="Arial" w:hAnsi="Arial" w:cs="Arial"/>
          <w:sz w:val="24"/>
          <w:szCs w:val="24"/>
        </w:rPr>
        <w:t xml:space="preserve">species </w:t>
      </w:r>
      <w:r w:rsidR="00215A4D" w:rsidRPr="006B58F4">
        <w:rPr>
          <w:rFonts w:ascii="Arial" w:hAnsi="Arial" w:cs="Arial"/>
          <w:sz w:val="24"/>
          <w:szCs w:val="24"/>
        </w:rPr>
        <w:t>(Table 1)</w:t>
      </w:r>
      <w:r w:rsidR="00450323" w:rsidRPr="006B58F4">
        <w:rPr>
          <w:rFonts w:ascii="Arial" w:hAnsi="Arial" w:cs="Arial"/>
          <w:sz w:val="24"/>
          <w:szCs w:val="24"/>
        </w:rPr>
        <w:t>. Interestingly</w:t>
      </w:r>
      <w:r w:rsidR="00702047">
        <w:rPr>
          <w:rFonts w:ascii="Arial" w:hAnsi="Arial" w:cs="Arial"/>
          <w:sz w:val="24"/>
          <w:szCs w:val="24"/>
        </w:rPr>
        <w:t xml:space="preserve">, </w:t>
      </w:r>
      <w:r w:rsidR="00450323" w:rsidRPr="006B58F4">
        <w:rPr>
          <w:rFonts w:ascii="Arial" w:hAnsi="Arial" w:cs="Arial"/>
          <w:sz w:val="24"/>
          <w:szCs w:val="24"/>
        </w:rPr>
        <w:t>although chrysin is proposed to serve as a precursor for all 4´-de</w:t>
      </w:r>
      <w:r w:rsidR="004A472B" w:rsidRPr="006B58F4">
        <w:rPr>
          <w:rFonts w:ascii="Arial" w:hAnsi="Arial" w:cs="Arial"/>
          <w:sz w:val="24"/>
          <w:szCs w:val="24"/>
        </w:rPr>
        <w:t>o</w:t>
      </w:r>
      <w:r w:rsidR="00450323" w:rsidRPr="006B58F4">
        <w:rPr>
          <w:rFonts w:ascii="Arial" w:hAnsi="Arial" w:cs="Arial"/>
          <w:sz w:val="24"/>
          <w:szCs w:val="24"/>
        </w:rPr>
        <w:t xml:space="preserve">xyflavones we quantified, we </w:t>
      </w:r>
      <w:r w:rsidR="00AE5D4C">
        <w:rPr>
          <w:rFonts w:ascii="Arial" w:hAnsi="Arial" w:cs="Arial"/>
          <w:sz w:val="24"/>
          <w:szCs w:val="24"/>
        </w:rPr>
        <w:t>didn’t find</w:t>
      </w:r>
      <w:r w:rsidR="004A472B" w:rsidRPr="006B58F4">
        <w:rPr>
          <w:rFonts w:ascii="Arial" w:hAnsi="Arial" w:cs="Arial"/>
          <w:sz w:val="24"/>
          <w:szCs w:val="24"/>
        </w:rPr>
        <w:t xml:space="preserve"> chrysin in</w:t>
      </w:r>
      <w:r w:rsidR="00684883" w:rsidRPr="006B58F4">
        <w:rPr>
          <w:rFonts w:ascii="Arial" w:hAnsi="Arial" w:cs="Arial"/>
          <w:sz w:val="24"/>
          <w:szCs w:val="24"/>
        </w:rPr>
        <w:t xml:space="preserve"> the roots of</w:t>
      </w:r>
      <w:r w:rsidR="004A472B" w:rsidRPr="006B58F4">
        <w:rPr>
          <w:rFonts w:ascii="Arial" w:hAnsi="Arial" w:cs="Arial"/>
          <w:sz w:val="24"/>
          <w:szCs w:val="24"/>
        </w:rPr>
        <w:t xml:space="preserve"> the</w:t>
      </w:r>
      <w:r w:rsidR="00AE5D4C">
        <w:rPr>
          <w:rFonts w:ascii="Arial" w:hAnsi="Arial" w:cs="Arial"/>
          <w:sz w:val="24"/>
          <w:szCs w:val="24"/>
        </w:rPr>
        <w:t>se</w:t>
      </w:r>
      <w:r w:rsidR="004A472B" w:rsidRPr="006B58F4">
        <w:rPr>
          <w:rFonts w:ascii="Arial" w:hAnsi="Arial" w:cs="Arial"/>
          <w:sz w:val="24"/>
          <w:szCs w:val="24"/>
        </w:rPr>
        <w:t xml:space="preserve"> seven species, and detected its glycosylated form, chrysin 7-G, </w:t>
      </w:r>
      <w:r w:rsidR="00AE5D4C" w:rsidRPr="006B58F4">
        <w:rPr>
          <w:rFonts w:ascii="Arial" w:hAnsi="Arial" w:cs="Arial"/>
          <w:sz w:val="24"/>
          <w:szCs w:val="24"/>
        </w:rPr>
        <w:t xml:space="preserve">only </w:t>
      </w:r>
      <w:r w:rsidR="004A472B" w:rsidRPr="006B58F4">
        <w:rPr>
          <w:rFonts w:ascii="Arial" w:hAnsi="Arial" w:cs="Arial"/>
          <w:sz w:val="24"/>
          <w:szCs w:val="24"/>
        </w:rPr>
        <w:t>in three</w:t>
      </w:r>
      <w:r w:rsidR="00684883" w:rsidRPr="006B58F4">
        <w:rPr>
          <w:rFonts w:ascii="Arial" w:hAnsi="Arial" w:cs="Arial"/>
          <w:sz w:val="24"/>
          <w:szCs w:val="24"/>
        </w:rPr>
        <w:t xml:space="preserve">. </w:t>
      </w:r>
      <w:r w:rsidR="00684883" w:rsidRPr="006B58F4">
        <w:rPr>
          <w:rFonts w:ascii="Arial" w:hAnsi="Arial" w:cs="Arial"/>
          <w:i/>
          <w:iCs/>
          <w:sz w:val="24"/>
          <w:szCs w:val="24"/>
        </w:rPr>
        <w:t xml:space="preserve">S. baicalensis </w:t>
      </w:r>
      <w:r w:rsidR="00684883" w:rsidRPr="006B58F4">
        <w:rPr>
          <w:rFonts w:ascii="Arial" w:hAnsi="Arial" w:cs="Arial"/>
          <w:sz w:val="24"/>
          <w:szCs w:val="24"/>
        </w:rPr>
        <w:t xml:space="preserve">and </w:t>
      </w:r>
      <w:r w:rsidR="00684883" w:rsidRPr="006B58F4">
        <w:rPr>
          <w:rFonts w:ascii="Arial" w:hAnsi="Arial" w:cs="Arial"/>
          <w:i/>
          <w:iCs/>
          <w:sz w:val="24"/>
          <w:szCs w:val="24"/>
        </w:rPr>
        <w:t xml:space="preserve">S. </w:t>
      </w:r>
      <w:proofErr w:type="spellStart"/>
      <w:r w:rsidR="00684883" w:rsidRPr="006B58F4">
        <w:rPr>
          <w:rFonts w:ascii="Arial" w:hAnsi="Arial" w:cs="Arial"/>
          <w:i/>
          <w:iCs/>
          <w:sz w:val="24"/>
          <w:szCs w:val="24"/>
        </w:rPr>
        <w:t>wrightii</w:t>
      </w:r>
      <w:proofErr w:type="spellEnd"/>
      <w:r w:rsidR="00684883" w:rsidRPr="006B58F4">
        <w:rPr>
          <w:rFonts w:ascii="Arial" w:hAnsi="Arial" w:cs="Arial"/>
          <w:sz w:val="24"/>
          <w:szCs w:val="24"/>
        </w:rPr>
        <w:t xml:space="preserve"> </w:t>
      </w:r>
      <w:r w:rsidR="00AE5D4C">
        <w:rPr>
          <w:rFonts w:ascii="Arial" w:hAnsi="Arial" w:cs="Arial"/>
          <w:sz w:val="24"/>
          <w:szCs w:val="24"/>
        </w:rPr>
        <w:t>had</w:t>
      </w:r>
      <w:r w:rsidR="00684883" w:rsidRPr="006B58F4">
        <w:rPr>
          <w:rFonts w:ascii="Arial" w:hAnsi="Arial" w:cs="Arial"/>
          <w:sz w:val="24"/>
          <w:szCs w:val="24"/>
        </w:rPr>
        <w:t xml:space="preserve"> high accumulation of 4´-deoxyflavones, specifically baicalin</w:t>
      </w:r>
      <w:r w:rsidR="00D4014F" w:rsidRPr="006B58F4">
        <w:rPr>
          <w:rFonts w:ascii="Arial" w:hAnsi="Arial" w:cs="Arial"/>
          <w:sz w:val="24"/>
          <w:szCs w:val="24"/>
        </w:rPr>
        <w:t xml:space="preserve"> (Fig. 2</w:t>
      </w:r>
      <w:r w:rsidR="00EC6120">
        <w:rPr>
          <w:rFonts w:ascii="Arial" w:hAnsi="Arial" w:cs="Arial"/>
          <w:sz w:val="24"/>
          <w:szCs w:val="24"/>
        </w:rPr>
        <w:t>c</w:t>
      </w:r>
      <w:r w:rsidR="00D4014F" w:rsidRPr="006B58F4">
        <w:rPr>
          <w:rFonts w:ascii="Arial" w:hAnsi="Arial" w:cs="Arial"/>
          <w:sz w:val="24"/>
          <w:szCs w:val="24"/>
        </w:rPr>
        <w:t>)</w:t>
      </w:r>
      <w:r w:rsidR="00684883" w:rsidRPr="006B58F4">
        <w:rPr>
          <w:rFonts w:ascii="Arial" w:hAnsi="Arial" w:cs="Arial"/>
          <w:sz w:val="24"/>
          <w:szCs w:val="24"/>
        </w:rPr>
        <w:t xml:space="preserve">. </w:t>
      </w:r>
      <w:r w:rsidR="00296C01" w:rsidRPr="006B58F4">
        <w:rPr>
          <w:rFonts w:ascii="Arial" w:hAnsi="Arial" w:cs="Arial"/>
          <w:sz w:val="24"/>
          <w:szCs w:val="24"/>
        </w:rPr>
        <w:t>Finally, the</w:t>
      </w:r>
      <w:r w:rsidR="008654FB" w:rsidRPr="006B58F4">
        <w:rPr>
          <w:rFonts w:ascii="Arial" w:hAnsi="Arial" w:cs="Arial"/>
          <w:sz w:val="24"/>
          <w:szCs w:val="24"/>
        </w:rPr>
        <w:t xml:space="preserve"> absence of 4´-hydroxyflavones in the root</w:t>
      </w:r>
      <w:r w:rsidR="00296C01" w:rsidRPr="006B58F4">
        <w:rPr>
          <w:rFonts w:ascii="Arial" w:hAnsi="Arial" w:cs="Arial"/>
          <w:sz w:val="24"/>
          <w:szCs w:val="24"/>
        </w:rPr>
        <w:t xml:space="preserve">s </w:t>
      </w:r>
      <w:r w:rsidR="008654FB" w:rsidRPr="006B58F4">
        <w:rPr>
          <w:rFonts w:ascii="Arial" w:hAnsi="Arial" w:cs="Arial"/>
          <w:sz w:val="24"/>
          <w:szCs w:val="24"/>
        </w:rPr>
        <w:t>of all but one species (</w:t>
      </w:r>
      <w:r w:rsidR="008654FB" w:rsidRPr="006B58F4">
        <w:rPr>
          <w:rFonts w:ascii="Arial" w:hAnsi="Arial" w:cs="Arial"/>
          <w:i/>
          <w:iCs/>
          <w:sz w:val="24"/>
          <w:szCs w:val="24"/>
        </w:rPr>
        <w:t xml:space="preserve">S. </w:t>
      </w:r>
      <w:proofErr w:type="spellStart"/>
      <w:r w:rsidR="008654FB" w:rsidRPr="006B58F4">
        <w:rPr>
          <w:rFonts w:ascii="Arial" w:hAnsi="Arial" w:cs="Arial"/>
          <w:i/>
          <w:iCs/>
          <w:sz w:val="24"/>
          <w:szCs w:val="24"/>
        </w:rPr>
        <w:t>leonardii</w:t>
      </w:r>
      <w:proofErr w:type="spellEnd"/>
      <w:r w:rsidR="008654FB" w:rsidRPr="006B58F4">
        <w:rPr>
          <w:rFonts w:ascii="Arial" w:hAnsi="Arial" w:cs="Arial"/>
          <w:sz w:val="24"/>
          <w:szCs w:val="24"/>
        </w:rPr>
        <w:t>)</w:t>
      </w:r>
      <w:r w:rsidR="008664EB" w:rsidRPr="006B58F4">
        <w:rPr>
          <w:rFonts w:ascii="Arial" w:hAnsi="Arial" w:cs="Arial"/>
          <w:sz w:val="24"/>
          <w:szCs w:val="24"/>
        </w:rPr>
        <w:t xml:space="preserve"> </w:t>
      </w:r>
      <w:r w:rsidR="006135F7" w:rsidRPr="006B58F4">
        <w:rPr>
          <w:rFonts w:ascii="Arial" w:hAnsi="Arial" w:cs="Arial"/>
          <w:sz w:val="24"/>
          <w:szCs w:val="24"/>
        </w:rPr>
        <w:t>indicates</w:t>
      </w:r>
      <w:r w:rsidR="008664EB" w:rsidRPr="006B58F4">
        <w:rPr>
          <w:rFonts w:ascii="Arial" w:hAnsi="Arial" w:cs="Arial"/>
          <w:sz w:val="24"/>
          <w:szCs w:val="24"/>
        </w:rPr>
        <w:t xml:space="preserve"> </w:t>
      </w:r>
      <w:r w:rsidR="005D45ED" w:rsidRPr="006B58F4">
        <w:rPr>
          <w:rFonts w:ascii="Arial" w:hAnsi="Arial" w:cs="Arial"/>
          <w:sz w:val="24"/>
          <w:szCs w:val="24"/>
        </w:rPr>
        <w:t>their specificity to the aerial organs of the plant</w:t>
      </w:r>
      <w:r w:rsidR="006135F7" w:rsidRPr="006B58F4">
        <w:rPr>
          <w:rFonts w:ascii="Arial" w:hAnsi="Arial" w:cs="Arial"/>
          <w:sz w:val="24"/>
          <w:szCs w:val="24"/>
        </w:rPr>
        <w:t xml:space="preserve"> in most species we selected</w:t>
      </w:r>
      <w:r w:rsidR="005D45ED" w:rsidRPr="006B58F4">
        <w:rPr>
          <w:rFonts w:ascii="Arial" w:hAnsi="Arial" w:cs="Arial"/>
          <w:sz w:val="24"/>
          <w:szCs w:val="24"/>
        </w:rPr>
        <w:t>.</w:t>
      </w:r>
      <w:r w:rsidR="008654FB" w:rsidRPr="006B58F4">
        <w:rPr>
          <w:rFonts w:ascii="Arial" w:hAnsi="Arial" w:cs="Arial"/>
          <w:sz w:val="24"/>
          <w:szCs w:val="24"/>
        </w:rPr>
        <w:t xml:space="preserve"> </w:t>
      </w:r>
    </w:p>
    <w:p w14:paraId="1AB57555" w14:textId="03693661" w:rsidR="006C3FFE" w:rsidRPr="006B58F4" w:rsidRDefault="006C3FFE" w:rsidP="00663459">
      <w:pPr>
        <w:spacing w:after="0" w:line="360" w:lineRule="auto"/>
        <w:ind w:firstLine="720"/>
        <w:rPr>
          <w:rFonts w:ascii="Arial" w:hAnsi="Arial" w:cs="Arial"/>
          <w:sz w:val="24"/>
          <w:szCs w:val="24"/>
        </w:rPr>
      </w:pPr>
      <w:r w:rsidRPr="006B58F4">
        <w:rPr>
          <w:rFonts w:ascii="Arial" w:hAnsi="Arial" w:cs="Arial"/>
          <w:sz w:val="24"/>
          <w:szCs w:val="24"/>
        </w:rPr>
        <w:t>Although root-specific flavone profiles were relatively consistent across the selected species, aerial tissue-specific profiles were more varied</w:t>
      </w:r>
      <w:r w:rsidR="00D4014F" w:rsidRPr="006B58F4">
        <w:rPr>
          <w:rFonts w:ascii="Arial" w:hAnsi="Arial" w:cs="Arial"/>
          <w:sz w:val="24"/>
          <w:szCs w:val="24"/>
        </w:rPr>
        <w:t xml:space="preserve"> (Fig. 2</w:t>
      </w:r>
      <w:r w:rsidR="006C0914">
        <w:rPr>
          <w:rFonts w:ascii="Arial" w:hAnsi="Arial" w:cs="Arial"/>
          <w:sz w:val="24"/>
          <w:szCs w:val="24"/>
        </w:rPr>
        <w:t>a</w:t>
      </w:r>
      <w:r w:rsidR="00D4014F" w:rsidRPr="006B58F4">
        <w:rPr>
          <w:rFonts w:ascii="Arial" w:hAnsi="Arial" w:cs="Arial"/>
          <w:sz w:val="24"/>
          <w:szCs w:val="24"/>
        </w:rPr>
        <w:t xml:space="preserve">, </w:t>
      </w:r>
      <w:r w:rsidR="006C0914">
        <w:rPr>
          <w:rFonts w:ascii="Arial" w:hAnsi="Arial" w:cs="Arial"/>
          <w:sz w:val="24"/>
          <w:szCs w:val="24"/>
        </w:rPr>
        <w:t>b</w:t>
      </w:r>
      <w:r w:rsidR="00D4014F" w:rsidRPr="006B58F4">
        <w:rPr>
          <w:rFonts w:ascii="Arial" w:hAnsi="Arial" w:cs="Arial"/>
          <w:sz w:val="24"/>
          <w:szCs w:val="24"/>
        </w:rPr>
        <w:t>)</w:t>
      </w:r>
      <w:r w:rsidRPr="006B58F4">
        <w:rPr>
          <w:rFonts w:ascii="Arial" w:hAnsi="Arial" w:cs="Arial"/>
          <w:sz w:val="24"/>
          <w:szCs w:val="24"/>
        </w:rPr>
        <w:t xml:space="preserve">. </w:t>
      </w:r>
      <w:r w:rsidR="0080433B" w:rsidRPr="006B58F4">
        <w:rPr>
          <w:rFonts w:ascii="Arial" w:hAnsi="Arial" w:cs="Arial"/>
          <w:sz w:val="24"/>
          <w:szCs w:val="24"/>
        </w:rPr>
        <w:t>4´-</w:t>
      </w:r>
      <w:r w:rsidR="002D02BB">
        <w:rPr>
          <w:rFonts w:ascii="Arial" w:hAnsi="Arial" w:cs="Arial"/>
          <w:sz w:val="24"/>
          <w:szCs w:val="24"/>
        </w:rPr>
        <w:t>H</w:t>
      </w:r>
      <w:r w:rsidR="002D02BB" w:rsidRPr="006B58F4">
        <w:rPr>
          <w:rFonts w:ascii="Arial" w:hAnsi="Arial" w:cs="Arial"/>
          <w:sz w:val="24"/>
          <w:szCs w:val="24"/>
        </w:rPr>
        <w:t xml:space="preserve">ydroxyflavones </w:t>
      </w:r>
      <w:r w:rsidR="0080433B" w:rsidRPr="006B58F4">
        <w:rPr>
          <w:rFonts w:ascii="Arial" w:hAnsi="Arial" w:cs="Arial"/>
          <w:sz w:val="24"/>
          <w:szCs w:val="24"/>
        </w:rPr>
        <w:t xml:space="preserve">were present in the aerial tissues of all species analyzed, but the pathway seemed to be </w:t>
      </w:r>
      <w:r w:rsidR="00B171BF">
        <w:rPr>
          <w:rFonts w:ascii="Arial" w:hAnsi="Arial" w:cs="Arial"/>
          <w:sz w:val="24"/>
          <w:szCs w:val="24"/>
        </w:rPr>
        <w:t>inactive</w:t>
      </w:r>
      <w:r w:rsidR="00C127BE" w:rsidRPr="006B58F4">
        <w:rPr>
          <w:rFonts w:ascii="Arial" w:hAnsi="Arial" w:cs="Arial"/>
          <w:sz w:val="24"/>
          <w:szCs w:val="24"/>
        </w:rPr>
        <w:t xml:space="preserve"> in the roots. We were unable to detect hispidulin, or its glucoside, hispiduloside, in the leaves or stems of two species: </w:t>
      </w:r>
      <w:r w:rsidR="00C127BE" w:rsidRPr="006B58F4">
        <w:rPr>
          <w:rFonts w:ascii="Arial" w:hAnsi="Arial" w:cs="Arial"/>
          <w:i/>
          <w:iCs/>
          <w:sz w:val="24"/>
          <w:szCs w:val="24"/>
        </w:rPr>
        <w:t xml:space="preserve">S. </w:t>
      </w:r>
      <w:proofErr w:type="spellStart"/>
      <w:r w:rsidR="00C127BE" w:rsidRPr="006B58F4">
        <w:rPr>
          <w:rFonts w:ascii="Arial" w:hAnsi="Arial" w:cs="Arial"/>
          <w:i/>
          <w:iCs/>
          <w:sz w:val="24"/>
          <w:szCs w:val="24"/>
        </w:rPr>
        <w:t>altissima</w:t>
      </w:r>
      <w:proofErr w:type="spellEnd"/>
      <w:r w:rsidR="00C127BE" w:rsidRPr="006B58F4">
        <w:rPr>
          <w:rFonts w:ascii="Arial" w:hAnsi="Arial" w:cs="Arial"/>
          <w:i/>
          <w:iCs/>
          <w:sz w:val="24"/>
          <w:szCs w:val="24"/>
        </w:rPr>
        <w:t xml:space="preserve"> </w:t>
      </w:r>
      <w:r w:rsidR="00C127BE" w:rsidRPr="006B58F4">
        <w:rPr>
          <w:rFonts w:ascii="Arial" w:hAnsi="Arial" w:cs="Arial"/>
          <w:sz w:val="24"/>
          <w:szCs w:val="24"/>
        </w:rPr>
        <w:t xml:space="preserve">and </w:t>
      </w:r>
      <w:r w:rsidR="00C127BE" w:rsidRPr="006B58F4">
        <w:rPr>
          <w:rFonts w:ascii="Arial" w:hAnsi="Arial" w:cs="Arial"/>
          <w:i/>
          <w:iCs/>
          <w:sz w:val="24"/>
          <w:szCs w:val="24"/>
        </w:rPr>
        <w:t xml:space="preserve">S. </w:t>
      </w:r>
      <w:proofErr w:type="spellStart"/>
      <w:r w:rsidR="00C127BE" w:rsidRPr="006B58F4">
        <w:rPr>
          <w:rFonts w:ascii="Arial" w:hAnsi="Arial" w:cs="Arial"/>
          <w:i/>
          <w:iCs/>
          <w:sz w:val="24"/>
          <w:szCs w:val="24"/>
        </w:rPr>
        <w:t>tournefortii</w:t>
      </w:r>
      <w:proofErr w:type="spellEnd"/>
      <w:r w:rsidR="00C127BE" w:rsidRPr="006B58F4">
        <w:rPr>
          <w:rFonts w:ascii="Arial" w:hAnsi="Arial" w:cs="Arial"/>
          <w:sz w:val="24"/>
          <w:szCs w:val="24"/>
        </w:rPr>
        <w:t xml:space="preserve">. Hispiduloside </w:t>
      </w:r>
      <w:r w:rsidR="00DA5920" w:rsidRPr="006B58F4">
        <w:rPr>
          <w:rFonts w:ascii="Arial" w:hAnsi="Arial" w:cs="Arial"/>
          <w:sz w:val="24"/>
          <w:szCs w:val="24"/>
        </w:rPr>
        <w:t xml:space="preserve">was particularly rare, and out of all tissue samples taken, we only detected it in the stems of </w:t>
      </w:r>
      <w:r w:rsidR="00DA5920" w:rsidRPr="006B58F4">
        <w:rPr>
          <w:rFonts w:ascii="Arial" w:hAnsi="Arial" w:cs="Arial"/>
          <w:i/>
          <w:iCs/>
          <w:sz w:val="24"/>
          <w:szCs w:val="24"/>
        </w:rPr>
        <w:t>S. racemosa</w:t>
      </w:r>
      <w:r w:rsidR="00DA5920" w:rsidRPr="006B58F4">
        <w:rPr>
          <w:rFonts w:ascii="Arial" w:hAnsi="Arial" w:cs="Arial"/>
          <w:sz w:val="24"/>
          <w:szCs w:val="24"/>
        </w:rPr>
        <w:t xml:space="preserve">. </w:t>
      </w:r>
      <w:r w:rsidR="00787F5E" w:rsidRPr="006B58F4">
        <w:rPr>
          <w:rFonts w:ascii="Arial" w:hAnsi="Arial" w:cs="Arial"/>
          <w:sz w:val="24"/>
          <w:szCs w:val="24"/>
        </w:rPr>
        <w:t xml:space="preserve">Although these more advanced steps in the </w:t>
      </w:r>
      <w:r w:rsidR="002D02BB">
        <w:rPr>
          <w:rFonts w:ascii="Arial" w:hAnsi="Arial" w:cs="Arial"/>
          <w:sz w:val="24"/>
          <w:szCs w:val="24"/>
        </w:rPr>
        <w:t xml:space="preserve">biosynthetic </w:t>
      </w:r>
      <w:r w:rsidR="00787F5E" w:rsidRPr="006B58F4">
        <w:rPr>
          <w:rFonts w:ascii="Arial" w:hAnsi="Arial" w:cs="Arial"/>
          <w:sz w:val="24"/>
          <w:szCs w:val="24"/>
        </w:rPr>
        <w:t xml:space="preserve">pathway may not be well-conserved, our detection of scutellarin in the aerial tissues of all seven species </w:t>
      </w:r>
      <w:r w:rsidR="003D455A" w:rsidRPr="006B58F4">
        <w:rPr>
          <w:rFonts w:ascii="Arial" w:hAnsi="Arial" w:cs="Arial"/>
          <w:sz w:val="24"/>
          <w:szCs w:val="24"/>
        </w:rPr>
        <w:t>indicates at least partial</w:t>
      </w:r>
      <w:r w:rsidR="00787F5E" w:rsidRPr="006B58F4">
        <w:rPr>
          <w:rFonts w:ascii="Arial" w:hAnsi="Arial" w:cs="Arial"/>
          <w:sz w:val="24"/>
          <w:szCs w:val="24"/>
        </w:rPr>
        <w:t xml:space="preserve"> </w:t>
      </w:r>
      <w:r w:rsidR="003D455A" w:rsidRPr="006B58F4">
        <w:rPr>
          <w:rFonts w:ascii="Arial" w:hAnsi="Arial" w:cs="Arial"/>
          <w:sz w:val="24"/>
          <w:szCs w:val="24"/>
        </w:rPr>
        <w:t>retention of</w:t>
      </w:r>
      <w:r w:rsidR="00787F5E" w:rsidRPr="006B58F4">
        <w:rPr>
          <w:rFonts w:ascii="Arial" w:hAnsi="Arial" w:cs="Arial"/>
          <w:sz w:val="24"/>
          <w:szCs w:val="24"/>
        </w:rPr>
        <w:t xml:space="preserve"> </w:t>
      </w:r>
      <w:r w:rsidR="003D455A" w:rsidRPr="006B58F4">
        <w:rPr>
          <w:rFonts w:ascii="Arial" w:hAnsi="Arial" w:cs="Arial"/>
          <w:sz w:val="24"/>
          <w:szCs w:val="24"/>
        </w:rPr>
        <w:t>4´-hydroxyflavone biosynthesis</w:t>
      </w:r>
      <w:r w:rsidR="000A2E88" w:rsidRPr="006B58F4">
        <w:rPr>
          <w:rFonts w:ascii="Arial" w:hAnsi="Arial" w:cs="Arial"/>
          <w:sz w:val="24"/>
          <w:szCs w:val="24"/>
        </w:rPr>
        <w:t xml:space="preserve"> in these species</w:t>
      </w:r>
      <w:r w:rsidR="006C0914">
        <w:rPr>
          <w:rFonts w:ascii="Arial" w:hAnsi="Arial" w:cs="Arial"/>
          <w:sz w:val="24"/>
          <w:szCs w:val="24"/>
        </w:rPr>
        <w:t xml:space="preserve"> </w:t>
      </w:r>
      <w:r w:rsidR="006C0914" w:rsidRPr="006B58F4">
        <w:rPr>
          <w:rFonts w:ascii="Arial" w:hAnsi="Arial" w:cs="Arial"/>
          <w:sz w:val="24"/>
          <w:szCs w:val="24"/>
        </w:rPr>
        <w:t>(Fig. 2</w:t>
      </w:r>
      <w:r w:rsidR="006C0914">
        <w:rPr>
          <w:rFonts w:ascii="Arial" w:hAnsi="Arial" w:cs="Arial"/>
          <w:sz w:val="24"/>
          <w:szCs w:val="24"/>
        </w:rPr>
        <w:t>a</w:t>
      </w:r>
      <w:r w:rsidR="006C0914" w:rsidRPr="006B58F4">
        <w:rPr>
          <w:rFonts w:ascii="Arial" w:hAnsi="Arial" w:cs="Arial"/>
          <w:sz w:val="24"/>
          <w:szCs w:val="24"/>
        </w:rPr>
        <w:t xml:space="preserve">, </w:t>
      </w:r>
      <w:r w:rsidR="006C0914">
        <w:rPr>
          <w:rFonts w:ascii="Arial" w:hAnsi="Arial" w:cs="Arial"/>
          <w:sz w:val="24"/>
          <w:szCs w:val="24"/>
        </w:rPr>
        <w:t>b</w:t>
      </w:r>
      <w:r w:rsidR="006C0914" w:rsidRPr="006B58F4">
        <w:rPr>
          <w:rFonts w:ascii="Arial" w:hAnsi="Arial" w:cs="Arial"/>
          <w:sz w:val="24"/>
          <w:szCs w:val="24"/>
        </w:rPr>
        <w:t xml:space="preserve">). </w:t>
      </w:r>
      <w:r w:rsidR="00F662CD" w:rsidRPr="006B58F4">
        <w:rPr>
          <w:rFonts w:ascii="Arial" w:hAnsi="Arial" w:cs="Arial"/>
          <w:sz w:val="24"/>
          <w:szCs w:val="24"/>
        </w:rPr>
        <w:t xml:space="preserve"> </w:t>
      </w:r>
      <w:r w:rsidR="00EA760E" w:rsidRPr="006B58F4">
        <w:rPr>
          <w:rFonts w:ascii="Arial" w:hAnsi="Arial" w:cs="Arial"/>
          <w:sz w:val="24"/>
          <w:szCs w:val="24"/>
        </w:rPr>
        <w:t xml:space="preserve">As a </w:t>
      </w:r>
      <w:r w:rsidR="000A2E88" w:rsidRPr="006B58F4">
        <w:rPr>
          <w:rFonts w:ascii="Arial" w:hAnsi="Arial" w:cs="Arial"/>
          <w:sz w:val="24"/>
          <w:szCs w:val="24"/>
        </w:rPr>
        <w:t xml:space="preserve">precursor </w:t>
      </w:r>
      <w:r w:rsidR="00EA760E" w:rsidRPr="006B58F4">
        <w:rPr>
          <w:rFonts w:ascii="Arial" w:hAnsi="Arial" w:cs="Arial"/>
          <w:sz w:val="24"/>
          <w:szCs w:val="24"/>
        </w:rPr>
        <w:t>to</w:t>
      </w:r>
      <w:r w:rsidR="000A2E88" w:rsidRPr="006B58F4">
        <w:rPr>
          <w:rFonts w:ascii="Arial" w:hAnsi="Arial" w:cs="Arial"/>
          <w:sz w:val="24"/>
          <w:szCs w:val="24"/>
        </w:rPr>
        <w:t xml:space="preserve"> all 4´-hydroxyflavones analyzed, </w:t>
      </w:r>
      <w:r w:rsidR="00EA760E" w:rsidRPr="006B58F4">
        <w:rPr>
          <w:rFonts w:ascii="Arial" w:hAnsi="Arial" w:cs="Arial"/>
          <w:sz w:val="24"/>
          <w:szCs w:val="24"/>
        </w:rPr>
        <w:t xml:space="preserve">apigenin was surprisingly scarce, and we detected it in the aerial tissues of only two species: </w:t>
      </w:r>
      <w:r w:rsidR="00EA760E" w:rsidRPr="006B58F4">
        <w:rPr>
          <w:rFonts w:ascii="Arial" w:hAnsi="Arial" w:cs="Arial"/>
          <w:i/>
          <w:iCs/>
          <w:sz w:val="24"/>
          <w:szCs w:val="24"/>
        </w:rPr>
        <w:t xml:space="preserve">S. baicalensis </w:t>
      </w:r>
      <w:r w:rsidR="00EA760E" w:rsidRPr="006B58F4">
        <w:rPr>
          <w:rFonts w:ascii="Arial" w:hAnsi="Arial" w:cs="Arial"/>
          <w:sz w:val="24"/>
          <w:szCs w:val="24"/>
        </w:rPr>
        <w:t xml:space="preserve">and </w:t>
      </w:r>
      <w:r w:rsidR="00EA760E" w:rsidRPr="006B58F4">
        <w:rPr>
          <w:rFonts w:ascii="Arial" w:hAnsi="Arial" w:cs="Arial"/>
          <w:i/>
          <w:iCs/>
          <w:sz w:val="24"/>
          <w:szCs w:val="24"/>
        </w:rPr>
        <w:t xml:space="preserve">S. </w:t>
      </w:r>
      <w:proofErr w:type="spellStart"/>
      <w:r w:rsidR="00EA760E" w:rsidRPr="006B58F4">
        <w:rPr>
          <w:rFonts w:ascii="Arial" w:hAnsi="Arial" w:cs="Arial"/>
          <w:i/>
          <w:iCs/>
          <w:sz w:val="24"/>
          <w:szCs w:val="24"/>
        </w:rPr>
        <w:t>leonardii</w:t>
      </w:r>
      <w:proofErr w:type="spellEnd"/>
      <w:r w:rsidR="00EA760E" w:rsidRPr="006B58F4">
        <w:rPr>
          <w:rFonts w:ascii="Arial" w:hAnsi="Arial" w:cs="Arial"/>
          <w:sz w:val="24"/>
          <w:szCs w:val="24"/>
        </w:rPr>
        <w:t xml:space="preserve">. </w:t>
      </w:r>
      <w:r w:rsidR="00F662CD" w:rsidRPr="006B58F4">
        <w:rPr>
          <w:rFonts w:ascii="Arial" w:hAnsi="Arial" w:cs="Arial"/>
          <w:sz w:val="24"/>
          <w:szCs w:val="24"/>
        </w:rPr>
        <w:t>This pattern is analogous to</w:t>
      </w:r>
      <w:del w:id="37" w:author="Askey,Bryce C" w:date="2021-09-07T10:33:00Z">
        <w:r w:rsidR="00F662CD" w:rsidRPr="006B58F4" w:rsidDel="0062711F">
          <w:rPr>
            <w:rFonts w:ascii="Arial" w:hAnsi="Arial" w:cs="Arial"/>
            <w:sz w:val="24"/>
            <w:szCs w:val="24"/>
          </w:rPr>
          <w:delText xml:space="preserve"> </w:delText>
        </w:r>
      </w:del>
      <w:r w:rsidR="002D02BB">
        <w:rPr>
          <w:rFonts w:ascii="Arial" w:hAnsi="Arial" w:cs="Arial"/>
          <w:sz w:val="24"/>
          <w:szCs w:val="24"/>
        </w:rPr>
        <w:t xml:space="preserve"> the low accumulation of</w:t>
      </w:r>
      <w:r w:rsidR="00F662CD" w:rsidRPr="006B58F4">
        <w:rPr>
          <w:rFonts w:ascii="Arial" w:hAnsi="Arial" w:cs="Arial"/>
          <w:sz w:val="24"/>
          <w:szCs w:val="24"/>
        </w:rPr>
        <w:t xml:space="preserve"> </w:t>
      </w:r>
      <w:r w:rsidR="00DC61B4" w:rsidRPr="006B58F4">
        <w:rPr>
          <w:rFonts w:ascii="Arial" w:hAnsi="Arial" w:cs="Arial"/>
          <w:sz w:val="24"/>
          <w:szCs w:val="24"/>
        </w:rPr>
        <w:t>chrysin</w:t>
      </w:r>
      <w:r w:rsidR="00F662CD" w:rsidRPr="006B58F4">
        <w:rPr>
          <w:rFonts w:ascii="Arial" w:hAnsi="Arial" w:cs="Arial"/>
          <w:sz w:val="24"/>
          <w:szCs w:val="24"/>
        </w:rPr>
        <w:t xml:space="preserve"> in</w:t>
      </w:r>
      <w:r w:rsidR="00DC61B4" w:rsidRPr="006B58F4">
        <w:rPr>
          <w:rFonts w:ascii="Arial" w:hAnsi="Arial" w:cs="Arial"/>
          <w:sz w:val="24"/>
          <w:szCs w:val="24"/>
        </w:rPr>
        <w:t xml:space="preserve"> our root tissue samples</w:t>
      </w:r>
      <w:r w:rsidR="005D45ED" w:rsidRPr="006B58F4">
        <w:rPr>
          <w:rFonts w:ascii="Arial" w:hAnsi="Arial" w:cs="Arial"/>
          <w:sz w:val="24"/>
          <w:szCs w:val="24"/>
        </w:rPr>
        <w:t>.</w:t>
      </w:r>
    </w:p>
    <w:p w14:paraId="76775134" w14:textId="69E4210B" w:rsidR="002C468E" w:rsidRDefault="00F01D9A" w:rsidP="006B58F4">
      <w:pPr>
        <w:spacing w:after="0" w:line="360" w:lineRule="auto"/>
        <w:ind w:firstLine="720"/>
        <w:rPr>
          <w:rFonts w:ascii="Arial" w:hAnsi="Arial" w:cs="Arial"/>
          <w:sz w:val="24"/>
          <w:szCs w:val="24"/>
        </w:rPr>
      </w:pPr>
      <w:r w:rsidRPr="006B58F4">
        <w:rPr>
          <w:rFonts w:ascii="Arial" w:hAnsi="Arial" w:cs="Arial"/>
          <w:sz w:val="24"/>
          <w:szCs w:val="24"/>
        </w:rPr>
        <w:t>In contrast to the root-heavy accumulation of 4´-deoxyflavones we observed in</w:t>
      </w:r>
      <w:r w:rsidR="00EF4B86" w:rsidRPr="006B58F4">
        <w:rPr>
          <w:rFonts w:ascii="Arial" w:hAnsi="Arial" w:cs="Arial"/>
          <w:sz w:val="24"/>
          <w:szCs w:val="24"/>
        </w:rPr>
        <w:t xml:space="preserve"> </w:t>
      </w:r>
      <w:r w:rsidR="00EF4B86" w:rsidRPr="006B58F4">
        <w:rPr>
          <w:rFonts w:ascii="Arial" w:hAnsi="Arial" w:cs="Arial"/>
          <w:i/>
          <w:iCs/>
          <w:sz w:val="24"/>
          <w:szCs w:val="24"/>
        </w:rPr>
        <w:t>S. baicalensis</w:t>
      </w:r>
      <w:r w:rsidR="006C0914" w:rsidRPr="006B58F4">
        <w:rPr>
          <w:rFonts w:ascii="Arial" w:hAnsi="Arial" w:cs="Arial"/>
          <w:sz w:val="24"/>
          <w:szCs w:val="24"/>
        </w:rPr>
        <w:t xml:space="preserve"> </w:t>
      </w:r>
      <w:r w:rsidR="006C0914">
        <w:rPr>
          <w:rFonts w:ascii="Arial" w:hAnsi="Arial" w:cs="Arial"/>
          <w:sz w:val="24"/>
          <w:szCs w:val="24"/>
        </w:rPr>
        <w:t xml:space="preserve">and </w:t>
      </w:r>
      <w:r w:rsidR="006C0914" w:rsidRPr="006B58F4">
        <w:rPr>
          <w:rFonts w:ascii="Arial" w:hAnsi="Arial" w:cs="Arial"/>
          <w:i/>
          <w:iCs/>
          <w:sz w:val="24"/>
          <w:szCs w:val="24"/>
        </w:rPr>
        <w:t xml:space="preserve">S. </w:t>
      </w:r>
      <w:r w:rsidR="006C0914">
        <w:rPr>
          <w:rFonts w:ascii="Arial" w:hAnsi="Arial" w:cs="Arial"/>
          <w:i/>
          <w:iCs/>
          <w:sz w:val="24"/>
          <w:szCs w:val="24"/>
        </w:rPr>
        <w:t>barbata</w:t>
      </w:r>
      <w:r w:rsidR="00EF4B86" w:rsidRPr="006B58F4">
        <w:rPr>
          <w:rFonts w:ascii="Arial" w:hAnsi="Arial" w:cs="Arial"/>
          <w:sz w:val="24"/>
          <w:szCs w:val="24"/>
        </w:rPr>
        <w:t xml:space="preserve">, </w:t>
      </w:r>
      <w:r w:rsidRPr="006B58F4">
        <w:rPr>
          <w:rFonts w:ascii="Arial" w:hAnsi="Arial" w:cs="Arial"/>
          <w:sz w:val="24"/>
          <w:szCs w:val="24"/>
        </w:rPr>
        <w:t xml:space="preserve">several species accumulated greater concentrations of 4´-deoxyflavones in their aerial parts as compared to their roots. </w:t>
      </w:r>
      <w:r w:rsidR="00F43E3E" w:rsidRPr="006B58F4">
        <w:rPr>
          <w:rFonts w:ascii="Arial" w:hAnsi="Arial" w:cs="Arial"/>
          <w:sz w:val="24"/>
          <w:szCs w:val="24"/>
        </w:rPr>
        <w:t xml:space="preserve">Interestingly, </w:t>
      </w:r>
      <w:r w:rsidRPr="006B58F4">
        <w:rPr>
          <w:rFonts w:ascii="Arial" w:hAnsi="Arial" w:cs="Arial"/>
          <w:i/>
          <w:iCs/>
          <w:sz w:val="24"/>
          <w:szCs w:val="24"/>
        </w:rPr>
        <w:t xml:space="preserve">S. </w:t>
      </w:r>
      <w:proofErr w:type="spellStart"/>
      <w:r w:rsidRPr="006B58F4">
        <w:rPr>
          <w:rFonts w:ascii="Arial" w:hAnsi="Arial" w:cs="Arial"/>
          <w:i/>
          <w:iCs/>
          <w:sz w:val="24"/>
          <w:szCs w:val="24"/>
        </w:rPr>
        <w:t>leonardii</w:t>
      </w:r>
      <w:proofErr w:type="spellEnd"/>
      <w:r w:rsidR="000043C8">
        <w:rPr>
          <w:rFonts w:ascii="Arial" w:hAnsi="Arial" w:cs="Arial"/>
          <w:i/>
          <w:iCs/>
          <w:sz w:val="24"/>
          <w:szCs w:val="24"/>
        </w:rPr>
        <w:t>,</w:t>
      </w:r>
      <w:r w:rsidR="00E2574E" w:rsidRPr="006B58F4">
        <w:rPr>
          <w:rFonts w:ascii="Arial" w:hAnsi="Arial" w:cs="Arial"/>
          <w:sz w:val="24"/>
          <w:szCs w:val="24"/>
        </w:rPr>
        <w:t xml:space="preserve"> </w:t>
      </w:r>
      <w:r w:rsidRPr="006B58F4">
        <w:rPr>
          <w:rFonts w:ascii="Arial" w:hAnsi="Arial" w:cs="Arial"/>
          <w:i/>
          <w:iCs/>
          <w:sz w:val="24"/>
          <w:szCs w:val="24"/>
        </w:rPr>
        <w:lastRenderedPageBreak/>
        <w:t>S. racemosa</w:t>
      </w:r>
      <w:r w:rsidR="000043C8">
        <w:rPr>
          <w:rFonts w:ascii="Arial" w:hAnsi="Arial" w:cs="Arial"/>
          <w:i/>
          <w:iCs/>
          <w:sz w:val="24"/>
          <w:szCs w:val="24"/>
        </w:rPr>
        <w:t>,</w:t>
      </w:r>
      <w:r w:rsidR="00F43E3E" w:rsidRPr="006B58F4">
        <w:rPr>
          <w:rFonts w:ascii="Arial" w:hAnsi="Arial" w:cs="Arial"/>
          <w:sz w:val="24"/>
          <w:szCs w:val="24"/>
        </w:rPr>
        <w:t xml:space="preserve"> </w:t>
      </w:r>
      <w:r w:rsidR="00E2574E" w:rsidRPr="006B58F4">
        <w:rPr>
          <w:rFonts w:ascii="Arial" w:hAnsi="Arial" w:cs="Arial"/>
          <w:sz w:val="24"/>
          <w:szCs w:val="24"/>
        </w:rPr>
        <w:t xml:space="preserve">and </w:t>
      </w:r>
      <w:r w:rsidR="00E2574E" w:rsidRPr="006B58F4">
        <w:rPr>
          <w:rFonts w:ascii="Arial" w:hAnsi="Arial" w:cs="Arial"/>
          <w:i/>
          <w:iCs/>
          <w:sz w:val="24"/>
          <w:szCs w:val="24"/>
        </w:rPr>
        <w:t xml:space="preserve">S. </w:t>
      </w:r>
      <w:proofErr w:type="spellStart"/>
      <w:r w:rsidR="00E2574E" w:rsidRPr="006B58F4">
        <w:rPr>
          <w:rFonts w:ascii="Arial" w:hAnsi="Arial" w:cs="Arial"/>
          <w:i/>
          <w:iCs/>
          <w:sz w:val="24"/>
          <w:szCs w:val="24"/>
        </w:rPr>
        <w:t>wrightii</w:t>
      </w:r>
      <w:proofErr w:type="spellEnd"/>
      <w:r w:rsidR="00E2574E" w:rsidRPr="006B58F4">
        <w:rPr>
          <w:rFonts w:ascii="Arial" w:hAnsi="Arial" w:cs="Arial"/>
          <w:sz w:val="24"/>
          <w:szCs w:val="24"/>
        </w:rPr>
        <w:t xml:space="preserve"> </w:t>
      </w:r>
      <w:r w:rsidR="00F43E3E" w:rsidRPr="006B58F4">
        <w:rPr>
          <w:rFonts w:ascii="Arial" w:hAnsi="Arial" w:cs="Arial"/>
          <w:sz w:val="24"/>
          <w:szCs w:val="24"/>
        </w:rPr>
        <w:t xml:space="preserve">accumulated high concentrations of oroxylin A </w:t>
      </w:r>
      <w:r w:rsidR="000043C8">
        <w:rPr>
          <w:rFonts w:ascii="Arial" w:hAnsi="Arial" w:cs="Arial"/>
          <w:sz w:val="24"/>
          <w:szCs w:val="24"/>
        </w:rPr>
        <w:t>or</w:t>
      </w:r>
      <w:r w:rsidR="00F43E3E" w:rsidRPr="006B58F4">
        <w:rPr>
          <w:rFonts w:ascii="Arial" w:hAnsi="Arial" w:cs="Arial"/>
          <w:sz w:val="24"/>
          <w:szCs w:val="24"/>
        </w:rPr>
        <w:t xml:space="preserve"> oroxyloside</w:t>
      </w:r>
      <w:r w:rsidR="006B7B86" w:rsidRPr="006B58F4">
        <w:rPr>
          <w:rFonts w:ascii="Arial" w:hAnsi="Arial" w:cs="Arial"/>
          <w:sz w:val="24"/>
          <w:szCs w:val="24"/>
        </w:rPr>
        <w:t xml:space="preserve"> in </w:t>
      </w:r>
      <w:r w:rsidR="00E2574E" w:rsidRPr="006B58F4">
        <w:rPr>
          <w:rFonts w:ascii="Arial" w:hAnsi="Arial" w:cs="Arial"/>
          <w:sz w:val="24"/>
          <w:szCs w:val="24"/>
        </w:rPr>
        <w:t>their stems</w:t>
      </w:r>
      <w:r w:rsidR="006D057D" w:rsidRPr="006B58F4">
        <w:rPr>
          <w:rFonts w:ascii="Arial" w:hAnsi="Arial" w:cs="Arial"/>
          <w:sz w:val="24"/>
          <w:szCs w:val="24"/>
        </w:rPr>
        <w:t xml:space="preserve">, and </w:t>
      </w:r>
      <w:r w:rsidR="006D057D" w:rsidRPr="006B58F4">
        <w:rPr>
          <w:rFonts w:ascii="Arial" w:hAnsi="Arial" w:cs="Arial"/>
          <w:i/>
          <w:iCs/>
          <w:sz w:val="24"/>
          <w:szCs w:val="24"/>
        </w:rPr>
        <w:t xml:space="preserve">S. racemosa </w:t>
      </w:r>
      <w:r w:rsidR="006D057D" w:rsidRPr="006B58F4">
        <w:rPr>
          <w:rFonts w:ascii="Arial" w:hAnsi="Arial" w:cs="Arial"/>
          <w:sz w:val="24"/>
          <w:szCs w:val="24"/>
        </w:rPr>
        <w:t>also in its leaves</w:t>
      </w:r>
      <w:r w:rsidR="00215A4D" w:rsidRPr="006B58F4">
        <w:rPr>
          <w:rFonts w:ascii="Arial" w:hAnsi="Arial" w:cs="Arial"/>
          <w:sz w:val="24"/>
          <w:szCs w:val="24"/>
        </w:rPr>
        <w:t xml:space="preserve"> (Fig. 3</w:t>
      </w:r>
      <w:r w:rsidR="000043C8">
        <w:rPr>
          <w:rFonts w:ascii="Arial" w:hAnsi="Arial" w:cs="Arial"/>
          <w:sz w:val="24"/>
          <w:szCs w:val="24"/>
        </w:rPr>
        <w:t>, Table 1</w:t>
      </w:r>
      <w:r w:rsidR="00215A4D" w:rsidRPr="006B58F4">
        <w:rPr>
          <w:rFonts w:ascii="Arial" w:hAnsi="Arial" w:cs="Arial"/>
          <w:sz w:val="24"/>
          <w:szCs w:val="24"/>
        </w:rPr>
        <w:t>)</w:t>
      </w:r>
      <w:r w:rsidR="00CD2E28" w:rsidRPr="006B58F4">
        <w:rPr>
          <w:rFonts w:ascii="Arial" w:hAnsi="Arial" w:cs="Arial"/>
          <w:sz w:val="24"/>
          <w:szCs w:val="24"/>
        </w:rPr>
        <w:t>.</w:t>
      </w:r>
      <w:r w:rsidR="006D057D" w:rsidRPr="006B58F4">
        <w:rPr>
          <w:rFonts w:ascii="Arial" w:hAnsi="Arial" w:cs="Arial"/>
          <w:sz w:val="24"/>
          <w:szCs w:val="24"/>
        </w:rPr>
        <w:t xml:space="preserve"> </w:t>
      </w:r>
      <w:r w:rsidR="00CD2E28" w:rsidRPr="006B58F4">
        <w:rPr>
          <w:rFonts w:ascii="Arial" w:hAnsi="Arial" w:cs="Arial"/>
          <w:sz w:val="24"/>
          <w:szCs w:val="24"/>
        </w:rPr>
        <w:t xml:space="preserve">This finding is especially remarkable considering the relative rarity of these 4´-deoxyflavones in </w:t>
      </w:r>
      <w:r w:rsidR="00E2574E" w:rsidRPr="006B58F4">
        <w:rPr>
          <w:rFonts w:ascii="Arial" w:hAnsi="Arial" w:cs="Arial"/>
          <w:i/>
          <w:iCs/>
          <w:sz w:val="24"/>
          <w:szCs w:val="24"/>
        </w:rPr>
        <w:t xml:space="preserve">S. baicalensis </w:t>
      </w:r>
      <w:r w:rsidR="00E2574E" w:rsidRPr="006B58F4">
        <w:rPr>
          <w:rFonts w:ascii="Arial" w:hAnsi="Arial" w:cs="Arial"/>
          <w:sz w:val="24"/>
          <w:szCs w:val="24"/>
        </w:rPr>
        <w:t xml:space="preserve">and </w:t>
      </w:r>
      <w:r w:rsidR="00E2574E" w:rsidRPr="006B58F4">
        <w:rPr>
          <w:rFonts w:ascii="Arial" w:hAnsi="Arial" w:cs="Arial"/>
          <w:i/>
          <w:iCs/>
          <w:sz w:val="24"/>
          <w:szCs w:val="24"/>
        </w:rPr>
        <w:t>S. barbata</w:t>
      </w:r>
      <w:r w:rsidR="006D057D" w:rsidRPr="006B58F4">
        <w:rPr>
          <w:rFonts w:ascii="Arial" w:hAnsi="Arial" w:cs="Arial"/>
          <w:sz w:val="24"/>
          <w:szCs w:val="24"/>
        </w:rPr>
        <w:t>, two well-studied species</w:t>
      </w:r>
      <w:r w:rsidR="00E2574E" w:rsidRPr="006B58F4">
        <w:rPr>
          <w:rFonts w:ascii="Arial" w:hAnsi="Arial" w:cs="Arial"/>
          <w:sz w:val="24"/>
          <w:szCs w:val="24"/>
        </w:rPr>
        <w:t xml:space="preserve"> </w:t>
      </w:r>
      <w:r w:rsidR="006B7B86" w:rsidRPr="006B58F4">
        <w:rPr>
          <w:rFonts w:ascii="Arial" w:hAnsi="Arial" w:cs="Arial"/>
          <w:sz w:val="24"/>
          <w:szCs w:val="24"/>
        </w:rPr>
        <w:t>(Fig. 3).</w:t>
      </w:r>
      <w:r w:rsidR="006135F7" w:rsidRPr="006B58F4">
        <w:rPr>
          <w:rFonts w:ascii="Arial" w:hAnsi="Arial" w:cs="Arial"/>
          <w:sz w:val="24"/>
          <w:szCs w:val="24"/>
        </w:rPr>
        <w:t xml:space="preserve"> Overall, our detection of chrysin in the leaves of all species analyzed and baicalein in stems and leaves of most species suggests that </w:t>
      </w:r>
      <w:r w:rsidR="002D02BB">
        <w:rPr>
          <w:rFonts w:ascii="Arial" w:hAnsi="Arial" w:cs="Arial"/>
          <w:sz w:val="24"/>
          <w:szCs w:val="24"/>
        </w:rPr>
        <w:t xml:space="preserve">root </w:t>
      </w:r>
      <w:r w:rsidR="002D02BB" w:rsidRPr="006B58F4">
        <w:rPr>
          <w:rFonts w:ascii="Arial" w:hAnsi="Arial" w:cs="Arial"/>
          <w:sz w:val="24"/>
          <w:szCs w:val="24"/>
        </w:rPr>
        <w:t>specific</w:t>
      </w:r>
      <w:r w:rsidR="002D02BB">
        <w:rPr>
          <w:rFonts w:ascii="Arial" w:hAnsi="Arial" w:cs="Arial"/>
          <w:sz w:val="24"/>
          <w:szCs w:val="24"/>
        </w:rPr>
        <w:t>ity of</w:t>
      </w:r>
      <w:r w:rsidR="002D02BB" w:rsidRPr="006B58F4">
        <w:rPr>
          <w:rFonts w:ascii="Arial" w:hAnsi="Arial" w:cs="Arial"/>
          <w:sz w:val="24"/>
          <w:szCs w:val="24"/>
        </w:rPr>
        <w:t xml:space="preserve"> </w:t>
      </w:r>
      <w:r w:rsidR="006135F7" w:rsidRPr="006B58F4">
        <w:rPr>
          <w:rFonts w:ascii="Arial" w:hAnsi="Arial" w:cs="Arial"/>
          <w:sz w:val="24"/>
          <w:szCs w:val="24"/>
        </w:rPr>
        <w:t>4´-deoxyflavones</w:t>
      </w:r>
      <w:del w:id="38" w:author="Askey,Bryce C" w:date="2021-09-07T10:34:00Z">
        <w:r w:rsidR="006135F7" w:rsidRPr="006B58F4" w:rsidDel="0062711F">
          <w:rPr>
            <w:rFonts w:ascii="Arial" w:hAnsi="Arial" w:cs="Arial"/>
            <w:sz w:val="24"/>
            <w:szCs w:val="24"/>
          </w:rPr>
          <w:delText xml:space="preserve"> </w:delText>
        </w:r>
      </w:del>
      <w:r w:rsidR="006135F7" w:rsidRPr="006B58F4">
        <w:rPr>
          <w:rFonts w:ascii="Arial" w:hAnsi="Arial" w:cs="Arial"/>
          <w:sz w:val="24"/>
          <w:szCs w:val="24"/>
        </w:rPr>
        <w:t xml:space="preserve"> </w:t>
      </w:r>
      <w:r w:rsidR="002D02BB">
        <w:rPr>
          <w:rFonts w:ascii="Arial" w:hAnsi="Arial" w:cs="Arial"/>
          <w:sz w:val="24"/>
          <w:szCs w:val="24"/>
        </w:rPr>
        <w:t xml:space="preserve">is less than </w:t>
      </w:r>
      <w:r w:rsidR="006135F7" w:rsidRPr="006B58F4">
        <w:rPr>
          <w:rFonts w:ascii="Arial" w:hAnsi="Arial" w:cs="Arial"/>
          <w:sz w:val="24"/>
          <w:szCs w:val="24"/>
        </w:rPr>
        <w:t xml:space="preserve">that </w:t>
      </w:r>
      <w:r w:rsidR="002D02BB">
        <w:rPr>
          <w:rFonts w:ascii="Arial" w:hAnsi="Arial" w:cs="Arial"/>
          <w:sz w:val="24"/>
          <w:szCs w:val="24"/>
        </w:rPr>
        <w:t xml:space="preserve">of </w:t>
      </w:r>
      <w:r w:rsidR="006135F7" w:rsidRPr="006B58F4">
        <w:rPr>
          <w:rFonts w:ascii="Arial" w:hAnsi="Arial" w:cs="Arial"/>
          <w:sz w:val="24"/>
          <w:szCs w:val="24"/>
        </w:rPr>
        <w:t xml:space="preserve">4´-hydroxyflavones </w:t>
      </w:r>
      <w:r w:rsidR="002D02BB">
        <w:rPr>
          <w:rFonts w:ascii="Arial" w:hAnsi="Arial" w:cs="Arial"/>
          <w:sz w:val="24"/>
          <w:szCs w:val="24"/>
        </w:rPr>
        <w:t>in</w:t>
      </w:r>
      <w:r w:rsidR="002D02BB" w:rsidRPr="006B58F4">
        <w:rPr>
          <w:rFonts w:ascii="Arial" w:hAnsi="Arial" w:cs="Arial"/>
          <w:sz w:val="24"/>
          <w:szCs w:val="24"/>
        </w:rPr>
        <w:t xml:space="preserve"> </w:t>
      </w:r>
      <w:r w:rsidR="006135F7" w:rsidRPr="006B58F4">
        <w:rPr>
          <w:rFonts w:ascii="Arial" w:hAnsi="Arial" w:cs="Arial"/>
          <w:sz w:val="24"/>
          <w:szCs w:val="24"/>
        </w:rPr>
        <w:t>aerial tissue</w:t>
      </w:r>
      <w:r w:rsidR="002D02BB">
        <w:rPr>
          <w:rFonts w:ascii="Arial" w:hAnsi="Arial" w:cs="Arial"/>
          <w:sz w:val="24"/>
          <w:szCs w:val="24"/>
        </w:rPr>
        <w:t>s</w:t>
      </w:r>
      <w:r w:rsidR="006135F7" w:rsidRPr="006B58F4">
        <w:rPr>
          <w:rFonts w:ascii="Arial" w:hAnsi="Arial" w:cs="Arial"/>
          <w:sz w:val="24"/>
          <w:szCs w:val="24"/>
        </w:rPr>
        <w:t xml:space="preserve">. </w:t>
      </w:r>
    </w:p>
    <w:p w14:paraId="4E493A82" w14:textId="77777777" w:rsidR="006B58F4" w:rsidRPr="006B58F4" w:rsidRDefault="006B58F4" w:rsidP="006B58F4">
      <w:pPr>
        <w:spacing w:after="0" w:line="360" w:lineRule="auto"/>
        <w:ind w:firstLine="720"/>
        <w:rPr>
          <w:rFonts w:ascii="Arial" w:hAnsi="Arial" w:cs="Arial"/>
          <w:b/>
          <w:bCs/>
          <w:sz w:val="24"/>
          <w:szCs w:val="24"/>
        </w:rPr>
      </w:pPr>
    </w:p>
    <w:p w14:paraId="4C9D5267" w14:textId="77777777" w:rsidR="006B58F4" w:rsidRPr="006B58F4" w:rsidRDefault="006B58F4" w:rsidP="006B58F4">
      <w:pPr>
        <w:spacing w:after="0" w:line="360" w:lineRule="auto"/>
        <w:jc w:val="both"/>
        <w:rPr>
          <w:rFonts w:ascii="Arial" w:hAnsi="Arial" w:cs="Arial"/>
          <w:b/>
          <w:bCs/>
          <w:sz w:val="24"/>
          <w:szCs w:val="24"/>
        </w:rPr>
      </w:pPr>
      <w:r w:rsidRPr="006B58F4">
        <w:rPr>
          <w:rFonts w:ascii="Arial" w:hAnsi="Arial" w:cs="Arial"/>
          <w:b/>
          <w:bCs/>
          <w:sz w:val="24"/>
          <w:szCs w:val="24"/>
        </w:rPr>
        <w:t>The structural elucidation of a new scutellarin isomer</w:t>
      </w:r>
    </w:p>
    <w:p w14:paraId="25D3D466" w14:textId="20993A79" w:rsidR="006B58F4" w:rsidRDefault="002636C3" w:rsidP="006B58F4">
      <w:pPr>
        <w:spacing w:after="0" w:line="360" w:lineRule="auto"/>
        <w:rPr>
          <w:rFonts w:ascii="Arial" w:hAnsi="Arial" w:cs="Arial"/>
          <w:bCs/>
          <w:sz w:val="24"/>
          <w:szCs w:val="24"/>
        </w:rPr>
      </w:pPr>
      <w:r w:rsidRPr="006B58F4">
        <w:rPr>
          <w:rFonts w:ascii="Arial" w:hAnsi="Arial" w:cs="Arial"/>
          <w:b/>
          <w:bCs/>
          <w:i/>
          <w:iCs/>
          <w:sz w:val="24"/>
          <w:szCs w:val="24"/>
        </w:rPr>
        <w:tab/>
      </w:r>
      <w:r w:rsidR="00810BDE" w:rsidRPr="006B58F4">
        <w:rPr>
          <w:rFonts w:ascii="Arial" w:hAnsi="Arial" w:cs="Arial"/>
          <w:sz w:val="24"/>
          <w:szCs w:val="24"/>
        </w:rPr>
        <w:t xml:space="preserve">During our </w:t>
      </w:r>
      <w:r w:rsidR="00C0675C" w:rsidRPr="006B58F4">
        <w:rPr>
          <w:rFonts w:ascii="Arial" w:hAnsi="Arial" w:cs="Arial"/>
          <w:sz w:val="24"/>
          <w:szCs w:val="24"/>
        </w:rPr>
        <w:t xml:space="preserve">metabolite </w:t>
      </w:r>
      <w:r w:rsidR="00810BDE" w:rsidRPr="006B58F4">
        <w:rPr>
          <w:rFonts w:ascii="Arial" w:hAnsi="Arial" w:cs="Arial"/>
          <w:sz w:val="24"/>
          <w:szCs w:val="24"/>
        </w:rPr>
        <w:t xml:space="preserve">analysis, we detected multiple metabolites which we were unable to identify. </w:t>
      </w:r>
      <w:r w:rsidR="00616140" w:rsidRPr="006B58F4">
        <w:rPr>
          <w:rFonts w:ascii="Arial" w:hAnsi="Arial" w:cs="Arial"/>
          <w:sz w:val="24"/>
          <w:szCs w:val="24"/>
        </w:rPr>
        <w:t>Of these unknown metabolites</w:t>
      </w:r>
      <w:r w:rsidR="00810BDE" w:rsidRPr="006B58F4">
        <w:rPr>
          <w:rFonts w:ascii="Arial" w:hAnsi="Arial" w:cs="Arial"/>
          <w:sz w:val="24"/>
          <w:szCs w:val="24"/>
        </w:rPr>
        <w:t>, one drew our interest because of its pattern of</w:t>
      </w:r>
      <w:r w:rsidR="002A4FA5" w:rsidRPr="006B58F4">
        <w:rPr>
          <w:rFonts w:ascii="Arial" w:hAnsi="Arial" w:cs="Arial"/>
          <w:sz w:val="24"/>
          <w:szCs w:val="24"/>
        </w:rPr>
        <w:t xml:space="preserve"> accumulation </w:t>
      </w:r>
      <w:r w:rsidR="00810BDE" w:rsidRPr="006B58F4">
        <w:rPr>
          <w:rFonts w:ascii="Arial" w:hAnsi="Arial" w:cs="Arial"/>
          <w:sz w:val="24"/>
          <w:szCs w:val="24"/>
        </w:rPr>
        <w:t xml:space="preserve">across the </w:t>
      </w:r>
      <w:r w:rsidR="002A4FA5" w:rsidRPr="006B58F4">
        <w:rPr>
          <w:rFonts w:ascii="Arial" w:hAnsi="Arial" w:cs="Arial"/>
          <w:sz w:val="24"/>
          <w:szCs w:val="24"/>
        </w:rPr>
        <w:t>tissue samples we collected</w:t>
      </w:r>
      <w:r w:rsidR="008A63BA" w:rsidRPr="006B58F4">
        <w:rPr>
          <w:rFonts w:ascii="Arial" w:hAnsi="Arial" w:cs="Arial"/>
          <w:sz w:val="24"/>
          <w:szCs w:val="24"/>
        </w:rPr>
        <w:t xml:space="preserve"> (Fig. 4</w:t>
      </w:r>
      <w:r w:rsidR="0020094E" w:rsidRPr="006B58F4">
        <w:rPr>
          <w:rFonts w:ascii="Arial" w:hAnsi="Arial" w:cs="Arial"/>
          <w:sz w:val="24"/>
          <w:szCs w:val="24"/>
        </w:rPr>
        <w:t>)</w:t>
      </w:r>
      <w:r w:rsidR="002A4FA5" w:rsidRPr="006B58F4">
        <w:rPr>
          <w:rFonts w:ascii="Arial" w:hAnsi="Arial" w:cs="Arial"/>
          <w:sz w:val="24"/>
          <w:szCs w:val="24"/>
        </w:rPr>
        <w:t xml:space="preserve">. </w:t>
      </w:r>
      <w:r w:rsidR="005E78BB" w:rsidRPr="006B58F4">
        <w:rPr>
          <w:rFonts w:ascii="Arial" w:hAnsi="Arial" w:cs="Arial"/>
          <w:sz w:val="24"/>
          <w:szCs w:val="24"/>
        </w:rPr>
        <w:t xml:space="preserve">In our HPLC chromatograms, we detected the </w:t>
      </w:r>
      <w:r w:rsidR="002A4FA5" w:rsidRPr="006B58F4">
        <w:rPr>
          <w:rFonts w:ascii="Arial" w:hAnsi="Arial" w:cs="Arial"/>
          <w:sz w:val="24"/>
          <w:szCs w:val="24"/>
        </w:rPr>
        <w:t xml:space="preserve">peak </w:t>
      </w:r>
      <w:r w:rsidR="005E78BB" w:rsidRPr="006B58F4">
        <w:rPr>
          <w:rFonts w:ascii="Arial" w:hAnsi="Arial" w:cs="Arial"/>
          <w:sz w:val="24"/>
          <w:szCs w:val="24"/>
        </w:rPr>
        <w:t xml:space="preserve">corresponding to this metabolite in the aerial parts of </w:t>
      </w:r>
      <w:r w:rsidR="005E78BB" w:rsidRPr="006B58F4">
        <w:rPr>
          <w:rFonts w:ascii="Arial" w:hAnsi="Arial" w:cs="Arial"/>
          <w:i/>
          <w:iCs/>
          <w:sz w:val="24"/>
          <w:szCs w:val="24"/>
        </w:rPr>
        <w:t>S. ba</w:t>
      </w:r>
      <w:r w:rsidR="00346CB7" w:rsidRPr="006B58F4">
        <w:rPr>
          <w:rFonts w:ascii="Arial" w:hAnsi="Arial" w:cs="Arial"/>
          <w:i/>
          <w:iCs/>
          <w:sz w:val="24"/>
          <w:szCs w:val="24"/>
        </w:rPr>
        <w:t xml:space="preserve">icalensis </w:t>
      </w:r>
      <w:r w:rsidR="00346CB7" w:rsidRPr="006B58F4">
        <w:rPr>
          <w:rFonts w:ascii="Arial" w:hAnsi="Arial" w:cs="Arial"/>
          <w:sz w:val="24"/>
          <w:szCs w:val="24"/>
        </w:rPr>
        <w:t xml:space="preserve">and </w:t>
      </w:r>
      <w:r w:rsidR="00346CB7" w:rsidRPr="006B58F4">
        <w:rPr>
          <w:rFonts w:ascii="Arial" w:hAnsi="Arial" w:cs="Arial"/>
          <w:i/>
          <w:iCs/>
          <w:sz w:val="24"/>
          <w:szCs w:val="24"/>
        </w:rPr>
        <w:t>S. barbata</w:t>
      </w:r>
      <w:r w:rsidR="00C0675C" w:rsidRPr="006B58F4">
        <w:rPr>
          <w:rFonts w:ascii="Arial" w:hAnsi="Arial" w:cs="Arial"/>
          <w:sz w:val="24"/>
          <w:szCs w:val="24"/>
        </w:rPr>
        <w:t xml:space="preserve">, </w:t>
      </w:r>
      <w:r w:rsidR="006D057D" w:rsidRPr="006B58F4">
        <w:rPr>
          <w:rFonts w:ascii="Arial" w:hAnsi="Arial" w:cs="Arial"/>
          <w:sz w:val="24"/>
          <w:szCs w:val="24"/>
        </w:rPr>
        <w:t xml:space="preserve">but not </w:t>
      </w:r>
      <w:r w:rsidR="009A7F9F" w:rsidRPr="006B58F4">
        <w:rPr>
          <w:rFonts w:ascii="Arial" w:hAnsi="Arial" w:cs="Arial"/>
          <w:sz w:val="24"/>
          <w:szCs w:val="24"/>
        </w:rPr>
        <w:t>in S.</w:t>
      </w:r>
      <w:r w:rsidR="006048FC" w:rsidRPr="006B58F4">
        <w:rPr>
          <w:rFonts w:ascii="Arial" w:hAnsi="Arial" w:cs="Arial"/>
          <w:i/>
          <w:iCs/>
          <w:sz w:val="24"/>
          <w:szCs w:val="24"/>
        </w:rPr>
        <w:t xml:space="preserve"> racemosa</w:t>
      </w:r>
      <w:r w:rsidR="00BD3F60" w:rsidRPr="006B58F4">
        <w:rPr>
          <w:rFonts w:ascii="Arial" w:hAnsi="Arial" w:cs="Arial"/>
          <w:sz w:val="24"/>
          <w:szCs w:val="24"/>
        </w:rPr>
        <w:t>. The peak was absent in root chromatograms collected from all seven species</w:t>
      </w:r>
      <w:r w:rsidR="00BD3F60" w:rsidRPr="00702047">
        <w:rPr>
          <w:rFonts w:ascii="Arial" w:hAnsi="Arial" w:cs="Arial"/>
          <w:sz w:val="24"/>
          <w:szCs w:val="24"/>
        </w:rPr>
        <w:t>.</w:t>
      </w:r>
      <w:r w:rsidR="008A63BA" w:rsidRPr="00702047">
        <w:rPr>
          <w:rFonts w:ascii="Arial" w:hAnsi="Arial" w:cs="Arial"/>
          <w:sz w:val="24"/>
          <w:szCs w:val="24"/>
        </w:rPr>
        <w:t xml:space="preserve"> </w:t>
      </w:r>
      <w:r w:rsidR="00BD3F60" w:rsidRPr="00702047">
        <w:rPr>
          <w:rFonts w:ascii="Arial" w:hAnsi="Arial" w:cs="Arial"/>
          <w:sz w:val="24"/>
          <w:szCs w:val="24"/>
        </w:rPr>
        <w:t>The aerial specificity of the metabolite led us to hy</w:t>
      </w:r>
      <w:r w:rsidR="0030611F" w:rsidRPr="00702047">
        <w:rPr>
          <w:rFonts w:ascii="Arial" w:hAnsi="Arial" w:cs="Arial"/>
          <w:sz w:val="24"/>
          <w:szCs w:val="24"/>
        </w:rPr>
        <w:t>pothesize that</w:t>
      </w:r>
      <w:r w:rsidR="00BD3F60" w:rsidRPr="00702047">
        <w:rPr>
          <w:rFonts w:ascii="Arial" w:hAnsi="Arial" w:cs="Arial"/>
          <w:sz w:val="24"/>
          <w:szCs w:val="24"/>
        </w:rPr>
        <w:t xml:space="preserve"> it </w:t>
      </w:r>
      <w:r w:rsidR="0030611F" w:rsidRPr="00702047">
        <w:rPr>
          <w:rFonts w:ascii="Arial" w:hAnsi="Arial" w:cs="Arial"/>
          <w:sz w:val="24"/>
          <w:szCs w:val="24"/>
        </w:rPr>
        <w:t>was a 4’-hydroxyflavone</w:t>
      </w:r>
      <w:r w:rsidR="00346CB7" w:rsidRPr="00702047">
        <w:rPr>
          <w:rFonts w:ascii="Arial" w:hAnsi="Arial" w:cs="Arial"/>
          <w:sz w:val="24"/>
          <w:szCs w:val="24"/>
        </w:rPr>
        <w:t xml:space="preserve">. </w:t>
      </w:r>
      <w:r w:rsidR="00580532" w:rsidRPr="00702047">
        <w:rPr>
          <w:rFonts w:ascii="Arial" w:hAnsi="Arial" w:cs="Arial"/>
          <w:sz w:val="24"/>
          <w:szCs w:val="24"/>
        </w:rPr>
        <w:t>To</w:t>
      </w:r>
      <w:r w:rsidR="00B43505" w:rsidRPr="00702047">
        <w:rPr>
          <w:rFonts w:ascii="Arial" w:hAnsi="Arial" w:cs="Arial"/>
          <w:sz w:val="24"/>
          <w:szCs w:val="24"/>
        </w:rPr>
        <w:t xml:space="preserve"> elucidate its structure, we </w:t>
      </w:r>
      <w:r w:rsidR="00505FFC" w:rsidRPr="00702047">
        <w:rPr>
          <w:rFonts w:ascii="Arial" w:hAnsi="Arial" w:cs="Arial"/>
          <w:sz w:val="24"/>
          <w:szCs w:val="24"/>
        </w:rPr>
        <w:t>analyzed</w:t>
      </w:r>
      <w:r w:rsidR="00AB6DFF" w:rsidRPr="00702047">
        <w:rPr>
          <w:rFonts w:ascii="Arial" w:hAnsi="Arial" w:cs="Arial"/>
          <w:sz w:val="24"/>
          <w:szCs w:val="24"/>
        </w:rPr>
        <w:t xml:space="preserve"> the unknown metabolite from our </w:t>
      </w:r>
      <w:r w:rsidR="00AB6DFF" w:rsidRPr="00702047">
        <w:rPr>
          <w:rFonts w:ascii="Arial" w:hAnsi="Arial" w:cs="Arial"/>
          <w:i/>
          <w:iCs/>
          <w:sz w:val="24"/>
          <w:szCs w:val="24"/>
        </w:rPr>
        <w:t xml:space="preserve">S. barbata </w:t>
      </w:r>
      <w:r w:rsidR="00AB6DFF" w:rsidRPr="00702047">
        <w:rPr>
          <w:rFonts w:ascii="Arial" w:hAnsi="Arial" w:cs="Arial"/>
          <w:sz w:val="24"/>
          <w:szCs w:val="24"/>
        </w:rPr>
        <w:t xml:space="preserve">leaf extracts </w:t>
      </w:r>
      <w:r w:rsidR="006B58F4" w:rsidRPr="00702047">
        <w:rPr>
          <w:rFonts w:ascii="Arial" w:hAnsi="Arial" w:cs="Arial"/>
          <w:bCs/>
          <w:sz w:val="24"/>
          <w:szCs w:val="24"/>
        </w:rPr>
        <w:t>by the liquid chromatography-high resolution mass spectrometry (LC-HRMS).</w:t>
      </w:r>
      <w:r w:rsidR="006B58F4" w:rsidRPr="00165C0C">
        <w:rPr>
          <w:rFonts w:ascii="Arial" w:hAnsi="Arial" w:cs="Arial"/>
          <w:bCs/>
          <w:sz w:val="24"/>
          <w:szCs w:val="24"/>
        </w:rPr>
        <w:t xml:space="preserve"> </w:t>
      </w:r>
      <w:r w:rsidR="00580532">
        <w:rPr>
          <w:rFonts w:ascii="Arial" w:hAnsi="Arial" w:cs="Arial"/>
          <w:bCs/>
          <w:sz w:val="24"/>
          <w:szCs w:val="24"/>
        </w:rPr>
        <w:t>Interestingly, its</w:t>
      </w:r>
      <w:r w:rsidR="006B58F4" w:rsidRPr="00165C0C">
        <w:rPr>
          <w:rFonts w:ascii="Arial" w:hAnsi="Arial" w:cs="Arial"/>
          <w:bCs/>
          <w:sz w:val="24"/>
          <w:szCs w:val="24"/>
        </w:rPr>
        <w:t xml:space="preserve"> molecular weight </w:t>
      </w:r>
      <w:r w:rsidR="00580532">
        <w:rPr>
          <w:rFonts w:ascii="Arial" w:hAnsi="Arial" w:cs="Arial"/>
          <w:bCs/>
          <w:sz w:val="24"/>
          <w:szCs w:val="24"/>
        </w:rPr>
        <w:t xml:space="preserve">was identical to scutellarin </w:t>
      </w:r>
      <w:r w:rsidR="006B58F4" w:rsidRPr="00165C0C">
        <w:rPr>
          <w:rFonts w:ascii="Arial" w:hAnsi="Arial" w:cs="Arial"/>
          <w:bCs/>
          <w:sz w:val="24"/>
          <w:szCs w:val="24"/>
        </w:rPr>
        <w:t xml:space="preserve">([M + </w:t>
      </w:r>
      <w:proofErr w:type="gramStart"/>
      <w:r w:rsidR="006B58F4" w:rsidRPr="00165C0C">
        <w:rPr>
          <w:rFonts w:ascii="Arial" w:hAnsi="Arial" w:cs="Arial"/>
          <w:bCs/>
          <w:sz w:val="24"/>
          <w:szCs w:val="24"/>
        </w:rPr>
        <w:t>H]</w:t>
      </w:r>
      <w:r w:rsidR="006B58F4" w:rsidRPr="00165C0C">
        <w:rPr>
          <w:rFonts w:ascii="Arial" w:hAnsi="Arial" w:cs="Arial"/>
          <w:bCs/>
          <w:sz w:val="24"/>
          <w:szCs w:val="24"/>
          <w:vertAlign w:val="superscript"/>
        </w:rPr>
        <w:t>+</w:t>
      </w:r>
      <w:proofErr w:type="gramEnd"/>
      <w:r w:rsidR="006B58F4" w:rsidRPr="00165C0C">
        <w:rPr>
          <w:rFonts w:ascii="Arial" w:hAnsi="Arial" w:cs="Arial"/>
          <w:bCs/>
          <w:sz w:val="24"/>
          <w:szCs w:val="24"/>
        </w:rPr>
        <w:t xml:space="preserve"> </w:t>
      </w:r>
      <w:r w:rsidR="006B58F4" w:rsidRPr="00165C0C">
        <w:rPr>
          <w:rFonts w:ascii="Arial" w:hAnsi="Arial" w:cs="Arial"/>
          <w:bCs/>
          <w:i/>
          <w:sz w:val="24"/>
          <w:szCs w:val="24"/>
        </w:rPr>
        <w:t>m/z</w:t>
      </w:r>
      <w:r w:rsidR="006B58F4" w:rsidRPr="00165C0C">
        <w:rPr>
          <w:rFonts w:ascii="Arial" w:hAnsi="Arial" w:cs="Arial"/>
          <w:bCs/>
          <w:sz w:val="24"/>
          <w:szCs w:val="24"/>
        </w:rPr>
        <w:t xml:space="preserve"> 463.0866, </w:t>
      </w:r>
      <w:r w:rsidR="002D02BB">
        <w:rPr>
          <w:rFonts w:ascii="Arial" w:hAnsi="Arial" w:cs="Arial"/>
          <w:bCs/>
          <w:sz w:val="24"/>
          <w:szCs w:val="24"/>
        </w:rPr>
        <w:t>calculated</w:t>
      </w:r>
      <w:r w:rsidR="002D02BB" w:rsidRPr="00165C0C">
        <w:rPr>
          <w:rFonts w:ascii="Arial" w:hAnsi="Arial" w:cs="Arial"/>
          <w:bCs/>
          <w:sz w:val="24"/>
          <w:szCs w:val="24"/>
        </w:rPr>
        <w:t xml:space="preserve"> </w:t>
      </w:r>
      <w:r w:rsidR="006B58F4" w:rsidRPr="00165C0C">
        <w:rPr>
          <w:rFonts w:ascii="Arial" w:hAnsi="Arial" w:cs="Arial"/>
          <w:bCs/>
          <w:sz w:val="24"/>
          <w:szCs w:val="24"/>
        </w:rPr>
        <w:t>for C</w:t>
      </w:r>
      <w:r w:rsidR="006B58F4" w:rsidRPr="00165C0C">
        <w:rPr>
          <w:rFonts w:ascii="Arial" w:hAnsi="Arial" w:cs="Arial"/>
          <w:bCs/>
          <w:sz w:val="24"/>
          <w:szCs w:val="24"/>
          <w:vertAlign w:val="subscript"/>
        </w:rPr>
        <w:t>21</w:t>
      </w:r>
      <w:r w:rsidR="006B58F4" w:rsidRPr="00165C0C">
        <w:rPr>
          <w:rFonts w:ascii="Arial" w:hAnsi="Arial" w:cs="Arial"/>
          <w:bCs/>
          <w:sz w:val="24"/>
          <w:szCs w:val="24"/>
        </w:rPr>
        <w:t>H</w:t>
      </w:r>
      <w:r w:rsidR="006B58F4" w:rsidRPr="00165C0C">
        <w:rPr>
          <w:rFonts w:ascii="Arial" w:hAnsi="Arial" w:cs="Arial"/>
          <w:bCs/>
          <w:sz w:val="24"/>
          <w:szCs w:val="24"/>
          <w:vertAlign w:val="subscript"/>
        </w:rPr>
        <w:t>19</w:t>
      </w:r>
      <w:r w:rsidR="006B58F4" w:rsidRPr="00165C0C">
        <w:rPr>
          <w:rFonts w:ascii="Arial" w:hAnsi="Arial" w:cs="Arial"/>
          <w:bCs/>
          <w:sz w:val="24"/>
          <w:szCs w:val="24"/>
        </w:rPr>
        <w:t>O</w:t>
      </w:r>
      <w:r w:rsidR="006B58F4" w:rsidRPr="00165C0C">
        <w:rPr>
          <w:rFonts w:ascii="Arial" w:hAnsi="Arial" w:cs="Arial"/>
          <w:bCs/>
          <w:sz w:val="24"/>
          <w:szCs w:val="24"/>
          <w:vertAlign w:val="subscript"/>
        </w:rPr>
        <w:t>12</w:t>
      </w:r>
      <w:r w:rsidR="006B58F4" w:rsidRPr="00165C0C">
        <w:rPr>
          <w:rFonts w:ascii="Arial" w:hAnsi="Arial" w:cs="Arial"/>
          <w:bCs/>
          <w:sz w:val="24"/>
          <w:szCs w:val="24"/>
          <w:vertAlign w:val="superscript"/>
        </w:rPr>
        <w:t>+</w:t>
      </w:r>
      <w:r w:rsidR="006B58F4" w:rsidRPr="00165C0C">
        <w:rPr>
          <w:rFonts w:ascii="Arial" w:hAnsi="Arial" w:cs="Arial"/>
          <w:bCs/>
          <w:sz w:val="24"/>
          <w:szCs w:val="24"/>
        </w:rPr>
        <w:t>, 463.0871)</w:t>
      </w:r>
      <w:r w:rsidR="00580532">
        <w:rPr>
          <w:rFonts w:ascii="Arial" w:hAnsi="Arial" w:cs="Arial"/>
          <w:bCs/>
          <w:sz w:val="24"/>
          <w:szCs w:val="24"/>
        </w:rPr>
        <w:t>,</w:t>
      </w:r>
      <w:r w:rsidR="006B58F4" w:rsidRPr="00165C0C">
        <w:rPr>
          <w:rFonts w:ascii="Arial" w:hAnsi="Arial" w:cs="Arial"/>
          <w:bCs/>
          <w:sz w:val="24"/>
          <w:szCs w:val="24"/>
        </w:rPr>
        <w:t xml:space="preserve"> </w:t>
      </w:r>
      <w:r w:rsidR="00580532">
        <w:rPr>
          <w:rFonts w:ascii="Arial" w:hAnsi="Arial" w:cs="Arial"/>
          <w:bCs/>
          <w:sz w:val="24"/>
          <w:szCs w:val="24"/>
        </w:rPr>
        <w:t>but they</w:t>
      </w:r>
      <w:r w:rsidR="00580532" w:rsidRPr="00165C0C">
        <w:rPr>
          <w:rFonts w:ascii="Arial" w:hAnsi="Arial" w:cs="Arial"/>
          <w:bCs/>
          <w:sz w:val="24"/>
          <w:szCs w:val="24"/>
        </w:rPr>
        <w:t xml:space="preserve"> were eluted with different retention times (t</w:t>
      </w:r>
      <w:r w:rsidR="00580532" w:rsidRPr="00165C0C">
        <w:rPr>
          <w:rFonts w:ascii="Arial" w:hAnsi="Arial" w:cs="Arial"/>
          <w:bCs/>
          <w:sz w:val="24"/>
          <w:szCs w:val="24"/>
          <w:vertAlign w:val="subscript"/>
        </w:rPr>
        <w:t>m</w:t>
      </w:r>
      <w:r w:rsidR="00580532" w:rsidRPr="00165C0C">
        <w:rPr>
          <w:rFonts w:ascii="Arial" w:hAnsi="Arial" w:cs="Arial"/>
          <w:bCs/>
          <w:sz w:val="24"/>
          <w:szCs w:val="24"/>
        </w:rPr>
        <w:t xml:space="preserve"> = 6.28 min</w:t>
      </w:r>
      <w:r w:rsidR="00580532">
        <w:rPr>
          <w:rFonts w:ascii="Arial" w:hAnsi="Arial" w:cs="Arial"/>
          <w:bCs/>
          <w:sz w:val="24"/>
          <w:szCs w:val="24"/>
        </w:rPr>
        <w:t xml:space="preserve"> for scutellarin</w:t>
      </w:r>
      <w:r w:rsidR="00580532" w:rsidRPr="00165C0C">
        <w:rPr>
          <w:rFonts w:ascii="Arial" w:hAnsi="Arial" w:cs="Arial"/>
          <w:bCs/>
          <w:sz w:val="24"/>
          <w:szCs w:val="24"/>
        </w:rPr>
        <w:t xml:space="preserve"> vs 6.94 min</w:t>
      </w:r>
      <w:r w:rsidR="00580532">
        <w:rPr>
          <w:rFonts w:ascii="Arial" w:hAnsi="Arial" w:cs="Arial"/>
          <w:bCs/>
          <w:sz w:val="24"/>
          <w:szCs w:val="24"/>
        </w:rPr>
        <w:t xml:space="preserve"> for </w:t>
      </w:r>
      <w:r w:rsidR="002D02BB">
        <w:rPr>
          <w:rFonts w:ascii="Arial" w:hAnsi="Arial" w:cs="Arial"/>
          <w:bCs/>
          <w:sz w:val="24"/>
          <w:szCs w:val="24"/>
        </w:rPr>
        <w:t xml:space="preserve">the </w:t>
      </w:r>
      <w:r w:rsidR="00580532">
        <w:rPr>
          <w:rFonts w:ascii="Arial" w:hAnsi="Arial" w:cs="Arial"/>
          <w:bCs/>
          <w:sz w:val="24"/>
          <w:szCs w:val="24"/>
        </w:rPr>
        <w:t>unknown compound</w:t>
      </w:r>
      <w:r w:rsidR="00580532" w:rsidRPr="00165C0C">
        <w:rPr>
          <w:rFonts w:ascii="Arial" w:hAnsi="Arial" w:cs="Arial"/>
          <w:bCs/>
          <w:sz w:val="24"/>
          <w:szCs w:val="24"/>
        </w:rPr>
        <w:t>)</w:t>
      </w:r>
      <w:r w:rsidR="006B58F4" w:rsidRPr="00165C0C">
        <w:rPr>
          <w:rFonts w:ascii="Arial" w:hAnsi="Arial" w:cs="Arial"/>
          <w:bCs/>
          <w:sz w:val="24"/>
          <w:szCs w:val="24"/>
        </w:rPr>
        <w:t>(Fig</w:t>
      </w:r>
      <w:r w:rsidR="006B58F4">
        <w:rPr>
          <w:rFonts w:ascii="Arial" w:hAnsi="Arial" w:cs="Arial"/>
          <w:bCs/>
          <w:sz w:val="24"/>
          <w:szCs w:val="24"/>
        </w:rPr>
        <w:t>.</w:t>
      </w:r>
      <w:r w:rsidR="006B58F4" w:rsidRPr="00165C0C">
        <w:rPr>
          <w:rFonts w:ascii="Arial" w:hAnsi="Arial" w:cs="Arial"/>
          <w:bCs/>
          <w:sz w:val="24"/>
          <w:szCs w:val="24"/>
        </w:rPr>
        <w:t xml:space="preserve"> </w:t>
      </w:r>
      <w:r w:rsidR="006B58F4">
        <w:rPr>
          <w:rFonts w:ascii="Arial" w:hAnsi="Arial" w:cs="Arial"/>
          <w:bCs/>
          <w:sz w:val="24"/>
          <w:szCs w:val="24"/>
        </w:rPr>
        <w:t>5</w:t>
      </w:r>
      <w:r w:rsidR="00452D1B">
        <w:rPr>
          <w:rFonts w:ascii="Arial" w:hAnsi="Arial" w:cs="Arial"/>
          <w:bCs/>
          <w:sz w:val="24"/>
          <w:szCs w:val="24"/>
        </w:rPr>
        <w:t>a</w:t>
      </w:r>
      <w:r w:rsidR="00580532">
        <w:rPr>
          <w:rFonts w:ascii="Arial" w:hAnsi="Arial" w:cs="Arial"/>
          <w:bCs/>
          <w:sz w:val="24"/>
          <w:szCs w:val="24"/>
        </w:rPr>
        <w:t xml:space="preserve">). </w:t>
      </w:r>
      <w:r w:rsidR="006B58F4" w:rsidRPr="00165C0C">
        <w:rPr>
          <w:rFonts w:ascii="Arial" w:hAnsi="Arial" w:cs="Arial"/>
          <w:bCs/>
          <w:sz w:val="24"/>
          <w:szCs w:val="24"/>
        </w:rPr>
        <w:t xml:space="preserve">Furthermore, they gave rise </w:t>
      </w:r>
      <w:del w:id="39" w:author="Askey,Bryce C" w:date="2021-09-07T10:36:00Z">
        <w:r w:rsidR="006B58F4" w:rsidRPr="00165C0C" w:rsidDel="00C5620D">
          <w:rPr>
            <w:rFonts w:ascii="Arial" w:hAnsi="Arial" w:cs="Arial"/>
            <w:bCs/>
            <w:sz w:val="24"/>
            <w:szCs w:val="24"/>
          </w:rPr>
          <w:delText xml:space="preserve">of </w:delText>
        </w:r>
      </w:del>
      <w:ins w:id="40" w:author="Askey,Bryce C" w:date="2021-09-07T10:36:00Z">
        <w:r w:rsidR="00C5620D">
          <w:rPr>
            <w:rFonts w:ascii="Arial" w:hAnsi="Arial" w:cs="Arial"/>
            <w:bCs/>
            <w:sz w:val="24"/>
            <w:szCs w:val="24"/>
          </w:rPr>
          <w:t>to</w:t>
        </w:r>
        <w:r w:rsidR="00C5620D" w:rsidRPr="00165C0C">
          <w:rPr>
            <w:rFonts w:ascii="Arial" w:hAnsi="Arial" w:cs="Arial"/>
            <w:bCs/>
            <w:sz w:val="24"/>
            <w:szCs w:val="24"/>
          </w:rPr>
          <w:t xml:space="preserve"> </w:t>
        </w:r>
      </w:ins>
      <w:r w:rsidR="006B58F4" w:rsidRPr="00165C0C">
        <w:rPr>
          <w:rFonts w:ascii="Arial" w:hAnsi="Arial" w:cs="Arial"/>
          <w:bCs/>
          <w:sz w:val="24"/>
          <w:szCs w:val="24"/>
        </w:rPr>
        <w:t>the same major MS/MS fragment, suggesting them to be</w:t>
      </w:r>
      <w:del w:id="41" w:author="Askey,Bryce C" w:date="2021-09-07T10:36:00Z">
        <w:r w:rsidR="006B58F4" w:rsidRPr="00165C0C" w:rsidDel="00C5620D">
          <w:rPr>
            <w:rFonts w:ascii="Arial" w:hAnsi="Arial" w:cs="Arial"/>
            <w:bCs/>
            <w:sz w:val="24"/>
            <w:szCs w:val="24"/>
          </w:rPr>
          <w:delText xml:space="preserve"> two</w:delText>
        </w:r>
      </w:del>
      <w:r w:rsidR="006B58F4" w:rsidRPr="00165C0C">
        <w:rPr>
          <w:rFonts w:ascii="Arial" w:hAnsi="Arial" w:cs="Arial"/>
          <w:bCs/>
          <w:sz w:val="24"/>
          <w:szCs w:val="24"/>
        </w:rPr>
        <w:t xml:space="preserve"> isomers</w:t>
      </w:r>
      <w:r w:rsidR="00580532">
        <w:rPr>
          <w:rFonts w:ascii="Arial" w:hAnsi="Arial" w:cs="Arial"/>
          <w:bCs/>
          <w:sz w:val="24"/>
          <w:szCs w:val="24"/>
        </w:rPr>
        <w:t xml:space="preserve"> (</w:t>
      </w:r>
      <w:r w:rsidR="00580532" w:rsidRPr="00580532">
        <w:rPr>
          <w:rFonts w:ascii="Arial" w:hAnsi="Arial" w:cs="Arial"/>
          <w:bCs/>
          <w:sz w:val="24"/>
          <w:szCs w:val="24"/>
        </w:rPr>
        <w:t>Fig. S2</w:t>
      </w:r>
      <w:r w:rsidR="00580532" w:rsidRPr="00165C0C">
        <w:rPr>
          <w:rFonts w:ascii="Arial" w:hAnsi="Arial" w:cs="Arial"/>
          <w:bCs/>
          <w:sz w:val="24"/>
          <w:szCs w:val="24"/>
        </w:rPr>
        <w:t>)</w:t>
      </w:r>
      <w:r w:rsidR="006B58F4" w:rsidRPr="00165C0C">
        <w:rPr>
          <w:rFonts w:ascii="Arial" w:hAnsi="Arial" w:cs="Arial"/>
          <w:bCs/>
          <w:sz w:val="24"/>
          <w:szCs w:val="24"/>
        </w:rPr>
        <w:t>.</w:t>
      </w:r>
      <w:r w:rsidR="006B58F4">
        <w:rPr>
          <w:rFonts w:ascii="Arial" w:hAnsi="Arial" w:cs="Arial"/>
          <w:bCs/>
          <w:sz w:val="24"/>
          <w:szCs w:val="24"/>
        </w:rPr>
        <w:t xml:space="preserve"> </w:t>
      </w:r>
    </w:p>
    <w:p w14:paraId="256161D1" w14:textId="5DFA736B" w:rsidR="006B58F4" w:rsidRDefault="006B58F4" w:rsidP="00663459">
      <w:pPr>
        <w:spacing w:after="0" w:line="360" w:lineRule="auto"/>
        <w:rPr>
          <w:rFonts w:ascii="Arial" w:hAnsi="Arial" w:cs="Arial"/>
          <w:sz w:val="24"/>
          <w:szCs w:val="24"/>
        </w:rPr>
      </w:pPr>
      <w:r w:rsidRPr="00165C0C">
        <w:rPr>
          <w:rFonts w:ascii="Arial" w:hAnsi="Arial" w:cs="Arial"/>
          <w:bCs/>
          <w:sz w:val="24"/>
          <w:szCs w:val="24"/>
        </w:rPr>
        <w:t>To further elucidate the structure of th</w:t>
      </w:r>
      <w:r w:rsidR="00845AA0">
        <w:rPr>
          <w:rFonts w:ascii="Arial" w:hAnsi="Arial" w:cs="Arial"/>
          <w:bCs/>
          <w:sz w:val="24"/>
          <w:szCs w:val="24"/>
        </w:rPr>
        <w:t xml:space="preserve">is </w:t>
      </w:r>
      <w:r w:rsidRPr="00165C0C">
        <w:rPr>
          <w:rFonts w:ascii="Arial" w:hAnsi="Arial" w:cs="Arial"/>
          <w:bCs/>
          <w:sz w:val="24"/>
          <w:szCs w:val="24"/>
        </w:rPr>
        <w:t>compound, we performed 1D and 2D NMR analysis</w:t>
      </w:r>
      <w:r w:rsidR="00AA26E0">
        <w:rPr>
          <w:rFonts w:ascii="Arial" w:hAnsi="Arial" w:cs="Arial"/>
          <w:bCs/>
          <w:sz w:val="24"/>
          <w:szCs w:val="24"/>
        </w:rPr>
        <w:t xml:space="preserve"> (Fig. S3-5)</w:t>
      </w:r>
      <w:r w:rsidRPr="00165C0C">
        <w:rPr>
          <w:rFonts w:ascii="Arial" w:hAnsi="Arial" w:cs="Arial"/>
          <w:bCs/>
          <w:sz w:val="24"/>
          <w:szCs w:val="24"/>
        </w:rPr>
        <w:t xml:space="preserve">. Comparison of its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chemical shifts to those of scutellarin allowed the assignment of </w:t>
      </w:r>
      <w:r w:rsidRPr="00165C0C">
        <w:rPr>
          <w:rFonts w:ascii="Arial" w:hAnsi="Arial" w:cs="Arial"/>
          <w:bCs/>
          <w:smallCaps/>
          <w:sz w:val="24"/>
          <w:szCs w:val="24"/>
        </w:rPr>
        <w:t>d</w:t>
      </w:r>
      <w:r w:rsidRPr="00165C0C">
        <w:rPr>
          <w:rFonts w:ascii="Arial" w:hAnsi="Arial" w:cs="Arial"/>
          <w:bCs/>
          <w:sz w:val="24"/>
          <w:szCs w:val="24"/>
        </w:rPr>
        <w:t xml:space="preserve">-glucuronide (C1’’ to 6’’), 1,4-disubstituted benzene ring (C1’ to 6’), and </w:t>
      </w:r>
      <w:r w:rsidRPr="00165C0C">
        <w:rPr>
          <w:rFonts w:ascii="Arial" w:hAnsi="Arial" w:cs="Arial"/>
          <w:sz w:val="24"/>
          <w:szCs w:val="24"/>
        </w:rPr>
        <w:t xml:space="preserve">the carbons on the flavone ring </w:t>
      </w:r>
      <w:r w:rsidR="00580532">
        <w:rPr>
          <w:rFonts w:ascii="Arial" w:hAnsi="Arial" w:cs="Arial"/>
          <w:sz w:val="24"/>
          <w:szCs w:val="24"/>
        </w:rPr>
        <w:fldChar w:fldCharType="begin"/>
      </w:r>
      <w:r w:rsidR="003151E4">
        <w:rPr>
          <w:rFonts w:ascii="Arial" w:hAnsi="Arial" w:cs="Arial"/>
          <w:sz w:val="24"/>
          <w:szCs w:val="24"/>
        </w:rPr>
        <w:instrText xml:space="preserve"> ADDIN ZOTERO_ITEM CSL_CITATION {"citationID":"1nK1qSH6","properties":{"formattedCitation":"\\super 22\\nosupersub{}","plainCitation":"22","noteIndex":0},"citationItems":[{"id":3570,"uris":["http://zotero.org/users/local/cnH8q64l/items/UCBFUDDI"],"uri":["http://zotero.org/users/local/cnH8q64l/items/UCBFUDDI"],"itemData":{"id":3570,"type":"article-journal","abstract":"The objective of the present study was to develop the selection criteria of proton signals for the determination of scutellarin using quantitative nuclear magnetic resonance (qNMR), which is the main bioactive compound in breviscapine preparations for the treatment of cerebrovascular disease. The methyl singlet signal of 3-(trimethylsilyl)propionic-2,2,3,3-d4 acid sodium salt was selected as the internal standard for quantification. The molar concentration of scutellarin was determined by employing different proton signals. To obtain optimum proton signals for the quantification, different combinations of proton signals were investigated according to two selection criteria: the recovery rate of qNMR method and quantitative results compared with those obtained with ultra-performance liquid chromatography. As a result, the chemical shift of H-2′ and H-6′ at δ 7.88 was demonstrated as the most suitable signal with excellent linearity range, precision, and recovery for determining scutellarin in breviscapine preparations from different manufacturers, batch numbers, and dosage forms. Hierarchical cluster analysis was employed to evaluate the determination results. The results demonstrated that the selection criteria of proton signals established in this work were reliable for the qNMR study of scutellarin in breviscapine preparations.","container-title":"Journal of Food and Drug Analysis","DOI":"10.1016/j.jfda.2015.12.004","ISSN":"1021-9498","issue":"2","journalAbbreviation":"Journal of Food and Drug Analysis","language":"en","page":"392-398","source":"ScienceDirect","title":"Determination of scutellarin in breviscapine preparations using quantitative proton nuclear magnetic resonance spectroscopy","volume":"24","author":[{"family":"Jiang","given":"Zhenzuo"},{"family":"Yang","given":"Jing"},{"family":"Jiao","given":"Yujiao"},{"family":"Li","given":"Wayne"},{"family":"Chai","given":"Xin"},{"family":"Zhang","given":"Lei"},{"family":"Jiang","given":"Miaomiao"},{"family":"Wang","given":"Yuefei"}],"issued":{"date-parts":[["2016",4,1]]}}}],"schema":"https://github.com/citation-style-language/schema/raw/master/csl-citation.json"} </w:instrText>
      </w:r>
      <w:r w:rsidR="00580532">
        <w:rPr>
          <w:rFonts w:ascii="Arial" w:hAnsi="Arial" w:cs="Arial"/>
          <w:sz w:val="24"/>
          <w:szCs w:val="24"/>
        </w:rPr>
        <w:fldChar w:fldCharType="separate"/>
      </w:r>
      <w:r w:rsidR="003151E4" w:rsidRPr="003151E4">
        <w:rPr>
          <w:rFonts w:ascii="Arial" w:hAnsi="Arial" w:cs="Arial"/>
          <w:sz w:val="24"/>
          <w:vertAlign w:val="superscript"/>
        </w:rPr>
        <w:t>22</w:t>
      </w:r>
      <w:r w:rsidR="00580532">
        <w:rPr>
          <w:rFonts w:ascii="Arial" w:hAnsi="Arial" w:cs="Arial"/>
          <w:sz w:val="24"/>
          <w:szCs w:val="24"/>
        </w:rPr>
        <w:fldChar w:fldCharType="end"/>
      </w:r>
      <w:r w:rsidRPr="00165C0C">
        <w:rPr>
          <w:rFonts w:ascii="Arial" w:hAnsi="Arial" w:cs="Arial"/>
          <w:sz w:val="24"/>
          <w:szCs w:val="24"/>
        </w:rPr>
        <w:t>(</w:t>
      </w:r>
      <w:r w:rsidRPr="00165C0C">
        <w:rPr>
          <w:rFonts w:ascii="Arial" w:hAnsi="Arial" w:cs="Arial"/>
          <w:bCs/>
          <w:sz w:val="24"/>
          <w:szCs w:val="24"/>
        </w:rPr>
        <w:t>Fig</w:t>
      </w:r>
      <w:r>
        <w:rPr>
          <w:rFonts w:ascii="Arial" w:hAnsi="Arial" w:cs="Arial"/>
          <w:bCs/>
          <w:sz w:val="24"/>
          <w:szCs w:val="24"/>
        </w:rPr>
        <w:t>.</w:t>
      </w:r>
      <w:r w:rsidRPr="00165C0C">
        <w:rPr>
          <w:rFonts w:ascii="Arial" w:hAnsi="Arial" w:cs="Arial"/>
          <w:bCs/>
          <w:sz w:val="24"/>
          <w:szCs w:val="24"/>
        </w:rPr>
        <w:t xml:space="preserve"> </w:t>
      </w:r>
      <w:r w:rsidR="00580532">
        <w:rPr>
          <w:rFonts w:ascii="Arial" w:hAnsi="Arial" w:cs="Arial"/>
          <w:bCs/>
          <w:sz w:val="24"/>
          <w:szCs w:val="24"/>
        </w:rPr>
        <w:t>5</w:t>
      </w:r>
      <w:r w:rsidR="00452D1B">
        <w:rPr>
          <w:rFonts w:ascii="Arial" w:hAnsi="Arial" w:cs="Arial"/>
          <w:bCs/>
          <w:sz w:val="24"/>
          <w:szCs w:val="24"/>
        </w:rPr>
        <w:t>b</w:t>
      </w:r>
      <w:r>
        <w:rPr>
          <w:rFonts w:ascii="Arial" w:hAnsi="Arial" w:cs="Arial"/>
          <w:bCs/>
          <w:sz w:val="24"/>
          <w:szCs w:val="24"/>
        </w:rPr>
        <w:t xml:space="preserve">, </w:t>
      </w:r>
      <w:r w:rsidRPr="002B0B07">
        <w:rPr>
          <w:rFonts w:ascii="Arial" w:hAnsi="Arial" w:cs="Arial"/>
          <w:bCs/>
          <w:sz w:val="24"/>
          <w:szCs w:val="24"/>
        </w:rPr>
        <w:t>Table S1</w:t>
      </w:r>
      <w:r w:rsidRPr="002B0B07">
        <w:rPr>
          <w:rFonts w:ascii="Arial" w:hAnsi="Arial" w:cs="Arial"/>
          <w:sz w:val="24"/>
          <w:szCs w:val="24"/>
        </w:rPr>
        <w:t>)</w:t>
      </w:r>
      <w:r w:rsidRPr="002B0B07">
        <w:rPr>
          <w:rFonts w:ascii="Arial" w:hAnsi="Arial" w:cs="Arial"/>
          <w:bCs/>
          <w:sz w:val="24"/>
          <w:szCs w:val="24"/>
        </w:rPr>
        <w:t>.</w:t>
      </w:r>
      <w:r w:rsidRPr="00165C0C">
        <w:rPr>
          <w:rFonts w:ascii="Arial" w:hAnsi="Arial" w:cs="Arial"/>
          <w:bCs/>
          <w:sz w:val="24"/>
          <w:szCs w:val="24"/>
        </w:rPr>
        <w:t xml:space="preserve"> </w:t>
      </w:r>
      <w:r w:rsidRPr="00165C0C">
        <w:rPr>
          <w:rFonts w:ascii="Arial" w:hAnsi="Arial" w:cs="Arial"/>
          <w:sz w:val="24"/>
          <w:szCs w:val="24"/>
        </w:rPr>
        <w:t xml:space="preserve">Based on the </w:t>
      </w:r>
      <w:r w:rsidRPr="00165C0C">
        <w:rPr>
          <w:rFonts w:ascii="Arial" w:hAnsi="Arial" w:cs="Arial"/>
          <w:sz w:val="24"/>
          <w:szCs w:val="24"/>
          <w:vertAlign w:val="superscript"/>
        </w:rPr>
        <w:t>1</w:t>
      </w:r>
      <w:r w:rsidRPr="00165C0C">
        <w:rPr>
          <w:rFonts w:ascii="Arial" w:hAnsi="Arial" w:cs="Arial"/>
          <w:sz w:val="24"/>
          <w:szCs w:val="24"/>
        </w:rPr>
        <w:t>H chemical shift and coupling constant of the anomer proton H-1’’ (</w:t>
      </w:r>
      <w:r w:rsidRPr="00165C0C">
        <w:rPr>
          <w:rFonts w:ascii="Arial" w:hAnsi="Arial" w:cs="Arial"/>
          <w:i/>
          <w:sz w:val="24"/>
          <w:szCs w:val="24"/>
        </w:rPr>
        <w:t>J</w:t>
      </w:r>
      <w:r w:rsidRPr="00165C0C">
        <w:rPr>
          <w:rFonts w:ascii="Arial" w:hAnsi="Arial" w:cs="Arial"/>
          <w:sz w:val="24"/>
          <w:szCs w:val="24"/>
        </w:rPr>
        <w:t xml:space="preserve"> = 7.86 Hz),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was determined to be on the β configuration </w:t>
      </w:r>
      <w:r w:rsidR="00580532">
        <w:rPr>
          <w:rFonts w:ascii="Arial" w:hAnsi="Arial" w:cs="Arial"/>
          <w:sz w:val="24"/>
          <w:szCs w:val="24"/>
        </w:rPr>
        <w:fldChar w:fldCharType="begin"/>
      </w:r>
      <w:r w:rsidR="003151E4">
        <w:rPr>
          <w:rFonts w:ascii="Arial" w:hAnsi="Arial" w:cs="Arial"/>
          <w:sz w:val="24"/>
          <w:szCs w:val="24"/>
        </w:rPr>
        <w:instrText xml:space="preserve"> ADDIN ZOTERO_ITEM CSL_CITATION {"citationID":"XAJNxYhK","properties":{"formattedCitation":"\\super 23\\nosupersub{}","plainCitation":"23","noteIndex":0},"citationItems":[{"id":3573,"uris":["http://zotero.org/users/local/cnH8q64l/items/KBFJNGSM"],"uri":["http://zotero.org/users/local/cnH8q64l/items/KBFJNGSM"],"itemData":{"id":3573,"type":"article-journal","abstract":"Malva verticillata (Cluster mallow), a leafy vegetable that has been popular in East Asia for a long time, has also been used in herbal teas and medicines. The aqueous fraction of the aerial parts of Malva verticillata, exhibiting a very high quantity of flavonoids compared to the EtOAc and n-BuOH fractions, exhibited significant recovery effects on pancreatic islets damaged by alloxan in zebrafish larvae. Thus, the bioactive components responsible for this anti-diabetic activity were investigated. A new flavonoid glucuronide (1) and five known flavonoids were isolated from the aqueous fraction. Based on several spectroscopic methods, compound 1 was identified to be nortangeretin-8-O-β-d-glucuronide, and was named malvaflavone A. The A-ring of compound 1 had a 5,6,7,8-tetrahydroxy moiety, which rarely occurs in plant systems. Also 8-O-glucuronide attached to the flavonoid moiety was rarely occurred in plant system. Compounds 1, 3, 4, and 6 significantly improved the pancreatic islet size in zebrafish at 0.1 μM, and compounds 1 and 6 were found to block β-cell K+ channels in experiments with diazoxide. In ABTS, ORAC, and SOD assays, compounds 1–5 exhibited high anti-oxidant activities compared with quercetin and BHA (positive controls), indicating that the 8-O-glucuronide attached to the flavonoid moiety is a key structure for the expression of anti-oxidant activity. This is the first report of the isolation of compounds 1–6 from M. verticillata as well evaluated for anti-diabetic and anti-oxidant ativities.","container-title":"Molecules : A Journal of Synthetic Chemistry and Natural Product Chemistry","DOI":"10.3390/molecules23040833","ISSN":"1420-3049","issue":"4","journalAbbreviation":"Molecules","note":"PMID: 29617347\nPMCID: PMC6017522","page":"833","source":"PubMed Central","title":"Flavonoid 8-O-Glucuronides from the Aerial Parts of Malva verticillata and Their Recovery Effects on Alloxan-Induced Pancreatic Islets in Zebrafish","volume":"23","author":[{"family":"Ko","given":"Jung-Hwan"},{"family":"Nam","given":"Youn Hee"},{"family":"Joo","given":"Sun-Woo"},{"family":"Kim","given":"Hyoung-Geun"},{"family":"Lee","given":"Yeong-Geun"},{"family":"Kang","given":"Tong Ho"},{"family":"Baek","given":"Nam-In"}],"issued":{"date-parts":[["2018",4,4]]}}}],"schema":"https://github.com/citation-style-language/schema/raw/master/csl-citation.json"} </w:instrText>
      </w:r>
      <w:r w:rsidR="00580532">
        <w:rPr>
          <w:rFonts w:ascii="Arial" w:hAnsi="Arial" w:cs="Arial"/>
          <w:sz w:val="24"/>
          <w:szCs w:val="24"/>
        </w:rPr>
        <w:fldChar w:fldCharType="separate"/>
      </w:r>
      <w:r w:rsidR="003151E4" w:rsidRPr="003151E4">
        <w:rPr>
          <w:rFonts w:ascii="Arial" w:hAnsi="Arial" w:cs="Arial"/>
          <w:sz w:val="24"/>
          <w:vertAlign w:val="superscript"/>
        </w:rPr>
        <w:t>23</w:t>
      </w:r>
      <w:r w:rsidR="00580532">
        <w:rPr>
          <w:rFonts w:ascii="Arial" w:hAnsi="Arial" w:cs="Arial"/>
          <w:sz w:val="24"/>
          <w:szCs w:val="24"/>
        </w:rPr>
        <w:fldChar w:fldCharType="end"/>
      </w:r>
      <w:r w:rsidR="00580532">
        <w:rPr>
          <w:rFonts w:ascii="Arial" w:hAnsi="Arial" w:cs="Arial"/>
          <w:sz w:val="24"/>
          <w:szCs w:val="24"/>
        </w:rPr>
        <w:t>.</w:t>
      </w:r>
      <w:r w:rsidRPr="00165C0C">
        <w:rPr>
          <w:rFonts w:ascii="Arial" w:hAnsi="Arial" w:cs="Arial"/>
          <w:sz w:val="24"/>
          <w:szCs w:val="24"/>
        </w:rPr>
        <w:t xml:space="preserve"> Compared with scutellarin, the aromatic proton at </w:t>
      </w:r>
      <w:proofErr w:type="spellStart"/>
      <w:r w:rsidRPr="00165C0C">
        <w:rPr>
          <w:rFonts w:ascii="Arial" w:hAnsi="Arial" w:cs="Arial"/>
          <w:sz w:val="24"/>
          <w:szCs w:val="24"/>
        </w:rPr>
        <w:t>δ</w:t>
      </w:r>
      <w:r w:rsidRPr="00165C0C">
        <w:rPr>
          <w:rFonts w:ascii="Arial" w:hAnsi="Arial" w:cs="Arial"/>
          <w:sz w:val="24"/>
          <w:szCs w:val="24"/>
          <w:vertAlign w:val="subscript"/>
        </w:rPr>
        <w:t>H</w:t>
      </w:r>
      <w:proofErr w:type="spellEnd"/>
      <w:r w:rsidRPr="00165C0C">
        <w:rPr>
          <w:rFonts w:ascii="Arial" w:hAnsi="Arial" w:cs="Arial"/>
          <w:sz w:val="24"/>
          <w:szCs w:val="24"/>
        </w:rPr>
        <w:t xml:space="preserve"> 6.99 (1H, s) was initially assigned to H-8 of the flavone. However, according to 1D-selective nuclear </w:t>
      </w:r>
      <w:proofErr w:type="spellStart"/>
      <w:r w:rsidRPr="00165C0C">
        <w:rPr>
          <w:rFonts w:ascii="Arial" w:hAnsi="Arial" w:cs="Arial"/>
          <w:sz w:val="24"/>
          <w:szCs w:val="24"/>
        </w:rPr>
        <w:t>overhauser</w:t>
      </w:r>
      <w:proofErr w:type="spellEnd"/>
      <w:r w:rsidRPr="00165C0C">
        <w:rPr>
          <w:rFonts w:ascii="Arial" w:hAnsi="Arial" w:cs="Arial"/>
          <w:sz w:val="24"/>
          <w:szCs w:val="24"/>
        </w:rPr>
        <w:t xml:space="preserve"> effect spectroscopies </w:t>
      </w:r>
      <w:r w:rsidRPr="00165C0C">
        <w:rPr>
          <w:rFonts w:ascii="Arial" w:hAnsi="Arial" w:cs="Arial"/>
          <w:sz w:val="24"/>
          <w:szCs w:val="24"/>
        </w:rPr>
        <w:lastRenderedPageBreak/>
        <w:t xml:space="preserve">(NOSEY, resonance frequency at 6.28 ppm or 12.81 ppm) and an 1D-selective rotating frame </w:t>
      </w:r>
      <w:proofErr w:type="spellStart"/>
      <w:r w:rsidRPr="00165C0C">
        <w:rPr>
          <w:rFonts w:ascii="Arial" w:hAnsi="Arial" w:cs="Arial"/>
          <w:sz w:val="24"/>
          <w:szCs w:val="24"/>
        </w:rPr>
        <w:t>overhauser</w:t>
      </w:r>
      <w:proofErr w:type="spellEnd"/>
      <w:r w:rsidRPr="00165C0C">
        <w:rPr>
          <w:rFonts w:ascii="Arial" w:hAnsi="Arial" w:cs="Arial"/>
          <w:sz w:val="24"/>
          <w:szCs w:val="24"/>
        </w:rPr>
        <w:t xml:space="preserve"> enhancement spectroscopy (ROSEY, resonance frequency at 12.81 ppm), OH-5 correlates with H-3 (δ = 6.83) and a proton at δ = 6.29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leading to the assignment of this proton at 6 position (δ = 6.29 ppm). This assignment was further supported by the weak NOE effects of H-6 with OH-5 and H-1’’ on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which further indicated the proximity of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at 7 or 8 position. H-1’’ also showed weak NOE effects with H2’ and H6’ on the 1,4-disubstituted benzene ring, suggesting the potential configuration of the compound, where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could be close to the aromatic system. According to an HMBC correlation from H1’’ to C8 of the flavone, we then definitely assigned the </w:t>
      </w:r>
      <w:proofErr w:type="spellStart"/>
      <w:r w:rsidRPr="00165C0C">
        <w:rPr>
          <w:rFonts w:ascii="Arial" w:hAnsi="Arial" w:cs="Arial"/>
          <w:sz w:val="24"/>
          <w:szCs w:val="24"/>
        </w:rPr>
        <w:t>glucuronyl</w:t>
      </w:r>
      <w:proofErr w:type="spellEnd"/>
      <w:r w:rsidRPr="00165C0C">
        <w:rPr>
          <w:rFonts w:ascii="Arial" w:hAnsi="Arial" w:cs="Arial"/>
          <w:sz w:val="24"/>
          <w:szCs w:val="24"/>
        </w:rPr>
        <w:t xml:space="preserve"> moiety at 8 </w:t>
      </w:r>
      <w:proofErr w:type="gramStart"/>
      <w:r w:rsidRPr="00165C0C">
        <w:rPr>
          <w:rFonts w:ascii="Arial" w:hAnsi="Arial" w:cs="Arial"/>
          <w:sz w:val="24"/>
          <w:szCs w:val="24"/>
        </w:rPr>
        <w:t>position</w:t>
      </w:r>
      <w:proofErr w:type="gramEnd"/>
      <w:r w:rsidRPr="00165C0C">
        <w:rPr>
          <w:rFonts w:ascii="Arial" w:hAnsi="Arial" w:cs="Arial"/>
          <w:sz w:val="24"/>
          <w:szCs w:val="24"/>
        </w:rPr>
        <w:t xml:space="preserve"> (</w:t>
      </w:r>
      <w:r w:rsidR="002B0B07" w:rsidRPr="00165C0C">
        <w:rPr>
          <w:rFonts w:ascii="Arial" w:hAnsi="Arial" w:cs="Arial"/>
          <w:bCs/>
          <w:sz w:val="24"/>
          <w:szCs w:val="24"/>
        </w:rPr>
        <w:t>Fig</w:t>
      </w:r>
      <w:r w:rsidR="002B0B07">
        <w:rPr>
          <w:rFonts w:ascii="Arial" w:hAnsi="Arial" w:cs="Arial"/>
          <w:bCs/>
          <w:sz w:val="24"/>
          <w:szCs w:val="24"/>
        </w:rPr>
        <w:t>.</w:t>
      </w:r>
      <w:r w:rsidR="002B0B07" w:rsidRPr="00165C0C">
        <w:rPr>
          <w:rFonts w:ascii="Arial" w:hAnsi="Arial" w:cs="Arial"/>
          <w:bCs/>
          <w:sz w:val="24"/>
          <w:szCs w:val="24"/>
        </w:rPr>
        <w:t xml:space="preserve"> </w:t>
      </w:r>
      <w:r w:rsidR="002B0B07">
        <w:rPr>
          <w:rFonts w:ascii="Arial" w:hAnsi="Arial" w:cs="Arial"/>
          <w:bCs/>
          <w:sz w:val="24"/>
          <w:szCs w:val="24"/>
        </w:rPr>
        <w:t>5</w:t>
      </w:r>
      <w:r w:rsidR="00452D1B">
        <w:rPr>
          <w:rFonts w:ascii="Arial" w:hAnsi="Arial" w:cs="Arial"/>
          <w:bCs/>
          <w:sz w:val="24"/>
          <w:szCs w:val="24"/>
        </w:rPr>
        <w:t>b</w:t>
      </w:r>
      <w:r w:rsidRPr="00165C0C">
        <w:rPr>
          <w:rFonts w:ascii="Arial" w:hAnsi="Arial" w:cs="Arial"/>
          <w:sz w:val="24"/>
          <w:szCs w:val="24"/>
        </w:rPr>
        <w:t xml:space="preserve">). Collectively, our </w:t>
      </w:r>
      <w:r w:rsidRPr="00165C0C">
        <w:rPr>
          <w:rFonts w:ascii="Arial" w:hAnsi="Arial" w:cs="Arial"/>
          <w:bCs/>
          <w:sz w:val="24"/>
          <w:szCs w:val="24"/>
        </w:rPr>
        <w:t xml:space="preserve">1D and 2D NMR analysis revealed the isolated compound as </w:t>
      </w:r>
      <w:r w:rsidRPr="00165C0C">
        <w:rPr>
          <w:rFonts w:ascii="Arial" w:hAnsi="Arial" w:cs="Arial"/>
          <w:sz w:val="24"/>
          <w:szCs w:val="24"/>
        </w:rPr>
        <w:t>isoscutellarein 8-</w:t>
      </w:r>
      <w:r w:rsidRPr="00165C0C">
        <w:rPr>
          <w:rFonts w:ascii="Arial" w:hAnsi="Arial" w:cs="Arial"/>
          <w:i/>
          <w:sz w:val="24"/>
          <w:szCs w:val="24"/>
        </w:rPr>
        <w:t>O</w:t>
      </w:r>
      <w:r w:rsidRPr="00165C0C">
        <w:rPr>
          <w:rFonts w:ascii="Arial" w:hAnsi="Arial" w:cs="Arial"/>
          <w:sz w:val="24"/>
          <w:szCs w:val="24"/>
        </w:rPr>
        <w:t>-β-</w:t>
      </w:r>
      <w:proofErr w:type="spellStart"/>
      <w:r w:rsidRPr="00165C0C">
        <w:rPr>
          <w:rFonts w:ascii="Arial" w:hAnsi="Arial" w:cs="Arial"/>
          <w:sz w:val="24"/>
          <w:szCs w:val="24"/>
        </w:rPr>
        <w:t>glucuronopyranoside</w:t>
      </w:r>
      <w:proofErr w:type="spellEnd"/>
      <w:r w:rsidR="002B0B07">
        <w:rPr>
          <w:rFonts w:ascii="Arial" w:hAnsi="Arial" w:cs="Arial"/>
          <w:sz w:val="24"/>
          <w:szCs w:val="24"/>
        </w:rPr>
        <w:t xml:space="preserve"> (</w:t>
      </w:r>
      <w:r w:rsidR="002B0B07" w:rsidRPr="006B58F4">
        <w:rPr>
          <w:rFonts w:ascii="Arial" w:hAnsi="Arial" w:cs="Arial"/>
          <w:sz w:val="24"/>
          <w:szCs w:val="24"/>
        </w:rPr>
        <w:t>isoscutellarein 8-G</w:t>
      </w:r>
      <w:r w:rsidR="002B0B07">
        <w:rPr>
          <w:rFonts w:ascii="Arial" w:hAnsi="Arial" w:cs="Arial"/>
          <w:sz w:val="24"/>
          <w:szCs w:val="24"/>
        </w:rPr>
        <w:t>)</w:t>
      </w:r>
      <w:r w:rsidRPr="00165C0C">
        <w:rPr>
          <w:rFonts w:ascii="Arial" w:hAnsi="Arial" w:cs="Arial"/>
          <w:sz w:val="24"/>
          <w:szCs w:val="24"/>
        </w:rPr>
        <w:t xml:space="preserve">. Comparison with the reported </w:t>
      </w:r>
      <w:r w:rsidRPr="00165C0C">
        <w:rPr>
          <w:rFonts w:ascii="Arial" w:hAnsi="Arial" w:cs="Arial"/>
          <w:bCs/>
          <w:sz w:val="24"/>
          <w:szCs w:val="24"/>
          <w:vertAlign w:val="superscript"/>
        </w:rPr>
        <w:t>1</w:t>
      </w:r>
      <w:r w:rsidRPr="00165C0C">
        <w:rPr>
          <w:rFonts w:ascii="Arial" w:hAnsi="Arial" w:cs="Arial"/>
          <w:bCs/>
          <w:sz w:val="24"/>
          <w:szCs w:val="24"/>
        </w:rPr>
        <w:t xml:space="preserve">H and </w:t>
      </w:r>
      <w:r w:rsidRPr="00165C0C">
        <w:rPr>
          <w:rFonts w:ascii="Arial" w:hAnsi="Arial" w:cs="Arial"/>
          <w:bCs/>
          <w:sz w:val="24"/>
          <w:szCs w:val="24"/>
          <w:vertAlign w:val="superscript"/>
        </w:rPr>
        <w:t>13</w:t>
      </w:r>
      <w:r w:rsidRPr="00165C0C">
        <w:rPr>
          <w:rFonts w:ascii="Arial" w:hAnsi="Arial" w:cs="Arial"/>
          <w:bCs/>
          <w:sz w:val="24"/>
          <w:szCs w:val="24"/>
        </w:rPr>
        <w:t xml:space="preserve">C </w:t>
      </w:r>
      <w:r w:rsidRPr="00165C0C">
        <w:rPr>
          <w:rFonts w:ascii="Arial" w:hAnsi="Arial" w:cs="Arial"/>
          <w:sz w:val="24"/>
          <w:szCs w:val="24"/>
        </w:rPr>
        <w:t xml:space="preserve">chemical shifts of this compound </w:t>
      </w:r>
      <w:r w:rsidR="002B0B07">
        <w:rPr>
          <w:rFonts w:ascii="Arial" w:hAnsi="Arial" w:cs="Arial"/>
          <w:sz w:val="24"/>
          <w:szCs w:val="24"/>
        </w:rPr>
        <w:fldChar w:fldCharType="begin"/>
      </w:r>
      <w:r w:rsidR="003151E4">
        <w:rPr>
          <w:rFonts w:ascii="Arial" w:hAnsi="Arial" w:cs="Arial"/>
          <w:sz w:val="24"/>
          <w:szCs w:val="24"/>
        </w:rPr>
        <w:instrText xml:space="preserve"> ADDIN ZOTERO_ITEM CSL_CITATION {"citationID":"vcOQGAh6","properties":{"formattedCitation":"\\super 24\\nosupersub{}","plainCitation":"24","noteIndex":0},"citationItems":[{"id":3576,"uris":["http://zotero.org/users/local/cnH8q64l/items/RXIKW5I9"],"uri":["http://zotero.org/users/local/cnH8q64l/items/RXIKW5I9"],"itemData":{"id":3576,"type":"article-journal","abstract":"Four 8-hydroxyflavonoid glucuronides were isolated from the leaves of Malva sylvestris L. The structures of the two novel compounds gossypetin 3-glucoside-8-glucuronide and hypolaetin 4′-methyl ether 8-glucuronide were determined on the basis of spectroscopy and hydrolysis experiments. For hypolaetin 8-glucuronide and isoscutellarein 8-glucuronide spectroscopic data are given.","container-title":"Phytochemistry","DOI":"10.1016/0031-9422(91)85292-8","ISSN":"0031-9422","issue":"3","journalAbbreviation":"Phytochemistry","language":"en","page":"987-990","source":"ScienceDirect","title":"8-hydroxyflavonoid glucuronides from Malva sylvestris","volume":"30","author":[{"family":"Billeter","given":"Martin"},{"family":"Meier","given":"Beat"},{"family":"Sticher","given":"Otto"}],"issued":{"date-parts":[["1991",1,1]]}}}],"schema":"https://github.com/citation-style-language/schema/raw/master/csl-citation.json"} </w:instrText>
      </w:r>
      <w:r w:rsidR="002B0B07">
        <w:rPr>
          <w:rFonts w:ascii="Arial" w:hAnsi="Arial" w:cs="Arial"/>
          <w:sz w:val="24"/>
          <w:szCs w:val="24"/>
        </w:rPr>
        <w:fldChar w:fldCharType="separate"/>
      </w:r>
      <w:r w:rsidR="003151E4" w:rsidRPr="003151E4">
        <w:rPr>
          <w:rFonts w:ascii="Arial" w:hAnsi="Arial" w:cs="Arial"/>
          <w:sz w:val="24"/>
          <w:vertAlign w:val="superscript"/>
        </w:rPr>
        <w:t>24</w:t>
      </w:r>
      <w:r w:rsidR="002B0B07">
        <w:rPr>
          <w:rFonts w:ascii="Arial" w:hAnsi="Arial" w:cs="Arial"/>
          <w:sz w:val="24"/>
          <w:szCs w:val="24"/>
        </w:rPr>
        <w:fldChar w:fldCharType="end"/>
      </w:r>
      <w:r w:rsidRPr="00165C0C">
        <w:rPr>
          <w:rFonts w:ascii="Arial" w:hAnsi="Arial" w:cs="Arial"/>
          <w:sz w:val="24"/>
          <w:szCs w:val="24"/>
        </w:rPr>
        <w:t xml:space="preserve"> confirmed this structural determination (</w:t>
      </w:r>
      <w:r w:rsidRPr="002B0B07">
        <w:rPr>
          <w:rFonts w:ascii="Arial" w:hAnsi="Arial" w:cs="Arial"/>
          <w:sz w:val="24"/>
          <w:szCs w:val="24"/>
        </w:rPr>
        <w:t>Table S2</w:t>
      </w:r>
      <w:r w:rsidRPr="00165C0C">
        <w:rPr>
          <w:rFonts w:ascii="Arial" w:hAnsi="Arial" w:cs="Arial"/>
          <w:sz w:val="24"/>
          <w:szCs w:val="24"/>
        </w:rPr>
        <w:t>).</w:t>
      </w:r>
    </w:p>
    <w:p w14:paraId="48DE1707" w14:textId="60296D73" w:rsidR="003F6BA2" w:rsidRPr="006B58F4" w:rsidRDefault="00FB2931" w:rsidP="00663459">
      <w:pPr>
        <w:spacing w:after="0" w:line="360" w:lineRule="auto"/>
        <w:rPr>
          <w:rFonts w:ascii="Arial" w:hAnsi="Arial" w:cs="Arial"/>
          <w:sz w:val="24"/>
          <w:szCs w:val="24"/>
        </w:rPr>
      </w:pPr>
      <w:r w:rsidRPr="006B58F4">
        <w:rPr>
          <w:rFonts w:ascii="Arial" w:hAnsi="Arial" w:cs="Arial"/>
          <w:b/>
          <w:bCs/>
          <w:i/>
          <w:iCs/>
          <w:sz w:val="24"/>
          <w:szCs w:val="24"/>
        </w:rPr>
        <w:tab/>
      </w:r>
      <w:r w:rsidRPr="006B58F4">
        <w:rPr>
          <w:rFonts w:ascii="Arial" w:hAnsi="Arial" w:cs="Arial"/>
          <w:sz w:val="24"/>
          <w:szCs w:val="24"/>
        </w:rPr>
        <w:t>After confirming the identity of the unknown</w:t>
      </w:r>
      <w:r w:rsidR="009F08A2" w:rsidRPr="006B58F4">
        <w:rPr>
          <w:rFonts w:ascii="Arial" w:hAnsi="Arial" w:cs="Arial"/>
          <w:sz w:val="24"/>
          <w:szCs w:val="24"/>
        </w:rPr>
        <w:t xml:space="preserve"> metabolite</w:t>
      </w:r>
      <w:r w:rsidRPr="006B58F4">
        <w:rPr>
          <w:rFonts w:ascii="Arial" w:hAnsi="Arial" w:cs="Arial"/>
          <w:sz w:val="24"/>
          <w:szCs w:val="24"/>
        </w:rPr>
        <w:t xml:space="preserve"> as isoscutellarein 8-G, we </w:t>
      </w:r>
      <w:r w:rsidR="009F08A2" w:rsidRPr="006B58F4">
        <w:rPr>
          <w:rFonts w:ascii="Arial" w:hAnsi="Arial" w:cs="Arial"/>
          <w:sz w:val="24"/>
          <w:szCs w:val="24"/>
        </w:rPr>
        <w:t>then quantified it</w:t>
      </w:r>
      <w:r w:rsidR="00561DB9" w:rsidRPr="006B58F4">
        <w:rPr>
          <w:rFonts w:ascii="Arial" w:hAnsi="Arial" w:cs="Arial"/>
          <w:sz w:val="24"/>
          <w:szCs w:val="24"/>
        </w:rPr>
        <w:t>s relative abundance</w:t>
      </w:r>
      <w:r w:rsidR="009F08A2" w:rsidRPr="006B58F4">
        <w:rPr>
          <w:rFonts w:ascii="Arial" w:hAnsi="Arial" w:cs="Arial"/>
          <w:sz w:val="24"/>
          <w:szCs w:val="24"/>
        </w:rPr>
        <w:t xml:space="preserve"> in all organ-specific tissue samples we collected</w:t>
      </w:r>
      <w:r w:rsidR="008562EE" w:rsidRPr="006B58F4">
        <w:rPr>
          <w:rFonts w:ascii="Arial" w:hAnsi="Arial" w:cs="Arial"/>
          <w:sz w:val="24"/>
          <w:szCs w:val="24"/>
        </w:rPr>
        <w:t xml:space="preserve"> </w:t>
      </w:r>
      <w:r w:rsidR="008562EE" w:rsidRPr="002B0B07">
        <w:rPr>
          <w:rFonts w:ascii="Arial" w:hAnsi="Arial" w:cs="Arial"/>
          <w:sz w:val="24"/>
          <w:szCs w:val="24"/>
        </w:rPr>
        <w:t xml:space="preserve">(Fig. </w:t>
      </w:r>
      <w:r w:rsidR="00215A4D" w:rsidRPr="002B0B07">
        <w:rPr>
          <w:rFonts w:ascii="Arial" w:hAnsi="Arial" w:cs="Arial"/>
          <w:sz w:val="24"/>
          <w:szCs w:val="24"/>
        </w:rPr>
        <w:t xml:space="preserve">6, Table </w:t>
      </w:r>
      <w:r w:rsidR="002B0B07" w:rsidRPr="002B0B07">
        <w:rPr>
          <w:rFonts w:ascii="Arial" w:hAnsi="Arial" w:cs="Arial"/>
          <w:sz w:val="24"/>
          <w:szCs w:val="24"/>
        </w:rPr>
        <w:t>2</w:t>
      </w:r>
      <w:r w:rsidR="008562EE" w:rsidRPr="002B0B07">
        <w:rPr>
          <w:rFonts w:ascii="Arial" w:hAnsi="Arial" w:cs="Arial"/>
          <w:sz w:val="24"/>
          <w:szCs w:val="24"/>
        </w:rPr>
        <w:t>)</w:t>
      </w:r>
      <w:r w:rsidR="009F08A2" w:rsidRPr="002B0B07">
        <w:rPr>
          <w:rFonts w:ascii="Arial" w:hAnsi="Arial" w:cs="Arial"/>
          <w:sz w:val="24"/>
          <w:szCs w:val="24"/>
        </w:rPr>
        <w:t>.</w:t>
      </w:r>
      <w:r w:rsidR="009F08A2" w:rsidRPr="006B58F4">
        <w:rPr>
          <w:rFonts w:ascii="Arial" w:hAnsi="Arial" w:cs="Arial"/>
          <w:sz w:val="24"/>
          <w:szCs w:val="24"/>
        </w:rPr>
        <w:t xml:space="preserve"> </w:t>
      </w:r>
      <w:r w:rsidR="006F09F3" w:rsidRPr="006B58F4">
        <w:rPr>
          <w:rFonts w:ascii="Arial" w:hAnsi="Arial" w:cs="Arial"/>
          <w:sz w:val="24"/>
          <w:szCs w:val="24"/>
        </w:rPr>
        <w:t>Isoscutellarein 8-G was accumulated only in the aerial parts of all species, matching the pattern which we had previously observed for 4´-hydroxyflavones</w:t>
      </w:r>
      <w:r w:rsidR="00505FFC">
        <w:rPr>
          <w:rFonts w:ascii="Arial" w:hAnsi="Arial" w:cs="Arial"/>
          <w:sz w:val="24"/>
          <w:szCs w:val="24"/>
        </w:rPr>
        <w:t xml:space="preserve"> including scutellarin</w:t>
      </w:r>
      <w:r w:rsidR="006F09F3" w:rsidRPr="006B58F4">
        <w:rPr>
          <w:rFonts w:ascii="Arial" w:hAnsi="Arial" w:cs="Arial"/>
          <w:sz w:val="24"/>
          <w:szCs w:val="24"/>
        </w:rPr>
        <w:t xml:space="preserve">. </w:t>
      </w:r>
      <w:r w:rsidR="008562EE" w:rsidRPr="006B58F4">
        <w:rPr>
          <w:rFonts w:ascii="Arial" w:hAnsi="Arial" w:cs="Arial"/>
          <w:i/>
          <w:iCs/>
          <w:sz w:val="24"/>
          <w:szCs w:val="24"/>
        </w:rPr>
        <w:t xml:space="preserve">S. barbata </w:t>
      </w:r>
      <w:r w:rsidR="008562EE" w:rsidRPr="006B58F4">
        <w:rPr>
          <w:rFonts w:ascii="Arial" w:hAnsi="Arial" w:cs="Arial"/>
          <w:sz w:val="24"/>
          <w:szCs w:val="24"/>
        </w:rPr>
        <w:t xml:space="preserve">accumulated </w:t>
      </w:r>
      <w:r w:rsidR="006F09F3" w:rsidRPr="006B58F4">
        <w:rPr>
          <w:rFonts w:ascii="Arial" w:hAnsi="Arial" w:cs="Arial"/>
          <w:sz w:val="24"/>
          <w:szCs w:val="24"/>
        </w:rPr>
        <w:t xml:space="preserve">the greatest </w:t>
      </w:r>
      <w:r w:rsidR="00F41E78" w:rsidRPr="006B58F4">
        <w:rPr>
          <w:rFonts w:ascii="Arial" w:hAnsi="Arial" w:cs="Arial"/>
          <w:sz w:val="24"/>
          <w:szCs w:val="24"/>
        </w:rPr>
        <w:t xml:space="preserve">overall </w:t>
      </w:r>
      <w:r w:rsidR="006F09F3" w:rsidRPr="006B58F4">
        <w:rPr>
          <w:rFonts w:ascii="Arial" w:hAnsi="Arial" w:cs="Arial"/>
          <w:sz w:val="24"/>
          <w:szCs w:val="24"/>
        </w:rPr>
        <w:t>concentrations of isoscutellarein 8-G</w:t>
      </w:r>
      <w:r w:rsidR="005023FF" w:rsidRPr="006B58F4">
        <w:rPr>
          <w:rFonts w:ascii="Arial" w:hAnsi="Arial" w:cs="Arial"/>
          <w:sz w:val="24"/>
          <w:szCs w:val="24"/>
        </w:rPr>
        <w:t>,</w:t>
      </w:r>
      <w:r w:rsidR="008E2F1D" w:rsidRPr="006B58F4">
        <w:rPr>
          <w:rFonts w:ascii="Arial" w:hAnsi="Arial" w:cs="Arial"/>
          <w:sz w:val="24"/>
          <w:szCs w:val="24"/>
        </w:rPr>
        <w:t xml:space="preserve"> as the flavone was </w:t>
      </w:r>
      <w:r w:rsidR="005023FF" w:rsidRPr="006B58F4">
        <w:rPr>
          <w:rFonts w:ascii="Arial" w:hAnsi="Arial" w:cs="Arial"/>
          <w:sz w:val="24"/>
          <w:szCs w:val="24"/>
        </w:rPr>
        <w:t>relatively abundant</w:t>
      </w:r>
      <w:r w:rsidR="008E2F1D" w:rsidRPr="006B58F4">
        <w:rPr>
          <w:rFonts w:ascii="Arial" w:hAnsi="Arial" w:cs="Arial"/>
          <w:sz w:val="24"/>
          <w:szCs w:val="24"/>
        </w:rPr>
        <w:t xml:space="preserve"> in both its leaves and stems. </w:t>
      </w:r>
      <w:r w:rsidR="005023FF" w:rsidRPr="006B58F4">
        <w:rPr>
          <w:rFonts w:ascii="Arial" w:hAnsi="Arial" w:cs="Arial"/>
          <w:i/>
          <w:iCs/>
          <w:sz w:val="24"/>
          <w:szCs w:val="24"/>
        </w:rPr>
        <w:t>S. baicalensis</w:t>
      </w:r>
      <w:r w:rsidR="005023FF" w:rsidRPr="006B58F4">
        <w:rPr>
          <w:rFonts w:ascii="Arial" w:hAnsi="Arial" w:cs="Arial"/>
          <w:sz w:val="24"/>
          <w:szCs w:val="24"/>
        </w:rPr>
        <w:t xml:space="preserve">,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altissima</w:t>
      </w:r>
      <w:proofErr w:type="spellEnd"/>
      <w:r w:rsidR="005023FF" w:rsidRPr="006B58F4">
        <w:rPr>
          <w:rFonts w:ascii="Arial" w:hAnsi="Arial" w:cs="Arial"/>
          <w:sz w:val="24"/>
          <w:szCs w:val="24"/>
        </w:rPr>
        <w:t xml:space="preserve">, and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tournefortii</w:t>
      </w:r>
      <w:proofErr w:type="spellEnd"/>
      <w:r w:rsidR="005023FF" w:rsidRPr="006B58F4">
        <w:rPr>
          <w:rFonts w:ascii="Arial" w:hAnsi="Arial" w:cs="Arial"/>
          <w:sz w:val="24"/>
          <w:szCs w:val="24"/>
        </w:rPr>
        <w:t xml:space="preserve"> also accumulated isoscutellarein 8-G in their stems. In contrast,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leonardii</w:t>
      </w:r>
      <w:proofErr w:type="spellEnd"/>
      <w:r w:rsidR="005023FF" w:rsidRPr="006B58F4">
        <w:rPr>
          <w:rFonts w:ascii="Arial" w:hAnsi="Arial" w:cs="Arial"/>
          <w:sz w:val="24"/>
          <w:szCs w:val="24"/>
        </w:rPr>
        <w:t xml:space="preserve">, </w:t>
      </w:r>
      <w:r w:rsidR="005023FF" w:rsidRPr="006B58F4">
        <w:rPr>
          <w:rFonts w:ascii="Arial" w:hAnsi="Arial" w:cs="Arial"/>
          <w:i/>
          <w:iCs/>
          <w:sz w:val="24"/>
          <w:szCs w:val="24"/>
        </w:rPr>
        <w:t>S. racemosa</w:t>
      </w:r>
      <w:r w:rsidR="005023FF" w:rsidRPr="006B58F4">
        <w:rPr>
          <w:rFonts w:ascii="Arial" w:hAnsi="Arial" w:cs="Arial"/>
          <w:sz w:val="24"/>
          <w:szCs w:val="24"/>
        </w:rPr>
        <w:t xml:space="preserve">, and </w:t>
      </w:r>
      <w:r w:rsidR="005023FF" w:rsidRPr="006B58F4">
        <w:rPr>
          <w:rFonts w:ascii="Arial" w:hAnsi="Arial" w:cs="Arial"/>
          <w:i/>
          <w:iCs/>
          <w:sz w:val="24"/>
          <w:szCs w:val="24"/>
        </w:rPr>
        <w:t xml:space="preserve">S. </w:t>
      </w:r>
      <w:proofErr w:type="spellStart"/>
      <w:r w:rsidR="005023FF" w:rsidRPr="006B58F4">
        <w:rPr>
          <w:rFonts w:ascii="Arial" w:hAnsi="Arial" w:cs="Arial"/>
          <w:i/>
          <w:iCs/>
          <w:sz w:val="24"/>
          <w:szCs w:val="24"/>
        </w:rPr>
        <w:t>wrightii</w:t>
      </w:r>
      <w:proofErr w:type="spellEnd"/>
      <w:r w:rsidR="005023FF" w:rsidRPr="006B58F4">
        <w:rPr>
          <w:rFonts w:ascii="Arial" w:hAnsi="Arial" w:cs="Arial"/>
          <w:i/>
          <w:iCs/>
          <w:sz w:val="24"/>
          <w:szCs w:val="24"/>
        </w:rPr>
        <w:t xml:space="preserve"> </w:t>
      </w:r>
      <w:r w:rsidR="005023FF" w:rsidRPr="006B58F4">
        <w:rPr>
          <w:rFonts w:ascii="Arial" w:hAnsi="Arial" w:cs="Arial"/>
          <w:sz w:val="24"/>
          <w:szCs w:val="24"/>
        </w:rPr>
        <w:t>accumulated no isoscutellarein 8-G in their aerial parts.</w:t>
      </w:r>
      <w:r w:rsidR="000043C8">
        <w:rPr>
          <w:rFonts w:ascii="Arial" w:hAnsi="Arial" w:cs="Arial"/>
          <w:sz w:val="24"/>
          <w:szCs w:val="24"/>
        </w:rPr>
        <w:t xml:space="preserve"> It is noteworthy that these</w:t>
      </w:r>
      <w:ins w:id="42" w:author="Askey,Bryce C" w:date="2021-09-07T10:40:00Z">
        <w:r w:rsidR="00CE0B7F">
          <w:rPr>
            <w:rFonts w:ascii="Arial" w:hAnsi="Arial" w:cs="Arial"/>
            <w:sz w:val="24"/>
            <w:szCs w:val="24"/>
          </w:rPr>
          <w:t xml:space="preserve"> three</w:t>
        </w:r>
      </w:ins>
      <w:r w:rsidR="000043C8">
        <w:rPr>
          <w:rFonts w:ascii="Arial" w:hAnsi="Arial" w:cs="Arial"/>
          <w:sz w:val="24"/>
          <w:szCs w:val="24"/>
        </w:rPr>
        <w:t xml:space="preserve"> species accumulated oroxylin A and its glycoside in their aerial parts (Fig. 3).</w:t>
      </w:r>
    </w:p>
    <w:p w14:paraId="7FA4FFA7" w14:textId="77777777" w:rsidR="00A25389" w:rsidRPr="006B58F4" w:rsidRDefault="00A25389" w:rsidP="00663459">
      <w:pPr>
        <w:spacing w:after="0" w:line="360" w:lineRule="auto"/>
        <w:rPr>
          <w:rFonts w:ascii="Arial" w:hAnsi="Arial" w:cs="Arial"/>
          <w:b/>
          <w:bCs/>
          <w:sz w:val="24"/>
          <w:szCs w:val="24"/>
          <w:highlight w:val="yellow"/>
        </w:rPr>
      </w:pPr>
    </w:p>
    <w:p w14:paraId="0F411FCB" w14:textId="59D68D0B"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Discussion</w:t>
      </w:r>
    </w:p>
    <w:p w14:paraId="10652B8A" w14:textId="675C8598" w:rsidR="00022714" w:rsidRPr="006B58F4" w:rsidRDefault="00C9182D" w:rsidP="00A7669D">
      <w:pPr>
        <w:spacing w:after="0" w:line="360" w:lineRule="auto"/>
        <w:ind w:firstLine="720"/>
        <w:rPr>
          <w:rFonts w:ascii="Arial" w:hAnsi="Arial" w:cs="Arial"/>
          <w:sz w:val="24"/>
          <w:szCs w:val="24"/>
        </w:rPr>
      </w:pPr>
      <w:r w:rsidRPr="006B58F4">
        <w:rPr>
          <w:rFonts w:ascii="Arial" w:hAnsi="Arial" w:cs="Arial"/>
          <w:sz w:val="24"/>
          <w:szCs w:val="24"/>
        </w:rPr>
        <w:t xml:space="preserve">From our analysis of organ-specific flavone diversity, we </w:t>
      </w:r>
      <w:r w:rsidR="007E437A" w:rsidRPr="006B58F4">
        <w:rPr>
          <w:rFonts w:ascii="Arial" w:hAnsi="Arial" w:cs="Arial"/>
          <w:sz w:val="24"/>
          <w:szCs w:val="24"/>
        </w:rPr>
        <w:t xml:space="preserve">detected profiles for </w:t>
      </w:r>
      <w:r w:rsidR="007E437A" w:rsidRPr="006B58F4">
        <w:rPr>
          <w:rFonts w:ascii="Arial" w:hAnsi="Arial" w:cs="Arial"/>
          <w:i/>
          <w:iCs/>
          <w:sz w:val="24"/>
          <w:szCs w:val="24"/>
        </w:rPr>
        <w:t xml:space="preserve">S. baicalensis </w:t>
      </w:r>
      <w:r w:rsidR="007E437A" w:rsidRPr="006B58F4">
        <w:rPr>
          <w:rFonts w:ascii="Arial" w:hAnsi="Arial" w:cs="Arial"/>
          <w:sz w:val="24"/>
          <w:szCs w:val="24"/>
        </w:rPr>
        <w:t xml:space="preserve">and </w:t>
      </w:r>
      <w:r w:rsidR="007E437A" w:rsidRPr="006B58F4">
        <w:rPr>
          <w:rFonts w:ascii="Arial" w:hAnsi="Arial" w:cs="Arial"/>
          <w:i/>
          <w:iCs/>
          <w:sz w:val="24"/>
          <w:szCs w:val="24"/>
        </w:rPr>
        <w:t xml:space="preserve">S. barbata </w:t>
      </w:r>
      <w:r w:rsidR="007E437A" w:rsidRPr="006B58F4">
        <w:rPr>
          <w:rFonts w:ascii="Arial" w:hAnsi="Arial" w:cs="Arial"/>
          <w:sz w:val="24"/>
          <w:szCs w:val="24"/>
        </w:rPr>
        <w:t>which matched closely with previous publications</w:t>
      </w:r>
      <w:r w:rsidR="002F4741" w:rsidRPr="006B58F4">
        <w:rPr>
          <w:rFonts w:ascii="Arial" w:hAnsi="Arial" w:cs="Arial"/>
          <w:sz w:val="24"/>
          <w:szCs w:val="24"/>
        </w:rPr>
        <w:t xml:space="preserve"> </w:t>
      </w:r>
      <w:r w:rsidR="002F4741"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{"citationID":"PhXIWFGS","properties":{"formattedCitation":"\\super 14,17\\nosupersub{}","plainCitation":"14,17","noteIndex":0},"citationItems":[{"id":"x6Ggprod/4L1ISjmE","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x6Ggprod/stJcIy4c","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sidRPr="006B58F4">
        <w:rPr>
          <w:rFonts w:ascii="Arial" w:hAnsi="Arial" w:cs="Arial"/>
          <w:sz w:val="24"/>
          <w:szCs w:val="24"/>
        </w:rPr>
        <w:fldChar w:fldCharType="separate"/>
      </w:r>
      <w:r w:rsidR="00AA26E0" w:rsidRPr="00AA26E0">
        <w:rPr>
          <w:rFonts w:ascii="Arial" w:hAnsi="Arial" w:cs="Arial"/>
          <w:sz w:val="24"/>
          <w:vertAlign w:val="superscript"/>
        </w:rPr>
        <w:t>14,17</w:t>
      </w:r>
      <w:r w:rsidR="002F4741" w:rsidRPr="006B58F4">
        <w:rPr>
          <w:rFonts w:ascii="Arial" w:hAnsi="Arial" w:cs="Arial"/>
          <w:sz w:val="24"/>
          <w:szCs w:val="24"/>
        </w:rPr>
        <w:fldChar w:fldCharType="end"/>
      </w:r>
      <w:r w:rsidR="007E437A" w:rsidRPr="006B58F4">
        <w:rPr>
          <w:rFonts w:ascii="Arial" w:hAnsi="Arial" w:cs="Arial"/>
          <w:sz w:val="24"/>
          <w:szCs w:val="24"/>
        </w:rPr>
        <w:t xml:space="preserve">. </w:t>
      </w:r>
      <w:r w:rsidR="00ED5117" w:rsidRPr="006B58F4">
        <w:rPr>
          <w:rFonts w:ascii="Arial" w:hAnsi="Arial" w:cs="Arial"/>
          <w:sz w:val="24"/>
          <w:szCs w:val="24"/>
        </w:rPr>
        <w:t>In these flavone profiles, high concentrations of 4´-deoxyflavones accumulated in the roots, and much lower concentrations of 4´-deoxyflavones and 4´-hydroxyflavones accumulated in the stems and leaves</w:t>
      </w:r>
      <w:r w:rsidR="004F5158" w:rsidRPr="006B58F4">
        <w:rPr>
          <w:rFonts w:ascii="Arial" w:hAnsi="Arial" w:cs="Arial"/>
          <w:sz w:val="24"/>
          <w:szCs w:val="24"/>
        </w:rPr>
        <w:t xml:space="preserve"> (Fig 2</w:t>
      </w:r>
      <w:r w:rsidR="00480B82">
        <w:rPr>
          <w:rFonts w:ascii="Arial" w:hAnsi="Arial" w:cs="Arial"/>
          <w:sz w:val="24"/>
          <w:szCs w:val="24"/>
        </w:rPr>
        <w:t>, Table 1</w:t>
      </w:r>
      <w:r w:rsidR="004F5158" w:rsidRPr="006B58F4">
        <w:rPr>
          <w:rFonts w:ascii="Arial" w:hAnsi="Arial" w:cs="Arial"/>
          <w:sz w:val="24"/>
          <w:szCs w:val="24"/>
        </w:rPr>
        <w:t>)</w:t>
      </w:r>
      <w:r w:rsidR="00ED5117" w:rsidRPr="006B58F4">
        <w:rPr>
          <w:rFonts w:ascii="Arial" w:hAnsi="Arial" w:cs="Arial"/>
          <w:sz w:val="24"/>
          <w:szCs w:val="24"/>
        </w:rPr>
        <w:t xml:space="preserve">. As described by </w:t>
      </w:r>
      <w:r w:rsidR="00ED5117" w:rsidRPr="006B58F4">
        <w:rPr>
          <w:rFonts w:ascii="Arial" w:hAnsi="Arial" w:cs="Arial"/>
          <w:sz w:val="24"/>
          <w:szCs w:val="24"/>
        </w:rPr>
        <w:fldChar w:fldCharType="begin"/>
      </w:r>
      <w:r w:rsidR="00EA26D4">
        <w:rPr>
          <w:rFonts w:ascii="Arial" w:hAnsi="Arial" w:cs="Arial"/>
          <w:sz w:val="24"/>
          <w:szCs w:val="24"/>
        </w:rPr>
        <w:instrText xml:space="preserve"> ADDIN ZOTERO_ITEM CSL_CITATION {"citationID":"YsVlWWdx","properties":{"formattedCitation":"(Q. Zhao et al., 2016)","plainCitation":"(Q. Zhao et al., 2016)","dontUpdate":true,"noteIndex":0},"citationItems":[{"id":"x6Ggprod/stJcIy4c","uris":["http://zotero.org/users/7389210/items/7WDATX6W"],"uri":["http://zotero.org/users/7389210/items/7WDATX6W"],"itemData":{"id":68,"type":"article-journal","abstract":"Wogonin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sidRPr="006B58F4">
        <w:rPr>
          <w:rFonts w:ascii="Arial" w:hAnsi="Arial" w:cs="Arial"/>
          <w:sz w:val="24"/>
          <w:szCs w:val="24"/>
        </w:rPr>
        <w:fldChar w:fldCharType="separate"/>
      </w:r>
      <w:r w:rsidR="00ED5117" w:rsidRPr="006B58F4">
        <w:rPr>
          <w:rFonts w:ascii="Arial" w:hAnsi="Arial" w:cs="Arial"/>
          <w:sz w:val="24"/>
        </w:rPr>
        <w:t xml:space="preserve">Q. Zhao et al. </w:t>
      </w:r>
      <w:r w:rsidR="00ED5117" w:rsidRPr="006B58F4">
        <w:rPr>
          <w:rFonts w:ascii="Arial" w:hAnsi="Arial" w:cs="Arial"/>
          <w:sz w:val="24"/>
        </w:rPr>
        <w:lastRenderedPageBreak/>
        <w:t>(2016)</w:t>
      </w:r>
      <w:r w:rsidR="00ED5117" w:rsidRPr="006B58F4">
        <w:rPr>
          <w:rFonts w:ascii="Arial" w:hAnsi="Arial" w:cs="Arial"/>
          <w:sz w:val="24"/>
          <w:szCs w:val="24"/>
        </w:rPr>
        <w:fldChar w:fldCharType="end"/>
      </w:r>
      <w:r w:rsidR="00ED5117" w:rsidRPr="006B58F4">
        <w:rPr>
          <w:rFonts w:ascii="Arial" w:hAnsi="Arial" w:cs="Arial"/>
          <w:sz w:val="24"/>
          <w:szCs w:val="24"/>
        </w:rPr>
        <w:t xml:space="preserve">, the root-favored accumulation of 4´-deoxyflavones by </w:t>
      </w:r>
      <w:r w:rsidR="00ED5117" w:rsidRPr="006B58F4">
        <w:rPr>
          <w:rFonts w:ascii="Arial" w:hAnsi="Arial" w:cs="Arial"/>
          <w:i/>
          <w:iCs/>
          <w:sz w:val="24"/>
          <w:szCs w:val="24"/>
        </w:rPr>
        <w:t xml:space="preserve">S. baicalensis </w:t>
      </w:r>
      <w:r w:rsidR="00ED5117" w:rsidRPr="006B58F4">
        <w:rPr>
          <w:rFonts w:ascii="Arial" w:hAnsi="Arial" w:cs="Arial"/>
          <w:sz w:val="24"/>
          <w:szCs w:val="24"/>
        </w:rPr>
        <w:t>is due to root-specific overexpression of several enzyme</w:t>
      </w:r>
      <w:r w:rsidR="005D3CA8" w:rsidRPr="006B58F4">
        <w:rPr>
          <w:rFonts w:ascii="Arial" w:hAnsi="Arial" w:cs="Arial"/>
          <w:sz w:val="24"/>
          <w:szCs w:val="24"/>
        </w:rPr>
        <w:t xml:space="preserve"> isoforms</w:t>
      </w:r>
      <w:r w:rsidR="00ED5117" w:rsidRPr="006B58F4">
        <w:rPr>
          <w:rFonts w:ascii="Arial" w:hAnsi="Arial" w:cs="Arial"/>
          <w:sz w:val="24"/>
          <w:szCs w:val="24"/>
        </w:rPr>
        <w:t xml:space="preserve"> with activity exclusively, or near exclusively in 4´-deoxyflavone biosynthesis</w:t>
      </w:r>
      <w:r w:rsidR="00A36657">
        <w:rPr>
          <w:rFonts w:ascii="Arial" w:hAnsi="Arial" w:cs="Arial"/>
          <w:sz w:val="24"/>
          <w:szCs w:val="24"/>
        </w:rPr>
        <w:t xml:space="preserve"> </w:t>
      </w:r>
      <w:r w:rsidR="00A36657">
        <w:rPr>
          <w:rFonts w:ascii="Arial" w:hAnsi="Arial" w:cs="Arial"/>
          <w:sz w:val="24"/>
          <w:szCs w:val="24"/>
        </w:rPr>
        <w:fldChar w:fldCharType="begin"/>
      </w:r>
      <w:r w:rsidR="00EA26D4">
        <w:rPr>
          <w:rFonts w:ascii="Arial" w:hAnsi="Arial" w:cs="Arial"/>
          <w:sz w:val="24"/>
          <w:szCs w:val="24"/>
        </w:rPr>
        <w:instrText xml:space="preserve"> ADDIN ZOTERO_ITEM CSL_CITATION {"citationID":"adntujvslt","properties":{"formattedCitation":"\\super 14\\nosupersub{}","plainCitation":"14","noteIndex":0},"citationItems":[{"id":"x6Ggprod/stJcIy4c","uris":["http://zotero.org/users/7389210/items/7WDATX6W"],"uri":["http://zotero.org/users/7389210/items/7WDATX6W"],"itemData":{"id":"78nRKOrd/1zB1cCLV","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36657">
        <w:rPr>
          <w:rFonts w:ascii="Arial" w:hAnsi="Arial" w:cs="Arial"/>
          <w:sz w:val="24"/>
          <w:szCs w:val="24"/>
        </w:rPr>
        <w:fldChar w:fldCharType="separate"/>
      </w:r>
      <w:r w:rsidR="004734F3" w:rsidRPr="004734F3">
        <w:rPr>
          <w:rFonts w:ascii="Arial" w:hAnsi="Arial" w:cs="Arial"/>
          <w:sz w:val="24"/>
          <w:vertAlign w:val="superscript"/>
        </w:rPr>
        <w:t>14</w:t>
      </w:r>
      <w:r w:rsidR="00A36657">
        <w:rPr>
          <w:rFonts w:ascii="Arial" w:hAnsi="Arial" w:cs="Arial"/>
          <w:sz w:val="24"/>
          <w:szCs w:val="24"/>
        </w:rPr>
        <w:fldChar w:fldCharType="end"/>
      </w:r>
      <w:r w:rsidR="00ED5117" w:rsidRPr="006B58F4">
        <w:rPr>
          <w:rFonts w:ascii="Arial" w:hAnsi="Arial" w:cs="Arial"/>
          <w:sz w:val="24"/>
          <w:szCs w:val="24"/>
        </w:rPr>
        <w:t xml:space="preserve">. </w:t>
      </w:r>
      <w:r w:rsidR="00F637E7" w:rsidRPr="006B58F4">
        <w:rPr>
          <w:rFonts w:ascii="Arial" w:hAnsi="Arial" w:cs="Arial"/>
          <w:sz w:val="24"/>
          <w:szCs w:val="24"/>
        </w:rPr>
        <w:t xml:space="preserve">In </w:t>
      </w:r>
      <w:r w:rsidR="00E92903" w:rsidRPr="006B58F4">
        <w:rPr>
          <w:rFonts w:ascii="Arial" w:hAnsi="Arial" w:cs="Arial"/>
          <w:sz w:val="24"/>
          <w:szCs w:val="24"/>
        </w:rPr>
        <w:t xml:space="preserve">contrast to the </w:t>
      </w:r>
      <w:proofErr w:type="gramStart"/>
      <w:r w:rsidR="00E92903" w:rsidRPr="006B58F4">
        <w:rPr>
          <w:rFonts w:ascii="Arial" w:hAnsi="Arial" w:cs="Arial"/>
          <w:sz w:val="24"/>
          <w:szCs w:val="24"/>
        </w:rPr>
        <w:t>pattern</w:t>
      </w:r>
      <w:proofErr w:type="gramEnd"/>
      <w:r w:rsidR="00E92903" w:rsidRPr="006B58F4">
        <w:rPr>
          <w:rFonts w:ascii="Arial" w:hAnsi="Arial" w:cs="Arial"/>
          <w:sz w:val="24"/>
          <w:szCs w:val="24"/>
        </w:rPr>
        <w:t xml:space="preserve"> we observed in</w:t>
      </w:r>
      <w:r w:rsidR="00F637E7" w:rsidRPr="006B58F4">
        <w:rPr>
          <w:rFonts w:ascii="Arial" w:hAnsi="Arial" w:cs="Arial"/>
          <w:sz w:val="24"/>
          <w:szCs w:val="24"/>
        </w:rPr>
        <w:t xml:space="preserve"> </w:t>
      </w:r>
      <w:r w:rsidR="00F637E7" w:rsidRPr="006B58F4">
        <w:rPr>
          <w:rFonts w:ascii="Arial" w:hAnsi="Arial" w:cs="Arial"/>
          <w:i/>
          <w:iCs/>
          <w:sz w:val="24"/>
          <w:szCs w:val="24"/>
        </w:rPr>
        <w:t xml:space="preserve">S. baicalensis </w:t>
      </w:r>
      <w:r w:rsidR="00F637E7" w:rsidRPr="006B58F4">
        <w:rPr>
          <w:rFonts w:ascii="Arial" w:hAnsi="Arial" w:cs="Arial"/>
          <w:sz w:val="24"/>
          <w:szCs w:val="24"/>
        </w:rPr>
        <w:t xml:space="preserve">and </w:t>
      </w:r>
      <w:r w:rsidR="00F637E7" w:rsidRPr="006B58F4">
        <w:rPr>
          <w:rFonts w:ascii="Arial" w:hAnsi="Arial" w:cs="Arial"/>
          <w:i/>
          <w:iCs/>
          <w:sz w:val="24"/>
          <w:szCs w:val="24"/>
        </w:rPr>
        <w:t xml:space="preserve">S. barbata, </w:t>
      </w:r>
      <w:r w:rsidR="00E92903" w:rsidRPr="006B58F4">
        <w:rPr>
          <w:rFonts w:ascii="Arial" w:hAnsi="Arial" w:cs="Arial"/>
          <w:sz w:val="24"/>
          <w:szCs w:val="24"/>
        </w:rPr>
        <w:t xml:space="preserve">we identified </w:t>
      </w:r>
      <w:r w:rsidR="00F637E7" w:rsidRPr="006B58F4">
        <w:rPr>
          <w:rFonts w:ascii="Arial" w:hAnsi="Arial" w:cs="Arial"/>
          <w:sz w:val="24"/>
          <w:szCs w:val="24"/>
        </w:rPr>
        <w:t xml:space="preserve">several species </w:t>
      </w:r>
      <w:r w:rsidR="00E92903" w:rsidRPr="006B58F4">
        <w:rPr>
          <w:rFonts w:ascii="Arial" w:hAnsi="Arial" w:cs="Arial"/>
          <w:sz w:val="24"/>
          <w:szCs w:val="24"/>
        </w:rPr>
        <w:t xml:space="preserve">which </w:t>
      </w:r>
      <w:r w:rsidR="00F637E7" w:rsidRPr="006B58F4">
        <w:rPr>
          <w:rFonts w:ascii="Arial" w:hAnsi="Arial" w:cs="Arial"/>
          <w:sz w:val="24"/>
          <w:szCs w:val="24"/>
        </w:rPr>
        <w:t xml:space="preserve">accumulated higher concentrations of 4´-deoxyflavones in their </w:t>
      </w:r>
      <w:r w:rsidR="004F5158" w:rsidRPr="006B58F4">
        <w:rPr>
          <w:rFonts w:ascii="Arial" w:hAnsi="Arial" w:cs="Arial"/>
          <w:sz w:val="24"/>
          <w:szCs w:val="24"/>
        </w:rPr>
        <w:t xml:space="preserve">aerial parts </w:t>
      </w:r>
      <w:r w:rsidR="00F637E7" w:rsidRPr="006B58F4">
        <w:rPr>
          <w:rFonts w:ascii="Arial" w:hAnsi="Arial" w:cs="Arial"/>
          <w:sz w:val="24"/>
          <w:szCs w:val="24"/>
        </w:rPr>
        <w:t>as compared to their roots</w:t>
      </w:r>
      <w:r w:rsidR="00A36657">
        <w:rPr>
          <w:rFonts w:ascii="Arial" w:hAnsi="Arial" w:cs="Arial"/>
          <w:sz w:val="24"/>
          <w:szCs w:val="24"/>
        </w:rPr>
        <w:t xml:space="preserve"> (</w:t>
      </w:r>
      <w:ins w:id="43" w:author="Askey,Bryce C" w:date="2021-09-07T10:40:00Z">
        <w:r w:rsidR="00CE0B7F">
          <w:rPr>
            <w:rFonts w:ascii="Arial" w:hAnsi="Arial" w:cs="Arial"/>
            <w:sz w:val="24"/>
            <w:szCs w:val="24"/>
          </w:rPr>
          <w:t>Fig</w:t>
        </w:r>
      </w:ins>
      <w:ins w:id="44" w:author="Askey,Bryce C" w:date="2021-09-07T10:41:00Z">
        <w:r w:rsidR="00CE0B7F">
          <w:rPr>
            <w:rFonts w:ascii="Arial" w:hAnsi="Arial" w:cs="Arial"/>
            <w:sz w:val="24"/>
            <w:szCs w:val="24"/>
          </w:rPr>
          <w:t xml:space="preserve"> 2, </w:t>
        </w:r>
      </w:ins>
      <w:r w:rsidR="00A36657">
        <w:rPr>
          <w:rFonts w:ascii="Arial" w:hAnsi="Arial" w:cs="Arial"/>
          <w:sz w:val="24"/>
          <w:szCs w:val="24"/>
        </w:rPr>
        <w:t>Table 1)</w:t>
      </w:r>
      <w:r w:rsidR="00F637E7" w:rsidRPr="006B58F4">
        <w:rPr>
          <w:rFonts w:ascii="Arial" w:hAnsi="Arial" w:cs="Arial"/>
          <w:sz w:val="24"/>
          <w:szCs w:val="24"/>
        </w:rPr>
        <w:t xml:space="preserve">. These species included </w:t>
      </w:r>
      <w:r w:rsidR="00F637E7" w:rsidRPr="006B58F4">
        <w:rPr>
          <w:rFonts w:ascii="Arial" w:hAnsi="Arial" w:cs="Arial"/>
          <w:i/>
          <w:iCs/>
          <w:sz w:val="24"/>
          <w:szCs w:val="24"/>
        </w:rPr>
        <w:t xml:space="preserve">S. racemosa </w:t>
      </w:r>
      <w:r w:rsidR="00F637E7" w:rsidRPr="006B58F4">
        <w:rPr>
          <w:rFonts w:ascii="Arial" w:hAnsi="Arial" w:cs="Arial"/>
          <w:sz w:val="24"/>
          <w:szCs w:val="24"/>
        </w:rPr>
        <w:t xml:space="preserve">and </w:t>
      </w:r>
      <w:r w:rsidR="00977A6D" w:rsidRPr="006B58F4">
        <w:rPr>
          <w:rFonts w:ascii="Arial" w:hAnsi="Arial" w:cs="Arial"/>
          <w:i/>
          <w:iCs/>
          <w:sz w:val="24"/>
          <w:szCs w:val="24"/>
        </w:rPr>
        <w:t xml:space="preserve">S. </w:t>
      </w:r>
      <w:proofErr w:type="spellStart"/>
      <w:r w:rsidR="00977A6D" w:rsidRPr="006B58F4">
        <w:rPr>
          <w:rFonts w:ascii="Arial" w:hAnsi="Arial" w:cs="Arial"/>
          <w:i/>
          <w:iCs/>
          <w:sz w:val="24"/>
          <w:szCs w:val="24"/>
        </w:rPr>
        <w:t>wrightii</w:t>
      </w:r>
      <w:proofErr w:type="spellEnd"/>
      <w:r w:rsidR="00977A6D" w:rsidRPr="006B58F4">
        <w:rPr>
          <w:rFonts w:ascii="Arial" w:hAnsi="Arial" w:cs="Arial"/>
          <w:sz w:val="24"/>
          <w:szCs w:val="24"/>
        </w:rPr>
        <w:t>.</w:t>
      </w:r>
      <w:r w:rsidR="00985E5A" w:rsidRPr="006B58F4">
        <w:rPr>
          <w:rFonts w:ascii="Arial" w:hAnsi="Arial" w:cs="Arial"/>
          <w:sz w:val="24"/>
          <w:szCs w:val="24"/>
        </w:rPr>
        <w:t xml:space="preserve"> </w:t>
      </w:r>
      <w:r w:rsidR="004F5158" w:rsidRPr="006B58F4">
        <w:rPr>
          <w:rFonts w:ascii="Arial" w:hAnsi="Arial" w:cs="Arial"/>
          <w:sz w:val="24"/>
          <w:szCs w:val="24"/>
        </w:rPr>
        <w:t>Also</w:t>
      </w:r>
      <w:r w:rsidR="005D3CA8" w:rsidRPr="006B58F4">
        <w:rPr>
          <w:rFonts w:ascii="Arial" w:hAnsi="Arial" w:cs="Arial"/>
          <w:sz w:val="24"/>
          <w:szCs w:val="24"/>
        </w:rPr>
        <w:t>,</w:t>
      </w:r>
      <w:r w:rsidR="004F5158" w:rsidRPr="006B58F4">
        <w:rPr>
          <w:rFonts w:ascii="Arial" w:hAnsi="Arial" w:cs="Arial"/>
          <w:sz w:val="24"/>
          <w:szCs w:val="24"/>
        </w:rPr>
        <w:t xml:space="preserve"> </w:t>
      </w:r>
      <w:r w:rsidR="005D3CA8" w:rsidRPr="006B58F4">
        <w:rPr>
          <w:rFonts w:ascii="Arial" w:hAnsi="Arial" w:cs="Arial"/>
          <w:sz w:val="24"/>
          <w:szCs w:val="24"/>
        </w:rPr>
        <w:t>all seven</w:t>
      </w:r>
      <w:r w:rsidR="00CE362D" w:rsidRPr="006B58F4">
        <w:rPr>
          <w:rFonts w:ascii="Arial" w:hAnsi="Arial" w:cs="Arial"/>
          <w:sz w:val="24"/>
          <w:szCs w:val="24"/>
        </w:rPr>
        <w:t xml:space="preserve"> species</w:t>
      </w:r>
      <w:r w:rsidR="008418CF">
        <w:rPr>
          <w:rFonts w:ascii="Arial" w:hAnsi="Arial" w:cs="Arial"/>
          <w:sz w:val="24"/>
          <w:szCs w:val="24"/>
        </w:rPr>
        <w:t xml:space="preserve"> </w:t>
      </w:r>
      <w:r w:rsidR="004F5158" w:rsidRPr="006B58F4">
        <w:rPr>
          <w:rFonts w:ascii="Arial" w:hAnsi="Arial" w:cs="Arial"/>
          <w:sz w:val="24"/>
          <w:szCs w:val="24"/>
        </w:rPr>
        <w:t>accumulate</w:t>
      </w:r>
      <w:r w:rsidR="00CE362D" w:rsidRPr="006B58F4">
        <w:rPr>
          <w:rFonts w:ascii="Arial" w:hAnsi="Arial" w:cs="Arial"/>
          <w:sz w:val="24"/>
          <w:szCs w:val="24"/>
        </w:rPr>
        <w:t>d</w:t>
      </w:r>
      <w:r w:rsidR="004F5158" w:rsidRPr="006B58F4">
        <w:rPr>
          <w:rFonts w:ascii="Arial" w:hAnsi="Arial" w:cs="Arial"/>
          <w:sz w:val="24"/>
          <w:szCs w:val="24"/>
        </w:rPr>
        <w:t xml:space="preserve"> chrysin and/or chrysin </w:t>
      </w:r>
      <w:r w:rsidR="00CE362D" w:rsidRPr="006B58F4">
        <w:rPr>
          <w:rFonts w:ascii="Arial" w:hAnsi="Arial" w:cs="Arial"/>
          <w:sz w:val="24"/>
          <w:szCs w:val="24"/>
        </w:rPr>
        <w:t>7-glucuro</w:t>
      </w:r>
      <w:del w:id="45" w:author="Askey,Bryce C" w:date="2021-09-07T10:41:00Z">
        <w:r w:rsidR="00CE362D" w:rsidRPr="006B58F4" w:rsidDel="00CE0B7F">
          <w:rPr>
            <w:rFonts w:ascii="Arial" w:hAnsi="Arial" w:cs="Arial"/>
            <w:sz w:val="24"/>
            <w:szCs w:val="24"/>
          </w:rPr>
          <w:delText>n</w:delText>
        </w:r>
      </w:del>
      <w:r w:rsidR="00CE362D" w:rsidRPr="006B58F4">
        <w:rPr>
          <w:rFonts w:ascii="Arial" w:hAnsi="Arial" w:cs="Arial"/>
          <w:sz w:val="24"/>
          <w:szCs w:val="24"/>
        </w:rPr>
        <w:t>nide</w:t>
      </w:r>
      <w:r w:rsidR="004F5158" w:rsidRPr="006B58F4">
        <w:rPr>
          <w:rFonts w:ascii="Arial" w:hAnsi="Arial" w:cs="Arial"/>
          <w:sz w:val="24"/>
          <w:szCs w:val="24"/>
        </w:rPr>
        <w:t xml:space="preserve"> in their leaves (Fig 2a</w:t>
      </w:r>
      <w:r w:rsidR="00A36657">
        <w:rPr>
          <w:rFonts w:ascii="Arial" w:hAnsi="Arial" w:cs="Arial"/>
          <w:sz w:val="24"/>
          <w:szCs w:val="24"/>
        </w:rPr>
        <w:t>, Table 1</w:t>
      </w:r>
      <w:r w:rsidR="004F5158" w:rsidRPr="006B58F4">
        <w:rPr>
          <w:rFonts w:ascii="Arial" w:hAnsi="Arial" w:cs="Arial"/>
          <w:sz w:val="24"/>
          <w:szCs w:val="24"/>
        </w:rPr>
        <w:t>)</w:t>
      </w:r>
      <w:r w:rsidR="00D208EB" w:rsidRPr="006B58F4">
        <w:rPr>
          <w:rFonts w:ascii="Arial" w:hAnsi="Arial" w:cs="Arial"/>
          <w:sz w:val="24"/>
          <w:szCs w:val="24"/>
        </w:rPr>
        <w:t>. This suggests that the expression of 4´-deoxyflavone enzyme</w:t>
      </w:r>
      <w:r w:rsidR="005D3CA8" w:rsidRPr="006B58F4">
        <w:rPr>
          <w:rFonts w:ascii="Arial" w:hAnsi="Arial" w:cs="Arial"/>
          <w:sz w:val="24"/>
          <w:szCs w:val="24"/>
        </w:rPr>
        <w:t xml:space="preserve"> isoforms </w:t>
      </w:r>
      <w:r w:rsidR="00D208EB" w:rsidRPr="006B58F4">
        <w:rPr>
          <w:rFonts w:ascii="Arial" w:hAnsi="Arial" w:cs="Arial"/>
          <w:sz w:val="24"/>
          <w:szCs w:val="24"/>
        </w:rPr>
        <w:t>is not perfectly root-specific, and</w:t>
      </w:r>
      <w:r w:rsidR="00CE362D" w:rsidRPr="006B58F4">
        <w:rPr>
          <w:rFonts w:ascii="Arial" w:hAnsi="Arial" w:cs="Arial"/>
          <w:sz w:val="24"/>
          <w:szCs w:val="24"/>
        </w:rPr>
        <w:t xml:space="preserve"> some enzymes having activities toward 4´-deoxyflavone precursors such as SbCLL-7 and SbCHS-2 may be active in both roots and aerial parts at least under our growth condition</w:t>
      </w:r>
      <w:r w:rsidR="005D3CA8" w:rsidRPr="006B58F4">
        <w:rPr>
          <w:rFonts w:ascii="Arial" w:hAnsi="Arial" w:cs="Arial"/>
          <w:sz w:val="24"/>
          <w:szCs w:val="24"/>
        </w:rPr>
        <w:t>s</w:t>
      </w:r>
      <w:r w:rsidR="00044922" w:rsidRPr="006B58F4">
        <w:rPr>
          <w:rFonts w:ascii="Arial" w:hAnsi="Arial" w:cs="Arial"/>
          <w:sz w:val="24"/>
          <w:szCs w:val="24"/>
        </w:rPr>
        <w:t>.</w:t>
      </w:r>
      <w:r w:rsidR="00022714" w:rsidRPr="006B58F4">
        <w:rPr>
          <w:rFonts w:ascii="Arial" w:hAnsi="Arial" w:cs="Arial"/>
          <w:sz w:val="24"/>
          <w:szCs w:val="24"/>
        </w:rPr>
        <w:t xml:space="preserve"> </w:t>
      </w:r>
      <w:r w:rsidR="00D208EB" w:rsidRPr="006B58F4">
        <w:rPr>
          <w:rFonts w:ascii="Arial" w:hAnsi="Arial" w:cs="Arial"/>
          <w:sz w:val="24"/>
          <w:szCs w:val="24"/>
        </w:rPr>
        <w:t xml:space="preserve">It is also possible that some fraction of 4´-deoxyflavones being synthesized in the roots are being transported to the aerial parts. The fact that 4´-hydroxyflavones were not detected in roots of most species indicates </w:t>
      </w:r>
      <w:r w:rsidR="00022714" w:rsidRPr="006B58F4">
        <w:rPr>
          <w:rFonts w:ascii="Arial" w:hAnsi="Arial" w:cs="Arial"/>
          <w:sz w:val="24"/>
          <w:szCs w:val="24"/>
        </w:rPr>
        <w:t>the selectivity of enzymes towards either 4´-deoxyflavones or 4´-hydroxyflavones (or their respective precursors), as well as organ-specific regulation of biosynthetic gene expression.</w:t>
      </w:r>
    </w:p>
    <w:p w14:paraId="2B298595" w14:textId="60065615" w:rsidR="009830E0" w:rsidRPr="006B58F4" w:rsidRDefault="009830E0" w:rsidP="009830E0">
      <w:pPr>
        <w:spacing w:after="0" w:line="360" w:lineRule="auto"/>
        <w:ind w:firstLine="720"/>
        <w:rPr>
          <w:rFonts w:ascii="Arial" w:hAnsi="Arial" w:cs="Arial"/>
          <w:sz w:val="24"/>
        </w:rPr>
      </w:pPr>
      <w:r w:rsidRPr="006B58F4">
        <w:rPr>
          <w:rFonts w:ascii="Arial" w:hAnsi="Arial" w:cs="Arial"/>
          <w:sz w:val="24"/>
        </w:rPr>
        <w:t xml:space="preserve">One of the most notable species we analyzed was </w:t>
      </w:r>
      <w:r w:rsidRPr="006B58F4">
        <w:rPr>
          <w:rFonts w:ascii="Arial" w:hAnsi="Arial" w:cs="Arial"/>
          <w:i/>
          <w:iCs/>
          <w:sz w:val="24"/>
        </w:rPr>
        <w:t>S. racemosa</w:t>
      </w:r>
      <w:r w:rsidRPr="006B58F4">
        <w:rPr>
          <w:rFonts w:ascii="Arial" w:hAnsi="Arial" w:cs="Arial"/>
          <w:sz w:val="24"/>
        </w:rPr>
        <w:t>, which we found to accumulate high concentrations of oroxylin A, and its 7-glucuronide, oroxyloside, in its leaves</w:t>
      </w:r>
      <w:r w:rsidR="00A36657">
        <w:rPr>
          <w:rFonts w:ascii="Arial" w:hAnsi="Arial" w:cs="Arial"/>
          <w:sz w:val="24"/>
        </w:rPr>
        <w:t xml:space="preserve"> (Fig. 3</w:t>
      </w:r>
      <w:ins w:id="46" w:author="Askey,Bryce C" w:date="2021-09-07T10:41:00Z">
        <w:r w:rsidR="00CE0B7F">
          <w:rPr>
            <w:rFonts w:ascii="Arial" w:hAnsi="Arial" w:cs="Arial"/>
            <w:sz w:val="24"/>
          </w:rPr>
          <w:t>, Table 1</w:t>
        </w:r>
      </w:ins>
      <w:r w:rsidR="00A36657">
        <w:rPr>
          <w:rFonts w:ascii="Arial" w:hAnsi="Arial" w:cs="Arial"/>
          <w:sz w:val="24"/>
        </w:rPr>
        <w:t>)</w:t>
      </w:r>
      <w:r w:rsidRPr="006B58F4">
        <w:rPr>
          <w:rFonts w:ascii="Arial" w:hAnsi="Arial" w:cs="Arial"/>
          <w:sz w:val="24"/>
        </w:rPr>
        <w:t xml:space="preserve">. These concentrations exceeded that which we detected in any organ of all other species included in our organ-specific profiling. </w:t>
      </w:r>
      <w:r w:rsidR="00A36657" w:rsidRPr="006B58F4">
        <w:rPr>
          <w:rFonts w:ascii="Arial" w:hAnsi="Arial" w:cs="Arial"/>
          <w:i/>
          <w:iCs/>
          <w:sz w:val="24"/>
        </w:rPr>
        <w:t xml:space="preserve">S. </w:t>
      </w:r>
      <w:proofErr w:type="spellStart"/>
      <w:r w:rsidR="00A36657">
        <w:rPr>
          <w:rFonts w:ascii="Arial" w:hAnsi="Arial" w:cs="Arial"/>
          <w:i/>
          <w:iCs/>
          <w:sz w:val="24"/>
        </w:rPr>
        <w:t>wrightii</w:t>
      </w:r>
      <w:proofErr w:type="spellEnd"/>
      <w:r w:rsidR="00A36657">
        <w:rPr>
          <w:rFonts w:ascii="Arial" w:hAnsi="Arial" w:cs="Arial"/>
          <w:sz w:val="24"/>
        </w:rPr>
        <w:t xml:space="preserve"> also accumulated </w:t>
      </w:r>
      <w:ins w:id="47" w:author="Askey,Bryce C" w:date="2021-09-07T10:42:00Z">
        <w:r w:rsidR="00CE0B7F">
          <w:rPr>
            <w:rFonts w:ascii="Arial" w:hAnsi="Arial" w:cs="Arial"/>
            <w:sz w:val="24"/>
          </w:rPr>
          <w:t xml:space="preserve">notable amounts of </w:t>
        </w:r>
      </w:ins>
      <w:r w:rsidR="00A36657">
        <w:rPr>
          <w:rFonts w:ascii="Arial" w:hAnsi="Arial" w:cs="Arial"/>
          <w:sz w:val="24"/>
        </w:rPr>
        <w:t>oroxylin A and oroxyloside in its stem</w:t>
      </w:r>
      <w:ins w:id="48" w:author="Askey,Bryce C" w:date="2021-09-07T10:42:00Z">
        <w:r w:rsidR="00CE0B7F">
          <w:rPr>
            <w:rFonts w:ascii="Arial" w:hAnsi="Arial" w:cs="Arial"/>
            <w:sz w:val="24"/>
          </w:rPr>
          <w:t>,</w:t>
        </w:r>
      </w:ins>
      <w:r w:rsidR="004734F3">
        <w:rPr>
          <w:rFonts w:ascii="Arial" w:hAnsi="Arial" w:cs="Arial"/>
          <w:sz w:val="24"/>
        </w:rPr>
        <w:t xml:space="preserve"> but not in its leaves</w:t>
      </w:r>
      <w:r w:rsidR="00A36657">
        <w:rPr>
          <w:rFonts w:ascii="Arial" w:hAnsi="Arial" w:cs="Arial"/>
          <w:sz w:val="24"/>
        </w:rPr>
        <w:t xml:space="preserve">. </w:t>
      </w:r>
      <w:r w:rsidRPr="00A36657">
        <w:rPr>
          <w:rFonts w:ascii="Arial" w:hAnsi="Arial" w:cs="Arial"/>
          <w:sz w:val="24"/>
        </w:rPr>
        <w:t>Oroxylin</w:t>
      </w:r>
      <w:r w:rsidRPr="006B58F4">
        <w:rPr>
          <w:rFonts w:ascii="Arial" w:hAnsi="Arial" w:cs="Arial"/>
          <w:sz w:val="24"/>
        </w:rPr>
        <w:t xml:space="preserve"> A is a 4´-deoxyflavone which has been demonstrated to exhibit memory enhancement and neuroprotective effects in rat models </w:t>
      </w:r>
      <w:r w:rsidRPr="006B58F4">
        <w:rPr>
          <w:rFonts w:ascii="Arial" w:hAnsi="Arial" w:cs="Arial"/>
          <w:sz w:val="24"/>
        </w:rPr>
        <w:fldChar w:fldCharType="begin"/>
      </w:r>
      <w:r w:rsidR="003151E4">
        <w:rPr>
          <w:rFonts w:ascii="Arial" w:hAnsi="Arial" w:cs="Arial"/>
          <w:sz w:val="24"/>
        </w:rPr>
        <w:instrText xml:space="preserve"> ADDIN ZOTERO_ITEM CSL_CITATION {"citationID":"TmMAcq6x","properties":{"formattedCitation":"\\super 25,26\\nosupersub{}","plainCitation":"25,26","noteIndex":0},"citationItems":[{"id":"x6Ggprod/EnWccQXM","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Ho"}],"issued":{"date-parts":[["2011",3,1]]}}},{"id":"x6Ggprod/otvnwsmY","uris":["http://zotero.org/users/7389210/items/FSZ6VVRM"],"uri":["http://zotero.org/users/7389210/items/FSZ6VVRM"],"itemData":{"id":191,"type":"article-journal","abstract":"Se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sidRPr="006B58F4">
        <w:rPr>
          <w:rFonts w:ascii="Arial" w:hAnsi="Arial" w:cs="Arial"/>
          <w:sz w:val="24"/>
        </w:rPr>
        <w:fldChar w:fldCharType="separate"/>
      </w:r>
      <w:r w:rsidR="003151E4" w:rsidRPr="003151E4">
        <w:rPr>
          <w:rFonts w:ascii="Arial" w:hAnsi="Arial" w:cs="Arial"/>
          <w:sz w:val="24"/>
          <w:vertAlign w:val="superscript"/>
        </w:rPr>
        <w:t>25,26</w:t>
      </w:r>
      <w:r w:rsidRPr="006B58F4">
        <w:rPr>
          <w:rFonts w:ascii="Arial" w:hAnsi="Arial" w:cs="Arial"/>
          <w:sz w:val="24"/>
        </w:rPr>
        <w:fldChar w:fldCharType="end"/>
      </w:r>
      <w:r w:rsidRPr="006B58F4">
        <w:rPr>
          <w:rFonts w:ascii="Arial" w:hAnsi="Arial" w:cs="Arial"/>
          <w:sz w:val="24"/>
        </w:rPr>
        <w:t>. The most likely route for oroxylin A biosynthesis is methylation of baicalein at its 6-OH group</w:t>
      </w:r>
      <w:r w:rsidR="00A36657">
        <w:rPr>
          <w:rFonts w:ascii="Arial" w:hAnsi="Arial" w:cs="Arial"/>
          <w:sz w:val="24"/>
        </w:rPr>
        <w:t xml:space="preserve"> (Fig. 1)</w:t>
      </w:r>
      <w:r w:rsidRPr="006B58F4">
        <w:rPr>
          <w:rFonts w:ascii="Arial" w:hAnsi="Arial" w:cs="Arial"/>
          <w:sz w:val="24"/>
        </w:rPr>
        <w:t xml:space="preserve"> </w:t>
      </w:r>
      <w:r w:rsidRPr="006B58F4">
        <w:rPr>
          <w:rFonts w:ascii="Arial" w:hAnsi="Arial" w:cs="Arial"/>
          <w:sz w:val="24"/>
        </w:rPr>
        <w:fldChar w:fldCharType="begin"/>
      </w:r>
      <w:r w:rsidR="003151E4">
        <w:rPr>
          <w:rFonts w:ascii="Arial" w:hAnsi="Arial" w:cs="Arial"/>
          <w:sz w:val="24"/>
        </w:rPr>
        <w:instrText xml:space="preserve"> ADDIN ZOTERO_ITEM CSL_CITATION {"citationID":"luykSKsd","properties":{"formattedCitation":"\\super 27\\nosupersub{}","plainCitation":"27","noteIndex":0},"citationItems":[{"id":"x6Ggprod/BkSqacAh","uris":["http://zotero.org/users/7389210/items/AJ8S3Q89"],"uri":["http://zotero.org/users/7389210/items/AJ8S3Q89"],"itemData":{"id":189,"type":"article-journal","abstract":"Perennial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sidRPr="006B58F4">
        <w:rPr>
          <w:rFonts w:ascii="Arial" w:hAnsi="Arial" w:cs="Arial"/>
          <w:sz w:val="24"/>
        </w:rPr>
        <w:fldChar w:fldCharType="separate"/>
      </w:r>
      <w:r w:rsidR="003151E4" w:rsidRPr="003151E4">
        <w:rPr>
          <w:rFonts w:ascii="Arial" w:hAnsi="Arial" w:cs="Arial"/>
          <w:sz w:val="24"/>
          <w:vertAlign w:val="superscript"/>
        </w:rPr>
        <w:t>27</w:t>
      </w:r>
      <w:r w:rsidRPr="006B58F4">
        <w:rPr>
          <w:rFonts w:ascii="Arial" w:hAnsi="Arial" w:cs="Arial"/>
          <w:sz w:val="24"/>
        </w:rPr>
        <w:fldChar w:fldCharType="end"/>
      </w:r>
      <w:r w:rsidRPr="006B58F4">
        <w:rPr>
          <w:rFonts w:ascii="Arial" w:hAnsi="Arial" w:cs="Arial"/>
          <w:sz w:val="24"/>
        </w:rPr>
        <w:t xml:space="preserve">. Although previous works have identified a variety of </w:t>
      </w:r>
      <w:r w:rsidRPr="000339E3">
        <w:rPr>
          <w:rFonts w:ascii="Arial" w:hAnsi="Arial" w:cs="Arial"/>
          <w:i/>
          <w:sz w:val="24"/>
        </w:rPr>
        <w:t>O</w:t>
      </w:r>
      <w:r w:rsidRPr="006B58F4">
        <w:rPr>
          <w:rFonts w:ascii="Arial" w:hAnsi="Arial" w:cs="Arial"/>
          <w:sz w:val="24"/>
        </w:rPr>
        <w:t xml:space="preserve">-methyltransferases (OMTs) in plants, OMTs with high specificity for the 6-OH group in flavonoids are rare, as the reaction is biochemically unfavorable </w:t>
      </w:r>
      <w:r w:rsidRPr="006B58F4">
        <w:rPr>
          <w:rFonts w:ascii="Arial" w:hAnsi="Arial" w:cs="Arial"/>
          <w:sz w:val="24"/>
        </w:rPr>
        <w:fldChar w:fldCharType="begin"/>
      </w:r>
      <w:r w:rsidR="003151E4">
        <w:rPr>
          <w:rFonts w:ascii="Arial" w:hAnsi="Arial" w:cs="Arial"/>
          <w:sz w:val="24"/>
        </w:rPr>
        <w:instrText xml:space="preserve"> ADDIN ZOTERO_ITEM CSL_CITATION {"citationID":"QsWFVqJU","properties":{"formattedCitation":"\\super 28\\nosupersub{}","plainCitation":"28","noteIndex":0},"citationItems":[{"id":"x6Ggprod/BLvTA4Sr","uris":["http://zotero.org/users/7389210/items/ZPDGPP49"],"uri":["http://zotero.org/users/7389210/items/ZPDGPP49"],"itemData":{"id":188,"type":"article-journal","abstract":"Oroxylin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Pr="006B58F4">
        <w:rPr>
          <w:rFonts w:ascii="Arial" w:hAnsi="Arial" w:cs="Arial"/>
          <w:sz w:val="24"/>
        </w:rPr>
        <w:fldChar w:fldCharType="separate"/>
      </w:r>
      <w:r w:rsidR="003151E4" w:rsidRPr="003151E4">
        <w:rPr>
          <w:rFonts w:ascii="Arial" w:hAnsi="Arial" w:cs="Arial"/>
          <w:sz w:val="24"/>
          <w:vertAlign w:val="superscript"/>
        </w:rPr>
        <w:t>28</w:t>
      </w:r>
      <w:r w:rsidRPr="006B58F4">
        <w:rPr>
          <w:rFonts w:ascii="Arial" w:hAnsi="Arial" w:cs="Arial"/>
          <w:sz w:val="24"/>
        </w:rPr>
        <w:fldChar w:fldCharType="end"/>
      </w:r>
      <w:r w:rsidRPr="006B58F4">
        <w:rPr>
          <w:rFonts w:ascii="Arial" w:hAnsi="Arial" w:cs="Arial"/>
          <w:sz w:val="24"/>
        </w:rPr>
        <w:t>. Work in sweet basil (</w:t>
      </w:r>
      <w:proofErr w:type="spellStart"/>
      <w:r w:rsidRPr="006B58F4">
        <w:rPr>
          <w:rFonts w:ascii="Arial" w:hAnsi="Arial" w:cs="Arial"/>
          <w:i/>
          <w:iCs/>
          <w:sz w:val="24"/>
        </w:rPr>
        <w:t>Ocimum</w:t>
      </w:r>
      <w:proofErr w:type="spellEnd"/>
      <w:r w:rsidRPr="006B58F4">
        <w:rPr>
          <w:rFonts w:ascii="Arial" w:hAnsi="Arial" w:cs="Arial"/>
          <w:i/>
          <w:iCs/>
          <w:sz w:val="24"/>
        </w:rPr>
        <w:t xml:space="preserve"> </w:t>
      </w:r>
      <w:proofErr w:type="spellStart"/>
      <w:r w:rsidRPr="006B58F4">
        <w:rPr>
          <w:rFonts w:ascii="Arial" w:hAnsi="Arial" w:cs="Arial"/>
          <w:i/>
          <w:iCs/>
          <w:sz w:val="24"/>
        </w:rPr>
        <w:t>basilicum</w:t>
      </w:r>
      <w:proofErr w:type="spellEnd"/>
      <w:r w:rsidRPr="006B58F4">
        <w:rPr>
          <w:rFonts w:ascii="Arial" w:hAnsi="Arial" w:cs="Arial"/>
          <w:sz w:val="24"/>
        </w:rPr>
        <w:t xml:space="preserve">), a species also in the Lamiaceae family with </w:t>
      </w:r>
      <w:r w:rsidRPr="006B58F4">
        <w:rPr>
          <w:rFonts w:ascii="Arial" w:hAnsi="Arial" w:cs="Arial"/>
          <w:i/>
          <w:iCs/>
          <w:sz w:val="24"/>
        </w:rPr>
        <w:t>Scutellaria</w:t>
      </w:r>
      <w:r w:rsidRPr="006B58F4">
        <w:rPr>
          <w:rFonts w:ascii="Arial" w:hAnsi="Arial" w:cs="Arial"/>
          <w:sz w:val="24"/>
        </w:rPr>
        <w:t xml:space="preserve">, identified a methyltransferase capable of specific methylation of the 6-OH group of scutellarein </w:t>
      </w:r>
      <w:r w:rsidRPr="006B58F4">
        <w:rPr>
          <w:rFonts w:ascii="Arial" w:hAnsi="Arial" w:cs="Arial"/>
          <w:sz w:val="24"/>
        </w:rPr>
        <w:fldChar w:fldCharType="begin"/>
      </w:r>
      <w:r w:rsidR="003151E4">
        <w:rPr>
          <w:rFonts w:ascii="Arial" w:hAnsi="Arial" w:cs="Arial"/>
          <w:sz w:val="24"/>
        </w:rPr>
        <w:instrText xml:space="preserve"> ADDIN ZOTERO_ITEM CSL_CITATION {"citationID":"BoLXYhUm","properties":{"formattedCitation":"\\super 29\\nosupersub{}","plainCitation":"29","noteIndex":0},"citationItems":[{"id":"x6Ggprod/g09vBBAl","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sidRPr="006B58F4">
        <w:rPr>
          <w:rFonts w:ascii="Arial" w:hAnsi="Arial" w:cs="Arial"/>
          <w:sz w:val="24"/>
        </w:rPr>
        <w:fldChar w:fldCharType="separate"/>
      </w:r>
      <w:r w:rsidR="003151E4" w:rsidRPr="003151E4">
        <w:rPr>
          <w:rFonts w:ascii="Arial" w:hAnsi="Arial" w:cs="Arial"/>
          <w:sz w:val="24"/>
          <w:vertAlign w:val="superscript"/>
        </w:rPr>
        <w:t>29</w:t>
      </w:r>
      <w:r w:rsidRPr="006B58F4">
        <w:rPr>
          <w:rFonts w:ascii="Arial" w:hAnsi="Arial" w:cs="Arial"/>
          <w:sz w:val="24"/>
        </w:rPr>
        <w:fldChar w:fldCharType="end"/>
      </w:r>
      <w:r w:rsidRPr="006B58F4">
        <w:rPr>
          <w:rFonts w:ascii="Arial" w:hAnsi="Arial" w:cs="Arial"/>
          <w:sz w:val="24"/>
        </w:rPr>
        <w:t>. Scutellar</w:t>
      </w:r>
      <w:r w:rsidR="003D51B8" w:rsidRPr="006B58F4">
        <w:rPr>
          <w:rFonts w:ascii="Arial" w:hAnsi="Arial" w:cs="Arial"/>
          <w:sz w:val="24"/>
        </w:rPr>
        <w:t>e</w:t>
      </w:r>
      <w:r w:rsidRPr="006B58F4">
        <w:rPr>
          <w:rFonts w:ascii="Arial" w:hAnsi="Arial" w:cs="Arial"/>
          <w:sz w:val="24"/>
        </w:rPr>
        <w:t xml:space="preserve">in is a 4´-hydroxyflavone identical in structure to baicalein apart from its 4´-OH group. To ensure the proper orientation of its substrate, and thus its regioselectivity, the </w:t>
      </w:r>
      <w:r w:rsidRPr="006B58F4">
        <w:rPr>
          <w:rFonts w:ascii="Arial" w:hAnsi="Arial" w:cs="Arial"/>
          <w:i/>
          <w:iCs/>
          <w:sz w:val="24"/>
        </w:rPr>
        <w:t xml:space="preserve">O. </w:t>
      </w:r>
      <w:proofErr w:type="spellStart"/>
      <w:r w:rsidRPr="006B58F4">
        <w:rPr>
          <w:rFonts w:ascii="Arial" w:hAnsi="Arial" w:cs="Arial"/>
          <w:i/>
          <w:iCs/>
          <w:sz w:val="24"/>
        </w:rPr>
        <w:t>basilicum</w:t>
      </w:r>
      <w:proofErr w:type="spellEnd"/>
      <w:r w:rsidRPr="006B58F4">
        <w:rPr>
          <w:rFonts w:ascii="Arial" w:hAnsi="Arial" w:cs="Arial"/>
          <w:sz w:val="24"/>
        </w:rPr>
        <w:t xml:space="preserve"> </w:t>
      </w:r>
      <w:r w:rsidRPr="006B58F4">
        <w:rPr>
          <w:rFonts w:ascii="Arial" w:hAnsi="Arial" w:cs="Arial"/>
          <w:sz w:val="24"/>
        </w:rPr>
        <w:lastRenderedPageBreak/>
        <w:t xml:space="preserve">OMT uses a </w:t>
      </w:r>
      <w:r w:rsidR="004734F3">
        <w:rPr>
          <w:rFonts w:ascii="Arial" w:hAnsi="Arial" w:cs="Arial"/>
          <w:sz w:val="24"/>
        </w:rPr>
        <w:t>t</w:t>
      </w:r>
      <w:r w:rsidRPr="006B58F4">
        <w:rPr>
          <w:rFonts w:ascii="Arial" w:hAnsi="Arial" w:cs="Arial"/>
          <w:sz w:val="24"/>
        </w:rPr>
        <w:t>hr</w:t>
      </w:r>
      <w:r w:rsidR="00B93E13" w:rsidRPr="006B58F4">
        <w:rPr>
          <w:rFonts w:ascii="Arial" w:hAnsi="Arial" w:cs="Arial"/>
          <w:sz w:val="24"/>
        </w:rPr>
        <w:t xml:space="preserve">eonine </w:t>
      </w:r>
      <w:r w:rsidRPr="006B58F4">
        <w:rPr>
          <w:rFonts w:ascii="Arial" w:hAnsi="Arial" w:cs="Arial"/>
          <w:sz w:val="24"/>
        </w:rPr>
        <w:t xml:space="preserve">residue to </w:t>
      </w:r>
      <w:r w:rsidR="00D96B5C">
        <w:rPr>
          <w:rFonts w:ascii="Arial" w:hAnsi="Arial" w:cs="Arial"/>
          <w:sz w:val="24"/>
        </w:rPr>
        <w:t xml:space="preserve">form a </w:t>
      </w:r>
      <w:r w:rsidRPr="006B58F4">
        <w:rPr>
          <w:rFonts w:ascii="Arial" w:hAnsi="Arial" w:cs="Arial"/>
          <w:sz w:val="24"/>
        </w:rPr>
        <w:t xml:space="preserve">hydrogen bond with the 4´-OH group of scutellarein. However, as baicalein has no 4´-OH group, it would be impossible for a regioselective OMT in </w:t>
      </w:r>
      <w:r w:rsidRPr="006B58F4">
        <w:rPr>
          <w:rFonts w:ascii="Arial" w:hAnsi="Arial" w:cs="Arial"/>
          <w:i/>
          <w:iCs/>
          <w:sz w:val="24"/>
        </w:rPr>
        <w:t>S. racemosa</w:t>
      </w:r>
      <w:ins w:id="49" w:author="Askey,Bryce C" w:date="2021-09-07T10:43:00Z">
        <w:r w:rsidR="00CE0B7F">
          <w:rPr>
            <w:rFonts w:ascii="Arial" w:hAnsi="Arial" w:cs="Arial"/>
            <w:i/>
            <w:iCs/>
            <w:sz w:val="24"/>
          </w:rPr>
          <w:t xml:space="preserve"> </w:t>
        </w:r>
        <w:r w:rsidR="00CE0B7F">
          <w:rPr>
            <w:rFonts w:ascii="Arial" w:hAnsi="Arial" w:cs="Arial"/>
            <w:sz w:val="24"/>
          </w:rPr>
          <w:t xml:space="preserve">or </w:t>
        </w:r>
        <w:r w:rsidR="00CE0B7F">
          <w:rPr>
            <w:rFonts w:ascii="Arial" w:hAnsi="Arial" w:cs="Arial"/>
            <w:i/>
            <w:iCs/>
            <w:sz w:val="24"/>
          </w:rPr>
          <w:t xml:space="preserve">S. </w:t>
        </w:r>
        <w:proofErr w:type="spellStart"/>
        <w:r w:rsidR="00CE0B7F">
          <w:rPr>
            <w:rFonts w:ascii="Arial" w:hAnsi="Arial" w:cs="Arial"/>
            <w:i/>
            <w:iCs/>
            <w:sz w:val="24"/>
          </w:rPr>
          <w:t>wrightii</w:t>
        </w:r>
      </w:ins>
      <w:proofErr w:type="spellEnd"/>
      <w:r w:rsidRPr="006B58F4">
        <w:rPr>
          <w:rFonts w:ascii="Arial" w:hAnsi="Arial" w:cs="Arial"/>
          <w:i/>
          <w:iCs/>
          <w:sz w:val="24"/>
        </w:rPr>
        <w:t xml:space="preserve"> </w:t>
      </w:r>
      <w:r w:rsidRPr="006B58F4">
        <w:rPr>
          <w:rFonts w:ascii="Arial" w:hAnsi="Arial" w:cs="Arial"/>
          <w:sz w:val="24"/>
        </w:rPr>
        <w:t xml:space="preserve">to rely on this interaction during the methylation of baicalein. Research by </w:t>
      </w:r>
      <w:r w:rsidRPr="006B58F4">
        <w:rPr>
          <w:rFonts w:ascii="Arial" w:hAnsi="Arial" w:cs="Arial"/>
          <w:sz w:val="24"/>
        </w:rPr>
        <w:fldChar w:fldCharType="begin"/>
      </w:r>
      <w:r w:rsidR="00EA26D4">
        <w:rPr>
          <w:rFonts w:ascii="Arial" w:hAnsi="Arial" w:cs="Arial"/>
          <w:sz w:val="24"/>
        </w:rPr>
        <w:instrText xml:space="preserve"> ADDIN ZOTERO_ITEM CSL_CITATION {"citationID":"JmvD8Lff","properties":{"formattedCitation":"(Zhang et al., 2016)","plainCitation":"(Zhang et al., 2016)","dontUpdate":true,"noteIndex":0},"citationItems":[{"id":"x6Ggprod/BLvTA4Sr","uris":["http://zotero.org/users/7389210/items/ZPDGPP49"],"uri":["http://zotero.org/users/7389210/items/ZPDGPP49"],"itemData":{"id":188,"type":"article-journal","abstract":"Oroxylin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Pr="006B58F4">
        <w:rPr>
          <w:rFonts w:ascii="Arial" w:hAnsi="Arial" w:cs="Arial"/>
          <w:sz w:val="24"/>
        </w:rPr>
        <w:fldChar w:fldCharType="separate"/>
      </w:r>
      <w:r w:rsidRPr="006B58F4">
        <w:rPr>
          <w:rFonts w:ascii="Arial" w:hAnsi="Arial" w:cs="Arial"/>
          <w:sz w:val="24"/>
        </w:rPr>
        <w:t xml:space="preserve">Zhang et al. </w:t>
      </w:r>
      <w:r w:rsidR="003D51B8" w:rsidRPr="006B58F4">
        <w:rPr>
          <w:rFonts w:ascii="Arial" w:hAnsi="Arial" w:cs="Arial"/>
          <w:sz w:val="24"/>
        </w:rPr>
        <w:t>(</w:t>
      </w:r>
      <w:r w:rsidRPr="006B58F4">
        <w:rPr>
          <w:rFonts w:ascii="Arial" w:hAnsi="Arial" w:cs="Arial"/>
          <w:sz w:val="24"/>
        </w:rPr>
        <w:t>2016)</w:t>
      </w:r>
      <w:r w:rsidRPr="006B58F4">
        <w:rPr>
          <w:rFonts w:ascii="Arial" w:hAnsi="Arial" w:cs="Arial"/>
          <w:sz w:val="24"/>
        </w:rPr>
        <w:fldChar w:fldCharType="end"/>
      </w:r>
      <w:r w:rsidRPr="006B58F4">
        <w:rPr>
          <w:rFonts w:ascii="Arial" w:hAnsi="Arial" w:cs="Arial"/>
          <w:sz w:val="24"/>
        </w:rPr>
        <w:t xml:space="preserve"> in a liverwort species (</w:t>
      </w:r>
      <w:proofErr w:type="spellStart"/>
      <w:r w:rsidRPr="006B58F4">
        <w:rPr>
          <w:rFonts w:ascii="Arial" w:hAnsi="Arial" w:cs="Arial"/>
          <w:i/>
          <w:iCs/>
          <w:sz w:val="24"/>
        </w:rPr>
        <w:t>Plagiochasma</w:t>
      </w:r>
      <w:proofErr w:type="spellEnd"/>
      <w:r w:rsidRPr="006B58F4">
        <w:rPr>
          <w:rFonts w:ascii="Arial" w:hAnsi="Arial" w:cs="Arial"/>
          <w:i/>
          <w:iCs/>
          <w:sz w:val="24"/>
        </w:rPr>
        <w:t xml:space="preserve"> </w:t>
      </w:r>
      <w:proofErr w:type="spellStart"/>
      <w:r w:rsidRPr="006B58F4">
        <w:rPr>
          <w:rFonts w:ascii="Arial" w:hAnsi="Arial" w:cs="Arial"/>
          <w:i/>
          <w:iCs/>
          <w:sz w:val="24"/>
        </w:rPr>
        <w:t>appendiculatum</w:t>
      </w:r>
      <w:proofErr w:type="spellEnd"/>
      <w:r w:rsidRPr="006B58F4">
        <w:rPr>
          <w:rFonts w:ascii="Arial" w:hAnsi="Arial" w:cs="Arial"/>
          <w:sz w:val="24"/>
        </w:rPr>
        <w:t xml:space="preserve">) identified a methyltransferase </w:t>
      </w:r>
      <w:r w:rsidR="004734F3">
        <w:rPr>
          <w:rFonts w:ascii="Arial" w:hAnsi="Arial" w:cs="Arial"/>
          <w:sz w:val="24"/>
        </w:rPr>
        <w:t xml:space="preserve">(PaF6OMT) </w:t>
      </w:r>
      <w:r w:rsidRPr="006B58F4">
        <w:rPr>
          <w:rFonts w:ascii="Arial" w:hAnsi="Arial" w:cs="Arial"/>
          <w:sz w:val="24"/>
        </w:rPr>
        <w:t>that is capable of methylation of the 6-OH group in baicalein</w:t>
      </w:r>
      <w:r w:rsidR="00DB526D">
        <w:rPr>
          <w:rFonts w:ascii="Arial" w:hAnsi="Arial" w:cs="Arial"/>
          <w:sz w:val="24"/>
        </w:rPr>
        <w:t xml:space="preserve"> </w:t>
      </w:r>
      <w:r w:rsidR="00DB526D">
        <w:rPr>
          <w:rFonts w:ascii="Arial" w:hAnsi="Arial" w:cs="Arial"/>
          <w:sz w:val="24"/>
        </w:rPr>
        <w:fldChar w:fldCharType="begin"/>
      </w:r>
      <w:r w:rsidR="003151E4">
        <w:rPr>
          <w:rFonts w:ascii="Arial" w:hAnsi="Arial" w:cs="Arial"/>
          <w:sz w:val="24"/>
        </w:rPr>
        <w:instrText xml:space="preserve"> ADDIN ZOTERO_ITEM CSL_CITATION {"citationID":"avpmitl7k2","properties":{"formattedCitation":"\\super 30\\nosupersub{}","plainCitation":"30","noteIndex":0},"citationItems":[{"id":3609,"uris":["http://zotero.org/users/local/cnH8q64l/items/UESI49Q4"],"uri":["http://zotero.org/users/local/cnH8q64l/items/UESI49Q4"],"itemData":{"id":3609,"type":"article-journal","abstract":"Oroxylin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DB526D">
        <w:rPr>
          <w:rFonts w:ascii="Arial" w:hAnsi="Arial" w:cs="Arial"/>
          <w:sz w:val="24"/>
        </w:rPr>
        <w:fldChar w:fldCharType="separate"/>
      </w:r>
      <w:r w:rsidR="003151E4" w:rsidRPr="003151E4">
        <w:rPr>
          <w:rFonts w:ascii="Arial" w:hAnsi="Arial" w:cs="Arial"/>
          <w:sz w:val="24"/>
          <w:vertAlign w:val="superscript"/>
        </w:rPr>
        <w:t>30</w:t>
      </w:r>
      <w:r w:rsidR="00DB526D">
        <w:rPr>
          <w:rFonts w:ascii="Arial" w:hAnsi="Arial" w:cs="Arial"/>
          <w:sz w:val="24"/>
        </w:rPr>
        <w:fldChar w:fldCharType="end"/>
      </w:r>
      <w:r w:rsidRPr="006B58F4">
        <w:rPr>
          <w:rFonts w:ascii="Arial" w:hAnsi="Arial" w:cs="Arial"/>
          <w:sz w:val="24"/>
        </w:rPr>
        <w:t xml:space="preserve">. As this OMT has not yet been structurally characterized, </w:t>
      </w:r>
      <w:r w:rsidR="00D96B5C">
        <w:rPr>
          <w:rFonts w:ascii="Arial" w:hAnsi="Arial" w:cs="Arial"/>
          <w:sz w:val="24"/>
        </w:rPr>
        <w:t>how</w:t>
      </w:r>
      <w:r w:rsidRPr="006B58F4">
        <w:rPr>
          <w:rFonts w:ascii="Arial" w:hAnsi="Arial" w:cs="Arial"/>
          <w:sz w:val="24"/>
        </w:rPr>
        <w:t xml:space="preserve"> it achieves its specificity remains unknown.  Future work in </w:t>
      </w:r>
      <w:r w:rsidRPr="006B58F4">
        <w:rPr>
          <w:rFonts w:ascii="Arial" w:hAnsi="Arial" w:cs="Arial"/>
          <w:i/>
          <w:iCs/>
          <w:sz w:val="24"/>
        </w:rPr>
        <w:t>S. racemosa</w:t>
      </w:r>
      <w:ins w:id="50" w:author="Askey,Bryce C" w:date="2021-09-07T10:44:00Z">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 xml:space="preserve">S. </w:t>
        </w:r>
        <w:proofErr w:type="spellStart"/>
        <w:r w:rsidR="00CE0B7F">
          <w:rPr>
            <w:rFonts w:ascii="Arial" w:hAnsi="Arial" w:cs="Arial"/>
            <w:i/>
            <w:iCs/>
            <w:sz w:val="24"/>
          </w:rPr>
          <w:t>wrightii</w:t>
        </w:r>
      </w:ins>
      <w:proofErr w:type="spellEnd"/>
      <w:r w:rsidRPr="006B58F4">
        <w:rPr>
          <w:rFonts w:ascii="Arial" w:hAnsi="Arial" w:cs="Arial"/>
          <w:i/>
          <w:iCs/>
          <w:sz w:val="24"/>
        </w:rPr>
        <w:t xml:space="preserve"> </w:t>
      </w:r>
      <w:r w:rsidRPr="006B58F4">
        <w:rPr>
          <w:rFonts w:ascii="Arial" w:hAnsi="Arial" w:cs="Arial"/>
          <w:sz w:val="24"/>
        </w:rPr>
        <w:t xml:space="preserve">should be directed towards characterizing its biosynthesis of oroxylin A, with specific attention paid to the potential specialization of OMTs in the pathway. Overall, </w:t>
      </w:r>
      <w:r w:rsidRPr="006B58F4">
        <w:rPr>
          <w:rFonts w:ascii="Arial" w:hAnsi="Arial" w:cs="Arial"/>
          <w:i/>
          <w:iCs/>
          <w:sz w:val="24"/>
        </w:rPr>
        <w:t>S. racemosa</w:t>
      </w:r>
      <w:ins w:id="51" w:author="Askey,Bryce C" w:date="2021-09-07T10:44:00Z">
        <w:r w:rsidR="00CE0B7F">
          <w:rPr>
            <w:rFonts w:ascii="Arial" w:hAnsi="Arial" w:cs="Arial"/>
            <w:i/>
            <w:iCs/>
            <w:sz w:val="24"/>
          </w:rPr>
          <w:t xml:space="preserve"> </w:t>
        </w:r>
        <w:r w:rsidR="00CE0B7F">
          <w:rPr>
            <w:rFonts w:ascii="Arial" w:hAnsi="Arial" w:cs="Arial"/>
            <w:sz w:val="24"/>
          </w:rPr>
          <w:t xml:space="preserve">and </w:t>
        </w:r>
        <w:r w:rsidR="00CE0B7F">
          <w:rPr>
            <w:rFonts w:ascii="Arial" w:hAnsi="Arial" w:cs="Arial"/>
            <w:i/>
            <w:iCs/>
            <w:sz w:val="24"/>
          </w:rPr>
          <w:t xml:space="preserve">S. </w:t>
        </w:r>
        <w:proofErr w:type="spellStart"/>
        <w:r w:rsidR="00CE0B7F">
          <w:rPr>
            <w:rFonts w:ascii="Arial" w:hAnsi="Arial" w:cs="Arial"/>
            <w:i/>
            <w:iCs/>
            <w:sz w:val="24"/>
          </w:rPr>
          <w:t>wrightii</w:t>
        </w:r>
        <w:proofErr w:type="spellEnd"/>
        <w:r w:rsidR="00CE0B7F">
          <w:rPr>
            <w:rFonts w:ascii="Arial" w:hAnsi="Arial" w:cs="Arial"/>
            <w:i/>
            <w:iCs/>
            <w:sz w:val="24"/>
          </w:rPr>
          <w:t xml:space="preserve"> </w:t>
        </w:r>
      </w:ins>
      <w:del w:id="52" w:author="Askey,Bryce C" w:date="2021-09-07T10:44:00Z">
        <w:r w:rsidRPr="006B58F4" w:rsidDel="00CE0B7F">
          <w:rPr>
            <w:rFonts w:ascii="Arial" w:hAnsi="Arial" w:cs="Arial"/>
            <w:i/>
            <w:iCs/>
            <w:sz w:val="24"/>
          </w:rPr>
          <w:delText xml:space="preserve"> </w:delText>
        </w:r>
        <w:r w:rsidRPr="006B58F4" w:rsidDel="00CE0B7F">
          <w:rPr>
            <w:rFonts w:ascii="Arial" w:hAnsi="Arial" w:cs="Arial"/>
            <w:sz w:val="24"/>
          </w:rPr>
          <w:delText>is</w:delText>
        </w:r>
      </w:del>
      <w:ins w:id="53" w:author="Askey,Bryce C" w:date="2021-09-07T10:44:00Z">
        <w:r w:rsidR="00CE0B7F">
          <w:rPr>
            <w:rFonts w:ascii="Arial" w:hAnsi="Arial" w:cs="Arial"/>
            <w:sz w:val="24"/>
          </w:rPr>
          <w:t>are</w:t>
        </w:r>
      </w:ins>
      <w:r w:rsidRPr="006B58F4">
        <w:rPr>
          <w:rFonts w:ascii="Arial" w:hAnsi="Arial" w:cs="Arial"/>
          <w:sz w:val="24"/>
        </w:rPr>
        <w:t xml:space="preserve"> a </w:t>
      </w:r>
      <w:proofErr w:type="gramStart"/>
      <w:r w:rsidRPr="006B58F4">
        <w:rPr>
          <w:rFonts w:ascii="Arial" w:hAnsi="Arial" w:cs="Arial"/>
          <w:sz w:val="24"/>
        </w:rPr>
        <w:t>promising target</w:t>
      </w:r>
      <w:ins w:id="54" w:author="Askey,Bryce C" w:date="2021-09-07T10:44:00Z">
        <w:r w:rsidR="00CE0B7F">
          <w:rPr>
            <w:rFonts w:ascii="Arial" w:hAnsi="Arial" w:cs="Arial"/>
            <w:sz w:val="24"/>
          </w:rPr>
          <w:t>s</w:t>
        </w:r>
      </w:ins>
      <w:proofErr w:type="gramEnd"/>
      <w:r w:rsidRPr="006B58F4">
        <w:rPr>
          <w:rFonts w:ascii="Arial" w:hAnsi="Arial" w:cs="Arial"/>
          <w:sz w:val="24"/>
        </w:rPr>
        <w:t xml:space="preserve"> for biotechnology improvement due to the significant bioactive effects of oroxylin A and </w:t>
      </w:r>
      <w:r w:rsidRPr="004734F3">
        <w:rPr>
          <w:rFonts w:ascii="Arial" w:hAnsi="Arial" w:cs="Arial"/>
          <w:sz w:val="24"/>
        </w:rPr>
        <w:t>oroxyloside.</w:t>
      </w:r>
      <w:r w:rsidR="004734F3" w:rsidRPr="004734F3">
        <w:rPr>
          <w:rFonts w:ascii="Arial" w:hAnsi="Arial" w:cs="Arial"/>
          <w:sz w:val="24"/>
        </w:rPr>
        <w:t xml:space="preserve"> Considering that both </w:t>
      </w:r>
      <w:ins w:id="55" w:author="Askey,Bryce C" w:date="2021-09-07T10:44:00Z">
        <w:r w:rsidR="00CE0B7F">
          <w:rPr>
            <w:rFonts w:ascii="Arial" w:hAnsi="Arial" w:cs="Arial"/>
            <w:sz w:val="24"/>
          </w:rPr>
          <w:t>species</w:t>
        </w:r>
      </w:ins>
      <w:del w:id="56" w:author="Askey,Bryce C" w:date="2021-09-07T10:44:00Z">
        <w:r w:rsidR="004734F3" w:rsidRPr="004734F3" w:rsidDel="00CE0B7F">
          <w:rPr>
            <w:rFonts w:ascii="Arial" w:hAnsi="Arial" w:cs="Arial"/>
            <w:i/>
            <w:iCs/>
            <w:sz w:val="24"/>
          </w:rPr>
          <w:delText>S. wrightii</w:delText>
        </w:r>
        <w:r w:rsidR="004734F3" w:rsidRPr="004734F3" w:rsidDel="00CE0B7F">
          <w:rPr>
            <w:rFonts w:ascii="Arial" w:hAnsi="Arial" w:cs="Arial"/>
            <w:sz w:val="24"/>
          </w:rPr>
          <w:delText xml:space="preserve"> and </w:delText>
        </w:r>
        <w:r w:rsidR="004734F3" w:rsidRPr="004734F3" w:rsidDel="00CE0B7F">
          <w:rPr>
            <w:rFonts w:ascii="Arial" w:hAnsi="Arial" w:cs="Arial"/>
            <w:i/>
            <w:iCs/>
            <w:sz w:val="24"/>
          </w:rPr>
          <w:delText>S. racemosa</w:delText>
        </w:r>
      </w:del>
      <w:r w:rsidR="004734F3" w:rsidRPr="004734F3">
        <w:rPr>
          <w:rFonts w:ascii="Arial" w:hAnsi="Arial" w:cs="Arial"/>
          <w:i/>
          <w:iCs/>
          <w:sz w:val="24"/>
        </w:rPr>
        <w:t xml:space="preserve"> </w:t>
      </w:r>
      <w:r w:rsidR="004734F3" w:rsidRPr="004734F3">
        <w:rPr>
          <w:rFonts w:ascii="Arial" w:hAnsi="Arial" w:cs="Arial"/>
          <w:sz w:val="24"/>
        </w:rPr>
        <w:t xml:space="preserve">occur in </w:t>
      </w:r>
      <w:r w:rsidR="004734F3">
        <w:rPr>
          <w:rFonts w:ascii="Arial" w:hAnsi="Arial" w:cs="Arial"/>
          <w:sz w:val="24"/>
        </w:rPr>
        <w:t>warm area (</w:t>
      </w:r>
      <w:r w:rsidR="004734F3" w:rsidRPr="004734F3">
        <w:rPr>
          <w:rFonts w:ascii="Arial" w:hAnsi="Arial" w:cs="Arial"/>
          <w:sz w:val="24"/>
        </w:rPr>
        <w:t>Texas and South America</w:t>
      </w:r>
      <w:r w:rsidR="004734F3">
        <w:rPr>
          <w:rFonts w:ascii="Arial" w:hAnsi="Arial" w:cs="Arial"/>
          <w:sz w:val="24"/>
        </w:rPr>
        <w:t>)</w:t>
      </w:r>
      <w:r w:rsidR="004734F3" w:rsidRPr="004734F3">
        <w:rPr>
          <w:rFonts w:ascii="Arial" w:hAnsi="Arial" w:cs="Arial"/>
          <w:sz w:val="24"/>
        </w:rPr>
        <w:t xml:space="preserve"> </w:t>
      </w:r>
      <w:r w:rsidR="004734F3" w:rsidRPr="004734F3">
        <w:rPr>
          <w:rFonts w:ascii="Arial" w:hAnsi="Arial" w:cs="Arial"/>
          <w:sz w:val="24"/>
        </w:rPr>
        <w:fldChar w:fldCharType="begin"/>
      </w:r>
      <w:r w:rsidR="00EC6120">
        <w:rPr>
          <w:rFonts w:ascii="Arial" w:hAnsi="Arial" w:cs="Arial"/>
          <w:sz w:val="24"/>
        </w:rPr>
        <w:instrText xml:space="preserve"> ADDIN ZOTERO_ITEM CSL_CITATION {"citationID":"a22aqfkc98g","properties":{"formattedCitation":"\\super 18,19\\nosupersub{}","plainCitation":"18,19","noteIndex":0},"citationItems":[{"id":3612,"uris":["http://zotero.org/users/local/cnH8q64l/items/STJUL5YF"],"uri":["http://zotero.org/users/local/cnH8q64l/items/STJUL5YF"],"itemData":{"id":3612,"type":"article-journal","container-title":"Texas Journal of Science","issue":"4","note":"ISBN: 0040-4403","title":"Hydroballochory in two Texas species of Skullcap (Scutellaria drummodii, S. wrightii; Lamiaceae)","volume":"62","author":[{"family":"Nelson","given":"Allan D."},{"family":"Goetze","given":"Jim R."}],"issued":{"date-parts":[["2010"]]}}},{"id":3613,"uris":["http://zotero.org/users/local/cnH8q64l/items/G2GHINDQ"],"uri":["http://zotero.org/users/local/cnH8q64l/items/G2GHINDQ"],"itemData":{"id":3613,"type":"article-journal","abstract":"Although previously reported from scattered localities, studies of the habitats and distribution in the United States of the South American native Scutellaria racemosa Pers. are lacking. To analyze trends in the spread of S. racemosa throughout the southeast we studied 82 specimens from 16 herbaria. Collections taken from roadsides, lawns or golf courses, and nurseries or horticultural plantings accounted for about 76% of specimens examined. Establishment is facilitated by vegetative reproduction via rhizomes and a capacity to produce flowers and fruits throughout the year. Patterns of distribution are likely a result of human activity such as transport of contaminated nursery stock or sod, as well as seed spread on right-of-way mowing equipment. Aunque citada de varias localidades, no hay estudios de los habitats y la distribución en los Estados Unidos de la especie suramericana Scutellaria racemosa Pers. Para analizar tendencias en el movimiento de S. racemosa en el sudeste de los Estados Unidos, estudiamos 82 especímenes de 16 herbarios. Recolecciones de bordes de carreteras, céspedes o campos de golf, y viveros o plantaciones horticulturales, justifican el 76% de los especímenes examinados. El establecimiento está facilitado por la reproducción vegetativa por rizomas y la capacidad para producir flores y frutos durante todo el año. La distribución es probablemente el resultado de actividades humanas, incluyendo el transporte de plantas de vivero o suelo contaminado, así como semillas diseminadas por cortacéspedes.","container-title":"SIDA, Contributions to Botany","ISSN":"0036-1488","issue":"4","note":"publisher: The Botanical Research Institute of Texas, Inc.","page":"1171-1179","source":"JSTOR","title":"SOUTH AMERICAN SKULLCAP (SCUTELLARIA RACEMOSA: LAMIACEAE) IN THE SOUTHEASTERN UNITED STATES","title-short":"SOUTH AMERICAN SKULLCAP (SCUTELLARIA RACEMOSA","volume":"19","author":[{"family":"Krings","given":"Alexander"},{"family":"Neal","given":"Joseph C."}],"issued":{"date-parts":[["2001"]]}}}],"schema":"https://github.com/citation-style-language/schema/raw/master/csl-citation.json"} </w:instrText>
      </w:r>
      <w:r w:rsidR="004734F3" w:rsidRPr="004734F3">
        <w:rPr>
          <w:rFonts w:ascii="Arial" w:hAnsi="Arial" w:cs="Arial"/>
          <w:sz w:val="24"/>
        </w:rPr>
        <w:fldChar w:fldCharType="separate"/>
      </w:r>
      <w:r w:rsidR="00EC6120" w:rsidRPr="00EC6120">
        <w:rPr>
          <w:rFonts w:ascii="Arial" w:hAnsi="Arial" w:cs="Arial"/>
          <w:sz w:val="24"/>
          <w:vertAlign w:val="superscript"/>
        </w:rPr>
        <w:t>18,19</w:t>
      </w:r>
      <w:r w:rsidR="004734F3" w:rsidRPr="004734F3">
        <w:rPr>
          <w:rFonts w:ascii="Arial" w:hAnsi="Arial" w:cs="Arial"/>
          <w:sz w:val="24"/>
        </w:rPr>
        <w:fldChar w:fldCharType="end"/>
      </w:r>
      <w:r w:rsidR="004734F3" w:rsidRPr="004734F3">
        <w:rPr>
          <w:rFonts w:ascii="Arial" w:hAnsi="Arial" w:cs="Arial"/>
          <w:sz w:val="24"/>
        </w:rPr>
        <w:t xml:space="preserve">, accumulation of oroxylin A and oroxyloside in these species may indicate the physiological </w:t>
      </w:r>
      <w:r w:rsidR="008418CF">
        <w:rPr>
          <w:rFonts w:ascii="Arial" w:hAnsi="Arial" w:cs="Arial"/>
          <w:sz w:val="24"/>
        </w:rPr>
        <w:t>relevance</w:t>
      </w:r>
      <w:r w:rsidR="004734F3" w:rsidRPr="004734F3">
        <w:rPr>
          <w:rFonts w:ascii="Arial" w:hAnsi="Arial" w:cs="Arial"/>
          <w:sz w:val="24"/>
        </w:rPr>
        <w:t xml:space="preserve"> of oroxylin A and oroxyloside in these species.</w:t>
      </w:r>
    </w:p>
    <w:p w14:paraId="3BB5855E" w14:textId="236137B7" w:rsidR="00F50404" w:rsidRPr="006B58F4" w:rsidRDefault="00B93E13" w:rsidP="00993401">
      <w:pPr>
        <w:spacing w:after="0" w:line="360" w:lineRule="auto"/>
        <w:ind w:firstLine="720"/>
        <w:rPr>
          <w:rFonts w:ascii="Arial" w:hAnsi="Arial" w:cs="Arial"/>
          <w:sz w:val="24"/>
        </w:rPr>
      </w:pPr>
      <w:r w:rsidRPr="006B58F4">
        <w:rPr>
          <w:rFonts w:ascii="Arial" w:hAnsi="Arial" w:cs="Arial"/>
          <w:sz w:val="24"/>
        </w:rPr>
        <w:t>I</w:t>
      </w:r>
      <w:r w:rsidR="00001E12" w:rsidRPr="006B58F4">
        <w:rPr>
          <w:rFonts w:ascii="Arial" w:hAnsi="Arial" w:cs="Arial"/>
          <w:sz w:val="24"/>
        </w:rPr>
        <w:t xml:space="preserve">soscutellarein 8-G </w:t>
      </w:r>
      <w:r w:rsidR="00E63B7B" w:rsidRPr="006B58F4">
        <w:rPr>
          <w:rFonts w:ascii="Arial" w:hAnsi="Arial" w:cs="Arial"/>
          <w:sz w:val="24"/>
        </w:rPr>
        <w:t xml:space="preserve">was first </w:t>
      </w:r>
      <w:r w:rsidRPr="006B58F4">
        <w:rPr>
          <w:rFonts w:ascii="Arial" w:hAnsi="Arial" w:cs="Arial"/>
          <w:sz w:val="24"/>
        </w:rPr>
        <w:t xml:space="preserve">detected </w:t>
      </w:r>
      <w:r w:rsidR="00001E12" w:rsidRPr="006B58F4">
        <w:rPr>
          <w:rFonts w:ascii="Arial" w:hAnsi="Arial" w:cs="Arial"/>
          <w:sz w:val="24"/>
        </w:rPr>
        <w:t xml:space="preserve">in the liverwort species </w:t>
      </w:r>
      <w:r w:rsidR="00001E12" w:rsidRPr="006B58F4">
        <w:rPr>
          <w:rFonts w:ascii="Arial" w:hAnsi="Arial" w:cs="Arial"/>
          <w:i/>
          <w:iCs/>
          <w:sz w:val="24"/>
        </w:rPr>
        <w:t xml:space="preserve">Marchantia </w:t>
      </w:r>
      <w:proofErr w:type="spellStart"/>
      <w:r w:rsidR="00001E12" w:rsidRPr="006B58F4">
        <w:rPr>
          <w:rFonts w:ascii="Arial" w:hAnsi="Arial" w:cs="Arial"/>
          <w:i/>
          <w:iCs/>
          <w:sz w:val="24"/>
        </w:rPr>
        <w:t>berteroana</w:t>
      </w:r>
      <w:proofErr w:type="spellEnd"/>
      <w:r w:rsidR="00001E12" w:rsidRPr="006B58F4">
        <w:rPr>
          <w:rFonts w:ascii="Arial" w:hAnsi="Arial" w:cs="Arial"/>
          <w:sz w:val="24"/>
        </w:rPr>
        <w:t xml:space="preserve"> </w:t>
      </w:r>
      <w:r w:rsidR="00001E12" w:rsidRPr="006B58F4">
        <w:rPr>
          <w:rFonts w:ascii="Arial" w:hAnsi="Arial" w:cs="Arial"/>
          <w:sz w:val="24"/>
        </w:rPr>
        <w:fldChar w:fldCharType="begin"/>
      </w:r>
      <w:r w:rsidR="003151E4">
        <w:rPr>
          <w:rFonts w:ascii="Arial" w:hAnsi="Arial" w:cs="Arial"/>
          <w:sz w:val="24"/>
        </w:rPr>
        <w:instrText xml:space="preserve"> ADDIN ZOTERO_ITEM CSL_CITATION {"citationID":"5FFPMZ7B","properties":{"formattedCitation":"\\super 31\\nosupersub{}","plainCitation":"31","noteIndex":0},"citationItems":[{"id":"x6Ggprod/aeDzJ3g0","uris":["http://zotero.org/users/7389210/items/USPI97BI"],"uri":["http://zotero.org/users/7389210/items/USPI97BI"],"itemData":{"id":1379,"type":"article-journal","abstract":"The major flavonoid of Marchantia berteroana is hypolaetin 8-O-β-d-glucuronide. This is accompanied by apigenin and luteolin, isoscutellarein (8-hydroxyapigenin) 8-O-β-d-glucuronide, the 7-O-β-d-glucuronide and -galacturonide of apigenin and luteolin, luteolin 3′-O-β-d-glucuronide and -galacturonide, luteolin 7,3′-di-O-β-d-glucuronide and -galacturonide, luteolin 3′,4′-di-O-β-d-glucuronide and -galacturonide, luteolin 7,4′-di-O-β-d-glucuronide, and hypolaetin 8,4′-di-O-β-d-glucuronide. The isoscutellarein and hypolaetin glucuronides, and the galacturonide flavones are all new natural products.","container-title":"Phytochemistry","DOI":"10.1016/0031-9422(75)85194-6","ISSN":"0031-9422","issue":"4","journalAbbreviation":"Phytochemistry","language":"en","page":"1093-1097","source":"ScienceDirect","title":"Isoscutellarein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sidR="00001E12" w:rsidRPr="006B58F4">
        <w:rPr>
          <w:rFonts w:ascii="Arial" w:hAnsi="Arial" w:cs="Arial"/>
          <w:sz w:val="24"/>
        </w:rPr>
        <w:fldChar w:fldCharType="separate"/>
      </w:r>
      <w:r w:rsidR="003151E4" w:rsidRPr="003151E4">
        <w:rPr>
          <w:rFonts w:ascii="Arial" w:hAnsi="Arial" w:cs="Arial"/>
          <w:sz w:val="24"/>
          <w:vertAlign w:val="superscript"/>
        </w:rPr>
        <w:t>31</w:t>
      </w:r>
      <w:r w:rsidR="00001E12" w:rsidRPr="006B58F4">
        <w:rPr>
          <w:rFonts w:ascii="Arial" w:hAnsi="Arial" w:cs="Arial"/>
          <w:sz w:val="24"/>
        </w:rPr>
        <w:fldChar w:fldCharType="end"/>
      </w:r>
      <w:r w:rsidR="00001E12" w:rsidRPr="006B58F4">
        <w:rPr>
          <w:rFonts w:ascii="Arial" w:hAnsi="Arial" w:cs="Arial"/>
          <w:sz w:val="24"/>
        </w:rPr>
        <w:t>. Following this initial report, Mi</w:t>
      </w:r>
      <w:r w:rsidR="001012FA" w:rsidRPr="006B58F4">
        <w:rPr>
          <w:rFonts w:ascii="Arial" w:hAnsi="Arial" w:cs="Arial"/>
          <w:sz w:val="24"/>
        </w:rPr>
        <w:t>yaichi et a</w:t>
      </w:r>
      <w:r w:rsidR="001012FA" w:rsidRPr="00FE4E62">
        <w:rPr>
          <w:rFonts w:ascii="Arial" w:hAnsi="Arial" w:cs="Arial"/>
          <w:sz w:val="24"/>
        </w:rPr>
        <w:t>l.</w:t>
      </w:r>
      <w:r w:rsidR="00FE4E62">
        <w:rPr>
          <w:rFonts w:ascii="Arial" w:hAnsi="Arial" w:cs="Arial"/>
          <w:sz w:val="24"/>
        </w:rPr>
        <w:t xml:space="preserve"> </w:t>
      </w:r>
      <w:r w:rsidR="001012FA" w:rsidRPr="006B58F4">
        <w:rPr>
          <w:rFonts w:ascii="Arial" w:hAnsi="Arial" w:cs="Arial"/>
          <w:sz w:val="24"/>
        </w:rPr>
        <w:t xml:space="preserve">detected the flavone in the aerial parts of </w:t>
      </w:r>
      <w:r w:rsidR="001012FA" w:rsidRPr="006B58F4">
        <w:rPr>
          <w:rFonts w:ascii="Arial" w:hAnsi="Arial" w:cs="Arial"/>
          <w:i/>
          <w:iCs/>
          <w:sz w:val="24"/>
        </w:rPr>
        <w:t xml:space="preserve">S. indica </w:t>
      </w:r>
      <w:r w:rsidR="001012FA" w:rsidRPr="006B58F4">
        <w:rPr>
          <w:rFonts w:ascii="Arial" w:hAnsi="Arial" w:cs="Arial"/>
          <w:sz w:val="24"/>
        </w:rPr>
        <w:t xml:space="preserve">and </w:t>
      </w:r>
      <w:r w:rsidR="001012FA" w:rsidRPr="006B58F4">
        <w:rPr>
          <w:rFonts w:ascii="Arial" w:hAnsi="Arial" w:cs="Arial"/>
          <w:i/>
          <w:iCs/>
          <w:sz w:val="24"/>
        </w:rPr>
        <w:t>S. baicalensis</w:t>
      </w:r>
      <w:r w:rsidR="00480B82">
        <w:rPr>
          <w:rFonts w:ascii="Arial" w:hAnsi="Arial" w:cs="Arial"/>
          <w:i/>
          <w:iCs/>
          <w:sz w:val="24"/>
        </w:rPr>
        <w:t xml:space="preserve"> </w:t>
      </w:r>
      <w:r w:rsidR="004734F3">
        <w:rPr>
          <w:rFonts w:ascii="Arial" w:hAnsi="Arial" w:cs="Arial"/>
          <w:i/>
          <w:iCs/>
          <w:sz w:val="24"/>
        </w:rPr>
        <w:fldChar w:fldCharType="begin"/>
      </w:r>
      <w:r w:rsidR="003151E4">
        <w:rPr>
          <w:rFonts w:ascii="Arial" w:hAnsi="Arial" w:cs="Arial"/>
          <w:i/>
          <w:iCs/>
          <w:sz w:val="24"/>
        </w:rPr>
        <w:instrText xml:space="preserve"> ADDIN ZOTERO_ITEM CSL_CITATION {"citationID":"a7d3tc55hq","properties":{"formattedCitation":"\\super 32,33\\nosupersub{}","plainCitation":"32,33","noteIndex":0},"citationItems":[{"id":"x6Ggprod/b7YdiAE4","uris":["http://zotero.org/users/7389210/items/RH37KAVN"],"uri":["http://zotero.org/users/7389210/items/RH37KAVN"],"itemData":{"id":"78nRKOrd/2Och8Efq","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x6Ggprod/4xsEB8SG","uris":["http://zotero.org/users/7389210/items/ZK7FTNKG"],"uri":["http://zotero.org/users/7389210/items/ZK7FTNKG"],"itemData":{"id":"78nRKOrd/PcwGhl2Y","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4734F3">
        <w:rPr>
          <w:rFonts w:ascii="Arial" w:hAnsi="Arial" w:cs="Arial"/>
          <w:i/>
          <w:iCs/>
          <w:sz w:val="24"/>
        </w:rPr>
        <w:fldChar w:fldCharType="separate"/>
      </w:r>
      <w:r w:rsidR="003151E4" w:rsidRPr="003151E4">
        <w:rPr>
          <w:rFonts w:ascii="Arial" w:hAnsi="Arial" w:cs="Arial"/>
          <w:sz w:val="24"/>
          <w:vertAlign w:val="superscript"/>
        </w:rPr>
        <w:t>32,33</w:t>
      </w:r>
      <w:r w:rsidR="004734F3">
        <w:rPr>
          <w:rFonts w:ascii="Arial" w:hAnsi="Arial" w:cs="Arial"/>
          <w:i/>
          <w:iCs/>
          <w:sz w:val="24"/>
        </w:rPr>
        <w:fldChar w:fldCharType="end"/>
      </w:r>
      <w:r w:rsidR="001012FA" w:rsidRPr="006B58F4">
        <w:rPr>
          <w:rFonts w:ascii="Arial" w:hAnsi="Arial" w:cs="Arial"/>
          <w:sz w:val="24"/>
        </w:rPr>
        <w:t>.</w:t>
      </w:r>
      <w:r w:rsidR="00C10FFC" w:rsidRPr="006B58F4">
        <w:rPr>
          <w:rFonts w:ascii="Arial" w:hAnsi="Arial" w:cs="Arial"/>
          <w:sz w:val="24"/>
        </w:rPr>
        <w:t xml:space="preserve"> A</w:t>
      </w:r>
      <w:r w:rsidR="000B69F5" w:rsidRPr="006B58F4">
        <w:rPr>
          <w:rFonts w:ascii="Arial" w:hAnsi="Arial" w:cs="Arial"/>
          <w:sz w:val="24"/>
        </w:rPr>
        <w:t>side from these works</w:t>
      </w:r>
      <w:r w:rsidR="004734F3">
        <w:rPr>
          <w:rFonts w:ascii="Arial" w:hAnsi="Arial" w:cs="Arial"/>
          <w:sz w:val="24"/>
        </w:rPr>
        <w:t xml:space="preserve">, </w:t>
      </w:r>
      <w:r w:rsidR="000B69F5" w:rsidRPr="006B58F4">
        <w:rPr>
          <w:rFonts w:ascii="Arial" w:hAnsi="Arial" w:cs="Arial"/>
          <w:sz w:val="24"/>
        </w:rPr>
        <w:t xml:space="preserve">few other studies have reported isoscutellarein 8-G in </w:t>
      </w:r>
      <w:r w:rsidR="000B69F5" w:rsidRPr="006B58F4">
        <w:rPr>
          <w:rFonts w:ascii="Arial" w:hAnsi="Arial" w:cs="Arial"/>
          <w:i/>
          <w:iCs/>
          <w:sz w:val="24"/>
        </w:rPr>
        <w:t>Scutellaria</w:t>
      </w:r>
      <w:r w:rsidR="00C10FFC" w:rsidRPr="006B58F4">
        <w:rPr>
          <w:rFonts w:ascii="Arial" w:hAnsi="Arial" w:cs="Arial"/>
          <w:sz w:val="24"/>
        </w:rPr>
        <w:t>, though several have detected its aglycone and 7-</w:t>
      </w:r>
      <w:r w:rsidR="00C10FFC" w:rsidRPr="002C20DF">
        <w:rPr>
          <w:rFonts w:ascii="Arial" w:hAnsi="Arial" w:cs="Arial"/>
          <w:i/>
          <w:iCs/>
          <w:sz w:val="24"/>
        </w:rPr>
        <w:t>O</w:t>
      </w:r>
      <w:r w:rsidR="00C10FFC" w:rsidRPr="006B58F4">
        <w:rPr>
          <w:rFonts w:ascii="Arial" w:hAnsi="Arial" w:cs="Arial"/>
          <w:sz w:val="24"/>
        </w:rPr>
        <w:t>-</w:t>
      </w:r>
      <w:r w:rsidR="00AF4556" w:rsidRPr="006B58F4">
        <w:rPr>
          <w:rFonts w:ascii="Arial" w:hAnsi="Arial" w:cs="Arial"/>
          <w:sz w:val="24"/>
        </w:rPr>
        <w:t>glycosylated</w:t>
      </w:r>
      <w:r w:rsidR="00C10FFC" w:rsidRPr="006B58F4">
        <w:rPr>
          <w:rFonts w:ascii="Arial" w:hAnsi="Arial" w:cs="Arial"/>
          <w:sz w:val="24"/>
        </w:rPr>
        <w:t xml:space="preserve"> forms</w:t>
      </w:r>
      <w:r w:rsidR="00EA7F63" w:rsidRPr="006B58F4">
        <w:rPr>
          <w:rFonts w:ascii="Arial" w:hAnsi="Arial" w:cs="Arial"/>
          <w:sz w:val="24"/>
        </w:rPr>
        <w:t xml:space="preserve"> </w:t>
      </w:r>
      <w:r w:rsidR="00EA7F63" w:rsidRPr="006B58F4">
        <w:rPr>
          <w:rFonts w:ascii="Arial" w:hAnsi="Arial" w:cs="Arial"/>
          <w:sz w:val="24"/>
        </w:rPr>
        <w:fldChar w:fldCharType="begin"/>
      </w:r>
      <w:r w:rsidR="00EA26D4">
        <w:rPr>
          <w:rFonts w:ascii="Arial" w:hAnsi="Arial" w:cs="Arial"/>
          <w:sz w:val="24"/>
        </w:rPr>
        <w:instrText xml:space="preserve"> ADDIN ZOTERO_ITEM CSL_CITATION {"citationID":"RqQdyiRY","properties":{"formattedCitation":"\\super 10\\nosupersub{}","plainCitation":"10","noteIndex":0},"citationItems":[{"id":"x6Ggprod/tDyNHnIk","uris":["http://zotero.org/users/7389210/items/V2K3BYPR"],"uri":["http://zotero.org/users/7389210/items/V2K3BYPR"],"itemData":{"id":49,"type":"article-journal","abstract":"The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sidRPr="006B58F4">
        <w:rPr>
          <w:rFonts w:ascii="Arial" w:hAnsi="Arial" w:cs="Arial"/>
          <w:sz w:val="24"/>
        </w:rPr>
        <w:fldChar w:fldCharType="separate"/>
      </w:r>
      <w:r w:rsidR="00AA26E0" w:rsidRPr="00AA26E0">
        <w:rPr>
          <w:rFonts w:ascii="Arial" w:hAnsi="Arial" w:cs="Arial"/>
          <w:sz w:val="24"/>
          <w:vertAlign w:val="superscript"/>
        </w:rPr>
        <w:t>10</w:t>
      </w:r>
      <w:r w:rsidR="00EA7F63" w:rsidRPr="006B58F4">
        <w:rPr>
          <w:rFonts w:ascii="Arial" w:hAnsi="Arial" w:cs="Arial"/>
          <w:sz w:val="24"/>
        </w:rPr>
        <w:fldChar w:fldCharType="end"/>
      </w:r>
      <w:r w:rsidR="00EA7F63" w:rsidRPr="006B58F4">
        <w:rPr>
          <w:rFonts w:ascii="Arial" w:hAnsi="Arial" w:cs="Arial"/>
          <w:sz w:val="24"/>
        </w:rPr>
        <w:t xml:space="preserve">. </w:t>
      </w:r>
      <w:r w:rsidR="005A2C67" w:rsidRPr="006B58F4">
        <w:rPr>
          <w:rFonts w:ascii="Arial" w:hAnsi="Arial" w:cs="Arial"/>
          <w:sz w:val="24"/>
        </w:rPr>
        <w:t>This rarity in detection may be a result of its low abundance</w:t>
      </w:r>
      <w:r w:rsidR="008B56AB" w:rsidRPr="006B58F4">
        <w:rPr>
          <w:rFonts w:ascii="Arial" w:hAnsi="Arial" w:cs="Arial"/>
          <w:sz w:val="24"/>
        </w:rPr>
        <w:t xml:space="preserve"> relative to other</w:t>
      </w:r>
      <w:r w:rsidR="00AF4556" w:rsidRPr="006B58F4">
        <w:rPr>
          <w:rFonts w:ascii="Arial" w:hAnsi="Arial" w:cs="Arial"/>
          <w:sz w:val="24"/>
        </w:rPr>
        <w:t xml:space="preserve"> glycosylated</w:t>
      </w:r>
      <w:r w:rsidR="008B56AB" w:rsidRPr="006B58F4">
        <w:rPr>
          <w:rFonts w:ascii="Arial" w:hAnsi="Arial" w:cs="Arial"/>
          <w:sz w:val="24"/>
        </w:rPr>
        <w:t xml:space="preserve"> flavones in </w:t>
      </w:r>
      <w:r w:rsidR="008B56AB" w:rsidRPr="006B58F4">
        <w:rPr>
          <w:rFonts w:ascii="Arial" w:hAnsi="Arial" w:cs="Arial"/>
          <w:i/>
          <w:iCs/>
          <w:sz w:val="24"/>
        </w:rPr>
        <w:t>Scutellaria</w:t>
      </w:r>
      <w:r w:rsidR="008B56AB" w:rsidRPr="006B58F4">
        <w:rPr>
          <w:rFonts w:ascii="Arial" w:hAnsi="Arial" w:cs="Arial"/>
          <w:sz w:val="24"/>
        </w:rPr>
        <w:t xml:space="preserve">. </w:t>
      </w:r>
      <w:r w:rsidR="0079298C" w:rsidRPr="006B58F4">
        <w:rPr>
          <w:rFonts w:ascii="Arial" w:hAnsi="Arial" w:cs="Arial"/>
          <w:sz w:val="24"/>
        </w:rPr>
        <w:t xml:space="preserve">A potential reason for this low abundance is its unique </w:t>
      </w:r>
      <w:r w:rsidR="00AF4556" w:rsidRPr="006B58F4">
        <w:rPr>
          <w:rFonts w:ascii="Arial" w:hAnsi="Arial" w:cs="Arial"/>
          <w:sz w:val="24"/>
        </w:rPr>
        <w:t>glycosylation</w:t>
      </w:r>
      <w:r w:rsidR="00E10671" w:rsidRPr="006B58F4">
        <w:rPr>
          <w:rFonts w:ascii="Arial" w:hAnsi="Arial" w:cs="Arial"/>
          <w:sz w:val="24"/>
        </w:rPr>
        <w:t xml:space="preserve"> at the 8-</w:t>
      </w:r>
      <w:r w:rsidR="002C20DF" w:rsidRPr="002C20DF">
        <w:rPr>
          <w:rFonts w:ascii="Arial" w:hAnsi="Arial" w:cs="Arial"/>
          <w:i/>
          <w:iCs/>
          <w:sz w:val="24"/>
        </w:rPr>
        <w:t>O</w:t>
      </w:r>
      <w:r w:rsidR="002C20DF" w:rsidRPr="006B58F4">
        <w:rPr>
          <w:rFonts w:ascii="Arial" w:hAnsi="Arial" w:cs="Arial"/>
          <w:sz w:val="24"/>
        </w:rPr>
        <w:t xml:space="preserve"> </w:t>
      </w:r>
      <w:r w:rsidR="00E10671" w:rsidRPr="006B58F4">
        <w:rPr>
          <w:rFonts w:ascii="Arial" w:hAnsi="Arial" w:cs="Arial"/>
          <w:sz w:val="24"/>
        </w:rPr>
        <w:t>position</w:t>
      </w:r>
      <w:r w:rsidR="0079298C" w:rsidRPr="006B58F4">
        <w:rPr>
          <w:rFonts w:ascii="Arial" w:hAnsi="Arial" w:cs="Arial"/>
          <w:sz w:val="24"/>
        </w:rPr>
        <w:t xml:space="preserve">. </w:t>
      </w:r>
      <w:r w:rsidR="00AF4556" w:rsidRPr="006B58F4">
        <w:rPr>
          <w:rFonts w:ascii="Arial" w:hAnsi="Arial" w:cs="Arial"/>
          <w:sz w:val="24"/>
        </w:rPr>
        <w:t>Flavone 7-</w:t>
      </w:r>
      <w:r w:rsidR="002C20DF" w:rsidRPr="002C20DF">
        <w:rPr>
          <w:rFonts w:ascii="Arial" w:hAnsi="Arial" w:cs="Arial"/>
          <w:i/>
          <w:iCs/>
          <w:sz w:val="24"/>
        </w:rPr>
        <w:t>O</w:t>
      </w:r>
      <w:r w:rsidR="00AF4556" w:rsidRPr="006B58F4">
        <w:rPr>
          <w:rFonts w:ascii="Arial" w:hAnsi="Arial" w:cs="Arial"/>
          <w:sz w:val="24"/>
        </w:rPr>
        <w:t xml:space="preserve"> glycosylation is more common in </w:t>
      </w:r>
      <w:r w:rsidR="00AF4556" w:rsidRPr="006B58F4">
        <w:rPr>
          <w:rFonts w:ascii="Arial" w:hAnsi="Arial" w:cs="Arial"/>
          <w:i/>
          <w:iCs/>
          <w:sz w:val="24"/>
        </w:rPr>
        <w:t xml:space="preserve">Scutellaria </w:t>
      </w:r>
      <w:r w:rsidR="00AF4556" w:rsidRPr="006B58F4">
        <w:rPr>
          <w:rFonts w:ascii="Arial" w:hAnsi="Arial" w:cs="Arial"/>
          <w:sz w:val="24"/>
        </w:rPr>
        <w:t xml:space="preserve">due to </w:t>
      </w:r>
      <w:r w:rsidR="003A5B83" w:rsidRPr="006B58F4">
        <w:rPr>
          <w:rFonts w:ascii="Arial" w:hAnsi="Arial" w:cs="Arial"/>
          <w:sz w:val="24"/>
        </w:rPr>
        <w:t>the presence of a hydroxyl group at the 7</w:t>
      </w:r>
      <w:r w:rsidR="0048200D" w:rsidRPr="006B58F4">
        <w:rPr>
          <w:rFonts w:ascii="Arial" w:hAnsi="Arial" w:cs="Arial"/>
          <w:sz w:val="24"/>
        </w:rPr>
        <w:t>-</w:t>
      </w:r>
      <w:r w:rsidR="0048200D" w:rsidRPr="002C20DF">
        <w:rPr>
          <w:rFonts w:ascii="Arial" w:hAnsi="Arial" w:cs="Arial"/>
          <w:i/>
          <w:iCs/>
          <w:sz w:val="24"/>
        </w:rPr>
        <w:t>O</w:t>
      </w:r>
      <w:r w:rsidR="003A5B83" w:rsidRPr="006B58F4">
        <w:rPr>
          <w:rFonts w:ascii="Arial" w:hAnsi="Arial" w:cs="Arial"/>
          <w:sz w:val="24"/>
        </w:rPr>
        <w:t xml:space="preserve"> position in all flavones </w:t>
      </w:r>
      <w:r w:rsidR="00410DE4" w:rsidRPr="006B58F4">
        <w:rPr>
          <w:rFonts w:ascii="Arial" w:hAnsi="Arial" w:cs="Arial"/>
          <w:sz w:val="24"/>
        </w:rPr>
        <w:t xml:space="preserve">synthesized via the </w:t>
      </w:r>
      <w:r w:rsidR="00F979CA" w:rsidRPr="006B58F4">
        <w:rPr>
          <w:rFonts w:ascii="Arial" w:hAnsi="Arial" w:cs="Arial"/>
          <w:sz w:val="24"/>
        </w:rPr>
        <w:t xml:space="preserve">core flavone </w:t>
      </w:r>
      <w:r w:rsidR="00410DE4" w:rsidRPr="006B58F4">
        <w:rPr>
          <w:rFonts w:ascii="Arial" w:hAnsi="Arial" w:cs="Arial"/>
          <w:sz w:val="24"/>
        </w:rPr>
        <w:t>pathway</w:t>
      </w:r>
      <w:r w:rsidR="00F979CA" w:rsidRPr="006B58F4">
        <w:rPr>
          <w:rFonts w:ascii="Arial" w:hAnsi="Arial" w:cs="Arial"/>
          <w:sz w:val="24"/>
        </w:rPr>
        <w:t xml:space="preserve"> (</w:t>
      </w:r>
      <w:r w:rsidR="00410DE4" w:rsidRPr="006B58F4">
        <w:rPr>
          <w:rFonts w:ascii="Arial" w:hAnsi="Arial" w:cs="Arial"/>
          <w:sz w:val="24"/>
        </w:rPr>
        <w:t>Fig. 1</w:t>
      </w:r>
      <w:r w:rsidR="00F979CA" w:rsidRPr="006B58F4">
        <w:rPr>
          <w:rFonts w:ascii="Arial" w:hAnsi="Arial" w:cs="Arial"/>
          <w:sz w:val="24"/>
        </w:rPr>
        <w:t>)</w:t>
      </w:r>
      <w:r w:rsidR="00410DE4" w:rsidRPr="006B58F4">
        <w:rPr>
          <w:rFonts w:ascii="Arial" w:hAnsi="Arial" w:cs="Arial"/>
          <w:sz w:val="24"/>
        </w:rPr>
        <w:t xml:space="preserve">. </w:t>
      </w:r>
      <w:r w:rsidR="002548B7" w:rsidRPr="006B58F4">
        <w:rPr>
          <w:rFonts w:ascii="Arial" w:hAnsi="Arial" w:cs="Arial"/>
          <w:sz w:val="24"/>
        </w:rPr>
        <w:t xml:space="preserve">On the other hand, </w:t>
      </w:r>
      <w:r w:rsidR="005C6072" w:rsidRPr="006B58F4">
        <w:rPr>
          <w:rFonts w:ascii="Arial" w:hAnsi="Arial" w:cs="Arial"/>
          <w:sz w:val="24"/>
        </w:rPr>
        <w:t>8-</w:t>
      </w:r>
      <w:r w:rsidR="005C6072" w:rsidRPr="002C20DF">
        <w:rPr>
          <w:rFonts w:ascii="Arial" w:hAnsi="Arial" w:cs="Arial"/>
          <w:i/>
          <w:iCs/>
          <w:sz w:val="24"/>
        </w:rPr>
        <w:t>O</w:t>
      </w:r>
      <w:r w:rsidR="005C6072" w:rsidRPr="006B58F4">
        <w:rPr>
          <w:rFonts w:ascii="Arial" w:hAnsi="Arial" w:cs="Arial"/>
          <w:sz w:val="24"/>
        </w:rPr>
        <w:t xml:space="preserve"> </w:t>
      </w:r>
      <w:r w:rsidR="002548B7" w:rsidRPr="006B58F4">
        <w:rPr>
          <w:rFonts w:ascii="Arial" w:hAnsi="Arial" w:cs="Arial"/>
          <w:sz w:val="24"/>
        </w:rPr>
        <w:t>glycosylation first requires the activity of an 8-hydroxylase to add the free hydroxyl group to which the carbohydrate will be attached.</w:t>
      </w:r>
      <w:r w:rsidR="00F979CA" w:rsidRPr="006B58F4">
        <w:rPr>
          <w:rFonts w:ascii="Arial" w:hAnsi="Arial" w:cs="Arial"/>
          <w:sz w:val="24"/>
        </w:rPr>
        <w:t xml:space="preserve"> As the</w:t>
      </w:r>
      <w:r w:rsidR="00FF33F4" w:rsidRPr="006B58F4">
        <w:rPr>
          <w:rFonts w:ascii="Arial" w:hAnsi="Arial" w:cs="Arial"/>
          <w:sz w:val="24"/>
        </w:rPr>
        <w:t xml:space="preserve"> purpose of glycosylation is typically to increase the stability of </w:t>
      </w:r>
      <w:r w:rsidR="00F97515" w:rsidRPr="006B58F4">
        <w:rPr>
          <w:rFonts w:ascii="Arial" w:hAnsi="Arial" w:cs="Arial"/>
          <w:sz w:val="24"/>
        </w:rPr>
        <w:t>the flavone for long term storage</w:t>
      </w:r>
      <w:r w:rsidR="005357F6" w:rsidRPr="006B58F4">
        <w:rPr>
          <w:rFonts w:ascii="Arial" w:hAnsi="Arial" w:cs="Arial"/>
          <w:sz w:val="24"/>
        </w:rPr>
        <w:t xml:space="preserve"> </w:t>
      </w:r>
      <w:r w:rsidR="005357F6" w:rsidRPr="006B58F4">
        <w:rPr>
          <w:rFonts w:ascii="Arial" w:hAnsi="Arial" w:cs="Arial"/>
          <w:sz w:val="24"/>
        </w:rPr>
        <w:fldChar w:fldCharType="begin"/>
      </w:r>
      <w:r w:rsidR="003151E4">
        <w:rPr>
          <w:rFonts w:ascii="Arial" w:hAnsi="Arial" w:cs="Arial"/>
          <w:sz w:val="24"/>
        </w:rPr>
        <w:instrText xml:space="preserve"> ADDIN ZOTERO_ITEM CSL_CITATION {"citationID":"O8sruguE","properties":{"formattedCitation":"\\super 34\\nosupersub{}","plainCitation":"34","noteIndex":0},"citationItems":[{"id":"x6Ggprod/fi8abzXZ","uris":["http://zotero.org/users/7389210/items/LUYYL3M5"],"uri":["http://zotero.org/users/7389210/items/LUYYL3M5"],"itemData":{"id":1382,"type":"article-journal","abstract":"Natural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6B58F4">
        <w:rPr>
          <w:rFonts w:ascii="Arial" w:hAnsi="Arial" w:cs="Arial"/>
          <w:sz w:val="24"/>
        </w:rPr>
        <w:fldChar w:fldCharType="separate"/>
      </w:r>
      <w:r w:rsidR="003151E4" w:rsidRPr="003151E4">
        <w:rPr>
          <w:rFonts w:ascii="Arial" w:hAnsi="Arial" w:cs="Arial"/>
          <w:sz w:val="24"/>
          <w:vertAlign w:val="superscript"/>
        </w:rPr>
        <w:t>34</w:t>
      </w:r>
      <w:r w:rsidR="005357F6" w:rsidRPr="006B58F4">
        <w:rPr>
          <w:rFonts w:ascii="Arial" w:hAnsi="Arial" w:cs="Arial"/>
          <w:sz w:val="24"/>
        </w:rPr>
        <w:fldChar w:fldCharType="end"/>
      </w:r>
      <w:r w:rsidR="00F979CA" w:rsidRPr="006B58F4">
        <w:rPr>
          <w:rFonts w:ascii="Arial" w:hAnsi="Arial" w:cs="Arial"/>
          <w:sz w:val="24"/>
        </w:rPr>
        <w:t xml:space="preserve">, </w:t>
      </w:r>
      <w:r w:rsidR="005357F6" w:rsidRPr="006B58F4">
        <w:rPr>
          <w:rFonts w:ascii="Arial" w:hAnsi="Arial" w:cs="Arial"/>
          <w:sz w:val="24"/>
        </w:rPr>
        <w:t xml:space="preserve">it’s possible that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5357F6" w:rsidRPr="006B58F4">
        <w:rPr>
          <w:rFonts w:ascii="Arial" w:hAnsi="Arial" w:cs="Arial"/>
          <w:sz w:val="24"/>
        </w:rPr>
        <w:t xml:space="preserve">glycosylation provides slightly greater </w:t>
      </w:r>
      <w:r w:rsidR="00F979CA" w:rsidRPr="006B58F4">
        <w:rPr>
          <w:rFonts w:ascii="Arial" w:hAnsi="Arial" w:cs="Arial"/>
          <w:sz w:val="24"/>
        </w:rPr>
        <w:t xml:space="preserve">stability as compared to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F979CA" w:rsidRPr="006B58F4">
        <w:rPr>
          <w:rFonts w:ascii="Arial" w:hAnsi="Arial" w:cs="Arial"/>
          <w:sz w:val="24"/>
        </w:rPr>
        <w:t>glycosylation.</w:t>
      </w:r>
      <w:r w:rsidR="008271FF" w:rsidRPr="006B58F4">
        <w:rPr>
          <w:rFonts w:ascii="Arial" w:hAnsi="Arial" w:cs="Arial"/>
          <w:sz w:val="24"/>
        </w:rPr>
        <w:t xml:space="preserve"> Therefore, it </w:t>
      </w:r>
      <w:r w:rsidR="00661FF6" w:rsidRPr="006B58F4">
        <w:rPr>
          <w:rFonts w:ascii="Arial" w:hAnsi="Arial" w:cs="Arial"/>
          <w:sz w:val="24"/>
        </w:rPr>
        <w:t>would be</w:t>
      </w:r>
      <w:r w:rsidR="008271FF" w:rsidRPr="006B58F4">
        <w:rPr>
          <w:rFonts w:ascii="Arial" w:hAnsi="Arial" w:cs="Arial"/>
          <w:sz w:val="24"/>
        </w:rPr>
        <w:t xml:space="preserve"> preferable to glycosylate isoscutellarein at the </w:t>
      </w:r>
      <w:r w:rsidR="002C20DF" w:rsidRPr="006B58F4">
        <w:rPr>
          <w:rFonts w:ascii="Arial" w:hAnsi="Arial" w:cs="Arial"/>
          <w:sz w:val="24"/>
        </w:rPr>
        <w:t>8-</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 xml:space="preserve">position, even though </w:t>
      </w:r>
      <w:r w:rsidR="0048200D" w:rsidRPr="006B58F4">
        <w:rPr>
          <w:rFonts w:ascii="Arial" w:hAnsi="Arial" w:cs="Arial"/>
          <w:sz w:val="24"/>
        </w:rPr>
        <w:t xml:space="preserve">a </w:t>
      </w:r>
      <w:r w:rsidR="008271FF" w:rsidRPr="006B58F4">
        <w:rPr>
          <w:rFonts w:ascii="Arial" w:hAnsi="Arial" w:cs="Arial"/>
          <w:sz w:val="24"/>
        </w:rPr>
        <w:t>free hydroxyl group</w:t>
      </w:r>
      <w:r w:rsidR="0048200D" w:rsidRPr="006B58F4">
        <w:rPr>
          <w:rFonts w:ascii="Arial" w:hAnsi="Arial" w:cs="Arial"/>
          <w:sz w:val="24"/>
        </w:rPr>
        <w:t xml:space="preserve"> is also present at the </w:t>
      </w:r>
      <w:r w:rsidR="002C20DF" w:rsidRPr="006B58F4">
        <w:rPr>
          <w:rFonts w:ascii="Arial" w:hAnsi="Arial" w:cs="Arial"/>
          <w:sz w:val="24"/>
        </w:rPr>
        <w:t>7-</w:t>
      </w:r>
      <w:r w:rsidR="002C20DF" w:rsidRPr="002C20DF">
        <w:rPr>
          <w:rFonts w:ascii="Arial" w:hAnsi="Arial" w:cs="Arial"/>
          <w:i/>
          <w:iCs/>
          <w:sz w:val="24"/>
        </w:rPr>
        <w:t>O</w:t>
      </w:r>
      <w:r w:rsidR="002C20DF" w:rsidRPr="006B58F4">
        <w:rPr>
          <w:rFonts w:ascii="Arial" w:hAnsi="Arial" w:cs="Arial"/>
          <w:sz w:val="24"/>
        </w:rPr>
        <w:t xml:space="preserve"> </w:t>
      </w:r>
      <w:r w:rsidR="008271FF" w:rsidRPr="006B58F4">
        <w:rPr>
          <w:rFonts w:ascii="Arial" w:hAnsi="Arial" w:cs="Arial"/>
          <w:sz w:val="24"/>
        </w:rPr>
        <w:t>position.</w:t>
      </w:r>
      <w:r w:rsidR="0034245E" w:rsidRPr="006B58F4">
        <w:rPr>
          <w:rFonts w:ascii="Arial" w:hAnsi="Arial" w:cs="Arial"/>
          <w:sz w:val="24"/>
        </w:rPr>
        <w:t xml:space="preserve"> Several species may have evolved </w:t>
      </w:r>
      <w:r w:rsidR="007F7CBC" w:rsidRPr="006B58F4">
        <w:rPr>
          <w:rFonts w:ascii="Arial" w:hAnsi="Arial" w:cs="Arial"/>
          <w:sz w:val="24"/>
        </w:rPr>
        <w:t>regioselective</w:t>
      </w:r>
      <w:r w:rsidR="0034245E" w:rsidRPr="006B58F4">
        <w:rPr>
          <w:rFonts w:ascii="Arial" w:hAnsi="Arial" w:cs="Arial"/>
          <w:sz w:val="24"/>
        </w:rPr>
        <w:t xml:space="preserve"> gl</w:t>
      </w:r>
      <w:r w:rsidR="007F7CBC" w:rsidRPr="006B58F4">
        <w:rPr>
          <w:rFonts w:ascii="Arial" w:hAnsi="Arial" w:cs="Arial"/>
          <w:sz w:val="24"/>
        </w:rPr>
        <w:t>y</w:t>
      </w:r>
      <w:r w:rsidR="0034245E" w:rsidRPr="006B58F4">
        <w:rPr>
          <w:rFonts w:ascii="Arial" w:hAnsi="Arial" w:cs="Arial"/>
          <w:sz w:val="24"/>
        </w:rPr>
        <w:t>cosyltransferase enzymes for this purpose.</w:t>
      </w:r>
      <w:r w:rsidR="007F7CBC" w:rsidRPr="006B58F4">
        <w:rPr>
          <w:rFonts w:ascii="Arial" w:hAnsi="Arial" w:cs="Arial"/>
          <w:sz w:val="24"/>
        </w:rPr>
        <w:t xml:space="preserve"> </w:t>
      </w:r>
      <w:r w:rsidR="006A3643" w:rsidRPr="006B58F4">
        <w:rPr>
          <w:rFonts w:ascii="Arial" w:hAnsi="Arial" w:cs="Arial"/>
          <w:sz w:val="24"/>
        </w:rPr>
        <w:lastRenderedPageBreak/>
        <w:t>Researchers working</w:t>
      </w:r>
      <w:r w:rsidR="007F7CBC" w:rsidRPr="006B58F4">
        <w:rPr>
          <w:rFonts w:ascii="Arial" w:hAnsi="Arial" w:cs="Arial"/>
          <w:sz w:val="24"/>
        </w:rPr>
        <w:t xml:space="preserve"> with a glycosyltransferase from </w:t>
      </w:r>
      <w:r w:rsidR="007F7CBC" w:rsidRPr="006B58F4">
        <w:rPr>
          <w:rFonts w:ascii="Arial" w:hAnsi="Arial" w:cs="Arial"/>
          <w:i/>
          <w:iCs/>
          <w:sz w:val="24"/>
        </w:rPr>
        <w:t xml:space="preserve">Bacillus cereus </w:t>
      </w:r>
      <w:r w:rsidR="007F7CBC" w:rsidRPr="006B58F4">
        <w:rPr>
          <w:rFonts w:ascii="Arial" w:hAnsi="Arial" w:cs="Arial"/>
          <w:sz w:val="24"/>
        </w:rPr>
        <w:t xml:space="preserve">demonstrated that a single amino acid substitution </w:t>
      </w:r>
      <w:r w:rsidR="006A3643" w:rsidRPr="006B58F4">
        <w:rPr>
          <w:rFonts w:ascii="Arial" w:hAnsi="Arial" w:cs="Arial"/>
          <w:sz w:val="24"/>
        </w:rPr>
        <w:t xml:space="preserve">could alter the primary site of </w:t>
      </w:r>
      <w:r w:rsidR="00A675D5" w:rsidRPr="006B58F4">
        <w:rPr>
          <w:rFonts w:ascii="Arial" w:hAnsi="Arial" w:cs="Arial"/>
          <w:sz w:val="24"/>
        </w:rPr>
        <w:t>quercetin</w:t>
      </w:r>
      <w:r w:rsidR="006A3643" w:rsidRPr="006B58F4">
        <w:rPr>
          <w:rFonts w:ascii="Arial" w:hAnsi="Arial" w:cs="Arial"/>
          <w:sz w:val="24"/>
        </w:rPr>
        <w:t xml:space="preserve"> glycosylation</w:t>
      </w:r>
      <w:r w:rsidR="00A675D5" w:rsidRPr="006B58F4">
        <w:rPr>
          <w:rFonts w:ascii="Arial" w:hAnsi="Arial" w:cs="Arial"/>
          <w:sz w:val="24"/>
        </w:rPr>
        <w:t xml:space="preserve"> with high specificity</w:t>
      </w:r>
      <w:r w:rsidR="00BC4DF3" w:rsidRPr="006B58F4">
        <w:rPr>
          <w:rFonts w:ascii="Arial" w:hAnsi="Arial" w:cs="Arial"/>
          <w:sz w:val="24"/>
        </w:rPr>
        <w:t xml:space="preserve"> </w:t>
      </w:r>
      <w:r w:rsidR="00BC4DF3" w:rsidRPr="006B58F4">
        <w:rPr>
          <w:rFonts w:ascii="Arial" w:hAnsi="Arial" w:cs="Arial"/>
          <w:sz w:val="24"/>
        </w:rPr>
        <w:fldChar w:fldCharType="begin"/>
      </w:r>
      <w:r w:rsidR="003151E4">
        <w:rPr>
          <w:rFonts w:ascii="Arial" w:hAnsi="Arial" w:cs="Arial"/>
          <w:sz w:val="24"/>
        </w:rPr>
        <w:instrText xml:space="preserve"> ADDIN ZOTERO_ITEM CSL_CITATION {"citationID":"2IUnXgh7","properties":{"formattedCitation":"\\super 35\\nosupersub{}","plainCitation":"35","noteIndex":0},"citationItems":[{"id":"x6Ggprod/BwoD8mNj","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sidRPr="006B58F4">
        <w:rPr>
          <w:rFonts w:ascii="Arial" w:hAnsi="Arial" w:cs="Arial"/>
          <w:sz w:val="24"/>
        </w:rPr>
        <w:fldChar w:fldCharType="separate"/>
      </w:r>
      <w:r w:rsidR="003151E4" w:rsidRPr="003151E4">
        <w:rPr>
          <w:rFonts w:ascii="Arial" w:hAnsi="Arial" w:cs="Arial"/>
          <w:sz w:val="24"/>
          <w:vertAlign w:val="superscript"/>
        </w:rPr>
        <w:t>35</w:t>
      </w:r>
      <w:r w:rsidR="00BC4DF3" w:rsidRPr="006B58F4">
        <w:rPr>
          <w:rFonts w:ascii="Arial" w:hAnsi="Arial" w:cs="Arial"/>
          <w:sz w:val="24"/>
        </w:rPr>
        <w:fldChar w:fldCharType="end"/>
      </w:r>
      <w:r w:rsidR="00A675D5" w:rsidRPr="006B58F4">
        <w:rPr>
          <w:rFonts w:ascii="Arial" w:hAnsi="Arial" w:cs="Arial"/>
          <w:sz w:val="24"/>
        </w:rPr>
        <w:t xml:space="preserve">. Perhaps a similar mutation </w:t>
      </w:r>
      <w:r w:rsidR="00D96B5C" w:rsidRPr="006B58F4">
        <w:rPr>
          <w:rFonts w:ascii="Arial" w:hAnsi="Arial" w:cs="Arial"/>
          <w:sz w:val="24"/>
        </w:rPr>
        <w:t>occur</w:t>
      </w:r>
      <w:r w:rsidR="00D96B5C">
        <w:rPr>
          <w:rFonts w:ascii="Arial" w:hAnsi="Arial" w:cs="Arial"/>
          <w:sz w:val="24"/>
        </w:rPr>
        <w:t>s</w:t>
      </w:r>
      <w:r w:rsidR="00D96B5C" w:rsidRPr="006B58F4">
        <w:rPr>
          <w:rFonts w:ascii="Arial" w:hAnsi="Arial" w:cs="Arial"/>
          <w:sz w:val="24"/>
        </w:rPr>
        <w:t xml:space="preserve"> </w:t>
      </w:r>
      <w:r w:rsidR="00BC4DF3" w:rsidRPr="006B58F4">
        <w:rPr>
          <w:rFonts w:ascii="Arial" w:hAnsi="Arial" w:cs="Arial"/>
          <w:sz w:val="24"/>
        </w:rPr>
        <w:t xml:space="preserve">in several </w:t>
      </w:r>
      <w:r w:rsidR="00BC4DF3" w:rsidRPr="006B58F4">
        <w:rPr>
          <w:rFonts w:ascii="Arial" w:hAnsi="Arial" w:cs="Arial"/>
          <w:i/>
          <w:iCs/>
          <w:sz w:val="24"/>
        </w:rPr>
        <w:t xml:space="preserve">Scutellaria </w:t>
      </w:r>
      <w:r w:rsidR="00BC4DF3" w:rsidRPr="006B58F4">
        <w:rPr>
          <w:rFonts w:ascii="Arial" w:hAnsi="Arial" w:cs="Arial"/>
          <w:sz w:val="24"/>
        </w:rPr>
        <w:t>species to allow the biosynthesis of isoscutellarein 8-G. A</w:t>
      </w:r>
      <w:r w:rsidR="0048200D" w:rsidRPr="006B58F4">
        <w:rPr>
          <w:rFonts w:ascii="Arial" w:hAnsi="Arial" w:cs="Arial"/>
          <w:sz w:val="24"/>
        </w:rPr>
        <w:t>lternatively</w:t>
      </w:r>
      <w:r w:rsidR="00ED2086" w:rsidRPr="006B58F4">
        <w:rPr>
          <w:rFonts w:ascii="Arial" w:hAnsi="Arial" w:cs="Arial"/>
          <w:sz w:val="24"/>
        </w:rPr>
        <w:t>, it’s possible that the gl</w:t>
      </w:r>
      <w:r w:rsidR="007F7CBC" w:rsidRPr="006B58F4">
        <w:rPr>
          <w:rFonts w:ascii="Arial" w:hAnsi="Arial" w:cs="Arial"/>
          <w:sz w:val="24"/>
        </w:rPr>
        <w:t>y</w:t>
      </w:r>
      <w:r w:rsidR="00ED2086" w:rsidRPr="006B58F4">
        <w:rPr>
          <w:rFonts w:ascii="Arial" w:hAnsi="Arial" w:cs="Arial"/>
          <w:sz w:val="24"/>
        </w:rPr>
        <w:t xml:space="preserve">cosyltransferase enzymes </w:t>
      </w:r>
      <w:r w:rsidR="00BC4DF3" w:rsidRPr="006B58F4">
        <w:rPr>
          <w:rFonts w:ascii="Arial" w:hAnsi="Arial" w:cs="Arial"/>
          <w:sz w:val="24"/>
        </w:rPr>
        <w:t>of these species which accumulate isoscutellarein 8-G have less strict regioselectivity, and are capable of glycosylation at both 7-G and 8-G positions.</w:t>
      </w:r>
      <w:r w:rsidR="00993401" w:rsidRPr="006B58F4">
        <w:rPr>
          <w:rFonts w:ascii="Arial" w:hAnsi="Arial" w:cs="Arial"/>
          <w:sz w:val="24"/>
        </w:rPr>
        <w:t xml:space="preserve"> Quantification of isoscutellarein 7-G alongside isoscutellarein 8-G would provide valuable insight regarding these theories.</w:t>
      </w:r>
      <w:r w:rsidR="005C6072" w:rsidRPr="005C6072">
        <w:rPr>
          <w:rFonts w:ascii="Arial" w:hAnsi="Arial" w:cs="Arial"/>
          <w:sz w:val="24"/>
        </w:rPr>
        <w:t xml:space="preserve"> </w:t>
      </w:r>
      <w:r w:rsidR="005C6072">
        <w:rPr>
          <w:rFonts w:ascii="Arial" w:hAnsi="Arial" w:cs="Arial"/>
          <w:sz w:val="24"/>
        </w:rPr>
        <w:t xml:space="preserve">Based on current understanding of flavone biosynthesis, we propose a possible route of </w:t>
      </w:r>
      <w:r w:rsidR="005C6072" w:rsidRPr="006B58F4">
        <w:rPr>
          <w:rFonts w:ascii="Arial" w:hAnsi="Arial" w:cs="Arial"/>
          <w:sz w:val="24"/>
        </w:rPr>
        <w:t>isoscutellarein</w:t>
      </w:r>
      <w:r w:rsidR="005C6072">
        <w:rPr>
          <w:rFonts w:ascii="Arial" w:hAnsi="Arial" w:cs="Arial"/>
          <w:sz w:val="24"/>
        </w:rPr>
        <w:t xml:space="preserve"> and </w:t>
      </w:r>
      <w:r w:rsidR="005C6072" w:rsidRPr="006B58F4">
        <w:rPr>
          <w:rFonts w:ascii="Arial" w:hAnsi="Arial" w:cs="Arial"/>
          <w:sz w:val="24"/>
        </w:rPr>
        <w:t>isoscutellarein 8-G</w:t>
      </w:r>
      <w:r w:rsidR="005C6072">
        <w:rPr>
          <w:rFonts w:ascii="Arial" w:hAnsi="Arial" w:cs="Arial"/>
          <w:sz w:val="24"/>
        </w:rPr>
        <w:t xml:space="preserve"> production (Fig. S6)</w:t>
      </w:r>
      <w:r w:rsidR="005C6072" w:rsidRPr="006B58F4">
        <w:rPr>
          <w:rFonts w:ascii="Arial" w:hAnsi="Arial" w:cs="Arial"/>
          <w:sz w:val="24"/>
        </w:rPr>
        <w:t>.</w:t>
      </w:r>
      <w:r w:rsidR="005C6072">
        <w:rPr>
          <w:rFonts w:ascii="Arial" w:hAnsi="Arial" w:cs="Arial"/>
          <w:sz w:val="24"/>
        </w:rPr>
        <w:t xml:space="preserve"> Further organ-specific transcriptome study is required to identify enzymes responsible for of </w:t>
      </w:r>
      <w:r w:rsidR="005C6072" w:rsidRPr="006B58F4">
        <w:rPr>
          <w:rFonts w:ascii="Arial" w:hAnsi="Arial" w:cs="Arial"/>
          <w:sz w:val="24"/>
        </w:rPr>
        <w:t>isoscutellarein</w:t>
      </w:r>
      <w:r w:rsidR="005C6072">
        <w:rPr>
          <w:rFonts w:ascii="Arial" w:hAnsi="Arial" w:cs="Arial"/>
          <w:sz w:val="24"/>
        </w:rPr>
        <w:t xml:space="preserve"> and </w:t>
      </w:r>
      <w:r w:rsidR="005C6072" w:rsidRPr="006B58F4">
        <w:rPr>
          <w:rFonts w:ascii="Arial" w:hAnsi="Arial" w:cs="Arial"/>
          <w:sz w:val="24"/>
        </w:rPr>
        <w:t>isoscutellarein 8-G</w:t>
      </w:r>
      <w:r w:rsidR="005C6072">
        <w:rPr>
          <w:rFonts w:ascii="Arial" w:hAnsi="Arial" w:cs="Arial"/>
          <w:sz w:val="24"/>
        </w:rPr>
        <w:t xml:space="preserve"> production. </w:t>
      </w:r>
    </w:p>
    <w:p w14:paraId="646DB888" w14:textId="09C621A8" w:rsidR="003D51B8" w:rsidRPr="006B58F4" w:rsidRDefault="00977A6D" w:rsidP="00B92728">
      <w:pPr>
        <w:spacing w:after="0" w:line="360" w:lineRule="auto"/>
        <w:rPr>
          <w:rFonts w:ascii="Arial" w:hAnsi="Arial" w:cs="Arial"/>
          <w:sz w:val="24"/>
        </w:rPr>
      </w:pPr>
      <w:r w:rsidRPr="006B58F4">
        <w:rPr>
          <w:rFonts w:ascii="Arial" w:hAnsi="Arial" w:cs="Arial"/>
          <w:sz w:val="24"/>
          <w:szCs w:val="24"/>
        </w:rPr>
        <w:tab/>
      </w:r>
      <w:r w:rsidR="006D2542" w:rsidRPr="006B58F4">
        <w:rPr>
          <w:rFonts w:ascii="Arial" w:hAnsi="Arial" w:cs="Arial"/>
          <w:sz w:val="24"/>
          <w:szCs w:val="24"/>
        </w:rPr>
        <w:t xml:space="preserve">Our quantification of isoscutellarein 8-G across the seven </w:t>
      </w:r>
      <w:r w:rsidR="006D2542" w:rsidRPr="006B58F4">
        <w:rPr>
          <w:rFonts w:ascii="Arial" w:hAnsi="Arial" w:cs="Arial"/>
          <w:i/>
          <w:iCs/>
          <w:sz w:val="24"/>
          <w:szCs w:val="24"/>
        </w:rPr>
        <w:t xml:space="preserve">Scutellaria </w:t>
      </w:r>
      <w:r w:rsidR="006D2542" w:rsidRPr="006B58F4">
        <w:rPr>
          <w:rFonts w:ascii="Arial" w:hAnsi="Arial" w:cs="Arial"/>
          <w:sz w:val="24"/>
          <w:szCs w:val="24"/>
        </w:rPr>
        <w:t>species</w:t>
      </w:r>
      <w:r w:rsidR="009F4EF2" w:rsidRPr="006B58F4">
        <w:rPr>
          <w:rFonts w:ascii="Arial" w:hAnsi="Arial" w:cs="Arial"/>
          <w:sz w:val="24"/>
          <w:szCs w:val="24"/>
        </w:rPr>
        <w:t xml:space="preserve"> we analyzed</w:t>
      </w:r>
      <w:r w:rsidR="006D2542" w:rsidRPr="006B58F4">
        <w:rPr>
          <w:rFonts w:ascii="Arial" w:hAnsi="Arial" w:cs="Arial"/>
          <w:sz w:val="24"/>
          <w:szCs w:val="24"/>
        </w:rPr>
        <w:t xml:space="preserve"> reveal</w:t>
      </w:r>
      <w:r w:rsidR="006906B8" w:rsidRPr="006B58F4">
        <w:rPr>
          <w:rFonts w:ascii="Arial" w:hAnsi="Arial" w:cs="Arial"/>
          <w:sz w:val="24"/>
          <w:szCs w:val="24"/>
        </w:rPr>
        <w:t>ed</w:t>
      </w:r>
      <w:r w:rsidR="006D2542" w:rsidRPr="006B58F4">
        <w:rPr>
          <w:rFonts w:ascii="Arial" w:hAnsi="Arial" w:cs="Arial"/>
          <w:sz w:val="24"/>
          <w:szCs w:val="24"/>
        </w:rPr>
        <w:t xml:space="preserve"> an intriguing pattern</w:t>
      </w:r>
      <w:r w:rsidR="006906B8" w:rsidRPr="006B58F4">
        <w:rPr>
          <w:rFonts w:ascii="Arial" w:hAnsi="Arial" w:cs="Arial"/>
          <w:sz w:val="24"/>
          <w:szCs w:val="24"/>
        </w:rPr>
        <w:t xml:space="preserve">. </w:t>
      </w:r>
      <w:r w:rsidR="009F4EF2" w:rsidRPr="006B58F4">
        <w:rPr>
          <w:rFonts w:ascii="Arial" w:hAnsi="Arial" w:cs="Arial"/>
          <w:sz w:val="24"/>
          <w:szCs w:val="24"/>
        </w:rPr>
        <w:t>Isoscutellarein 8-G</w:t>
      </w:r>
      <w:r w:rsidR="006906B8" w:rsidRPr="006B58F4">
        <w:rPr>
          <w:rFonts w:ascii="Arial" w:hAnsi="Arial" w:cs="Arial"/>
          <w:sz w:val="24"/>
          <w:szCs w:val="24"/>
        </w:rPr>
        <w:t xml:space="preserve"> was entirely absent in the species of </w:t>
      </w:r>
      <w:r w:rsidR="006906B8" w:rsidRPr="006B58F4">
        <w:rPr>
          <w:rFonts w:ascii="Arial" w:hAnsi="Arial" w:cs="Arial"/>
          <w:i/>
          <w:iCs/>
          <w:sz w:val="24"/>
          <w:szCs w:val="24"/>
        </w:rPr>
        <w:t xml:space="preserve">S. </w:t>
      </w:r>
      <w:proofErr w:type="spellStart"/>
      <w:r w:rsidR="006906B8" w:rsidRPr="006B58F4">
        <w:rPr>
          <w:rFonts w:ascii="Arial" w:hAnsi="Arial" w:cs="Arial"/>
          <w:i/>
          <w:iCs/>
          <w:sz w:val="24"/>
          <w:szCs w:val="24"/>
        </w:rPr>
        <w:t>leonardii</w:t>
      </w:r>
      <w:proofErr w:type="spellEnd"/>
      <w:r w:rsidR="006906B8" w:rsidRPr="006B58F4">
        <w:rPr>
          <w:rFonts w:ascii="Arial" w:hAnsi="Arial" w:cs="Arial"/>
          <w:sz w:val="24"/>
          <w:szCs w:val="24"/>
        </w:rPr>
        <w:t xml:space="preserve">, </w:t>
      </w:r>
      <w:r w:rsidR="006906B8" w:rsidRPr="006B58F4">
        <w:rPr>
          <w:rFonts w:ascii="Arial" w:hAnsi="Arial" w:cs="Arial"/>
          <w:i/>
          <w:iCs/>
          <w:sz w:val="24"/>
          <w:szCs w:val="24"/>
        </w:rPr>
        <w:t>S. racemosa</w:t>
      </w:r>
      <w:r w:rsidR="006906B8" w:rsidRPr="006B58F4">
        <w:rPr>
          <w:rFonts w:ascii="Arial" w:hAnsi="Arial" w:cs="Arial"/>
          <w:sz w:val="24"/>
          <w:szCs w:val="24"/>
        </w:rPr>
        <w:t xml:space="preserve">, and </w:t>
      </w:r>
      <w:r w:rsidR="006906B8" w:rsidRPr="006B58F4">
        <w:rPr>
          <w:rFonts w:ascii="Arial" w:hAnsi="Arial" w:cs="Arial"/>
          <w:i/>
          <w:iCs/>
          <w:sz w:val="24"/>
          <w:szCs w:val="24"/>
        </w:rPr>
        <w:t xml:space="preserve">S. </w:t>
      </w:r>
      <w:proofErr w:type="spellStart"/>
      <w:r w:rsidR="006906B8" w:rsidRPr="006B58F4">
        <w:rPr>
          <w:rFonts w:ascii="Arial" w:hAnsi="Arial" w:cs="Arial"/>
          <w:i/>
          <w:iCs/>
          <w:sz w:val="24"/>
          <w:szCs w:val="24"/>
        </w:rPr>
        <w:t>wrightii</w:t>
      </w:r>
      <w:proofErr w:type="spellEnd"/>
      <w:r w:rsidR="006906B8" w:rsidRPr="006B58F4">
        <w:rPr>
          <w:rFonts w:ascii="Arial" w:hAnsi="Arial" w:cs="Arial"/>
          <w:sz w:val="24"/>
          <w:szCs w:val="24"/>
        </w:rPr>
        <w:t>, all of which we</w:t>
      </w:r>
      <w:r w:rsidR="00ED5AC3" w:rsidRPr="006B58F4">
        <w:rPr>
          <w:rFonts w:ascii="Arial" w:hAnsi="Arial" w:cs="Arial"/>
          <w:sz w:val="24"/>
          <w:szCs w:val="24"/>
        </w:rPr>
        <w:t xml:space="preserve"> had previously</w:t>
      </w:r>
      <w:r w:rsidR="006906B8" w:rsidRPr="006B58F4">
        <w:rPr>
          <w:rFonts w:ascii="Arial" w:hAnsi="Arial" w:cs="Arial"/>
          <w:sz w:val="24"/>
          <w:szCs w:val="24"/>
        </w:rPr>
        <w:t xml:space="preserve"> noted to accumulate high concentrations of 4´-deoxyflavones </w:t>
      </w:r>
      <w:r w:rsidR="004734F3">
        <w:rPr>
          <w:rFonts w:ascii="Arial" w:hAnsi="Arial" w:cs="Arial"/>
          <w:sz w:val="24"/>
          <w:szCs w:val="24"/>
        </w:rPr>
        <w:t xml:space="preserve">such as oroxylin A and oroxyloside </w:t>
      </w:r>
      <w:r w:rsidR="006906B8" w:rsidRPr="006B58F4">
        <w:rPr>
          <w:rFonts w:ascii="Arial" w:hAnsi="Arial" w:cs="Arial"/>
          <w:sz w:val="24"/>
          <w:szCs w:val="24"/>
        </w:rPr>
        <w:t>in their aerial parts.</w:t>
      </w:r>
      <w:r w:rsidR="009F4EF2" w:rsidRPr="006B58F4">
        <w:rPr>
          <w:rFonts w:ascii="Arial" w:hAnsi="Arial" w:cs="Arial"/>
          <w:sz w:val="24"/>
          <w:szCs w:val="24"/>
        </w:rPr>
        <w:t xml:space="preserve"> </w:t>
      </w:r>
      <w:r w:rsidR="00ED5AC3" w:rsidRPr="006B58F4">
        <w:rPr>
          <w:rFonts w:ascii="Arial" w:hAnsi="Arial" w:cs="Arial"/>
          <w:sz w:val="24"/>
          <w:szCs w:val="24"/>
        </w:rPr>
        <w:t>This specific example is representative of a broader pattern</w:t>
      </w:r>
      <w:r w:rsidR="00B92728" w:rsidRPr="006B58F4">
        <w:rPr>
          <w:rFonts w:ascii="Arial" w:hAnsi="Arial" w:cs="Arial"/>
          <w:sz w:val="24"/>
          <w:szCs w:val="24"/>
        </w:rPr>
        <w:t xml:space="preserve"> - species with high accumulation of 4´-deoxyflavones in their aerial parts accumulated low concentrations of 4´-hydroxyflavones. This substitution </w:t>
      </w:r>
      <w:r w:rsidR="003D51B8" w:rsidRPr="006B58F4">
        <w:rPr>
          <w:rFonts w:ascii="Arial" w:hAnsi="Arial" w:cs="Arial"/>
          <w:sz w:val="24"/>
        </w:rPr>
        <w:t xml:space="preserve">of 4´-hydroxyflavones with 4´-deoxyflavones potentially indicates an evolution to utilize 4´-deoxyflavones to fulfill the physiological roles which 4´-hydroxyflavones do in other species. Works in species outside of </w:t>
      </w:r>
      <w:r w:rsidR="003D51B8" w:rsidRPr="006B58F4">
        <w:rPr>
          <w:rFonts w:ascii="Arial" w:hAnsi="Arial" w:cs="Arial"/>
          <w:i/>
          <w:iCs/>
          <w:sz w:val="24"/>
        </w:rPr>
        <w:t>Scutellaria</w:t>
      </w:r>
      <w:r w:rsidR="003D51B8" w:rsidRPr="006B58F4">
        <w:rPr>
          <w:rFonts w:ascii="Arial" w:hAnsi="Arial" w:cs="Arial"/>
          <w:sz w:val="24"/>
        </w:rPr>
        <w:t xml:space="preserve"> have demonstrated the anti-herbivory effects of several of 4´-hydroxyflavones we quantified here </w:t>
      </w:r>
      <w:r w:rsidR="003D51B8" w:rsidRPr="006B58F4">
        <w:rPr>
          <w:rFonts w:ascii="Arial" w:hAnsi="Arial" w:cs="Arial"/>
          <w:sz w:val="24"/>
        </w:rPr>
        <w:fldChar w:fldCharType="begin"/>
      </w:r>
      <w:r w:rsidR="003151E4">
        <w:rPr>
          <w:rFonts w:ascii="Arial" w:hAnsi="Arial" w:cs="Arial"/>
          <w:sz w:val="24"/>
        </w:rPr>
        <w:instrText xml:space="preserve"> ADDIN ZOTERO_ITEM CSL_CITATION {"citationID":"fafte00e","properties":{"formattedCitation":"\\super 36,37\\nosupersub{}","plainCitation":"36,37","noteIndex":0},"citationItems":[{"id":"x6Ggprod/tI9s31fC","uris":["http://zotero.org/users/7389210/items/2Y4JQ3M9"],"uri":["http://zotero.org/users/7389210/items/2Y4JQ3M9"],"itemData":{"id":207,"type":"article-journal","abstract":"The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x6Ggprod/cTSBO7Bl","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6B58F4">
        <w:rPr>
          <w:rFonts w:ascii="Arial" w:hAnsi="Arial" w:cs="Arial"/>
          <w:sz w:val="24"/>
        </w:rPr>
        <w:fldChar w:fldCharType="separate"/>
      </w:r>
      <w:r w:rsidR="003151E4" w:rsidRPr="003151E4">
        <w:rPr>
          <w:rFonts w:ascii="Arial" w:hAnsi="Arial" w:cs="Arial"/>
          <w:sz w:val="24"/>
          <w:vertAlign w:val="superscript"/>
        </w:rPr>
        <w:t>36,37</w:t>
      </w:r>
      <w:r w:rsidR="003D51B8" w:rsidRPr="006B58F4">
        <w:rPr>
          <w:rFonts w:ascii="Arial" w:hAnsi="Arial" w:cs="Arial"/>
          <w:sz w:val="24"/>
        </w:rPr>
        <w:fldChar w:fldCharType="end"/>
      </w:r>
      <w:r w:rsidR="003D51B8" w:rsidRPr="006B58F4">
        <w:rPr>
          <w:rFonts w:ascii="Arial" w:hAnsi="Arial" w:cs="Arial"/>
          <w:sz w:val="24"/>
        </w:rPr>
        <w:t>. However, little is known about the physiological role that 4´-deoxyflavones play in plants. Further research should be devoted to exploring the role of 4´-deoxyflavones in plant growth and stress response to better understand the evolutionary advantage their</w:t>
      </w:r>
      <w:ins w:id="57" w:author="Askey,Bryce C" w:date="2021-09-07T10:48:00Z">
        <w:r w:rsidR="004C2054">
          <w:rPr>
            <w:rFonts w:ascii="Arial" w:hAnsi="Arial" w:cs="Arial"/>
            <w:sz w:val="24"/>
          </w:rPr>
          <w:t xml:space="preserve"> biosynthesis and</w:t>
        </w:r>
      </w:ins>
      <w:r w:rsidR="003D51B8" w:rsidRPr="006B58F4">
        <w:rPr>
          <w:rFonts w:ascii="Arial" w:hAnsi="Arial" w:cs="Arial"/>
          <w:sz w:val="24"/>
        </w:rPr>
        <w:t xml:space="preserve"> accumulation offers.</w:t>
      </w:r>
    </w:p>
    <w:p w14:paraId="449C0608" w14:textId="77777777" w:rsidR="003D51B8" w:rsidRPr="006B58F4" w:rsidRDefault="003D51B8" w:rsidP="00663459">
      <w:pPr>
        <w:spacing w:after="0" w:line="360" w:lineRule="auto"/>
        <w:rPr>
          <w:rFonts w:ascii="Arial" w:hAnsi="Arial" w:cs="Arial"/>
          <w:b/>
          <w:bCs/>
          <w:sz w:val="24"/>
          <w:szCs w:val="24"/>
        </w:rPr>
      </w:pPr>
    </w:p>
    <w:p w14:paraId="27A6E7A1" w14:textId="3F5A751A" w:rsidR="00083B5F" w:rsidRPr="006B58F4" w:rsidRDefault="00280575" w:rsidP="00663459">
      <w:pPr>
        <w:spacing w:after="0" w:line="360" w:lineRule="auto"/>
        <w:rPr>
          <w:rFonts w:ascii="Arial" w:hAnsi="Arial" w:cs="Arial"/>
          <w:b/>
          <w:bCs/>
          <w:sz w:val="24"/>
          <w:szCs w:val="24"/>
        </w:rPr>
      </w:pPr>
      <w:r>
        <w:rPr>
          <w:rFonts w:ascii="Arial" w:hAnsi="Arial" w:cs="Arial"/>
          <w:b/>
          <w:bCs/>
          <w:sz w:val="24"/>
          <w:szCs w:val="24"/>
        </w:rPr>
        <w:t>M</w:t>
      </w:r>
      <w:r w:rsidR="00460243">
        <w:rPr>
          <w:rFonts w:ascii="Arial" w:hAnsi="Arial" w:cs="Arial"/>
          <w:b/>
          <w:bCs/>
          <w:sz w:val="24"/>
          <w:szCs w:val="24"/>
        </w:rPr>
        <w:t>a</w:t>
      </w:r>
      <w:r>
        <w:rPr>
          <w:rFonts w:ascii="Arial" w:hAnsi="Arial" w:cs="Arial"/>
          <w:b/>
          <w:bCs/>
          <w:sz w:val="24"/>
          <w:szCs w:val="24"/>
        </w:rPr>
        <w:t>terials and Methods</w:t>
      </w:r>
    </w:p>
    <w:p w14:paraId="0E0D0FDB" w14:textId="3219234A" w:rsidR="0071317D" w:rsidRPr="006B58F4" w:rsidRDefault="0071317D" w:rsidP="00663459">
      <w:pPr>
        <w:spacing w:after="0" w:line="360" w:lineRule="auto"/>
        <w:rPr>
          <w:rFonts w:ascii="Arial" w:hAnsi="Arial" w:cs="Arial"/>
          <w:b/>
          <w:bCs/>
          <w:i/>
          <w:iCs/>
          <w:sz w:val="24"/>
          <w:szCs w:val="24"/>
        </w:rPr>
      </w:pPr>
      <w:r w:rsidRPr="00AB36B9">
        <w:rPr>
          <w:rFonts w:ascii="Arial" w:hAnsi="Arial" w:cs="Arial"/>
          <w:b/>
          <w:bCs/>
          <w:sz w:val="24"/>
          <w:szCs w:val="24"/>
        </w:rPr>
        <w:t>Plant growth conditions</w:t>
      </w:r>
      <w:r w:rsidRPr="006B58F4">
        <w:rPr>
          <w:rFonts w:ascii="Arial" w:hAnsi="Arial" w:cs="Arial"/>
          <w:b/>
          <w:bCs/>
          <w:i/>
          <w:iCs/>
          <w:sz w:val="24"/>
          <w:szCs w:val="24"/>
        </w:rPr>
        <w:t xml:space="preserve"> </w:t>
      </w:r>
    </w:p>
    <w:p w14:paraId="7E705A75" w14:textId="1D7D0074" w:rsidR="00B72FD3" w:rsidRDefault="0071317D" w:rsidP="00663459">
      <w:pPr>
        <w:spacing w:after="0" w:line="360" w:lineRule="auto"/>
        <w:ind w:firstLine="720"/>
        <w:rPr>
          <w:rFonts w:ascii="Arial" w:hAnsi="Arial" w:cs="Arial"/>
          <w:sz w:val="24"/>
          <w:szCs w:val="24"/>
        </w:rPr>
      </w:pPr>
      <w:r w:rsidRPr="006B58F4">
        <w:rPr>
          <w:rFonts w:ascii="Arial" w:hAnsi="Arial" w:cs="Arial"/>
          <w:sz w:val="24"/>
          <w:szCs w:val="24"/>
        </w:rPr>
        <w:t xml:space="preserve">Plants of </w:t>
      </w:r>
      <w:r w:rsidR="008418CF">
        <w:rPr>
          <w:rFonts w:ascii="Arial" w:hAnsi="Arial" w:cs="Arial"/>
          <w:sz w:val="24"/>
          <w:szCs w:val="24"/>
        </w:rPr>
        <w:t>seven</w:t>
      </w:r>
      <w:r w:rsidR="001F058A" w:rsidRPr="006B58F4">
        <w:rPr>
          <w:rFonts w:ascii="Arial" w:hAnsi="Arial" w:cs="Arial"/>
          <w:sz w:val="24"/>
          <w:szCs w:val="24"/>
        </w:rPr>
        <w:t xml:space="preserve"> </w:t>
      </w:r>
      <w:r w:rsidR="001F058A" w:rsidRPr="006B58F4">
        <w:rPr>
          <w:rFonts w:ascii="Arial" w:hAnsi="Arial" w:cs="Arial"/>
          <w:i/>
          <w:iCs/>
          <w:sz w:val="24"/>
          <w:szCs w:val="24"/>
        </w:rPr>
        <w:t xml:space="preserve">Scutellaria </w:t>
      </w:r>
      <w:r w:rsidR="001F058A" w:rsidRPr="006B58F4">
        <w:rPr>
          <w:rFonts w:ascii="Arial" w:hAnsi="Arial" w:cs="Arial"/>
          <w:sz w:val="24"/>
          <w:szCs w:val="24"/>
        </w:rPr>
        <w:t xml:space="preserve">species </w:t>
      </w:r>
      <w:r w:rsidRPr="006B58F4">
        <w:rPr>
          <w:rFonts w:ascii="Arial" w:hAnsi="Arial" w:cs="Arial"/>
          <w:sz w:val="24"/>
          <w:szCs w:val="24"/>
        </w:rPr>
        <w:t>were grown from seed at the University of Florida (Gainesville, Florida, USA) in indoor, climate-controlled conditions at 21-23 °C</w:t>
      </w:r>
      <w:r w:rsidR="00F42D95" w:rsidRPr="006B58F4">
        <w:rPr>
          <w:rFonts w:ascii="Arial" w:hAnsi="Arial" w:cs="Arial"/>
          <w:sz w:val="24"/>
          <w:szCs w:val="24"/>
        </w:rPr>
        <w:t>.</w:t>
      </w:r>
      <w:r w:rsidRPr="006B58F4">
        <w:rPr>
          <w:rFonts w:ascii="Arial" w:hAnsi="Arial" w:cs="Arial"/>
          <w:sz w:val="24"/>
          <w:szCs w:val="24"/>
        </w:rPr>
        <w:t xml:space="preserve"> </w:t>
      </w:r>
      <w:r w:rsidR="00F42D95" w:rsidRPr="006B58F4">
        <w:rPr>
          <w:rFonts w:ascii="Arial" w:hAnsi="Arial" w:cs="Arial"/>
          <w:sz w:val="24"/>
          <w:szCs w:val="24"/>
        </w:rPr>
        <w:lastRenderedPageBreak/>
        <w:t>F</w:t>
      </w:r>
      <w:r w:rsidRPr="006B58F4">
        <w:rPr>
          <w:rFonts w:ascii="Arial" w:hAnsi="Arial" w:cs="Arial"/>
          <w:sz w:val="24"/>
          <w:szCs w:val="24"/>
        </w:rPr>
        <w:t>luorescent lighting</w:t>
      </w:r>
      <w:r w:rsidR="00F42D95" w:rsidRPr="006B58F4">
        <w:rPr>
          <w:rFonts w:ascii="Arial" w:hAnsi="Arial" w:cs="Arial"/>
          <w:sz w:val="24"/>
          <w:szCs w:val="24"/>
        </w:rPr>
        <w:t xml:space="preserve"> of </w:t>
      </w:r>
      <w:r w:rsidRPr="006B58F4">
        <w:rPr>
          <w:rFonts w:ascii="Arial" w:hAnsi="Arial" w:cs="Arial"/>
          <w:sz w:val="24"/>
          <w:szCs w:val="24"/>
        </w:rPr>
        <w:t>intensity 140 µE m</w:t>
      </w:r>
      <w:r w:rsidRPr="006B58F4">
        <w:rPr>
          <w:rFonts w:ascii="Arial" w:hAnsi="Arial" w:cs="Arial"/>
          <w:sz w:val="24"/>
          <w:szCs w:val="24"/>
          <w:vertAlign w:val="superscript"/>
        </w:rPr>
        <w:t>-2</w:t>
      </w:r>
      <w:r w:rsidRPr="006B58F4">
        <w:rPr>
          <w:rFonts w:ascii="Arial" w:hAnsi="Arial" w:cs="Arial"/>
          <w:sz w:val="24"/>
          <w:szCs w:val="24"/>
        </w:rPr>
        <w:t xml:space="preserve"> s</w:t>
      </w:r>
      <w:r w:rsidRPr="006B58F4">
        <w:rPr>
          <w:rFonts w:ascii="Arial" w:hAnsi="Arial" w:cs="Arial"/>
          <w:sz w:val="24"/>
          <w:szCs w:val="24"/>
          <w:vertAlign w:val="superscript"/>
        </w:rPr>
        <w:t>-1</w:t>
      </w:r>
      <w:r w:rsidRPr="006B58F4">
        <w:rPr>
          <w:rFonts w:ascii="Arial" w:hAnsi="Arial" w:cs="Arial"/>
          <w:sz w:val="24"/>
          <w:szCs w:val="24"/>
        </w:rPr>
        <w:t xml:space="preserve"> </w:t>
      </w:r>
      <w:r w:rsidR="00F42D95" w:rsidRPr="006B58F4">
        <w:rPr>
          <w:rFonts w:ascii="Arial" w:hAnsi="Arial" w:cs="Arial"/>
          <w:sz w:val="24"/>
          <w:szCs w:val="24"/>
        </w:rPr>
        <w:t xml:space="preserve">was applied in a </w:t>
      </w:r>
      <w:proofErr w:type="gramStart"/>
      <w:r w:rsidR="00F42D95" w:rsidRPr="006B58F4">
        <w:rPr>
          <w:rFonts w:ascii="Arial" w:hAnsi="Arial" w:cs="Arial"/>
          <w:sz w:val="24"/>
          <w:szCs w:val="24"/>
        </w:rPr>
        <w:t>16 hour</w:t>
      </w:r>
      <w:proofErr w:type="gramEnd"/>
      <w:r w:rsidR="00F42D95" w:rsidRPr="006B58F4">
        <w:rPr>
          <w:rFonts w:ascii="Arial" w:hAnsi="Arial" w:cs="Arial"/>
          <w:sz w:val="24"/>
          <w:szCs w:val="24"/>
        </w:rPr>
        <w:t xml:space="preserve"> light / 8 hour dark cycle. Plants were watered every </w:t>
      </w:r>
      <w:r w:rsidR="003D6EBD" w:rsidRPr="006B58F4">
        <w:rPr>
          <w:rFonts w:ascii="Arial" w:hAnsi="Arial" w:cs="Arial"/>
          <w:sz w:val="24"/>
          <w:szCs w:val="24"/>
        </w:rPr>
        <w:t>5-8</w:t>
      </w:r>
      <w:r w:rsidR="00F42D95" w:rsidRPr="006B58F4">
        <w:rPr>
          <w:rFonts w:ascii="Arial" w:hAnsi="Arial" w:cs="Arial"/>
          <w:sz w:val="24"/>
          <w:szCs w:val="24"/>
        </w:rPr>
        <w:t xml:space="preserve"> days, and root, stem, and leaf tissue samples collected in biological triplicate 6-8 weeks after germination. Seeds of all species </w:t>
      </w:r>
      <w:r w:rsidR="003D6EBD" w:rsidRPr="006B58F4">
        <w:rPr>
          <w:rFonts w:ascii="Arial" w:hAnsi="Arial" w:cs="Arial"/>
          <w:sz w:val="24"/>
          <w:szCs w:val="24"/>
        </w:rPr>
        <w:t xml:space="preserve">were obtained from online retailers, except for those of </w:t>
      </w:r>
      <w:r w:rsidR="003D6EBD" w:rsidRPr="006B58F4">
        <w:rPr>
          <w:rFonts w:ascii="Arial" w:hAnsi="Arial" w:cs="Arial"/>
          <w:i/>
          <w:iCs/>
          <w:sz w:val="24"/>
          <w:szCs w:val="24"/>
        </w:rPr>
        <w:t xml:space="preserve">S. racemosa </w:t>
      </w:r>
      <w:r w:rsidR="003D6EBD" w:rsidRPr="006B58F4">
        <w:rPr>
          <w:rFonts w:ascii="Arial" w:hAnsi="Arial" w:cs="Arial"/>
          <w:sz w:val="24"/>
          <w:szCs w:val="24"/>
        </w:rPr>
        <w:t xml:space="preserve">and </w:t>
      </w:r>
      <w:r w:rsidR="003D6EBD" w:rsidRPr="006B58F4">
        <w:rPr>
          <w:rFonts w:ascii="Arial" w:hAnsi="Arial" w:cs="Arial"/>
          <w:i/>
          <w:iCs/>
          <w:sz w:val="24"/>
          <w:szCs w:val="24"/>
        </w:rPr>
        <w:t xml:space="preserve">S. </w:t>
      </w:r>
      <w:proofErr w:type="spellStart"/>
      <w:r w:rsidR="003D6EBD" w:rsidRPr="006B58F4">
        <w:rPr>
          <w:rFonts w:ascii="Arial" w:hAnsi="Arial" w:cs="Arial"/>
          <w:i/>
          <w:iCs/>
          <w:sz w:val="24"/>
          <w:szCs w:val="24"/>
        </w:rPr>
        <w:t>wrightii</w:t>
      </w:r>
      <w:proofErr w:type="spellEnd"/>
      <w:r w:rsidR="003D6EBD" w:rsidRPr="006B58F4">
        <w:rPr>
          <w:rFonts w:ascii="Arial" w:hAnsi="Arial" w:cs="Arial"/>
          <w:sz w:val="24"/>
          <w:szCs w:val="24"/>
        </w:rPr>
        <w:t xml:space="preserve">. </w:t>
      </w:r>
      <w:r w:rsidR="00B72FD3" w:rsidRPr="006B58F4">
        <w:rPr>
          <w:rFonts w:ascii="Arial" w:hAnsi="Arial" w:cs="Arial"/>
          <w:sz w:val="24"/>
          <w:szCs w:val="24"/>
        </w:rPr>
        <w:t xml:space="preserve">To collect seeds of </w:t>
      </w:r>
      <w:r w:rsidR="003D6EBD" w:rsidRPr="006B58F4">
        <w:rPr>
          <w:rFonts w:ascii="Arial" w:hAnsi="Arial" w:cs="Arial"/>
          <w:i/>
          <w:iCs/>
          <w:sz w:val="24"/>
          <w:szCs w:val="24"/>
        </w:rPr>
        <w:t>S. racemosa</w:t>
      </w:r>
      <w:r w:rsidR="00B72FD3" w:rsidRPr="006B58F4">
        <w:rPr>
          <w:rFonts w:ascii="Arial" w:hAnsi="Arial" w:cs="Arial"/>
          <w:sz w:val="24"/>
          <w:szCs w:val="24"/>
        </w:rPr>
        <w:t>, mature plants were</w:t>
      </w:r>
      <w:r w:rsidR="003D6EBD" w:rsidRPr="006B58F4">
        <w:rPr>
          <w:rFonts w:ascii="Arial" w:hAnsi="Arial" w:cs="Arial"/>
          <w:sz w:val="24"/>
          <w:szCs w:val="24"/>
        </w:rPr>
        <w:t xml:space="preserve"> taken from a field in Hattiesburg, Mississippi, USA, </w:t>
      </w:r>
      <w:r w:rsidR="00B72FD3" w:rsidRPr="006B58F4">
        <w:rPr>
          <w:rFonts w:ascii="Arial" w:hAnsi="Arial" w:cs="Arial"/>
          <w:sz w:val="24"/>
          <w:szCs w:val="24"/>
        </w:rPr>
        <w:t xml:space="preserve">and grown in indoor, climate-controlled conditions at the University of Florida until seeds were ready to harvest. Seeds of </w:t>
      </w:r>
      <w:r w:rsidR="00B72FD3" w:rsidRPr="006B58F4">
        <w:rPr>
          <w:rFonts w:ascii="Arial" w:hAnsi="Arial" w:cs="Arial"/>
          <w:i/>
          <w:iCs/>
          <w:sz w:val="24"/>
          <w:szCs w:val="24"/>
        </w:rPr>
        <w:t xml:space="preserve">S. </w:t>
      </w:r>
      <w:proofErr w:type="spellStart"/>
      <w:r w:rsidR="00B72FD3" w:rsidRPr="006B58F4">
        <w:rPr>
          <w:rFonts w:ascii="Arial" w:hAnsi="Arial" w:cs="Arial"/>
          <w:i/>
          <w:iCs/>
          <w:sz w:val="24"/>
          <w:szCs w:val="24"/>
        </w:rPr>
        <w:t>wrightii</w:t>
      </w:r>
      <w:proofErr w:type="spellEnd"/>
      <w:r w:rsidR="00B72FD3" w:rsidRPr="006B58F4">
        <w:rPr>
          <w:rFonts w:ascii="Arial" w:hAnsi="Arial" w:cs="Arial"/>
          <w:sz w:val="24"/>
          <w:szCs w:val="24"/>
        </w:rPr>
        <w:t xml:space="preserve"> were collected directly from mature plants grown in outdoor </w:t>
      </w:r>
      <w:r w:rsidR="00B72FD3" w:rsidRPr="00EC6120">
        <w:rPr>
          <w:rFonts w:ascii="Arial" w:hAnsi="Arial" w:cs="Arial"/>
          <w:sz w:val="24"/>
          <w:szCs w:val="24"/>
        </w:rPr>
        <w:t>greenhouse conditions at Far South Wholesale Nursery (Austin, Texas, USA).</w:t>
      </w:r>
      <w:r w:rsidR="00760500" w:rsidRPr="00EC6120">
        <w:rPr>
          <w:rFonts w:ascii="Arial" w:hAnsi="Arial" w:cs="Arial"/>
          <w:sz w:val="24"/>
          <w:szCs w:val="24"/>
        </w:rPr>
        <w:t xml:space="preserve"> </w:t>
      </w:r>
      <w:r w:rsidR="00EC6120" w:rsidRPr="00EC6120">
        <w:rPr>
          <w:rFonts w:ascii="Arial" w:hAnsi="Arial" w:cs="Arial"/>
          <w:sz w:val="24"/>
          <w:szCs w:val="24"/>
        </w:rPr>
        <w:t xml:space="preserve">Herbarium vouchers of all species were submitted to the University of Florida Herbarium, and </w:t>
      </w:r>
      <w:r w:rsidR="00EC6120">
        <w:rPr>
          <w:rFonts w:ascii="Arial" w:hAnsi="Arial" w:cs="Arial"/>
          <w:sz w:val="24"/>
          <w:szCs w:val="24"/>
        </w:rPr>
        <w:t>voucher</w:t>
      </w:r>
      <w:r w:rsidR="00EC6120" w:rsidRPr="00EC6120">
        <w:rPr>
          <w:rFonts w:ascii="Arial" w:hAnsi="Arial" w:cs="Arial"/>
          <w:sz w:val="24"/>
          <w:szCs w:val="24"/>
        </w:rPr>
        <w:t xml:space="preserve"> numbers are provided in </w:t>
      </w:r>
      <w:r w:rsidR="00EC6120">
        <w:rPr>
          <w:rFonts w:ascii="Arial" w:hAnsi="Arial" w:cs="Arial"/>
          <w:sz w:val="24"/>
          <w:szCs w:val="24"/>
        </w:rPr>
        <w:t>Table S3</w:t>
      </w:r>
      <w:r w:rsidR="00EC6120" w:rsidRPr="00EC6120">
        <w:rPr>
          <w:rFonts w:ascii="Arial" w:hAnsi="Arial" w:cs="Arial"/>
          <w:sz w:val="24"/>
          <w:szCs w:val="24"/>
        </w:rPr>
        <w:t>.</w:t>
      </w:r>
    </w:p>
    <w:p w14:paraId="1701C845" w14:textId="77777777" w:rsidR="00C7565A" w:rsidRPr="006B58F4" w:rsidRDefault="00C7565A" w:rsidP="00663459">
      <w:pPr>
        <w:spacing w:after="0" w:line="360" w:lineRule="auto"/>
        <w:ind w:firstLine="720"/>
        <w:rPr>
          <w:rFonts w:ascii="Arial" w:hAnsi="Arial" w:cs="Arial"/>
          <w:color w:val="FF0000"/>
          <w:sz w:val="24"/>
          <w:szCs w:val="24"/>
        </w:rPr>
      </w:pPr>
    </w:p>
    <w:p w14:paraId="3012B5F5" w14:textId="6BC1B29E" w:rsidR="00073E26" w:rsidRPr="006B58F4" w:rsidRDefault="00073E26" w:rsidP="00663459">
      <w:pPr>
        <w:spacing w:after="0" w:line="360" w:lineRule="auto"/>
        <w:rPr>
          <w:rFonts w:ascii="Arial" w:hAnsi="Arial" w:cs="Arial"/>
          <w:b/>
          <w:bCs/>
          <w:i/>
          <w:iCs/>
          <w:sz w:val="24"/>
          <w:szCs w:val="24"/>
        </w:rPr>
      </w:pPr>
      <w:r w:rsidRPr="00AB36B9">
        <w:rPr>
          <w:rFonts w:ascii="Arial" w:hAnsi="Arial" w:cs="Arial"/>
          <w:b/>
          <w:bCs/>
          <w:sz w:val="24"/>
          <w:szCs w:val="24"/>
        </w:rPr>
        <w:t>Flavone extraction and quantification</w:t>
      </w:r>
      <w:r w:rsidRPr="006B58F4">
        <w:rPr>
          <w:rFonts w:ascii="Arial" w:hAnsi="Arial" w:cs="Arial"/>
          <w:b/>
          <w:bCs/>
          <w:i/>
          <w:iCs/>
          <w:sz w:val="24"/>
          <w:szCs w:val="24"/>
        </w:rPr>
        <w:t xml:space="preserve"> </w:t>
      </w:r>
    </w:p>
    <w:p w14:paraId="02EC775E" w14:textId="367A52DE" w:rsidR="00222A63" w:rsidRPr="006B58F4" w:rsidRDefault="001F058A" w:rsidP="00663459">
      <w:pPr>
        <w:spacing w:after="0" w:line="360" w:lineRule="auto"/>
        <w:ind w:firstLine="720"/>
        <w:rPr>
          <w:rFonts w:ascii="Arial" w:hAnsi="Arial" w:cs="Arial"/>
          <w:sz w:val="24"/>
          <w:szCs w:val="24"/>
        </w:rPr>
      </w:pPr>
      <w:r w:rsidRPr="006B58F4">
        <w:rPr>
          <w:rFonts w:ascii="Arial" w:hAnsi="Arial" w:cs="Arial"/>
          <w:sz w:val="24"/>
          <w:szCs w:val="24"/>
        </w:rPr>
        <w:t xml:space="preserve">With High Performance Liquid Chromatography (HPLC), </w:t>
      </w:r>
      <w:r w:rsidR="00A54EB0" w:rsidRPr="006B58F4">
        <w:rPr>
          <w:rFonts w:ascii="Arial" w:hAnsi="Arial" w:cs="Arial"/>
          <w:sz w:val="24"/>
          <w:szCs w:val="24"/>
        </w:rPr>
        <w:t>15</w:t>
      </w:r>
      <w:r w:rsidR="00073E26" w:rsidRPr="006B58F4">
        <w:rPr>
          <w:rFonts w:ascii="Arial" w:hAnsi="Arial" w:cs="Arial"/>
          <w:sz w:val="24"/>
          <w:szCs w:val="24"/>
        </w:rPr>
        <w:t xml:space="preserve"> flavones were</w:t>
      </w:r>
      <w:r w:rsidRPr="006B58F4">
        <w:rPr>
          <w:rFonts w:ascii="Arial" w:hAnsi="Arial" w:cs="Arial"/>
          <w:sz w:val="24"/>
          <w:szCs w:val="24"/>
        </w:rPr>
        <w:t xml:space="preserve"> </w:t>
      </w:r>
      <w:r w:rsidR="00073E26" w:rsidRPr="006B58F4">
        <w:rPr>
          <w:rFonts w:ascii="Arial" w:hAnsi="Arial" w:cs="Arial"/>
          <w:sz w:val="24"/>
          <w:szCs w:val="24"/>
        </w:rPr>
        <w:t xml:space="preserve">quantified from </w:t>
      </w:r>
      <w:r w:rsidRPr="006B58F4">
        <w:rPr>
          <w:rFonts w:ascii="Arial" w:hAnsi="Arial" w:cs="Arial"/>
          <w:sz w:val="24"/>
          <w:szCs w:val="24"/>
        </w:rPr>
        <w:t xml:space="preserve">root, stem, and leaf tissue samples of plants. The flavones quantified included </w:t>
      </w:r>
      <w:r w:rsidR="00AA4EA9" w:rsidRPr="006B58F4">
        <w:rPr>
          <w:rFonts w:ascii="Arial" w:hAnsi="Arial" w:cs="Arial"/>
          <w:sz w:val="24"/>
          <w:szCs w:val="24"/>
        </w:rPr>
        <w:t>seven</w:t>
      </w:r>
      <w:r w:rsidRPr="006B58F4">
        <w:rPr>
          <w:rFonts w:ascii="Arial" w:hAnsi="Arial" w:cs="Arial"/>
          <w:sz w:val="24"/>
          <w:szCs w:val="24"/>
        </w:rPr>
        <w:t xml:space="preserve"> 4´-hydroxyflavones, which were apigenin, apigenin-7-glucuronide (apigenin 7-G), scutellarein, scutellarin, hispidulin</w:t>
      </w:r>
      <w:r w:rsidR="00A54EB0" w:rsidRPr="006B58F4">
        <w:rPr>
          <w:rFonts w:ascii="Arial" w:hAnsi="Arial" w:cs="Arial"/>
          <w:sz w:val="24"/>
          <w:szCs w:val="24"/>
        </w:rPr>
        <w:t>, hispiduloside, and isoscutellarein</w:t>
      </w:r>
      <w:r w:rsidR="00AA4EA9" w:rsidRPr="006B58F4">
        <w:rPr>
          <w:rFonts w:ascii="Arial" w:hAnsi="Arial" w:cs="Arial"/>
          <w:sz w:val="24"/>
          <w:szCs w:val="24"/>
        </w:rPr>
        <w:t>-8-glucuronide (isoscutellarein 8-G). The remaining eight flavones were 4´-deoxyflavones, which were chrysin, chrysin-7-glucuronide (chrysin 7-G), baicalein, baicalin, oroxylin A, oroxyloside, wogonin, and wogonoside.</w:t>
      </w:r>
      <w:r w:rsidR="00993E4B" w:rsidRPr="006B58F4">
        <w:rPr>
          <w:rFonts w:ascii="Arial" w:hAnsi="Arial" w:cs="Arial"/>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sidRPr="006B58F4">
        <w:rPr>
          <w:rFonts w:ascii="Arial" w:hAnsi="Arial" w:cs="Arial"/>
          <w:b/>
          <w:bCs/>
          <w:sz w:val="24"/>
          <w:szCs w:val="24"/>
        </w:rPr>
        <w:t xml:space="preserve">. </w:t>
      </w:r>
      <w:r w:rsidR="00993E4B" w:rsidRPr="006B58F4">
        <w:rPr>
          <w:rFonts w:ascii="Arial" w:hAnsi="Arial" w:cs="Arial"/>
          <w:sz w:val="24"/>
          <w:szCs w:val="24"/>
        </w:rPr>
        <w:t xml:space="preserve">Following sonication, </w:t>
      </w:r>
      <w:r w:rsidR="0000041F" w:rsidRPr="006B58F4">
        <w:rPr>
          <w:rFonts w:ascii="Arial" w:hAnsi="Arial" w:cs="Arial"/>
          <w:sz w:val="24"/>
          <w:szCs w:val="24"/>
        </w:rPr>
        <w:t xml:space="preserve">the extraction </w:t>
      </w:r>
      <w:r w:rsidR="00222A63" w:rsidRPr="006B58F4">
        <w:rPr>
          <w:rFonts w:ascii="Arial" w:hAnsi="Arial" w:cs="Arial"/>
          <w:sz w:val="24"/>
          <w:szCs w:val="24"/>
        </w:rPr>
        <w:t>solution</w:t>
      </w:r>
      <w:r w:rsidR="0000041F" w:rsidRPr="006B58F4">
        <w:rPr>
          <w:rFonts w:ascii="Arial" w:hAnsi="Arial" w:cs="Arial"/>
          <w:sz w:val="24"/>
          <w:szCs w:val="24"/>
        </w:rPr>
        <w:t xml:space="preserve"> was withdrawn and further diluted with additional 50% methanol to achieve a final ratio of 1 mg tissue/1 mL solvent. To remove any remaining particulate, </w:t>
      </w:r>
      <w:r w:rsidR="00830EEB" w:rsidRPr="006B58F4">
        <w:rPr>
          <w:rFonts w:ascii="Arial" w:hAnsi="Arial" w:cs="Arial"/>
          <w:sz w:val="24"/>
          <w:szCs w:val="24"/>
        </w:rPr>
        <w:t>e</w:t>
      </w:r>
      <w:r w:rsidR="00222A63" w:rsidRPr="006B58F4">
        <w:rPr>
          <w:rFonts w:ascii="Arial" w:hAnsi="Arial" w:cs="Arial"/>
          <w:sz w:val="24"/>
          <w:szCs w:val="24"/>
        </w:rPr>
        <w:t>xtractions</w:t>
      </w:r>
      <w:r w:rsidR="00830EEB" w:rsidRPr="006B58F4">
        <w:rPr>
          <w:rFonts w:ascii="Arial" w:hAnsi="Arial" w:cs="Arial"/>
          <w:sz w:val="24"/>
          <w:szCs w:val="24"/>
        </w:rPr>
        <w:t xml:space="preserve"> were centrifuged at 15,000 rpm for 5 minutes, and syringe filtered with a filter having a pore size of 0.45 µm. </w:t>
      </w:r>
    </w:p>
    <w:p w14:paraId="12E7414B" w14:textId="0D02D4BB" w:rsidR="00677D97" w:rsidRDefault="00222A63" w:rsidP="00677D97">
      <w:pPr>
        <w:spacing w:after="0" w:line="360" w:lineRule="auto"/>
        <w:rPr>
          <w:rFonts w:ascii="Arial" w:hAnsi="Arial" w:cs="Arial"/>
          <w:sz w:val="24"/>
          <w:szCs w:val="24"/>
        </w:rPr>
      </w:pPr>
      <w:r w:rsidRPr="006B58F4">
        <w:rPr>
          <w:rFonts w:ascii="Arial" w:hAnsi="Arial" w:cs="Arial"/>
          <w:sz w:val="24"/>
          <w:szCs w:val="24"/>
        </w:rPr>
        <w:t xml:space="preserve">Flavones were quantified in this final extraction with a Thermo Scientific (Massachusetts, USA) </w:t>
      </w:r>
      <w:proofErr w:type="spellStart"/>
      <w:r w:rsidRPr="006B58F4">
        <w:rPr>
          <w:rFonts w:ascii="Arial" w:hAnsi="Arial" w:cs="Arial"/>
          <w:sz w:val="24"/>
          <w:szCs w:val="24"/>
        </w:rPr>
        <w:t>UltiMate</w:t>
      </w:r>
      <w:proofErr w:type="spellEnd"/>
      <w:r w:rsidRPr="006B58F4">
        <w:rPr>
          <w:rFonts w:ascii="Arial" w:hAnsi="Arial" w:cs="Arial"/>
          <w:sz w:val="24"/>
          <w:szCs w:val="24"/>
        </w:rPr>
        <w:t xml:space="preserve"> 3000 HPLC system. Flavones were separated with a 3 x 100 mm Acclaim RSLC 120 C18 column, and eluted by a mixture of 0.1% formic acid (A) and 100 % acetonitrile (B) with the following gradient: -8 to 0 min, 5% B; 2 min, 25% B; 2 to 6 min, 25% B; 9 min, 50% B; 9 to 11 min, 50% B; 15 min, 95% B; and 15 to 23 </w:t>
      </w:r>
      <w:r w:rsidRPr="006B58F4">
        <w:rPr>
          <w:rFonts w:ascii="Arial" w:hAnsi="Arial" w:cs="Arial"/>
          <w:sz w:val="24"/>
          <w:szCs w:val="24"/>
        </w:rPr>
        <w:lastRenderedPageBreak/>
        <w:t>min, 95% B.  A flowrate of 0.5 mL/min was used and the column oven temperature set to 40°C.</w:t>
      </w:r>
      <w:r w:rsidR="006C3FFE" w:rsidRPr="006B58F4">
        <w:rPr>
          <w:rFonts w:ascii="Arial" w:hAnsi="Arial" w:cs="Arial"/>
          <w:sz w:val="24"/>
          <w:szCs w:val="24"/>
        </w:rPr>
        <w:t xml:space="preserve"> Peak areas were measured at wavelength 276 µm.</w:t>
      </w:r>
      <w:r w:rsidRPr="006B58F4">
        <w:rPr>
          <w:rFonts w:ascii="Arial" w:hAnsi="Arial" w:cs="Arial"/>
          <w:sz w:val="24"/>
          <w:szCs w:val="24"/>
        </w:rPr>
        <w:t xml:space="preserve"> For all flavones except for isoscutellarein 8-G,</w:t>
      </w:r>
      <w:r w:rsidR="00287809" w:rsidRPr="006B58F4">
        <w:rPr>
          <w:rFonts w:ascii="Arial" w:hAnsi="Arial" w:cs="Arial"/>
          <w:sz w:val="24"/>
          <w:szCs w:val="24"/>
        </w:rPr>
        <w:t xml:space="preserve"> c</w:t>
      </w:r>
      <w:r w:rsidRPr="006B58F4">
        <w:rPr>
          <w:rFonts w:ascii="Arial" w:hAnsi="Arial" w:cs="Arial"/>
          <w:sz w:val="24"/>
          <w:szCs w:val="24"/>
        </w:rPr>
        <w:t>alibration mixes of 0.1, 0.5, 1, 5, 10, 25, 50, and 100 ppm were used to convert peak areas to concentrations in ppm.</w:t>
      </w:r>
      <w:r w:rsidR="00287809" w:rsidRPr="006B58F4">
        <w:rPr>
          <w:rFonts w:ascii="Arial" w:hAnsi="Arial" w:cs="Arial"/>
          <w:sz w:val="24"/>
          <w:szCs w:val="24"/>
        </w:rPr>
        <w:t xml:space="preserve"> Chemical standards used to prepare calibration mixes were purchased from </w:t>
      </w:r>
      <w:proofErr w:type="spellStart"/>
      <w:r w:rsidR="00287809" w:rsidRPr="006B58F4">
        <w:rPr>
          <w:rFonts w:ascii="Arial" w:hAnsi="Arial" w:cs="Arial"/>
          <w:sz w:val="24"/>
          <w:szCs w:val="24"/>
        </w:rPr>
        <w:t>ChemFaces</w:t>
      </w:r>
      <w:proofErr w:type="spellEnd"/>
      <w:r w:rsidR="00287809" w:rsidRPr="006B58F4">
        <w:rPr>
          <w:rFonts w:ascii="Arial" w:hAnsi="Arial" w:cs="Arial"/>
          <w:sz w:val="24"/>
          <w:szCs w:val="24"/>
        </w:rPr>
        <w:t xml:space="preserve"> (Wuhan, China)</w:t>
      </w:r>
      <w:r w:rsidR="00557562" w:rsidRPr="006B58F4">
        <w:rPr>
          <w:rFonts w:ascii="Arial" w:hAnsi="Arial" w:cs="Arial"/>
          <w:sz w:val="24"/>
          <w:szCs w:val="24"/>
        </w:rPr>
        <w:t xml:space="preserve"> or</w:t>
      </w:r>
      <w:r w:rsidR="003F6BA2" w:rsidRPr="006B58F4">
        <w:rPr>
          <w:rFonts w:ascii="Arial" w:hAnsi="Arial" w:cs="Arial"/>
          <w:sz w:val="24"/>
          <w:szCs w:val="24"/>
        </w:rPr>
        <w:t xml:space="preserve"> </w:t>
      </w:r>
      <w:proofErr w:type="spellStart"/>
      <w:r w:rsidR="003F6BA2" w:rsidRPr="006B58F4">
        <w:rPr>
          <w:rFonts w:ascii="Arial" w:hAnsi="Arial" w:cs="Arial"/>
          <w:sz w:val="24"/>
          <w:szCs w:val="24"/>
        </w:rPr>
        <w:t>MilliporeSigma</w:t>
      </w:r>
      <w:proofErr w:type="spellEnd"/>
      <w:r w:rsidR="003F6BA2" w:rsidRPr="006B58F4">
        <w:rPr>
          <w:rFonts w:ascii="Arial" w:hAnsi="Arial" w:cs="Arial"/>
          <w:sz w:val="24"/>
          <w:szCs w:val="24"/>
        </w:rPr>
        <w:t xml:space="preserve"> (</w:t>
      </w:r>
      <w:r w:rsidR="00052B0B" w:rsidRPr="006B58F4">
        <w:rPr>
          <w:rFonts w:ascii="Arial" w:hAnsi="Arial" w:cs="Arial"/>
          <w:sz w:val="24"/>
          <w:szCs w:val="24"/>
        </w:rPr>
        <w:t>Massachusetts, USA</w:t>
      </w:r>
      <w:r w:rsidR="003F6BA2" w:rsidRPr="006B58F4">
        <w:rPr>
          <w:rFonts w:ascii="Arial" w:hAnsi="Arial" w:cs="Arial"/>
          <w:sz w:val="24"/>
          <w:szCs w:val="24"/>
        </w:rPr>
        <w:t>)</w:t>
      </w:r>
      <w:r w:rsidR="00287809" w:rsidRPr="006B58F4">
        <w:rPr>
          <w:rFonts w:ascii="Arial" w:hAnsi="Arial" w:cs="Arial"/>
          <w:sz w:val="24"/>
          <w:szCs w:val="24"/>
        </w:rPr>
        <w:t xml:space="preserve">, and dissolved in </w:t>
      </w:r>
      <w:proofErr w:type="spellStart"/>
      <w:r w:rsidR="00287809" w:rsidRPr="006B58F4">
        <w:rPr>
          <w:rFonts w:ascii="Arial" w:hAnsi="Arial" w:cs="Arial"/>
          <w:sz w:val="24"/>
          <w:szCs w:val="24"/>
        </w:rPr>
        <w:t>dimethylsulfoxide</w:t>
      </w:r>
      <w:proofErr w:type="spellEnd"/>
      <w:r w:rsidR="00287809" w:rsidRPr="006B58F4">
        <w:rPr>
          <w:rFonts w:ascii="Arial" w:hAnsi="Arial" w:cs="Arial"/>
          <w:sz w:val="24"/>
          <w:szCs w:val="24"/>
        </w:rPr>
        <w:t xml:space="preserve"> to generate stocks of 1000, 2000, or 4000 ppm. These stocks were then diluted with 50% methanol and mixed to generate calibrations mixes of the varying concentrations.</w:t>
      </w:r>
      <w:r w:rsidR="000E0F51" w:rsidRPr="006B58F4">
        <w:rPr>
          <w:rFonts w:ascii="Arial" w:hAnsi="Arial" w:cs="Arial"/>
          <w:sz w:val="24"/>
          <w:szCs w:val="24"/>
        </w:rPr>
        <w:t xml:space="preserve"> With the peak areas of these calibration mixes and the molecular weight of each metabolite, flavone concentrations in µmol/g fresh weight were calculated.</w:t>
      </w:r>
      <w:r w:rsidR="00456148" w:rsidRPr="006B58F4">
        <w:rPr>
          <w:rFonts w:ascii="Arial" w:hAnsi="Arial" w:cs="Arial"/>
          <w:sz w:val="24"/>
          <w:szCs w:val="24"/>
        </w:rPr>
        <w:t xml:space="preserve"> As a chemical standard was not purchased for isoscutellarein 8-G, only peak areas are reported.</w:t>
      </w:r>
    </w:p>
    <w:p w14:paraId="40A7C0C8" w14:textId="77777777" w:rsidR="00C7565A" w:rsidRPr="00C7565A" w:rsidRDefault="00C7565A" w:rsidP="00677D97">
      <w:pPr>
        <w:spacing w:after="0" w:line="360" w:lineRule="auto"/>
        <w:rPr>
          <w:rFonts w:ascii="Arial" w:hAnsi="Arial" w:cs="Arial"/>
          <w:sz w:val="24"/>
          <w:szCs w:val="24"/>
        </w:rPr>
      </w:pPr>
    </w:p>
    <w:p w14:paraId="350DC122" w14:textId="31D15747" w:rsidR="00677D97" w:rsidRPr="00AB36B9" w:rsidRDefault="00677D97" w:rsidP="00677D97">
      <w:pPr>
        <w:spacing w:after="0" w:line="360" w:lineRule="auto"/>
        <w:jc w:val="both"/>
        <w:rPr>
          <w:rFonts w:ascii="Arial" w:hAnsi="Arial" w:cs="Arial"/>
          <w:b/>
          <w:sz w:val="24"/>
          <w:szCs w:val="24"/>
        </w:rPr>
      </w:pPr>
      <w:r w:rsidRPr="00AB36B9">
        <w:rPr>
          <w:rFonts w:ascii="Arial" w:hAnsi="Arial" w:cs="Arial"/>
          <w:b/>
          <w:sz w:val="24"/>
          <w:szCs w:val="24"/>
        </w:rPr>
        <w:t xml:space="preserve">LC-HRMS </w:t>
      </w:r>
    </w:p>
    <w:p w14:paraId="6BB7005A" w14:textId="77777777" w:rsidR="00677D97" w:rsidRPr="00AB36B9" w:rsidRDefault="00677D97" w:rsidP="00677D97">
      <w:pPr>
        <w:spacing w:after="0" w:line="360" w:lineRule="auto"/>
        <w:rPr>
          <w:rFonts w:ascii="Arial" w:hAnsi="Arial" w:cs="Arial"/>
          <w:sz w:val="24"/>
          <w:szCs w:val="24"/>
        </w:rPr>
      </w:pPr>
      <w:r w:rsidRPr="00AB36B9">
        <w:rPr>
          <w:rFonts w:ascii="Arial" w:hAnsi="Arial" w:cs="Arial"/>
          <w:sz w:val="24"/>
          <w:szCs w:val="24"/>
        </w:rPr>
        <w:t xml:space="preserve">LC-HRMS and HRMS/MS experiments were conducted on Thermo Scientific™ Q </w:t>
      </w:r>
      <w:proofErr w:type="spellStart"/>
      <w:r w:rsidRPr="00AB36B9">
        <w:rPr>
          <w:rFonts w:ascii="Arial" w:hAnsi="Arial" w:cs="Arial"/>
          <w:sz w:val="24"/>
          <w:szCs w:val="24"/>
        </w:rPr>
        <w:t>Exactive</w:t>
      </w:r>
      <w:proofErr w:type="spellEnd"/>
      <w:r w:rsidRPr="00AB36B9">
        <w:rPr>
          <w:rFonts w:ascii="Arial" w:hAnsi="Arial" w:cs="Arial"/>
          <w:sz w:val="24"/>
          <w:szCs w:val="24"/>
        </w:rPr>
        <w:t xml:space="preserve"> Focus mass spectrometer with </w:t>
      </w:r>
      <w:proofErr w:type="spellStart"/>
      <w:r w:rsidRPr="00AB36B9">
        <w:rPr>
          <w:rFonts w:ascii="Arial" w:hAnsi="Arial" w:cs="Arial"/>
          <w:sz w:val="24"/>
          <w:szCs w:val="24"/>
        </w:rPr>
        <w:t>Dionex</w:t>
      </w:r>
      <w:proofErr w:type="spellEnd"/>
      <w:r w:rsidRPr="00AB36B9">
        <w:rPr>
          <w:rFonts w:ascii="Arial" w:hAnsi="Arial" w:cs="Arial"/>
          <w:sz w:val="24"/>
          <w:szCs w:val="24"/>
        </w:rPr>
        <w:t xml:space="preserve">™ Ultimate™ RSLC 3000 </w:t>
      </w:r>
      <w:proofErr w:type="spellStart"/>
      <w:r w:rsidRPr="00AB36B9">
        <w:rPr>
          <w:rFonts w:ascii="Arial" w:hAnsi="Arial" w:cs="Arial"/>
          <w:sz w:val="24"/>
          <w:szCs w:val="24"/>
        </w:rPr>
        <w:t>uHPLC</w:t>
      </w:r>
      <w:proofErr w:type="spellEnd"/>
      <w:r w:rsidRPr="00AB36B9">
        <w:rPr>
          <w:rFonts w:ascii="Arial" w:hAnsi="Arial" w:cs="Arial"/>
          <w:sz w:val="24"/>
          <w:szCs w:val="24"/>
        </w:rPr>
        <w:t xml:space="preserve"> system, equipped with H-ESI II probe on Ion Max API Source. Acetonitrile (B)/Water (A) containing 0.1% formic acid were used as mobile phases. A typical LC program with a 0.5mL/min flow rate included: 10% B for 2 min, 10-95% B in 8.5 mins, 95% B for 2.5 mins, 95 to 10 % B in 0.5 mins, and re-equilibration in 2% B for 2 mins. The eluents from the first 2 mins and last 3 mins were diverted to a waste bottle by a diverting valve. MS1 signals were acquired under the Full MS positive ion mode covering a mass range of m/z 150-2000, with a resolution at 35,000 and a AGC target at 1e6. Fragmentation was obtained using MS2 discovery and Parallel Reaction Monitoring (PRM) mode using an inclusion list of calculated parental ions. Precursor ions were selected in the orbitrap typically with an isolation width of 3.0 m/z and fragmented in the HCD cell with </w:t>
      </w:r>
      <w:proofErr w:type="gramStart"/>
      <w:r w:rsidRPr="00AB36B9">
        <w:rPr>
          <w:rFonts w:ascii="Arial" w:hAnsi="Arial" w:cs="Arial"/>
          <w:sz w:val="24"/>
          <w:szCs w:val="24"/>
        </w:rPr>
        <w:t>step-wise</w:t>
      </w:r>
      <w:proofErr w:type="gramEnd"/>
      <w:r w:rsidRPr="00AB36B9">
        <w:rPr>
          <w:rFonts w:ascii="Arial" w:hAnsi="Arial" w:cs="Arial"/>
          <w:sz w:val="24"/>
          <w:szCs w:val="24"/>
        </w:rPr>
        <w:t xml:space="preserve"> collision energies (CE) of 20, 25, and 30. For some ions, the isolation width was 2.0 m/z and step-wise CE of 15, 20, and 25 were used.</w:t>
      </w:r>
    </w:p>
    <w:p w14:paraId="3BEF61EE" w14:textId="77777777" w:rsidR="00677D97" w:rsidRDefault="00677D97" w:rsidP="00677D97">
      <w:pPr>
        <w:spacing w:after="0" w:line="360" w:lineRule="auto"/>
        <w:jc w:val="both"/>
        <w:rPr>
          <w:rFonts w:ascii="Arial" w:hAnsi="Arial" w:cs="Arial"/>
          <w:b/>
          <w:bCs/>
        </w:rPr>
      </w:pPr>
    </w:p>
    <w:p w14:paraId="7A12D180" w14:textId="2BDD8B2B" w:rsidR="00677D97" w:rsidRPr="00AB36B9" w:rsidRDefault="00677D97" w:rsidP="00677D97">
      <w:pPr>
        <w:spacing w:after="0" w:line="360" w:lineRule="auto"/>
        <w:jc w:val="both"/>
        <w:rPr>
          <w:rFonts w:ascii="Arial" w:hAnsi="Arial" w:cs="Arial"/>
          <w:b/>
          <w:bCs/>
          <w:sz w:val="24"/>
          <w:szCs w:val="24"/>
        </w:rPr>
      </w:pPr>
      <w:r w:rsidRPr="00AB36B9">
        <w:rPr>
          <w:rFonts w:ascii="Arial" w:hAnsi="Arial" w:cs="Arial"/>
          <w:b/>
          <w:bCs/>
          <w:sz w:val="24"/>
          <w:szCs w:val="24"/>
        </w:rPr>
        <w:t>NMR analysis</w:t>
      </w:r>
    </w:p>
    <w:p w14:paraId="3EFC1ABB" w14:textId="77777777" w:rsidR="00677D97" w:rsidRPr="00AB36B9" w:rsidRDefault="00677D97" w:rsidP="00677D97">
      <w:pPr>
        <w:spacing w:line="360" w:lineRule="auto"/>
        <w:jc w:val="both"/>
        <w:rPr>
          <w:rFonts w:ascii="Arial" w:hAnsi="Arial" w:cs="Arial"/>
          <w:sz w:val="24"/>
          <w:szCs w:val="24"/>
        </w:rPr>
      </w:pPr>
      <w:r w:rsidRPr="00AB36B9">
        <w:rPr>
          <w:rFonts w:ascii="Arial" w:hAnsi="Arial" w:cs="Arial"/>
          <w:sz w:val="24"/>
          <w:szCs w:val="24"/>
        </w:rPr>
        <w:t>For the NMR analysis, 1.6 mg of compound were dissolved in 40 µl DMSO-d</w:t>
      </w:r>
      <w:r w:rsidRPr="00AB36B9">
        <w:rPr>
          <w:rFonts w:ascii="Arial" w:hAnsi="Arial" w:cs="Arial"/>
          <w:sz w:val="24"/>
          <w:szCs w:val="24"/>
          <w:vertAlign w:val="subscript"/>
        </w:rPr>
        <w:t>6</w:t>
      </w:r>
      <w:r w:rsidRPr="00AB36B9">
        <w:rPr>
          <w:rFonts w:ascii="Arial" w:hAnsi="Arial" w:cs="Arial"/>
          <w:sz w:val="24"/>
          <w:szCs w:val="24"/>
        </w:rPr>
        <w:t xml:space="preserve">. 1D and 2D spectra were recorded in a 1.7 mm TCI </w:t>
      </w:r>
      <w:proofErr w:type="spellStart"/>
      <w:r w:rsidRPr="00AB36B9">
        <w:rPr>
          <w:rFonts w:ascii="Arial" w:hAnsi="Arial" w:cs="Arial"/>
          <w:sz w:val="24"/>
          <w:szCs w:val="24"/>
        </w:rPr>
        <w:t>CryoProbe</w:t>
      </w:r>
      <w:proofErr w:type="spellEnd"/>
      <w:r w:rsidRPr="00AB36B9">
        <w:rPr>
          <w:rFonts w:ascii="Arial" w:hAnsi="Arial" w:cs="Arial"/>
          <w:sz w:val="24"/>
          <w:szCs w:val="24"/>
        </w:rPr>
        <w:t xml:space="preserve"> on a Bruker Avance Neo-600 </w:t>
      </w:r>
      <w:r w:rsidRPr="00AB36B9">
        <w:rPr>
          <w:rFonts w:ascii="Arial" w:hAnsi="Arial" w:cs="Arial"/>
          <w:sz w:val="24"/>
          <w:szCs w:val="24"/>
        </w:rPr>
        <w:lastRenderedPageBreak/>
        <w:t>Console system (</w:t>
      </w:r>
      <w:proofErr w:type="spellStart"/>
      <w:r w:rsidRPr="00AB36B9">
        <w:rPr>
          <w:rFonts w:ascii="Arial" w:hAnsi="Arial" w:cs="Arial"/>
          <w:sz w:val="24"/>
          <w:szCs w:val="24"/>
        </w:rPr>
        <w:t>Magnex</w:t>
      </w:r>
      <w:proofErr w:type="spellEnd"/>
      <w:r w:rsidRPr="00AB36B9">
        <w:rPr>
          <w:rFonts w:ascii="Arial" w:hAnsi="Arial" w:cs="Arial"/>
          <w:sz w:val="24"/>
          <w:szCs w:val="24"/>
        </w:rPr>
        <w:t xml:space="preserve"> 14.1 T/54 mm AS Magnet) at Advanced Magnetic Resonance Imaging and Spectroscopy facility, McKnight Brain Institute, University of Florida. Spectroscopy data were collected and processed using Topspin 4.1.3 software.</w:t>
      </w:r>
    </w:p>
    <w:p w14:paraId="689A3BE4" w14:textId="77777777" w:rsidR="00677D97" w:rsidRPr="00AB36B9" w:rsidRDefault="00677D97" w:rsidP="00505FFC">
      <w:pPr>
        <w:spacing w:after="0" w:line="360" w:lineRule="auto"/>
        <w:rPr>
          <w:rFonts w:ascii="Arial" w:hAnsi="Arial" w:cs="Arial"/>
          <w:b/>
          <w:bCs/>
          <w:sz w:val="24"/>
          <w:szCs w:val="24"/>
        </w:rPr>
      </w:pPr>
      <w:r w:rsidRPr="00AB36B9">
        <w:rPr>
          <w:rFonts w:ascii="Arial" w:hAnsi="Arial" w:cs="Arial"/>
          <w:b/>
          <w:bCs/>
          <w:sz w:val="24"/>
          <w:szCs w:val="24"/>
        </w:rPr>
        <w:t>Chemical shifts</w:t>
      </w:r>
    </w:p>
    <w:p w14:paraId="7D8F0CFC" w14:textId="723B6201" w:rsidR="00BF3F33" w:rsidRPr="00C7565A" w:rsidRDefault="00677D97" w:rsidP="00505FFC">
      <w:pPr>
        <w:spacing w:line="360" w:lineRule="auto"/>
        <w:rPr>
          <w:rFonts w:ascii="Arial" w:hAnsi="Arial" w:cs="Arial"/>
          <w:sz w:val="24"/>
          <w:szCs w:val="24"/>
        </w:rPr>
      </w:pPr>
      <w:r w:rsidRPr="00AB36B9">
        <w:rPr>
          <w:rFonts w:ascii="Arial" w:hAnsi="Arial" w:cs="Arial"/>
          <w:b/>
          <w:bCs/>
          <w:sz w:val="24"/>
          <w:szCs w:val="24"/>
          <w:vertAlign w:val="superscript"/>
        </w:rPr>
        <w:t>1</w:t>
      </w:r>
      <w:r w:rsidRPr="00AB36B9">
        <w:rPr>
          <w:rFonts w:ascii="Arial" w:hAnsi="Arial" w:cs="Arial"/>
          <w:b/>
          <w:bCs/>
          <w:sz w:val="24"/>
          <w:szCs w:val="24"/>
        </w:rPr>
        <w:t>H NMR</w:t>
      </w:r>
      <w:r w:rsidRPr="00AB36B9">
        <w:rPr>
          <w:rFonts w:ascii="Arial" w:hAnsi="Arial" w:cs="Arial"/>
          <w:sz w:val="24"/>
          <w:szCs w:val="24"/>
        </w:rPr>
        <w:t xml:space="preserve"> (600 MHz, DMSO-d</w:t>
      </w:r>
      <w:r w:rsidRPr="00AB36B9">
        <w:rPr>
          <w:rFonts w:ascii="Arial" w:hAnsi="Arial" w:cs="Arial"/>
          <w:sz w:val="24"/>
          <w:szCs w:val="24"/>
          <w:vertAlign w:val="subscript"/>
        </w:rPr>
        <w:t>6</w:t>
      </w:r>
      <w:r w:rsidRPr="00AB36B9">
        <w:rPr>
          <w:rFonts w:ascii="Arial" w:hAnsi="Arial" w:cs="Arial"/>
          <w:sz w:val="24"/>
          <w:szCs w:val="24"/>
        </w:rPr>
        <w:t xml:space="preserve">): </w:t>
      </w:r>
      <w:proofErr w:type="spellStart"/>
      <w:r w:rsidRPr="00AB36B9">
        <w:rPr>
          <w:rFonts w:ascii="Arial" w:hAnsi="Arial" w:cs="Arial"/>
          <w:sz w:val="24"/>
          <w:szCs w:val="24"/>
        </w:rPr>
        <w:t>δ</w:t>
      </w:r>
      <w:r w:rsidRPr="00AB36B9">
        <w:rPr>
          <w:rFonts w:ascii="Arial" w:hAnsi="Arial" w:cs="Arial"/>
          <w:sz w:val="24"/>
          <w:szCs w:val="24"/>
          <w:vertAlign w:val="subscript"/>
        </w:rPr>
        <w:t>H</w:t>
      </w:r>
      <w:proofErr w:type="spellEnd"/>
      <w:r w:rsidRPr="00AB36B9">
        <w:rPr>
          <w:rFonts w:ascii="Arial" w:hAnsi="Arial" w:cs="Arial"/>
          <w:sz w:val="24"/>
          <w:szCs w:val="24"/>
        </w:rPr>
        <w:t xml:space="preserve"> 12.82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5), 10.34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4’), 8.07 (2H, d, J = 8.66 Hz, 2’, 6’), 6.93 (2H, d, J = 8.66 Hz, 3’, 5’), 6.83 (1H, s, 3), 6.29 (1H, s, 6), 5.44 (OH, </w:t>
      </w:r>
      <w:proofErr w:type="spellStart"/>
      <w:r w:rsidRPr="00AB36B9">
        <w:rPr>
          <w:rFonts w:ascii="Arial" w:hAnsi="Arial" w:cs="Arial"/>
          <w:sz w:val="24"/>
          <w:szCs w:val="24"/>
        </w:rPr>
        <w:t>br</w:t>
      </w:r>
      <w:proofErr w:type="spellEnd"/>
      <w:r w:rsidRPr="00AB36B9">
        <w:rPr>
          <w:rFonts w:ascii="Arial" w:hAnsi="Arial" w:cs="Arial"/>
          <w:sz w:val="24"/>
          <w:szCs w:val="24"/>
        </w:rPr>
        <w:t xml:space="preserve">, s, 7), 4.82 (1H, J = 7.91 Hz, 1’’), 3.82 (1H, d, J = 9.65 Hz, 5’’), 3.51 (1H, t, J = 9.26 Hz, 4’’), 3.49 (1H, t, J = 8.55 Hz, 2’’), 3.35 (1H, t, J = 9.03 Hz, 3’’). </w:t>
      </w:r>
      <w:r w:rsidRPr="00AB36B9">
        <w:rPr>
          <w:rFonts w:ascii="Arial" w:hAnsi="Arial" w:cs="Arial"/>
          <w:b/>
          <w:bCs/>
          <w:sz w:val="24"/>
          <w:szCs w:val="24"/>
          <w:vertAlign w:val="superscript"/>
        </w:rPr>
        <w:t>13</w:t>
      </w:r>
      <w:r w:rsidRPr="00AB36B9">
        <w:rPr>
          <w:rFonts w:ascii="Arial" w:hAnsi="Arial" w:cs="Arial"/>
          <w:b/>
          <w:bCs/>
          <w:sz w:val="24"/>
          <w:szCs w:val="24"/>
        </w:rPr>
        <w:t>C NMR</w:t>
      </w:r>
      <w:r w:rsidRPr="00AB36B9">
        <w:rPr>
          <w:rFonts w:ascii="Arial" w:hAnsi="Arial" w:cs="Arial"/>
          <w:sz w:val="24"/>
          <w:szCs w:val="24"/>
        </w:rPr>
        <w:t xml:space="preserve"> (151 MHz, DMSO-d</w:t>
      </w:r>
      <w:r w:rsidRPr="00AB36B9">
        <w:rPr>
          <w:rFonts w:ascii="Arial" w:hAnsi="Arial" w:cs="Arial"/>
          <w:sz w:val="24"/>
          <w:szCs w:val="24"/>
          <w:vertAlign w:val="subscript"/>
        </w:rPr>
        <w:t>6</w:t>
      </w:r>
      <w:r w:rsidRPr="00AB36B9">
        <w:rPr>
          <w:rFonts w:ascii="Arial" w:hAnsi="Arial" w:cs="Arial"/>
          <w:sz w:val="24"/>
          <w:szCs w:val="24"/>
        </w:rPr>
        <w:t xml:space="preserve">): </w:t>
      </w:r>
      <w:proofErr w:type="spellStart"/>
      <w:r w:rsidRPr="00AB36B9">
        <w:rPr>
          <w:rFonts w:ascii="Arial" w:hAnsi="Arial" w:cs="Arial"/>
          <w:sz w:val="24"/>
          <w:szCs w:val="24"/>
        </w:rPr>
        <w:t>δ</w:t>
      </w:r>
      <w:r w:rsidRPr="00AB36B9">
        <w:rPr>
          <w:rFonts w:ascii="Arial" w:hAnsi="Arial" w:cs="Arial"/>
          <w:sz w:val="24"/>
          <w:szCs w:val="24"/>
          <w:vertAlign w:val="subscript"/>
        </w:rPr>
        <w:t>c</w:t>
      </w:r>
      <w:proofErr w:type="spellEnd"/>
      <w:r w:rsidRPr="00AB36B9">
        <w:rPr>
          <w:rFonts w:ascii="Arial" w:hAnsi="Arial" w:cs="Arial"/>
          <w:sz w:val="24"/>
          <w:szCs w:val="24"/>
        </w:rPr>
        <w:t xml:space="preserve"> 181.72 (C-4), 169.96 (C-6’’), 163.86 (C-2), 161.12 (C-4’), 157.23 (C-7), 156.90 (C-5), 149.19 (C-9), 128.85 (C-2’, C-6’), 125.11 (C-8), 120.96 (C-1’), 115.96 (C-3’, C-5’), 106.25 (C-1’’), 103.35 (C-10), 102.33 (C-3), 98.86 (C-6), 76.00 (C-5’’), 75.20 (C-3’’), 73.69 (C-2’’), 71.41 (C-4’’). </w:t>
      </w:r>
    </w:p>
    <w:p w14:paraId="3C8B4C37" w14:textId="77777777" w:rsidR="00BF3F33" w:rsidRPr="006B58F4" w:rsidRDefault="00BF3F33" w:rsidP="00BF3F33">
      <w:pPr>
        <w:spacing w:after="0" w:line="360" w:lineRule="auto"/>
        <w:rPr>
          <w:rFonts w:ascii="Arial" w:hAnsi="Arial" w:cs="Arial"/>
          <w:b/>
          <w:bCs/>
          <w:sz w:val="24"/>
          <w:szCs w:val="24"/>
        </w:rPr>
      </w:pPr>
    </w:p>
    <w:p w14:paraId="6CE01464" w14:textId="4C79434F" w:rsidR="00BF3F33" w:rsidRPr="006B58F4" w:rsidRDefault="00BF3F33" w:rsidP="00BF3F33">
      <w:pPr>
        <w:spacing w:after="0" w:line="360" w:lineRule="auto"/>
        <w:rPr>
          <w:rFonts w:ascii="Arial" w:hAnsi="Arial" w:cs="Arial"/>
          <w:b/>
          <w:bCs/>
          <w:sz w:val="24"/>
          <w:szCs w:val="24"/>
        </w:rPr>
      </w:pPr>
      <w:r w:rsidRPr="006B58F4">
        <w:rPr>
          <w:rFonts w:ascii="Arial" w:hAnsi="Arial" w:cs="Arial"/>
          <w:b/>
          <w:bCs/>
          <w:sz w:val="24"/>
          <w:szCs w:val="24"/>
        </w:rPr>
        <w:t>Acknowledgments</w:t>
      </w:r>
    </w:p>
    <w:p w14:paraId="014526E5" w14:textId="060319B1" w:rsidR="00BF3F33" w:rsidRPr="00E630F2" w:rsidRDefault="00BF3F33" w:rsidP="00E630F2">
      <w:pPr>
        <w:spacing w:after="0" w:line="360" w:lineRule="auto"/>
        <w:jc w:val="both"/>
        <w:rPr>
          <w:rFonts w:ascii="Arial" w:hAnsi="Arial" w:cs="Arial"/>
          <w:bCs/>
        </w:rPr>
      </w:pPr>
      <w:r w:rsidRPr="006B58F4">
        <w:rPr>
          <w:rFonts w:ascii="Arial" w:hAnsi="Arial" w:cs="Arial"/>
          <w:sz w:val="24"/>
          <w:szCs w:val="24"/>
        </w:rPr>
        <w:t>This work was supported by the United States Department of Agriculture (USDA)-National Institute of Food and Agriculture Hatch (005681)</w:t>
      </w:r>
      <w:r w:rsidR="00334F4F">
        <w:rPr>
          <w:rFonts w:ascii="Arial" w:hAnsi="Arial" w:cs="Arial"/>
          <w:sz w:val="24"/>
          <w:szCs w:val="24"/>
        </w:rPr>
        <w:t>,</w:t>
      </w:r>
      <w:r w:rsidRPr="006B58F4">
        <w:rPr>
          <w:rFonts w:ascii="Arial" w:hAnsi="Arial" w:cs="Arial"/>
          <w:sz w:val="24"/>
          <w:szCs w:val="24"/>
        </w:rPr>
        <w:t xml:space="preserve"> a startup fund from the Horticultural Sciences Department and Institute of Food and Agricultural Sciences at the University of Florida to J.K</w:t>
      </w:r>
      <w:r w:rsidR="00334F4F">
        <w:rPr>
          <w:rFonts w:ascii="Arial" w:hAnsi="Arial" w:cs="Arial"/>
          <w:sz w:val="24"/>
          <w:szCs w:val="24"/>
        </w:rPr>
        <w:t xml:space="preserve">, </w:t>
      </w:r>
      <w:proofErr w:type="spellStart"/>
      <w:r w:rsidR="00334F4F">
        <w:rPr>
          <w:rFonts w:ascii="Arial" w:hAnsi="Arial" w:cs="Arial"/>
          <w:sz w:val="24"/>
          <w:szCs w:val="24"/>
        </w:rPr>
        <w:t>and</w:t>
      </w:r>
      <w:r w:rsidR="00AA0256" w:rsidRPr="006B58F4">
        <w:rPr>
          <w:rFonts w:ascii="Arial" w:hAnsi="Arial" w:cs="Arial"/>
          <w:bCs/>
          <w:sz w:val="24"/>
          <w:szCs w:val="24"/>
        </w:rPr>
        <w:t>by</w:t>
      </w:r>
      <w:proofErr w:type="spellEnd"/>
      <w:r w:rsidR="00AA0256" w:rsidRPr="006B58F4">
        <w:rPr>
          <w:rFonts w:ascii="Arial" w:hAnsi="Arial" w:cs="Arial"/>
          <w:bCs/>
          <w:sz w:val="24"/>
          <w:szCs w:val="24"/>
        </w:rPr>
        <w:t xml:space="preserve"> NIH (R35 GM128742 to Y.D.). NMR studies were performed in the McKnight Brain Institute at the National High Magnetic Field Laboratory’s AMRIS Facility, which is supported by the National Science Foundation Cooperative Agreement No. DMR-1644779, the State of Florida, and an NIH award, S10RR031637.</w:t>
      </w:r>
      <w:r w:rsidR="00E630F2">
        <w:rPr>
          <w:rFonts w:ascii="Arial" w:hAnsi="Arial" w:cs="Arial"/>
          <w:bCs/>
        </w:rPr>
        <w:t xml:space="preserve"> </w:t>
      </w:r>
      <w:r w:rsidRPr="006B58F4">
        <w:rPr>
          <w:rFonts w:ascii="Arial" w:hAnsi="Arial" w:cs="Arial"/>
          <w:sz w:val="24"/>
          <w:szCs w:val="24"/>
        </w:rPr>
        <w:t xml:space="preserve">We thank John B. Nelson at A.C. Moore Herbarium and the late William Mark Whitten at the UF for collecting </w:t>
      </w:r>
      <w:r w:rsidRPr="006B58F4">
        <w:rPr>
          <w:rFonts w:ascii="Arial" w:hAnsi="Arial" w:cs="Arial"/>
          <w:i/>
          <w:iCs/>
          <w:sz w:val="24"/>
          <w:szCs w:val="24"/>
        </w:rPr>
        <w:t>S. racemosa</w:t>
      </w:r>
      <w:r w:rsidRPr="006B58F4">
        <w:rPr>
          <w:rFonts w:ascii="Arial" w:hAnsi="Arial" w:cs="Arial"/>
          <w:sz w:val="24"/>
          <w:szCs w:val="24"/>
        </w:rPr>
        <w:t xml:space="preserve"> in the field. We also thank Dr. </w:t>
      </w:r>
      <w:proofErr w:type="spellStart"/>
      <w:r w:rsidRPr="006B58F4">
        <w:rPr>
          <w:rFonts w:ascii="Arial" w:hAnsi="Arial" w:cs="Arial"/>
          <w:sz w:val="24"/>
          <w:szCs w:val="24"/>
        </w:rPr>
        <w:t>Sangtae</w:t>
      </w:r>
      <w:proofErr w:type="spellEnd"/>
      <w:r w:rsidRPr="006B58F4">
        <w:rPr>
          <w:rFonts w:ascii="Arial" w:hAnsi="Arial" w:cs="Arial"/>
          <w:sz w:val="24"/>
          <w:szCs w:val="24"/>
        </w:rPr>
        <w:t xml:space="preserve"> Kim for the discussion and Dr. Swathi Nadakuduti for scutellarin standard.</w:t>
      </w:r>
    </w:p>
    <w:p w14:paraId="105A744F" w14:textId="77777777" w:rsidR="00280575" w:rsidRDefault="00280575">
      <w:pPr>
        <w:rPr>
          <w:rFonts w:ascii="Arial" w:hAnsi="Arial" w:cs="Arial"/>
          <w:b/>
          <w:bCs/>
          <w:sz w:val="24"/>
          <w:szCs w:val="24"/>
        </w:rPr>
      </w:pPr>
    </w:p>
    <w:p w14:paraId="44F5E496"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Contributions</w:t>
      </w:r>
    </w:p>
    <w:p w14:paraId="284F1FA4" w14:textId="55F2AE76" w:rsidR="00280575" w:rsidRPr="006B58F4" w:rsidRDefault="00280575" w:rsidP="00280575">
      <w:pPr>
        <w:spacing w:after="0" w:line="360" w:lineRule="auto"/>
        <w:rPr>
          <w:rFonts w:ascii="Arial" w:hAnsi="Arial" w:cs="Arial"/>
          <w:b/>
          <w:bCs/>
          <w:sz w:val="24"/>
          <w:szCs w:val="24"/>
        </w:rPr>
      </w:pPr>
      <w:r w:rsidRPr="006B58F4">
        <w:rPr>
          <w:rFonts w:ascii="Arial" w:hAnsi="Arial" w:cs="Arial"/>
          <w:sz w:val="24"/>
          <w:szCs w:val="24"/>
        </w:rPr>
        <w:t>B.</w:t>
      </w:r>
      <w:r>
        <w:rPr>
          <w:rFonts w:ascii="Arial" w:hAnsi="Arial" w:cs="Arial"/>
          <w:sz w:val="24"/>
          <w:szCs w:val="24"/>
        </w:rPr>
        <w:t>C.</w:t>
      </w:r>
      <w:r w:rsidRPr="006B58F4">
        <w:rPr>
          <w:rFonts w:ascii="Arial" w:hAnsi="Arial" w:cs="Arial"/>
          <w:sz w:val="24"/>
          <w:szCs w:val="24"/>
        </w:rPr>
        <w:t>A., Y.D., and J.K. designed the research project; B.</w:t>
      </w:r>
      <w:r>
        <w:rPr>
          <w:rFonts w:ascii="Arial" w:hAnsi="Arial" w:cs="Arial"/>
          <w:sz w:val="24"/>
          <w:szCs w:val="24"/>
        </w:rPr>
        <w:t>C.</w:t>
      </w:r>
      <w:r w:rsidRPr="006B58F4">
        <w:rPr>
          <w:rFonts w:ascii="Arial" w:hAnsi="Arial" w:cs="Arial"/>
          <w:sz w:val="24"/>
          <w:szCs w:val="24"/>
        </w:rPr>
        <w:t xml:space="preserve">A., D.L., </w:t>
      </w:r>
      <w:r>
        <w:rPr>
          <w:rFonts w:ascii="Arial" w:hAnsi="Arial" w:cs="Arial"/>
          <w:sz w:val="24"/>
          <w:szCs w:val="24"/>
        </w:rPr>
        <w:t xml:space="preserve">G.M.R, </w:t>
      </w:r>
      <w:r w:rsidR="00C7565A">
        <w:rPr>
          <w:rFonts w:ascii="Arial" w:hAnsi="Arial" w:cs="Arial"/>
          <w:sz w:val="24"/>
          <w:szCs w:val="24"/>
        </w:rPr>
        <w:t xml:space="preserve">and </w:t>
      </w:r>
      <w:r w:rsidRPr="006B58F4">
        <w:rPr>
          <w:rFonts w:ascii="Arial" w:hAnsi="Arial" w:cs="Arial"/>
          <w:sz w:val="24"/>
          <w:szCs w:val="24"/>
        </w:rPr>
        <w:t>Y.S. performed the experiments and analyzed the data; B.</w:t>
      </w:r>
      <w:r>
        <w:rPr>
          <w:rFonts w:ascii="Arial" w:hAnsi="Arial" w:cs="Arial"/>
          <w:sz w:val="24"/>
          <w:szCs w:val="24"/>
        </w:rPr>
        <w:t>C.</w:t>
      </w:r>
      <w:r w:rsidRPr="006B58F4">
        <w:rPr>
          <w:rFonts w:ascii="Arial" w:hAnsi="Arial" w:cs="Arial"/>
          <w:sz w:val="24"/>
          <w:szCs w:val="24"/>
        </w:rPr>
        <w:t>A., Y.D., and J.K. wrote the manuscript.</w:t>
      </w:r>
      <w:r w:rsidRPr="006B58F4">
        <w:rPr>
          <w:rFonts w:ascii="Arial" w:hAnsi="Arial" w:cs="Arial"/>
          <w:b/>
          <w:bCs/>
          <w:sz w:val="24"/>
          <w:szCs w:val="24"/>
        </w:rPr>
        <w:t xml:space="preserve"> </w:t>
      </w:r>
    </w:p>
    <w:p w14:paraId="67C2C7A8" w14:textId="77777777" w:rsidR="008E1855" w:rsidRDefault="008E1855">
      <w:pPr>
        <w:rPr>
          <w:rFonts w:ascii="Arial" w:hAnsi="Arial" w:cs="Arial"/>
          <w:b/>
          <w:bCs/>
          <w:sz w:val="24"/>
          <w:szCs w:val="24"/>
        </w:rPr>
      </w:pPr>
    </w:p>
    <w:p w14:paraId="50B085C3" w14:textId="75B0464F" w:rsidR="008E1855" w:rsidRPr="006B58F4" w:rsidRDefault="008E1855" w:rsidP="008E1855">
      <w:pPr>
        <w:spacing w:after="0" w:line="360" w:lineRule="auto"/>
        <w:rPr>
          <w:rFonts w:ascii="Arial" w:hAnsi="Arial" w:cs="Arial"/>
          <w:b/>
          <w:bCs/>
          <w:sz w:val="24"/>
          <w:szCs w:val="24"/>
        </w:rPr>
      </w:pPr>
      <w:r w:rsidRPr="008E1855">
        <w:rPr>
          <w:rFonts w:ascii="Arial" w:hAnsi="Arial" w:cs="Arial"/>
          <w:b/>
          <w:bCs/>
          <w:sz w:val="24"/>
          <w:szCs w:val="24"/>
        </w:rPr>
        <w:lastRenderedPageBreak/>
        <w:t>Conflict of interests</w:t>
      </w:r>
    </w:p>
    <w:p w14:paraId="1F086FF8" w14:textId="70046A82" w:rsidR="008E1855" w:rsidRDefault="008E1855" w:rsidP="008E1855">
      <w:pPr>
        <w:spacing w:after="0" w:line="360" w:lineRule="auto"/>
        <w:rPr>
          <w:rFonts w:ascii="Arial" w:hAnsi="Arial" w:cs="Arial"/>
          <w:sz w:val="24"/>
          <w:szCs w:val="24"/>
        </w:rPr>
      </w:pPr>
      <w:r>
        <w:rPr>
          <w:rFonts w:ascii="Arial" w:hAnsi="Arial" w:cs="Arial"/>
          <w:sz w:val="24"/>
          <w:szCs w:val="24"/>
        </w:rPr>
        <w:t>The authors declare no competing interests.</w:t>
      </w:r>
    </w:p>
    <w:p w14:paraId="7476F602" w14:textId="77777777" w:rsidR="008E1855" w:rsidRPr="006B58F4" w:rsidRDefault="008E1855" w:rsidP="008E1855">
      <w:pPr>
        <w:spacing w:after="0" w:line="360" w:lineRule="auto"/>
        <w:rPr>
          <w:rFonts w:ascii="Arial" w:hAnsi="Arial" w:cs="Arial"/>
          <w:b/>
          <w:bCs/>
          <w:sz w:val="24"/>
          <w:szCs w:val="24"/>
        </w:rPr>
      </w:pPr>
    </w:p>
    <w:p w14:paraId="75D22FB9" w14:textId="5ED68BEC" w:rsidR="006B58F4" w:rsidRDefault="006B58F4">
      <w:pPr>
        <w:rPr>
          <w:rFonts w:ascii="Arial" w:hAnsi="Arial" w:cs="Arial"/>
          <w:b/>
          <w:bCs/>
          <w:sz w:val="24"/>
          <w:szCs w:val="24"/>
        </w:rPr>
      </w:pPr>
      <w:r>
        <w:rPr>
          <w:rFonts w:ascii="Arial" w:hAnsi="Arial" w:cs="Arial"/>
          <w:b/>
          <w:bCs/>
          <w:sz w:val="24"/>
          <w:szCs w:val="24"/>
        </w:rPr>
        <w:br w:type="page"/>
      </w:r>
    </w:p>
    <w:p w14:paraId="40ED1846" w14:textId="77777777" w:rsidR="00BF3F33" w:rsidRPr="006B58F4" w:rsidRDefault="00BF3F33" w:rsidP="00BF3F33">
      <w:pPr>
        <w:spacing w:after="0" w:line="360" w:lineRule="auto"/>
        <w:rPr>
          <w:rFonts w:ascii="Arial" w:hAnsi="Arial" w:cs="Arial"/>
          <w:b/>
          <w:bCs/>
          <w:sz w:val="24"/>
          <w:szCs w:val="24"/>
        </w:rPr>
      </w:pPr>
    </w:p>
    <w:p w14:paraId="2763800C" w14:textId="51BEF0E1" w:rsidR="0027369D" w:rsidRPr="006B58F4" w:rsidRDefault="00280575" w:rsidP="00663459">
      <w:pPr>
        <w:spacing w:after="0" w:line="360" w:lineRule="auto"/>
        <w:rPr>
          <w:rFonts w:ascii="Arial" w:hAnsi="Arial" w:cs="Arial"/>
          <w:b/>
          <w:bCs/>
          <w:sz w:val="24"/>
          <w:szCs w:val="24"/>
        </w:rPr>
      </w:pPr>
      <w:r>
        <w:rPr>
          <w:rFonts w:ascii="Arial" w:hAnsi="Arial" w:cs="Arial"/>
          <w:b/>
          <w:bCs/>
          <w:sz w:val="24"/>
          <w:szCs w:val="24"/>
        </w:rPr>
        <w:t>References</w:t>
      </w:r>
    </w:p>
    <w:p w14:paraId="14351F94" w14:textId="77777777" w:rsidR="003151E4" w:rsidRPr="003151E4" w:rsidRDefault="00CD2E28" w:rsidP="003151E4">
      <w:pPr>
        <w:pStyle w:val="Bibliography"/>
        <w:rPr>
          <w:rFonts w:ascii="Arial" w:hAnsi="Arial" w:cs="Arial"/>
          <w:sz w:val="24"/>
        </w:rPr>
      </w:pPr>
      <w:r w:rsidRPr="006B58F4">
        <w:rPr>
          <w:rFonts w:ascii="Arial" w:hAnsi="Arial" w:cs="Arial"/>
        </w:rPr>
        <w:fldChar w:fldCharType="begin"/>
      </w:r>
      <w:r w:rsidR="003151E4">
        <w:rPr>
          <w:rFonts w:ascii="Arial" w:hAnsi="Arial" w:cs="Arial"/>
        </w:rPr>
        <w:instrText xml:space="preserve"> ADDIN ZOTERO_BIBL {"uncited":[],"omitted":[],"custom":[]} CSL_BIBLIOGRAPHY </w:instrText>
      </w:r>
      <w:r w:rsidRPr="006B58F4">
        <w:rPr>
          <w:rFonts w:ascii="Arial" w:hAnsi="Arial" w:cs="Arial"/>
        </w:rPr>
        <w:fldChar w:fldCharType="separate"/>
      </w:r>
      <w:r w:rsidR="003151E4" w:rsidRPr="003151E4">
        <w:rPr>
          <w:rFonts w:ascii="Arial" w:hAnsi="Arial" w:cs="Arial"/>
          <w:sz w:val="24"/>
        </w:rPr>
        <w:t xml:space="preserve">1 </w:t>
      </w:r>
      <w:r w:rsidR="003151E4" w:rsidRPr="003151E4">
        <w:rPr>
          <w:rFonts w:ascii="Arial" w:hAnsi="Arial" w:cs="Arial"/>
          <w:sz w:val="24"/>
        </w:rPr>
        <w:tab/>
        <w:t xml:space="preserve">Shang X, He X, He X </w:t>
      </w:r>
      <w:r w:rsidR="003151E4" w:rsidRPr="003151E4">
        <w:rPr>
          <w:rFonts w:ascii="Arial" w:hAnsi="Arial" w:cs="Arial"/>
          <w:i/>
          <w:iCs/>
          <w:sz w:val="24"/>
        </w:rPr>
        <w:t>et al.</w:t>
      </w:r>
      <w:r w:rsidR="003151E4" w:rsidRPr="003151E4">
        <w:rPr>
          <w:rFonts w:ascii="Arial" w:hAnsi="Arial" w:cs="Arial"/>
          <w:sz w:val="24"/>
        </w:rPr>
        <w:t xml:space="preserve"> The genus Scutellaria an ethnopharmacological and phytochemical review. </w:t>
      </w:r>
      <w:r w:rsidR="003151E4" w:rsidRPr="003151E4">
        <w:rPr>
          <w:rFonts w:ascii="Arial" w:hAnsi="Arial" w:cs="Arial"/>
          <w:i/>
          <w:iCs/>
          <w:sz w:val="24"/>
        </w:rPr>
        <w:t>J Ethnopharmacol</w:t>
      </w:r>
      <w:r w:rsidR="003151E4" w:rsidRPr="003151E4">
        <w:rPr>
          <w:rFonts w:ascii="Arial" w:hAnsi="Arial" w:cs="Arial"/>
          <w:sz w:val="24"/>
        </w:rPr>
        <w:t xml:space="preserve"> 2010; </w:t>
      </w:r>
      <w:r w:rsidR="003151E4" w:rsidRPr="003151E4">
        <w:rPr>
          <w:rFonts w:ascii="Arial" w:hAnsi="Arial" w:cs="Arial"/>
          <w:b/>
          <w:bCs/>
          <w:sz w:val="24"/>
        </w:rPr>
        <w:t>128</w:t>
      </w:r>
      <w:r w:rsidR="003151E4" w:rsidRPr="003151E4">
        <w:rPr>
          <w:rFonts w:ascii="Arial" w:hAnsi="Arial" w:cs="Arial"/>
          <w:sz w:val="24"/>
        </w:rPr>
        <w:t>: 279–313.</w:t>
      </w:r>
    </w:p>
    <w:p w14:paraId="55091E9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 </w:t>
      </w:r>
      <w:r w:rsidRPr="003151E4">
        <w:rPr>
          <w:rFonts w:ascii="Arial" w:hAnsi="Arial" w:cs="Arial"/>
          <w:sz w:val="24"/>
        </w:rPr>
        <w:tab/>
        <w:t xml:space="preserve">Cole IB, Saxena PK, Murch SJ. Medicinal biotechnology in the genus scutellaria. </w:t>
      </w:r>
      <w:r w:rsidRPr="003151E4">
        <w:rPr>
          <w:rFonts w:ascii="Arial" w:hAnsi="Arial" w:cs="Arial"/>
          <w:i/>
          <w:iCs/>
          <w:sz w:val="24"/>
        </w:rPr>
        <w:t>Vitro Cell Dev Biol - Plant</w:t>
      </w:r>
      <w:r w:rsidRPr="003151E4">
        <w:rPr>
          <w:rFonts w:ascii="Arial" w:hAnsi="Arial" w:cs="Arial"/>
          <w:sz w:val="24"/>
        </w:rPr>
        <w:t xml:space="preserve"> 2007; </w:t>
      </w:r>
      <w:r w:rsidRPr="003151E4">
        <w:rPr>
          <w:rFonts w:ascii="Arial" w:hAnsi="Arial" w:cs="Arial"/>
          <w:b/>
          <w:bCs/>
          <w:sz w:val="24"/>
        </w:rPr>
        <w:t>43</w:t>
      </w:r>
      <w:r w:rsidRPr="003151E4">
        <w:rPr>
          <w:rFonts w:ascii="Arial" w:hAnsi="Arial" w:cs="Arial"/>
          <w:sz w:val="24"/>
        </w:rPr>
        <w:t>: 318–327.</w:t>
      </w:r>
    </w:p>
    <w:p w14:paraId="59E899E5"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 </w:t>
      </w:r>
      <w:r w:rsidRPr="003151E4">
        <w:rPr>
          <w:rFonts w:ascii="Arial" w:hAnsi="Arial" w:cs="Arial"/>
          <w:sz w:val="24"/>
        </w:rPr>
        <w:tab/>
        <w:t xml:space="preserve">Tao G, Balunas MJ. Current therapeutic role and medicinal potential of Scutellaria barbata in Traditional Chinese Medicine and Western research. </w:t>
      </w:r>
      <w:r w:rsidRPr="003151E4">
        <w:rPr>
          <w:rFonts w:ascii="Arial" w:hAnsi="Arial" w:cs="Arial"/>
          <w:i/>
          <w:iCs/>
          <w:sz w:val="24"/>
        </w:rPr>
        <w:t>J Ethnopharmacol</w:t>
      </w:r>
      <w:r w:rsidRPr="003151E4">
        <w:rPr>
          <w:rFonts w:ascii="Arial" w:hAnsi="Arial" w:cs="Arial"/>
          <w:sz w:val="24"/>
        </w:rPr>
        <w:t xml:space="preserve"> 2016; </w:t>
      </w:r>
      <w:r w:rsidRPr="003151E4">
        <w:rPr>
          <w:rFonts w:ascii="Arial" w:hAnsi="Arial" w:cs="Arial"/>
          <w:b/>
          <w:bCs/>
          <w:sz w:val="24"/>
        </w:rPr>
        <w:t>182</w:t>
      </w:r>
      <w:r w:rsidRPr="003151E4">
        <w:rPr>
          <w:rFonts w:ascii="Arial" w:hAnsi="Arial" w:cs="Arial"/>
          <w:sz w:val="24"/>
        </w:rPr>
        <w:t>: 170–180.</w:t>
      </w:r>
    </w:p>
    <w:p w14:paraId="4B64C1C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4 </w:t>
      </w:r>
      <w:r w:rsidRPr="003151E4">
        <w:rPr>
          <w:rFonts w:ascii="Arial" w:hAnsi="Arial" w:cs="Arial"/>
          <w:sz w:val="24"/>
        </w:rPr>
        <w:tab/>
        <w:t xml:space="preserve">Chen V, Staub RE, Fong S, Tagliaferri M, Cohen I, Shtivelman E. Bezielle Selectively Targets Mitochondria of Cancer Cells to Inhibit Glycolysis and OXPHOS. </w:t>
      </w:r>
      <w:r w:rsidRPr="003151E4">
        <w:rPr>
          <w:rFonts w:ascii="Arial" w:hAnsi="Arial" w:cs="Arial"/>
          <w:i/>
          <w:iCs/>
          <w:sz w:val="24"/>
        </w:rPr>
        <w:t>PLOS ONE</w:t>
      </w:r>
      <w:r w:rsidRPr="003151E4">
        <w:rPr>
          <w:rFonts w:ascii="Arial" w:hAnsi="Arial" w:cs="Arial"/>
          <w:sz w:val="24"/>
        </w:rPr>
        <w:t xml:space="preserve"> 2012; </w:t>
      </w:r>
      <w:r w:rsidRPr="003151E4">
        <w:rPr>
          <w:rFonts w:ascii="Arial" w:hAnsi="Arial" w:cs="Arial"/>
          <w:b/>
          <w:bCs/>
          <w:sz w:val="24"/>
        </w:rPr>
        <w:t>7</w:t>
      </w:r>
      <w:r w:rsidRPr="003151E4">
        <w:rPr>
          <w:rFonts w:ascii="Arial" w:hAnsi="Arial" w:cs="Arial"/>
          <w:sz w:val="24"/>
        </w:rPr>
        <w:t>: e30300.</w:t>
      </w:r>
    </w:p>
    <w:p w14:paraId="7369E19A"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5 </w:t>
      </w:r>
      <w:r w:rsidRPr="003151E4">
        <w:rPr>
          <w:rFonts w:ascii="Arial" w:hAnsi="Arial" w:cs="Arial"/>
          <w:sz w:val="24"/>
        </w:rPr>
        <w:tab/>
        <w:t xml:space="preserve">Tsai C-C, Lin C-S, Hsu C-R </w:t>
      </w:r>
      <w:r w:rsidRPr="003151E4">
        <w:rPr>
          <w:rFonts w:ascii="Arial" w:hAnsi="Arial" w:cs="Arial"/>
          <w:i/>
          <w:iCs/>
          <w:sz w:val="24"/>
        </w:rPr>
        <w:t>et al.</w:t>
      </w:r>
      <w:r w:rsidRPr="003151E4">
        <w:rPr>
          <w:rFonts w:ascii="Arial" w:hAnsi="Arial" w:cs="Arial"/>
          <w:sz w:val="24"/>
        </w:rPr>
        <w:t xml:space="preserve"> Using the Chinese herb Scutellaria barbata against extensively drug-resistant Acinetobacter baumannii infections: in vitro and in vivo studies. </w:t>
      </w:r>
      <w:r w:rsidRPr="003151E4">
        <w:rPr>
          <w:rFonts w:ascii="Arial" w:hAnsi="Arial" w:cs="Arial"/>
          <w:i/>
          <w:iCs/>
          <w:sz w:val="24"/>
        </w:rPr>
        <w:t>BMC Complement Altern Med</w:t>
      </w:r>
      <w:r w:rsidRPr="003151E4">
        <w:rPr>
          <w:rFonts w:ascii="Arial" w:hAnsi="Arial" w:cs="Arial"/>
          <w:sz w:val="24"/>
        </w:rPr>
        <w:t xml:space="preserve"> 2018; </w:t>
      </w:r>
      <w:r w:rsidRPr="003151E4">
        <w:rPr>
          <w:rFonts w:ascii="Arial" w:hAnsi="Arial" w:cs="Arial"/>
          <w:b/>
          <w:bCs/>
          <w:sz w:val="24"/>
        </w:rPr>
        <w:t>18</w:t>
      </w:r>
      <w:r w:rsidRPr="003151E4">
        <w:rPr>
          <w:rFonts w:ascii="Arial" w:hAnsi="Arial" w:cs="Arial"/>
          <w:sz w:val="24"/>
        </w:rPr>
        <w:t>: 96.</w:t>
      </w:r>
    </w:p>
    <w:p w14:paraId="4000BEA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6 </w:t>
      </w:r>
      <w:r w:rsidRPr="003151E4">
        <w:rPr>
          <w:rFonts w:ascii="Arial" w:hAnsi="Arial" w:cs="Arial"/>
          <w:sz w:val="24"/>
        </w:rPr>
        <w:tab/>
        <w:t xml:space="preserve">Zhao T, Tang H, Xie L </w:t>
      </w:r>
      <w:r w:rsidRPr="003151E4">
        <w:rPr>
          <w:rFonts w:ascii="Arial" w:hAnsi="Arial" w:cs="Arial"/>
          <w:i/>
          <w:iCs/>
          <w:sz w:val="24"/>
        </w:rPr>
        <w:t>et al.</w:t>
      </w:r>
      <w:r w:rsidRPr="003151E4">
        <w:rPr>
          <w:rFonts w:ascii="Arial" w:hAnsi="Arial" w:cs="Arial"/>
          <w:sz w:val="24"/>
        </w:rPr>
        <w:t xml:space="preserve"> Scutellaria baicalensis Georgi. (Lamiaceae): a review of its traditional uses, botany, phytochemistry, pharmacology and toxicology. </w:t>
      </w:r>
      <w:r w:rsidRPr="003151E4">
        <w:rPr>
          <w:rFonts w:ascii="Arial" w:hAnsi="Arial" w:cs="Arial"/>
          <w:i/>
          <w:iCs/>
          <w:sz w:val="24"/>
        </w:rPr>
        <w:t>J Pharm Pharmacol</w:t>
      </w:r>
      <w:r w:rsidRPr="003151E4">
        <w:rPr>
          <w:rFonts w:ascii="Arial" w:hAnsi="Arial" w:cs="Arial"/>
          <w:sz w:val="24"/>
        </w:rPr>
        <w:t xml:space="preserve"> 2019; </w:t>
      </w:r>
      <w:r w:rsidRPr="003151E4">
        <w:rPr>
          <w:rFonts w:ascii="Arial" w:hAnsi="Arial" w:cs="Arial"/>
          <w:b/>
          <w:bCs/>
          <w:sz w:val="24"/>
        </w:rPr>
        <w:t>71</w:t>
      </w:r>
      <w:r w:rsidRPr="003151E4">
        <w:rPr>
          <w:rFonts w:ascii="Arial" w:hAnsi="Arial" w:cs="Arial"/>
          <w:sz w:val="24"/>
        </w:rPr>
        <w:t>: 1353–1369.</w:t>
      </w:r>
    </w:p>
    <w:p w14:paraId="779E706B"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7 </w:t>
      </w:r>
      <w:r w:rsidRPr="003151E4">
        <w:rPr>
          <w:rFonts w:ascii="Arial" w:hAnsi="Arial" w:cs="Arial"/>
          <w:sz w:val="24"/>
        </w:rPr>
        <w:tab/>
        <w:t xml:space="preserve">Tao Y, Zhan S, Wang Y </w:t>
      </w:r>
      <w:r w:rsidRPr="003151E4">
        <w:rPr>
          <w:rFonts w:ascii="Arial" w:hAnsi="Arial" w:cs="Arial"/>
          <w:i/>
          <w:iCs/>
          <w:sz w:val="24"/>
        </w:rPr>
        <w:t>et al.</w:t>
      </w:r>
      <w:r w:rsidRPr="003151E4">
        <w:rPr>
          <w:rFonts w:ascii="Arial" w:hAnsi="Arial" w:cs="Arial"/>
          <w:sz w:val="24"/>
        </w:rPr>
        <w:t xml:space="preserve"> Baicalin, the major component of traditional Chinese medicine Scutellaria baicalensis induces colon cancer cell apoptosis through inhibition of oncomiRNAs. </w:t>
      </w:r>
      <w:r w:rsidRPr="003151E4">
        <w:rPr>
          <w:rFonts w:ascii="Arial" w:hAnsi="Arial" w:cs="Arial"/>
          <w:i/>
          <w:iCs/>
          <w:sz w:val="24"/>
        </w:rPr>
        <w:t>Sci Rep</w:t>
      </w:r>
      <w:r w:rsidRPr="003151E4">
        <w:rPr>
          <w:rFonts w:ascii="Arial" w:hAnsi="Arial" w:cs="Arial"/>
          <w:sz w:val="24"/>
        </w:rPr>
        <w:t xml:space="preserve"> 2018; </w:t>
      </w:r>
      <w:r w:rsidRPr="003151E4">
        <w:rPr>
          <w:rFonts w:ascii="Arial" w:hAnsi="Arial" w:cs="Arial"/>
          <w:b/>
          <w:bCs/>
          <w:sz w:val="24"/>
        </w:rPr>
        <w:t>8</w:t>
      </w:r>
      <w:r w:rsidRPr="003151E4">
        <w:rPr>
          <w:rFonts w:ascii="Arial" w:hAnsi="Arial" w:cs="Arial"/>
          <w:sz w:val="24"/>
        </w:rPr>
        <w:t>: 14477.</w:t>
      </w:r>
    </w:p>
    <w:p w14:paraId="144BA6B8"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8 </w:t>
      </w:r>
      <w:r w:rsidRPr="003151E4">
        <w:rPr>
          <w:rFonts w:ascii="Arial" w:hAnsi="Arial" w:cs="Arial"/>
          <w:sz w:val="24"/>
        </w:rPr>
        <w:tab/>
        <w:t xml:space="preserve">Saralamma VVG, Lee HJ, Hong GE </w:t>
      </w:r>
      <w:r w:rsidRPr="003151E4">
        <w:rPr>
          <w:rFonts w:ascii="Arial" w:hAnsi="Arial" w:cs="Arial"/>
          <w:i/>
          <w:iCs/>
          <w:sz w:val="24"/>
        </w:rPr>
        <w:t>et al.</w:t>
      </w:r>
      <w:r w:rsidRPr="003151E4">
        <w:rPr>
          <w:rFonts w:ascii="Arial" w:hAnsi="Arial" w:cs="Arial"/>
          <w:sz w:val="24"/>
        </w:rPr>
        <w:t xml:space="preserve"> Korean Scutellaria baicalensis Georgi flavonoid extract induces mitochondrially mediated apoptosis in human gastric cancer AGS cells. </w:t>
      </w:r>
      <w:r w:rsidRPr="003151E4">
        <w:rPr>
          <w:rFonts w:ascii="Arial" w:hAnsi="Arial" w:cs="Arial"/>
          <w:i/>
          <w:iCs/>
          <w:sz w:val="24"/>
        </w:rPr>
        <w:t>Oncol Lett</w:t>
      </w:r>
      <w:r w:rsidRPr="003151E4">
        <w:rPr>
          <w:rFonts w:ascii="Arial" w:hAnsi="Arial" w:cs="Arial"/>
          <w:sz w:val="24"/>
        </w:rPr>
        <w:t xml:space="preserve"> 2017; </w:t>
      </w:r>
      <w:r w:rsidRPr="003151E4">
        <w:rPr>
          <w:rFonts w:ascii="Arial" w:hAnsi="Arial" w:cs="Arial"/>
          <w:b/>
          <w:bCs/>
          <w:sz w:val="24"/>
        </w:rPr>
        <w:t>14</w:t>
      </w:r>
      <w:r w:rsidRPr="003151E4">
        <w:rPr>
          <w:rFonts w:ascii="Arial" w:hAnsi="Arial" w:cs="Arial"/>
          <w:sz w:val="24"/>
        </w:rPr>
        <w:t>: 607–614.</w:t>
      </w:r>
    </w:p>
    <w:p w14:paraId="35479F69"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9 </w:t>
      </w:r>
      <w:r w:rsidRPr="003151E4">
        <w:rPr>
          <w:rFonts w:ascii="Arial" w:hAnsi="Arial" w:cs="Arial"/>
          <w:sz w:val="24"/>
        </w:rPr>
        <w:tab/>
        <w:t xml:space="preserve">Zhu D, Wang S, Lawless J, He J, Zheng Z. Dose Dependent Dual Effect of Baicalin and Herb Huang Qin Extract on Angiogenesis. </w:t>
      </w:r>
      <w:r w:rsidRPr="003151E4">
        <w:rPr>
          <w:rFonts w:ascii="Arial" w:hAnsi="Arial" w:cs="Arial"/>
          <w:i/>
          <w:iCs/>
          <w:sz w:val="24"/>
        </w:rPr>
        <w:t>PLOS ONE</w:t>
      </w:r>
      <w:r w:rsidRPr="003151E4">
        <w:rPr>
          <w:rFonts w:ascii="Arial" w:hAnsi="Arial" w:cs="Arial"/>
          <w:sz w:val="24"/>
        </w:rPr>
        <w:t xml:space="preserve"> 2016; </w:t>
      </w:r>
      <w:r w:rsidRPr="003151E4">
        <w:rPr>
          <w:rFonts w:ascii="Arial" w:hAnsi="Arial" w:cs="Arial"/>
          <w:b/>
          <w:bCs/>
          <w:sz w:val="24"/>
        </w:rPr>
        <w:t>11</w:t>
      </w:r>
      <w:r w:rsidRPr="003151E4">
        <w:rPr>
          <w:rFonts w:ascii="Arial" w:hAnsi="Arial" w:cs="Arial"/>
          <w:sz w:val="24"/>
        </w:rPr>
        <w:t>: e0167125.</w:t>
      </w:r>
    </w:p>
    <w:p w14:paraId="17BB4C53"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10 </w:t>
      </w:r>
      <w:r w:rsidRPr="003151E4">
        <w:rPr>
          <w:rFonts w:ascii="Arial" w:hAnsi="Arial" w:cs="Arial"/>
          <w:sz w:val="24"/>
        </w:rPr>
        <w:tab/>
        <w:t xml:space="preserve">Karimov AM, Botirov EKh. Structural Diversity and State of Knowledge of Flavonoids of the Scutellaria L. Genus. </w:t>
      </w:r>
      <w:r w:rsidRPr="003151E4">
        <w:rPr>
          <w:rFonts w:ascii="Arial" w:hAnsi="Arial" w:cs="Arial"/>
          <w:i/>
          <w:iCs/>
          <w:sz w:val="24"/>
        </w:rPr>
        <w:t>Russ J Bioorganic Chem</w:t>
      </w:r>
      <w:r w:rsidRPr="003151E4">
        <w:rPr>
          <w:rFonts w:ascii="Arial" w:hAnsi="Arial" w:cs="Arial"/>
          <w:sz w:val="24"/>
        </w:rPr>
        <w:t xml:space="preserve"> 2017; </w:t>
      </w:r>
      <w:r w:rsidRPr="003151E4">
        <w:rPr>
          <w:rFonts w:ascii="Arial" w:hAnsi="Arial" w:cs="Arial"/>
          <w:b/>
          <w:bCs/>
          <w:sz w:val="24"/>
        </w:rPr>
        <w:t>43</w:t>
      </w:r>
      <w:r w:rsidRPr="003151E4">
        <w:rPr>
          <w:rFonts w:ascii="Arial" w:hAnsi="Arial" w:cs="Arial"/>
          <w:sz w:val="24"/>
        </w:rPr>
        <w:t>: 691–711.</w:t>
      </w:r>
    </w:p>
    <w:p w14:paraId="076BC31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11 </w:t>
      </w:r>
      <w:r w:rsidRPr="003151E4">
        <w:rPr>
          <w:rFonts w:ascii="Arial" w:hAnsi="Arial" w:cs="Arial"/>
          <w:sz w:val="24"/>
        </w:rPr>
        <w:tab/>
        <w:t xml:space="preserve">Kato MJ, Yoshida M, Gottlieb OR. Flavones and lignans in flowers, fruits and seedlings of Virola venosa. </w:t>
      </w:r>
      <w:r w:rsidRPr="003151E4">
        <w:rPr>
          <w:rFonts w:ascii="Arial" w:hAnsi="Arial" w:cs="Arial"/>
          <w:i/>
          <w:iCs/>
          <w:sz w:val="24"/>
        </w:rPr>
        <w:t>Phytochemistry</w:t>
      </w:r>
      <w:r w:rsidRPr="003151E4">
        <w:rPr>
          <w:rFonts w:ascii="Arial" w:hAnsi="Arial" w:cs="Arial"/>
          <w:sz w:val="24"/>
        </w:rPr>
        <w:t xml:space="preserve"> 1992; </w:t>
      </w:r>
      <w:r w:rsidRPr="003151E4">
        <w:rPr>
          <w:rFonts w:ascii="Arial" w:hAnsi="Arial" w:cs="Arial"/>
          <w:b/>
          <w:bCs/>
          <w:sz w:val="24"/>
        </w:rPr>
        <w:t>31</w:t>
      </w:r>
      <w:r w:rsidRPr="003151E4">
        <w:rPr>
          <w:rFonts w:ascii="Arial" w:hAnsi="Arial" w:cs="Arial"/>
          <w:sz w:val="24"/>
        </w:rPr>
        <w:t>: 283–287.</w:t>
      </w:r>
    </w:p>
    <w:p w14:paraId="4C278F36"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12 </w:t>
      </w:r>
      <w:r w:rsidRPr="003151E4">
        <w:rPr>
          <w:rFonts w:ascii="Arial" w:hAnsi="Arial" w:cs="Arial"/>
          <w:sz w:val="24"/>
        </w:rPr>
        <w:tab/>
        <w:t xml:space="preserve">Rao VM, Damu GLV, Sudhakar D, Rao CV. Two New Bio-active Flavones from Grangea maderaspatana (Artemisia maderaspatana). </w:t>
      </w:r>
      <w:r w:rsidRPr="003151E4">
        <w:rPr>
          <w:rFonts w:ascii="Arial" w:hAnsi="Arial" w:cs="Arial"/>
          <w:i/>
          <w:iCs/>
          <w:sz w:val="24"/>
        </w:rPr>
        <w:t>Asian J Chem</w:t>
      </w:r>
      <w:r w:rsidRPr="003151E4">
        <w:rPr>
          <w:rFonts w:ascii="Arial" w:hAnsi="Arial" w:cs="Arial"/>
          <w:sz w:val="24"/>
        </w:rPr>
        <w:t xml:space="preserve"> 2009; </w:t>
      </w:r>
      <w:r w:rsidRPr="003151E4">
        <w:rPr>
          <w:rFonts w:ascii="Arial" w:hAnsi="Arial" w:cs="Arial"/>
          <w:b/>
          <w:bCs/>
          <w:sz w:val="24"/>
        </w:rPr>
        <w:t>21</w:t>
      </w:r>
      <w:r w:rsidRPr="003151E4">
        <w:rPr>
          <w:rFonts w:ascii="Arial" w:hAnsi="Arial" w:cs="Arial"/>
          <w:sz w:val="24"/>
        </w:rPr>
        <w:t>: 7.</w:t>
      </w:r>
    </w:p>
    <w:p w14:paraId="24ADE642"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13 </w:t>
      </w:r>
      <w:r w:rsidRPr="003151E4">
        <w:rPr>
          <w:rFonts w:ascii="Arial" w:hAnsi="Arial" w:cs="Arial"/>
          <w:sz w:val="24"/>
        </w:rPr>
        <w:tab/>
        <w:t xml:space="preserve">Rao YK, Reddy MVB, Rao CV </w:t>
      </w:r>
      <w:r w:rsidRPr="003151E4">
        <w:rPr>
          <w:rFonts w:ascii="Arial" w:hAnsi="Arial" w:cs="Arial"/>
          <w:i/>
          <w:iCs/>
          <w:sz w:val="24"/>
        </w:rPr>
        <w:t>et al.</w:t>
      </w:r>
      <w:r w:rsidRPr="003151E4">
        <w:rPr>
          <w:rFonts w:ascii="Arial" w:hAnsi="Arial" w:cs="Arial"/>
          <w:sz w:val="24"/>
        </w:rPr>
        <w:t xml:space="preserve"> Two new 5-deoxyflavones from Albizia odoratissima. </w:t>
      </w:r>
      <w:r w:rsidRPr="003151E4">
        <w:rPr>
          <w:rFonts w:ascii="Arial" w:hAnsi="Arial" w:cs="Arial"/>
          <w:i/>
          <w:iCs/>
          <w:sz w:val="24"/>
        </w:rPr>
        <w:t>Chem Pharm Bull (Tokyo)</w:t>
      </w:r>
      <w:r w:rsidRPr="003151E4">
        <w:rPr>
          <w:rFonts w:ascii="Arial" w:hAnsi="Arial" w:cs="Arial"/>
          <w:sz w:val="24"/>
        </w:rPr>
        <w:t xml:space="preserve"> 2002; </w:t>
      </w:r>
      <w:r w:rsidRPr="003151E4">
        <w:rPr>
          <w:rFonts w:ascii="Arial" w:hAnsi="Arial" w:cs="Arial"/>
          <w:b/>
          <w:bCs/>
          <w:sz w:val="24"/>
        </w:rPr>
        <w:t>50</w:t>
      </w:r>
      <w:r w:rsidRPr="003151E4">
        <w:rPr>
          <w:rFonts w:ascii="Arial" w:hAnsi="Arial" w:cs="Arial"/>
          <w:sz w:val="24"/>
        </w:rPr>
        <w:t>: 1271–1272.</w:t>
      </w:r>
    </w:p>
    <w:p w14:paraId="3E672B13" w14:textId="77777777" w:rsidR="003151E4" w:rsidRPr="003151E4" w:rsidRDefault="003151E4" w:rsidP="003151E4">
      <w:pPr>
        <w:pStyle w:val="Bibliography"/>
        <w:rPr>
          <w:rFonts w:ascii="Arial" w:hAnsi="Arial" w:cs="Arial"/>
          <w:sz w:val="24"/>
        </w:rPr>
      </w:pPr>
      <w:r w:rsidRPr="003151E4">
        <w:rPr>
          <w:rFonts w:ascii="Arial" w:hAnsi="Arial" w:cs="Arial"/>
          <w:sz w:val="24"/>
        </w:rPr>
        <w:lastRenderedPageBreak/>
        <w:t xml:space="preserve">14 </w:t>
      </w:r>
      <w:r w:rsidRPr="003151E4">
        <w:rPr>
          <w:rFonts w:ascii="Arial" w:hAnsi="Arial" w:cs="Arial"/>
          <w:sz w:val="24"/>
        </w:rPr>
        <w:tab/>
        <w:t xml:space="preserve">Zhao Q, Zhang Y, Wang G </w:t>
      </w:r>
      <w:r w:rsidRPr="003151E4">
        <w:rPr>
          <w:rFonts w:ascii="Arial" w:hAnsi="Arial" w:cs="Arial"/>
          <w:i/>
          <w:iCs/>
          <w:sz w:val="24"/>
        </w:rPr>
        <w:t>et al.</w:t>
      </w:r>
      <w:r w:rsidRPr="003151E4">
        <w:rPr>
          <w:rFonts w:ascii="Arial" w:hAnsi="Arial" w:cs="Arial"/>
          <w:sz w:val="24"/>
        </w:rPr>
        <w:t xml:space="preserve"> A specialized flavone biosynthetic pathway has evolved in the medicinal plant, Scutellaria baicalensis. </w:t>
      </w:r>
      <w:r w:rsidRPr="003151E4">
        <w:rPr>
          <w:rFonts w:ascii="Arial" w:hAnsi="Arial" w:cs="Arial"/>
          <w:i/>
          <w:iCs/>
          <w:sz w:val="24"/>
        </w:rPr>
        <w:t>Sci Adv</w:t>
      </w:r>
      <w:r w:rsidRPr="003151E4">
        <w:rPr>
          <w:rFonts w:ascii="Arial" w:hAnsi="Arial" w:cs="Arial"/>
          <w:sz w:val="24"/>
        </w:rPr>
        <w:t xml:space="preserve"> 2016; </w:t>
      </w:r>
      <w:r w:rsidRPr="003151E4">
        <w:rPr>
          <w:rFonts w:ascii="Arial" w:hAnsi="Arial" w:cs="Arial"/>
          <w:b/>
          <w:bCs/>
          <w:sz w:val="24"/>
        </w:rPr>
        <w:t>2</w:t>
      </w:r>
      <w:r w:rsidRPr="003151E4">
        <w:rPr>
          <w:rFonts w:ascii="Arial" w:hAnsi="Arial" w:cs="Arial"/>
          <w:sz w:val="24"/>
        </w:rPr>
        <w:t>: e1501780.</w:t>
      </w:r>
    </w:p>
    <w:p w14:paraId="16EC3B1E"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15 </w:t>
      </w:r>
      <w:r w:rsidRPr="003151E4">
        <w:rPr>
          <w:rFonts w:ascii="Arial" w:hAnsi="Arial" w:cs="Arial"/>
          <w:sz w:val="24"/>
        </w:rPr>
        <w:tab/>
        <w:t xml:space="preserve">Zhao Q, Cui M-Y, Levsh O </w:t>
      </w:r>
      <w:r w:rsidRPr="003151E4">
        <w:rPr>
          <w:rFonts w:ascii="Arial" w:hAnsi="Arial" w:cs="Arial"/>
          <w:i/>
          <w:iCs/>
          <w:sz w:val="24"/>
        </w:rPr>
        <w:t>et al.</w:t>
      </w:r>
      <w:r w:rsidRPr="003151E4">
        <w:rPr>
          <w:rFonts w:ascii="Arial" w:hAnsi="Arial" w:cs="Arial"/>
          <w:sz w:val="24"/>
        </w:rPr>
        <w:t xml:space="preserve"> Two CYP82D Enzymes Function as Flavone Hydroxylases in the Biosynthesis of Root-Specific 4′-Deoxyflavones in Scutellaria baicalensis. </w:t>
      </w:r>
      <w:r w:rsidRPr="003151E4">
        <w:rPr>
          <w:rFonts w:ascii="Arial" w:hAnsi="Arial" w:cs="Arial"/>
          <w:i/>
          <w:iCs/>
          <w:sz w:val="24"/>
        </w:rPr>
        <w:t>Mol Plant</w:t>
      </w:r>
      <w:r w:rsidRPr="003151E4">
        <w:rPr>
          <w:rFonts w:ascii="Arial" w:hAnsi="Arial" w:cs="Arial"/>
          <w:sz w:val="24"/>
        </w:rPr>
        <w:t xml:space="preserve"> 2018; </w:t>
      </w:r>
      <w:r w:rsidRPr="003151E4">
        <w:rPr>
          <w:rFonts w:ascii="Arial" w:hAnsi="Arial" w:cs="Arial"/>
          <w:b/>
          <w:bCs/>
          <w:sz w:val="24"/>
        </w:rPr>
        <w:t>11</w:t>
      </w:r>
      <w:r w:rsidRPr="003151E4">
        <w:rPr>
          <w:rFonts w:ascii="Arial" w:hAnsi="Arial" w:cs="Arial"/>
          <w:sz w:val="24"/>
        </w:rPr>
        <w:t>: 135–148.</w:t>
      </w:r>
    </w:p>
    <w:p w14:paraId="7FA49EC0"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16 </w:t>
      </w:r>
      <w:r w:rsidRPr="003151E4">
        <w:rPr>
          <w:rFonts w:ascii="Arial" w:hAnsi="Arial" w:cs="Arial"/>
          <w:sz w:val="24"/>
        </w:rPr>
        <w:tab/>
        <w:t xml:space="preserve">Zhao Q, Yang J, Cui M-Y </w:t>
      </w:r>
      <w:r w:rsidRPr="003151E4">
        <w:rPr>
          <w:rFonts w:ascii="Arial" w:hAnsi="Arial" w:cs="Arial"/>
          <w:i/>
          <w:iCs/>
          <w:sz w:val="24"/>
        </w:rPr>
        <w:t>et al.</w:t>
      </w:r>
      <w:r w:rsidRPr="003151E4">
        <w:rPr>
          <w:rFonts w:ascii="Arial" w:hAnsi="Arial" w:cs="Arial"/>
          <w:sz w:val="24"/>
        </w:rPr>
        <w:t xml:space="preserve"> The Reference Genome Sequence of Scutellaria baicalensis Provides Insights into the Evolution of Wogonin Biosynthesis. </w:t>
      </w:r>
      <w:r w:rsidRPr="003151E4">
        <w:rPr>
          <w:rFonts w:ascii="Arial" w:hAnsi="Arial" w:cs="Arial"/>
          <w:i/>
          <w:iCs/>
          <w:sz w:val="24"/>
        </w:rPr>
        <w:t>Mol Plant</w:t>
      </w:r>
      <w:r w:rsidRPr="003151E4">
        <w:rPr>
          <w:rFonts w:ascii="Arial" w:hAnsi="Arial" w:cs="Arial"/>
          <w:sz w:val="24"/>
        </w:rPr>
        <w:t xml:space="preserve"> 2019; </w:t>
      </w:r>
      <w:r w:rsidRPr="003151E4">
        <w:rPr>
          <w:rFonts w:ascii="Arial" w:hAnsi="Arial" w:cs="Arial"/>
          <w:b/>
          <w:bCs/>
          <w:sz w:val="24"/>
        </w:rPr>
        <w:t>12</w:t>
      </w:r>
      <w:r w:rsidRPr="003151E4">
        <w:rPr>
          <w:rFonts w:ascii="Arial" w:hAnsi="Arial" w:cs="Arial"/>
          <w:sz w:val="24"/>
        </w:rPr>
        <w:t>: 935–950.</w:t>
      </w:r>
    </w:p>
    <w:p w14:paraId="696B1612"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17 </w:t>
      </w:r>
      <w:r w:rsidRPr="003151E4">
        <w:rPr>
          <w:rFonts w:ascii="Arial" w:hAnsi="Arial" w:cs="Arial"/>
          <w:sz w:val="24"/>
        </w:rPr>
        <w:tab/>
        <w:t xml:space="preserve">Xu Z, Gao R, Pu X </w:t>
      </w:r>
      <w:r w:rsidRPr="003151E4">
        <w:rPr>
          <w:rFonts w:ascii="Arial" w:hAnsi="Arial" w:cs="Arial"/>
          <w:i/>
          <w:iCs/>
          <w:sz w:val="24"/>
        </w:rPr>
        <w:t>et al.</w:t>
      </w:r>
      <w:r w:rsidRPr="003151E4">
        <w:rPr>
          <w:rFonts w:ascii="Arial" w:hAnsi="Arial" w:cs="Arial"/>
          <w:sz w:val="24"/>
        </w:rPr>
        <w:t xml:space="preserve"> Comparative Genome Analysis of Scutellaria baicalensis and Scutellaria barbata Reveals the Evolution of Active Flavonoid Biosynthesis. </w:t>
      </w:r>
      <w:r w:rsidRPr="003151E4">
        <w:rPr>
          <w:rFonts w:ascii="Arial" w:hAnsi="Arial" w:cs="Arial"/>
          <w:i/>
          <w:iCs/>
          <w:sz w:val="24"/>
        </w:rPr>
        <w:t>Genomics Proteomics Bioinformatics</w:t>
      </w:r>
      <w:r w:rsidRPr="003151E4">
        <w:rPr>
          <w:rFonts w:ascii="Arial" w:hAnsi="Arial" w:cs="Arial"/>
          <w:sz w:val="24"/>
        </w:rPr>
        <w:t xml:space="preserve"> 2020; </w:t>
      </w:r>
      <w:r w:rsidRPr="003151E4">
        <w:rPr>
          <w:rFonts w:ascii="Arial" w:hAnsi="Arial" w:cs="Arial"/>
          <w:b/>
          <w:bCs/>
          <w:sz w:val="24"/>
        </w:rPr>
        <w:t>18</w:t>
      </w:r>
      <w:r w:rsidRPr="003151E4">
        <w:rPr>
          <w:rFonts w:ascii="Arial" w:hAnsi="Arial" w:cs="Arial"/>
          <w:sz w:val="24"/>
        </w:rPr>
        <w:t>: 230–240.</w:t>
      </w:r>
    </w:p>
    <w:p w14:paraId="4C3AA726"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18 </w:t>
      </w:r>
      <w:r w:rsidRPr="003151E4">
        <w:rPr>
          <w:rFonts w:ascii="Arial" w:hAnsi="Arial" w:cs="Arial"/>
          <w:sz w:val="24"/>
        </w:rPr>
        <w:tab/>
        <w:t xml:space="preserve">Krings A, Neal JC. SOUTH AMERICAN SKULLCAP (SCUTELLARIA RACEMOSA: LAMIACEAE) IN THE SOUTHEASTERN UNITED STATES. </w:t>
      </w:r>
      <w:r w:rsidRPr="003151E4">
        <w:rPr>
          <w:rFonts w:ascii="Arial" w:hAnsi="Arial" w:cs="Arial"/>
          <w:i/>
          <w:iCs/>
          <w:sz w:val="24"/>
        </w:rPr>
        <w:t>SIDA Contrib Bot</w:t>
      </w:r>
      <w:r w:rsidRPr="003151E4">
        <w:rPr>
          <w:rFonts w:ascii="Arial" w:hAnsi="Arial" w:cs="Arial"/>
          <w:sz w:val="24"/>
        </w:rPr>
        <w:t xml:space="preserve"> 2001; </w:t>
      </w:r>
      <w:r w:rsidRPr="003151E4">
        <w:rPr>
          <w:rFonts w:ascii="Arial" w:hAnsi="Arial" w:cs="Arial"/>
          <w:b/>
          <w:bCs/>
          <w:sz w:val="24"/>
        </w:rPr>
        <w:t>19</w:t>
      </w:r>
      <w:r w:rsidRPr="003151E4">
        <w:rPr>
          <w:rFonts w:ascii="Arial" w:hAnsi="Arial" w:cs="Arial"/>
          <w:sz w:val="24"/>
        </w:rPr>
        <w:t>: 1171–1179.</w:t>
      </w:r>
    </w:p>
    <w:p w14:paraId="012B4B4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19 </w:t>
      </w:r>
      <w:r w:rsidRPr="003151E4">
        <w:rPr>
          <w:rFonts w:ascii="Arial" w:hAnsi="Arial" w:cs="Arial"/>
          <w:sz w:val="24"/>
        </w:rPr>
        <w:tab/>
        <w:t xml:space="preserve">Nelson AD, Goetze JR. Hydroballochory in two Texas species of Skullcap (Scutellaria drummodii, S. wrightii; Lamiaceae). </w:t>
      </w:r>
      <w:r w:rsidRPr="003151E4">
        <w:rPr>
          <w:rFonts w:ascii="Arial" w:hAnsi="Arial" w:cs="Arial"/>
          <w:i/>
          <w:iCs/>
          <w:sz w:val="24"/>
        </w:rPr>
        <w:t>Tex J Sci</w:t>
      </w:r>
      <w:r w:rsidRPr="003151E4">
        <w:rPr>
          <w:rFonts w:ascii="Arial" w:hAnsi="Arial" w:cs="Arial"/>
          <w:sz w:val="24"/>
        </w:rPr>
        <w:t xml:space="preserve"> 2010; </w:t>
      </w:r>
      <w:r w:rsidRPr="003151E4">
        <w:rPr>
          <w:rFonts w:ascii="Arial" w:hAnsi="Arial" w:cs="Arial"/>
          <w:b/>
          <w:bCs/>
          <w:sz w:val="24"/>
        </w:rPr>
        <w:t>62</w:t>
      </w:r>
      <w:r w:rsidRPr="003151E4">
        <w:rPr>
          <w:rFonts w:ascii="Arial" w:hAnsi="Arial" w:cs="Arial"/>
          <w:sz w:val="24"/>
        </w:rPr>
        <w:t>.</w:t>
      </w:r>
    </w:p>
    <w:p w14:paraId="74F2A60C"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20 </w:t>
      </w:r>
      <w:r w:rsidRPr="003151E4">
        <w:rPr>
          <w:rFonts w:ascii="Arial" w:hAnsi="Arial" w:cs="Arial"/>
          <w:sz w:val="24"/>
        </w:rPr>
        <w:tab/>
        <w:t xml:space="preserve">Hasaninejad M, Jamzad Z, Yousefi M. Nutlet micro-morphology in Scutellaria L.(Lamiaceae) in Iran. </w:t>
      </w:r>
      <w:r w:rsidRPr="003151E4">
        <w:rPr>
          <w:rFonts w:ascii="Arial" w:hAnsi="Arial" w:cs="Arial"/>
          <w:i/>
          <w:iCs/>
          <w:sz w:val="24"/>
        </w:rPr>
        <w:t>Iran J Bot</w:t>
      </w:r>
      <w:r w:rsidRPr="003151E4">
        <w:rPr>
          <w:rFonts w:ascii="Arial" w:hAnsi="Arial" w:cs="Arial"/>
          <w:sz w:val="24"/>
        </w:rPr>
        <w:t xml:space="preserve"> 2009; </w:t>
      </w:r>
      <w:r w:rsidRPr="003151E4">
        <w:rPr>
          <w:rFonts w:ascii="Arial" w:hAnsi="Arial" w:cs="Arial"/>
          <w:b/>
          <w:bCs/>
          <w:sz w:val="24"/>
        </w:rPr>
        <w:t>15</w:t>
      </w:r>
      <w:r w:rsidRPr="003151E4">
        <w:rPr>
          <w:rFonts w:ascii="Arial" w:hAnsi="Arial" w:cs="Arial"/>
          <w:sz w:val="24"/>
        </w:rPr>
        <w:t>: 227–239.</w:t>
      </w:r>
    </w:p>
    <w:p w14:paraId="1BD9055C"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21 </w:t>
      </w:r>
      <w:r w:rsidRPr="003151E4">
        <w:rPr>
          <w:rFonts w:ascii="Arial" w:hAnsi="Arial" w:cs="Arial"/>
          <w:sz w:val="24"/>
        </w:rPr>
        <w:tab/>
        <w:t xml:space="preserve">Sutter RD, Govus TE, Smyth RL, Nordman C, Pyne M, Hogan T. Monitoring change in a Central US calcareous glade: resampling transects established in 1993. </w:t>
      </w:r>
      <w:r w:rsidRPr="003151E4">
        <w:rPr>
          <w:rFonts w:ascii="Arial" w:hAnsi="Arial" w:cs="Arial"/>
          <w:i/>
          <w:iCs/>
          <w:sz w:val="24"/>
        </w:rPr>
        <w:t>Nat Areas J</w:t>
      </w:r>
      <w:r w:rsidRPr="003151E4">
        <w:rPr>
          <w:rFonts w:ascii="Arial" w:hAnsi="Arial" w:cs="Arial"/>
          <w:sz w:val="24"/>
        </w:rPr>
        <w:t xml:space="preserve"> 2011; </w:t>
      </w:r>
      <w:r w:rsidRPr="003151E4">
        <w:rPr>
          <w:rFonts w:ascii="Arial" w:hAnsi="Arial" w:cs="Arial"/>
          <w:b/>
          <w:bCs/>
          <w:sz w:val="24"/>
        </w:rPr>
        <w:t>31</w:t>
      </w:r>
      <w:r w:rsidRPr="003151E4">
        <w:rPr>
          <w:rFonts w:ascii="Arial" w:hAnsi="Arial" w:cs="Arial"/>
          <w:sz w:val="24"/>
        </w:rPr>
        <w:t>: 163–172.</w:t>
      </w:r>
    </w:p>
    <w:p w14:paraId="6FAF681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22 </w:t>
      </w:r>
      <w:r w:rsidRPr="003151E4">
        <w:rPr>
          <w:rFonts w:ascii="Arial" w:hAnsi="Arial" w:cs="Arial"/>
          <w:sz w:val="24"/>
        </w:rPr>
        <w:tab/>
        <w:t xml:space="preserve">Jiang Z, Yang J, Jiao Y </w:t>
      </w:r>
      <w:r w:rsidRPr="003151E4">
        <w:rPr>
          <w:rFonts w:ascii="Arial" w:hAnsi="Arial" w:cs="Arial"/>
          <w:i/>
          <w:iCs/>
          <w:sz w:val="24"/>
        </w:rPr>
        <w:t>et al.</w:t>
      </w:r>
      <w:r w:rsidRPr="003151E4">
        <w:rPr>
          <w:rFonts w:ascii="Arial" w:hAnsi="Arial" w:cs="Arial"/>
          <w:sz w:val="24"/>
        </w:rPr>
        <w:t xml:space="preserve"> Determination of scutellarin in breviscapine preparations using quantitative proton nuclear magnetic resonance spectroscopy. </w:t>
      </w:r>
      <w:r w:rsidRPr="003151E4">
        <w:rPr>
          <w:rFonts w:ascii="Arial" w:hAnsi="Arial" w:cs="Arial"/>
          <w:i/>
          <w:iCs/>
          <w:sz w:val="24"/>
        </w:rPr>
        <w:t>J Food Drug Anal</w:t>
      </w:r>
      <w:r w:rsidRPr="003151E4">
        <w:rPr>
          <w:rFonts w:ascii="Arial" w:hAnsi="Arial" w:cs="Arial"/>
          <w:sz w:val="24"/>
        </w:rPr>
        <w:t xml:space="preserve"> 2016; </w:t>
      </w:r>
      <w:r w:rsidRPr="003151E4">
        <w:rPr>
          <w:rFonts w:ascii="Arial" w:hAnsi="Arial" w:cs="Arial"/>
          <w:b/>
          <w:bCs/>
          <w:sz w:val="24"/>
        </w:rPr>
        <w:t>24</w:t>
      </w:r>
      <w:r w:rsidRPr="003151E4">
        <w:rPr>
          <w:rFonts w:ascii="Arial" w:hAnsi="Arial" w:cs="Arial"/>
          <w:sz w:val="24"/>
        </w:rPr>
        <w:t>: 392–398.</w:t>
      </w:r>
    </w:p>
    <w:p w14:paraId="373A54F7"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23 </w:t>
      </w:r>
      <w:r w:rsidRPr="003151E4">
        <w:rPr>
          <w:rFonts w:ascii="Arial" w:hAnsi="Arial" w:cs="Arial"/>
          <w:sz w:val="24"/>
        </w:rPr>
        <w:tab/>
        <w:t xml:space="preserve">Ko J-H, Nam YH, Joo S-W </w:t>
      </w:r>
      <w:r w:rsidRPr="003151E4">
        <w:rPr>
          <w:rFonts w:ascii="Arial" w:hAnsi="Arial" w:cs="Arial"/>
          <w:i/>
          <w:iCs/>
          <w:sz w:val="24"/>
        </w:rPr>
        <w:t>et al.</w:t>
      </w:r>
      <w:r w:rsidRPr="003151E4">
        <w:rPr>
          <w:rFonts w:ascii="Arial" w:hAnsi="Arial" w:cs="Arial"/>
          <w:sz w:val="24"/>
        </w:rPr>
        <w:t xml:space="preserve"> Flavonoid 8-O-Glucuronides from the Aerial Parts of Malva verticillata and Their Recovery Effects on Alloxan-Induced Pancreatic Islets in Zebrafish. </w:t>
      </w:r>
      <w:r w:rsidRPr="003151E4">
        <w:rPr>
          <w:rFonts w:ascii="Arial" w:hAnsi="Arial" w:cs="Arial"/>
          <w:i/>
          <w:iCs/>
          <w:sz w:val="24"/>
        </w:rPr>
        <w:t>Mol J Synth Chem Nat Prod Chem</w:t>
      </w:r>
      <w:r w:rsidRPr="003151E4">
        <w:rPr>
          <w:rFonts w:ascii="Arial" w:hAnsi="Arial" w:cs="Arial"/>
          <w:sz w:val="24"/>
        </w:rPr>
        <w:t xml:space="preserve"> 2018; </w:t>
      </w:r>
      <w:r w:rsidRPr="003151E4">
        <w:rPr>
          <w:rFonts w:ascii="Arial" w:hAnsi="Arial" w:cs="Arial"/>
          <w:b/>
          <w:bCs/>
          <w:sz w:val="24"/>
        </w:rPr>
        <w:t>23</w:t>
      </w:r>
      <w:r w:rsidRPr="003151E4">
        <w:rPr>
          <w:rFonts w:ascii="Arial" w:hAnsi="Arial" w:cs="Arial"/>
          <w:sz w:val="24"/>
        </w:rPr>
        <w:t>: 833.</w:t>
      </w:r>
    </w:p>
    <w:p w14:paraId="53DA4A3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24 </w:t>
      </w:r>
      <w:r w:rsidRPr="003151E4">
        <w:rPr>
          <w:rFonts w:ascii="Arial" w:hAnsi="Arial" w:cs="Arial"/>
          <w:sz w:val="24"/>
        </w:rPr>
        <w:tab/>
        <w:t xml:space="preserve">Billeter M, Meier B, Sticher O. 8-hydroxyflavonoid glucuronides from Malva sylvestris. </w:t>
      </w:r>
      <w:r w:rsidRPr="003151E4">
        <w:rPr>
          <w:rFonts w:ascii="Arial" w:hAnsi="Arial" w:cs="Arial"/>
          <w:i/>
          <w:iCs/>
          <w:sz w:val="24"/>
        </w:rPr>
        <w:t>Phytochemistry</w:t>
      </w:r>
      <w:r w:rsidRPr="003151E4">
        <w:rPr>
          <w:rFonts w:ascii="Arial" w:hAnsi="Arial" w:cs="Arial"/>
          <w:sz w:val="24"/>
        </w:rPr>
        <w:t xml:space="preserve"> 1991; </w:t>
      </w:r>
      <w:r w:rsidRPr="003151E4">
        <w:rPr>
          <w:rFonts w:ascii="Arial" w:hAnsi="Arial" w:cs="Arial"/>
          <w:b/>
          <w:bCs/>
          <w:sz w:val="24"/>
        </w:rPr>
        <w:t>30</w:t>
      </w:r>
      <w:r w:rsidRPr="003151E4">
        <w:rPr>
          <w:rFonts w:ascii="Arial" w:hAnsi="Arial" w:cs="Arial"/>
          <w:sz w:val="24"/>
        </w:rPr>
        <w:t>: 987–990.</w:t>
      </w:r>
    </w:p>
    <w:p w14:paraId="785D180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25 </w:t>
      </w:r>
      <w:r w:rsidRPr="003151E4">
        <w:rPr>
          <w:rFonts w:ascii="Arial" w:hAnsi="Arial" w:cs="Arial"/>
          <w:sz w:val="24"/>
        </w:rPr>
        <w:tab/>
        <w:t xml:space="preserve">Jeon SJ, Rhee SY, Seo JE </w:t>
      </w:r>
      <w:r w:rsidRPr="003151E4">
        <w:rPr>
          <w:rFonts w:ascii="Arial" w:hAnsi="Arial" w:cs="Arial"/>
          <w:i/>
          <w:iCs/>
          <w:sz w:val="24"/>
        </w:rPr>
        <w:t>et al.</w:t>
      </w:r>
      <w:r w:rsidRPr="003151E4">
        <w:rPr>
          <w:rFonts w:ascii="Arial" w:hAnsi="Arial" w:cs="Arial"/>
          <w:sz w:val="24"/>
        </w:rPr>
        <w:t xml:space="preserve"> Oroxylin A increases BDNF production by activation of MAPK–CREB pathway in rat primary cortical neuronal culture. </w:t>
      </w:r>
      <w:r w:rsidRPr="003151E4">
        <w:rPr>
          <w:rFonts w:ascii="Arial" w:hAnsi="Arial" w:cs="Arial"/>
          <w:i/>
          <w:iCs/>
          <w:sz w:val="24"/>
        </w:rPr>
        <w:t>Neurosci Res</w:t>
      </w:r>
      <w:r w:rsidRPr="003151E4">
        <w:rPr>
          <w:rFonts w:ascii="Arial" w:hAnsi="Arial" w:cs="Arial"/>
          <w:sz w:val="24"/>
        </w:rPr>
        <w:t xml:space="preserve"> 2011; </w:t>
      </w:r>
      <w:r w:rsidRPr="003151E4">
        <w:rPr>
          <w:rFonts w:ascii="Arial" w:hAnsi="Arial" w:cs="Arial"/>
          <w:b/>
          <w:bCs/>
          <w:sz w:val="24"/>
        </w:rPr>
        <w:t>69</w:t>
      </w:r>
      <w:r w:rsidRPr="003151E4">
        <w:rPr>
          <w:rFonts w:ascii="Arial" w:hAnsi="Arial" w:cs="Arial"/>
          <w:sz w:val="24"/>
        </w:rPr>
        <w:t>: 214–222.</w:t>
      </w:r>
    </w:p>
    <w:p w14:paraId="2670E49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26 </w:t>
      </w:r>
      <w:r w:rsidRPr="003151E4">
        <w:rPr>
          <w:rFonts w:ascii="Arial" w:hAnsi="Arial" w:cs="Arial"/>
          <w:sz w:val="24"/>
        </w:rPr>
        <w:tab/>
        <w:t xml:space="preserve">Jeon SJ, Bak H, Seo J </w:t>
      </w:r>
      <w:r w:rsidRPr="003151E4">
        <w:rPr>
          <w:rFonts w:ascii="Arial" w:hAnsi="Arial" w:cs="Arial"/>
          <w:i/>
          <w:iCs/>
          <w:sz w:val="24"/>
        </w:rPr>
        <w:t>et al.</w:t>
      </w:r>
      <w:r w:rsidRPr="003151E4">
        <w:rPr>
          <w:rFonts w:ascii="Arial" w:hAnsi="Arial" w:cs="Arial"/>
          <w:sz w:val="24"/>
        </w:rPr>
        <w:t xml:space="preserve"> Oroxylin A Induces BDNF Expression on Cortical Neurons through Adenosine A2</w:t>
      </w:r>
      <w:r w:rsidRPr="003151E4">
        <w:rPr>
          <w:rFonts w:ascii="Arial" w:hAnsi="Arial" w:cs="Arial"/>
          <w:sz w:val="24"/>
          <w:vertAlign w:val="subscript"/>
        </w:rPr>
        <w:t>A</w:t>
      </w:r>
      <w:r w:rsidRPr="003151E4">
        <w:rPr>
          <w:rFonts w:ascii="Arial" w:hAnsi="Arial" w:cs="Arial"/>
          <w:sz w:val="24"/>
        </w:rPr>
        <w:t xml:space="preserve"> Receptor Stimulation: A Possible Role in Neuroprotection. </w:t>
      </w:r>
      <w:r w:rsidRPr="003151E4">
        <w:rPr>
          <w:rFonts w:ascii="Arial" w:hAnsi="Arial" w:cs="Arial"/>
          <w:i/>
          <w:iCs/>
          <w:sz w:val="24"/>
        </w:rPr>
        <w:t>Biomol Ther (Seoul)</w:t>
      </w:r>
      <w:r w:rsidRPr="003151E4">
        <w:rPr>
          <w:rFonts w:ascii="Arial" w:hAnsi="Arial" w:cs="Arial"/>
          <w:sz w:val="24"/>
        </w:rPr>
        <w:t xml:space="preserve"> 2012; </w:t>
      </w:r>
      <w:r w:rsidRPr="003151E4">
        <w:rPr>
          <w:rFonts w:ascii="Arial" w:hAnsi="Arial" w:cs="Arial"/>
          <w:b/>
          <w:bCs/>
          <w:sz w:val="24"/>
        </w:rPr>
        <w:t>20</w:t>
      </w:r>
      <w:r w:rsidRPr="003151E4">
        <w:rPr>
          <w:rFonts w:ascii="Arial" w:hAnsi="Arial" w:cs="Arial"/>
          <w:sz w:val="24"/>
        </w:rPr>
        <w:t>: 27–35.</w:t>
      </w:r>
    </w:p>
    <w:p w14:paraId="53FF7443" w14:textId="77777777" w:rsidR="003151E4" w:rsidRPr="003151E4" w:rsidRDefault="003151E4" w:rsidP="003151E4">
      <w:pPr>
        <w:pStyle w:val="Bibliography"/>
        <w:rPr>
          <w:rFonts w:ascii="Arial" w:hAnsi="Arial" w:cs="Arial"/>
          <w:sz w:val="24"/>
        </w:rPr>
      </w:pPr>
      <w:r w:rsidRPr="003151E4">
        <w:rPr>
          <w:rFonts w:ascii="Arial" w:hAnsi="Arial" w:cs="Arial"/>
          <w:sz w:val="24"/>
        </w:rPr>
        <w:lastRenderedPageBreak/>
        <w:t xml:space="preserve">27 </w:t>
      </w:r>
      <w:r w:rsidRPr="003151E4">
        <w:rPr>
          <w:rFonts w:ascii="Arial" w:hAnsi="Arial" w:cs="Arial"/>
          <w:sz w:val="24"/>
        </w:rPr>
        <w:tab/>
        <w:t xml:space="preserve">Elkin YN, Kulesh NI, Stepanova AY, Solovieva AI, Kargin VM, Manyakhin AY. Methylated flavones of the hairy root culture Scutellaria baicalensis. </w:t>
      </w:r>
      <w:r w:rsidRPr="003151E4">
        <w:rPr>
          <w:rFonts w:ascii="Arial" w:hAnsi="Arial" w:cs="Arial"/>
          <w:i/>
          <w:iCs/>
          <w:sz w:val="24"/>
        </w:rPr>
        <w:t>J Plant Physiol</w:t>
      </w:r>
      <w:r w:rsidRPr="003151E4">
        <w:rPr>
          <w:rFonts w:ascii="Arial" w:hAnsi="Arial" w:cs="Arial"/>
          <w:sz w:val="24"/>
        </w:rPr>
        <w:t xml:space="preserve"> 2018; </w:t>
      </w:r>
      <w:r w:rsidRPr="003151E4">
        <w:rPr>
          <w:rFonts w:ascii="Arial" w:hAnsi="Arial" w:cs="Arial"/>
          <w:b/>
          <w:bCs/>
          <w:sz w:val="24"/>
        </w:rPr>
        <w:t>231</w:t>
      </w:r>
      <w:r w:rsidRPr="003151E4">
        <w:rPr>
          <w:rFonts w:ascii="Arial" w:hAnsi="Arial" w:cs="Arial"/>
          <w:sz w:val="24"/>
        </w:rPr>
        <w:t>: 277–280.</w:t>
      </w:r>
    </w:p>
    <w:p w14:paraId="0A1C19A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28 </w:t>
      </w:r>
      <w:r w:rsidRPr="003151E4">
        <w:rPr>
          <w:rFonts w:ascii="Arial" w:hAnsi="Arial" w:cs="Arial"/>
          <w:sz w:val="24"/>
        </w:rPr>
        <w:tab/>
        <w:t xml:space="preserve">Zhang Y-Y, Xu R-X, Gao S, Cheng A-X. Enzymatic production of oroxylin A and hispidulin using a liverwort flavone 6-O-methyltransferase. </w:t>
      </w:r>
      <w:r w:rsidRPr="003151E4">
        <w:rPr>
          <w:rFonts w:ascii="Arial" w:hAnsi="Arial" w:cs="Arial"/>
          <w:i/>
          <w:iCs/>
          <w:sz w:val="24"/>
        </w:rPr>
        <w:t>FEBS Lett</w:t>
      </w:r>
      <w:r w:rsidRPr="003151E4">
        <w:rPr>
          <w:rFonts w:ascii="Arial" w:hAnsi="Arial" w:cs="Arial"/>
          <w:sz w:val="24"/>
        </w:rPr>
        <w:t xml:space="preserve"> 2016; </w:t>
      </w:r>
      <w:r w:rsidRPr="003151E4">
        <w:rPr>
          <w:rFonts w:ascii="Arial" w:hAnsi="Arial" w:cs="Arial"/>
          <w:b/>
          <w:bCs/>
          <w:sz w:val="24"/>
        </w:rPr>
        <w:t>590</w:t>
      </w:r>
      <w:r w:rsidRPr="003151E4">
        <w:rPr>
          <w:rFonts w:ascii="Arial" w:hAnsi="Arial" w:cs="Arial"/>
          <w:sz w:val="24"/>
        </w:rPr>
        <w:t>: 2619–2628.</w:t>
      </w:r>
    </w:p>
    <w:p w14:paraId="7310603F"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29 </w:t>
      </w:r>
      <w:r w:rsidRPr="003151E4">
        <w:rPr>
          <w:rFonts w:ascii="Arial" w:hAnsi="Arial" w:cs="Arial"/>
          <w:sz w:val="24"/>
        </w:rPr>
        <w:tab/>
        <w:t xml:space="preserve">Berim A, Hyatt DC, Gang DR. A Set of Regioselective O-Methyltransferases Gives Rise to the Complex Pattern of Methoxylated Flavones in Sweet Basil. </w:t>
      </w:r>
      <w:r w:rsidRPr="003151E4">
        <w:rPr>
          <w:rFonts w:ascii="Arial" w:hAnsi="Arial" w:cs="Arial"/>
          <w:i/>
          <w:iCs/>
          <w:sz w:val="24"/>
        </w:rPr>
        <w:t>Plant Physiol</w:t>
      </w:r>
      <w:r w:rsidRPr="003151E4">
        <w:rPr>
          <w:rFonts w:ascii="Arial" w:hAnsi="Arial" w:cs="Arial"/>
          <w:sz w:val="24"/>
        </w:rPr>
        <w:t xml:space="preserve"> 2012; </w:t>
      </w:r>
      <w:r w:rsidRPr="003151E4">
        <w:rPr>
          <w:rFonts w:ascii="Arial" w:hAnsi="Arial" w:cs="Arial"/>
          <w:b/>
          <w:bCs/>
          <w:sz w:val="24"/>
        </w:rPr>
        <w:t>160</w:t>
      </w:r>
      <w:r w:rsidRPr="003151E4">
        <w:rPr>
          <w:rFonts w:ascii="Arial" w:hAnsi="Arial" w:cs="Arial"/>
          <w:sz w:val="24"/>
        </w:rPr>
        <w:t>: 1052–1069.</w:t>
      </w:r>
    </w:p>
    <w:p w14:paraId="56494F8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30 </w:t>
      </w:r>
      <w:r w:rsidRPr="003151E4">
        <w:rPr>
          <w:rFonts w:ascii="Arial" w:hAnsi="Arial" w:cs="Arial"/>
          <w:sz w:val="24"/>
        </w:rPr>
        <w:tab/>
        <w:t xml:space="preserve">Zhang Y-Y, Xu R-X, Gao S, Cheng A-X. Enzymatic production of oroxylin A and hispidulin using a liverwort flavone 6-O-methyltransferase. </w:t>
      </w:r>
      <w:r w:rsidRPr="003151E4">
        <w:rPr>
          <w:rFonts w:ascii="Arial" w:hAnsi="Arial" w:cs="Arial"/>
          <w:i/>
          <w:iCs/>
          <w:sz w:val="24"/>
        </w:rPr>
        <w:t>FEBS Lett</w:t>
      </w:r>
      <w:r w:rsidRPr="003151E4">
        <w:rPr>
          <w:rFonts w:ascii="Arial" w:hAnsi="Arial" w:cs="Arial"/>
          <w:sz w:val="24"/>
        </w:rPr>
        <w:t xml:space="preserve"> 2016; </w:t>
      </w:r>
      <w:r w:rsidRPr="003151E4">
        <w:rPr>
          <w:rFonts w:ascii="Arial" w:hAnsi="Arial" w:cs="Arial"/>
          <w:b/>
          <w:bCs/>
          <w:sz w:val="24"/>
        </w:rPr>
        <w:t>590</w:t>
      </w:r>
      <w:r w:rsidRPr="003151E4">
        <w:rPr>
          <w:rFonts w:ascii="Arial" w:hAnsi="Arial" w:cs="Arial"/>
          <w:sz w:val="24"/>
        </w:rPr>
        <w:t>: 2619–2628.</w:t>
      </w:r>
    </w:p>
    <w:p w14:paraId="557C53E4"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31 </w:t>
      </w:r>
      <w:r w:rsidRPr="003151E4">
        <w:rPr>
          <w:rFonts w:ascii="Arial" w:hAnsi="Arial" w:cs="Arial"/>
          <w:sz w:val="24"/>
        </w:rPr>
        <w:tab/>
        <w:t xml:space="preserve">Markham KR, Porter LJ. Isoscutellarein and hypolaetin 8-glucuronides from the liverwort Marchantia berteroana. </w:t>
      </w:r>
      <w:r w:rsidRPr="003151E4">
        <w:rPr>
          <w:rFonts w:ascii="Arial" w:hAnsi="Arial" w:cs="Arial"/>
          <w:i/>
          <w:iCs/>
          <w:sz w:val="24"/>
        </w:rPr>
        <w:t>Phytochemistry</w:t>
      </w:r>
      <w:r w:rsidRPr="003151E4">
        <w:rPr>
          <w:rFonts w:ascii="Arial" w:hAnsi="Arial" w:cs="Arial"/>
          <w:sz w:val="24"/>
        </w:rPr>
        <w:t xml:space="preserve"> 1975; </w:t>
      </w:r>
      <w:r w:rsidRPr="003151E4">
        <w:rPr>
          <w:rFonts w:ascii="Arial" w:hAnsi="Arial" w:cs="Arial"/>
          <w:b/>
          <w:bCs/>
          <w:sz w:val="24"/>
        </w:rPr>
        <w:t>14</w:t>
      </w:r>
      <w:r w:rsidRPr="003151E4">
        <w:rPr>
          <w:rFonts w:ascii="Arial" w:hAnsi="Arial" w:cs="Arial"/>
          <w:sz w:val="24"/>
        </w:rPr>
        <w:t>: 1093–1097.</w:t>
      </w:r>
    </w:p>
    <w:p w14:paraId="1DAB42F9"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32 </w:t>
      </w:r>
      <w:r w:rsidRPr="003151E4">
        <w:rPr>
          <w:rFonts w:ascii="Arial" w:hAnsi="Arial" w:cs="Arial"/>
          <w:sz w:val="24"/>
        </w:rPr>
        <w:tab/>
        <w:t xml:space="preserve">Miyaichi Y, Imoto Y, Saida H, Tomimori T. Studies on the Constituents of Scutellaria Species X. : On the Flavonoid Constituents of the Leaves of Scutellaria baicalensis GEORGI. </w:t>
      </w:r>
      <w:r w:rsidRPr="003151E4">
        <w:rPr>
          <w:rFonts w:ascii="Arial" w:hAnsi="Arial" w:cs="Arial"/>
          <w:i/>
          <w:iCs/>
          <w:sz w:val="24"/>
        </w:rPr>
        <w:t>Jpn J Pharmacogn</w:t>
      </w:r>
      <w:r w:rsidRPr="003151E4">
        <w:rPr>
          <w:rFonts w:ascii="Arial" w:hAnsi="Arial" w:cs="Arial"/>
          <w:sz w:val="24"/>
        </w:rPr>
        <w:t xml:space="preserve"> 1988; </w:t>
      </w:r>
      <w:r w:rsidRPr="003151E4">
        <w:rPr>
          <w:rFonts w:ascii="Arial" w:hAnsi="Arial" w:cs="Arial"/>
          <w:b/>
          <w:bCs/>
          <w:sz w:val="24"/>
        </w:rPr>
        <w:t>42</w:t>
      </w:r>
      <w:r w:rsidRPr="003151E4">
        <w:rPr>
          <w:rFonts w:ascii="Arial" w:hAnsi="Arial" w:cs="Arial"/>
          <w:sz w:val="24"/>
        </w:rPr>
        <w:t>: 216–219.</w:t>
      </w:r>
    </w:p>
    <w:p w14:paraId="4E350892"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33 </w:t>
      </w:r>
      <w:r w:rsidRPr="003151E4">
        <w:rPr>
          <w:rFonts w:ascii="Arial" w:hAnsi="Arial" w:cs="Arial"/>
          <w:sz w:val="24"/>
        </w:rPr>
        <w:tab/>
        <w:t xml:space="preserve">Miyaichi Y, Kizu H, Tomimori T, Lin C-C. Studies on the Constituents of Scutellaria Species XI. : On the Flavonoid Constituents of the Aerial Parts of Scutellaria indica L. </w:t>
      </w:r>
      <w:r w:rsidRPr="003151E4">
        <w:rPr>
          <w:rFonts w:ascii="Arial" w:hAnsi="Arial" w:cs="Arial"/>
          <w:i/>
          <w:iCs/>
          <w:sz w:val="24"/>
        </w:rPr>
        <w:t>Chem Pharm Bull (Tokyo)</w:t>
      </w:r>
      <w:r w:rsidRPr="003151E4">
        <w:rPr>
          <w:rFonts w:ascii="Arial" w:hAnsi="Arial" w:cs="Arial"/>
          <w:sz w:val="24"/>
        </w:rPr>
        <w:t xml:space="preserve"> 1988; </w:t>
      </w:r>
      <w:r w:rsidRPr="003151E4">
        <w:rPr>
          <w:rFonts w:ascii="Arial" w:hAnsi="Arial" w:cs="Arial"/>
          <w:b/>
          <w:bCs/>
          <w:sz w:val="24"/>
        </w:rPr>
        <w:t>37</w:t>
      </w:r>
      <w:r w:rsidRPr="003151E4">
        <w:rPr>
          <w:rFonts w:ascii="Arial" w:hAnsi="Arial" w:cs="Arial"/>
          <w:sz w:val="24"/>
        </w:rPr>
        <w:t>: 794–797.</w:t>
      </w:r>
    </w:p>
    <w:p w14:paraId="6396B92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34 </w:t>
      </w:r>
      <w:r w:rsidRPr="003151E4">
        <w:rPr>
          <w:rFonts w:ascii="Arial" w:hAnsi="Arial" w:cs="Arial"/>
          <w:sz w:val="24"/>
        </w:rPr>
        <w:tab/>
        <w:t xml:space="preserve">Slámová K, Kapešová J, Valentová K. “Sweet Flavonoids”: Glycosidase-Catalyzed Modifications. </w:t>
      </w:r>
      <w:r w:rsidRPr="003151E4">
        <w:rPr>
          <w:rFonts w:ascii="Arial" w:hAnsi="Arial" w:cs="Arial"/>
          <w:i/>
          <w:iCs/>
          <w:sz w:val="24"/>
        </w:rPr>
        <w:t>Int J Mol Sci</w:t>
      </w:r>
      <w:r w:rsidRPr="003151E4">
        <w:rPr>
          <w:rFonts w:ascii="Arial" w:hAnsi="Arial" w:cs="Arial"/>
          <w:sz w:val="24"/>
        </w:rPr>
        <w:t xml:space="preserve"> 2018; </w:t>
      </w:r>
      <w:r w:rsidRPr="003151E4">
        <w:rPr>
          <w:rFonts w:ascii="Arial" w:hAnsi="Arial" w:cs="Arial"/>
          <w:b/>
          <w:bCs/>
          <w:sz w:val="24"/>
        </w:rPr>
        <w:t>19</w:t>
      </w:r>
      <w:r w:rsidRPr="003151E4">
        <w:rPr>
          <w:rFonts w:ascii="Arial" w:hAnsi="Arial" w:cs="Arial"/>
          <w:sz w:val="24"/>
        </w:rPr>
        <w:t>: 2126.</w:t>
      </w:r>
    </w:p>
    <w:p w14:paraId="28491D01"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35 </w:t>
      </w:r>
      <w:r w:rsidRPr="003151E4">
        <w:rPr>
          <w:rFonts w:ascii="Arial" w:hAnsi="Arial" w:cs="Arial"/>
          <w:sz w:val="24"/>
        </w:rPr>
        <w:tab/>
        <w:t xml:space="preserve">Chiu H-H, Hsieh Y-C, Chen Y-H </w:t>
      </w:r>
      <w:r w:rsidRPr="003151E4">
        <w:rPr>
          <w:rFonts w:ascii="Arial" w:hAnsi="Arial" w:cs="Arial"/>
          <w:i/>
          <w:iCs/>
          <w:sz w:val="24"/>
        </w:rPr>
        <w:t>et al.</w:t>
      </w:r>
      <w:r w:rsidRPr="003151E4">
        <w:rPr>
          <w:rFonts w:ascii="Arial" w:hAnsi="Arial" w:cs="Arial"/>
          <w:sz w:val="24"/>
        </w:rPr>
        <w:t xml:space="preserve"> Three important amino acids control the regioselectivity of flavonoid glucosidation in glycosyltransferase-1 from Bacillus cereus. </w:t>
      </w:r>
      <w:r w:rsidRPr="003151E4">
        <w:rPr>
          <w:rFonts w:ascii="Arial" w:hAnsi="Arial" w:cs="Arial"/>
          <w:i/>
          <w:iCs/>
          <w:sz w:val="24"/>
        </w:rPr>
        <w:t>Appl Microbiol Biotechnol</w:t>
      </w:r>
      <w:r w:rsidRPr="003151E4">
        <w:rPr>
          <w:rFonts w:ascii="Arial" w:hAnsi="Arial" w:cs="Arial"/>
          <w:sz w:val="24"/>
        </w:rPr>
        <w:t xml:space="preserve"> 2016; </w:t>
      </w:r>
      <w:r w:rsidRPr="003151E4">
        <w:rPr>
          <w:rFonts w:ascii="Arial" w:hAnsi="Arial" w:cs="Arial"/>
          <w:b/>
          <w:bCs/>
          <w:sz w:val="24"/>
        </w:rPr>
        <w:t>100</w:t>
      </w:r>
      <w:r w:rsidRPr="003151E4">
        <w:rPr>
          <w:rFonts w:ascii="Arial" w:hAnsi="Arial" w:cs="Arial"/>
          <w:sz w:val="24"/>
        </w:rPr>
        <w:t>: 8411–8424.</w:t>
      </w:r>
    </w:p>
    <w:p w14:paraId="17EA6610"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36 </w:t>
      </w:r>
      <w:r w:rsidRPr="003151E4">
        <w:rPr>
          <w:rFonts w:ascii="Arial" w:hAnsi="Arial" w:cs="Arial"/>
          <w:sz w:val="24"/>
        </w:rPr>
        <w:tab/>
        <w:t xml:space="preserve">Gallon ME, Silva-Junior EA, Amaral JG, Lopes NP, Gobbo-Neto L. Natural Products Diversity in Plant-Insect Interaction between Tithonia diversifolia (Asteraceae) and Chlosyne lacinia (Nymphalidae). </w:t>
      </w:r>
      <w:r w:rsidRPr="003151E4">
        <w:rPr>
          <w:rFonts w:ascii="Arial" w:hAnsi="Arial" w:cs="Arial"/>
          <w:i/>
          <w:iCs/>
          <w:sz w:val="24"/>
        </w:rPr>
        <w:t>Molecules</w:t>
      </w:r>
      <w:r w:rsidRPr="003151E4">
        <w:rPr>
          <w:rFonts w:ascii="Arial" w:hAnsi="Arial" w:cs="Arial"/>
          <w:sz w:val="24"/>
        </w:rPr>
        <w:t xml:space="preserve"> 2019; </w:t>
      </w:r>
      <w:r w:rsidRPr="003151E4">
        <w:rPr>
          <w:rFonts w:ascii="Arial" w:hAnsi="Arial" w:cs="Arial"/>
          <w:b/>
          <w:bCs/>
          <w:sz w:val="24"/>
        </w:rPr>
        <w:t>24</w:t>
      </w:r>
      <w:r w:rsidRPr="003151E4">
        <w:rPr>
          <w:rFonts w:ascii="Arial" w:hAnsi="Arial" w:cs="Arial"/>
          <w:sz w:val="24"/>
        </w:rPr>
        <w:t>. doi:10.3390/molecules24173118.</w:t>
      </w:r>
    </w:p>
    <w:p w14:paraId="165A3E38" w14:textId="77777777" w:rsidR="003151E4" w:rsidRPr="003151E4" w:rsidRDefault="003151E4" w:rsidP="003151E4">
      <w:pPr>
        <w:pStyle w:val="Bibliography"/>
        <w:rPr>
          <w:rFonts w:ascii="Arial" w:hAnsi="Arial" w:cs="Arial"/>
          <w:sz w:val="24"/>
        </w:rPr>
      </w:pPr>
      <w:r w:rsidRPr="003151E4">
        <w:rPr>
          <w:rFonts w:ascii="Arial" w:hAnsi="Arial" w:cs="Arial"/>
          <w:sz w:val="24"/>
        </w:rPr>
        <w:t xml:space="preserve">37 </w:t>
      </w:r>
      <w:r w:rsidRPr="003151E4">
        <w:rPr>
          <w:rFonts w:ascii="Arial" w:hAnsi="Arial" w:cs="Arial"/>
          <w:sz w:val="24"/>
        </w:rPr>
        <w:tab/>
        <w:t xml:space="preserve">Sosa T, Chaves N, Alias JC, Escudero JC, Henao F, Gutiérrez-Merino C. Inhibition of Mouth Skeletal Muscle Relaxation by Flavonoids of Cistus ladanifer L.: A Plant Defense Mechanism Against Herbivores. </w:t>
      </w:r>
      <w:r w:rsidRPr="003151E4">
        <w:rPr>
          <w:rFonts w:ascii="Arial" w:hAnsi="Arial" w:cs="Arial"/>
          <w:i/>
          <w:iCs/>
          <w:sz w:val="24"/>
        </w:rPr>
        <w:t>J Chem Ecol</w:t>
      </w:r>
      <w:r w:rsidRPr="003151E4">
        <w:rPr>
          <w:rFonts w:ascii="Arial" w:hAnsi="Arial" w:cs="Arial"/>
          <w:sz w:val="24"/>
        </w:rPr>
        <w:t xml:space="preserve"> 2004; </w:t>
      </w:r>
      <w:r w:rsidRPr="003151E4">
        <w:rPr>
          <w:rFonts w:ascii="Arial" w:hAnsi="Arial" w:cs="Arial"/>
          <w:b/>
          <w:bCs/>
          <w:sz w:val="24"/>
        </w:rPr>
        <w:t>30</w:t>
      </w:r>
      <w:r w:rsidRPr="003151E4">
        <w:rPr>
          <w:rFonts w:ascii="Arial" w:hAnsi="Arial" w:cs="Arial"/>
          <w:sz w:val="24"/>
        </w:rPr>
        <w:t>: 1087–1101.</w:t>
      </w:r>
    </w:p>
    <w:p w14:paraId="347A9FD9" w14:textId="60BD8298" w:rsidR="00CD2E28" w:rsidRPr="006B58F4" w:rsidRDefault="00CD2E28" w:rsidP="00266D53">
      <w:pPr>
        <w:spacing w:after="0" w:line="360" w:lineRule="auto"/>
        <w:rPr>
          <w:rFonts w:ascii="Arial" w:hAnsi="Arial" w:cs="Arial"/>
          <w:sz w:val="24"/>
          <w:szCs w:val="24"/>
        </w:rPr>
      </w:pPr>
      <w:r w:rsidRPr="006B58F4">
        <w:rPr>
          <w:rFonts w:ascii="Arial" w:hAnsi="Arial" w:cs="Arial"/>
          <w:sz w:val="24"/>
          <w:szCs w:val="24"/>
        </w:rPr>
        <w:fldChar w:fldCharType="end"/>
      </w:r>
    </w:p>
    <w:p w14:paraId="3BA1B7B6" w14:textId="5401001F" w:rsidR="00280575" w:rsidRDefault="00280575">
      <w:pPr>
        <w:rPr>
          <w:rFonts w:ascii="Arial" w:hAnsi="Arial" w:cs="Arial"/>
          <w:sz w:val="24"/>
          <w:szCs w:val="24"/>
        </w:rPr>
      </w:pPr>
      <w:r>
        <w:rPr>
          <w:rFonts w:ascii="Arial" w:hAnsi="Arial" w:cs="Arial"/>
          <w:sz w:val="24"/>
          <w:szCs w:val="24"/>
        </w:rPr>
        <w:br w:type="page"/>
      </w:r>
    </w:p>
    <w:p w14:paraId="418E4BE5" w14:textId="14010D1D" w:rsidR="00280575" w:rsidRPr="006B58F4" w:rsidRDefault="00280575" w:rsidP="00280575">
      <w:pPr>
        <w:spacing w:after="0" w:line="360" w:lineRule="auto"/>
        <w:rPr>
          <w:rFonts w:ascii="Arial" w:hAnsi="Arial" w:cs="Arial"/>
          <w:b/>
          <w:bCs/>
          <w:sz w:val="24"/>
          <w:szCs w:val="24"/>
        </w:rPr>
      </w:pPr>
      <w:r>
        <w:rPr>
          <w:rFonts w:ascii="Arial" w:hAnsi="Arial" w:cs="Arial"/>
          <w:b/>
          <w:bCs/>
          <w:sz w:val="24"/>
          <w:szCs w:val="24"/>
        </w:rPr>
        <w:lastRenderedPageBreak/>
        <w:t>Figure legends</w:t>
      </w:r>
    </w:p>
    <w:p w14:paraId="0B027187"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 xml:space="preserve">Figure 1. </w:t>
      </w:r>
      <w:r w:rsidRPr="006B58F4">
        <w:rPr>
          <w:rFonts w:ascii="Arial" w:hAnsi="Arial" w:cs="Arial"/>
          <w:sz w:val="24"/>
          <w:szCs w:val="24"/>
        </w:rPr>
        <w:t xml:space="preserve">Proposed 4´-hydroxyflavone and 4´-deoxyflavone pathway. Structures of glycosylated flavones are not shown to save space but are included in Fig. S1. Enzyme names in blue are specific isoforms that have been identified in </w:t>
      </w:r>
      <w:r w:rsidRPr="006B58F4">
        <w:rPr>
          <w:rFonts w:ascii="Arial" w:hAnsi="Arial" w:cs="Arial"/>
          <w:i/>
          <w:iCs/>
          <w:sz w:val="24"/>
          <w:szCs w:val="24"/>
        </w:rPr>
        <w:t>S. baicalensis</w:t>
      </w:r>
      <w:r w:rsidRPr="006B58F4">
        <w:rPr>
          <w:rFonts w:ascii="Arial" w:hAnsi="Arial" w:cs="Arial"/>
          <w:sz w:val="24"/>
          <w:szCs w:val="24"/>
        </w:rPr>
        <w:t>, and enzyme names in black are general names. Flavones that were quantified have names in bold and are numbered to match the labeling of Figure 2.</w:t>
      </w:r>
    </w:p>
    <w:p w14:paraId="77C9F9A4" w14:textId="77777777"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2. </w:t>
      </w:r>
      <w:r w:rsidRPr="006B58F4">
        <w:rPr>
          <w:rFonts w:ascii="Arial" w:hAnsi="Arial" w:cs="Arial"/>
          <w:sz w:val="24"/>
          <w:szCs w:val="24"/>
        </w:rPr>
        <w:t xml:space="preserve">Metabolite data collected from the (a) leaves, (b) stems, and (c) roots of 7 </w:t>
      </w:r>
      <w:r w:rsidRPr="006B58F4">
        <w:rPr>
          <w:rFonts w:ascii="Arial" w:hAnsi="Arial" w:cs="Arial"/>
          <w:i/>
          <w:iCs/>
          <w:sz w:val="24"/>
          <w:szCs w:val="24"/>
        </w:rPr>
        <w:t xml:space="preserve">Scutellaria </w:t>
      </w:r>
      <w:r w:rsidRPr="006B58F4">
        <w:rPr>
          <w:rFonts w:ascii="Arial" w:hAnsi="Arial" w:cs="Arial"/>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1A7B1239" w14:textId="77777777" w:rsidR="00280575" w:rsidRPr="006B58F4"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Figure 3. </w:t>
      </w:r>
      <w:r w:rsidRPr="006B58F4">
        <w:rPr>
          <w:rFonts w:ascii="Arial" w:hAnsi="Arial" w:cs="Arial"/>
          <w:sz w:val="24"/>
          <w:szCs w:val="24"/>
        </w:rPr>
        <w:t xml:space="preserve">Organ-specific (a) oroxylin A and (b) oroxyloside concentrations in 7 </w:t>
      </w:r>
      <w:r w:rsidRPr="006B58F4">
        <w:rPr>
          <w:rFonts w:ascii="Arial" w:hAnsi="Arial" w:cs="Arial"/>
          <w:i/>
          <w:iCs/>
          <w:sz w:val="24"/>
          <w:szCs w:val="24"/>
        </w:rPr>
        <w:t xml:space="preserve">Scutellaria </w:t>
      </w:r>
      <w:r w:rsidRPr="006B58F4">
        <w:rPr>
          <w:rFonts w:ascii="Arial" w:hAnsi="Arial" w:cs="Arial"/>
          <w:sz w:val="24"/>
          <w:szCs w:val="24"/>
        </w:rPr>
        <w:t>species, as determined via High Performance Liquid Chromatography (HPLC). Concentrations were averaged from tissue samples taken from 3 biological replicates, and error bars represent standard error.</w:t>
      </w:r>
    </w:p>
    <w:p w14:paraId="7E76E21B"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 xml:space="preserve">Figure 4. </w:t>
      </w:r>
      <w:r w:rsidRPr="006B58F4">
        <w:rPr>
          <w:rFonts w:ascii="Arial" w:hAnsi="Arial" w:cs="Arial"/>
          <w:sz w:val="24"/>
          <w:szCs w:val="24"/>
        </w:rPr>
        <w:t xml:space="preserve">Comparison of chromatograms collected via HPLC from </w:t>
      </w:r>
      <w:r w:rsidRPr="006B58F4">
        <w:rPr>
          <w:rFonts w:ascii="Arial" w:hAnsi="Arial" w:cs="Arial"/>
          <w:i/>
          <w:iCs/>
          <w:sz w:val="24"/>
          <w:szCs w:val="24"/>
        </w:rPr>
        <w:t xml:space="preserve">S. barbata, S. baicalensis, </w:t>
      </w:r>
      <w:r w:rsidRPr="006B58F4">
        <w:rPr>
          <w:rFonts w:ascii="Arial" w:hAnsi="Arial" w:cs="Arial"/>
          <w:sz w:val="24"/>
          <w:szCs w:val="24"/>
        </w:rPr>
        <w:t>and</w:t>
      </w:r>
      <w:r w:rsidRPr="006B58F4">
        <w:rPr>
          <w:rFonts w:ascii="Arial" w:hAnsi="Arial" w:cs="Arial"/>
          <w:i/>
          <w:iCs/>
          <w:sz w:val="24"/>
          <w:szCs w:val="24"/>
        </w:rPr>
        <w:t xml:space="preserve"> S. racemosa</w:t>
      </w:r>
      <w:r w:rsidRPr="006B58F4">
        <w:rPr>
          <w:rFonts w:ascii="Arial" w:hAnsi="Arial" w:cs="Arial"/>
          <w:sz w:val="24"/>
          <w:szCs w:val="24"/>
        </w:rPr>
        <w:t xml:space="preserve"> stems. Time interval displayed was selected to center the unknown peak in the chromatograms.</w:t>
      </w:r>
    </w:p>
    <w:p w14:paraId="31CD1800" w14:textId="0DD87ED6" w:rsidR="00280575" w:rsidRPr="003C376A" w:rsidRDefault="00280575" w:rsidP="00280575">
      <w:pPr>
        <w:spacing w:after="0" w:line="360" w:lineRule="auto"/>
        <w:rPr>
          <w:rFonts w:ascii="Arial" w:hAnsi="Arial" w:cs="Arial"/>
        </w:rPr>
      </w:pPr>
      <w:r w:rsidRPr="00CB279A">
        <w:rPr>
          <w:rFonts w:ascii="Arial" w:hAnsi="Arial" w:cs="Arial"/>
          <w:b/>
          <w:bCs/>
          <w:sz w:val="24"/>
          <w:szCs w:val="24"/>
        </w:rPr>
        <w:t xml:space="preserve">Figure 5. </w:t>
      </w:r>
      <w:r w:rsidRPr="00CB279A">
        <w:rPr>
          <w:rFonts w:ascii="Arial" w:hAnsi="Arial" w:cs="Arial"/>
          <w:b/>
          <w:bCs/>
        </w:rPr>
        <w:t xml:space="preserve">Characterization of a new scutellarin isomer. </w:t>
      </w:r>
      <w:r w:rsidR="00CB279A" w:rsidRPr="00CB279A">
        <w:rPr>
          <w:rFonts w:ascii="Arial" w:hAnsi="Arial" w:cs="Arial"/>
          <w:sz w:val="24"/>
          <w:szCs w:val="24"/>
        </w:rPr>
        <w:t>(a)</w:t>
      </w:r>
      <w:r w:rsidRPr="003C376A">
        <w:rPr>
          <w:rFonts w:ascii="Arial" w:hAnsi="Arial" w:cs="Arial"/>
          <w:sz w:val="24"/>
          <w:szCs w:val="24"/>
        </w:rPr>
        <w:t>. Standard scutellarin and isolated compound were eluted with different retention times in LC-HRMS analysis.</w:t>
      </w:r>
    </w:p>
    <w:p w14:paraId="241E8AF3" w14:textId="5EF1B197" w:rsidR="00280575" w:rsidRPr="003C376A" w:rsidRDefault="00CB279A" w:rsidP="00280575">
      <w:pPr>
        <w:spacing w:after="0" w:line="360" w:lineRule="auto"/>
        <w:rPr>
          <w:rFonts w:ascii="Arial" w:hAnsi="Arial" w:cs="Arial"/>
          <w:sz w:val="24"/>
          <w:szCs w:val="24"/>
        </w:rPr>
      </w:pPr>
      <w:r w:rsidRPr="00CB279A">
        <w:rPr>
          <w:rFonts w:ascii="Arial" w:hAnsi="Arial" w:cs="Arial"/>
          <w:sz w:val="24"/>
          <w:szCs w:val="24"/>
        </w:rPr>
        <w:t>(b)</w:t>
      </w:r>
      <w:r w:rsidR="00280575" w:rsidRPr="003C376A">
        <w:rPr>
          <w:rFonts w:ascii="Arial" w:hAnsi="Arial" w:cs="Arial"/>
          <w:sz w:val="24"/>
          <w:szCs w:val="24"/>
        </w:rPr>
        <w:t>. Key NMR correlations of isolated compound.  1D-NOESY and1D-ROESY correlations are represented by red and green two-way arrows, respectively (left). A three-bond HMBC correlation from H-1’’ to C-8 (right).</w:t>
      </w:r>
    </w:p>
    <w:p w14:paraId="42C542AD" w14:textId="77777777" w:rsidR="00280575" w:rsidRPr="006B58F4" w:rsidRDefault="00280575" w:rsidP="00280575">
      <w:pPr>
        <w:spacing w:after="0" w:line="360" w:lineRule="auto"/>
        <w:rPr>
          <w:rFonts w:ascii="Arial" w:hAnsi="Arial" w:cs="Arial"/>
          <w:sz w:val="24"/>
          <w:szCs w:val="24"/>
        </w:rPr>
      </w:pPr>
      <w:proofErr w:type="gramStart"/>
      <w:r w:rsidRPr="00CB279A">
        <w:rPr>
          <w:rFonts w:ascii="Arial" w:hAnsi="Arial" w:cs="Arial"/>
          <w:sz w:val="24"/>
          <w:szCs w:val="24"/>
        </w:rPr>
        <w:t>metabolite.</w:t>
      </w:r>
      <w:r w:rsidRPr="00CB279A">
        <w:rPr>
          <w:rFonts w:ascii="Arial" w:hAnsi="Arial" w:cs="Arial"/>
          <w:b/>
          <w:bCs/>
          <w:sz w:val="24"/>
          <w:szCs w:val="24"/>
        </w:rPr>
        <w:t>+</w:t>
      </w:r>
      <w:proofErr w:type="gramEnd"/>
      <w:r w:rsidRPr="00CB279A">
        <w:rPr>
          <w:rFonts w:ascii="Arial" w:hAnsi="Arial" w:cs="Arial"/>
          <w:b/>
          <w:bCs/>
          <w:sz w:val="24"/>
          <w:szCs w:val="24"/>
        </w:rPr>
        <w:t xml:space="preserve"> </w:t>
      </w:r>
      <w:r w:rsidRPr="00CB279A">
        <w:rPr>
          <w:rFonts w:ascii="Arial" w:hAnsi="Arial" w:cs="Arial"/>
          <w:sz w:val="24"/>
          <w:szCs w:val="24"/>
        </w:rPr>
        <w:t>NMR data used to elucidate structure of unknown metabolite.</w:t>
      </w:r>
    </w:p>
    <w:p w14:paraId="249BBBBE"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 xml:space="preserve">Figure 6. </w:t>
      </w:r>
      <w:r w:rsidRPr="006B58F4">
        <w:rPr>
          <w:rFonts w:ascii="Arial" w:hAnsi="Arial" w:cs="Arial"/>
          <w:sz w:val="24"/>
          <w:szCs w:val="24"/>
        </w:rPr>
        <w:t xml:space="preserve">Organ-specific isoscutellarein 8-glucuronide peak areas in 7 </w:t>
      </w:r>
      <w:r w:rsidRPr="006B58F4">
        <w:rPr>
          <w:rFonts w:ascii="Arial" w:hAnsi="Arial" w:cs="Arial"/>
          <w:i/>
          <w:iCs/>
          <w:sz w:val="24"/>
          <w:szCs w:val="24"/>
        </w:rPr>
        <w:t xml:space="preserve">Scutellaria </w:t>
      </w:r>
      <w:r w:rsidRPr="006B58F4">
        <w:rPr>
          <w:rFonts w:ascii="Arial" w:hAnsi="Arial" w:cs="Arial"/>
          <w:sz w:val="24"/>
          <w:szCs w:val="24"/>
        </w:rPr>
        <w:t>species, as determined via High Performance Liquid Chromatography (HPLC). Peak areas were averaged from tissue samples taken from 3 biological replicates, and error bars represent standard error.</w:t>
      </w:r>
    </w:p>
    <w:p w14:paraId="56897A47" w14:textId="75AFB30E" w:rsidR="00600F88" w:rsidRDefault="00600F88">
      <w:pPr>
        <w:rPr>
          <w:rFonts w:ascii="Arial" w:hAnsi="Arial" w:cs="Arial"/>
          <w:b/>
          <w:bCs/>
          <w:sz w:val="24"/>
          <w:szCs w:val="24"/>
        </w:rPr>
      </w:pPr>
      <w:r>
        <w:rPr>
          <w:rFonts w:ascii="Arial" w:hAnsi="Arial" w:cs="Arial"/>
          <w:b/>
          <w:bCs/>
          <w:sz w:val="24"/>
          <w:szCs w:val="24"/>
        </w:rPr>
        <w:br w:type="page"/>
      </w:r>
    </w:p>
    <w:p w14:paraId="707528C1" w14:textId="77777777" w:rsidR="00280575" w:rsidRPr="006B58F4" w:rsidRDefault="00280575" w:rsidP="00280575">
      <w:pPr>
        <w:spacing w:after="0" w:line="360" w:lineRule="auto"/>
        <w:rPr>
          <w:rFonts w:ascii="Arial" w:hAnsi="Arial" w:cs="Arial"/>
          <w:b/>
          <w:bCs/>
          <w:sz w:val="24"/>
          <w:szCs w:val="24"/>
        </w:rPr>
      </w:pPr>
    </w:p>
    <w:p w14:paraId="7324D1A7" w14:textId="77777777" w:rsidR="00280575" w:rsidRPr="006B58F4" w:rsidRDefault="00280575" w:rsidP="00280575">
      <w:pPr>
        <w:spacing w:after="0" w:line="360" w:lineRule="auto"/>
        <w:rPr>
          <w:rFonts w:ascii="Arial" w:hAnsi="Arial" w:cs="Arial"/>
          <w:b/>
          <w:bCs/>
          <w:sz w:val="24"/>
          <w:szCs w:val="24"/>
        </w:rPr>
      </w:pPr>
      <w:r w:rsidRPr="006B58F4">
        <w:rPr>
          <w:rFonts w:ascii="Arial" w:hAnsi="Arial" w:cs="Arial"/>
          <w:b/>
          <w:bCs/>
          <w:sz w:val="24"/>
          <w:szCs w:val="24"/>
        </w:rPr>
        <w:t>TABLES</w:t>
      </w:r>
    </w:p>
    <w:p w14:paraId="668BE808" w14:textId="77777777" w:rsidR="00280575" w:rsidRPr="00E630F2" w:rsidRDefault="00280575" w:rsidP="00280575">
      <w:pPr>
        <w:spacing w:after="0" w:line="360" w:lineRule="auto"/>
        <w:rPr>
          <w:rFonts w:ascii="Arial" w:hAnsi="Arial" w:cs="Arial"/>
          <w:sz w:val="24"/>
          <w:szCs w:val="24"/>
        </w:rPr>
      </w:pPr>
      <w:r w:rsidRPr="006B58F4">
        <w:rPr>
          <w:rFonts w:ascii="Arial" w:hAnsi="Arial" w:cs="Arial"/>
          <w:b/>
          <w:bCs/>
          <w:sz w:val="24"/>
          <w:szCs w:val="24"/>
        </w:rPr>
        <w:t xml:space="preserve">Table 1. </w:t>
      </w:r>
      <w:r w:rsidRPr="006B58F4">
        <w:rPr>
          <w:rFonts w:ascii="Arial" w:hAnsi="Arial" w:cs="Arial"/>
          <w:sz w:val="24"/>
          <w:szCs w:val="24"/>
        </w:rPr>
        <w:t xml:space="preserve">Organ-specific flavone concentrations collected from 7 </w:t>
      </w:r>
      <w:r w:rsidRPr="006B58F4">
        <w:rPr>
          <w:rFonts w:ascii="Arial" w:hAnsi="Arial" w:cs="Arial"/>
          <w:i/>
          <w:iCs/>
          <w:sz w:val="24"/>
          <w:szCs w:val="24"/>
        </w:rPr>
        <w:t xml:space="preserve">Scutellaria </w:t>
      </w:r>
      <w:proofErr w:type="spellStart"/>
      <w:r w:rsidRPr="006B58F4">
        <w:rPr>
          <w:rFonts w:ascii="Arial" w:hAnsi="Arial" w:cs="Arial"/>
          <w:sz w:val="24"/>
          <w:szCs w:val="24"/>
        </w:rPr>
        <w:t>speces</w:t>
      </w:r>
      <w:proofErr w:type="spellEnd"/>
      <w:r w:rsidRPr="006B58F4">
        <w:rPr>
          <w:rFonts w:ascii="Arial" w:hAnsi="Arial" w:cs="Arial"/>
          <w:sz w:val="24"/>
          <w:szCs w:val="24"/>
        </w:rPr>
        <w:t xml:space="preserve"> via High Performance Liquid Chromatography (HPLC). </w:t>
      </w:r>
    </w:p>
    <w:p w14:paraId="20515832" w14:textId="77777777" w:rsidR="00280575" w:rsidRPr="00E630F2" w:rsidRDefault="00280575" w:rsidP="00280575">
      <w:pPr>
        <w:spacing w:after="0" w:line="360" w:lineRule="auto"/>
        <w:rPr>
          <w:rFonts w:ascii="Arial" w:hAnsi="Arial" w:cs="Arial"/>
          <w:sz w:val="24"/>
          <w:szCs w:val="24"/>
        </w:rPr>
      </w:pPr>
      <w:r w:rsidRPr="00E630F2">
        <w:rPr>
          <w:rFonts w:ascii="Arial" w:hAnsi="Arial" w:cs="Arial"/>
          <w:b/>
          <w:bCs/>
          <w:sz w:val="24"/>
          <w:szCs w:val="24"/>
        </w:rPr>
        <w:t xml:space="preserve">Table 2. </w:t>
      </w:r>
      <w:r w:rsidRPr="00E630F2">
        <w:rPr>
          <w:rFonts w:ascii="Arial" w:hAnsi="Arial" w:cs="Arial"/>
          <w:sz w:val="24"/>
          <w:szCs w:val="24"/>
        </w:rPr>
        <w:t xml:space="preserve">Organ-specific isoscutellarein 8-G peak areas collected from 7 </w:t>
      </w:r>
      <w:r w:rsidRPr="00E630F2">
        <w:rPr>
          <w:rFonts w:ascii="Arial" w:hAnsi="Arial" w:cs="Arial"/>
          <w:i/>
          <w:iCs/>
          <w:sz w:val="24"/>
          <w:szCs w:val="24"/>
        </w:rPr>
        <w:t xml:space="preserve">Scutellaria </w:t>
      </w:r>
      <w:r w:rsidRPr="00E630F2">
        <w:rPr>
          <w:rFonts w:ascii="Arial" w:hAnsi="Arial" w:cs="Arial"/>
          <w:sz w:val="24"/>
          <w:szCs w:val="24"/>
        </w:rPr>
        <w:t>specie</w:t>
      </w:r>
      <w:r>
        <w:rPr>
          <w:rFonts w:ascii="Arial" w:hAnsi="Arial" w:cs="Arial"/>
          <w:sz w:val="24"/>
          <w:szCs w:val="24"/>
        </w:rPr>
        <w:t>s</w:t>
      </w:r>
      <w:r w:rsidRPr="00E630F2">
        <w:rPr>
          <w:rFonts w:ascii="Arial" w:hAnsi="Arial" w:cs="Arial"/>
          <w:sz w:val="24"/>
          <w:szCs w:val="24"/>
        </w:rPr>
        <w:t>.</w:t>
      </w:r>
    </w:p>
    <w:p w14:paraId="6BB12F1B" w14:textId="77777777" w:rsidR="00280575" w:rsidRPr="006B58F4" w:rsidRDefault="00280575" w:rsidP="00280575">
      <w:pPr>
        <w:spacing w:after="0" w:line="360" w:lineRule="auto"/>
        <w:rPr>
          <w:rFonts w:ascii="Arial" w:hAnsi="Arial" w:cs="Arial"/>
          <w:sz w:val="24"/>
          <w:szCs w:val="24"/>
        </w:rPr>
      </w:pPr>
    </w:p>
    <w:p w14:paraId="076920D0" w14:textId="77777777" w:rsidR="00280575" w:rsidRPr="006B58F4" w:rsidRDefault="00280575" w:rsidP="00280575">
      <w:pPr>
        <w:rPr>
          <w:rFonts w:ascii="Arial" w:hAnsi="Arial" w:cs="Arial"/>
          <w:b/>
          <w:bCs/>
          <w:sz w:val="24"/>
          <w:szCs w:val="24"/>
        </w:rPr>
      </w:pPr>
      <w:r w:rsidRPr="006B58F4">
        <w:rPr>
          <w:rFonts w:ascii="Arial" w:hAnsi="Arial" w:cs="Arial"/>
          <w:b/>
          <w:bCs/>
          <w:sz w:val="24"/>
          <w:szCs w:val="24"/>
        </w:rPr>
        <w:t>SUPPLEMENTAL</w:t>
      </w:r>
    </w:p>
    <w:p w14:paraId="671C84BB" w14:textId="77777777" w:rsidR="00280575" w:rsidRPr="003C376A" w:rsidRDefault="00280575" w:rsidP="00600F88">
      <w:pPr>
        <w:spacing w:after="0" w:line="360" w:lineRule="auto"/>
        <w:rPr>
          <w:rFonts w:ascii="Arial" w:hAnsi="Arial" w:cs="Arial"/>
          <w:sz w:val="24"/>
          <w:szCs w:val="24"/>
        </w:rPr>
      </w:pPr>
      <w:r w:rsidRPr="006B58F4">
        <w:rPr>
          <w:rFonts w:ascii="Arial" w:hAnsi="Arial" w:cs="Arial"/>
          <w:b/>
          <w:bCs/>
          <w:sz w:val="24"/>
          <w:szCs w:val="24"/>
        </w:rPr>
        <w:t xml:space="preserve">Figure S1. </w:t>
      </w:r>
      <w:r w:rsidRPr="006B58F4">
        <w:rPr>
          <w:rFonts w:ascii="Arial" w:hAnsi="Arial" w:cs="Arial"/>
          <w:sz w:val="24"/>
          <w:szCs w:val="24"/>
        </w:rPr>
        <w:t xml:space="preserve">Proposed 4´-hydroxyflavone and 4´-deoxyflavone pathway with structures of glycosylated flavones included. Enzyme names in blue are specific isoforms that have been identified in </w:t>
      </w:r>
      <w:r w:rsidRPr="006B58F4">
        <w:rPr>
          <w:rFonts w:ascii="Arial" w:hAnsi="Arial" w:cs="Arial"/>
          <w:i/>
          <w:iCs/>
          <w:sz w:val="24"/>
          <w:szCs w:val="24"/>
        </w:rPr>
        <w:t>S. baicalensis</w:t>
      </w:r>
      <w:r w:rsidRPr="006B58F4">
        <w:rPr>
          <w:rFonts w:ascii="Arial" w:hAnsi="Arial" w:cs="Arial"/>
          <w:sz w:val="24"/>
          <w:szCs w:val="24"/>
        </w:rPr>
        <w:t>, and enzyme names in black are general names. Flavones that were quantified have names in bold and are numbered to match the labeling of Figure 2.</w:t>
      </w:r>
    </w:p>
    <w:p w14:paraId="0C5C1D6B" w14:textId="276FF720"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S2.</w:t>
      </w:r>
      <w:r w:rsidRPr="003C376A">
        <w:rPr>
          <w:rFonts w:ascii="Arial" w:hAnsi="Arial" w:cs="Arial"/>
          <w:sz w:val="24"/>
          <w:szCs w:val="24"/>
        </w:rPr>
        <w:t xml:space="preserve"> MS (</w:t>
      </w:r>
      <w:r w:rsidR="00CB279A">
        <w:rPr>
          <w:rFonts w:ascii="Arial" w:hAnsi="Arial" w:cs="Arial"/>
          <w:sz w:val="24"/>
          <w:szCs w:val="24"/>
        </w:rPr>
        <w:t>a</w:t>
      </w:r>
      <w:r w:rsidRPr="003C376A">
        <w:rPr>
          <w:rFonts w:ascii="Arial" w:hAnsi="Arial" w:cs="Arial"/>
          <w:sz w:val="24"/>
          <w:szCs w:val="24"/>
        </w:rPr>
        <w:t>), and MS/MS (</w:t>
      </w:r>
      <w:r w:rsidR="00CB279A">
        <w:rPr>
          <w:rFonts w:ascii="Arial" w:hAnsi="Arial" w:cs="Arial"/>
          <w:sz w:val="24"/>
          <w:szCs w:val="24"/>
        </w:rPr>
        <w:t>b</w:t>
      </w:r>
      <w:r w:rsidRPr="003C376A">
        <w:rPr>
          <w:rFonts w:ascii="Arial" w:hAnsi="Arial" w:cs="Arial"/>
          <w:sz w:val="24"/>
          <w:szCs w:val="24"/>
        </w:rPr>
        <w:t xml:space="preserve">) spectra of standard scutellarin and isolated compound. </w:t>
      </w:r>
    </w:p>
    <w:p w14:paraId="13B4FBE9" w14:textId="0F831AFA"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S3</w:t>
      </w:r>
      <w:r w:rsidRPr="003C376A">
        <w:rPr>
          <w:rFonts w:ascii="Arial" w:hAnsi="Arial" w:cs="Arial"/>
          <w:sz w:val="24"/>
          <w:szCs w:val="24"/>
        </w:rPr>
        <w:t xml:space="preserve">. </w:t>
      </w:r>
      <w:r w:rsidRPr="003C376A">
        <w:rPr>
          <w:rFonts w:ascii="Arial" w:hAnsi="Arial" w:cs="Arial"/>
          <w:sz w:val="24"/>
          <w:szCs w:val="24"/>
          <w:vertAlign w:val="superscript"/>
        </w:rPr>
        <w:t>1</w:t>
      </w:r>
      <w:r w:rsidRPr="003C376A">
        <w:rPr>
          <w:rFonts w:ascii="Arial" w:hAnsi="Arial" w:cs="Arial"/>
          <w:sz w:val="24"/>
          <w:szCs w:val="24"/>
          <w:lang w:val="pl-PL"/>
        </w:rPr>
        <w:t xml:space="preserve">H NMR </w:t>
      </w:r>
      <w:r w:rsidRPr="003C376A">
        <w:rPr>
          <w:rFonts w:ascii="Arial" w:hAnsi="Arial" w:cs="Arial"/>
          <w:sz w:val="24"/>
          <w:szCs w:val="24"/>
        </w:rPr>
        <w:t xml:space="preserve">spectrum of isolated compound </w:t>
      </w:r>
      <w:r w:rsidRPr="003C376A">
        <w:rPr>
          <w:rFonts w:ascii="Arial" w:hAnsi="Arial" w:cs="Arial"/>
          <w:sz w:val="24"/>
          <w:szCs w:val="24"/>
          <w:lang w:val="pl-PL"/>
        </w:rPr>
        <w:t>(600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 xml:space="preserve">. Water signals were suppressed by </w:t>
      </w:r>
      <w:proofErr w:type="spellStart"/>
      <w:r w:rsidRPr="003C376A">
        <w:rPr>
          <w:rFonts w:ascii="Arial" w:hAnsi="Arial" w:cs="Arial"/>
          <w:sz w:val="24"/>
          <w:szCs w:val="24"/>
        </w:rPr>
        <w:t>presaturation</w:t>
      </w:r>
      <w:proofErr w:type="spellEnd"/>
      <w:r w:rsidRPr="003C376A">
        <w:rPr>
          <w:rFonts w:ascii="Arial" w:hAnsi="Arial" w:cs="Arial"/>
          <w:sz w:val="24"/>
          <w:szCs w:val="24"/>
        </w:rPr>
        <w:t>.</w:t>
      </w:r>
    </w:p>
    <w:p w14:paraId="672E9BF5" w14:textId="43E03900"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S4.</w:t>
      </w:r>
      <w:r w:rsidRPr="003C376A">
        <w:rPr>
          <w:rFonts w:ascii="Arial" w:hAnsi="Arial" w:cs="Arial"/>
          <w:sz w:val="24"/>
          <w:szCs w:val="24"/>
        </w:rPr>
        <w:t xml:space="preserve"> </w:t>
      </w:r>
      <w:r w:rsidRPr="003C376A">
        <w:rPr>
          <w:rFonts w:ascii="Arial" w:hAnsi="Arial" w:cs="Arial"/>
          <w:sz w:val="24"/>
          <w:szCs w:val="24"/>
          <w:vertAlign w:val="superscript"/>
          <w:lang w:val="pt-BR"/>
        </w:rPr>
        <w:t>13</w:t>
      </w:r>
      <w:r w:rsidRPr="003C376A">
        <w:rPr>
          <w:rFonts w:ascii="Arial" w:hAnsi="Arial" w:cs="Arial"/>
          <w:sz w:val="24"/>
          <w:szCs w:val="24"/>
          <w:lang w:val="pt-BR"/>
        </w:rPr>
        <w:t xml:space="preserve">C NMR spectrum </w:t>
      </w:r>
      <w:r w:rsidRPr="003C376A">
        <w:rPr>
          <w:rFonts w:ascii="Arial" w:hAnsi="Arial" w:cs="Arial"/>
          <w:sz w:val="24"/>
          <w:szCs w:val="24"/>
        </w:rPr>
        <w:t xml:space="preserve">of isolated compound </w:t>
      </w:r>
      <w:r w:rsidRPr="003C376A">
        <w:rPr>
          <w:rFonts w:ascii="Arial" w:hAnsi="Arial" w:cs="Arial"/>
          <w:sz w:val="24"/>
          <w:szCs w:val="24"/>
          <w:lang w:val="pl-PL"/>
        </w:rPr>
        <w:t>(</w:t>
      </w:r>
      <w:r w:rsidRPr="003C376A">
        <w:rPr>
          <w:rFonts w:ascii="Arial" w:hAnsi="Arial" w:cs="Arial"/>
          <w:sz w:val="24"/>
          <w:szCs w:val="24"/>
        </w:rPr>
        <w:t>151</w:t>
      </w:r>
      <w:r w:rsidRPr="003C376A">
        <w:rPr>
          <w:rFonts w:ascii="Arial" w:hAnsi="Arial" w:cs="Arial"/>
          <w:sz w:val="24"/>
          <w:szCs w:val="24"/>
          <w:lang w:val="pl-PL"/>
        </w:rPr>
        <w:t xml:space="preserve"> MHz, DMSO-d</w:t>
      </w:r>
      <w:r w:rsidRPr="003C376A">
        <w:rPr>
          <w:rFonts w:ascii="Arial" w:hAnsi="Arial" w:cs="Arial"/>
          <w:sz w:val="24"/>
          <w:szCs w:val="24"/>
          <w:vertAlign w:val="subscript"/>
          <w:lang w:val="pl-PL"/>
        </w:rPr>
        <w:t>6</w:t>
      </w:r>
      <w:r w:rsidRPr="003C376A">
        <w:rPr>
          <w:rFonts w:ascii="Arial" w:hAnsi="Arial" w:cs="Arial"/>
          <w:sz w:val="24"/>
          <w:szCs w:val="24"/>
          <w:lang w:val="pl-PL"/>
        </w:rPr>
        <w:t>)</w:t>
      </w:r>
      <w:r w:rsidRPr="003C376A">
        <w:rPr>
          <w:rFonts w:ascii="Arial" w:hAnsi="Arial" w:cs="Arial"/>
          <w:sz w:val="24"/>
          <w:szCs w:val="24"/>
        </w:rPr>
        <w:t>.</w:t>
      </w:r>
    </w:p>
    <w:p w14:paraId="6E355259" w14:textId="47A176A4" w:rsidR="00280575" w:rsidRPr="003C376A" w:rsidRDefault="00280575" w:rsidP="00600F88">
      <w:pPr>
        <w:spacing w:after="0" w:line="360" w:lineRule="auto"/>
        <w:jc w:val="both"/>
        <w:rPr>
          <w:rFonts w:ascii="Arial" w:hAnsi="Arial" w:cs="Arial"/>
          <w:sz w:val="24"/>
          <w:szCs w:val="24"/>
        </w:rPr>
      </w:pPr>
      <w:r w:rsidRPr="003C376A">
        <w:rPr>
          <w:rFonts w:ascii="Arial" w:hAnsi="Arial" w:cs="Arial"/>
          <w:b/>
          <w:sz w:val="24"/>
          <w:szCs w:val="24"/>
        </w:rPr>
        <w:t>Figure S5</w:t>
      </w:r>
      <w:r w:rsidRPr="003C376A">
        <w:rPr>
          <w:rFonts w:ascii="Arial" w:hAnsi="Arial" w:cs="Arial"/>
          <w:sz w:val="24"/>
          <w:szCs w:val="24"/>
        </w:rPr>
        <w:t xml:space="preserve">. 2D NMR spectra of isolated compound. </w:t>
      </w:r>
      <w:r w:rsidRPr="003C376A">
        <w:rPr>
          <w:rFonts w:ascii="Arial" w:hAnsi="Arial" w:cs="Arial"/>
          <w:b/>
          <w:bCs/>
          <w:sz w:val="24"/>
          <w:szCs w:val="24"/>
        </w:rPr>
        <w:t>A:</w:t>
      </w:r>
      <w:r w:rsidRPr="003C376A">
        <w:rPr>
          <w:rFonts w:ascii="Arial" w:hAnsi="Arial" w:cs="Arial"/>
          <w:sz w:val="24"/>
          <w:szCs w:val="24"/>
        </w:rPr>
        <w:t xml:space="preserve">1H-1H COSY; </w:t>
      </w:r>
      <w:r w:rsidRPr="003C376A">
        <w:rPr>
          <w:rFonts w:ascii="Arial" w:hAnsi="Arial" w:cs="Arial"/>
          <w:b/>
          <w:bCs/>
          <w:sz w:val="24"/>
          <w:szCs w:val="24"/>
        </w:rPr>
        <w:t>B</w:t>
      </w:r>
      <w:r w:rsidRPr="003C376A">
        <w:rPr>
          <w:rFonts w:ascii="Arial" w:hAnsi="Arial" w:cs="Arial"/>
          <w:sz w:val="24"/>
          <w:szCs w:val="24"/>
        </w:rPr>
        <w:t xml:space="preserve">: HSQC; </w:t>
      </w:r>
      <w:r w:rsidRPr="003C376A">
        <w:rPr>
          <w:rFonts w:ascii="Arial" w:hAnsi="Arial" w:cs="Arial"/>
          <w:b/>
          <w:bCs/>
          <w:sz w:val="24"/>
          <w:szCs w:val="24"/>
        </w:rPr>
        <w:t>C:</w:t>
      </w:r>
      <w:r w:rsidRPr="003C376A">
        <w:rPr>
          <w:rFonts w:ascii="Arial" w:hAnsi="Arial" w:cs="Arial"/>
          <w:sz w:val="24"/>
          <w:szCs w:val="24"/>
        </w:rPr>
        <w:t xml:space="preserve"> HMBC;</w:t>
      </w:r>
      <w:r w:rsidRPr="003C376A">
        <w:rPr>
          <w:rFonts w:hAnsi="Calibri"/>
          <w:b/>
          <w:bCs/>
          <w:color w:val="000000" w:themeColor="text1"/>
          <w:kern w:val="24"/>
          <w:sz w:val="24"/>
          <w:szCs w:val="24"/>
        </w:rPr>
        <w:t xml:space="preserve"> </w:t>
      </w:r>
      <w:r w:rsidRPr="003C376A">
        <w:rPr>
          <w:rFonts w:ascii="Arial" w:hAnsi="Arial" w:cs="Arial"/>
          <w:b/>
          <w:bCs/>
          <w:sz w:val="24"/>
          <w:szCs w:val="24"/>
        </w:rPr>
        <w:t>D</w:t>
      </w:r>
      <w:r w:rsidRPr="003C376A">
        <w:rPr>
          <w:rFonts w:ascii="Arial" w:hAnsi="Arial" w:cs="Arial"/>
          <w:sz w:val="24"/>
          <w:szCs w:val="24"/>
        </w:rPr>
        <w:t>: 2D-NOESY. Positive and negative contours are highlighted in black and green, respectively.</w:t>
      </w:r>
    </w:p>
    <w:p w14:paraId="6B18677B" w14:textId="072D921D" w:rsidR="00280575" w:rsidRPr="006B58F4" w:rsidRDefault="00280575" w:rsidP="00600F88">
      <w:pPr>
        <w:spacing w:after="0" w:line="360" w:lineRule="auto"/>
        <w:rPr>
          <w:rFonts w:ascii="Arial" w:hAnsi="Arial" w:cs="Arial"/>
          <w:sz w:val="24"/>
          <w:szCs w:val="24"/>
        </w:rPr>
      </w:pPr>
      <w:r w:rsidRPr="003C376A">
        <w:rPr>
          <w:rFonts w:ascii="Arial" w:hAnsi="Arial" w:cs="Arial"/>
          <w:b/>
          <w:bCs/>
          <w:sz w:val="24"/>
          <w:szCs w:val="24"/>
        </w:rPr>
        <w:t xml:space="preserve">Figure S6. </w:t>
      </w:r>
      <w:r w:rsidRPr="003C376A">
        <w:rPr>
          <w:rFonts w:ascii="Arial" w:hAnsi="Arial" w:cs="Arial"/>
          <w:sz w:val="24"/>
          <w:szCs w:val="24"/>
        </w:rPr>
        <w:t xml:space="preserve">Proposed pathway for biosynthesis of isoscutellarein 8-glucuronide in </w:t>
      </w:r>
      <w:r w:rsidRPr="003C376A">
        <w:rPr>
          <w:rFonts w:ascii="Arial" w:hAnsi="Arial" w:cs="Arial"/>
          <w:i/>
          <w:iCs/>
          <w:sz w:val="24"/>
          <w:szCs w:val="24"/>
        </w:rPr>
        <w:t>Scutellaria</w:t>
      </w:r>
      <w:r w:rsidRPr="003C376A">
        <w:rPr>
          <w:rFonts w:ascii="Arial" w:hAnsi="Arial" w:cs="Arial"/>
          <w:sz w:val="24"/>
          <w:szCs w:val="24"/>
        </w:rPr>
        <w:t>.</w:t>
      </w:r>
    </w:p>
    <w:p w14:paraId="2246CA14" w14:textId="77777777" w:rsidR="00280575" w:rsidRPr="006B58F4" w:rsidRDefault="00280575" w:rsidP="00600F88">
      <w:pPr>
        <w:spacing w:after="0" w:line="360" w:lineRule="auto"/>
        <w:rPr>
          <w:rFonts w:ascii="Arial" w:hAnsi="Arial" w:cs="Arial"/>
          <w:b/>
          <w:bCs/>
          <w:sz w:val="24"/>
          <w:szCs w:val="24"/>
        </w:rPr>
      </w:pPr>
      <w:r w:rsidRPr="006B58F4">
        <w:rPr>
          <w:rFonts w:ascii="Arial" w:hAnsi="Arial" w:cs="Arial"/>
          <w:b/>
          <w:bCs/>
          <w:sz w:val="24"/>
          <w:szCs w:val="24"/>
        </w:rPr>
        <w:t xml:space="preserve">Table S1. </w:t>
      </w:r>
      <w:r w:rsidRPr="00165C0C">
        <w:rPr>
          <w:rFonts w:ascii="Arial" w:hAnsi="Arial" w:cs="Arial"/>
          <w:sz w:val="24"/>
          <w:szCs w:val="24"/>
        </w:rPr>
        <w:t xml:space="preserve">Comparison of </w:t>
      </w:r>
      <w:r w:rsidRPr="00165C0C">
        <w:rPr>
          <w:rFonts w:ascii="Arial" w:hAnsi="Arial" w:cs="Arial"/>
          <w:sz w:val="24"/>
          <w:szCs w:val="24"/>
          <w:vertAlign w:val="superscript"/>
        </w:rPr>
        <w:t>1</w:t>
      </w:r>
      <w:r w:rsidRPr="00165C0C">
        <w:rPr>
          <w:rFonts w:ascii="Arial" w:hAnsi="Arial" w:cs="Arial"/>
          <w:sz w:val="24"/>
          <w:szCs w:val="24"/>
        </w:rPr>
        <w:t>H (600 MHz, DMSO-d</w:t>
      </w:r>
      <w:r w:rsidRPr="00165C0C">
        <w:rPr>
          <w:rFonts w:ascii="Arial" w:hAnsi="Arial" w:cs="Arial"/>
          <w:sz w:val="24"/>
          <w:szCs w:val="24"/>
          <w:vertAlign w:val="subscript"/>
        </w:rPr>
        <w:t>6</w:t>
      </w:r>
      <w:r w:rsidRPr="00165C0C">
        <w:rPr>
          <w:rFonts w:ascii="Arial" w:hAnsi="Arial" w:cs="Arial"/>
          <w:sz w:val="24"/>
          <w:szCs w:val="24"/>
        </w:rPr>
        <w:t>) chemical shifts of the and a previous literature of scutellarin</w:t>
      </w:r>
    </w:p>
    <w:p w14:paraId="4D44EB29" w14:textId="78A52852" w:rsidR="00FE4E62" w:rsidRDefault="00280575" w:rsidP="00600F88">
      <w:pPr>
        <w:spacing w:after="0" w:line="360" w:lineRule="auto"/>
        <w:rPr>
          <w:rFonts w:ascii="Arial" w:hAnsi="Arial" w:cs="Arial"/>
          <w:sz w:val="24"/>
          <w:szCs w:val="24"/>
        </w:rPr>
      </w:pPr>
      <w:r w:rsidRPr="006B58F4">
        <w:rPr>
          <w:rFonts w:ascii="Arial" w:hAnsi="Arial" w:cs="Arial"/>
          <w:b/>
          <w:bCs/>
          <w:sz w:val="24"/>
          <w:szCs w:val="24"/>
        </w:rPr>
        <w:t>Table S2.</w:t>
      </w:r>
      <w:r w:rsidRPr="003C376A">
        <w:rPr>
          <w:rFonts w:ascii="Arial" w:hAnsi="Arial" w:cs="Arial"/>
          <w:b/>
          <w:bCs/>
          <w:sz w:val="24"/>
          <w:szCs w:val="24"/>
        </w:rPr>
        <w:t xml:space="preserve"> </w:t>
      </w:r>
      <w:r w:rsidRPr="00165C0C">
        <w:rPr>
          <w:rFonts w:ascii="Arial" w:hAnsi="Arial" w:cs="Arial"/>
          <w:sz w:val="24"/>
          <w:szCs w:val="24"/>
        </w:rPr>
        <w:t xml:space="preserve">Comparison of </w:t>
      </w:r>
      <w:r w:rsidRPr="00165C0C">
        <w:rPr>
          <w:rFonts w:ascii="Arial" w:hAnsi="Arial" w:cs="Arial"/>
          <w:sz w:val="24"/>
          <w:szCs w:val="24"/>
          <w:vertAlign w:val="superscript"/>
        </w:rPr>
        <w:t>1</w:t>
      </w:r>
      <w:r w:rsidRPr="00165C0C">
        <w:rPr>
          <w:rFonts w:ascii="Arial" w:hAnsi="Arial" w:cs="Arial"/>
          <w:sz w:val="24"/>
          <w:szCs w:val="24"/>
        </w:rPr>
        <w:t>H (600 MHz, DMSO-d</w:t>
      </w:r>
      <w:r w:rsidRPr="00165C0C">
        <w:rPr>
          <w:rFonts w:ascii="Arial" w:hAnsi="Arial" w:cs="Arial"/>
          <w:sz w:val="24"/>
          <w:szCs w:val="24"/>
          <w:vertAlign w:val="subscript"/>
        </w:rPr>
        <w:t>6</w:t>
      </w:r>
      <w:r w:rsidRPr="00165C0C">
        <w:rPr>
          <w:rFonts w:ascii="Arial" w:hAnsi="Arial" w:cs="Arial"/>
          <w:sz w:val="24"/>
          <w:szCs w:val="24"/>
        </w:rPr>
        <w:t xml:space="preserve">) and </w:t>
      </w:r>
      <w:r w:rsidRPr="00165C0C">
        <w:rPr>
          <w:rFonts w:ascii="Arial" w:hAnsi="Arial" w:cs="Arial"/>
          <w:sz w:val="24"/>
          <w:szCs w:val="24"/>
          <w:vertAlign w:val="superscript"/>
        </w:rPr>
        <w:t>13</w:t>
      </w:r>
      <w:r w:rsidRPr="00165C0C">
        <w:rPr>
          <w:rFonts w:ascii="Arial" w:hAnsi="Arial" w:cs="Arial"/>
          <w:sz w:val="24"/>
          <w:szCs w:val="24"/>
        </w:rPr>
        <w:t>C (151 MHz, DMSO-d</w:t>
      </w:r>
      <w:r w:rsidRPr="00165C0C">
        <w:rPr>
          <w:rFonts w:ascii="Arial" w:hAnsi="Arial" w:cs="Arial"/>
          <w:sz w:val="24"/>
          <w:szCs w:val="24"/>
          <w:vertAlign w:val="subscript"/>
        </w:rPr>
        <w:t>6</w:t>
      </w:r>
      <w:r w:rsidRPr="00165C0C">
        <w:rPr>
          <w:rFonts w:ascii="Arial" w:hAnsi="Arial" w:cs="Arial"/>
          <w:sz w:val="24"/>
          <w:szCs w:val="24"/>
        </w:rPr>
        <w:t>) chemical shifts of isolated compound and isoscutellarein 8-</w:t>
      </w:r>
      <w:r w:rsidRPr="00165C0C">
        <w:rPr>
          <w:rFonts w:ascii="Arial" w:hAnsi="Arial" w:cs="Arial"/>
          <w:i/>
          <w:sz w:val="24"/>
          <w:szCs w:val="24"/>
        </w:rPr>
        <w:t>O</w:t>
      </w:r>
      <w:r w:rsidRPr="00165C0C">
        <w:rPr>
          <w:rFonts w:ascii="Arial" w:hAnsi="Arial" w:cs="Arial"/>
          <w:sz w:val="24"/>
          <w:szCs w:val="24"/>
        </w:rPr>
        <w:t>-β-</w:t>
      </w:r>
      <w:proofErr w:type="spellStart"/>
      <w:r w:rsidRPr="00165C0C">
        <w:rPr>
          <w:rFonts w:ascii="Arial" w:hAnsi="Arial" w:cs="Arial"/>
          <w:sz w:val="24"/>
          <w:szCs w:val="24"/>
        </w:rPr>
        <w:t>glucuronopyranoside</w:t>
      </w:r>
      <w:proofErr w:type="spellEnd"/>
    </w:p>
    <w:p w14:paraId="2D6E9116" w14:textId="04721D5F" w:rsidR="00FE4E62" w:rsidRPr="006B58F4" w:rsidRDefault="00FE4E62" w:rsidP="00600F88">
      <w:pPr>
        <w:spacing w:after="0" w:line="360" w:lineRule="auto"/>
        <w:rPr>
          <w:rFonts w:ascii="Arial" w:hAnsi="Arial" w:cs="Arial"/>
          <w:sz w:val="24"/>
          <w:szCs w:val="24"/>
        </w:rPr>
      </w:pPr>
      <w:r w:rsidRPr="006B58F4">
        <w:rPr>
          <w:rFonts w:ascii="Arial" w:hAnsi="Arial" w:cs="Arial"/>
          <w:b/>
          <w:bCs/>
          <w:sz w:val="24"/>
          <w:szCs w:val="24"/>
        </w:rPr>
        <w:t>Table S</w:t>
      </w:r>
      <w:r>
        <w:rPr>
          <w:rFonts w:ascii="Arial" w:hAnsi="Arial" w:cs="Arial"/>
          <w:b/>
          <w:bCs/>
          <w:sz w:val="24"/>
          <w:szCs w:val="24"/>
        </w:rPr>
        <w:t>3</w:t>
      </w:r>
      <w:r w:rsidRPr="006B58F4">
        <w:rPr>
          <w:rFonts w:ascii="Arial" w:hAnsi="Arial" w:cs="Arial"/>
          <w:b/>
          <w:bCs/>
          <w:sz w:val="24"/>
          <w:szCs w:val="24"/>
        </w:rPr>
        <w:t>.</w:t>
      </w:r>
      <w:r w:rsidRPr="003C376A">
        <w:rPr>
          <w:rFonts w:ascii="Arial" w:hAnsi="Arial" w:cs="Arial"/>
          <w:b/>
          <w:bCs/>
          <w:sz w:val="24"/>
          <w:szCs w:val="24"/>
        </w:rPr>
        <w:t xml:space="preserve"> </w:t>
      </w:r>
      <w:r>
        <w:rPr>
          <w:rFonts w:ascii="Arial" w:hAnsi="Arial" w:cs="Arial"/>
          <w:sz w:val="24"/>
          <w:szCs w:val="24"/>
        </w:rPr>
        <w:t>Voucher information for the species used in this study</w:t>
      </w:r>
    </w:p>
    <w:p w14:paraId="0C44A3C9" w14:textId="4DD27F91" w:rsidR="00FE4E62" w:rsidRDefault="00FE4E62">
      <w:pPr>
        <w:rPr>
          <w:rFonts w:ascii="Arial" w:hAnsi="Arial" w:cs="Arial"/>
          <w:sz w:val="24"/>
          <w:szCs w:val="24"/>
        </w:rPr>
      </w:pPr>
      <w:r>
        <w:rPr>
          <w:rFonts w:ascii="Arial" w:hAnsi="Arial" w:cs="Arial"/>
          <w:sz w:val="24"/>
          <w:szCs w:val="24"/>
        </w:rPr>
        <w:br w:type="page"/>
      </w:r>
    </w:p>
    <w:p w14:paraId="1F74CEE6" w14:textId="77777777" w:rsidR="00FE4E62" w:rsidRPr="006B58F4" w:rsidRDefault="00FE4E62" w:rsidP="00280575">
      <w:pPr>
        <w:spacing w:line="360" w:lineRule="auto"/>
        <w:rPr>
          <w:rFonts w:ascii="Arial" w:hAnsi="Arial" w:cs="Arial"/>
          <w:sz w:val="24"/>
          <w:szCs w:val="24"/>
        </w:rPr>
      </w:pPr>
    </w:p>
    <w:p w14:paraId="783D16B3" w14:textId="77777777" w:rsidR="00280575" w:rsidRPr="00505FFC" w:rsidRDefault="00280575" w:rsidP="00280575">
      <w:pPr>
        <w:spacing w:after="0"/>
        <w:rPr>
          <w:rFonts w:ascii="Arial" w:hAnsi="Arial" w:cs="Arial"/>
          <w:sz w:val="24"/>
          <w:szCs w:val="24"/>
        </w:rPr>
      </w:pPr>
      <w:r w:rsidRPr="00505FFC">
        <w:rPr>
          <w:rFonts w:ascii="Arial" w:hAnsi="Arial" w:cs="Arial"/>
          <w:b/>
          <w:bCs/>
          <w:sz w:val="24"/>
          <w:szCs w:val="24"/>
        </w:rPr>
        <w:t xml:space="preserve">Table 1. </w:t>
      </w:r>
      <w:r w:rsidRPr="00505FFC">
        <w:rPr>
          <w:rFonts w:ascii="Arial" w:hAnsi="Arial" w:cs="Arial"/>
          <w:sz w:val="24"/>
          <w:szCs w:val="24"/>
        </w:rPr>
        <w:t xml:space="preserve">Organ-specific flavone concentrations collected from 7 </w:t>
      </w:r>
      <w:r w:rsidRPr="00505FFC">
        <w:rPr>
          <w:rFonts w:ascii="Arial" w:hAnsi="Arial" w:cs="Arial"/>
          <w:i/>
          <w:iCs/>
          <w:sz w:val="24"/>
          <w:szCs w:val="24"/>
        </w:rPr>
        <w:t xml:space="preserve">Scutellaria </w:t>
      </w:r>
      <w:r w:rsidRPr="00505FFC">
        <w:rPr>
          <w:rFonts w:ascii="Arial" w:hAnsi="Arial" w:cs="Arial"/>
          <w:sz w:val="24"/>
          <w:szCs w:val="24"/>
        </w:rPr>
        <w:t>species via High Performance Liquid Chromatography (HPLC). Units for all flavones are µmol / g fresh weight. Data is presented as mean ± standard error, as calculated from samples taken in biological triplicate.</w:t>
      </w:r>
    </w:p>
    <w:p w14:paraId="5A9CC5FD" w14:textId="77777777" w:rsidR="00280575" w:rsidRPr="002913F4" w:rsidRDefault="00280575" w:rsidP="00280575">
      <w:pPr>
        <w:spacing w:after="0"/>
        <w:rPr>
          <w:rFonts w:ascii="Arial" w:hAnsi="Arial" w:cs="Arial"/>
          <w:sz w:val="16"/>
          <w:szCs w:val="16"/>
        </w:rPr>
      </w:pPr>
    </w:p>
    <w:tbl>
      <w:tblPr>
        <w:tblStyle w:val="PlainTable4"/>
        <w:tblW w:w="0" w:type="auto"/>
        <w:tblLook w:val="04A0" w:firstRow="1" w:lastRow="0" w:firstColumn="1" w:lastColumn="0" w:noHBand="0" w:noVBand="1"/>
      </w:tblPr>
      <w:tblGrid>
        <w:gridCol w:w="1204"/>
        <w:gridCol w:w="732"/>
        <w:gridCol w:w="1016"/>
        <w:gridCol w:w="1212"/>
        <w:gridCol w:w="1124"/>
        <w:gridCol w:w="1035"/>
        <w:gridCol w:w="1016"/>
        <w:gridCol w:w="1265"/>
      </w:tblGrid>
      <w:tr w:rsidR="00280575" w:rsidRPr="000D718C" w14:paraId="2B479CF9" w14:textId="77777777" w:rsidTr="00244C6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4B646994" w14:textId="77777777" w:rsidR="00280575" w:rsidRPr="00CF5591" w:rsidRDefault="00280575" w:rsidP="00244C69">
            <w:pPr>
              <w:rPr>
                <w:rFonts w:ascii="Arial" w:eastAsia="Times New Roman" w:hAnsi="Arial" w:cs="Arial"/>
                <w:color w:val="000000"/>
                <w:sz w:val="16"/>
                <w:szCs w:val="16"/>
              </w:rPr>
            </w:pPr>
            <w:r w:rsidRPr="000D718C">
              <w:rPr>
                <w:rFonts w:ascii="Arial" w:eastAsia="Times New Roman" w:hAnsi="Arial" w:cs="Arial"/>
                <w:color w:val="000000"/>
                <w:sz w:val="16"/>
                <w:szCs w:val="16"/>
              </w:rPr>
              <w:t>S</w:t>
            </w:r>
            <w:r w:rsidRPr="00CF5591">
              <w:rPr>
                <w:rFonts w:ascii="Arial" w:eastAsia="Times New Roman" w:hAnsi="Arial" w:cs="Arial"/>
                <w:color w:val="000000"/>
                <w:sz w:val="16"/>
                <w:szCs w:val="16"/>
              </w:rPr>
              <w:t>pecies</w:t>
            </w:r>
          </w:p>
        </w:tc>
        <w:tc>
          <w:tcPr>
            <w:tcW w:w="0" w:type="auto"/>
            <w:tcBorders>
              <w:top w:val="single" w:sz="4" w:space="0" w:color="auto"/>
              <w:bottom w:val="single" w:sz="4" w:space="0" w:color="auto"/>
            </w:tcBorders>
            <w:noWrap/>
            <w:vAlign w:val="center"/>
            <w:hideMark/>
          </w:tcPr>
          <w:p w14:paraId="6633377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0D718C">
              <w:rPr>
                <w:rFonts w:ascii="Arial" w:eastAsia="Times New Roman" w:hAnsi="Arial" w:cs="Arial"/>
                <w:color w:val="000000"/>
                <w:sz w:val="16"/>
                <w:szCs w:val="16"/>
              </w:rPr>
              <w:t>O</w:t>
            </w:r>
            <w:r w:rsidRPr="00CF5591">
              <w:rPr>
                <w:rFonts w:ascii="Arial" w:eastAsia="Times New Roman" w:hAnsi="Arial" w:cs="Arial"/>
                <w:color w:val="000000"/>
                <w:sz w:val="16"/>
                <w:szCs w:val="16"/>
              </w:rPr>
              <w:t>rgan</w:t>
            </w:r>
          </w:p>
        </w:tc>
        <w:tc>
          <w:tcPr>
            <w:tcW w:w="0" w:type="auto"/>
            <w:tcBorders>
              <w:top w:val="single" w:sz="4" w:space="0" w:color="auto"/>
              <w:bottom w:val="single" w:sz="4" w:space="0" w:color="auto"/>
            </w:tcBorders>
            <w:noWrap/>
            <w:vAlign w:val="center"/>
            <w:hideMark/>
          </w:tcPr>
          <w:p w14:paraId="55E3D53A"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Apigenin</w:t>
            </w:r>
          </w:p>
        </w:tc>
        <w:tc>
          <w:tcPr>
            <w:tcW w:w="0" w:type="auto"/>
            <w:tcBorders>
              <w:top w:val="single" w:sz="4" w:space="0" w:color="auto"/>
              <w:bottom w:val="single" w:sz="4" w:space="0" w:color="auto"/>
            </w:tcBorders>
            <w:noWrap/>
            <w:vAlign w:val="center"/>
            <w:hideMark/>
          </w:tcPr>
          <w:p w14:paraId="2077FBB9"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Apigenin 7-G</w:t>
            </w:r>
          </w:p>
        </w:tc>
        <w:tc>
          <w:tcPr>
            <w:tcW w:w="0" w:type="auto"/>
            <w:tcBorders>
              <w:top w:val="single" w:sz="4" w:space="0" w:color="auto"/>
              <w:bottom w:val="single" w:sz="4" w:space="0" w:color="auto"/>
            </w:tcBorders>
            <w:vAlign w:val="center"/>
          </w:tcPr>
          <w:p w14:paraId="3600A00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Scutellarein</w:t>
            </w:r>
          </w:p>
        </w:tc>
        <w:tc>
          <w:tcPr>
            <w:tcW w:w="0" w:type="auto"/>
            <w:tcBorders>
              <w:top w:val="single" w:sz="4" w:space="0" w:color="auto"/>
              <w:bottom w:val="single" w:sz="4" w:space="0" w:color="auto"/>
            </w:tcBorders>
            <w:vAlign w:val="center"/>
          </w:tcPr>
          <w:p w14:paraId="510812BF"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Scutellarin</w:t>
            </w:r>
          </w:p>
        </w:tc>
        <w:tc>
          <w:tcPr>
            <w:tcW w:w="0" w:type="auto"/>
            <w:tcBorders>
              <w:top w:val="single" w:sz="4" w:space="0" w:color="auto"/>
              <w:bottom w:val="single" w:sz="4" w:space="0" w:color="auto"/>
            </w:tcBorders>
            <w:noWrap/>
            <w:vAlign w:val="center"/>
            <w:hideMark/>
          </w:tcPr>
          <w:p w14:paraId="3DC3F9EF"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Hispidulin</w:t>
            </w:r>
          </w:p>
        </w:tc>
        <w:tc>
          <w:tcPr>
            <w:tcW w:w="0" w:type="auto"/>
            <w:tcBorders>
              <w:top w:val="single" w:sz="4" w:space="0" w:color="auto"/>
              <w:bottom w:val="single" w:sz="4" w:space="0" w:color="auto"/>
            </w:tcBorders>
            <w:noWrap/>
            <w:vAlign w:val="center"/>
            <w:hideMark/>
          </w:tcPr>
          <w:p w14:paraId="225829C8" w14:textId="77777777" w:rsidR="00280575" w:rsidRPr="00CF5591"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Hispiduloside</w:t>
            </w:r>
          </w:p>
        </w:tc>
      </w:tr>
      <w:tr w:rsidR="00280575" w:rsidRPr="000D718C" w14:paraId="12EF558D"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755DC296"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tcBorders>
              <w:top w:val="single" w:sz="4" w:space="0" w:color="auto"/>
            </w:tcBorders>
            <w:noWrap/>
            <w:vAlign w:val="center"/>
            <w:hideMark/>
          </w:tcPr>
          <w:p w14:paraId="28FEF54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tcBorders>
              <w:top w:val="single" w:sz="4" w:space="0" w:color="auto"/>
            </w:tcBorders>
            <w:noWrap/>
            <w:vAlign w:val="center"/>
            <w:hideMark/>
          </w:tcPr>
          <w:p w14:paraId="5815216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top w:val="single" w:sz="4" w:space="0" w:color="auto"/>
            </w:tcBorders>
            <w:noWrap/>
            <w:vAlign w:val="center"/>
            <w:hideMark/>
          </w:tcPr>
          <w:p w14:paraId="3DAE45A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0.28 ± 0.15</w:t>
            </w:r>
          </w:p>
        </w:tc>
        <w:tc>
          <w:tcPr>
            <w:tcW w:w="0" w:type="auto"/>
            <w:tcBorders>
              <w:top w:val="single" w:sz="4" w:space="0" w:color="auto"/>
            </w:tcBorders>
            <w:vAlign w:val="center"/>
          </w:tcPr>
          <w:p w14:paraId="61B1FE9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0.65 ± 0.28</w:t>
            </w:r>
          </w:p>
        </w:tc>
        <w:tc>
          <w:tcPr>
            <w:tcW w:w="0" w:type="auto"/>
            <w:tcBorders>
              <w:top w:val="single" w:sz="4" w:space="0" w:color="auto"/>
            </w:tcBorders>
            <w:vAlign w:val="center"/>
          </w:tcPr>
          <w:p w14:paraId="0480BD2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4.17 ± 1.22</w:t>
            </w:r>
          </w:p>
        </w:tc>
        <w:tc>
          <w:tcPr>
            <w:tcW w:w="0" w:type="auto"/>
            <w:tcBorders>
              <w:top w:val="single" w:sz="4" w:space="0" w:color="auto"/>
            </w:tcBorders>
            <w:noWrap/>
            <w:vAlign w:val="center"/>
            <w:hideMark/>
          </w:tcPr>
          <w:p w14:paraId="59E6246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top w:val="single" w:sz="4" w:space="0" w:color="auto"/>
            </w:tcBorders>
            <w:noWrap/>
            <w:vAlign w:val="center"/>
            <w:hideMark/>
          </w:tcPr>
          <w:p w14:paraId="6D0FD1C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A187009"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2B1B3C1"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noWrap/>
            <w:vAlign w:val="center"/>
          </w:tcPr>
          <w:p w14:paraId="7649A90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2E79C4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0A6291D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281438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408E79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1.11 ± 0.13</w:t>
            </w:r>
          </w:p>
        </w:tc>
        <w:tc>
          <w:tcPr>
            <w:tcW w:w="0" w:type="auto"/>
            <w:noWrap/>
            <w:vAlign w:val="center"/>
          </w:tcPr>
          <w:p w14:paraId="54A8FD4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72094E9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06D9E55"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68EF53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noWrap/>
            <w:vAlign w:val="center"/>
            <w:hideMark/>
          </w:tcPr>
          <w:p w14:paraId="75631B8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624A36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69D5C4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DEA73C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6694F1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410D355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2C37B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011BCAB"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85FD29B"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baicalensis</w:t>
            </w:r>
          </w:p>
        </w:tc>
        <w:tc>
          <w:tcPr>
            <w:tcW w:w="0" w:type="auto"/>
            <w:noWrap/>
            <w:vAlign w:val="center"/>
          </w:tcPr>
          <w:p w14:paraId="6F1F793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25795AC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0.19 ± 0.03</w:t>
            </w:r>
          </w:p>
        </w:tc>
        <w:tc>
          <w:tcPr>
            <w:tcW w:w="0" w:type="auto"/>
            <w:noWrap/>
            <w:vAlign w:val="center"/>
          </w:tcPr>
          <w:p w14:paraId="3B9CD95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0.01</w:t>
            </w:r>
          </w:p>
        </w:tc>
        <w:tc>
          <w:tcPr>
            <w:tcW w:w="0" w:type="auto"/>
            <w:vAlign w:val="center"/>
          </w:tcPr>
          <w:p w14:paraId="0B49BB6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0.27 ± 0.14</w:t>
            </w:r>
          </w:p>
        </w:tc>
        <w:tc>
          <w:tcPr>
            <w:tcW w:w="0" w:type="auto"/>
            <w:vAlign w:val="center"/>
          </w:tcPr>
          <w:p w14:paraId="26A793D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0.10</w:t>
            </w:r>
          </w:p>
        </w:tc>
        <w:tc>
          <w:tcPr>
            <w:tcW w:w="0" w:type="auto"/>
            <w:noWrap/>
            <w:vAlign w:val="center"/>
          </w:tcPr>
          <w:p w14:paraId="05DEAF9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B03E91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8024DE9"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37FD77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baicalensis</w:t>
            </w:r>
          </w:p>
        </w:tc>
        <w:tc>
          <w:tcPr>
            <w:tcW w:w="0" w:type="auto"/>
            <w:noWrap/>
            <w:vAlign w:val="center"/>
          </w:tcPr>
          <w:p w14:paraId="0A7AE1D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2737436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0.12 ± 0.12</w:t>
            </w:r>
          </w:p>
        </w:tc>
        <w:tc>
          <w:tcPr>
            <w:tcW w:w="0" w:type="auto"/>
            <w:noWrap/>
            <w:vAlign w:val="center"/>
          </w:tcPr>
          <w:p w14:paraId="0E20E29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0.22 ± 0.01</w:t>
            </w:r>
          </w:p>
        </w:tc>
        <w:tc>
          <w:tcPr>
            <w:tcW w:w="0" w:type="auto"/>
            <w:vAlign w:val="center"/>
          </w:tcPr>
          <w:p w14:paraId="1EA27CF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1.04 ± 0.43</w:t>
            </w:r>
          </w:p>
        </w:tc>
        <w:tc>
          <w:tcPr>
            <w:tcW w:w="0" w:type="auto"/>
            <w:vAlign w:val="center"/>
          </w:tcPr>
          <w:p w14:paraId="5AA1316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1.76 ± 0.28</w:t>
            </w:r>
          </w:p>
        </w:tc>
        <w:tc>
          <w:tcPr>
            <w:tcW w:w="0" w:type="auto"/>
            <w:noWrap/>
            <w:vAlign w:val="center"/>
          </w:tcPr>
          <w:p w14:paraId="74F1FBA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0.03 ± 0.02</w:t>
            </w:r>
          </w:p>
        </w:tc>
        <w:tc>
          <w:tcPr>
            <w:tcW w:w="0" w:type="auto"/>
            <w:noWrap/>
            <w:vAlign w:val="center"/>
          </w:tcPr>
          <w:p w14:paraId="025167A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CE3776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B7387C3"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baicalensis</w:t>
            </w:r>
          </w:p>
        </w:tc>
        <w:tc>
          <w:tcPr>
            <w:tcW w:w="0" w:type="auto"/>
            <w:noWrap/>
            <w:vAlign w:val="center"/>
            <w:hideMark/>
          </w:tcPr>
          <w:p w14:paraId="7A2C237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0A5867E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C9748F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2D6CDB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5A0043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6CE4DB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2387D42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17CEAB1"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D684E9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barbata</w:t>
            </w:r>
          </w:p>
        </w:tc>
        <w:tc>
          <w:tcPr>
            <w:tcW w:w="0" w:type="auto"/>
            <w:noWrap/>
            <w:vAlign w:val="center"/>
          </w:tcPr>
          <w:p w14:paraId="159C864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30D6F4F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1810F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0.01 ± 0.01</w:t>
            </w:r>
          </w:p>
        </w:tc>
        <w:tc>
          <w:tcPr>
            <w:tcW w:w="0" w:type="auto"/>
            <w:vAlign w:val="center"/>
          </w:tcPr>
          <w:p w14:paraId="0F447A6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4.59 ± 0.33</w:t>
            </w:r>
          </w:p>
        </w:tc>
        <w:tc>
          <w:tcPr>
            <w:tcW w:w="0" w:type="auto"/>
            <w:vAlign w:val="center"/>
          </w:tcPr>
          <w:p w14:paraId="5117BD1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1.51 ± 0.70</w:t>
            </w:r>
          </w:p>
        </w:tc>
        <w:tc>
          <w:tcPr>
            <w:tcW w:w="0" w:type="auto"/>
            <w:noWrap/>
            <w:vAlign w:val="center"/>
          </w:tcPr>
          <w:p w14:paraId="16BE241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0.02</w:t>
            </w:r>
          </w:p>
        </w:tc>
        <w:tc>
          <w:tcPr>
            <w:tcW w:w="0" w:type="auto"/>
            <w:noWrap/>
            <w:vAlign w:val="center"/>
          </w:tcPr>
          <w:p w14:paraId="177BBFE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D6A98A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0443482"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barbata</w:t>
            </w:r>
          </w:p>
        </w:tc>
        <w:tc>
          <w:tcPr>
            <w:tcW w:w="0" w:type="auto"/>
            <w:noWrap/>
            <w:vAlign w:val="center"/>
          </w:tcPr>
          <w:p w14:paraId="439F3F83"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4F54533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7109B6E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0.02</w:t>
            </w:r>
          </w:p>
        </w:tc>
        <w:tc>
          <w:tcPr>
            <w:tcW w:w="0" w:type="auto"/>
            <w:vAlign w:val="center"/>
          </w:tcPr>
          <w:p w14:paraId="1CBBA0A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1.90 ± 0.23</w:t>
            </w:r>
          </w:p>
        </w:tc>
        <w:tc>
          <w:tcPr>
            <w:tcW w:w="0" w:type="auto"/>
            <w:vAlign w:val="center"/>
          </w:tcPr>
          <w:p w14:paraId="650EF89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1.13 ± 0.25</w:t>
            </w:r>
          </w:p>
        </w:tc>
        <w:tc>
          <w:tcPr>
            <w:tcW w:w="0" w:type="auto"/>
            <w:noWrap/>
            <w:vAlign w:val="center"/>
          </w:tcPr>
          <w:p w14:paraId="0A629A9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0.09 ± 0.01</w:t>
            </w:r>
          </w:p>
        </w:tc>
        <w:tc>
          <w:tcPr>
            <w:tcW w:w="0" w:type="auto"/>
            <w:noWrap/>
            <w:vAlign w:val="center"/>
          </w:tcPr>
          <w:p w14:paraId="03D2148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0B3837A"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D6ED9B7"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barbata</w:t>
            </w:r>
          </w:p>
        </w:tc>
        <w:tc>
          <w:tcPr>
            <w:tcW w:w="0" w:type="auto"/>
            <w:noWrap/>
            <w:vAlign w:val="center"/>
            <w:hideMark/>
          </w:tcPr>
          <w:p w14:paraId="50A3314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1FA6249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43D5BC3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9A29F9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ED219C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D330B8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7A4D409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D546BB1"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1C78FC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tcPr>
          <w:p w14:paraId="5FE472F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5A1AEAE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0.01</w:t>
            </w:r>
          </w:p>
        </w:tc>
        <w:tc>
          <w:tcPr>
            <w:tcW w:w="0" w:type="auto"/>
            <w:noWrap/>
            <w:vAlign w:val="center"/>
          </w:tcPr>
          <w:p w14:paraId="55B316A8"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2790A5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0.22 ± 0.04</w:t>
            </w:r>
          </w:p>
        </w:tc>
        <w:tc>
          <w:tcPr>
            <w:tcW w:w="0" w:type="auto"/>
            <w:vAlign w:val="center"/>
          </w:tcPr>
          <w:p w14:paraId="088E873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5EE734F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0.01</w:t>
            </w:r>
          </w:p>
        </w:tc>
        <w:tc>
          <w:tcPr>
            <w:tcW w:w="0" w:type="auto"/>
            <w:noWrap/>
            <w:vAlign w:val="center"/>
          </w:tcPr>
          <w:p w14:paraId="66E86AC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9160282"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AB44FA0"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tcPr>
          <w:p w14:paraId="625F7D5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45993F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0.02 ± 0.02</w:t>
            </w:r>
          </w:p>
        </w:tc>
        <w:tc>
          <w:tcPr>
            <w:tcW w:w="0" w:type="auto"/>
            <w:noWrap/>
            <w:vAlign w:val="center"/>
          </w:tcPr>
          <w:p w14:paraId="7B8DEDCD"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0EE8BC79"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0.11 ± 0.01</w:t>
            </w:r>
          </w:p>
        </w:tc>
        <w:tc>
          <w:tcPr>
            <w:tcW w:w="0" w:type="auto"/>
            <w:vAlign w:val="center"/>
          </w:tcPr>
          <w:p w14:paraId="1193301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0.16 ± 0.08</w:t>
            </w:r>
          </w:p>
        </w:tc>
        <w:tc>
          <w:tcPr>
            <w:tcW w:w="0" w:type="auto"/>
            <w:noWrap/>
            <w:vAlign w:val="center"/>
          </w:tcPr>
          <w:p w14:paraId="56A9D7A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0.07 ± 0.00</w:t>
            </w:r>
          </w:p>
        </w:tc>
        <w:tc>
          <w:tcPr>
            <w:tcW w:w="0" w:type="auto"/>
            <w:noWrap/>
            <w:vAlign w:val="center"/>
          </w:tcPr>
          <w:p w14:paraId="4CC2D29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50503CE"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6B27A5"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noWrap/>
            <w:vAlign w:val="center"/>
            <w:hideMark/>
          </w:tcPr>
          <w:p w14:paraId="05DCA66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CE99A5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0.06 ± 0.03</w:t>
            </w:r>
          </w:p>
        </w:tc>
        <w:tc>
          <w:tcPr>
            <w:tcW w:w="0" w:type="auto"/>
            <w:noWrap/>
            <w:vAlign w:val="center"/>
            <w:hideMark/>
          </w:tcPr>
          <w:p w14:paraId="28D3917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77F639B"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D1D1D0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0.82 ± 0.19</w:t>
            </w:r>
          </w:p>
        </w:tc>
        <w:tc>
          <w:tcPr>
            <w:tcW w:w="0" w:type="auto"/>
            <w:noWrap/>
            <w:vAlign w:val="center"/>
            <w:hideMark/>
          </w:tcPr>
          <w:p w14:paraId="70F0839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0.10 ± 0.03</w:t>
            </w:r>
          </w:p>
        </w:tc>
        <w:tc>
          <w:tcPr>
            <w:tcW w:w="0" w:type="auto"/>
            <w:noWrap/>
            <w:vAlign w:val="center"/>
            <w:hideMark/>
          </w:tcPr>
          <w:p w14:paraId="55F43794"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37D72A1F"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C6FC3E8"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racemosa</w:t>
            </w:r>
          </w:p>
        </w:tc>
        <w:tc>
          <w:tcPr>
            <w:tcW w:w="0" w:type="auto"/>
            <w:noWrap/>
            <w:vAlign w:val="center"/>
          </w:tcPr>
          <w:p w14:paraId="66BBA5D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47D563F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60682204"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5EDCAE6"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5E8D8C0E"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1.20 ± 0.35</w:t>
            </w:r>
          </w:p>
        </w:tc>
        <w:tc>
          <w:tcPr>
            <w:tcW w:w="0" w:type="auto"/>
            <w:noWrap/>
            <w:vAlign w:val="center"/>
          </w:tcPr>
          <w:p w14:paraId="7742DF4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0.63 ± 0.18</w:t>
            </w:r>
          </w:p>
        </w:tc>
        <w:tc>
          <w:tcPr>
            <w:tcW w:w="0" w:type="auto"/>
            <w:noWrap/>
            <w:vAlign w:val="center"/>
          </w:tcPr>
          <w:p w14:paraId="5B7BCF9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680741D8"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477BA6E"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racemosa</w:t>
            </w:r>
          </w:p>
        </w:tc>
        <w:tc>
          <w:tcPr>
            <w:tcW w:w="0" w:type="auto"/>
            <w:noWrap/>
            <w:vAlign w:val="center"/>
          </w:tcPr>
          <w:p w14:paraId="1037FFA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4F568C0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6466F1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71F8B1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0278F67"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0.94 ± 0.33</w:t>
            </w:r>
          </w:p>
        </w:tc>
        <w:tc>
          <w:tcPr>
            <w:tcW w:w="0" w:type="auto"/>
            <w:noWrap/>
            <w:vAlign w:val="center"/>
          </w:tcPr>
          <w:p w14:paraId="78B53609"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0.25 ± 0.06</w:t>
            </w:r>
          </w:p>
        </w:tc>
        <w:tc>
          <w:tcPr>
            <w:tcW w:w="0" w:type="auto"/>
            <w:noWrap/>
            <w:vAlign w:val="center"/>
          </w:tcPr>
          <w:p w14:paraId="5AE6EC62"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0.06 ± 0.06</w:t>
            </w:r>
          </w:p>
        </w:tc>
      </w:tr>
      <w:tr w:rsidR="00280575" w:rsidRPr="000D718C" w14:paraId="465FBE3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975D7ED"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S. racemosa</w:t>
            </w:r>
          </w:p>
        </w:tc>
        <w:tc>
          <w:tcPr>
            <w:tcW w:w="0" w:type="auto"/>
            <w:noWrap/>
            <w:vAlign w:val="center"/>
            <w:hideMark/>
          </w:tcPr>
          <w:p w14:paraId="38E9A4D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7665D52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3BAEF51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1FE190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C11E91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662729BC"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778F51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33E33303"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21005D0"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tcPr>
          <w:p w14:paraId="1BBBD64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10173F5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66E61AF6"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0.28 ± 0.07</w:t>
            </w:r>
          </w:p>
        </w:tc>
        <w:tc>
          <w:tcPr>
            <w:tcW w:w="0" w:type="auto"/>
            <w:vAlign w:val="center"/>
          </w:tcPr>
          <w:p w14:paraId="24A5433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3101B0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2.98 ± 0.65</w:t>
            </w:r>
          </w:p>
        </w:tc>
        <w:tc>
          <w:tcPr>
            <w:tcW w:w="0" w:type="auto"/>
            <w:noWrap/>
            <w:vAlign w:val="center"/>
          </w:tcPr>
          <w:p w14:paraId="4BEA908C"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00B82800"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0BE18B7A"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E28B79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tcPr>
          <w:p w14:paraId="6B189F84"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2AAC8A3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383F60E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72767B7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466AE7AF"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1.47 ± 0.46</w:t>
            </w:r>
          </w:p>
        </w:tc>
        <w:tc>
          <w:tcPr>
            <w:tcW w:w="0" w:type="auto"/>
            <w:noWrap/>
            <w:vAlign w:val="center"/>
          </w:tcPr>
          <w:p w14:paraId="0E46F6A0"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537007A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4C69CDAD"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6B06E95"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noWrap/>
            <w:vAlign w:val="center"/>
            <w:hideMark/>
          </w:tcPr>
          <w:p w14:paraId="198F2AD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noWrap/>
            <w:vAlign w:val="center"/>
            <w:hideMark/>
          </w:tcPr>
          <w:p w14:paraId="246C26DF"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641BF088"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EE7821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3276DA1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149A6CF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hideMark/>
          </w:tcPr>
          <w:p w14:paraId="035419A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723AC74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20438CC"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noWrap/>
            <w:vAlign w:val="center"/>
          </w:tcPr>
          <w:p w14:paraId="4703B78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Leaves</w:t>
            </w:r>
          </w:p>
        </w:tc>
        <w:tc>
          <w:tcPr>
            <w:tcW w:w="0" w:type="auto"/>
            <w:noWrap/>
            <w:vAlign w:val="center"/>
          </w:tcPr>
          <w:p w14:paraId="74A3E86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4F1823D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C22E5C2"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11D545B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0.13 ± 0.09</w:t>
            </w:r>
          </w:p>
        </w:tc>
        <w:tc>
          <w:tcPr>
            <w:tcW w:w="0" w:type="auto"/>
            <w:noWrap/>
            <w:vAlign w:val="center"/>
          </w:tcPr>
          <w:p w14:paraId="3DDFD88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0.02 ± 0.00</w:t>
            </w:r>
          </w:p>
        </w:tc>
        <w:tc>
          <w:tcPr>
            <w:tcW w:w="0" w:type="auto"/>
            <w:noWrap/>
            <w:vAlign w:val="center"/>
          </w:tcPr>
          <w:p w14:paraId="4F831148"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2C84F363"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3FAE91F"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noWrap/>
            <w:vAlign w:val="center"/>
          </w:tcPr>
          <w:p w14:paraId="5BCE224D"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Stems</w:t>
            </w:r>
          </w:p>
        </w:tc>
        <w:tc>
          <w:tcPr>
            <w:tcW w:w="0" w:type="auto"/>
            <w:noWrap/>
            <w:vAlign w:val="center"/>
          </w:tcPr>
          <w:p w14:paraId="0E06CE39"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noWrap/>
            <w:vAlign w:val="center"/>
          </w:tcPr>
          <w:p w14:paraId="362229EA"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0.03 ± 0.01</w:t>
            </w:r>
          </w:p>
        </w:tc>
        <w:tc>
          <w:tcPr>
            <w:tcW w:w="0" w:type="auto"/>
            <w:vAlign w:val="center"/>
          </w:tcPr>
          <w:p w14:paraId="57AEBB3E"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vAlign w:val="center"/>
          </w:tcPr>
          <w:p w14:paraId="65520D11"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2.10 ± 0.25</w:t>
            </w:r>
          </w:p>
        </w:tc>
        <w:tc>
          <w:tcPr>
            <w:tcW w:w="0" w:type="auto"/>
            <w:noWrap/>
            <w:vAlign w:val="center"/>
          </w:tcPr>
          <w:p w14:paraId="17CC3353"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0.63 ± 0.08</w:t>
            </w:r>
          </w:p>
        </w:tc>
        <w:tc>
          <w:tcPr>
            <w:tcW w:w="0" w:type="auto"/>
            <w:noWrap/>
            <w:vAlign w:val="center"/>
          </w:tcPr>
          <w:p w14:paraId="0FD9AB15" w14:textId="77777777" w:rsidR="00280575" w:rsidRPr="00CF5591"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r w:rsidR="00280575" w:rsidRPr="000D718C" w14:paraId="141372E5"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hideMark/>
          </w:tcPr>
          <w:p w14:paraId="0379DDA2" w14:textId="77777777" w:rsidR="00280575" w:rsidRPr="00CF5591" w:rsidRDefault="00280575" w:rsidP="00244C69">
            <w:pPr>
              <w:rPr>
                <w:rFonts w:ascii="Arial" w:eastAsia="Times New Roman" w:hAnsi="Arial" w:cs="Arial"/>
                <w:b w:val="0"/>
                <w:bCs w:val="0"/>
                <w:i/>
                <w:iCs/>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tcBorders>
              <w:bottom w:val="single" w:sz="4" w:space="0" w:color="auto"/>
            </w:tcBorders>
            <w:noWrap/>
            <w:vAlign w:val="center"/>
            <w:hideMark/>
          </w:tcPr>
          <w:p w14:paraId="753839F5"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Roots</w:t>
            </w:r>
          </w:p>
        </w:tc>
        <w:tc>
          <w:tcPr>
            <w:tcW w:w="0" w:type="auto"/>
            <w:tcBorders>
              <w:bottom w:val="single" w:sz="4" w:space="0" w:color="auto"/>
            </w:tcBorders>
            <w:noWrap/>
            <w:vAlign w:val="center"/>
            <w:hideMark/>
          </w:tcPr>
          <w:p w14:paraId="09146F5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7000B991"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vAlign w:val="center"/>
          </w:tcPr>
          <w:p w14:paraId="66DBE2C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vAlign w:val="center"/>
          </w:tcPr>
          <w:p w14:paraId="1C97530B"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74599EAA"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c>
          <w:tcPr>
            <w:tcW w:w="0" w:type="auto"/>
            <w:tcBorders>
              <w:bottom w:val="single" w:sz="4" w:space="0" w:color="auto"/>
            </w:tcBorders>
            <w:noWrap/>
            <w:vAlign w:val="center"/>
            <w:hideMark/>
          </w:tcPr>
          <w:p w14:paraId="2D28DF83" w14:textId="77777777" w:rsidR="00280575" w:rsidRPr="00CF5591"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CF5591">
              <w:rPr>
                <w:rFonts w:ascii="Arial" w:eastAsia="Times New Roman" w:hAnsi="Arial" w:cs="Arial"/>
                <w:color w:val="000000"/>
                <w:sz w:val="16"/>
                <w:szCs w:val="16"/>
              </w:rPr>
              <w:t>0.00 ± 0.00</w:t>
            </w:r>
          </w:p>
        </w:tc>
      </w:tr>
    </w:tbl>
    <w:p w14:paraId="492B678C" w14:textId="77777777" w:rsidR="00280575" w:rsidRDefault="00280575" w:rsidP="00280575">
      <w:pPr>
        <w:spacing w:after="0"/>
        <w:rPr>
          <w:rFonts w:ascii="Arial" w:hAnsi="Arial" w:cs="Arial"/>
          <w:sz w:val="12"/>
          <w:szCs w:val="12"/>
        </w:rPr>
      </w:pPr>
    </w:p>
    <w:p w14:paraId="21305415" w14:textId="77777777" w:rsidR="00280575" w:rsidRDefault="00280575" w:rsidP="00280575">
      <w:pPr>
        <w:spacing w:after="0"/>
        <w:rPr>
          <w:rFonts w:ascii="Arial" w:hAnsi="Arial" w:cs="Arial"/>
          <w:sz w:val="12"/>
          <w:szCs w:val="12"/>
        </w:rPr>
      </w:pPr>
    </w:p>
    <w:p w14:paraId="56166486" w14:textId="77777777" w:rsidR="00280575" w:rsidRDefault="00280575" w:rsidP="00280575">
      <w:pPr>
        <w:rPr>
          <w:rFonts w:ascii="Arial" w:hAnsi="Arial" w:cs="Arial"/>
          <w:sz w:val="12"/>
          <w:szCs w:val="12"/>
        </w:rPr>
      </w:pPr>
      <w:r>
        <w:rPr>
          <w:rFonts w:ascii="Arial" w:hAnsi="Arial" w:cs="Arial"/>
          <w:sz w:val="12"/>
          <w:szCs w:val="12"/>
        </w:rPr>
        <w:br w:type="page"/>
      </w:r>
    </w:p>
    <w:p w14:paraId="341B39AE" w14:textId="77777777" w:rsidR="00280575" w:rsidRPr="00505FFC" w:rsidRDefault="00280575" w:rsidP="00280575">
      <w:pPr>
        <w:spacing w:after="0"/>
        <w:rPr>
          <w:rFonts w:ascii="Arial" w:hAnsi="Arial" w:cs="Arial"/>
          <w:sz w:val="24"/>
          <w:szCs w:val="24"/>
        </w:rPr>
      </w:pPr>
      <w:r w:rsidRPr="00505FFC">
        <w:rPr>
          <w:rFonts w:ascii="Arial" w:hAnsi="Arial" w:cs="Arial"/>
          <w:b/>
          <w:bCs/>
          <w:sz w:val="24"/>
          <w:szCs w:val="24"/>
        </w:rPr>
        <w:lastRenderedPageBreak/>
        <w:t>Table 1 cont.</w:t>
      </w:r>
    </w:p>
    <w:tbl>
      <w:tblPr>
        <w:tblStyle w:val="PlainTable4"/>
        <w:tblW w:w="0" w:type="auto"/>
        <w:tblLook w:val="04A0" w:firstRow="1" w:lastRow="0" w:firstColumn="1" w:lastColumn="0" w:noHBand="0" w:noVBand="1"/>
      </w:tblPr>
      <w:tblGrid>
        <w:gridCol w:w="1100"/>
        <w:gridCol w:w="678"/>
        <w:gridCol w:w="749"/>
        <w:gridCol w:w="749"/>
        <w:gridCol w:w="1011"/>
        <w:gridCol w:w="1011"/>
        <w:gridCol w:w="1011"/>
        <w:gridCol w:w="1044"/>
        <w:gridCol w:w="932"/>
        <w:gridCol w:w="1075"/>
      </w:tblGrid>
      <w:tr w:rsidR="00280575" w:rsidRPr="00A07287" w14:paraId="37D26E07" w14:textId="77777777" w:rsidTr="00244C6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noWrap/>
            <w:vAlign w:val="center"/>
            <w:hideMark/>
          </w:tcPr>
          <w:p w14:paraId="13808940" w14:textId="77777777" w:rsidR="00280575" w:rsidRPr="00A07287" w:rsidRDefault="00280575" w:rsidP="00244C69">
            <w:pPr>
              <w:spacing w:line="259" w:lineRule="auto"/>
              <w:rPr>
                <w:rFonts w:ascii="Arial" w:hAnsi="Arial" w:cs="Arial"/>
                <w:sz w:val="16"/>
                <w:szCs w:val="16"/>
              </w:rPr>
            </w:pPr>
            <w:r w:rsidRPr="00A07287">
              <w:rPr>
                <w:rFonts w:ascii="Arial" w:hAnsi="Arial" w:cs="Arial"/>
                <w:sz w:val="16"/>
                <w:szCs w:val="16"/>
              </w:rPr>
              <w:t>Species</w:t>
            </w:r>
          </w:p>
        </w:tc>
        <w:tc>
          <w:tcPr>
            <w:tcW w:w="0" w:type="auto"/>
            <w:tcBorders>
              <w:top w:val="single" w:sz="4" w:space="0" w:color="auto"/>
              <w:bottom w:val="single" w:sz="4" w:space="0" w:color="auto"/>
            </w:tcBorders>
            <w:noWrap/>
            <w:vAlign w:val="center"/>
            <w:hideMark/>
          </w:tcPr>
          <w:p w14:paraId="451E2934"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Organ</w:t>
            </w:r>
          </w:p>
        </w:tc>
        <w:tc>
          <w:tcPr>
            <w:tcW w:w="0" w:type="auto"/>
            <w:tcBorders>
              <w:top w:val="single" w:sz="4" w:space="0" w:color="auto"/>
              <w:bottom w:val="single" w:sz="4" w:space="0" w:color="auto"/>
            </w:tcBorders>
            <w:vAlign w:val="center"/>
          </w:tcPr>
          <w:p w14:paraId="311F7846" w14:textId="77777777" w:rsidR="00280575" w:rsidRPr="00A07287" w:rsidRDefault="00280575" w:rsidP="00244C6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A07287">
              <w:rPr>
                <w:rFonts w:ascii="Arial" w:hAnsi="Arial" w:cs="Arial"/>
                <w:sz w:val="16"/>
                <w:szCs w:val="16"/>
              </w:rPr>
              <w:t>Chrysin</w:t>
            </w:r>
          </w:p>
        </w:tc>
        <w:tc>
          <w:tcPr>
            <w:tcW w:w="0" w:type="auto"/>
            <w:tcBorders>
              <w:top w:val="single" w:sz="4" w:space="0" w:color="auto"/>
              <w:bottom w:val="single" w:sz="4" w:space="0" w:color="auto"/>
            </w:tcBorders>
            <w:vAlign w:val="center"/>
          </w:tcPr>
          <w:p w14:paraId="1F55DABE" w14:textId="77777777" w:rsidR="00280575" w:rsidRPr="00A07287" w:rsidRDefault="00280575" w:rsidP="00244C6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rPr>
            </w:pPr>
            <w:r w:rsidRPr="00A07287">
              <w:rPr>
                <w:rFonts w:ascii="Arial" w:hAnsi="Arial" w:cs="Arial"/>
                <w:sz w:val="16"/>
                <w:szCs w:val="16"/>
              </w:rPr>
              <w:t>Chrysin 7-G</w:t>
            </w:r>
          </w:p>
        </w:tc>
        <w:tc>
          <w:tcPr>
            <w:tcW w:w="0" w:type="auto"/>
            <w:tcBorders>
              <w:top w:val="single" w:sz="4" w:space="0" w:color="auto"/>
              <w:bottom w:val="single" w:sz="4" w:space="0" w:color="auto"/>
            </w:tcBorders>
            <w:noWrap/>
            <w:vAlign w:val="center"/>
            <w:hideMark/>
          </w:tcPr>
          <w:p w14:paraId="3BB55F2D"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Baicalein</w:t>
            </w:r>
          </w:p>
        </w:tc>
        <w:tc>
          <w:tcPr>
            <w:tcW w:w="0" w:type="auto"/>
            <w:tcBorders>
              <w:top w:val="single" w:sz="4" w:space="0" w:color="auto"/>
              <w:bottom w:val="single" w:sz="4" w:space="0" w:color="auto"/>
            </w:tcBorders>
            <w:noWrap/>
            <w:vAlign w:val="center"/>
            <w:hideMark/>
          </w:tcPr>
          <w:p w14:paraId="38110502"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Baicalin</w:t>
            </w:r>
          </w:p>
        </w:tc>
        <w:tc>
          <w:tcPr>
            <w:tcW w:w="0" w:type="auto"/>
            <w:tcBorders>
              <w:top w:val="single" w:sz="4" w:space="0" w:color="auto"/>
              <w:bottom w:val="single" w:sz="4" w:space="0" w:color="auto"/>
            </w:tcBorders>
            <w:noWrap/>
            <w:vAlign w:val="center"/>
            <w:hideMark/>
          </w:tcPr>
          <w:p w14:paraId="7FF9F863"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Oroxylin A</w:t>
            </w:r>
          </w:p>
        </w:tc>
        <w:tc>
          <w:tcPr>
            <w:tcW w:w="0" w:type="auto"/>
            <w:tcBorders>
              <w:top w:val="single" w:sz="4" w:space="0" w:color="auto"/>
              <w:bottom w:val="single" w:sz="4" w:space="0" w:color="auto"/>
            </w:tcBorders>
            <w:noWrap/>
            <w:vAlign w:val="center"/>
            <w:hideMark/>
          </w:tcPr>
          <w:p w14:paraId="33BAE5ED"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Oroxyloside</w:t>
            </w:r>
          </w:p>
        </w:tc>
        <w:tc>
          <w:tcPr>
            <w:tcW w:w="0" w:type="auto"/>
            <w:tcBorders>
              <w:top w:val="single" w:sz="4" w:space="0" w:color="auto"/>
              <w:bottom w:val="single" w:sz="4" w:space="0" w:color="auto"/>
            </w:tcBorders>
            <w:noWrap/>
            <w:vAlign w:val="center"/>
            <w:hideMark/>
          </w:tcPr>
          <w:p w14:paraId="24138799"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Wogonin</w:t>
            </w:r>
          </w:p>
        </w:tc>
        <w:tc>
          <w:tcPr>
            <w:tcW w:w="0" w:type="auto"/>
            <w:tcBorders>
              <w:top w:val="single" w:sz="4" w:space="0" w:color="auto"/>
              <w:bottom w:val="single" w:sz="4" w:space="0" w:color="auto"/>
            </w:tcBorders>
            <w:noWrap/>
            <w:vAlign w:val="center"/>
            <w:hideMark/>
          </w:tcPr>
          <w:p w14:paraId="1C45AB89" w14:textId="77777777" w:rsidR="00280575" w:rsidRPr="00A07287" w:rsidRDefault="00280575" w:rsidP="00244C69">
            <w:pPr>
              <w:spacing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Wogonoside</w:t>
            </w:r>
          </w:p>
        </w:tc>
      </w:tr>
      <w:tr w:rsidR="00280575" w:rsidRPr="00A07287" w14:paraId="61350F24"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1ED3D26B"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tcBorders>
              <w:top w:val="single" w:sz="4" w:space="0" w:color="auto"/>
            </w:tcBorders>
            <w:noWrap/>
            <w:vAlign w:val="center"/>
            <w:hideMark/>
          </w:tcPr>
          <w:p w14:paraId="3F3C1E79"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tcBorders>
              <w:top w:val="single" w:sz="4" w:space="0" w:color="auto"/>
            </w:tcBorders>
            <w:vAlign w:val="center"/>
          </w:tcPr>
          <w:p w14:paraId="0069EC5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0.75 ± 0.07</w:t>
            </w:r>
          </w:p>
        </w:tc>
        <w:tc>
          <w:tcPr>
            <w:tcW w:w="0" w:type="auto"/>
            <w:tcBorders>
              <w:top w:val="single" w:sz="4" w:space="0" w:color="auto"/>
            </w:tcBorders>
            <w:vAlign w:val="center"/>
          </w:tcPr>
          <w:p w14:paraId="7A9D6E8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2.62 ± 0.18</w:t>
            </w:r>
          </w:p>
        </w:tc>
        <w:tc>
          <w:tcPr>
            <w:tcW w:w="0" w:type="auto"/>
            <w:tcBorders>
              <w:top w:val="single" w:sz="4" w:space="0" w:color="auto"/>
            </w:tcBorders>
            <w:noWrap/>
            <w:vAlign w:val="center"/>
            <w:hideMark/>
          </w:tcPr>
          <w:p w14:paraId="04A6C4A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0.70 ± 0.18</w:t>
            </w:r>
          </w:p>
        </w:tc>
        <w:tc>
          <w:tcPr>
            <w:tcW w:w="0" w:type="auto"/>
            <w:tcBorders>
              <w:top w:val="single" w:sz="4" w:space="0" w:color="auto"/>
            </w:tcBorders>
            <w:noWrap/>
            <w:vAlign w:val="center"/>
            <w:hideMark/>
          </w:tcPr>
          <w:p w14:paraId="0CD23F9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78DD407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5AFE13A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top w:val="single" w:sz="4" w:space="0" w:color="auto"/>
            </w:tcBorders>
            <w:noWrap/>
            <w:vAlign w:val="center"/>
            <w:hideMark/>
          </w:tcPr>
          <w:p w14:paraId="6045D1F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tcBorders>
              <w:top w:val="single" w:sz="4" w:space="0" w:color="auto"/>
            </w:tcBorders>
            <w:noWrap/>
            <w:vAlign w:val="center"/>
            <w:hideMark/>
          </w:tcPr>
          <w:p w14:paraId="71944C0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1CF22091"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B92C240" w14:textId="77777777" w:rsidR="00280575" w:rsidRPr="00A07287" w:rsidRDefault="00280575" w:rsidP="00244C69">
            <w:pPr>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noWrap/>
            <w:vAlign w:val="center"/>
          </w:tcPr>
          <w:p w14:paraId="5832F9D9"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36A7E98D"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0.04 ± 0.02</w:t>
            </w:r>
          </w:p>
        </w:tc>
        <w:tc>
          <w:tcPr>
            <w:tcW w:w="0" w:type="auto"/>
            <w:vAlign w:val="center"/>
          </w:tcPr>
          <w:p w14:paraId="62B79964"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0.35 ± 0.05</w:t>
            </w:r>
          </w:p>
        </w:tc>
        <w:tc>
          <w:tcPr>
            <w:tcW w:w="0" w:type="auto"/>
            <w:noWrap/>
            <w:vAlign w:val="center"/>
          </w:tcPr>
          <w:p w14:paraId="388482FF"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0.15 ± 0.05</w:t>
            </w:r>
          </w:p>
        </w:tc>
        <w:tc>
          <w:tcPr>
            <w:tcW w:w="0" w:type="auto"/>
            <w:noWrap/>
            <w:vAlign w:val="center"/>
          </w:tcPr>
          <w:p w14:paraId="4EA2392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0.47 ± 0.38</w:t>
            </w:r>
          </w:p>
        </w:tc>
        <w:tc>
          <w:tcPr>
            <w:tcW w:w="0" w:type="auto"/>
            <w:noWrap/>
            <w:vAlign w:val="center"/>
          </w:tcPr>
          <w:p w14:paraId="4077F9D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5B98BE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0.06</w:t>
            </w:r>
          </w:p>
        </w:tc>
        <w:tc>
          <w:tcPr>
            <w:tcW w:w="0" w:type="auto"/>
            <w:noWrap/>
            <w:vAlign w:val="center"/>
          </w:tcPr>
          <w:p w14:paraId="4A39A12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0.34 ± 0.26</w:t>
            </w:r>
          </w:p>
        </w:tc>
        <w:tc>
          <w:tcPr>
            <w:tcW w:w="0" w:type="auto"/>
            <w:noWrap/>
            <w:vAlign w:val="center"/>
          </w:tcPr>
          <w:p w14:paraId="1FE7DC10"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1.26 ± 0.51</w:t>
            </w:r>
          </w:p>
        </w:tc>
      </w:tr>
      <w:tr w:rsidR="00280575" w:rsidRPr="00A07287" w14:paraId="3418D4B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FD80A7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altissima</w:t>
            </w:r>
            <w:proofErr w:type="spellEnd"/>
          </w:p>
        </w:tc>
        <w:tc>
          <w:tcPr>
            <w:tcW w:w="0" w:type="auto"/>
            <w:noWrap/>
            <w:vAlign w:val="center"/>
            <w:hideMark/>
          </w:tcPr>
          <w:p w14:paraId="6E16E62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7F892FD9"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4CFDA06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hideMark/>
          </w:tcPr>
          <w:p w14:paraId="3900548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0.07 ± 0.00</w:t>
            </w:r>
          </w:p>
        </w:tc>
        <w:tc>
          <w:tcPr>
            <w:tcW w:w="0" w:type="auto"/>
            <w:noWrap/>
            <w:vAlign w:val="center"/>
            <w:hideMark/>
          </w:tcPr>
          <w:p w14:paraId="5CB7C49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5.07 ± 0.66</w:t>
            </w:r>
          </w:p>
        </w:tc>
        <w:tc>
          <w:tcPr>
            <w:tcW w:w="0" w:type="auto"/>
            <w:noWrap/>
            <w:vAlign w:val="center"/>
            <w:hideMark/>
          </w:tcPr>
          <w:p w14:paraId="10FCBC6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0.14 ± 0.02</w:t>
            </w:r>
          </w:p>
        </w:tc>
        <w:tc>
          <w:tcPr>
            <w:tcW w:w="0" w:type="auto"/>
            <w:noWrap/>
            <w:vAlign w:val="center"/>
            <w:hideMark/>
          </w:tcPr>
          <w:p w14:paraId="4AD3969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0.64 ± 0.07</w:t>
            </w:r>
          </w:p>
        </w:tc>
        <w:tc>
          <w:tcPr>
            <w:tcW w:w="0" w:type="auto"/>
            <w:noWrap/>
            <w:vAlign w:val="center"/>
            <w:hideMark/>
          </w:tcPr>
          <w:p w14:paraId="32446E3A"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2.90 ± 0.21</w:t>
            </w:r>
          </w:p>
        </w:tc>
        <w:tc>
          <w:tcPr>
            <w:tcW w:w="0" w:type="auto"/>
            <w:noWrap/>
            <w:vAlign w:val="center"/>
            <w:hideMark/>
          </w:tcPr>
          <w:p w14:paraId="0645855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2.30 ± 0.26</w:t>
            </w:r>
          </w:p>
        </w:tc>
      </w:tr>
      <w:tr w:rsidR="00280575" w:rsidRPr="00A07287" w14:paraId="1BE54A5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7A4305D"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baicalensis</w:t>
            </w:r>
          </w:p>
        </w:tc>
        <w:tc>
          <w:tcPr>
            <w:tcW w:w="0" w:type="auto"/>
            <w:noWrap/>
            <w:vAlign w:val="center"/>
          </w:tcPr>
          <w:p w14:paraId="30E0441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26A1EEB1"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4.84 ± 0.53</w:t>
            </w:r>
          </w:p>
        </w:tc>
        <w:tc>
          <w:tcPr>
            <w:tcW w:w="0" w:type="auto"/>
            <w:vAlign w:val="center"/>
          </w:tcPr>
          <w:p w14:paraId="2D4ED431"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1.45 ± 0.24</w:t>
            </w:r>
          </w:p>
        </w:tc>
        <w:tc>
          <w:tcPr>
            <w:tcW w:w="0" w:type="auto"/>
            <w:noWrap/>
            <w:vAlign w:val="center"/>
          </w:tcPr>
          <w:p w14:paraId="442F381D"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0.19 ± 0.08</w:t>
            </w:r>
          </w:p>
        </w:tc>
        <w:tc>
          <w:tcPr>
            <w:tcW w:w="0" w:type="auto"/>
            <w:noWrap/>
            <w:vAlign w:val="center"/>
          </w:tcPr>
          <w:p w14:paraId="628881F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0.20 ± 0.11</w:t>
            </w:r>
          </w:p>
        </w:tc>
        <w:tc>
          <w:tcPr>
            <w:tcW w:w="0" w:type="auto"/>
            <w:noWrap/>
            <w:vAlign w:val="center"/>
          </w:tcPr>
          <w:p w14:paraId="29EF650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6003BE7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AAFD8C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71BAD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6909C96B"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6627A52"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baicalensis</w:t>
            </w:r>
          </w:p>
        </w:tc>
        <w:tc>
          <w:tcPr>
            <w:tcW w:w="0" w:type="auto"/>
            <w:noWrap/>
            <w:vAlign w:val="center"/>
          </w:tcPr>
          <w:p w14:paraId="4AFB7FE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2D664172"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0.18 ± 0.04</w:t>
            </w:r>
          </w:p>
        </w:tc>
        <w:tc>
          <w:tcPr>
            <w:tcW w:w="0" w:type="auto"/>
            <w:vAlign w:val="center"/>
          </w:tcPr>
          <w:p w14:paraId="46E9704E"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0.09 ± 0.01</w:t>
            </w:r>
          </w:p>
        </w:tc>
        <w:tc>
          <w:tcPr>
            <w:tcW w:w="0" w:type="auto"/>
            <w:noWrap/>
            <w:vAlign w:val="center"/>
          </w:tcPr>
          <w:p w14:paraId="04863B8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0.03</w:t>
            </w:r>
          </w:p>
        </w:tc>
        <w:tc>
          <w:tcPr>
            <w:tcW w:w="0" w:type="auto"/>
            <w:noWrap/>
            <w:vAlign w:val="center"/>
          </w:tcPr>
          <w:p w14:paraId="2CA65FB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0.87 ± 0.87</w:t>
            </w:r>
          </w:p>
        </w:tc>
        <w:tc>
          <w:tcPr>
            <w:tcW w:w="0" w:type="auto"/>
            <w:noWrap/>
            <w:vAlign w:val="center"/>
          </w:tcPr>
          <w:p w14:paraId="05B1E53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4B42A2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EC10D1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0.11 ± 0.11</w:t>
            </w:r>
          </w:p>
        </w:tc>
        <w:tc>
          <w:tcPr>
            <w:tcW w:w="0" w:type="auto"/>
            <w:noWrap/>
            <w:vAlign w:val="center"/>
          </w:tcPr>
          <w:p w14:paraId="2F1F90F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0.02 ± 0.02</w:t>
            </w:r>
          </w:p>
        </w:tc>
      </w:tr>
      <w:tr w:rsidR="00280575" w:rsidRPr="00A07287" w14:paraId="2D17D35F"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780FEB7"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baicalensis</w:t>
            </w:r>
          </w:p>
        </w:tc>
        <w:tc>
          <w:tcPr>
            <w:tcW w:w="0" w:type="auto"/>
            <w:noWrap/>
            <w:vAlign w:val="center"/>
            <w:hideMark/>
          </w:tcPr>
          <w:p w14:paraId="6AB87B1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4256D53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183E2068"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0.30 ± 0.01</w:t>
            </w:r>
          </w:p>
        </w:tc>
        <w:tc>
          <w:tcPr>
            <w:tcW w:w="0" w:type="auto"/>
            <w:noWrap/>
            <w:vAlign w:val="center"/>
            <w:hideMark/>
          </w:tcPr>
          <w:p w14:paraId="226DFA9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0.20 ± 0.03</w:t>
            </w:r>
          </w:p>
        </w:tc>
        <w:tc>
          <w:tcPr>
            <w:tcW w:w="0" w:type="auto"/>
            <w:noWrap/>
            <w:vAlign w:val="center"/>
            <w:hideMark/>
          </w:tcPr>
          <w:p w14:paraId="70325CC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32.81 ± 2.22</w:t>
            </w:r>
          </w:p>
        </w:tc>
        <w:tc>
          <w:tcPr>
            <w:tcW w:w="0" w:type="auto"/>
            <w:noWrap/>
            <w:vAlign w:val="center"/>
            <w:hideMark/>
          </w:tcPr>
          <w:p w14:paraId="571DF87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0.23 ± 0.13</w:t>
            </w:r>
          </w:p>
        </w:tc>
        <w:tc>
          <w:tcPr>
            <w:tcW w:w="0" w:type="auto"/>
            <w:noWrap/>
            <w:vAlign w:val="center"/>
            <w:hideMark/>
          </w:tcPr>
          <w:p w14:paraId="33D0B8B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0.87 ± 0.87</w:t>
            </w:r>
          </w:p>
        </w:tc>
        <w:tc>
          <w:tcPr>
            <w:tcW w:w="0" w:type="auto"/>
            <w:noWrap/>
            <w:vAlign w:val="center"/>
            <w:hideMark/>
          </w:tcPr>
          <w:p w14:paraId="694BA1D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3.49 ± 0.18</w:t>
            </w:r>
          </w:p>
        </w:tc>
        <w:tc>
          <w:tcPr>
            <w:tcW w:w="0" w:type="auto"/>
            <w:noWrap/>
            <w:vAlign w:val="center"/>
            <w:hideMark/>
          </w:tcPr>
          <w:p w14:paraId="158BBE7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6.43 ± 0.43</w:t>
            </w:r>
          </w:p>
        </w:tc>
      </w:tr>
      <w:tr w:rsidR="00280575" w:rsidRPr="00A07287" w14:paraId="71782E62"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614B710"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barbata</w:t>
            </w:r>
          </w:p>
        </w:tc>
        <w:tc>
          <w:tcPr>
            <w:tcW w:w="0" w:type="auto"/>
            <w:noWrap/>
            <w:vAlign w:val="center"/>
          </w:tcPr>
          <w:p w14:paraId="63BF823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44F3EBB9"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0.03 ± 0.00</w:t>
            </w:r>
          </w:p>
        </w:tc>
        <w:tc>
          <w:tcPr>
            <w:tcW w:w="0" w:type="auto"/>
            <w:vAlign w:val="center"/>
          </w:tcPr>
          <w:p w14:paraId="5CA6ED53"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0AEB702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53B653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2A5990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35EDBE4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CA8630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62EB21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6329639F"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A985073"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barbata</w:t>
            </w:r>
          </w:p>
        </w:tc>
        <w:tc>
          <w:tcPr>
            <w:tcW w:w="0" w:type="auto"/>
            <w:noWrap/>
            <w:vAlign w:val="center"/>
          </w:tcPr>
          <w:p w14:paraId="3053268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0F96E86"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7C11B29D"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4DFE2A1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2AA2BAA9"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3FDF9F3D"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00ECC9B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7025FA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0.03 ± 0.02</w:t>
            </w:r>
          </w:p>
        </w:tc>
        <w:tc>
          <w:tcPr>
            <w:tcW w:w="0" w:type="auto"/>
            <w:noWrap/>
            <w:vAlign w:val="center"/>
          </w:tcPr>
          <w:p w14:paraId="511D113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428E0026"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5DFB29D"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barbata</w:t>
            </w:r>
          </w:p>
        </w:tc>
        <w:tc>
          <w:tcPr>
            <w:tcW w:w="0" w:type="auto"/>
            <w:noWrap/>
            <w:vAlign w:val="center"/>
            <w:hideMark/>
          </w:tcPr>
          <w:p w14:paraId="31D4016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2D47D558"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37D05887"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hideMark/>
          </w:tcPr>
          <w:p w14:paraId="4EE0F86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1.49 ± 0.04</w:t>
            </w:r>
          </w:p>
        </w:tc>
        <w:tc>
          <w:tcPr>
            <w:tcW w:w="0" w:type="auto"/>
            <w:noWrap/>
            <w:vAlign w:val="center"/>
            <w:hideMark/>
          </w:tcPr>
          <w:p w14:paraId="27A74F1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2.59 ± 0.49</w:t>
            </w:r>
          </w:p>
        </w:tc>
        <w:tc>
          <w:tcPr>
            <w:tcW w:w="0" w:type="auto"/>
            <w:noWrap/>
            <w:vAlign w:val="center"/>
            <w:hideMark/>
          </w:tcPr>
          <w:p w14:paraId="5891982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0.01</w:t>
            </w:r>
          </w:p>
        </w:tc>
        <w:tc>
          <w:tcPr>
            <w:tcW w:w="0" w:type="auto"/>
            <w:noWrap/>
            <w:vAlign w:val="center"/>
            <w:hideMark/>
          </w:tcPr>
          <w:p w14:paraId="648784A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0.18</w:t>
            </w:r>
          </w:p>
        </w:tc>
        <w:tc>
          <w:tcPr>
            <w:tcW w:w="0" w:type="auto"/>
            <w:noWrap/>
            <w:vAlign w:val="center"/>
            <w:hideMark/>
          </w:tcPr>
          <w:p w14:paraId="3DF9157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3.88 ± 0.34</w:t>
            </w:r>
          </w:p>
        </w:tc>
        <w:tc>
          <w:tcPr>
            <w:tcW w:w="0" w:type="auto"/>
            <w:noWrap/>
            <w:vAlign w:val="center"/>
            <w:hideMark/>
          </w:tcPr>
          <w:p w14:paraId="17B980C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1.77 ± 0.30</w:t>
            </w:r>
          </w:p>
        </w:tc>
      </w:tr>
      <w:tr w:rsidR="00280575" w:rsidRPr="00A07287" w14:paraId="08A7935B"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CA891F0"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tcPr>
          <w:p w14:paraId="49F37F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1D78C13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25.34 ± 0.72</w:t>
            </w:r>
          </w:p>
        </w:tc>
        <w:tc>
          <w:tcPr>
            <w:tcW w:w="0" w:type="auto"/>
            <w:vAlign w:val="center"/>
          </w:tcPr>
          <w:p w14:paraId="3C9A2EDB"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0.79 ± 0.09</w:t>
            </w:r>
          </w:p>
        </w:tc>
        <w:tc>
          <w:tcPr>
            <w:tcW w:w="0" w:type="auto"/>
            <w:noWrap/>
            <w:vAlign w:val="center"/>
          </w:tcPr>
          <w:p w14:paraId="02045E6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0.22 ± 0.03</w:t>
            </w:r>
          </w:p>
        </w:tc>
        <w:tc>
          <w:tcPr>
            <w:tcW w:w="0" w:type="auto"/>
            <w:noWrap/>
            <w:vAlign w:val="center"/>
          </w:tcPr>
          <w:p w14:paraId="7CA65CE5"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0.07 ± 0.03</w:t>
            </w:r>
          </w:p>
        </w:tc>
        <w:tc>
          <w:tcPr>
            <w:tcW w:w="0" w:type="auto"/>
            <w:noWrap/>
            <w:vAlign w:val="center"/>
          </w:tcPr>
          <w:p w14:paraId="1546C857"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0.59 ± 0.11</w:t>
            </w:r>
          </w:p>
        </w:tc>
        <w:tc>
          <w:tcPr>
            <w:tcW w:w="0" w:type="auto"/>
            <w:noWrap/>
            <w:vAlign w:val="center"/>
          </w:tcPr>
          <w:p w14:paraId="5780617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328AE8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0.07 ± 0.07</w:t>
            </w:r>
          </w:p>
        </w:tc>
        <w:tc>
          <w:tcPr>
            <w:tcW w:w="0" w:type="auto"/>
            <w:noWrap/>
            <w:vAlign w:val="center"/>
          </w:tcPr>
          <w:p w14:paraId="7ABB909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0.06 ± 0.02</w:t>
            </w:r>
          </w:p>
        </w:tc>
      </w:tr>
      <w:tr w:rsidR="00280575" w:rsidRPr="00A07287" w14:paraId="6B2CB229"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FCCC614"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tcPr>
          <w:p w14:paraId="0DD7B3B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2715A9FA"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5.37 ± 0.41</w:t>
            </w:r>
          </w:p>
        </w:tc>
        <w:tc>
          <w:tcPr>
            <w:tcW w:w="0" w:type="auto"/>
            <w:vAlign w:val="center"/>
          </w:tcPr>
          <w:p w14:paraId="0526AE65"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0.91 ± 0.31</w:t>
            </w:r>
          </w:p>
        </w:tc>
        <w:tc>
          <w:tcPr>
            <w:tcW w:w="0" w:type="auto"/>
            <w:noWrap/>
            <w:vAlign w:val="center"/>
          </w:tcPr>
          <w:p w14:paraId="37FD129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0.14</w:t>
            </w:r>
          </w:p>
        </w:tc>
        <w:tc>
          <w:tcPr>
            <w:tcW w:w="0" w:type="auto"/>
            <w:noWrap/>
            <w:vAlign w:val="center"/>
          </w:tcPr>
          <w:p w14:paraId="02BFD42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0.17 ± 0.08</w:t>
            </w:r>
          </w:p>
        </w:tc>
        <w:tc>
          <w:tcPr>
            <w:tcW w:w="0" w:type="auto"/>
            <w:noWrap/>
            <w:vAlign w:val="center"/>
          </w:tcPr>
          <w:p w14:paraId="143B6C3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0.37 ± 0.03</w:t>
            </w:r>
          </w:p>
        </w:tc>
        <w:tc>
          <w:tcPr>
            <w:tcW w:w="0" w:type="auto"/>
            <w:noWrap/>
            <w:vAlign w:val="center"/>
          </w:tcPr>
          <w:p w14:paraId="46B401E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0.03 ± 0.03</w:t>
            </w:r>
          </w:p>
        </w:tc>
        <w:tc>
          <w:tcPr>
            <w:tcW w:w="0" w:type="auto"/>
            <w:noWrap/>
            <w:vAlign w:val="center"/>
          </w:tcPr>
          <w:p w14:paraId="02B8FB8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1.24 ± 0.09</w:t>
            </w:r>
          </w:p>
        </w:tc>
        <w:tc>
          <w:tcPr>
            <w:tcW w:w="0" w:type="auto"/>
            <w:noWrap/>
            <w:vAlign w:val="center"/>
          </w:tcPr>
          <w:p w14:paraId="0D96BF1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0.10 ± 0.05</w:t>
            </w:r>
          </w:p>
        </w:tc>
      </w:tr>
      <w:tr w:rsidR="00280575" w:rsidRPr="00A07287" w14:paraId="3EB0880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CBBCE93"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leonardii</w:t>
            </w:r>
            <w:proofErr w:type="spellEnd"/>
          </w:p>
        </w:tc>
        <w:tc>
          <w:tcPr>
            <w:tcW w:w="0" w:type="auto"/>
            <w:noWrap/>
            <w:vAlign w:val="center"/>
            <w:hideMark/>
          </w:tcPr>
          <w:p w14:paraId="3BF0A4A9"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9E9B745"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0.40 ± 0.08</w:t>
            </w:r>
          </w:p>
        </w:tc>
        <w:tc>
          <w:tcPr>
            <w:tcW w:w="0" w:type="auto"/>
            <w:vAlign w:val="center"/>
          </w:tcPr>
          <w:p w14:paraId="36289DAC"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0.18 ± 0.04</w:t>
            </w:r>
          </w:p>
        </w:tc>
        <w:tc>
          <w:tcPr>
            <w:tcW w:w="0" w:type="auto"/>
            <w:noWrap/>
            <w:vAlign w:val="center"/>
            <w:hideMark/>
          </w:tcPr>
          <w:p w14:paraId="4F358D8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0.12 ± 0.03</w:t>
            </w:r>
          </w:p>
        </w:tc>
        <w:tc>
          <w:tcPr>
            <w:tcW w:w="0" w:type="auto"/>
            <w:noWrap/>
            <w:vAlign w:val="center"/>
            <w:hideMark/>
          </w:tcPr>
          <w:p w14:paraId="548336C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5.35 ± 0.94</w:t>
            </w:r>
          </w:p>
        </w:tc>
        <w:tc>
          <w:tcPr>
            <w:tcW w:w="0" w:type="auto"/>
            <w:noWrap/>
            <w:vAlign w:val="center"/>
            <w:hideMark/>
          </w:tcPr>
          <w:p w14:paraId="48DA509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1.86 ± 0.31</w:t>
            </w:r>
          </w:p>
        </w:tc>
        <w:tc>
          <w:tcPr>
            <w:tcW w:w="0" w:type="auto"/>
            <w:noWrap/>
            <w:vAlign w:val="center"/>
            <w:hideMark/>
          </w:tcPr>
          <w:p w14:paraId="7A5326F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2.18 ± 0.33</w:t>
            </w:r>
          </w:p>
        </w:tc>
        <w:tc>
          <w:tcPr>
            <w:tcW w:w="0" w:type="auto"/>
            <w:noWrap/>
            <w:vAlign w:val="center"/>
            <w:hideMark/>
          </w:tcPr>
          <w:p w14:paraId="630BD28F"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5.62 ± 1.10</w:t>
            </w:r>
          </w:p>
        </w:tc>
        <w:tc>
          <w:tcPr>
            <w:tcW w:w="0" w:type="auto"/>
            <w:noWrap/>
            <w:vAlign w:val="center"/>
            <w:hideMark/>
          </w:tcPr>
          <w:p w14:paraId="5799B48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53584F1E"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56013B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racemosa</w:t>
            </w:r>
          </w:p>
        </w:tc>
        <w:tc>
          <w:tcPr>
            <w:tcW w:w="0" w:type="auto"/>
            <w:noWrap/>
            <w:vAlign w:val="center"/>
          </w:tcPr>
          <w:p w14:paraId="21E242A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0022F5D5"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0.12 ± 0.01</w:t>
            </w:r>
          </w:p>
        </w:tc>
        <w:tc>
          <w:tcPr>
            <w:tcW w:w="0" w:type="auto"/>
            <w:vAlign w:val="center"/>
          </w:tcPr>
          <w:p w14:paraId="583D899A"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4BD4ACA4"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0.34 ± 0.29</w:t>
            </w:r>
          </w:p>
        </w:tc>
        <w:tc>
          <w:tcPr>
            <w:tcW w:w="0" w:type="auto"/>
            <w:noWrap/>
            <w:vAlign w:val="center"/>
          </w:tcPr>
          <w:p w14:paraId="38EFF3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7.59 ± 1.95</w:t>
            </w:r>
          </w:p>
        </w:tc>
        <w:tc>
          <w:tcPr>
            <w:tcW w:w="0" w:type="auto"/>
            <w:noWrap/>
            <w:vAlign w:val="center"/>
          </w:tcPr>
          <w:p w14:paraId="68644DD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14.39 ± 2.58</w:t>
            </w:r>
          </w:p>
        </w:tc>
        <w:tc>
          <w:tcPr>
            <w:tcW w:w="0" w:type="auto"/>
            <w:noWrap/>
            <w:vAlign w:val="center"/>
          </w:tcPr>
          <w:p w14:paraId="6B0A7BE7"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29.39 ± 8.00</w:t>
            </w:r>
          </w:p>
        </w:tc>
        <w:tc>
          <w:tcPr>
            <w:tcW w:w="0" w:type="auto"/>
            <w:noWrap/>
            <w:vAlign w:val="center"/>
          </w:tcPr>
          <w:p w14:paraId="0C404E79"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0.02 ± 0.02</w:t>
            </w:r>
          </w:p>
        </w:tc>
        <w:tc>
          <w:tcPr>
            <w:tcW w:w="0" w:type="auto"/>
            <w:noWrap/>
            <w:vAlign w:val="center"/>
          </w:tcPr>
          <w:p w14:paraId="1A0F2D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E3FB5" w14:paraId="0FD8E56C"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DE002BE" w14:textId="77777777" w:rsidR="00280575" w:rsidRPr="00AE3FB5" w:rsidRDefault="00280575" w:rsidP="00244C69">
            <w:pPr>
              <w:spacing w:line="259" w:lineRule="auto"/>
              <w:rPr>
                <w:rFonts w:ascii="Arial" w:hAnsi="Arial" w:cs="Arial"/>
                <w:b w:val="0"/>
                <w:bCs w:val="0"/>
                <w:i/>
                <w:iCs/>
                <w:sz w:val="16"/>
                <w:szCs w:val="16"/>
              </w:rPr>
            </w:pPr>
            <w:r w:rsidRPr="00AE3FB5">
              <w:rPr>
                <w:rFonts w:ascii="Arial" w:hAnsi="Arial" w:cs="Arial"/>
                <w:b w:val="0"/>
                <w:bCs w:val="0"/>
                <w:i/>
                <w:iCs/>
                <w:sz w:val="16"/>
                <w:szCs w:val="16"/>
              </w:rPr>
              <w:t>S. racemosa</w:t>
            </w:r>
          </w:p>
        </w:tc>
        <w:tc>
          <w:tcPr>
            <w:tcW w:w="0" w:type="auto"/>
            <w:noWrap/>
            <w:vAlign w:val="center"/>
            <w:hideMark/>
          </w:tcPr>
          <w:p w14:paraId="15D632D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Stems</w:t>
            </w:r>
          </w:p>
        </w:tc>
        <w:tc>
          <w:tcPr>
            <w:tcW w:w="0" w:type="auto"/>
            <w:vAlign w:val="center"/>
          </w:tcPr>
          <w:p w14:paraId="5569AA8A" w14:textId="77777777" w:rsidR="00280575" w:rsidRPr="00F44D4C"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0.03 ± 0.03</w:t>
            </w:r>
          </w:p>
        </w:tc>
        <w:tc>
          <w:tcPr>
            <w:tcW w:w="0" w:type="auto"/>
            <w:vAlign w:val="center"/>
          </w:tcPr>
          <w:p w14:paraId="51C045B3" w14:textId="77777777" w:rsidR="00280575" w:rsidRPr="00F44D4C"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0.00 ± 0.00</w:t>
            </w:r>
          </w:p>
        </w:tc>
        <w:tc>
          <w:tcPr>
            <w:tcW w:w="0" w:type="auto"/>
            <w:noWrap/>
            <w:vAlign w:val="center"/>
            <w:hideMark/>
          </w:tcPr>
          <w:p w14:paraId="583ECE80"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0.24 ± 0.22</w:t>
            </w:r>
          </w:p>
        </w:tc>
        <w:tc>
          <w:tcPr>
            <w:tcW w:w="0" w:type="auto"/>
            <w:noWrap/>
            <w:vAlign w:val="center"/>
            <w:hideMark/>
          </w:tcPr>
          <w:p w14:paraId="7C84E29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6.36 ± 2.13</w:t>
            </w:r>
          </w:p>
        </w:tc>
        <w:tc>
          <w:tcPr>
            <w:tcW w:w="0" w:type="auto"/>
            <w:noWrap/>
            <w:vAlign w:val="center"/>
            <w:hideMark/>
          </w:tcPr>
          <w:p w14:paraId="10F659E9"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 xml:space="preserve"> 5.09 ± 1.09</w:t>
            </w:r>
          </w:p>
        </w:tc>
        <w:tc>
          <w:tcPr>
            <w:tcW w:w="0" w:type="auto"/>
            <w:noWrap/>
            <w:vAlign w:val="center"/>
            <w:hideMark/>
          </w:tcPr>
          <w:p w14:paraId="55E3EE06"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15.17 ± 4.14</w:t>
            </w:r>
          </w:p>
        </w:tc>
        <w:tc>
          <w:tcPr>
            <w:tcW w:w="0" w:type="auto"/>
            <w:noWrap/>
            <w:vAlign w:val="center"/>
            <w:hideMark/>
          </w:tcPr>
          <w:p w14:paraId="242F46BB"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0.44 ± 0.03</w:t>
            </w:r>
          </w:p>
        </w:tc>
        <w:tc>
          <w:tcPr>
            <w:tcW w:w="0" w:type="auto"/>
            <w:noWrap/>
            <w:vAlign w:val="center"/>
            <w:hideMark/>
          </w:tcPr>
          <w:p w14:paraId="44B932A6" w14:textId="77777777" w:rsidR="00280575" w:rsidRPr="00AE3FB5"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E3FB5">
              <w:rPr>
                <w:rFonts w:ascii="Arial" w:hAnsi="Arial" w:cs="Arial"/>
                <w:sz w:val="16"/>
                <w:szCs w:val="16"/>
              </w:rPr>
              <w:t>0.45 ± 0.19</w:t>
            </w:r>
          </w:p>
        </w:tc>
      </w:tr>
      <w:tr w:rsidR="00280575" w:rsidRPr="00A07287" w14:paraId="5EF0E217"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EE60EEB"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S. racemosa</w:t>
            </w:r>
          </w:p>
        </w:tc>
        <w:tc>
          <w:tcPr>
            <w:tcW w:w="0" w:type="auto"/>
            <w:noWrap/>
            <w:vAlign w:val="center"/>
          </w:tcPr>
          <w:p w14:paraId="2AD7071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636EBC6"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53FFC12D"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5A2C8A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0.02</w:t>
            </w:r>
          </w:p>
        </w:tc>
        <w:tc>
          <w:tcPr>
            <w:tcW w:w="0" w:type="auto"/>
            <w:noWrap/>
            <w:vAlign w:val="center"/>
          </w:tcPr>
          <w:p w14:paraId="20F9227D"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6.98 ± 1.20</w:t>
            </w:r>
          </w:p>
        </w:tc>
        <w:tc>
          <w:tcPr>
            <w:tcW w:w="0" w:type="auto"/>
            <w:noWrap/>
            <w:vAlign w:val="center"/>
          </w:tcPr>
          <w:p w14:paraId="10ACCB2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0.44 ± 0.11</w:t>
            </w:r>
          </w:p>
        </w:tc>
        <w:tc>
          <w:tcPr>
            <w:tcW w:w="0" w:type="auto"/>
            <w:noWrap/>
            <w:vAlign w:val="center"/>
          </w:tcPr>
          <w:p w14:paraId="4FF9BA42"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2.02 ± 0.38</w:t>
            </w:r>
          </w:p>
        </w:tc>
        <w:tc>
          <w:tcPr>
            <w:tcW w:w="0" w:type="auto"/>
            <w:noWrap/>
            <w:vAlign w:val="center"/>
          </w:tcPr>
          <w:p w14:paraId="3A6B46D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1.82 ± 0.06</w:t>
            </w:r>
          </w:p>
        </w:tc>
        <w:tc>
          <w:tcPr>
            <w:tcW w:w="0" w:type="auto"/>
            <w:noWrap/>
            <w:vAlign w:val="center"/>
          </w:tcPr>
          <w:p w14:paraId="4088E61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1.60 ± 0.25</w:t>
            </w:r>
          </w:p>
        </w:tc>
      </w:tr>
      <w:tr w:rsidR="00280575" w:rsidRPr="00A07287" w14:paraId="2DEEDD26"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A1E7A59"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5E489B0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2270F8B9"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0.49 ± 0.02</w:t>
            </w:r>
          </w:p>
        </w:tc>
        <w:tc>
          <w:tcPr>
            <w:tcW w:w="0" w:type="auto"/>
            <w:vAlign w:val="center"/>
          </w:tcPr>
          <w:p w14:paraId="6302911E"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4.69 ± 0.97</w:t>
            </w:r>
          </w:p>
        </w:tc>
        <w:tc>
          <w:tcPr>
            <w:tcW w:w="0" w:type="auto"/>
            <w:noWrap/>
            <w:vAlign w:val="center"/>
          </w:tcPr>
          <w:p w14:paraId="748629C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0.53 ± 0.13</w:t>
            </w:r>
          </w:p>
        </w:tc>
        <w:tc>
          <w:tcPr>
            <w:tcW w:w="0" w:type="auto"/>
            <w:noWrap/>
            <w:vAlign w:val="center"/>
          </w:tcPr>
          <w:p w14:paraId="59FD972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709B8CC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1A7391B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5EA91B8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1891D6E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0.06 ± 0.06</w:t>
            </w:r>
          </w:p>
        </w:tc>
      </w:tr>
      <w:tr w:rsidR="00280575" w:rsidRPr="00A07287" w14:paraId="16135704"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FA6C43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7BC30BE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4ADBD60"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0.01 ± 0.01</w:t>
            </w:r>
          </w:p>
        </w:tc>
        <w:tc>
          <w:tcPr>
            <w:tcW w:w="0" w:type="auto"/>
            <w:vAlign w:val="center"/>
          </w:tcPr>
          <w:p w14:paraId="1846AE92"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0.15 ± 0.04</w:t>
            </w:r>
          </w:p>
        </w:tc>
        <w:tc>
          <w:tcPr>
            <w:tcW w:w="0" w:type="auto"/>
            <w:noWrap/>
            <w:vAlign w:val="center"/>
          </w:tcPr>
          <w:p w14:paraId="6AA3CE5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0.28 ± 0.07</w:t>
            </w:r>
          </w:p>
        </w:tc>
        <w:tc>
          <w:tcPr>
            <w:tcW w:w="0" w:type="auto"/>
            <w:noWrap/>
            <w:vAlign w:val="center"/>
          </w:tcPr>
          <w:p w14:paraId="292F950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0.04</w:t>
            </w:r>
          </w:p>
        </w:tc>
        <w:tc>
          <w:tcPr>
            <w:tcW w:w="0" w:type="auto"/>
            <w:noWrap/>
            <w:vAlign w:val="center"/>
          </w:tcPr>
          <w:p w14:paraId="21751AF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noWrap/>
            <w:vAlign w:val="center"/>
          </w:tcPr>
          <w:p w14:paraId="24974A8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0.06 ± 0.03</w:t>
            </w:r>
          </w:p>
        </w:tc>
        <w:tc>
          <w:tcPr>
            <w:tcW w:w="0" w:type="auto"/>
            <w:noWrap/>
            <w:vAlign w:val="center"/>
          </w:tcPr>
          <w:p w14:paraId="5B12A848"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0.13 ± 0.05</w:t>
            </w:r>
          </w:p>
        </w:tc>
        <w:tc>
          <w:tcPr>
            <w:tcW w:w="0" w:type="auto"/>
            <w:noWrap/>
            <w:vAlign w:val="center"/>
          </w:tcPr>
          <w:p w14:paraId="75CEB56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2.43 ± 0.66</w:t>
            </w:r>
          </w:p>
        </w:tc>
      </w:tr>
      <w:tr w:rsidR="00280575" w:rsidRPr="00A07287" w14:paraId="605CFD35"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EFDF94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tournefortii</w:t>
            </w:r>
            <w:proofErr w:type="spellEnd"/>
          </w:p>
        </w:tc>
        <w:tc>
          <w:tcPr>
            <w:tcW w:w="0" w:type="auto"/>
            <w:noWrap/>
            <w:vAlign w:val="center"/>
          </w:tcPr>
          <w:p w14:paraId="70524920"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vAlign w:val="center"/>
          </w:tcPr>
          <w:p w14:paraId="1FCC5387"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vAlign w:val="center"/>
          </w:tcPr>
          <w:p w14:paraId="7CAD221A"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0.08 ± 0.04</w:t>
            </w:r>
          </w:p>
        </w:tc>
        <w:tc>
          <w:tcPr>
            <w:tcW w:w="0" w:type="auto"/>
            <w:noWrap/>
            <w:vAlign w:val="center"/>
          </w:tcPr>
          <w:p w14:paraId="19024B4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0.13 ± 0.06</w:t>
            </w:r>
          </w:p>
        </w:tc>
        <w:tc>
          <w:tcPr>
            <w:tcW w:w="0" w:type="auto"/>
            <w:noWrap/>
            <w:vAlign w:val="center"/>
          </w:tcPr>
          <w:p w14:paraId="080E2116"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0.93 ± 0.08</w:t>
            </w:r>
          </w:p>
        </w:tc>
        <w:tc>
          <w:tcPr>
            <w:tcW w:w="0" w:type="auto"/>
            <w:noWrap/>
            <w:vAlign w:val="center"/>
          </w:tcPr>
          <w:p w14:paraId="2117F10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0.08 ± 0.01</w:t>
            </w:r>
          </w:p>
        </w:tc>
        <w:tc>
          <w:tcPr>
            <w:tcW w:w="0" w:type="auto"/>
            <w:noWrap/>
            <w:vAlign w:val="center"/>
          </w:tcPr>
          <w:p w14:paraId="2E858D0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1.24 ± 0.14</w:t>
            </w:r>
          </w:p>
        </w:tc>
        <w:tc>
          <w:tcPr>
            <w:tcW w:w="0" w:type="auto"/>
            <w:noWrap/>
            <w:vAlign w:val="center"/>
          </w:tcPr>
          <w:p w14:paraId="548115D2"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2.33 ± 0.20</w:t>
            </w:r>
          </w:p>
        </w:tc>
        <w:tc>
          <w:tcPr>
            <w:tcW w:w="0" w:type="auto"/>
            <w:noWrap/>
            <w:vAlign w:val="center"/>
          </w:tcPr>
          <w:p w14:paraId="772EFAE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7.61 ± 0.15</w:t>
            </w:r>
          </w:p>
        </w:tc>
      </w:tr>
      <w:tr w:rsidR="00280575" w:rsidRPr="00A07287" w14:paraId="31D7F743"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A6AD38F"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noWrap/>
            <w:vAlign w:val="center"/>
          </w:tcPr>
          <w:p w14:paraId="1F431813"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Leaves</w:t>
            </w:r>
          </w:p>
        </w:tc>
        <w:tc>
          <w:tcPr>
            <w:tcW w:w="0" w:type="auto"/>
            <w:vAlign w:val="center"/>
          </w:tcPr>
          <w:p w14:paraId="6BFF65C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0.82 ± 0.17</w:t>
            </w:r>
          </w:p>
        </w:tc>
        <w:tc>
          <w:tcPr>
            <w:tcW w:w="0" w:type="auto"/>
            <w:vAlign w:val="center"/>
          </w:tcPr>
          <w:p w14:paraId="3FF1153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0.13 ± 0.09</w:t>
            </w:r>
          </w:p>
        </w:tc>
        <w:tc>
          <w:tcPr>
            <w:tcW w:w="0" w:type="auto"/>
            <w:noWrap/>
            <w:vAlign w:val="center"/>
          </w:tcPr>
          <w:p w14:paraId="1EC8554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0.78 ± 0.18</w:t>
            </w:r>
          </w:p>
        </w:tc>
        <w:tc>
          <w:tcPr>
            <w:tcW w:w="0" w:type="auto"/>
            <w:noWrap/>
            <w:vAlign w:val="center"/>
          </w:tcPr>
          <w:p w14:paraId="067C13E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1.21 ± 0.63</w:t>
            </w:r>
          </w:p>
        </w:tc>
        <w:tc>
          <w:tcPr>
            <w:tcW w:w="0" w:type="auto"/>
            <w:noWrap/>
            <w:vAlign w:val="center"/>
          </w:tcPr>
          <w:p w14:paraId="61155F7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0.10 ± 0.02</w:t>
            </w:r>
          </w:p>
        </w:tc>
        <w:tc>
          <w:tcPr>
            <w:tcW w:w="0" w:type="auto"/>
            <w:noWrap/>
            <w:vAlign w:val="center"/>
          </w:tcPr>
          <w:p w14:paraId="0BFC0F15"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0.16 ± 0.05</w:t>
            </w:r>
          </w:p>
        </w:tc>
        <w:tc>
          <w:tcPr>
            <w:tcW w:w="0" w:type="auto"/>
            <w:noWrap/>
            <w:vAlign w:val="center"/>
          </w:tcPr>
          <w:p w14:paraId="5FDB4A9B"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noWrap/>
            <w:vAlign w:val="center"/>
          </w:tcPr>
          <w:p w14:paraId="7AC9FC1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r>
      <w:tr w:rsidR="00280575" w:rsidRPr="00A07287" w14:paraId="7F5B02C9"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5358C26"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noWrap/>
            <w:vAlign w:val="center"/>
          </w:tcPr>
          <w:p w14:paraId="324E5A3C"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Stems</w:t>
            </w:r>
          </w:p>
        </w:tc>
        <w:tc>
          <w:tcPr>
            <w:tcW w:w="0" w:type="auto"/>
            <w:vAlign w:val="center"/>
          </w:tcPr>
          <w:p w14:paraId="02E86DC4"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0.99 ± 0.37</w:t>
            </w:r>
          </w:p>
        </w:tc>
        <w:tc>
          <w:tcPr>
            <w:tcW w:w="0" w:type="auto"/>
            <w:vAlign w:val="center"/>
          </w:tcPr>
          <w:p w14:paraId="29C7B3FF" w14:textId="77777777" w:rsidR="00280575" w:rsidRPr="00A07287" w:rsidRDefault="00280575" w:rsidP="00244C6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2.23 ± 0.11</w:t>
            </w:r>
          </w:p>
        </w:tc>
        <w:tc>
          <w:tcPr>
            <w:tcW w:w="0" w:type="auto"/>
            <w:noWrap/>
            <w:vAlign w:val="center"/>
          </w:tcPr>
          <w:p w14:paraId="6D511587"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3.10 ± 1.31</w:t>
            </w:r>
          </w:p>
        </w:tc>
        <w:tc>
          <w:tcPr>
            <w:tcW w:w="0" w:type="auto"/>
            <w:noWrap/>
            <w:vAlign w:val="center"/>
          </w:tcPr>
          <w:p w14:paraId="5AB3CF5B"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29.90 ± 0.92</w:t>
            </w:r>
          </w:p>
        </w:tc>
        <w:tc>
          <w:tcPr>
            <w:tcW w:w="0" w:type="auto"/>
            <w:noWrap/>
            <w:vAlign w:val="center"/>
          </w:tcPr>
          <w:p w14:paraId="3F26C4E1"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2.24 ± 0.43</w:t>
            </w:r>
          </w:p>
        </w:tc>
        <w:tc>
          <w:tcPr>
            <w:tcW w:w="0" w:type="auto"/>
            <w:noWrap/>
            <w:vAlign w:val="center"/>
          </w:tcPr>
          <w:p w14:paraId="4D5BB804"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14.87 ± 0.26</w:t>
            </w:r>
          </w:p>
        </w:tc>
        <w:tc>
          <w:tcPr>
            <w:tcW w:w="0" w:type="auto"/>
            <w:noWrap/>
            <w:vAlign w:val="center"/>
          </w:tcPr>
          <w:p w14:paraId="52AF47D8"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0.62 ± 0.07</w:t>
            </w:r>
          </w:p>
        </w:tc>
        <w:tc>
          <w:tcPr>
            <w:tcW w:w="0" w:type="auto"/>
            <w:noWrap/>
            <w:vAlign w:val="center"/>
          </w:tcPr>
          <w:p w14:paraId="296413DE" w14:textId="77777777" w:rsidR="00280575" w:rsidRPr="00A07287" w:rsidRDefault="00280575" w:rsidP="00244C69">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07287">
              <w:rPr>
                <w:rFonts w:ascii="Arial" w:hAnsi="Arial" w:cs="Arial"/>
                <w:sz w:val="16"/>
                <w:szCs w:val="16"/>
              </w:rPr>
              <w:t>0.40 ± 0.11</w:t>
            </w:r>
          </w:p>
        </w:tc>
      </w:tr>
      <w:tr w:rsidR="00280575" w:rsidRPr="00A07287" w14:paraId="56CD165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vAlign w:val="center"/>
          </w:tcPr>
          <w:p w14:paraId="6186E2BC" w14:textId="77777777" w:rsidR="00280575" w:rsidRPr="00A07287" w:rsidRDefault="00280575" w:rsidP="00244C69">
            <w:pPr>
              <w:spacing w:line="259" w:lineRule="auto"/>
              <w:rPr>
                <w:rFonts w:ascii="Arial" w:hAnsi="Arial" w:cs="Arial"/>
                <w:b w:val="0"/>
                <w:bCs w:val="0"/>
                <w:i/>
                <w:iCs/>
                <w:sz w:val="16"/>
                <w:szCs w:val="16"/>
              </w:rPr>
            </w:pPr>
            <w:r w:rsidRPr="00A07287">
              <w:rPr>
                <w:rFonts w:ascii="Arial" w:hAnsi="Arial" w:cs="Arial"/>
                <w:b w:val="0"/>
                <w:bCs w:val="0"/>
                <w:i/>
                <w:iCs/>
                <w:sz w:val="16"/>
                <w:szCs w:val="16"/>
              </w:rPr>
              <w:t xml:space="preserve">S. </w:t>
            </w:r>
            <w:proofErr w:type="spellStart"/>
            <w:r w:rsidRPr="00A07287">
              <w:rPr>
                <w:rFonts w:ascii="Arial" w:hAnsi="Arial" w:cs="Arial"/>
                <w:b w:val="0"/>
                <w:bCs w:val="0"/>
                <w:i/>
                <w:iCs/>
                <w:sz w:val="16"/>
                <w:szCs w:val="16"/>
              </w:rPr>
              <w:t>wrightii</w:t>
            </w:r>
            <w:proofErr w:type="spellEnd"/>
          </w:p>
        </w:tc>
        <w:tc>
          <w:tcPr>
            <w:tcW w:w="0" w:type="auto"/>
            <w:tcBorders>
              <w:bottom w:val="single" w:sz="4" w:space="0" w:color="auto"/>
            </w:tcBorders>
            <w:noWrap/>
            <w:vAlign w:val="center"/>
          </w:tcPr>
          <w:p w14:paraId="0EB5411C"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Roots</w:t>
            </w:r>
          </w:p>
        </w:tc>
        <w:tc>
          <w:tcPr>
            <w:tcW w:w="0" w:type="auto"/>
            <w:tcBorders>
              <w:bottom w:val="single" w:sz="4" w:space="0" w:color="auto"/>
            </w:tcBorders>
            <w:vAlign w:val="center"/>
          </w:tcPr>
          <w:p w14:paraId="5A8F777B"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0.00 ± 0.00</w:t>
            </w:r>
          </w:p>
        </w:tc>
        <w:tc>
          <w:tcPr>
            <w:tcW w:w="0" w:type="auto"/>
            <w:tcBorders>
              <w:bottom w:val="single" w:sz="4" w:space="0" w:color="auto"/>
            </w:tcBorders>
            <w:vAlign w:val="center"/>
          </w:tcPr>
          <w:p w14:paraId="4CE79F3F" w14:textId="77777777" w:rsidR="00280575" w:rsidRPr="00A07287" w:rsidRDefault="00280575" w:rsidP="00244C69">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0.00 ± 0.00</w:t>
            </w:r>
          </w:p>
        </w:tc>
        <w:tc>
          <w:tcPr>
            <w:tcW w:w="0" w:type="auto"/>
            <w:tcBorders>
              <w:bottom w:val="single" w:sz="4" w:space="0" w:color="auto"/>
            </w:tcBorders>
            <w:noWrap/>
            <w:vAlign w:val="center"/>
          </w:tcPr>
          <w:p w14:paraId="6CD50D80"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18.10 ± 1.37</w:t>
            </w:r>
          </w:p>
        </w:tc>
        <w:tc>
          <w:tcPr>
            <w:tcW w:w="0" w:type="auto"/>
            <w:tcBorders>
              <w:bottom w:val="single" w:sz="4" w:space="0" w:color="auto"/>
            </w:tcBorders>
            <w:noWrap/>
            <w:vAlign w:val="center"/>
          </w:tcPr>
          <w:p w14:paraId="4473CAA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43.99 ± 9.53</w:t>
            </w:r>
          </w:p>
        </w:tc>
        <w:tc>
          <w:tcPr>
            <w:tcW w:w="0" w:type="auto"/>
            <w:tcBorders>
              <w:bottom w:val="single" w:sz="4" w:space="0" w:color="auto"/>
            </w:tcBorders>
            <w:noWrap/>
            <w:vAlign w:val="center"/>
          </w:tcPr>
          <w:p w14:paraId="29316851"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1.17 ± 0.38</w:t>
            </w:r>
          </w:p>
        </w:tc>
        <w:tc>
          <w:tcPr>
            <w:tcW w:w="0" w:type="auto"/>
            <w:tcBorders>
              <w:bottom w:val="single" w:sz="4" w:space="0" w:color="auto"/>
            </w:tcBorders>
            <w:noWrap/>
            <w:vAlign w:val="center"/>
          </w:tcPr>
          <w:p w14:paraId="677BBF7E"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 xml:space="preserve"> 4.22 ± 1.17</w:t>
            </w:r>
          </w:p>
        </w:tc>
        <w:tc>
          <w:tcPr>
            <w:tcW w:w="0" w:type="auto"/>
            <w:tcBorders>
              <w:bottom w:val="single" w:sz="4" w:space="0" w:color="auto"/>
            </w:tcBorders>
            <w:noWrap/>
            <w:vAlign w:val="center"/>
          </w:tcPr>
          <w:p w14:paraId="116E3D56"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3.13 ± 0.53</w:t>
            </w:r>
          </w:p>
        </w:tc>
        <w:tc>
          <w:tcPr>
            <w:tcW w:w="0" w:type="auto"/>
            <w:tcBorders>
              <w:bottom w:val="single" w:sz="4" w:space="0" w:color="auto"/>
            </w:tcBorders>
            <w:noWrap/>
            <w:vAlign w:val="center"/>
          </w:tcPr>
          <w:p w14:paraId="4D33C9AF" w14:textId="77777777" w:rsidR="00280575" w:rsidRPr="00A07287" w:rsidRDefault="00280575" w:rsidP="00244C69">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07287">
              <w:rPr>
                <w:rFonts w:ascii="Arial" w:hAnsi="Arial" w:cs="Arial"/>
                <w:sz w:val="16"/>
                <w:szCs w:val="16"/>
              </w:rPr>
              <w:t>3.09 ± 0.87</w:t>
            </w:r>
          </w:p>
        </w:tc>
      </w:tr>
    </w:tbl>
    <w:p w14:paraId="14DDEFCE" w14:textId="77777777" w:rsidR="00280575" w:rsidRPr="00505FFC" w:rsidRDefault="00280575" w:rsidP="00280575">
      <w:pPr>
        <w:spacing w:after="0"/>
        <w:rPr>
          <w:rFonts w:ascii="Arial" w:hAnsi="Arial" w:cs="Arial"/>
          <w:sz w:val="24"/>
          <w:szCs w:val="24"/>
        </w:rPr>
      </w:pPr>
      <w:r w:rsidRPr="006B58F4">
        <w:rPr>
          <w:rFonts w:ascii="Arial" w:hAnsi="Arial" w:cs="Arial"/>
          <w:b/>
          <w:bCs/>
          <w:sz w:val="24"/>
          <w:szCs w:val="24"/>
        </w:rPr>
        <w:br w:type="page"/>
      </w:r>
      <w:r w:rsidRPr="00505FFC">
        <w:rPr>
          <w:rFonts w:ascii="Arial" w:hAnsi="Arial" w:cs="Arial"/>
          <w:b/>
          <w:bCs/>
          <w:sz w:val="24"/>
          <w:szCs w:val="24"/>
        </w:rPr>
        <w:lastRenderedPageBreak/>
        <w:t xml:space="preserve">Table 2. </w:t>
      </w:r>
      <w:r w:rsidRPr="00505FFC">
        <w:rPr>
          <w:rFonts w:ascii="Arial" w:hAnsi="Arial" w:cs="Arial"/>
          <w:sz w:val="24"/>
          <w:szCs w:val="24"/>
        </w:rPr>
        <w:t xml:space="preserve">Organ-specific isoscutellarein 8-G peak areas collected from 7 </w:t>
      </w:r>
      <w:r w:rsidRPr="00505FFC">
        <w:rPr>
          <w:rFonts w:ascii="Arial" w:hAnsi="Arial" w:cs="Arial"/>
          <w:i/>
          <w:iCs/>
          <w:sz w:val="24"/>
          <w:szCs w:val="24"/>
        </w:rPr>
        <w:t xml:space="preserve">Scutellaria </w:t>
      </w:r>
      <w:r w:rsidRPr="00505FFC">
        <w:rPr>
          <w:rFonts w:ascii="Arial" w:hAnsi="Arial" w:cs="Arial"/>
          <w:sz w:val="24"/>
          <w:szCs w:val="24"/>
        </w:rPr>
        <w:t>species via High Performance Liquid Chromatography (HPLC). Data is presented as mean ± standard error, as calculated from samples taken in biological triplicate.</w:t>
      </w:r>
    </w:p>
    <w:p w14:paraId="2145652A" w14:textId="77777777" w:rsidR="00280575" w:rsidRPr="00B70D7A" w:rsidRDefault="00280575" w:rsidP="00280575">
      <w:pPr>
        <w:spacing w:after="0"/>
        <w:rPr>
          <w:rFonts w:ascii="Arial" w:hAnsi="Arial" w:cs="Arial"/>
          <w:sz w:val="16"/>
          <w:szCs w:val="16"/>
        </w:rPr>
      </w:pPr>
    </w:p>
    <w:tbl>
      <w:tblPr>
        <w:tblStyle w:val="PlainTable4"/>
        <w:tblW w:w="0" w:type="auto"/>
        <w:tblLook w:val="04A0" w:firstRow="1" w:lastRow="0" w:firstColumn="1" w:lastColumn="0" w:noHBand="0" w:noVBand="1"/>
      </w:tblPr>
      <w:tblGrid>
        <w:gridCol w:w="1204"/>
        <w:gridCol w:w="732"/>
        <w:gridCol w:w="1648"/>
      </w:tblGrid>
      <w:tr w:rsidR="00280575" w:rsidRPr="00B70D7A" w14:paraId="7A806637" w14:textId="77777777" w:rsidTr="00244C6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tcPr>
          <w:p w14:paraId="7E46BFFD" w14:textId="77777777" w:rsidR="00280575" w:rsidRPr="00B70D7A" w:rsidRDefault="00280575" w:rsidP="00244C69">
            <w:pPr>
              <w:rPr>
                <w:rFonts w:ascii="Arial" w:eastAsia="Times New Roman" w:hAnsi="Arial" w:cs="Arial"/>
                <w:b w:val="0"/>
                <w:bCs w:val="0"/>
                <w:color w:val="000000"/>
                <w:sz w:val="16"/>
                <w:szCs w:val="16"/>
              </w:rPr>
            </w:pPr>
            <w:r w:rsidRPr="000D718C">
              <w:rPr>
                <w:rFonts w:ascii="Arial" w:eastAsia="Times New Roman" w:hAnsi="Arial" w:cs="Arial"/>
                <w:color w:val="000000"/>
                <w:sz w:val="16"/>
                <w:szCs w:val="16"/>
              </w:rPr>
              <w:t>S</w:t>
            </w:r>
            <w:r w:rsidRPr="00CF5591">
              <w:rPr>
                <w:rFonts w:ascii="Arial" w:eastAsia="Times New Roman" w:hAnsi="Arial" w:cs="Arial"/>
                <w:color w:val="000000"/>
                <w:sz w:val="16"/>
                <w:szCs w:val="16"/>
              </w:rPr>
              <w:t>pecies</w:t>
            </w:r>
          </w:p>
        </w:tc>
        <w:tc>
          <w:tcPr>
            <w:tcW w:w="0" w:type="auto"/>
            <w:tcBorders>
              <w:top w:val="single" w:sz="4" w:space="0" w:color="auto"/>
              <w:bottom w:val="single" w:sz="4" w:space="0" w:color="auto"/>
            </w:tcBorders>
            <w:vAlign w:val="center"/>
          </w:tcPr>
          <w:p w14:paraId="7B4054E7" w14:textId="77777777" w:rsidR="00280575" w:rsidRPr="00B70D7A"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rPr>
            </w:pPr>
            <w:r w:rsidRPr="000D718C">
              <w:rPr>
                <w:rFonts w:ascii="Arial" w:eastAsia="Times New Roman" w:hAnsi="Arial" w:cs="Arial"/>
                <w:color w:val="000000"/>
                <w:sz w:val="16"/>
                <w:szCs w:val="16"/>
              </w:rPr>
              <w:t>O</w:t>
            </w:r>
            <w:r w:rsidRPr="00CF5591">
              <w:rPr>
                <w:rFonts w:ascii="Arial" w:eastAsia="Times New Roman" w:hAnsi="Arial" w:cs="Arial"/>
                <w:color w:val="000000"/>
                <w:sz w:val="16"/>
                <w:szCs w:val="16"/>
              </w:rPr>
              <w:t>rgan</w:t>
            </w:r>
          </w:p>
        </w:tc>
        <w:tc>
          <w:tcPr>
            <w:tcW w:w="0" w:type="auto"/>
            <w:tcBorders>
              <w:top w:val="single" w:sz="4" w:space="0" w:color="auto"/>
              <w:bottom w:val="single" w:sz="4" w:space="0" w:color="auto"/>
            </w:tcBorders>
            <w:vAlign w:val="center"/>
          </w:tcPr>
          <w:p w14:paraId="6E0615D4" w14:textId="77777777" w:rsidR="00280575" w:rsidRPr="00B70D7A" w:rsidRDefault="00280575" w:rsidP="00244C69">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Isoscutellarein 8-G</w:t>
            </w:r>
          </w:p>
        </w:tc>
      </w:tr>
      <w:tr w:rsidR="00280575" w:rsidRPr="00B70D7A" w14:paraId="60DB0482"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tcPr>
          <w:p w14:paraId="2ADE4418"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tcBorders>
              <w:top w:val="single" w:sz="4" w:space="0" w:color="auto"/>
            </w:tcBorders>
            <w:vAlign w:val="center"/>
          </w:tcPr>
          <w:p w14:paraId="2BE706CA"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0" w:type="auto"/>
            <w:tcBorders>
              <w:top w:val="single" w:sz="4" w:space="0" w:color="auto"/>
            </w:tcBorders>
            <w:vAlign w:val="center"/>
          </w:tcPr>
          <w:p w14:paraId="58FC4474"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66A6BADE"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48DE6B"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vAlign w:val="center"/>
          </w:tcPr>
          <w:p w14:paraId="7F899DFC"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0" w:type="auto"/>
            <w:vAlign w:val="center"/>
          </w:tcPr>
          <w:p w14:paraId="5D7EDB0F"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0.26 ± 0.01</w:t>
            </w:r>
          </w:p>
        </w:tc>
      </w:tr>
      <w:tr w:rsidR="00280575" w:rsidRPr="00B70D7A" w14:paraId="062A1CA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5BD07C"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altissima</w:t>
            </w:r>
            <w:proofErr w:type="spellEnd"/>
          </w:p>
        </w:tc>
        <w:tc>
          <w:tcPr>
            <w:tcW w:w="0" w:type="auto"/>
            <w:vAlign w:val="center"/>
          </w:tcPr>
          <w:p w14:paraId="4E59E5DC"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0" w:type="auto"/>
            <w:vAlign w:val="center"/>
          </w:tcPr>
          <w:p w14:paraId="69D40754"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2C91A8D4"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8EA50"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baicalensis</w:t>
            </w:r>
          </w:p>
        </w:tc>
        <w:tc>
          <w:tcPr>
            <w:tcW w:w="0" w:type="auto"/>
            <w:vAlign w:val="center"/>
          </w:tcPr>
          <w:p w14:paraId="3D61BDC7"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0" w:type="auto"/>
            <w:vAlign w:val="center"/>
          </w:tcPr>
          <w:p w14:paraId="69BA5667"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0.10 ± 0.05</w:t>
            </w:r>
          </w:p>
        </w:tc>
      </w:tr>
      <w:tr w:rsidR="00280575" w:rsidRPr="00B70D7A" w14:paraId="634B0ED6"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0686B5"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baicalensis</w:t>
            </w:r>
          </w:p>
        </w:tc>
        <w:tc>
          <w:tcPr>
            <w:tcW w:w="0" w:type="auto"/>
            <w:vAlign w:val="center"/>
          </w:tcPr>
          <w:p w14:paraId="746AC8B5"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0" w:type="auto"/>
            <w:vAlign w:val="center"/>
          </w:tcPr>
          <w:p w14:paraId="3FA2CACE"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2.17 ± 0.60</w:t>
            </w:r>
          </w:p>
        </w:tc>
      </w:tr>
      <w:tr w:rsidR="00280575" w:rsidRPr="00B70D7A" w14:paraId="353BC4C9"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8504F4"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baicalensis</w:t>
            </w:r>
          </w:p>
        </w:tc>
        <w:tc>
          <w:tcPr>
            <w:tcW w:w="0" w:type="auto"/>
            <w:vAlign w:val="center"/>
          </w:tcPr>
          <w:p w14:paraId="771BDCFA"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0" w:type="auto"/>
            <w:vAlign w:val="center"/>
          </w:tcPr>
          <w:p w14:paraId="02F968F2"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3A4A5A57"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F927B1"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barbata</w:t>
            </w:r>
          </w:p>
        </w:tc>
        <w:tc>
          <w:tcPr>
            <w:tcW w:w="0" w:type="auto"/>
            <w:vAlign w:val="center"/>
          </w:tcPr>
          <w:p w14:paraId="01748586"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0" w:type="auto"/>
            <w:vAlign w:val="center"/>
          </w:tcPr>
          <w:p w14:paraId="6E331F72"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67C9D267"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789FA2"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barbata</w:t>
            </w:r>
          </w:p>
        </w:tc>
        <w:tc>
          <w:tcPr>
            <w:tcW w:w="0" w:type="auto"/>
            <w:vAlign w:val="center"/>
          </w:tcPr>
          <w:p w14:paraId="1B90F680"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0" w:type="auto"/>
            <w:vAlign w:val="center"/>
          </w:tcPr>
          <w:p w14:paraId="234D4E84"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3.89 ± 0.60</w:t>
            </w:r>
          </w:p>
        </w:tc>
      </w:tr>
      <w:tr w:rsidR="00280575" w:rsidRPr="00B70D7A" w14:paraId="1A467B4D"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9998F4"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barbata</w:t>
            </w:r>
          </w:p>
        </w:tc>
        <w:tc>
          <w:tcPr>
            <w:tcW w:w="0" w:type="auto"/>
            <w:vAlign w:val="center"/>
          </w:tcPr>
          <w:p w14:paraId="538D92D2"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0" w:type="auto"/>
            <w:vAlign w:val="center"/>
          </w:tcPr>
          <w:p w14:paraId="79465562"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5AA1F60D"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F505A0"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vAlign w:val="center"/>
          </w:tcPr>
          <w:p w14:paraId="7EE59DFE"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0" w:type="auto"/>
            <w:vAlign w:val="center"/>
          </w:tcPr>
          <w:p w14:paraId="49EB156E"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7EB2DD5E"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692971"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vAlign w:val="center"/>
          </w:tcPr>
          <w:p w14:paraId="676789EC"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0" w:type="auto"/>
            <w:vAlign w:val="center"/>
          </w:tcPr>
          <w:p w14:paraId="0A231394"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42C7F95F"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E35FBA"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leonardii</w:t>
            </w:r>
            <w:proofErr w:type="spellEnd"/>
          </w:p>
        </w:tc>
        <w:tc>
          <w:tcPr>
            <w:tcW w:w="0" w:type="auto"/>
            <w:vAlign w:val="center"/>
          </w:tcPr>
          <w:p w14:paraId="63DC30B8"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0" w:type="auto"/>
            <w:vAlign w:val="center"/>
          </w:tcPr>
          <w:p w14:paraId="1145EDFF"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6B522667"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B69206"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racemosa</w:t>
            </w:r>
          </w:p>
        </w:tc>
        <w:tc>
          <w:tcPr>
            <w:tcW w:w="0" w:type="auto"/>
            <w:vAlign w:val="center"/>
          </w:tcPr>
          <w:p w14:paraId="530CA1DB"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0" w:type="auto"/>
            <w:vAlign w:val="center"/>
          </w:tcPr>
          <w:p w14:paraId="26AA38CF"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695D8018"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982904"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racemosa</w:t>
            </w:r>
          </w:p>
        </w:tc>
        <w:tc>
          <w:tcPr>
            <w:tcW w:w="0" w:type="auto"/>
            <w:vAlign w:val="center"/>
          </w:tcPr>
          <w:p w14:paraId="6D6A51FF"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0" w:type="auto"/>
            <w:vAlign w:val="center"/>
          </w:tcPr>
          <w:p w14:paraId="22D891C9"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105C3956"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07FBC6"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S. racemosa</w:t>
            </w:r>
          </w:p>
        </w:tc>
        <w:tc>
          <w:tcPr>
            <w:tcW w:w="0" w:type="auto"/>
            <w:vAlign w:val="center"/>
          </w:tcPr>
          <w:p w14:paraId="2452B9B7"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0" w:type="auto"/>
            <w:vAlign w:val="center"/>
          </w:tcPr>
          <w:p w14:paraId="14AB72B5"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0C7949AE"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1058D5"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vAlign w:val="center"/>
          </w:tcPr>
          <w:p w14:paraId="372CACE2"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0" w:type="auto"/>
            <w:vAlign w:val="center"/>
          </w:tcPr>
          <w:p w14:paraId="47F13B35"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0.18 ± 0.03</w:t>
            </w:r>
          </w:p>
        </w:tc>
      </w:tr>
      <w:tr w:rsidR="00280575" w:rsidRPr="00B70D7A" w14:paraId="075B610C"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40C617E"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vAlign w:val="center"/>
          </w:tcPr>
          <w:p w14:paraId="0A04EAFB"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0" w:type="auto"/>
            <w:vAlign w:val="center"/>
          </w:tcPr>
          <w:p w14:paraId="79B7483E"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0.90 ± 0.24</w:t>
            </w:r>
          </w:p>
        </w:tc>
      </w:tr>
      <w:tr w:rsidR="00280575" w:rsidRPr="00B70D7A" w14:paraId="786B93AB"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A6B9D6"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tournefortii</w:t>
            </w:r>
            <w:proofErr w:type="spellEnd"/>
          </w:p>
        </w:tc>
        <w:tc>
          <w:tcPr>
            <w:tcW w:w="0" w:type="auto"/>
            <w:vAlign w:val="center"/>
          </w:tcPr>
          <w:p w14:paraId="32343497"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0" w:type="auto"/>
            <w:vAlign w:val="center"/>
          </w:tcPr>
          <w:p w14:paraId="17D24346"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63B719ED"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0CECA6"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vAlign w:val="center"/>
          </w:tcPr>
          <w:p w14:paraId="54DF7AF0"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Leaves</w:t>
            </w:r>
          </w:p>
        </w:tc>
        <w:tc>
          <w:tcPr>
            <w:tcW w:w="0" w:type="auto"/>
            <w:vAlign w:val="center"/>
          </w:tcPr>
          <w:p w14:paraId="1C7C32D7"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280CC2C0" w14:textId="77777777" w:rsidTr="00244C69">
        <w:trPr>
          <w:trHeight w:val="2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6A7F4E"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vAlign w:val="center"/>
          </w:tcPr>
          <w:p w14:paraId="4AA27D85"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Stems</w:t>
            </w:r>
          </w:p>
        </w:tc>
        <w:tc>
          <w:tcPr>
            <w:tcW w:w="0" w:type="auto"/>
            <w:vAlign w:val="center"/>
          </w:tcPr>
          <w:p w14:paraId="56B63B46" w14:textId="77777777" w:rsidR="00280575" w:rsidRPr="00B70D7A" w:rsidRDefault="00280575" w:rsidP="00244C6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r w:rsidR="00280575" w:rsidRPr="00B70D7A" w14:paraId="222065B0" w14:textId="77777777" w:rsidTr="00244C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14:paraId="0C97FCD2" w14:textId="77777777" w:rsidR="00280575" w:rsidRPr="00B70D7A" w:rsidRDefault="00280575" w:rsidP="00244C69">
            <w:pPr>
              <w:rPr>
                <w:rFonts w:ascii="Arial" w:eastAsia="Times New Roman" w:hAnsi="Arial" w:cs="Arial"/>
                <w:b w:val="0"/>
                <w:bCs w:val="0"/>
                <w:color w:val="000000"/>
                <w:sz w:val="16"/>
                <w:szCs w:val="16"/>
              </w:rPr>
            </w:pPr>
            <w:r w:rsidRPr="00CF5591">
              <w:rPr>
                <w:rFonts w:ascii="Arial" w:eastAsia="Times New Roman" w:hAnsi="Arial" w:cs="Arial"/>
                <w:b w:val="0"/>
                <w:bCs w:val="0"/>
                <w:i/>
                <w:iCs/>
                <w:color w:val="000000"/>
                <w:sz w:val="16"/>
                <w:szCs w:val="16"/>
              </w:rPr>
              <w:t xml:space="preserve">S. </w:t>
            </w:r>
            <w:proofErr w:type="spellStart"/>
            <w:r w:rsidRPr="00CF5591">
              <w:rPr>
                <w:rFonts w:ascii="Arial" w:eastAsia="Times New Roman" w:hAnsi="Arial" w:cs="Arial"/>
                <w:b w:val="0"/>
                <w:bCs w:val="0"/>
                <w:i/>
                <w:iCs/>
                <w:color w:val="000000"/>
                <w:sz w:val="16"/>
                <w:szCs w:val="16"/>
              </w:rPr>
              <w:t>wrightii</w:t>
            </w:r>
            <w:proofErr w:type="spellEnd"/>
          </w:p>
        </w:tc>
        <w:tc>
          <w:tcPr>
            <w:tcW w:w="0" w:type="auto"/>
            <w:tcBorders>
              <w:bottom w:val="single" w:sz="4" w:space="0" w:color="auto"/>
            </w:tcBorders>
            <w:vAlign w:val="center"/>
          </w:tcPr>
          <w:p w14:paraId="3DCAB930"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rPr>
            </w:pPr>
            <w:r w:rsidRPr="00CF5591">
              <w:rPr>
                <w:rFonts w:ascii="Arial" w:eastAsia="Times New Roman" w:hAnsi="Arial" w:cs="Arial"/>
                <w:color w:val="000000"/>
                <w:sz w:val="16"/>
                <w:szCs w:val="16"/>
              </w:rPr>
              <w:t>Roots</w:t>
            </w:r>
          </w:p>
        </w:tc>
        <w:tc>
          <w:tcPr>
            <w:tcW w:w="0" w:type="auto"/>
            <w:tcBorders>
              <w:bottom w:val="single" w:sz="4" w:space="0" w:color="auto"/>
            </w:tcBorders>
            <w:vAlign w:val="center"/>
          </w:tcPr>
          <w:p w14:paraId="252F496B" w14:textId="77777777" w:rsidR="00280575" w:rsidRPr="00B70D7A" w:rsidRDefault="00280575" w:rsidP="00244C6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B70D7A">
              <w:rPr>
                <w:rFonts w:ascii="Arial" w:eastAsia="Times New Roman" w:hAnsi="Arial" w:cs="Arial"/>
                <w:color w:val="000000"/>
                <w:sz w:val="16"/>
                <w:szCs w:val="16"/>
              </w:rPr>
              <w:t>0.00 ± 0.00</w:t>
            </w:r>
          </w:p>
        </w:tc>
      </w:tr>
    </w:tbl>
    <w:p w14:paraId="456E8E76" w14:textId="03756135" w:rsidR="006B58F4" w:rsidRDefault="006B58F4" w:rsidP="00EC6120">
      <w:pPr>
        <w:rPr>
          <w:rFonts w:ascii="Arial" w:hAnsi="Arial" w:cs="Arial"/>
          <w:b/>
          <w:bCs/>
          <w:sz w:val="24"/>
          <w:szCs w:val="24"/>
        </w:rPr>
      </w:pPr>
    </w:p>
    <w:p w14:paraId="5E25F2EC" w14:textId="77777777" w:rsidR="00EA26D4" w:rsidRPr="00EC6120" w:rsidRDefault="00EA26D4" w:rsidP="00EC6120">
      <w:pPr>
        <w:rPr>
          <w:rFonts w:ascii="Arial" w:hAnsi="Arial" w:cs="Arial"/>
          <w:b/>
          <w:bCs/>
          <w:sz w:val="24"/>
          <w:szCs w:val="24"/>
        </w:rPr>
      </w:pPr>
    </w:p>
    <w:sectPr w:rsidR="00EA26D4" w:rsidRPr="00EC6120" w:rsidSect="007432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key,Bryce C">
    <w15:presenceInfo w15:providerId="AD" w15:userId="S::braskey@ufl.edu::ee4b0b2c-d3cf-41bb-af9c-405cc6fdc5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wtLA0NjG2MDU1NrBU0lEKTi0uzszPAykwrAUAog4QqCwAAAA="/>
  </w:docVars>
  <w:rsids>
    <w:rsidRoot w:val="000948A4"/>
    <w:rsid w:val="0000041F"/>
    <w:rsid w:val="00001E12"/>
    <w:rsid w:val="000043C8"/>
    <w:rsid w:val="00022714"/>
    <w:rsid w:val="0003150B"/>
    <w:rsid w:val="000339E3"/>
    <w:rsid w:val="00042B34"/>
    <w:rsid w:val="00044922"/>
    <w:rsid w:val="000463EC"/>
    <w:rsid w:val="00052B0B"/>
    <w:rsid w:val="00073E26"/>
    <w:rsid w:val="00080055"/>
    <w:rsid w:val="00083B5F"/>
    <w:rsid w:val="000948A4"/>
    <w:rsid w:val="000A00C9"/>
    <w:rsid w:val="000A0EA2"/>
    <w:rsid w:val="000A2034"/>
    <w:rsid w:val="000A2E88"/>
    <w:rsid w:val="000A3E94"/>
    <w:rsid w:val="000B36B2"/>
    <w:rsid w:val="000B69F5"/>
    <w:rsid w:val="000C0613"/>
    <w:rsid w:val="000C27B8"/>
    <w:rsid w:val="000D1CC6"/>
    <w:rsid w:val="000D4DE1"/>
    <w:rsid w:val="000E0F51"/>
    <w:rsid w:val="001012FA"/>
    <w:rsid w:val="00102468"/>
    <w:rsid w:val="00105A83"/>
    <w:rsid w:val="0014498B"/>
    <w:rsid w:val="001469CE"/>
    <w:rsid w:val="00154421"/>
    <w:rsid w:val="00176C6B"/>
    <w:rsid w:val="001A0910"/>
    <w:rsid w:val="001A71A8"/>
    <w:rsid w:val="001B346D"/>
    <w:rsid w:val="001B5700"/>
    <w:rsid w:val="001C0C18"/>
    <w:rsid w:val="001C2A0A"/>
    <w:rsid w:val="001D168C"/>
    <w:rsid w:val="001D186C"/>
    <w:rsid w:val="001F058A"/>
    <w:rsid w:val="0020094E"/>
    <w:rsid w:val="00201107"/>
    <w:rsid w:val="0020734B"/>
    <w:rsid w:val="0020756B"/>
    <w:rsid w:val="0021199B"/>
    <w:rsid w:val="00215A4D"/>
    <w:rsid w:val="00222A63"/>
    <w:rsid w:val="0022334A"/>
    <w:rsid w:val="002347F4"/>
    <w:rsid w:val="0023499A"/>
    <w:rsid w:val="002440BB"/>
    <w:rsid w:val="00244C69"/>
    <w:rsid w:val="002548B7"/>
    <w:rsid w:val="00257946"/>
    <w:rsid w:val="002636C3"/>
    <w:rsid w:val="00266D53"/>
    <w:rsid w:val="002733C5"/>
    <w:rsid w:val="0027369D"/>
    <w:rsid w:val="00280360"/>
    <w:rsid w:val="00280575"/>
    <w:rsid w:val="00281ACE"/>
    <w:rsid w:val="00285C4E"/>
    <w:rsid w:val="00287809"/>
    <w:rsid w:val="002928CF"/>
    <w:rsid w:val="00296C01"/>
    <w:rsid w:val="002A4FA5"/>
    <w:rsid w:val="002B0B07"/>
    <w:rsid w:val="002C1572"/>
    <w:rsid w:val="002C20DF"/>
    <w:rsid w:val="002C395A"/>
    <w:rsid w:val="002C398F"/>
    <w:rsid w:val="002C468E"/>
    <w:rsid w:val="002C59A9"/>
    <w:rsid w:val="002D02BB"/>
    <w:rsid w:val="002E4E2A"/>
    <w:rsid w:val="002E70C6"/>
    <w:rsid w:val="002F29B4"/>
    <w:rsid w:val="002F4175"/>
    <w:rsid w:val="002F4741"/>
    <w:rsid w:val="00300C90"/>
    <w:rsid w:val="00305966"/>
    <w:rsid w:val="0030611F"/>
    <w:rsid w:val="003151E4"/>
    <w:rsid w:val="00324250"/>
    <w:rsid w:val="00331DC3"/>
    <w:rsid w:val="00334F4F"/>
    <w:rsid w:val="0033798C"/>
    <w:rsid w:val="003401E9"/>
    <w:rsid w:val="00340203"/>
    <w:rsid w:val="0034245E"/>
    <w:rsid w:val="00346CB7"/>
    <w:rsid w:val="0036114C"/>
    <w:rsid w:val="003759D4"/>
    <w:rsid w:val="00375C1E"/>
    <w:rsid w:val="003765E1"/>
    <w:rsid w:val="00380830"/>
    <w:rsid w:val="00385764"/>
    <w:rsid w:val="00391D58"/>
    <w:rsid w:val="003A5B83"/>
    <w:rsid w:val="003A6590"/>
    <w:rsid w:val="003A6EE2"/>
    <w:rsid w:val="003A735B"/>
    <w:rsid w:val="003B02E5"/>
    <w:rsid w:val="003B7BB0"/>
    <w:rsid w:val="003C0DBA"/>
    <w:rsid w:val="003C376A"/>
    <w:rsid w:val="003C5289"/>
    <w:rsid w:val="003D0815"/>
    <w:rsid w:val="003D455A"/>
    <w:rsid w:val="003D51B8"/>
    <w:rsid w:val="003D6EBD"/>
    <w:rsid w:val="003F6BA2"/>
    <w:rsid w:val="00410DE4"/>
    <w:rsid w:val="00424439"/>
    <w:rsid w:val="00434D09"/>
    <w:rsid w:val="00435848"/>
    <w:rsid w:val="00440CF9"/>
    <w:rsid w:val="00450323"/>
    <w:rsid w:val="00452D1B"/>
    <w:rsid w:val="004544CE"/>
    <w:rsid w:val="00456148"/>
    <w:rsid w:val="00460243"/>
    <w:rsid w:val="0046101B"/>
    <w:rsid w:val="00471295"/>
    <w:rsid w:val="00472707"/>
    <w:rsid w:val="004734F3"/>
    <w:rsid w:val="00480B82"/>
    <w:rsid w:val="00481377"/>
    <w:rsid w:val="0048200D"/>
    <w:rsid w:val="00494172"/>
    <w:rsid w:val="004970E7"/>
    <w:rsid w:val="0049799D"/>
    <w:rsid w:val="004A472B"/>
    <w:rsid w:val="004B1C95"/>
    <w:rsid w:val="004C2054"/>
    <w:rsid w:val="004D1610"/>
    <w:rsid w:val="004E1812"/>
    <w:rsid w:val="004E6F2F"/>
    <w:rsid w:val="004F3A5D"/>
    <w:rsid w:val="004F3BA3"/>
    <w:rsid w:val="004F5158"/>
    <w:rsid w:val="0050068B"/>
    <w:rsid w:val="005023FF"/>
    <w:rsid w:val="00505FFC"/>
    <w:rsid w:val="005204FF"/>
    <w:rsid w:val="00521A05"/>
    <w:rsid w:val="00523F48"/>
    <w:rsid w:val="00527B67"/>
    <w:rsid w:val="0053142C"/>
    <w:rsid w:val="005357F6"/>
    <w:rsid w:val="00536B97"/>
    <w:rsid w:val="00544B70"/>
    <w:rsid w:val="00547CC6"/>
    <w:rsid w:val="00553943"/>
    <w:rsid w:val="00556EDF"/>
    <w:rsid w:val="00557562"/>
    <w:rsid w:val="00561DB9"/>
    <w:rsid w:val="0057304F"/>
    <w:rsid w:val="00580532"/>
    <w:rsid w:val="00584A83"/>
    <w:rsid w:val="00586564"/>
    <w:rsid w:val="00586ACB"/>
    <w:rsid w:val="005A2C67"/>
    <w:rsid w:val="005A2F1B"/>
    <w:rsid w:val="005A432F"/>
    <w:rsid w:val="005A5D12"/>
    <w:rsid w:val="005B000A"/>
    <w:rsid w:val="005C0083"/>
    <w:rsid w:val="005C6072"/>
    <w:rsid w:val="005D3CA8"/>
    <w:rsid w:val="005D45ED"/>
    <w:rsid w:val="005E78BB"/>
    <w:rsid w:val="005F5649"/>
    <w:rsid w:val="005F5D83"/>
    <w:rsid w:val="005F6EB7"/>
    <w:rsid w:val="005F7DC1"/>
    <w:rsid w:val="00600F88"/>
    <w:rsid w:val="006048FC"/>
    <w:rsid w:val="006135F7"/>
    <w:rsid w:val="00613829"/>
    <w:rsid w:val="00615633"/>
    <w:rsid w:val="00616140"/>
    <w:rsid w:val="0062390A"/>
    <w:rsid w:val="0062711F"/>
    <w:rsid w:val="00633F7D"/>
    <w:rsid w:val="006346DE"/>
    <w:rsid w:val="0063764D"/>
    <w:rsid w:val="00655379"/>
    <w:rsid w:val="00657344"/>
    <w:rsid w:val="00661FF6"/>
    <w:rsid w:val="00663459"/>
    <w:rsid w:val="00677D97"/>
    <w:rsid w:val="00684883"/>
    <w:rsid w:val="006858B6"/>
    <w:rsid w:val="006906B8"/>
    <w:rsid w:val="00692BB3"/>
    <w:rsid w:val="006A3643"/>
    <w:rsid w:val="006B1F8B"/>
    <w:rsid w:val="006B58F4"/>
    <w:rsid w:val="006B7B86"/>
    <w:rsid w:val="006B7C4E"/>
    <w:rsid w:val="006C0914"/>
    <w:rsid w:val="006C3806"/>
    <w:rsid w:val="006C3FFE"/>
    <w:rsid w:val="006D057D"/>
    <w:rsid w:val="006D2542"/>
    <w:rsid w:val="006F09F3"/>
    <w:rsid w:val="00702047"/>
    <w:rsid w:val="0070371D"/>
    <w:rsid w:val="00703D0E"/>
    <w:rsid w:val="0071317D"/>
    <w:rsid w:val="00743223"/>
    <w:rsid w:val="00745911"/>
    <w:rsid w:val="00746611"/>
    <w:rsid w:val="00760500"/>
    <w:rsid w:val="00764B04"/>
    <w:rsid w:val="00787F5E"/>
    <w:rsid w:val="0079298C"/>
    <w:rsid w:val="007A2780"/>
    <w:rsid w:val="007B67F7"/>
    <w:rsid w:val="007D5F9B"/>
    <w:rsid w:val="007D6B40"/>
    <w:rsid w:val="007E205F"/>
    <w:rsid w:val="007E437A"/>
    <w:rsid w:val="007F71CF"/>
    <w:rsid w:val="007F7CBC"/>
    <w:rsid w:val="0080433B"/>
    <w:rsid w:val="00806C08"/>
    <w:rsid w:val="00810BDE"/>
    <w:rsid w:val="00813713"/>
    <w:rsid w:val="00816389"/>
    <w:rsid w:val="0082544F"/>
    <w:rsid w:val="008271FF"/>
    <w:rsid w:val="00830EEB"/>
    <w:rsid w:val="008418CF"/>
    <w:rsid w:val="00845AA0"/>
    <w:rsid w:val="0084712B"/>
    <w:rsid w:val="0085067A"/>
    <w:rsid w:val="00850AEE"/>
    <w:rsid w:val="008562EE"/>
    <w:rsid w:val="00861554"/>
    <w:rsid w:val="008654FB"/>
    <w:rsid w:val="008664EB"/>
    <w:rsid w:val="00873174"/>
    <w:rsid w:val="00875232"/>
    <w:rsid w:val="008A616E"/>
    <w:rsid w:val="008A63BA"/>
    <w:rsid w:val="008B56AB"/>
    <w:rsid w:val="008C29F8"/>
    <w:rsid w:val="008D0572"/>
    <w:rsid w:val="008E1855"/>
    <w:rsid w:val="008E2F1D"/>
    <w:rsid w:val="00901F4C"/>
    <w:rsid w:val="00916A90"/>
    <w:rsid w:val="009258B4"/>
    <w:rsid w:val="009346B7"/>
    <w:rsid w:val="00950854"/>
    <w:rsid w:val="009777D9"/>
    <w:rsid w:val="00977A6D"/>
    <w:rsid w:val="009830E0"/>
    <w:rsid w:val="0098356B"/>
    <w:rsid w:val="00985381"/>
    <w:rsid w:val="00985E5A"/>
    <w:rsid w:val="009925E5"/>
    <w:rsid w:val="00992C85"/>
    <w:rsid w:val="00993401"/>
    <w:rsid w:val="00993E4B"/>
    <w:rsid w:val="009943A8"/>
    <w:rsid w:val="009A37B5"/>
    <w:rsid w:val="009A7F9F"/>
    <w:rsid w:val="009B2BD1"/>
    <w:rsid w:val="009B66CE"/>
    <w:rsid w:val="009B6FE1"/>
    <w:rsid w:val="009B6FE4"/>
    <w:rsid w:val="009C2DA4"/>
    <w:rsid w:val="009D16BE"/>
    <w:rsid w:val="009D76BF"/>
    <w:rsid w:val="009E7E21"/>
    <w:rsid w:val="009F08A2"/>
    <w:rsid w:val="009F4EF2"/>
    <w:rsid w:val="00A052C7"/>
    <w:rsid w:val="00A052F5"/>
    <w:rsid w:val="00A10CA6"/>
    <w:rsid w:val="00A10F5E"/>
    <w:rsid w:val="00A169FF"/>
    <w:rsid w:val="00A21714"/>
    <w:rsid w:val="00A25389"/>
    <w:rsid w:val="00A26DEF"/>
    <w:rsid w:val="00A35197"/>
    <w:rsid w:val="00A36413"/>
    <w:rsid w:val="00A36657"/>
    <w:rsid w:val="00A371B9"/>
    <w:rsid w:val="00A46E04"/>
    <w:rsid w:val="00A54BD5"/>
    <w:rsid w:val="00A54EB0"/>
    <w:rsid w:val="00A60583"/>
    <w:rsid w:val="00A6299C"/>
    <w:rsid w:val="00A637D6"/>
    <w:rsid w:val="00A646D7"/>
    <w:rsid w:val="00A675D5"/>
    <w:rsid w:val="00A71A57"/>
    <w:rsid w:val="00A74929"/>
    <w:rsid w:val="00A7669D"/>
    <w:rsid w:val="00A82F2E"/>
    <w:rsid w:val="00A93DA9"/>
    <w:rsid w:val="00A940A9"/>
    <w:rsid w:val="00A9457F"/>
    <w:rsid w:val="00AA0256"/>
    <w:rsid w:val="00AA26E0"/>
    <w:rsid w:val="00AA4EA9"/>
    <w:rsid w:val="00AA4EF7"/>
    <w:rsid w:val="00AB36B9"/>
    <w:rsid w:val="00AB6DFF"/>
    <w:rsid w:val="00AB7814"/>
    <w:rsid w:val="00AD193D"/>
    <w:rsid w:val="00AE5D4C"/>
    <w:rsid w:val="00AF4556"/>
    <w:rsid w:val="00B171BF"/>
    <w:rsid w:val="00B209AD"/>
    <w:rsid w:val="00B22F60"/>
    <w:rsid w:val="00B2617B"/>
    <w:rsid w:val="00B3543C"/>
    <w:rsid w:val="00B43505"/>
    <w:rsid w:val="00B451CA"/>
    <w:rsid w:val="00B45BEF"/>
    <w:rsid w:val="00B463C9"/>
    <w:rsid w:val="00B62D54"/>
    <w:rsid w:val="00B643DA"/>
    <w:rsid w:val="00B723E0"/>
    <w:rsid w:val="00B72FD3"/>
    <w:rsid w:val="00B73077"/>
    <w:rsid w:val="00B92728"/>
    <w:rsid w:val="00B92C04"/>
    <w:rsid w:val="00B93E13"/>
    <w:rsid w:val="00BB51AC"/>
    <w:rsid w:val="00BC28A4"/>
    <w:rsid w:val="00BC2E3A"/>
    <w:rsid w:val="00BC4DF3"/>
    <w:rsid w:val="00BD3F60"/>
    <w:rsid w:val="00BE4D77"/>
    <w:rsid w:val="00BE5AEB"/>
    <w:rsid w:val="00BF3F33"/>
    <w:rsid w:val="00C01BD7"/>
    <w:rsid w:val="00C0675C"/>
    <w:rsid w:val="00C10FFC"/>
    <w:rsid w:val="00C127BE"/>
    <w:rsid w:val="00C12E6C"/>
    <w:rsid w:val="00C13230"/>
    <w:rsid w:val="00C14EED"/>
    <w:rsid w:val="00C37971"/>
    <w:rsid w:val="00C44DCC"/>
    <w:rsid w:val="00C44E27"/>
    <w:rsid w:val="00C54C8B"/>
    <w:rsid w:val="00C54E7F"/>
    <w:rsid w:val="00C5620D"/>
    <w:rsid w:val="00C60D12"/>
    <w:rsid w:val="00C659FE"/>
    <w:rsid w:val="00C66B52"/>
    <w:rsid w:val="00C7565A"/>
    <w:rsid w:val="00C833E7"/>
    <w:rsid w:val="00C85FAB"/>
    <w:rsid w:val="00C9182D"/>
    <w:rsid w:val="00C94FF0"/>
    <w:rsid w:val="00CB279A"/>
    <w:rsid w:val="00CC2019"/>
    <w:rsid w:val="00CD2E28"/>
    <w:rsid w:val="00CE0B7F"/>
    <w:rsid w:val="00CE219E"/>
    <w:rsid w:val="00CE362D"/>
    <w:rsid w:val="00D036E7"/>
    <w:rsid w:val="00D06572"/>
    <w:rsid w:val="00D15C6B"/>
    <w:rsid w:val="00D208EB"/>
    <w:rsid w:val="00D23323"/>
    <w:rsid w:val="00D23B7A"/>
    <w:rsid w:val="00D35B43"/>
    <w:rsid w:val="00D4014F"/>
    <w:rsid w:val="00D428DA"/>
    <w:rsid w:val="00D666A3"/>
    <w:rsid w:val="00D905C9"/>
    <w:rsid w:val="00D9375D"/>
    <w:rsid w:val="00D96B5C"/>
    <w:rsid w:val="00DA5920"/>
    <w:rsid w:val="00DA6255"/>
    <w:rsid w:val="00DA6F90"/>
    <w:rsid w:val="00DB0793"/>
    <w:rsid w:val="00DB3AF1"/>
    <w:rsid w:val="00DB526D"/>
    <w:rsid w:val="00DC3D92"/>
    <w:rsid w:val="00DC61B4"/>
    <w:rsid w:val="00DD18A3"/>
    <w:rsid w:val="00DE654A"/>
    <w:rsid w:val="00DF5C87"/>
    <w:rsid w:val="00E06D23"/>
    <w:rsid w:val="00E10671"/>
    <w:rsid w:val="00E15D15"/>
    <w:rsid w:val="00E2574E"/>
    <w:rsid w:val="00E3283F"/>
    <w:rsid w:val="00E43F48"/>
    <w:rsid w:val="00E503FF"/>
    <w:rsid w:val="00E51F19"/>
    <w:rsid w:val="00E626BC"/>
    <w:rsid w:val="00E630F2"/>
    <w:rsid w:val="00E63B7B"/>
    <w:rsid w:val="00E764B6"/>
    <w:rsid w:val="00E847D8"/>
    <w:rsid w:val="00E854D4"/>
    <w:rsid w:val="00E8741C"/>
    <w:rsid w:val="00E92903"/>
    <w:rsid w:val="00E94671"/>
    <w:rsid w:val="00EA26D4"/>
    <w:rsid w:val="00EA760E"/>
    <w:rsid w:val="00EA7F63"/>
    <w:rsid w:val="00EB6BBC"/>
    <w:rsid w:val="00EB71A1"/>
    <w:rsid w:val="00EC399B"/>
    <w:rsid w:val="00EC6120"/>
    <w:rsid w:val="00ED2086"/>
    <w:rsid w:val="00ED5117"/>
    <w:rsid w:val="00ED5AC3"/>
    <w:rsid w:val="00EF4B86"/>
    <w:rsid w:val="00F01D9A"/>
    <w:rsid w:val="00F029B8"/>
    <w:rsid w:val="00F13720"/>
    <w:rsid w:val="00F172AC"/>
    <w:rsid w:val="00F35044"/>
    <w:rsid w:val="00F40574"/>
    <w:rsid w:val="00F41E78"/>
    <w:rsid w:val="00F42D95"/>
    <w:rsid w:val="00F43E3E"/>
    <w:rsid w:val="00F50404"/>
    <w:rsid w:val="00F637E7"/>
    <w:rsid w:val="00F662CD"/>
    <w:rsid w:val="00F6715B"/>
    <w:rsid w:val="00F74462"/>
    <w:rsid w:val="00F77102"/>
    <w:rsid w:val="00F81271"/>
    <w:rsid w:val="00F97515"/>
    <w:rsid w:val="00F979CA"/>
    <w:rsid w:val="00FA255A"/>
    <w:rsid w:val="00FA7D06"/>
    <w:rsid w:val="00FB2931"/>
    <w:rsid w:val="00FC337D"/>
    <w:rsid w:val="00FC7643"/>
    <w:rsid w:val="00FD44CB"/>
    <w:rsid w:val="00FD509C"/>
    <w:rsid w:val="00FD5DCC"/>
    <w:rsid w:val="00FD6E11"/>
    <w:rsid w:val="00FE1F58"/>
    <w:rsid w:val="00FE4E62"/>
    <w:rsid w:val="00FE6914"/>
    <w:rsid w:val="00FF3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tabs>
        <w:tab w:val="left" w:pos="380"/>
      </w:tabs>
      <w:spacing w:after="240" w:line="240" w:lineRule="auto"/>
      <w:ind w:left="384" w:hanging="384"/>
    </w:pPr>
  </w:style>
  <w:style w:type="paragraph" w:styleId="Revision">
    <w:name w:val="Revision"/>
    <w:hidden/>
    <w:uiPriority w:val="99"/>
    <w:semiHidden/>
    <w:rsid w:val="006C3806"/>
    <w:pPr>
      <w:spacing w:after="0" w:line="240" w:lineRule="auto"/>
    </w:pPr>
  </w:style>
  <w:style w:type="character" w:styleId="Hyperlink">
    <w:name w:val="Hyperlink"/>
    <w:basedOn w:val="DefaultParagraphFont"/>
    <w:uiPriority w:val="99"/>
    <w:unhideWhenUsed/>
    <w:rsid w:val="006B58F4"/>
    <w:rPr>
      <w:color w:val="0563C1" w:themeColor="hyperlink"/>
      <w:u w:val="single"/>
    </w:rPr>
  </w:style>
  <w:style w:type="table" w:styleId="PlainTable4">
    <w:name w:val="Plain Table 4"/>
    <w:basedOn w:val="TableNormal"/>
    <w:uiPriority w:val="44"/>
    <w:rsid w:val="006B58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C376A"/>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FollowedHyperlink">
    <w:name w:val="FollowedHyperlink"/>
    <w:basedOn w:val="DefaultParagraphFont"/>
    <w:uiPriority w:val="99"/>
    <w:semiHidden/>
    <w:unhideWhenUsed/>
    <w:rsid w:val="00580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938">
      <w:bodyDiv w:val="1"/>
      <w:marLeft w:val="0"/>
      <w:marRight w:val="0"/>
      <w:marTop w:val="0"/>
      <w:marBottom w:val="0"/>
      <w:divBdr>
        <w:top w:val="none" w:sz="0" w:space="0" w:color="auto"/>
        <w:left w:val="none" w:sz="0" w:space="0" w:color="auto"/>
        <w:bottom w:val="none" w:sz="0" w:space="0" w:color="auto"/>
        <w:right w:val="none" w:sz="0" w:space="0" w:color="auto"/>
      </w:divBdr>
    </w:div>
    <w:div w:id="709576963">
      <w:bodyDiv w:val="1"/>
      <w:marLeft w:val="0"/>
      <w:marRight w:val="0"/>
      <w:marTop w:val="0"/>
      <w:marBottom w:val="0"/>
      <w:divBdr>
        <w:top w:val="none" w:sz="0" w:space="0" w:color="auto"/>
        <w:left w:val="none" w:sz="0" w:space="0" w:color="auto"/>
        <w:bottom w:val="none" w:sz="0" w:space="0" w:color="auto"/>
        <w:right w:val="none" w:sz="0" w:space="0" w:color="auto"/>
      </w:divBdr>
    </w:div>
    <w:div w:id="10341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270CC-8516-4802-B1C7-B9A5B618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22588</Words>
  <Characters>128754</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Askey,Bryce C</cp:lastModifiedBy>
  <cp:revision>3</cp:revision>
  <dcterms:created xsi:type="dcterms:W3CDTF">2021-09-07T14:46:00Z</dcterms:created>
  <dcterms:modified xsi:type="dcterms:W3CDTF">2021-09-07T14:51:00Z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id="x6Ggprod"/&gt;&lt;style id="http://www.zotero.org/styles/horticulture-research" hasBibliography="1" bibliographyStyleHasBeenSet="1"/&gt;&lt;prefs&gt;&lt;pref name="fieldType" value="Field"/&gt;&lt;pref name="automatic</vt:lpwstr>
  </property>
  <property fmtid="{D5CDD505-2E9C-101B-9397-08002B2CF9AE}" pid="3" name="ZOTERO_PREF_2">
    <vt:lpwstr>JournalAbbreviations" value="true"/&gt;&lt;pref name="delayCitationUpdates" value="true"/&gt;&lt;pref name="dontAskDelayCitationUpdates" value="true"/&gt;&lt;/prefs&gt;&lt;/data&gt;</vt:lpwstr>
  </property>
</Properties>
</file>