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04C97" w14:textId="4C1BCAFD" w:rsidR="0035239D" w:rsidRPr="008E1855" w:rsidRDefault="000C0613" w:rsidP="008E1855">
      <w:pPr>
        <w:spacing w:after="0" w:line="360" w:lineRule="auto"/>
        <w:rPr>
          <w:rFonts w:ascii="Arial" w:hAnsi="Arial" w:cs="Arial"/>
          <w:sz w:val="24"/>
          <w:szCs w:val="24"/>
        </w:rPr>
      </w:pPr>
      <w:r w:rsidRPr="00DB526D">
        <w:rPr>
          <w:rFonts w:ascii="Arial" w:hAnsi="Arial" w:cs="Arial"/>
          <w:b/>
          <w:bCs/>
          <w:sz w:val="24"/>
          <w:szCs w:val="24"/>
        </w:rPr>
        <w:t>Title:</w:t>
      </w:r>
      <w:r w:rsidRPr="006B58F4">
        <w:rPr>
          <w:rFonts w:ascii="Arial" w:hAnsi="Arial" w:cs="Arial"/>
          <w:b/>
          <w:bCs/>
          <w:sz w:val="24"/>
          <w:szCs w:val="24"/>
        </w:rPr>
        <w:t xml:space="preserve"> </w:t>
      </w:r>
      <w:r w:rsidR="002871B6">
        <w:rPr>
          <w:rFonts w:ascii="Arial" w:hAnsi="Arial" w:cs="Arial"/>
          <w:sz w:val="24"/>
          <w:szCs w:val="24"/>
        </w:rPr>
        <w:t>M</w:t>
      </w:r>
      <w:r w:rsidR="0035239D" w:rsidRPr="000339E3">
        <w:rPr>
          <w:rFonts w:ascii="Arial" w:hAnsi="Arial" w:cs="Arial"/>
          <w:sz w:val="24"/>
          <w:szCs w:val="24"/>
        </w:rPr>
        <w:t>etabolite profil</w:t>
      </w:r>
      <w:r w:rsidR="002871B6">
        <w:rPr>
          <w:rFonts w:ascii="Arial" w:hAnsi="Arial" w:cs="Arial"/>
          <w:sz w:val="24"/>
          <w:szCs w:val="24"/>
        </w:rPr>
        <w:t xml:space="preserve">ing </w:t>
      </w:r>
      <w:r w:rsidR="00235461">
        <w:rPr>
          <w:rFonts w:ascii="Arial" w:hAnsi="Arial" w:cs="Arial"/>
          <w:sz w:val="24"/>
          <w:szCs w:val="24"/>
        </w:rPr>
        <w:t>reveals</w:t>
      </w:r>
      <w:r w:rsidR="002871B6">
        <w:rPr>
          <w:rFonts w:ascii="Arial" w:hAnsi="Arial" w:cs="Arial"/>
          <w:sz w:val="24"/>
          <w:szCs w:val="24"/>
        </w:rPr>
        <w:t xml:space="preserve"> organ-specific flavone</w:t>
      </w:r>
      <w:r w:rsidR="00235461">
        <w:rPr>
          <w:rFonts w:ascii="Arial" w:hAnsi="Arial" w:cs="Arial"/>
          <w:sz w:val="24"/>
          <w:szCs w:val="24"/>
        </w:rPr>
        <w:t xml:space="preserve"> accumulation</w:t>
      </w:r>
      <w:r w:rsidR="002871B6">
        <w:rPr>
          <w:rFonts w:ascii="Arial" w:hAnsi="Arial" w:cs="Arial"/>
          <w:sz w:val="24"/>
          <w:szCs w:val="24"/>
        </w:rPr>
        <w:t xml:space="preserve"> </w:t>
      </w:r>
      <w:r w:rsidR="002871B6" w:rsidRPr="000339E3">
        <w:rPr>
          <w:rFonts w:ascii="Arial" w:hAnsi="Arial" w:cs="Arial"/>
          <w:sz w:val="24"/>
          <w:szCs w:val="24"/>
        </w:rPr>
        <w:t xml:space="preserve">in </w:t>
      </w:r>
      <w:r w:rsidR="002871B6" w:rsidRPr="000339E3">
        <w:rPr>
          <w:rFonts w:ascii="Arial" w:hAnsi="Arial" w:cs="Arial"/>
          <w:i/>
          <w:iCs/>
          <w:sz w:val="24"/>
          <w:szCs w:val="24"/>
        </w:rPr>
        <w:t>Scutellaria</w:t>
      </w:r>
      <w:r w:rsidR="002871B6">
        <w:rPr>
          <w:rFonts w:ascii="Arial" w:hAnsi="Arial" w:cs="Arial"/>
          <w:i/>
          <w:iCs/>
          <w:sz w:val="24"/>
          <w:szCs w:val="24"/>
        </w:rPr>
        <w:t xml:space="preserve"> </w:t>
      </w:r>
      <w:r w:rsidR="002871B6">
        <w:rPr>
          <w:rFonts w:ascii="Arial" w:hAnsi="Arial" w:cs="Arial"/>
          <w:sz w:val="24"/>
          <w:szCs w:val="24"/>
        </w:rPr>
        <w:t xml:space="preserve">and </w:t>
      </w:r>
      <w:r w:rsidR="0035239D">
        <w:rPr>
          <w:rFonts w:ascii="Arial" w:hAnsi="Arial" w:cs="Arial"/>
          <w:sz w:val="24"/>
          <w:szCs w:val="24"/>
        </w:rPr>
        <w:t>identif</w:t>
      </w:r>
      <w:r w:rsidR="002871B6">
        <w:rPr>
          <w:rFonts w:ascii="Arial" w:hAnsi="Arial" w:cs="Arial"/>
          <w:sz w:val="24"/>
          <w:szCs w:val="24"/>
        </w:rPr>
        <w:t>ies</w:t>
      </w:r>
      <w:r w:rsidR="0035239D" w:rsidRPr="000339E3">
        <w:rPr>
          <w:rFonts w:ascii="Arial" w:hAnsi="Arial" w:cs="Arial"/>
          <w:sz w:val="24"/>
          <w:szCs w:val="24"/>
        </w:rPr>
        <w:t xml:space="preserve"> a scutellarin isomer isoscutellarein 8-</w:t>
      </w:r>
      <w:r w:rsidR="0035239D" w:rsidRPr="000339E3">
        <w:rPr>
          <w:rFonts w:ascii="Arial" w:hAnsi="Arial" w:cs="Arial"/>
          <w:i/>
          <w:sz w:val="24"/>
          <w:szCs w:val="24"/>
        </w:rPr>
        <w:t>O</w:t>
      </w:r>
      <w:r w:rsidR="0035239D" w:rsidRPr="000339E3">
        <w:rPr>
          <w:rFonts w:ascii="Arial" w:hAnsi="Arial" w:cs="Arial"/>
          <w:sz w:val="24"/>
          <w:szCs w:val="24"/>
        </w:rPr>
        <w:t>-β-</w:t>
      </w:r>
      <w:proofErr w:type="spellStart"/>
      <w:r w:rsidR="0035239D" w:rsidRPr="000339E3">
        <w:rPr>
          <w:rFonts w:ascii="Arial" w:hAnsi="Arial" w:cs="Arial"/>
          <w:sz w:val="24"/>
          <w:szCs w:val="24"/>
        </w:rPr>
        <w:t>glucuronopyranoside</w:t>
      </w:r>
      <w:proofErr w:type="spellEnd"/>
    </w:p>
    <w:p w14:paraId="200DF8E8" w14:textId="53FFA113" w:rsidR="000C0613" w:rsidRDefault="000C0613" w:rsidP="00663459">
      <w:pPr>
        <w:spacing w:after="0" w:line="360" w:lineRule="auto"/>
        <w:rPr>
          <w:rFonts w:ascii="Arial" w:hAnsi="Arial" w:cs="Arial"/>
          <w:b/>
          <w:bCs/>
          <w:sz w:val="24"/>
          <w:szCs w:val="24"/>
        </w:rPr>
      </w:pPr>
    </w:p>
    <w:p w14:paraId="2580301C" w14:textId="77777777" w:rsidR="008E1855" w:rsidRPr="006B58F4" w:rsidRDefault="008E1855" w:rsidP="00663459">
      <w:pPr>
        <w:spacing w:after="0" w:line="360" w:lineRule="auto"/>
        <w:rPr>
          <w:rFonts w:ascii="Arial" w:hAnsi="Arial" w:cs="Arial"/>
          <w:b/>
          <w:bCs/>
          <w:sz w:val="24"/>
          <w:szCs w:val="24"/>
        </w:rPr>
      </w:pPr>
    </w:p>
    <w:p w14:paraId="5312B1A0" w14:textId="59204AAD" w:rsidR="000C0613" w:rsidRPr="008E1855" w:rsidRDefault="008E1855" w:rsidP="00663459">
      <w:pPr>
        <w:spacing w:after="0" w:line="360" w:lineRule="auto"/>
        <w:rPr>
          <w:rFonts w:ascii="Arial" w:hAnsi="Arial" w:cs="Arial"/>
          <w:sz w:val="24"/>
          <w:szCs w:val="24"/>
        </w:rPr>
      </w:pPr>
      <w:r>
        <w:rPr>
          <w:rFonts w:ascii="Arial" w:hAnsi="Arial" w:cs="Arial"/>
          <w:b/>
          <w:bCs/>
          <w:sz w:val="24"/>
          <w:szCs w:val="24"/>
        </w:rPr>
        <w:t xml:space="preserve">Running title: </w:t>
      </w:r>
      <w:r w:rsidR="00D22E6B" w:rsidRPr="00D22E6B">
        <w:rPr>
          <w:rFonts w:ascii="Arial" w:hAnsi="Arial" w:cs="Arial"/>
          <w:sz w:val="24"/>
          <w:szCs w:val="24"/>
        </w:rPr>
        <w:t xml:space="preserve">Flavone biosynthesis in </w:t>
      </w:r>
      <w:proofErr w:type="spellStart"/>
      <w:r w:rsidR="00D22E6B" w:rsidRPr="00D22E6B">
        <w:rPr>
          <w:rFonts w:ascii="Arial" w:hAnsi="Arial" w:cs="Arial"/>
          <w:sz w:val="24"/>
          <w:szCs w:val="24"/>
        </w:rPr>
        <w:t>Scutellaria</w:t>
      </w:r>
      <w:r w:rsidRPr="008E1855">
        <w:rPr>
          <w:rFonts w:ascii="Arial" w:hAnsi="Arial" w:cs="Arial"/>
          <w:sz w:val="24"/>
          <w:szCs w:val="24"/>
        </w:rPr>
        <w:t>in</w:t>
      </w:r>
      <w:proofErr w:type="spellEnd"/>
      <w:r w:rsidRPr="008E1855">
        <w:rPr>
          <w:rFonts w:ascii="Arial" w:hAnsi="Arial" w:cs="Arial"/>
          <w:sz w:val="24"/>
          <w:szCs w:val="24"/>
        </w:rPr>
        <w:t xml:space="preserve"> </w:t>
      </w:r>
      <w:r w:rsidRPr="008E1855">
        <w:rPr>
          <w:rFonts w:ascii="Arial" w:hAnsi="Arial" w:cs="Arial"/>
          <w:i/>
          <w:iCs/>
          <w:sz w:val="24"/>
          <w:szCs w:val="24"/>
        </w:rPr>
        <w:t>Scutellaria</w:t>
      </w:r>
    </w:p>
    <w:p w14:paraId="4DCB6193" w14:textId="77777777" w:rsidR="008E1855" w:rsidRPr="008E1855" w:rsidRDefault="008E1855" w:rsidP="00663459">
      <w:pPr>
        <w:spacing w:after="0" w:line="360" w:lineRule="auto"/>
        <w:rPr>
          <w:rFonts w:ascii="Arial" w:hAnsi="Arial" w:cs="Arial"/>
          <w:sz w:val="24"/>
          <w:szCs w:val="24"/>
        </w:rPr>
      </w:pPr>
    </w:p>
    <w:p w14:paraId="0F351CB2" w14:textId="7EE6F327" w:rsidR="000C0613" w:rsidRPr="006B58F4" w:rsidRDefault="000C0613" w:rsidP="00663459">
      <w:pPr>
        <w:spacing w:after="0" w:line="360" w:lineRule="auto"/>
        <w:rPr>
          <w:rFonts w:ascii="Arial" w:hAnsi="Arial" w:cs="Arial"/>
          <w:sz w:val="24"/>
          <w:szCs w:val="24"/>
          <w:vertAlign w:val="superscript"/>
        </w:rPr>
      </w:pPr>
      <w:r w:rsidRPr="006B58F4">
        <w:rPr>
          <w:rFonts w:ascii="Arial" w:hAnsi="Arial" w:cs="Arial"/>
          <w:sz w:val="24"/>
          <w:szCs w:val="24"/>
        </w:rPr>
        <w:t xml:space="preserve">Bryce </w:t>
      </w:r>
      <w:r w:rsidR="00E630F2">
        <w:rPr>
          <w:rFonts w:ascii="Arial" w:hAnsi="Arial" w:cs="Arial"/>
          <w:sz w:val="24"/>
          <w:szCs w:val="24"/>
        </w:rPr>
        <w:t xml:space="preserve">C. </w:t>
      </w:r>
      <w:r w:rsidRPr="006B58F4">
        <w:rPr>
          <w:rFonts w:ascii="Arial" w:hAnsi="Arial" w:cs="Arial"/>
          <w:sz w:val="24"/>
          <w:szCs w:val="24"/>
        </w:rPr>
        <w:t>Askey</w:t>
      </w:r>
      <w:r w:rsidRPr="006B58F4">
        <w:rPr>
          <w:rFonts w:ascii="Arial" w:hAnsi="Arial" w:cs="Arial"/>
          <w:sz w:val="24"/>
          <w:szCs w:val="24"/>
          <w:vertAlign w:val="superscript"/>
        </w:rPr>
        <w:t>1</w:t>
      </w:r>
      <w:r w:rsidRPr="006B58F4">
        <w:rPr>
          <w:rFonts w:ascii="Arial" w:hAnsi="Arial" w:cs="Arial"/>
          <w:sz w:val="24"/>
          <w:szCs w:val="24"/>
        </w:rPr>
        <w:t>, Dake Liu</w:t>
      </w:r>
      <w:r w:rsidRPr="006B58F4">
        <w:rPr>
          <w:rFonts w:ascii="Arial" w:hAnsi="Arial" w:cs="Arial"/>
          <w:sz w:val="24"/>
          <w:szCs w:val="24"/>
          <w:vertAlign w:val="superscript"/>
        </w:rPr>
        <w:t>2</w:t>
      </w:r>
      <w:r w:rsidRPr="006B58F4">
        <w:rPr>
          <w:rFonts w:ascii="Arial" w:hAnsi="Arial" w:cs="Arial"/>
          <w:sz w:val="24"/>
          <w:szCs w:val="24"/>
        </w:rPr>
        <w:t xml:space="preserve">, </w:t>
      </w:r>
      <w:r w:rsidR="00AA0256" w:rsidRPr="006B58F4">
        <w:rPr>
          <w:rFonts w:ascii="Arial" w:hAnsi="Arial" w:cs="Arial"/>
          <w:bCs/>
          <w:sz w:val="24"/>
          <w:szCs w:val="24"/>
        </w:rPr>
        <w:t>Garret M. Rubin</w:t>
      </w:r>
      <w:r w:rsidR="00AA0256" w:rsidRPr="006B58F4">
        <w:rPr>
          <w:rFonts w:ascii="Arial" w:hAnsi="Arial" w:cs="Arial"/>
          <w:sz w:val="24"/>
          <w:szCs w:val="24"/>
          <w:vertAlign w:val="superscript"/>
        </w:rPr>
        <w:t>2</w:t>
      </w:r>
      <w:r w:rsidR="00AA0256" w:rsidRPr="006B58F4">
        <w:rPr>
          <w:rFonts w:ascii="Arial" w:hAnsi="Arial" w:cs="Arial"/>
          <w:bCs/>
          <w:sz w:val="24"/>
          <w:szCs w:val="24"/>
        </w:rPr>
        <w:t xml:space="preserve">, </w:t>
      </w:r>
      <w:r w:rsidRPr="006B58F4">
        <w:rPr>
          <w:rFonts w:ascii="Arial" w:hAnsi="Arial" w:cs="Arial"/>
          <w:sz w:val="24"/>
          <w:szCs w:val="24"/>
        </w:rPr>
        <w:t xml:space="preserve">Andrew </w:t>
      </w:r>
      <w:r w:rsidR="00551032">
        <w:rPr>
          <w:rFonts w:ascii="Arial" w:hAnsi="Arial" w:cs="Arial"/>
          <w:sz w:val="24"/>
          <w:szCs w:val="24"/>
        </w:rPr>
        <w:t xml:space="preserve">R. </w:t>
      </w:r>
      <w:r w:rsidRPr="006B58F4">
        <w:rPr>
          <w:rFonts w:ascii="Arial" w:hAnsi="Arial" w:cs="Arial"/>
          <w:sz w:val="24"/>
          <w:szCs w:val="24"/>
        </w:rPr>
        <w:t>Kunik</w:t>
      </w:r>
      <w:r w:rsidRPr="006B58F4">
        <w:rPr>
          <w:rFonts w:ascii="Arial" w:hAnsi="Arial" w:cs="Arial"/>
          <w:sz w:val="24"/>
          <w:szCs w:val="24"/>
          <w:vertAlign w:val="superscript"/>
        </w:rPr>
        <w:t>1</w:t>
      </w:r>
      <w:r w:rsidRPr="006B58F4">
        <w:rPr>
          <w:rFonts w:ascii="Arial" w:hAnsi="Arial" w:cs="Arial"/>
          <w:sz w:val="24"/>
          <w:szCs w:val="24"/>
        </w:rPr>
        <w:t>, Yeong Hun Song</w:t>
      </w:r>
      <w:r w:rsidRPr="006B58F4">
        <w:rPr>
          <w:rFonts w:ascii="Arial" w:hAnsi="Arial" w:cs="Arial"/>
          <w:sz w:val="24"/>
          <w:szCs w:val="24"/>
          <w:vertAlign w:val="superscript"/>
        </w:rPr>
        <w:t>1</w:t>
      </w:r>
      <w:r w:rsidRPr="006B58F4">
        <w:rPr>
          <w:rFonts w:ascii="Arial" w:hAnsi="Arial" w:cs="Arial"/>
          <w:sz w:val="24"/>
          <w:szCs w:val="24"/>
        </w:rPr>
        <w:t xml:space="preserve">, </w:t>
      </w:r>
      <w:proofErr w:type="spellStart"/>
      <w:r w:rsidRPr="006B58F4">
        <w:rPr>
          <w:rFonts w:ascii="Arial" w:hAnsi="Arial" w:cs="Arial"/>
          <w:sz w:val="24"/>
          <w:szCs w:val="24"/>
        </w:rPr>
        <w:t>Yousong</w:t>
      </w:r>
      <w:proofErr w:type="spellEnd"/>
      <w:r w:rsidRPr="006B58F4">
        <w:rPr>
          <w:rFonts w:ascii="Arial" w:hAnsi="Arial" w:cs="Arial"/>
          <w:sz w:val="24"/>
          <w:szCs w:val="24"/>
        </w:rPr>
        <w:t xml:space="preserve"> Ding</w:t>
      </w:r>
      <w:proofErr w:type="gramStart"/>
      <w:r w:rsidRPr="006B58F4">
        <w:rPr>
          <w:rFonts w:ascii="Arial" w:hAnsi="Arial" w:cs="Arial"/>
          <w:sz w:val="24"/>
          <w:szCs w:val="24"/>
          <w:vertAlign w:val="superscript"/>
        </w:rPr>
        <w:t>2,*</w:t>
      </w:r>
      <w:proofErr w:type="gramEnd"/>
      <w:r w:rsidRPr="006B58F4">
        <w:rPr>
          <w:rFonts w:ascii="Arial" w:hAnsi="Arial" w:cs="Arial"/>
          <w:sz w:val="24"/>
          <w:szCs w:val="24"/>
          <w:vertAlign w:val="superscript"/>
        </w:rPr>
        <w:t xml:space="preserve"> </w:t>
      </w:r>
      <w:r w:rsidRPr="006B58F4">
        <w:rPr>
          <w:rFonts w:ascii="Arial" w:hAnsi="Arial" w:cs="Arial"/>
          <w:sz w:val="24"/>
          <w:szCs w:val="24"/>
        </w:rPr>
        <w:t>and Jeongim Kim</w:t>
      </w:r>
      <w:r w:rsidRPr="006B58F4">
        <w:rPr>
          <w:rFonts w:ascii="Arial" w:hAnsi="Arial" w:cs="Arial"/>
          <w:sz w:val="24"/>
          <w:szCs w:val="24"/>
          <w:vertAlign w:val="superscript"/>
        </w:rPr>
        <w:t>1,3,*</w:t>
      </w:r>
    </w:p>
    <w:p w14:paraId="472D00AF" w14:textId="77777777" w:rsidR="00663459" w:rsidRPr="006B58F4" w:rsidRDefault="00663459" w:rsidP="00663459">
      <w:pPr>
        <w:spacing w:after="0" w:line="360" w:lineRule="auto"/>
        <w:rPr>
          <w:rFonts w:ascii="Arial" w:hAnsi="Arial" w:cs="Arial"/>
          <w:sz w:val="24"/>
          <w:szCs w:val="24"/>
        </w:rPr>
      </w:pPr>
    </w:p>
    <w:p w14:paraId="039A9CC7" w14:textId="39DB4C67" w:rsidR="000C0613" w:rsidRPr="006B58F4" w:rsidRDefault="000C0613" w:rsidP="00AA0256">
      <w:pPr>
        <w:spacing w:after="0" w:line="360" w:lineRule="auto"/>
        <w:rPr>
          <w:rFonts w:ascii="Arial" w:hAnsi="Arial" w:cs="Arial"/>
          <w:sz w:val="24"/>
          <w:szCs w:val="24"/>
        </w:rPr>
      </w:pPr>
      <w:r w:rsidRPr="006B58F4">
        <w:rPr>
          <w:rFonts w:ascii="Arial" w:hAnsi="Arial" w:cs="Arial"/>
          <w:sz w:val="24"/>
          <w:szCs w:val="24"/>
          <w:vertAlign w:val="superscript"/>
        </w:rPr>
        <w:t>1</w:t>
      </w:r>
      <w:r w:rsidRPr="006B58F4">
        <w:rPr>
          <w:rFonts w:ascii="Arial" w:hAnsi="Arial" w:cs="Arial"/>
          <w:sz w:val="24"/>
          <w:szCs w:val="24"/>
        </w:rPr>
        <w:t xml:space="preserve">Horticultural Sciences Department, University of Florida, Gainesville, FL, </w:t>
      </w:r>
      <w:r w:rsidR="00C13230" w:rsidRPr="006B58F4">
        <w:rPr>
          <w:rFonts w:ascii="Arial" w:hAnsi="Arial" w:cs="Arial"/>
          <w:sz w:val="24"/>
          <w:szCs w:val="24"/>
        </w:rPr>
        <w:t>32611</w:t>
      </w:r>
    </w:p>
    <w:p w14:paraId="2963A4F5" w14:textId="52AFF77F" w:rsidR="00AA0256" w:rsidRPr="006B58F4" w:rsidRDefault="000C0613" w:rsidP="00AA0256">
      <w:pPr>
        <w:spacing w:after="0" w:line="360" w:lineRule="auto"/>
        <w:jc w:val="both"/>
        <w:rPr>
          <w:rFonts w:ascii="Arial" w:hAnsi="Arial" w:cs="Arial"/>
          <w:sz w:val="24"/>
          <w:szCs w:val="24"/>
        </w:rPr>
      </w:pPr>
      <w:r w:rsidRPr="006B58F4">
        <w:rPr>
          <w:rFonts w:ascii="Arial" w:hAnsi="Arial" w:cs="Arial"/>
          <w:sz w:val="24"/>
          <w:szCs w:val="24"/>
          <w:vertAlign w:val="superscript"/>
        </w:rPr>
        <w:t>2</w:t>
      </w:r>
      <w:r w:rsidR="00AA0256" w:rsidRPr="006B58F4">
        <w:rPr>
          <w:rFonts w:ascii="Arial" w:hAnsi="Arial" w:cs="Arial"/>
          <w:sz w:val="24"/>
          <w:szCs w:val="24"/>
        </w:rPr>
        <w:t>Department of Medicinal Chemistry, Center for Natural Products, Drug Discovery and Development (CNPD3), University of Florida, Gainesville, Florida 32610, United States</w:t>
      </w:r>
    </w:p>
    <w:p w14:paraId="278EFCDE" w14:textId="1FCAB6AE" w:rsidR="000C0613" w:rsidRPr="006B58F4" w:rsidRDefault="000C0613" w:rsidP="00AA0256">
      <w:pPr>
        <w:spacing w:after="0" w:line="360" w:lineRule="auto"/>
        <w:rPr>
          <w:rFonts w:ascii="Arial" w:hAnsi="Arial" w:cs="Arial"/>
          <w:sz w:val="24"/>
          <w:szCs w:val="24"/>
        </w:rPr>
      </w:pPr>
      <w:r w:rsidRPr="006B58F4">
        <w:rPr>
          <w:rFonts w:ascii="Arial" w:hAnsi="Arial" w:cs="Arial"/>
          <w:sz w:val="24"/>
          <w:szCs w:val="24"/>
          <w:vertAlign w:val="superscript"/>
        </w:rPr>
        <w:t>3</w:t>
      </w:r>
      <w:r w:rsidRPr="006B58F4">
        <w:rPr>
          <w:rFonts w:ascii="Arial" w:hAnsi="Arial" w:cs="Arial"/>
          <w:sz w:val="24"/>
          <w:szCs w:val="24"/>
        </w:rPr>
        <w:t xml:space="preserve">Plant Molecular and Cellular Biology Graduate Program, University of Florida, Gainesville, FL, </w:t>
      </w:r>
      <w:r w:rsidR="00C13230" w:rsidRPr="006B58F4">
        <w:rPr>
          <w:rFonts w:ascii="Arial" w:hAnsi="Arial" w:cs="Arial"/>
          <w:sz w:val="24"/>
          <w:szCs w:val="24"/>
        </w:rPr>
        <w:t>32611</w:t>
      </w:r>
    </w:p>
    <w:p w14:paraId="75DDF801" w14:textId="77777777" w:rsidR="000C0613" w:rsidRPr="006B58F4" w:rsidRDefault="000C0613" w:rsidP="00663459">
      <w:pPr>
        <w:spacing w:after="0" w:line="360" w:lineRule="auto"/>
        <w:rPr>
          <w:rFonts w:ascii="Arial" w:hAnsi="Arial" w:cs="Arial"/>
          <w:b/>
          <w:bCs/>
          <w:sz w:val="24"/>
          <w:szCs w:val="24"/>
        </w:rPr>
      </w:pPr>
    </w:p>
    <w:p w14:paraId="5F802790" w14:textId="60F8A8A2" w:rsidR="000C0613" w:rsidRPr="006B58F4" w:rsidRDefault="000C0613" w:rsidP="00663459">
      <w:pPr>
        <w:spacing w:after="0" w:line="360" w:lineRule="auto"/>
        <w:rPr>
          <w:rFonts w:ascii="Arial" w:hAnsi="Arial" w:cs="Arial"/>
          <w:sz w:val="24"/>
          <w:szCs w:val="24"/>
        </w:rPr>
      </w:pPr>
      <w:r w:rsidRPr="006B58F4">
        <w:rPr>
          <w:rFonts w:ascii="Arial" w:hAnsi="Arial" w:cs="Arial"/>
          <w:b/>
          <w:bCs/>
          <w:sz w:val="24"/>
          <w:szCs w:val="24"/>
        </w:rPr>
        <w:t xml:space="preserve">*Corresponding Authors: </w:t>
      </w:r>
      <w:proofErr w:type="spellStart"/>
      <w:r w:rsidRPr="006B58F4">
        <w:rPr>
          <w:rFonts w:ascii="Arial" w:hAnsi="Arial" w:cs="Arial"/>
          <w:sz w:val="24"/>
          <w:szCs w:val="24"/>
        </w:rPr>
        <w:t>Jeongim</w:t>
      </w:r>
      <w:proofErr w:type="spellEnd"/>
      <w:r w:rsidRPr="006B58F4">
        <w:rPr>
          <w:rFonts w:ascii="Arial" w:hAnsi="Arial" w:cs="Arial"/>
          <w:sz w:val="24"/>
          <w:szCs w:val="24"/>
        </w:rPr>
        <w:t xml:space="preserve"> Kim</w:t>
      </w:r>
      <w:r w:rsidR="00C13230" w:rsidRPr="006B58F4">
        <w:rPr>
          <w:rFonts w:ascii="Arial" w:hAnsi="Arial" w:cs="Arial"/>
          <w:sz w:val="24"/>
          <w:szCs w:val="24"/>
        </w:rPr>
        <w:t>;</w:t>
      </w:r>
      <w:r w:rsidRPr="006B58F4">
        <w:rPr>
          <w:rFonts w:ascii="Arial" w:hAnsi="Arial" w:cs="Arial"/>
          <w:sz w:val="24"/>
          <w:szCs w:val="24"/>
        </w:rPr>
        <w:t xml:space="preserve"> jkim6@ufl.edu, </w:t>
      </w:r>
      <w:proofErr w:type="spellStart"/>
      <w:r w:rsidRPr="006B58F4">
        <w:rPr>
          <w:rFonts w:ascii="Arial" w:hAnsi="Arial" w:cs="Arial"/>
          <w:sz w:val="24"/>
          <w:szCs w:val="24"/>
        </w:rPr>
        <w:t>Yousong</w:t>
      </w:r>
      <w:proofErr w:type="spellEnd"/>
      <w:r w:rsidRPr="006B58F4">
        <w:rPr>
          <w:rFonts w:ascii="Arial" w:hAnsi="Arial" w:cs="Arial"/>
          <w:sz w:val="24"/>
          <w:szCs w:val="24"/>
        </w:rPr>
        <w:t xml:space="preserve"> Ding</w:t>
      </w:r>
      <w:r w:rsidR="00C13230" w:rsidRPr="006B58F4">
        <w:rPr>
          <w:rFonts w:ascii="Arial" w:hAnsi="Arial" w:cs="Arial"/>
          <w:sz w:val="24"/>
          <w:szCs w:val="24"/>
        </w:rPr>
        <w:t>;</w:t>
      </w:r>
      <w:r w:rsidRPr="006B58F4">
        <w:rPr>
          <w:rFonts w:ascii="Arial" w:hAnsi="Arial" w:cs="Arial"/>
          <w:sz w:val="24"/>
          <w:szCs w:val="24"/>
        </w:rPr>
        <w:t xml:space="preserve"> yding@cop.ufl.edu</w:t>
      </w:r>
    </w:p>
    <w:p w14:paraId="527A9A0D" w14:textId="7C969CB9" w:rsidR="000C0613" w:rsidRDefault="000C0613" w:rsidP="00663459">
      <w:pPr>
        <w:spacing w:after="0" w:line="360" w:lineRule="auto"/>
        <w:rPr>
          <w:rFonts w:ascii="Arial" w:hAnsi="Arial" w:cs="Arial"/>
          <w:b/>
          <w:bCs/>
          <w:sz w:val="24"/>
          <w:szCs w:val="24"/>
        </w:rPr>
      </w:pPr>
    </w:p>
    <w:p w14:paraId="69D791CE" w14:textId="77777777" w:rsidR="00551032" w:rsidRPr="006B58F4" w:rsidRDefault="00551032" w:rsidP="00663459">
      <w:pPr>
        <w:spacing w:after="0" w:line="360" w:lineRule="auto"/>
        <w:rPr>
          <w:rFonts w:ascii="Arial" w:hAnsi="Arial" w:cs="Arial"/>
          <w:b/>
          <w:bCs/>
          <w:sz w:val="24"/>
          <w:szCs w:val="24"/>
        </w:rPr>
      </w:pPr>
    </w:p>
    <w:p w14:paraId="4474BD4A" w14:textId="77777777" w:rsidR="000C0613" w:rsidRPr="006B58F4" w:rsidRDefault="000C0613" w:rsidP="00663459">
      <w:pPr>
        <w:spacing w:after="0" w:line="360" w:lineRule="auto"/>
        <w:rPr>
          <w:rFonts w:ascii="Arial" w:hAnsi="Arial" w:cs="Arial"/>
          <w:b/>
          <w:bCs/>
          <w:sz w:val="24"/>
          <w:szCs w:val="24"/>
        </w:rPr>
      </w:pPr>
      <w:r w:rsidRPr="006B58F4">
        <w:rPr>
          <w:rFonts w:ascii="Arial" w:hAnsi="Arial" w:cs="Arial"/>
          <w:b/>
          <w:bCs/>
          <w:sz w:val="24"/>
          <w:szCs w:val="24"/>
        </w:rPr>
        <w:t xml:space="preserve">ORCIDs: </w:t>
      </w:r>
    </w:p>
    <w:p w14:paraId="4D8E8E2F" w14:textId="13B6C372" w:rsidR="000C0613" w:rsidRDefault="000C0613" w:rsidP="00663459">
      <w:pPr>
        <w:spacing w:after="0" w:line="360" w:lineRule="auto"/>
        <w:rPr>
          <w:rFonts w:ascii="Arial" w:hAnsi="Arial" w:cs="Arial"/>
          <w:sz w:val="24"/>
          <w:szCs w:val="24"/>
        </w:rPr>
      </w:pPr>
      <w:r w:rsidRPr="006B58F4">
        <w:rPr>
          <w:rFonts w:ascii="Arial" w:hAnsi="Arial" w:cs="Arial"/>
          <w:sz w:val="24"/>
          <w:szCs w:val="24"/>
        </w:rPr>
        <w:t xml:space="preserve">Bryce </w:t>
      </w:r>
      <w:r w:rsidR="00E630F2">
        <w:rPr>
          <w:rFonts w:ascii="Arial" w:hAnsi="Arial" w:cs="Arial"/>
          <w:sz w:val="24"/>
          <w:szCs w:val="24"/>
        </w:rPr>
        <w:t xml:space="preserve">C. </w:t>
      </w:r>
      <w:r w:rsidRPr="006B58F4">
        <w:rPr>
          <w:rFonts w:ascii="Arial" w:hAnsi="Arial" w:cs="Arial"/>
          <w:sz w:val="24"/>
          <w:szCs w:val="24"/>
        </w:rPr>
        <w:t>Askey</w:t>
      </w:r>
      <w:r w:rsidR="00551032">
        <w:rPr>
          <w:rFonts w:ascii="Arial" w:hAnsi="Arial" w:cs="Arial"/>
          <w:sz w:val="24"/>
          <w:szCs w:val="24"/>
        </w:rPr>
        <w:t xml:space="preserve">; </w:t>
      </w:r>
      <w:r w:rsidR="00551032" w:rsidRPr="00551032">
        <w:rPr>
          <w:rFonts w:ascii="Arial" w:hAnsi="Arial" w:cs="Arial"/>
          <w:sz w:val="24"/>
          <w:szCs w:val="24"/>
        </w:rPr>
        <w:t>braskey@ufl.edu</w:t>
      </w:r>
      <w:r w:rsidRPr="006B58F4">
        <w:rPr>
          <w:rFonts w:ascii="Arial" w:hAnsi="Arial" w:cs="Arial"/>
          <w:sz w:val="24"/>
          <w:szCs w:val="24"/>
        </w:rPr>
        <w:t>: 0000-0002-4449-6891</w:t>
      </w:r>
    </w:p>
    <w:p w14:paraId="15C486EA" w14:textId="6A5E9351" w:rsidR="00551032" w:rsidRPr="00B62B6F" w:rsidRDefault="00551032" w:rsidP="00B62B6F">
      <w:pPr>
        <w:rPr>
          <w:rFonts w:ascii="Times New Roman" w:eastAsia="Times New Roman" w:hAnsi="Times New Roman" w:cs="Times New Roman"/>
          <w:sz w:val="24"/>
          <w:szCs w:val="24"/>
          <w:lang w:eastAsia="ko-KR"/>
        </w:rPr>
      </w:pPr>
      <w:r>
        <w:rPr>
          <w:rFonts w:ascii="Arial" w:hAnsi="Arial" w:cs="Arial"/>
          <w:sz w:val="24"/>
          <w:szCs w:val="24"/>
        </w:rPr>
        <w:t xml:space="preserve">Dake Liu; </w:t>
      </w:r>
      <w:proofErr w:type="gramStart"/>
      <w:r w:rsidRPr="00551032">
        <w:rPr>
          <w:rFonts w:ascii="Arial" w:hAnsi="Arial" w:cs="Arial"/>
          <w:sz w:val="24"/>
          <w:szCs w:val="24"/>
        </w:rPr>
        <w:t>dakeliu@ufl.edu</w:t>
      </w:r>
      <w:r w:rsidR="00B62B6F">
        <w:rPr>
          <w:rFonts w:ascii="Arial" w:hAnsi="Arial" w:cs="Arial"/>
          <w:sz w:val="24"/>
          <w:szCs w:val="24"/>
        </w:rPr>
        <w:t xml:space="preserve"> </w:t>
      </w:r>
      <w:r w:rsidR="00B62B6F">
        <w:rPr>
          <w:rFonts w:ascii="Calibri" w:eastAsia="Times New Roman" w:hAnsi="Calibri" w:cs="Times New Roman"/>
          <w:color w:val="000000"/>
          <w:lang w:eastAsia="ko-KR"/>
        </w:rPr>
        <w:t>:</w:t>
      </w:r>
      <w:proofErr w:type="gramEnd"/>
      <w:r w:rsidR="00B62B6F" w:rsidRPr="00B62B6F">
        <w:rPr>
          <w:rFonts w:ascii="Calibri" w:eastAsia="Times New Roman" w:hAnsi="Calibri" w:cs="Times New Roman"/>
          <w:color w:val="000000"/>
          <w:lang w:eastAsia="ko-KR"/>
        </w:rPr>
        <w:t> </w:t>
      </w:r>
      <w:bookmarkStart w:id="0" w:name="_olk_signature"/>
      <w:r w:rsidR="00B62B6F" w:rsidRPr="00B62B6F">
        <w:rPr>
          <w:rFonts w:ascii="Calibri" w:eastAsia="Times New Roman" w:hAnsi="Calibri" w:cs="Times New Roman"/>
          <w:color w:val="000000"/>
          <w:lang w:eastAsia="ko-KR"/>
        </w:rPr>
        <w:t> </w:t>
      </w:r>
      <w:bookmarkEnd w:id="0"/>
      <w:r w:rsidR="00B62B6F" w:rsidRPr="00B62B6F">
        <w:rPr>
          <w:rFonts w:ascii="Arial" w:eastAsia="Times New Roman" w:hAnsi="Arial" w:cs="Arial"/>
          <w:color w:val="000000"/>
          <w:sz w:val="24"/>
          <w:szCs w:val="24"/>
          <w:lang w:eastAsia="ko-KR"/>
        </w:rPr>
        <w:t>0000-0003-2193-0111</w:t>
      </w:r>
    </w:p>
    <w:p w14:paraId="53D49B31" w14:textId="3A06B4B7" w:rsidR="00E8741C" w:rsidRDefault="00E8741C" w:rsidP="00E8741C">
      <w:pPr>
        <w:rPr>
          <w:rFonts w:ascii="Arial" w:hAnsi="Arial" w:cs="Arial"/>
          <w:sz w:val="24"/>
          <w:szCs w:val="24"/>
        </w:rPr>
      </w:pPr>
      <w:r w:rsidRPr="00E8741C">
        <w:rPr>
          <w:rFonts w:ascii="Arial" w:hAnsi="Arial" w:cs="Arial"/>
          <w:sz w:val="24"/>
          <w:szCs w:val="24"/>
        </w:rPr>
        <w:t>Garret M. Rubin</w:t>
      </w:r>
      <w:r w:rsidR="00551032">
        <w:rPr>
          <w:rFonts w:ascii="Arial" w:hAnsi="Arial" w:cs="Arial"/>
          <w:sz w:val="24"/>
          <w:szCs w:val="24"/>
        </w:rPr>
        <w:t xml:space="preserve">; </w:t>
      </w:r>
      <w:r w:rsidR="00551032" w:rsidRPr="00551032">
        <w:rPr>
          <w:rFonts w:ascii="Arial" w:hAnsi="Arial" w:cs="Arial"/>
          <w:sz w:val="24"/>
          <w:szCs w:val="24"/>
        </w:rPr>
        <w:t>garretr@ufl.edu</w:t>
      </w:r>
      <w:r w:rsidR="00551032">
        <w:rPr>
          <w:rFonts w:ascii="Arial" w:hAnsi="Arial" w:cs="Arial"/>
          <w:sz w:val="24"/>
          <w:szCs w:val="24"/>
        </w:rPr>
        <w:t xml:space="preserve"> </w:t>
      </w:r>
      <w:r w:rsidRPr="00E8741C">
        <w:rPr>
          <w:rFonts w:ascii="Arial" w:hAnsi="Arial" w:cs="Arial"/>
          <w:sz w:val="24"/>
          <w:szCs w:val="24"/>
        </w:rPr>
        <w:t xml:space="preserve">:0000-0001-6750-7453 </w:t>
      </w:r>
    </w:p>
    <w:p w14:paraId="2E4FA899" w14:textId="68E8152C" w:rsidR="00551032" w:rsidRPr="00D37742" w:rsidRDefault="00551032" w:rsidP="00D37742">
      <w:pPr>
        <w:spacing w:line="360" w:lineRule="auto"/>
        <w:rPr>
          <w:rFonts w:ascii="Times New Roman" w:hAnsi="Times New Roman" w:cs="Times New Roman"/>
          <w:sz w:val="24"/>
          <w:szCs w:val="24"/>
        </w:rPr>
      </w:pPr>
      <w:r>
        <w:rPr>
          <w:rFonts w:ascii="Arial" w:hAnsi="Arial" w:cs="Arial"/>
          <w:sz w:val="24"/>
          <w:szCs w:val="24"/>
        </w:rPr>
        <w:t xml:space="preserve">Andrew R. </w:t>
      </w:r>
      <w:proofErr w:type="spellStart"/>
      <w:proofErr w:type="gramStart"/>
      <w:r>
        <w:rPr>
          <w:rFonts w:ascii="Arial" w:hAnsi="Arial" w:cs="Arial"/>
          <w:sz w:val="24"/>
          <w:szCs w:val="24"/>
        </w:rPr>
        <w:t>Kunik</w:t>
      </w:r>
      <w:proofErr w:type="spellEnd"/>
      <w:r>
        <w:rPr>
          <w:rFonts w:ascii="Arial" w:hAnsi="Arial" w:cs="Arial"/>
          <w:sz w:val="24"/>
          <w:szCs w:val="24"/>
        </w:rPr>
        <w:t xml:space="preserve">;  </w:t>
      </w:r>
      <w:r w:rsidRPr="00551032">
        <w:rPr>
          <w:rFonts w:ascii="Arial" w:hAnsi="Arial" w:cs="Arial"/>
          <w:sz w:val="24"/>
          <w:szCs w:val="24"/>
        </w:rPr>
        <w:t>akunik@ufl.edu</w:t>
      </w:r>
      <w:proofErr w:type="gramEnd"/>
      <w:r>
        <w:rPr>
          <w:rFonts w:ascii="Arial" w:hAnsi="Arial" w:cs="Arial"/>
          <w:sz w:val="24"/>
          <w:szCs w:val="24"/>
        </w:rPr>
        <w:t xml:space="preserve">: </w:t>
      </w:r>
      <w:r w:rsidR="00D37742" w:rsidRPr="00295281">
        <w:rPr>
          <w:rStyle w:val="Strong"/>
          <w:rFonts w:ascii="Arial" w:hAnsi="Arial" w:cs="Arial"/>
          <w:b w:val="0"/>
          <w:bCs w:val="0"/>
          <w:color w:val="000000"/>
          <w:sz w:val="24"/>
          <w:szCs w:val="24"/>
          <w:shd w:val="clear" w:color="auto" w:fill="FFFFFF"/>
        </w:rPr>
        <w:t>0000-0002-1541-4551</w:t>
      </w:r>
    </w:p>
    <w:p w14:paraId="339DF81F" w14:textId="47895466" w:rsidR="00813713" w:rsidRPr="00E8741C" w:rsidRDefault="00813713" w:rsidP="00E8741C">
      <w:r>
        <w:rPr>
          <w:rFonts w:ascii="Arial" w:hAnsi="Arial" w:cs="Arial"/>
          <w:sz w:val="24"/>
          <w:szCs w:val="24"/>
        </w:rPr>
        <w:t xml:space="preserve">Yeong Hun </w:t>
      </w:r>
      <w:r w:rsidRPr="00813713">
        <w:rPr>
          <w:rFonts w:ascii="Arial" w:hAnsi="Arial" w:cs="Arial"/>
          <w:sz w:val="24"/>
          <w:szCs w:val="24"/>
        </w:rPr>
        <w:t>Song:</w:t>
      </w:r>
      <w:r w:rsidR="00551032" w:rsidRPr="00551032">
        <w:t xml:space="preserve"> </w:t>
      </w:r>
      <w:proofErr w:type="gramStart"/>
      <w:r w:rsidR="001104FB">
        <w:rPr>
          <w:rFonts w:ascii="Arial" w:hAnsi="Arial" w:cs="Arial"/>
          <w:sz w:val="24"/>
          <w:szCs w:val="24"/>
        </w:rPr>
        <w:t>yhsong@gnu.ac.kr</w:t>
      </w:r>
      <w:r w:rsidR="00551032">
        <w:rPr>
          <w:rFonts w:ascii="Arial" w:hAnsi="Arial" w:cs="Arial"/>
          <w:sz w:val="24"/>
          <w:szCs w:val="24"/>
        </w:rPr>
        <w:t xml:space="preserve"> :</w:t>
      </w:r>
      <w:proofErr w:type="gramEnd"/>
      <w:r w:rsidRPr="00813713">
        <w:rPr>
          <w:rFonts w:ascii="Arial" w:hAnsi="Arial" w:cs="Arial"/>
          <w:sz w:val="24"/>
          <w:szCs w:val="24"/>
        </w:rPr>
        <w:t xml:space="preserve"> </w:t>
      </w:r>
      <w:r w:rsidRPr="00813713">
        <w:rPr>
          <w:rFonts w:ascii="Arial" w:hAnsi="Arial" w:cs="Arial"/>
          <w:color w:val="000000"/>
          <w:sz w:val="24"/>
          <w:szCs w:val="24"/>
        </w:rPr>
        <w:t>0000-0003-4095-5621</w:t>
      </w:r>
    </w:p>
    <w:p w14:paraId="43BCEE85" w14:textId="199B16A7" w:rsidR="00636F0A" w:rsidRPr="006B58F4" w:rsidRDefault="00636F0A" w:rsidP="00636F0A">
      <w:pPr>
        <w:spacing w:after="0" w:line="360" w:lineRule="auto"/>
        <w:rPr>
          <w:rFonts w:ascii="Arial" w:hAnsi="Arial" w:cs="Arial"/>
          <w:sz w:val="24"/>
          <w:szCs w:val="24"/>
        </w:rPr>
      </w:pPr>
      <w:r w:rsidRPr="006B58F4">
        <w:rPr>
          <w:rFonts w:ascii="Arial" w:hAnsi="Arial" w:cs="Arial"/>
          <w:sz w:val="24"/>
          <w:szCs w:val="24"/>
        </w:rPr>
        <w:t xml:space="preserve">Yousong Ding; </w:t>
      </w:r>
      <w:proofErr w:type="gramStart"/>
      <w:r w:rsidRPr="006B58F4">
        <w:rPr>
          <w:rFonts w:ascii="Arial" w:hAnsi="Arial" w:cs="Arial"/>
          <w:sz w:val="24"/>
          <w:szCs w:val="24"/>
        </w:rPr>
        <w:t>yding@cop.ufl.edu</w:t>
      </w:r>
      <w:r>
        <w:rPr>
          <w:rFonts w:ascii="Arial" w:hAnsi="Arial" w:cs="Arial"/>
          <w:sz w:val="24"/>
          <w:szCs w:val="24"/>
        </w:rPr>
        <w:t xml:space="preserve"> :</w:t>
      </w:r>
      <w:proofErr w:type="gramEnd"/>
      <w:r>
        <w:rPr>
          <w:rFonts w:ascii="Arial" w:hAnsi="Arial" w:cs="Arial"/>
          <w:sz w:val="24"/>
          <w:szCs w:val="24"/>
        </w:rPr>
        <w:t xml:space="preserve"> </w:t>
      </w:r>
      <w:hyperlink r:id="rId8" w:history="1">
        <w:r w:rsidR="00821E17" w:rsidRPr="00821E17">
          <w:rPr>
            <w:rFonts w:ascii="Arial" w:hAnsi="Arial" w:cs="Arial"/>
            <w:sz w:val="24"/>
            <w:szCs w:val="24"/>
          </w:rPr>
          <w:t>0000-0001-8610-0659</w:t>
        </w:r>
      </w:hyperlink>
      <w:r w:rsidR="00821E17" w:rsidRPr="00821E17">
        <w:rPr>
          <w:rFonts w:ascii="Arial" w:hAnsi="Arial" w:cs="Arial"/>
          <w:sz w:val="24"/>
          <w:szCs w:val="24"/>
        </w:rPr>
        <w:t>.</w:t>
      </w:r>
    </w:p>
    <w:p w14:paraId="1AB6F969" w14:textId="77777777" w:rsidR="00C73526" w:rsidRPr="006B58F4" w:rsidRDefault="00C73526" w:rsidP="00C73526">
      <w:pPr>
        <w:spacing w:after="0" w:line="360" w:lineRule="auto"/>
        <w:rPr>
          <w:rFonts w:ascii="Arial" w:hAnsi="Arial" w:cs="Arial"/>
          <w:sz w:val="24"/>
          <w:szCs w:val="24"/>
        </w:rPr>
      </w:pPr>
      <w:r w:rsidRPr="006B58F4">
        <w:rPr>
          <w:rFonts w:ascii="Arial" w:hAnsi="Arial" w:cs="Arial"/>
          <w:sz w:val="24"/>
          <w:szCs w:val="24"/>
        </w:rPr>
        <w:t>Jeongim Kim</w:t>
      </w:r>
      <w:r>
        <w:rPr>
          <w:rFonts w:ascii="Arial" w:hAnsi="Arial" w:cs="Arial"/>
          <w:sz w:val="24"/>
          <w:szCs w:val="24"/>
        </w:rPr>
        <w:t xml:space="preserve">; </w:t>
      </w:r>
      <w:proofErr w:type="gramStart"/>
      <w:r>
        <w:rPr>
          <w:rFonts w:ascii="Arial" w:hAnsi="Arial" w:cs="Arial"/>
          <w:sz w:val="24"/>
          <w:szCs w:val="24"/>
        </w:rPr>
        <w:t>jkim6@ufl.edu :</w:t>
      </w:r>
      <w:proofErr w:type="gramEnd"/>
      <w:r w:rsidRPr="006B58F4">
        <w:rPr>
          <w:rFonts w:ascii="Arial" w:hAnsi="Arial" w:cs="Arial"/>
          <w:sz w:val="24"/>
          <w:szCs w:val="24"/>
        </w:rPr>
        <w:t xml:space="preserve"> 0000-0002-5618-3948</w:t>
      </w:r>
    </w:p>
    <w:p w14:paraId="5AC5A4BC" w14:textId="77777777" w:rsidR="00E528B7" w:rsidRDefault="00E528B7">
      <w:pPr>
        <w:rPr>
          <w:rFonts w:ascii="Arial" w:hAnsi="Arial" w:cs="Arial"/>
          <w:b/>
          <w:bCs/>
          <w:sz w:val="24"/>
          <w:szCs w:val="24"/>
        </w:rPr>
      </w:pPr>
    </w:p>
    <w:p w14:paraId="03565746" w14:textId="421C8275" w:rsidR="00551032" w:rsidRDefault="00551032">
      <w:pPr>
        <w:rPr>
          <w:rFonts w:ascii="Arial" w:hAnsi="Arial" w:cs="Arial"/>
          <w:b/>
          <w:bCs/>
          <w:sz w:val="24"/>
          <w:szCs w:val="24"/>
        </w:rPr>
      </w:pPr>
      <w:r>
        <w:rPr>
          <w:rFonts w:ascii="Arial" w:hAnsi="Arial" w:cs="Arial"/>
          <w:b/>
          <w:bCs/>
          <w:sz w:val="24"/>
          <w:szCs w:val="24"/>
        </w:rPr>
        <w:br w:type="page"/>
      </w:r>
    </w:p>
    <w:p w14:paraId="3E457287" w14:textId="542B7AAC" w:rsidR="00743223" w:rsidRPr="008E1855" w:rsidRDefault="00743223" w:rsidP="00663459">
      <w:pPr>
        <w:spacing w:after="0" w:line="360" w:lineRule="auto"/>
        <w:rPr>
          <w:rFonts w:ascii="Arial" w:hAnsi="Arial" w:cs="Arial"/>
          <w:sz w:val="24"/>
          <w:szCs w:val="24"/>
        </w:rPr>
      </w:pPr>
      <w:r w:rsidRPr="006B58F4">
        <w:rPr>
          <w:rFonts w:ascii="Arial" w:hAnsi="Arial" w:cs="Arial"/>
          <w:b/>
          <w:bCs/>
          <w:sz w:val="24"/>
          <w:szCs w:val="24"/>
        </w:rPr>
        <w:lastRenderedPageBreak/>
        <w:t>Abstract</w:t>
      </w:r>
      <w:r w:rsidR="008E1855">
        <w:rPr>
          <w:rFonts w:ascii="Arial" w:hAnsi="Arial" w:cs="Arial"/>
          <w:b/>
          <w:bCs/>
          <w:sz w:val="24"/>
          <w:szCs w:val="24"/>
        </w:rPr>
        <w:t xml:space="preserve"> </w:t>
      </w:r>
    </w:p>
    <w:p w14:paraId="4F4E56E0" w14:textId="3660F110" w:rsidR="003C0DBA" w:rsidRPr="006B58F4" w:rsidRDefault="00EB6BBC" w:rsidP="00663459">
      <w:pPr>
        <w:spacing w:after="0" w:line="360" w:lineRule="auto"/>
        <w:rPr>
          <w:rFonts w:ascii="Arial" w:hAnsi="Arial" w:cs="Arial"/>
          <w:sz w:val="24"/>
          <w:szCs w:val="24"/>
        </w:rPr>
      </w:pPr>
      <w:r w:rsidRPr="006B58F4">
        <w:rPr>
          <w:rFonts w:ascii="Arial" w:hAnsi="Arial" w:cs="Arial"/>
          <w:i/>
          <w:iCs/>
          <w:sz w:val="24"/>
          <w:szCs w:val="24"/>
        </w:rPr>
        <w:t xml:space="preserve">Scutellaria </w:t>
      </w:r>
      <w:r w:rsidRPr="006B58F4">
        <w:rPr>
          <w:rFonts w:ascii="Arial" w:hAnsi="Arial" w:cs="Arial"/>
          <w:sz w:val="24"/>
          <w:szCs w:val="24"/>
        </w:rPr>
        <w:t xml:space="preserve">is a genus of plants containing multiple species with well-documented medicinal effects. </w:t>
      </w:r>
      <w:r w:rsidRPr="006B58F4">
        <w:rPr>
          <w:rFonts w:ascii="Arial" w:hAnsi="Arial" w:cs="Arial"/>
          <w:i/>
          <w:iCs/>
          <w:sz w:val="24"/>
          <w:szCs w:val="24"/>
        </w:rPr>
        <w:t xml:space="preserve">S. baicalensis </w:t>
      </w:r>
      <w:r w:rsidRPr="006B58F4">
        <w:rPr>
          <w:rFonts w:ascii="Arial" w:hAnsi="Arial" w:cs="Arial"/>
          <w:sz w:val="24"/>
          <w:szCs w:val="24"/>
        </w:rPr>
        <w:t xml:space="preserve">and </w:t>
      </w:r>
      <w:r w:rsidRPr="006B58F4">
        <w:rPr>
          <w:rFonts w:ascii="Arial" w:hAnsi="Arial" w:cs="Arial"/>
          <w:i/>
          <w:iCs/>
          <w:sz w:val="24"/>
          <w:szCs w:val="24"/>
        </w:rPr>
        <w:t xml:space="preserve">S. barbata </w:t>
      </w:r>
      <w:r w:rsidRPr="006B58F4">
        <w:rPr>
          <w:rFonts w:ascii="Arial" w:hAnsi="Arial" w:cs="Arial"/>
          <w:sz w:val="24"/>
          <w:szCs w:val="24"/>
        </w:rPr>
        <w:t xml:space="preserve">are among the </w:t>
      </w:r>
      <w:r w:rsidR="00536B97">
        <w:rPr>
          <w:rFonts w:ascii="Arial" w:hAnsi="Arial" w:cs="Arial"/>
          <w:sz w:val="24"/>
          <w:szCs w:val="24"/>
        </w:rPr>
        <w:t>best</w:t>
      </w:r>
      <w:r w:rsidRPr="006B58F4">
        <w:rPr>
          <w:rFonts w:ascii="Arial" w:hAnsi="Arial" w:cs="Arial"/>
          <w:sz w:val="24"/>
          <w:szCs w:val="24"/>
        </w:rPr>
        <w:t xml:space="preserve">-studied </w:t>
      </w:r>
      <w:r w:rsidRPr="006B58F4">
        <w:rPr>
          <w:rFonts w:ascii="Arial" w:hAnsi="Arial" w:cs="Arial"/>
          <w:i/>
          <w:iCs/>
          <w:sz w:val="24"/>
          <w:szCs w:val="24"/>
        </w:rPr>
        <w:t xml:space="preserve">Scutellaria </w:t>
      </w:r>
      <w:r w:rsidRPr="006B58F4">
        <w:rPr>
          <w:rFonts w:ascii="Arial" w:hAnsi="Arial" w:cs="Arial"/>
          <w:sz w:val="24"/>
          <w:szCs w:val="24"/>
        </w:rPr>
        <w:t xml:space="preserve">species, and previous works have established flavones to be the primary source of their </w:t>
      </w:r>
      <w:r w:rsidR="00FD6E11" w:rsidRPr="006B58F4">
        <w:rPr>
          <w:rFonts w:ascii="Arial" w:hAnsi="Arial" w:cs="Arial"/>
          <w:sz w:val="24"/>
          <w:szCs w:val="24"/>
        </w:rPr>
        <w:t>bioactivity</w:t>
      </w:r>
      <w:r w:rsidRPr="006B58F4">
        <w:rPr>
          <w:rFonts w:ascii="Arial" w:hAnsi="Arial" w:cs="Arial"/>
          <w:sz w:val="24"/>
          <w:szCs w:val="24"/>
        </w:rPr>
        <w:t xml:space="preserve">. </w:t>
      </w:r>
      <w:r w:rsidR="00BE5AEB" w:rsidRPr="006B58F4">
        <w:rPr>
          <w:rFonts w:ascii="Arial" w:hAnsi="Arial" w:cs="Arial"/>
          <w:sz w:val="24"/>
          <w:szCs w:val="24"/>
        </w:rPr>
        <w:t xml:space="preserve"> </w:t>
      </w:r>
      <w:r w:rsidR="00C14EED" w:rsidRPr="006B58F4">
        <w:rPr>
          <w:rFonts w:ascii="Arial" w:hAnsi="Arial" w:cs="Arial"/>
          <w:sz w:val="24"/>
          <w:szCs w:val="24"/>
        </w:rPr>
        <w:t xml:space="preserve">Recent genomic and biochemical </w:t>
      </w:r>
      <w:r w:rsidRPr="006B58F4">
        <w:rPr>
          <w:rFonts w:ascii="Arial" w:hAnsi="Arial" w:cs="Arial"/>
          <w:sz w:val="24"/>
          <w:szCs w:val="24"/>
        </w:rPr>
        <w:t>studies</w:t>
      </w:r>
      <w:r w:rsidR="00C14EED" w:rsidRPr="006B58F4">
        <w:rPr>
          <w:rFonts w:ascii="Arial" w:hAnsi="Arial" w:cs="Arial"/>
          <w:sz w:val="24"/>
          <w:szCs w:val="24"/>
        </w:rPr>
        <w:t xml:space="preserve"> with </w:t>
      </w:r>
      <w:r w:rsidR="00C14EED" w:rsidRPr="006B58F4">
        <w:rPr>
          <w:rFonts w:ascii="Arial" w:hAnsi="Arial" w:cs="Arial"/>
          <w:i/>
          <w:iCs/>
          <w:sz w:val="24"/>
          <w:szCs w:val="24"/>
        </w:rPr>
        <w:t>S. baicalensis</w:t>
      </w:r>
      <w:r w:rsidR="00C14EED" w:rsidRPr="006B58F4">
        <w:rPr>
          <w:rFonts w:ascii="Arial" w:hAnsi="Arial" w:cs="Arial"/>
          <w:sz w:val="24"/>
          <w:szCs w:val="24"/>
        </w:rPr>
        <w:t xml:space="preserve"> and </w:t>
      </w:r>
      <w:r w:rsidR="00C14EED" w:rsidRPr="006B58F4">
        <w:rPr>
          <w:rFonts w:ascii="Arial" w:hAnsi="Arial" w:cs="Arial"/>
          <w:i/>
          <w:iCs/>
          <w:sz w:val="24"/>
          <w:szCs w:val="24"/>
        </w:rPr>
        <w:t>S. barbata</w:t>
      </w:r>
      <w:r w:rsidR="00C14EED" w:rsidRPr="006B58F4">
        <w:rPr>
          <w:rFonts w:ascii="Arial" w:hAnsi="Arial" w:cs="Arial"/>
          <w:sz w:val="24"/>
          <w:szCs w:val="24"/>
        </w:rPr>
        <w:t xml:space="preserve"> have advanced </w:t>
      </w:r>
      <w:r w:rsidR="00022A16">
        <w:rPr>
          <w:rFonts w:ascii="Arial" w:hAnsi="Arial" w:cs="Arial"/>
          <w:sz w:val="24"/>
          <w:szCs w:val="24"/>
        </w:rPr>
        <w:t xml:space="preserve">our </w:t>
      </w:r>
      <w:r w:rsidR="00C14EED" w:rsidRPr="006B58F4">
        <w:rPr>
          <w:rFonts w:ascii="Arial" w:hAnsi="Arial" w:cs="Arial"/>
          <w:sz w:val="24"/>
          <w:szCs w:val="24"/>
        </w:rPr>
        <w:t xml:space="preserve">understanding of flavone biosynthesis in </w:t>
      </w:r>
      <w:r w:rsidR="00C14EED" w:rsidRPr="006B58F4">
        <w:rPr>
          <w:rFonts w:ascii="Arial" w:hAnsi="Arial" w:cs="Arial"/>
          <w:i/>
          <w:iCs/>
          <w:sz w:val="24"/>
          <w:szCs w:val="24"/>
        </w:rPr>
        <w:t>Scutellaria.</w:t>
      </w:r>
      <w:r w:rsidR="00C14EED" w:rsidRPr="006B58F4">
        <w:rPr>
          <w:rFonts w:ascii="Arial" w:hAnsi="Arial" w:cs="Arial"/>
          <w:sz w:val="24"/>
          <w:szCs w:val="24"/>
        </w:rPr>
        <w:t xml:space="preserve"> </w:t>
      </w:r>
      <w:r w:rsidR="00FD6E11" w:rsidRPr="006B58F4">
        <w:rPr>
          <w:rFonts w:ascii="Arial" w:hAnsi="Arial" w:cs="Arial"/>
          <w:sz w:val="24"/>
          <w:szCs w:val="24"/>
        </w:rPr>
        <w:t>However, as</w:t>
      </w:r>
      <w:r w:rsidR="00C14EED" w:rsidRPr="006B58F4">
        <w:rPr>
          <w:rFonts w:ascii="Arial" w:hAnsi="Arial" w:cs="Arial"/>
          <w:sz w:val="24"/>
          <w:szCs w:val="24"/>
        </w:rPr>
        <w:t xml:space="preserve"> over several hundreds of </w:t>
      </w:r>
      <w:r w:rsidR="00C14EED" w:rsidRPr="006B58F4">
        <w:rPr>
          <w:rFonts w:ascii="Arial" w:hAnsi="Arial" w:cs="Arial"/>
          <w:i/>
          <w:iCs/>
          <w:sz w:val="24"/>
          <w:szCs w:val="24"/>
        </w:rPr>
        <w:t>Scutellaria</w:t>
      </w:r>
      <w:r w:rsidR="00C14EED" w:rsidRPr="006B58F4">
        <w:rPr>
          <w:rFonts w:ascii="Arial" w:hAnsi="Arial" w:cs="Arial"/>
          <w:sz w:val="24"/>
          <w:szCs w:val="24"/>
        </w:rPr>
        <w:t xml:space="preserve"> species occur </w:t>
      </w:r>
      <w:r w:rsidR="00AA4EF7" w:rsidRPr="006B58F4">
        <w:rPr>
          <w:rFonts w:ascii="Arial" w:hAnsi="Arial" w:cs="Arial"/>
          <w:sz w:val="24"/>
          <w:szCs w:val="24"/>
        </w:rPr>
        <w:t>throughout the world</w:t>
      </w:r>
      <w:r w:rsidR="00C14EED" w:rsidRPr="006B58F4">
        <w:rPr>
          <w:rFonts w:ascii="Arial" w:hAnsi="Arial" w:cs="Arial"/>
          <w:sz w:val="24"/>
          <w:szCs w:val="24"/>
        </w:rPr>
        <w:t xml:space="preserve">, </w:t>
      </w:r>
      <w:r w:rsidR="0036114C">
        <w:rPr>
          <w:rFonts w:ascii="Arial" w:hAnsi="Arial" w:cs="Arial"/>
          <w:sz w:val="24"/>
          <w:szCs w:val="24"/>
        </w:rPr>
        <w:t xml:space="preserve">flavone biosynthesis in </w:t>
      </w:r>
      <w:r w:rsidR="00C14EED" w:rsidRPr="006B58F4">
        <w:rPr>
          <w:rFonts w:ascii="Arial" w:hAnsi="Arial" w:cs="Arial"/>
          <w:sz w:val="24"/>
          <w:szCs w:val="24"/>
        </w:rPr>
        <w:t xml:space="preserve">most </w:t>
      </w:r>
      <w:r w:rsidR="003765E1">
        <w:rPr>
          <w:rFonts w:ascii="Arial" w:hAnsi="Arial" w:cs="Arial"/>
          <w:sz w:val="24"/>
          <w:szCs w:val="24"/>
        </w:rPr>
        <w:t xml:space="preserve">species </w:t>
      </w:r>
      <w:r w:rsidR="00022A16">
        <w:rPr>
          <w:rFonts w:ascii="Arial" w:hAnsi="Arial" w:cs="Arial"/>
          <w:sz w:val="24"/>
          <w:szCs w:val="24"/>
        </w:rPr>
        <w:t>remains</w:t>
      </w:r>
      <w:r w:rsidR="00022A16" w:rsidRPr="006B58F4">
        <w:rPr>
          <w:rFonts w:ascii="Arial" w:hAnsi="Arial" w:cs="Arial"/>
          <w:sz w:val="24"/>
          <w:szCs w:val="24"/>
        </w:rPr>
        <w:t xml:space="preserve"> </w:t>
      </w:r>
      <w:r w:rsidR="00C14EED" w:rsidRPr="006B58F4">
        <w:rPr>
          <w:rFonts w:ascii="Arial" w:hAnsi="Arial" w:cs="Arial"/>
          <w:sz w:val="24"/>
          <w:szCs w:val="24"/>
        </w:rPr>
        <w:t>poorly understood. In this study, we analyze</w:t>
      </w:r>
      <w:r w:rsidR="000D1CC6">
        <w:rPr>
          <w:rFonts w:ascii="Arial" w:hAnsi="Arial" w:cs="Arial"/>
          <w:sz w:val="24"/>
          <w:szCs w:val="24"/>
        </w:rPr>
        <w:t>d</w:t>
      </w:r>
      <w:r w:rsidR="00C14EED" w:rsidRPr="006B58F4">
        <w:rPr>
          <w:rFonts w:ascii="Arial" w:hAnsi="Arial" w:cs="Arial"/>
          <w:sz w:val="24"/>
          <w:szCs w:val="24"/>
        </w:rPr>
        <w:t xml:space="preserve"> organ</w:t>
      </w:r>
      <w:r w:rsidR="00AA4EF7" w:rsidRPr="006B58F4">
        <w:rPr>
          <w:rFonts w:ascii="Arial" w:hAnsi="Arial" w:cs="Arial"/>
          <w:sz w:val="24"/>
          <w:szCs w:val="24"/>
        </w:rPr>
        <w:t>-</w:t>
      </w:r>
      <w:r w:rsidR="00C14EED" w:rsidRPr="006B58F4">
        <w:rPr>
          <w:rFonts w:ascii="Arial" w:hAnsi="Arial" w:cs="Arial"/>
          <w:sz w:val="24"/>
          <w:szCs w:val="24"/>
        </w:rPr>
        <w:t>specific flavon</w:t>
      </w:r>
      <w:r w:rsidR="00AA4EF7" w:rsidRPr="006B58F4">
        <w:rPr>
          <w:rFonts w:ascii="Arial" w:hAnsi="Arial" w:cs="Arial"/>
          <w:sz w:val="24"/>
          <w:szCs w:val="24"/>
        </w:rPr>
        <w:t>e</w:t>
      </w:r>
      <w:r w:rsidR="00C14EED" w:rsidRPr="006B58F4">
        <w:rPr>
          <w:rFonts w:ascii="Arial" w:hAnsi="Arial" w:cs="Arial"/>
          <w:sz w:val="24"/>
          <w:szCs w:val="24"/>
        </w:rPr>
        <w:t xml:space="preserve"> profiles of seven </w:t>
      </w:r>
      <w:r w:rsidR="00C14EED" w:rsidRPr="006B58F4">
        <w:rPr>
          <w:rFonts w:ascii="Arial" w:hAnsi="Arial" w:cs="Arial"/>
          <w:i/>
          <w:iCs/>
          <w:sz w:val="24"/>
          <w:szCs w:val="24"/>
        </w:rPr>
        <w:t>Scutellaria</w:t>
      </w:r>
      <w:r w:rsidR="00C14EED" w:rsidRPr="006B58F4">
        <w:rPr>
          <w:rFonts w:ascii="Arial" w:hAnsi="Arial" w:cs="Arial"/>
          <w:b/>
          <w:bCs/>
          <w:sz w:val="24"/>
          <w:szCs w:val="24"/>
        </w:rPr>
        <w:t xml:space="preserve"> </w:t>
      </w:r>
      <w:r w:rsidR="00C14EED" w:rsidRPr="006B58F4">
        <w:rPr>
          <w:rFonts w:ascii="Arial" w:hAnsi="Arial" w:cs="Arial"/>
          <w:sz w:val="24"/>
          <w:szCs w:val="24"/>
        </w:rPr>
        <w:t>species</w:t>
      </w:r>
      <w:r w:rsidR="00387555">
        <w:rPr>
          <w:rFonts w:ascii="Arial" w:hAnsi="Arial" w:cs="Arial"/>
          <w:sz w:val="24"/>
          <w:szCs w:val="24"/>
        </w:rPr>
        <w:t>,</w:t>
      </w:r>
      <w:r w:rsidR="0036114C">
        <w:rPr>
          <w:rFonts w:ascii="Arial" w:hAnsi="Arial" w:cs="Arial"/>
          <w:sz w:val="24"/>
          <w:szCs w:val="24"/>
        </w:rPr>
        <w:t xml:space="preserve"> including</w:t>
      </w:r>
      <w:r w:rsidR="0036114C" w:rsidRPr="0036114C">
        <w:rPr>
          <w:rFonts w:ascii="Arial" w:hAnsi="Arial" w:cs="Arial"/>
          <w:i/>
          <w:iCs/>
          <w:sz w:val="24"/>
          <w:szCs w:val="24"/>
        </w:rPr>
        <w:t xml:space="preserve"> </w:t>
      </w:r>
      <w:r w:rsidR="0036114C" w:rsidRPr="006B58F4">
        <w:rPr>
          <w:rFonts w:ascii="Arial" w:hAnsi="Arial" w:cs="Arial"/>
          <w:i/>
          <w:iCs/>
          <w:sz w:val="24"/>
          <w:szCs w:val="24"/>
        </w:rPr>
        <w:t>S. baicalensis</w:t>
      </w:r>
      <w:r w:rsidR="0036114C">
        <w:rPr>
          <w:rFonts w:ascii="Arial" w:hAnsi="Arial" w:cs="Arial"/>
          <w:sz w:val="24"/>
          <w:szCs w:val="24"/>
        </w:rPr>
        <w:t xml:space="preserve">, </w:t>
      </w:r>
      <w:r w:rsidR="0036114C" w:rsidRPr="006B58F4">
        <w:rPr>
          <w:rFonts w:ascii="Arial" w:hAnsi="Arial" w:cs="Arial"/>
          <w:i/>
          <w:iCs/>
          <w:sz w:val="24"/>
          <w:szCs w:val="24"/>
        </w:rPr>
        <w:t>S. barbata</w:t>
      </w:r>
      <w:r w:rsidR="0036114C">
        <w:rPr>
          <w:rFonts w:ascii="Arial" w:hAnsi="Arial" w:cs="Arial"/>
          <w:sz w:val="24"/>
          <w:szCs w:val="24"/>
        </w:rPr>
        <w:t xml:space="preserve"> </w:t>
      </w:r>
      <w:r w:rsidR="00A74929">
        <w:rPr>
          <w:rFonts w:ascii="Arial" w:hAnsi="Arial" w:cs="Arial"/>
          <w:sz w:val="24"/>
          <w:szCs w:val="24"/>
        </w:rPr>
        <w:t>and two</w:t>
      </w:r>
      <w:r w:rsidR="0036114C">
        <w:rPr>
          <w:rFonts w:ascii="Arial" w:hAnsi="Arial" w:cs="Arial"/>
          <w:sz w:val="24"/>
          <w:szCs w:val="24"/>
        </w:rPr>
        <w:t xml:space="preserve"> species </w:t>
      </w:r>
      <w:r w:rsidR="000D4DE1">
        <w:rPr>
          <w:rFonts w:ascii="Arial" w:hAnsi="Arial" w:cs="Arial"/>
          <w:sz w:val="24"/>
          <w:szCs w:val="24"/>
        </w:rPr>
        <w:t xml:space="preserve">native to the </w:t>
      </w:r>
      <w:r w:rsidR="00A74929">
        <w:rPr>
          <w:rFonts w:ascii="Arial" w:hAnsi="Arial" w:cs="Arial"/>
          <w:sz w:val="24"/>
          <w:szCs w:val="24"/>
        </w:rPr>
        <w:t>America</w:t>
      </w:r>
      <w:r w:rsidR="000D4DE1">
        <w:rPr>
          <w:rFonts w:ascii="Arial" w:hAnsi="Arial" w:cs="Arial"/>
          <w:sz w:val="24"/>
          <w:szCs w:val="24"/>
        </w:rPr>
        <w:t>s</w:t>
      </w:r>
      <w:r w:rsidR="00A74929">
        <w:rPr>
          <w:rFonts w:ascii="Arial" w:hAnsi="Arial" w:cs="Arial"/>
          <w:sz w:val="24"/>
          <w:szCs w:val="24"/>
        </w:rPr>
        <w:t xml:space="preserve"> (</w:t>
      </w:r>
      <w:r w:rsidR="0036114C" w:rsidRPr="006B58F4">
        <w:rPr>
          <w:rFonts w:ascii="Arial" w:hAnsi="Arial" w:cs="Arial"/>
          <w:i/>
          <w:iCs/>
          <w:sz w:val="24"/>
          <w:szCs w:val="24"/>
        </w:rPr>
        <w:t>S. wrightii</w:t>
      </w:r>
      <w:r w:rsidR="00A74929">
        <w:rPr>
          <w:rFonts w:ascii="Arial" w:hAnsi="Arial" w:cs="Arial"/>
          <w:sz w:val="24"/>
          <w:szCs w:val="24"/>
        </w:rPr>
        <w:t xml:space="preserve"> to Texas</w:t>
      </w:r>
      <w:r w:rsidR="0036114C">
        <w:rPr>
          <w:rFonts w:ascii="Arial" w:hAnsi="Arial" w:cs="Arial"/>
          <w:sz w:val="24"/>
          <w:szCs w:val="24"/>
        </w:rPr>
        <w:t xml:space="preserve"> and </w:t>
      </w:r>
      <w:r w:rsidR="0036114C" w:rsidRPr="006B58F4">
        <w:rPr>
          <w:rFonts w:ascii="Arial" w:hAnsi="Arial" w:cs="Arial"/>
          <w:i/>
          <w:iCs/>
          <w:sz w:val="24"/>
          <w:szCs w:val="24"/>
        </w:rPr>
        <w:t>S. racemosa</w:t>
      </w:r>
      <w:r w:rsidR="00A74929" w:rsidRPr="00A74929">
        <w:rPr>
          <w:rFonts w:ascii="Arial" w:hAnsi="Arial" w:cs="Arial"/>
          <w:sz w:val="24"/>
          <w:szCs w:val="24"/>
        </w:rPr>
        <w:t xml:space="preserve"> to Central and South America)</w:t>
      </w:r>
      <w:r w:rsidR="00A74929">
        <w:rPr>
          <w:rFonts w:ascii="Arial" w:hAnsi="Arial" w:cs="Arial"/>
          <w:sz w:val="24"/>
          <w:szCs w:val="24"/>
        </w:rPr>
        <w:t>.</w:t>
      </w:r>
      <w:r w:rsidR="00C14EED" w:rsidRPr="006B58F4">
        <w:rPr>
          <w:rFonts w:ascii="Arial" w:hAnsi="Arial" w:cs="Arial"/>
          <w:sz w:val="24"/>
          <w:szCs w:val="24"/>
        </w:rPr>
        <w:t xml:space="preserve"> </w:t>
      </w:r>
      <w:r w:rsidR="00AA4EF7" w:rsidRPr="006B58F4">
        <w:rPr>
          <w:rFonts w:ascii="Arial" w:hAnsi="Arial" w:cs="Arial"/>
          <w:sz w:val="24"/>
          <w:szCs w:val="24"/>
        </w:rPr>
        <w:t xml:space="preserve">We found that </w:t>
      </w:r>
      <w:r w:rsidR="00A32801">
        <w:rPr>
          <w:rFonts w:ascii="Arial" w:hAnsi="Arial" w:cs="Arial"/>
          <w:sz w:val="24"/>
          <w:szCs w:val="24"/>
        </w:rPr>
        <w:t xml:space="preserve">the roots of </w:t>
      </w:r>
      <w:r w:rsidR="003A2298">
        <w:rPr>
          <w:rFonts w:ascii="Arial" w:hAnsi="Arial" w:cs="Arial"/>
          <w:sz w:val="24"/>
          <w:szCs w:val="24"/>
        </w:rPr>
        <w:t xml:space="preserve">almost all </w:t>
      </w:r>
      <w:r w:rsidR="00A32801">
        <w:rPr>
          <w:rFonts w:ascii="Arial" w:hAnsi="Arial" w:cs="Arial"/>
          <w:sz w:val="24"/>
          <w:szCs w:val="24"/>
        </w:rPr>
        <w:t xml:space="preserve">these species produce only </w:t>
      </w:r>
      <w:r w:rsidR="00A32801" w:rsidRPr="006B58F4">
        <w:rPr>
          <w:rFonts w:ascii="Arial" w:hAnsi="Arial" w:cs="Arial"/>
          <w:sz w:val="24"/>
          <w:szCs w:val="24"/>
        </w:rPr>
        <w:t>4'-deoxyflavones</w:t>
      </w:r>
      <w:r w:rsidR="00A32801">
        <w:rPr>
          <w:rFonts w:ascii="Arial" w:hAnsi="Arial" w:cs="Arial"/>
          <w:sz w:val="24"/>
          <w:szCs w:val="24"/>
        </w:rPr>
        <w:t xml:space="preserve">, while </w:t>
      </w:r>
      <w:r w:rsidR="00A32801" w:rsidRPr="006B58F4">
        <w:rPr>
          <w:rFonts w:ascii="Arial" w:hAnsi="Arial" w:cs="Arial"/>
          <w:sz w:val="24"/>
          <w:szCs w:val="24"/>
        </w:rPr>
        <w:t xml:space="preserve">4'-hydroxyflavones </w:t>
      </w:r>
      <w:r w:rsidR="00A32801">
        <w:rPr>
          <w:rFonts w:ascii="Arial" w:hAnsi="Arial" w:cs="Arial"/>
          <w:sz w:val="24"/>
          <w:szCs w:val="24"/>
        </w:rPr>
        <w:t xml:space="preserve">are accumulated </w:t>
      </w:r>
      <w:r w:rsidR="00A32801" w:rsidRPr="006B58F4">
        <w:rPr>
          <w:rFonts w:ascii="Arial" w:hAnsi="Arial" w:cs="Arial"/>
          <w:sz w:val="24"/>
          <w:szCs w:val="24"/>
        </w:rPr>
        <w:t>exclusively in their aerial parts</w:t>
      </w:r>
      <w:r w:rsidR="00A32801">
        <w:rPr>
          <w:rFonts w:ascii="Arial" w:hAnsi="Arial" w:cs="Arial"/>
          <w:sz w:val="24"/>
          <w:szCs w:val="24"/>
        </w:rPr>
        <w:t xml:space="preserve">. On the other hand, </w:t>
      </w:r>
      <w:r w:rsidR="00AA4EF7" w:rsidRPr="006B58F4">
        <w:rPr>
          <w:rFonts w:ascii="Arial" w:hAnsi="Arial" w:cs="Arial"/>
          <w:i/>
          <w:iCs/>
          <w:sz w:val="24"/>
          <w:szCs w:val="24"/>
        </w:rPr>
        <w:t xml:space="preserve">S. racemosa </w:t>
      </w:r>
      <w:r w:rsidR="00AA4EF7" w:rsidRPr="006B58F4">
        <w:rPr>
          <w:rFonts w:ascii="Arial" w:hAnsi="Arial" w:cs="Arial"/>
          <w:sz w:val="24"/>
          <w:szCs w:val="24"/>
        </w:rPr>
        <w:t xml:space="preserve">and </w:t>
      </w:r>
      <w:r w:rsidR="00AA4EF7" w:rsidRPr="006B58F4">
        <w:rPr>
          <w:rFonts w:ascii="Arial" w:hAnsi="Arial" w:cs="Arial"/>
          <w:i/>
          <w:iCs/>
          <w:sz w:val="24"/>
          <w:szCs w:val="24"/>
        </w:rPr>
        <w:t xml:space="preserve">S. wrightii </w:t>
      </w:r>
      <w:r w:rsidR="00C633C9">
        <w:rPr>
          <w:rFonts w:ascii="Arial" w:hAnsi="Arial" w:cs="Arial"/>
          <w:iCs/>
          <w:sz w:val="24"/>
          <w:szCs w:val="24"/>
        </w:rPr>
        <w:t xml:space="preserve">also </w:t>
      </w:r>
      <w:r w:rsidR="00AA4EF7" w:rsidRPr="006B58F4">
        <w:rPr>
          <w:rFonts w:ascii="Arial" w:hAnsi="Arial" w:cs="Arial"/>
          <w:sz w:val="24"/>
          <w:szCs w:val="24"/>
        </w:rPr>
        <w:t xml:space="preserve">accumulated </w:t>
      </w:r>
      <w:r w:rsidR="00C14EED" w:rsidRPr="006B58F4">
        <w:rPr>
          <w:rFonts w:ascii="Arial" w:hAnsi="Arial" w:cs="Arial"/>
          <w:sz w:val="24"/>
          <w:szCs w:val="24"/>
        </w:rPr>
        <w:t>high levels of 4'</w:t>
      </w:r>
      <w:r w:rsidR="00AA4EF7" w:rsidRPr="006B58F4">
        <w:rPr>
          <w:rFonts w:ascii="Arial" w:hAnsi="Arial" w:cs="Arial"/>
          <w:sz w:val="24"/>
          <w:szCs w:val="24"/>
        </w:rPr>
        <w:t>-</w:t>
      </w:r>
      <w:r w:rsidR="00C14EED" w:rsidRPr="006B58F4">
        <w:rPr>
          <w:rFonts w:ascii="Arial" w:hAnsi="Arial" w:cs="Arial"/>
          <w:sz w:val="24"/>
          <w:szCs w:val="24"/>
        </w:rPr>
        <w:t>deoxyflavones in</w:t>
      </w:r>
      <w:r w:rsidR="00AA4EF7" w:rsidRPr="006B58F4">
        <w:rPr>
          <w:rFonts w:ascii="Arial" w:hAnsi="Arial" w:cs="Arial"/>
          <w:sz w:val="24"/>
          <w:szCs w:val="24"/>
        </w:rPr>
        <w:t xml:space="preserve"> their</w:t>
      </w:r>
      <w:r w:rsidR="00C14EED" w:rsidRPr="006B58F4">
        <w:rPr>
          <w:rFonts w:ascii="Arial" w:hAnsi="Arial" w:cs="Arial"/>
          <w:sz w:val="24"/>
          <w:szCs w:val="24"/>
        </w:rPr>
        <w:t xml:space="preserve"> aerial parts</w:t>
      </w:r>
      <w:r w:rsidR="00A32801">
        <w:rPr>
          <w:rFonts w:ascii="Arial" w:hAnsi="Arial" w:cs="Arial"/>
          <w:sz w:val="24"/>
          <w:szCs w:val="24"/>
        </w:rPr>
        <w:t xml:space="preserve">, different with </w:t>
      </w:r>
      <w:r w:rsidR="00A32801" w:rsidRPr="006B58F4">
        <w:rPr>
          <w:rFonts w:ascii="Arial" w:hAnsi="Arial" w:cs="Arial"/>
          <w:sz w:val="24"/>
          <w:szCs w:val="24"/>
        </w:rPr>
        <w:t xml:space="preserve">the flavone profiles of </w:t>
      </w:r>
      <w:r w:rsidR="00A32801" w:rsidRPr="006B58F4">
        <w:rPr>
          <w:rFonts w:ascii="Arial" w:hAnsi="Arial" w:cs="Arial"/>
          <w:i/>
          <w:iCs/>
          <w:sz w:val="24"/>
          <w:szCs w:val="24"/>
        </w:rPr>
        <w:t xml:space="preserve">S. baicalensis </w:t>
      </w:r>
      <w:r w:rsidR="00A32801" w:rsidRPr="006B58F4">
        <w:rPr>
          <w:rFonts w:ascii="Arial" w:hAnsi="Arial" w:cs="Arial"/>
          <w:sz w:val="24"/>
          <w:szCs w:val="24"/>
        </w:rPr>
        <w:t xml:space="preserve">and </w:t>
      </w:r>
      <w:r w:rsidR="00A32801" w:rsidRPr="006B58F4">
        <w:rPr>
          <w:rFonts w:ascii="Arial" w:hAnsi="Arial" w:cs="Arial"/>
          <w:i/>
          <w:iCs/>
          <w:sz w:val="24"/>
          <w:szCs w:val="24"/>
        </w:rPr>
        <w:t>S. barbata</w:t>
      </w:r>
      <w:r w:rsidR="00AA4EF7" w:rsidRPr="006B58F4">
        <w:rPr>
          <w:rFonts w:ascii="Arial" w:hAnsi="Arial" w:cs="Arial"/>
          <w:sz w:val="24"/>
          <w:szCs w:val="24"/>
        </w:rPr>
        <w:t xml:space="preserve">. </w:t>
      </w:r>
      <w:r w:rsidR="000D1CC6">
        <w:rPr>
          <w:rFonts w:ascii="Arial" w:hAnsi="Arial" w:cs="Arial"/>
          <w:sz w:val="24"/>
          <w:szCs w:val="24"/>
        </w:rPr>
        <w:t xml:space="preserve">Furthermore, </w:t>
      </w:r>
      <w:r w:rsidR="00C633C9">
        <w:rPr>
          <w:rFonts w:ascii="Arial" w:hAnsi="Arial" w:cs="Arial"/>
          <w:sz w:val="24"/>
          <w:szCs w:val="24"/>
        </w:rPr>
        <w:t>o</w:t>
      </w:r>
      <w:r w:rsidR="00C14EED" w:rsidRPr="006B58F4">
        <w:rPr>
          <w:rFonts w:ascii="Arial" w:hAnsi="Arial" w:cs="Arial"/>
          <w:sz w:val="24"/>
          <w:szCs w:val="24"/>
        </w:rPr>
        <w:t xml:space="preserve">ur metabolomics and NMR study identified the accumulation </w:t>
      </w:r>
      <w:r w:rsidR="000D1CC6">
        <w:rPr>
          <w:rFonts w:ascii="Arial" w:hAnsi="Arial" w:cs="Arial"/>
          <w:sz w:val="24"/>
          <w:szCs w:val="24"/>
        </w:rPr>
        <w:t xml:space="preserve">of </w:t>
      </w:r>
      <w:r w:rsidR="00452D1B" w:rsidRPr="00165C0C">
        <w:rPr>
          <w:rFonts w:ascii="Arial" w:hAnsi="Arial" w:cs="Arial"/>
          <w:sz w:val="24"/>
          <w:szCs w:val="24"/>
        </w:rPr>
        <w:t>isoscutellarein 8-</w:t>
      </w:r>
      <w:r w:rsidR="00452D1B" w:rsidRPr="00165C0C">
        <w:rPr>
          <w:rFonts w:ascii="Arial" w:hAnsi="Arial" w:cs="Arial"/>
          <w:i/>
          <w:sz w:val="24"/>
          <w:szCs w:val="24"/>
        </w:rPr>
        <w:t>O</w:t>
      </w:r>
      <w:r w:rsidR="00452D1B" w:rsidRPr="00165C0C">
        <w:rPr>
          <w:rFonts w:ascii="Arial" w:hAnsi="Arial" w:cs="Arial"/>
          <w:sz w:val="24"/>
          <w:szCs w:val="24"/>
        </w:rPr>
        <w:t>-β-</w:t>
      </w:r>
      <w:proofErr w:type="spellStart"/>
      <w:r w:rsidR="00452D1B" w:rsidRPr="00165C0C">
        <w:rPr>
          <w:rFonts w:ascii="Arial" w:hAnsi="Arial" w:cs="Arial"/>
          <w:sz w:val="24"/>
          <w:szCs w:val="24"/>
        </w:rPr>
        <w:t>glucuronopyranoside</w:t>
      </w:r>
      <w:proofErr w:type="spellEnd"/>
      <w:r w:rsidR="00FD6E11" w:rsidRPr="006B58F4">
        <w:rPr>
          <w:rFonts w:ascii="Arial" w:hAnsi="Arial" w:cs="Arial"/>
          <w:sz w:val="24"/>
          <w:szCs w:val="24"/>
        </w:rPr>
        <w:t xml:space="preserve">, a rare </w:t>
      </w:r>
      <w:r w:rsidR="00105A83" w:rsidRPr="006B58F4">
        <w:rPr>
          <w:rFonts w:ascii="Arial" w:hAnsi="Arial" w:cs="Arial"/>
          <w:sz w:val="24"/>
          <w:szCs w:val="24"/>
        </w:rPr>
        <w:t>4'-hydroxyflavone</w:t>
      </w:r>
      <w:r w:rsidR="000D4DE1">
        <w:rPr>
          <w:rFonts w:ascii="Arial" w:hAnsi="Arial" w:cs="Arial"/>
          <w:sz w:val="24"/>
          <w:szCs w:val="24"/>
        </w:rPr>
        <w:t>,</w:t>
      </w:r>
      <w:r w:rsidR="00C14EED" w:rsidRPr="006B58F4">
        <w:rPr>
          <w:rFonts w:ascii="Arial" w:hAnsi="Arial" w:cs="Arial"/>
          <w:sz w:val="24"/>
          <w:szCs w:val="24"/>
        </w:rPr>
        <w:t xml:space="preserve"> in </w:t>
      </w:r>
      <w:r w:rsidR="00FD6E11" w:rsidRPr="006B58F4">
        <w:rPr>
          <w:rFonts w:ascii="Arial" w:hAnsi="Arial" w:cs="Arial"/>
          <w:sz w:val="24"/>
          <w:szCs w:val="24"/>
        </w:rPr>
        <w:t xml:space="preserve">the </w:t>
      </w:r>
      <w:r w:rsidR="00C14EED" w:rsidRPr="006B58F4">
        <w:rPr>
          <w:rFonts w:ascii="Arial" w:hAnsi="Arial" w:cs="Arial"/>
          <w:sz w:val="24"/>
          <w:szCs w:val="24"/>
        </w:rPr>
        <w:t xml:space="preserve">stems </w:t>
      </w:r>
      <w:r w:rsidR="00105A83" w:rsidRPr="006B58F4">
        <w:rPr>
          <w:rFonts w:ascii="Arial" w:hAnsi="Arial" w:cs="Arial"/>
          <w:sz w:val="24"/>
          <w:szCs w:val="24"/>
        </w:rPr>
        <w:t>and</w:t>
      </w:r>
      <w:r w:rsidR="00C14EED" w:rsidRPr="006B58F4">
        <w:rPr>
          <w:rFonts w:ascii="Arial" w:hAnsi="Arial" w:cs="Arial"/>
          <w:sz w:val="24"/>
          <w:szCs w:val="24"/>
        </w:rPr>
        <w:t xml:space="preserve"> leaves of</w:t>
      </w:r>
      <w:r w:rsidR="00FD6E11" w:rsidRPr="006B58F4">
        <w:rPr>
          <w:rFonts w:ascii="Arial" w:hAnsi="Arial" w:cs="Arial"/>
          <w:sz w:val="24"/>
          <w:szCs w:val="24"/>
        </w:rPr>
        <w:t xml:space="preserve"> several</w:t>
      </w:r>
      <w:r w:rsidR="00C14EED" w:rsidRPr="006B58F4">
        <w:rPr>
          <w:rFonts w:ascii="Arial" w:hAnsi="Arial" w:cs="Arial"/>
          <w:sz w:val="24"/>
          <w:szCs w:val="24"/>
        </w:rPr>
        <w:t xml:space="preserve"> </w:t>
      </w:r>
      <w:r w:rsidR="00C14EED" w:rsidRPr="006B58F4">
        <w:rPr>
          <w:rFonts w:ascii="Arial" w:hAnsi="Arial" w:cs="Arial"/>
          <w:i/>
          <w:iCs/>
          <w:sz w:val="24"/>
          <w:szCs w:val="24"/>
        </w:rPr>
        <w:t>Scutellaria</w:t>
      </w:r>
      <w:r w:rsidR="00C14EED" w:rsidRPr="006B58F4">
        <w:rPr>
          <w:rFonts w:ascii="Arial" w:hAnsi="Arial" w:cs="Arial"/>
          <w:sz w:val="24"/>
          <w:szCs w:val="24"/>
        </w:rPr>
        <w:t xml:space="preserve"> species including </w:t>
      </w:r>
      <w:r w:rsidR="00C14EED" w:rsidRPr="006B58F4">
        <w:rPr>
          <w:rFonts w:ascii="Arial" w:hAnsi="Arial" w:cs="Arial"/>
          <w:i/>
          <w:iCs/>
          <w:sz w:val="24"/>
          <w:szCs w:val="24"/>
        </w:rPr>
        <w:t>S. baicalensis</w:t>
      </w:r>
      <w:r w:rsidR="00C14EED" w:rsidRPr="006B58F4">
        <w:rPr>
          <w:rFonts w:ascii="Arial" w:hAnsi="Arial" w:cs="Arial"/>
          <w:sz w:val="24"/>
          <w:szCs w:val="24"/>
        </w:rPr>
        <w:t xml:space="preserve"> and </w:t>
      </w:r>
      <w:r w:rsidR="00C14EED" w:rsidRPr="006B58F4">
        <w:rPr>
          <w:rFonts w:ascii="Arial" w:hAnsi="Arial" w:cs="Arial"/>
          <w:i/>
          <w:iCs/>
          <w:sz w:val="24"/>
          <w:szCs w:val="24"/>
        </w:rPr>
        <w:t>S. barbata</w:t>
      </w:r>
      <w:r w:rsidR="00257946">
        <w:rPr>
          <w:rFonts w:ascii="Arial" w:hAnsi="Arial" w:cs="Arial"/>
          <w:sz w:val="24"/>
          <w:szCs w:val="24"/>
        </w:rPr>
        <w:t xml:space="preserve">, but not in </w:t>
      </w:r>
      <w:r w:rsidR="00257946" w:rsidRPr="006B58F4">
        <w:rPr>
          <w:rFonts w:ascii="Arial" w:hAnsi="Arial" w:cs="Arial"/>
          <w:i/>
          <w:iCs/>
          <w:sz w:val="24"/>
          <w:szCs w:val="24"/>
        </w:rPr>
        <w:t xml:space="preserve">S. racemosa </w:t>
      </w:r>
      <w:r w:rsidR="00257946" w:rsidRPr="006B58F4">
        <w:rPr>
          <w:rFonts w:ascii="Arial" w:hAnsi="Arial" w:cs="Arial"/>
          <w:sz w:val="24"/>
          <w:szCs w:val="24"/>
        </w:rPr>
        <w:t xml:space="preserve">and </w:t>
      </w:r>
      <w:r w:rsidR="00257946" w:rsidRPr="006B58F4">
        <w:rPr>
          <w:rFonts w:ascii="Arial" w:hAnsi="Arial" w:cs="Arial"/>
          <w:i/>
          <w:iCs/>
          <w:sz w:val="24"/>
          <w:szCs w:val="24"/>
        </w:rPr>
        <w:t>S. wrightii</w:t>
      </w:r>
      <w:r w:rsidR="00257946">
        <w:rPr>
          <w:rFonts w:ascii="Arial" w:hAnsi="Arial" w:cs="Arial"/>
          <w:i/>
          <w:iCs/>
          <w:sz w:val="24"/>
          <w:szCs w:val="24"/>
        </w:rPr>
        <w:t>.</w:t>
      </w:r>
      <w:r w:rsidR="00C14EED" w:rsidRPr="006B58F4">
        <w:rPr>
          <w:rFonts w:ascii="Arial" w:hAnsi="Arial" w:cs="Arial"/>
          <w:i/>
          <w:iCs/>
          <w:sz w:val="24"/>
          <w:szCs w:val="24"/>
        </w:rPr>
        <w:t xml:space="preserve"> </w:t>
      </w:r>
      <w:r w:rsidR="00C14EED" w:rsidRPr="006B58F4">
        <w:rPr>
          <w:rFonts w:ascii="Arial" w:hAnsi="Arial" w:cs="Arial"/>
          <w:sz w:val="24"/>
          <w:szCs w:val="24"/>
        </w:rPr>
        <w:t xml:space="preserve">Distinctive organ-specific metabolite profiles </w:t>
      </w:r>
      <w:r w:rsidR="00257946">
        <w:rPr>
          <w:rFonts w:ascii="Arial" w:hAnsi="Arial" w:cs="Arial"/>
          <w:sz w:val="24"/>
          <w:szCs w:val="24"/>
        </w:rPr>
        <w:t>among</w:t>
      </w:r>
      <w:r w:rsidR="00105A83" w:rsidRPr="006B58F4">
        <w:rPr>
          <w:rFonts w:ascii="Arial" w:hAnsi="Arial" w:cs="Arial"/>
          <w:i/>
          <w:iCs/>
          <w:sz w:val="24"/>
          <w:szCs w:val="24"/>
        </w:rPr>
        <w:t xml:space="preserve"> </w:t>
      </w:r>
      <w:r w:rsidR="00C14EED" w:rsidRPr="006B58F4">
        <w:rPr>
          <w:rFonts w:ascii="Arial" w:hAnsi="Arial" w:cs="Arial"/>
          <w:i/>
          <w:iCs/>
          <w:sz w:val="24"/>
          <w:szCs w:val="24"/>
        </w:rPr>
        <w:t xml:space="preserve">Scutellaria </w:t>
      </w:r>
      <w:r w:rsidR="00C14EED" w:rsidRPr="006B58F4">
        <w:rPr>
          <w:rFonts w:ascii="Arial" w:hAnsi="Arial" w:cs="Arial"/>
          <w:sz w:val="24"/>
          <w:szCs w:val="24"/>
        </w:rPr>
        <w:t xml:space="preserve">species </w:t>
      </w:r>
      <w:r w:rsidR="00CC2019" w:rsidRPr="006B58F4">
        <w:rPr>
          <w:rFonts w:ascii="Arial" w:hAnsi="Arial" w:cs="Arial"/>
          <w:sz w:val="24"/>
          <w:szCs w:val="24"/>
        </w:rPr>
        <w:t xml:space="preserve">indicate the selectivity </w:t>
      </w:r>
      <w:r w:rsidR="00257946">
        <w:rPr>
          <w:rFonts w:ascii="Arial" w:hAnsi="Arial" w:cs="Arial"/>
          <w:sz w:val="24"/>
          <w:szCs w:val="24"/>
        </w:rPr>
        <w:t xml:space="preserve">and </w:t>
      </w:r>
      <w:r w:rsidR="00387555">
        <w:rPr>
          <w:rFonts w:ascii="Arial" w:hAnsi="Arial" w:cs="Arial"/>
          <w:sz w:val="24"/>
          <w:szCs w:val="24"/>
        </w:rPr>
        <w:t xml:space="preserve">diverse </w:t>
      </w:r>
      <w:r w:rsidR="00257946">
        <w:rPr>
          <w:rFonts w:ascii="Arial" w:hAnsi="Arial" w:cs="Arial"/>
          <w:sz w:val="24"/>
          <w:szCs w:val="24"/>
        </w:rPr>
        <w:t>physiological roles of flavones.</w:t>
      </w:r>
      <w:r w:rsidR="00CC2019" w:rsidRPr="006B58F4">
        <w:rPr>
          <w:rFonts w:ascii="Arial" w:hAnsi="Arial" w:cs="Arial"/>
          <w:sz w:val="24"/>
          <w:szCs w:val="24"/>
        </w:rPr>
        <w:t xml:space="preserve"> </w:t>
      </w:r>
      <w:r w:rsidR="00C14EED" w:rsidRPr="006B58F4">
        <w:rPr>
          <w:rFonts w:ascii="Arial" w:hAnsi="Arial" w:cs="Arial"/>
          <w:sz w:val="24"/>
          <w:szCs w:val="24"/>
        </w:rPr>
        <w:t xml:space="preserve"> </w:t>
      </w:r>
      <w:r w:rsidR="002928CF" w:rsidRPr="006B58F4">
        <w:rPr>
          <w:rFonts w:ascii="Arial" w:hAnsi="Arial" w:cs="Arial"/>
          <w:b/>
          <w:bCs/>
          <w:sz w:val="24"/>
          <w:szCs w:val="24"/>
        </w:rPr>
        <w:br w:type="page"/>
      </w:r>
      <w:r w:rsidR="00280575">
        <w:rPr>
          <w:rFonts w:ascii="Arial" w:hAnsi="Arial" w:cs="Arial"/>
          <w:b/>
          <w:bCs/>
          <w:sz w:val="24"/>
          <w:szCs w:val="24"/>
        </w:rPr>
        <w:lastRenderedPageBreak/>
        <w:t>Introduction</w:t>
      </w:r>
    </w:p>
    <w:p w14:paraId="55C14CA7" w14:textId="2F0E264C" w:rsidR="00B3543C" w:rsidRPr="006B58F4" w:rsidRDefault="00B3543C" w:rsidP="00663459">
      <w:pPr>
        <w:spacing w:after="0" w:line="360" w:lineRule="auto"/>
        <w:ind w:firstLine="720"/>
        <w:rPr>
          <w:rFonts w:ascii="Arial" w:hAnsi="Arial" w:cs="Arial"/>
          <w:sz w:val="24"/>
          <w:szCs w:val="24"/>
        </w:rPr>
      </w:pPr>
      <w:r w:rsidRPr="006B58F4">
        <w:rPr>
          <w:rFonts w:ascii="Arial" w:hAnsi="Arial" w:cs="Arial"/>
          <w:sz w:val="24"/>
          <w:szCs w:val="24"/>
        </w:rPr>
        <w:t xml:space="preserve">Medicinal plants have </w:t>
      </w:r>
      <w:r w:rsidR="009258B4">
        <w:rPr>
          <w:rFonts w:ascii="Arial" w:hAnsi="Arial" w:cs="Arial"/>
          <w:sz w:val="24"/>
          <w:szCs w:val="24"/>
        </w:rPr>
        <w:t xml:space="preserve">been used </w:t>
      </w:r>
      <w:r w:rsidR="000D4DE1">
        <w:rPr>
          <w:rFonts w:ascii="Arial" w:hAnsi="Arial" w:cs="Arial"/>
          <w:sz w:val="24"/>
          <w:szCs w:val="24"/>
        </w:rPr>
        <w:t>in</w:t>
      </w:r>
      <w:r w:rsidRPr="006B58F4">
        <w:rPr>
          <w:rFonts w:ascii="Arial" w:hAnsi="Arial" w:cs="Arial"/>
          <w:sz w:val="24"/>
          <w:szCs w:val="24"/>
        </w:rPr>
        <w:t xml:space="preserve"> the traditional medicines of indigenous populations for thousands of years. Due to this widespread usage, modern research techniques are being applied to identify the compounds responsible for these medicinal properties and </w:t>
      </w:r>
      <w:r w:rsidR="00A637D6">
        <w:rPr>
          <w:rFonts w:ascii="Arial" w:hAnsi="Arial" w:cs="Arial"/>
          <w:sz w:val="24"/>
          <w:szCs w:val="24"/>
        </w:rPr>
        <w:t>to</w:t>
      </w:r>
      <w:r w:rsidR="00A637D6" w:rsidRPr="006B58F4">
        <w:rPr>
          <w:rFonts w:ascii="Arial" w:hAnsi="Arial" w:cs="Arial"/>
          <w:sz w:val="24"/>
          <w:szCs w:val="24"/>
        </w:rPr>
        <w:t xml:space="preserve"> </w:t>
      </w:r>
      <w:r w:rsidRPr="006B58F4">
        <w:rPr>
          <w:rFonts w:ascii="Arial" w:hAnsi="Arial" w:cs="Arial"/>
          <w:sz w:val="24"/>
          <w:szCs w:val="24"/>
        </w:rPr>
        <w:t xml:space="preserve">characterize their </w:t>
      </w:r>
      <w:r w:rsidR="00387555" w:rsidRPr="006B58F4">
        <w:rPr>
          <w:rFonts w:ascii="Arial" w:hAnsi="Arial" w:cs="Arial"/>
          <w:sz w:val="24"/>
          <w:szCs w:val="24"/>
        </w:rPr>
        <w:t>m</w:t>
      </w:r>
      <w:r w:rsidR="00387555">
        <w:rPr>
          <w:rFonts w:ascii="Arial" w:hAnsi="Arial" w:cs="Arial"/>
          <w:sz w:val="24"/>
          <w:szCs w:val="24"/>
        </w:rPr>
        <w:t>odes</w:t>
      </w:r>
      <w:r w:rsidR="00387555" w:rsidRPr="006B58F4">
        <w:rPr>
          <w:rFonts w:ascii="Arial" w:hAnsi="Arial" w:cs="Arial"/>
          <w:sz w:val="24"/>
          <w:szCs w:val="24"/>
        </w:rPr>
        <w:t xml:space="preserve"> </w:t>
      </w:r>
      <w:r w:rsidRPr="006B58F4">
        <w:rPr>
          <w:rFonts w:ascii="Arial" w:hAnsi="Arial" w:cs="Arial"/>
          <w:sz w:val="24"/>
          <w:szCs w:val="24"/>
        </w:rPr>
        <w:t xml:space="preserve">of action </w:t>
      </w:r>
      <w:r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{"citationID":"gQYQ3iCr","properties":{"formattedCitation":"(Shang et al., 2010)","plainCitation":"(Shang et al., 2010)","noteIndex":0},"citationItems":[{"id":"5NDXsUtD/wXaYiLsK","uris":["http://zotero.org/users/7389210/items/7JWS6I7I"],"uri":["http://zotero.org/users/7389210/items/7JWS6I7I"],"itemData":{"id":66,"type":"article-journal","abstract":"Scutellaria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6B58F4">
        <w:rPr>
          <w:rFonts w:ascii="Arial" w:hAnsi="Arial" w:cs="Arial"/>
          <w:sz w:val="24"/>
          <w:szCs w:val="24"/>
        </w:rPr>
        <w:fldChar w:fldCharType="separate"/>
      </w:r>
      <w:r w:rsidR="00636F0A">
        <w:rPr>
          <w:rFonts w:ascii="Arial" w:hAnsi="Arial" w:cs="Arial"/>
          <w:sz w:val="24"/>
        </w:rPr>
        <w:t>(Shang et al., 2010)</w:t>
      </w:r>
      <w:r w:rsidRPr="006B58F4">
        <w:rPr>
          <w:rFonts w:ascii="Arial" w:hAnsi="Arial" w:cs="Arial"/>
          <w:sz w:val="24"/>
          <w:szCs w:val="24"/>
        </w:rPr>
        <w:fldChar w:fldCharType="end"/>
      </w:r>
      <w:r w:rsidRPr="006B58F4">
        <w:rPr>
          <w:rFonts w:ascii="Arial" w:hAnsi="Arial" w:cs="Arial"/>
          <w:sz w:val="24"/>
          <w:szCs w:val="24"/>
        </w:rPr>
        <w:t>. A negative consequence of increased attention to a</w:t>
      </w:r>
      <w:r w:rsidR="00A35197" w:rsidRPr="006B58F4">
        <w:rPr>
          <w:rFonts w:ascii="Arial" w:hAnsi="Arial" w:cs="Arial"/>
          <w:sz w:val="24"/>
          <w:szCs w:val="24"/>
        </w:rPr>
        <w:t xml:space="preserve">nd demand </w:t>
      </w:r>
      <w:r w:rsidRPr="006B58F4">
        <w:rPr>
          <w:rFonts w:ascii="Arial" w:hAnsi="Arial" w:cs="Arial"/>
          <w:sz w:val="24"/>
          <w:szCs w:val="24"/>
        </w:rPr>
        <w:t xml:space="preserve">for medicinal plants is the endangerment of native plant populations resulting from overharvesting </w:t>
      </w:r>
      <w:r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{"citationID":"amZmD2PG","properties":{"formattedCitation":"(Cole et al., 2007)","plainCitation":"(Cole et al., 2007)","noteIndex":0},"citationItems":[{"id":"5NDXsUtD/gwYuvIjT","uris":["http://zotero.org/users/7389210/items/6R7YVH47"],"uri":["http://zotero.org/users/7389210/items/6R7YVH47"],"itemData":{"id":29,"type":"article-journal","abstract":"Plant-based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Pr="006B58F4">
        <w:rPr>
          <w:rFonts w:ascii="Arial" w:hAnsi="Arial" w:cs="Arial"/>
          <w:sz w:val="24"/>
          <w:szCs w:val="24"/>
        </w:rPr>
        <w:fldChar w:fldCharType="separate"/>
      </w:r>
      <w:r w:rsidR="00636F0A">
        <w:rPr>
          <w:rFonts w:ascii="Arial" w:hAnsi="Arial" w:cs="Arial"/>
          <w:sz w:val="24"/>
        </w:rPr>
        <w:t>(Cole et al., 2007)</w:t>
      </w:r>
      <w:r w:rsidRPr="006B58F4">
        <w:rPr>
          <w:rFonts w:ascii="Arial" w:hAnsi="Arial" w:cs="Arial"/>
          <w:sz w:val="24"/>
          <w:szCs w:val="24"/>
        </w:rPr>
        <w:fldChar w:fldCharType="end"/>
      </w:r>
      <w:r w:rsidRPr="006B58F4">
        <w:rPr>
          <w:rFonts w:ascii="Arial" w:hAnsi="Arial" w:cs="Arial"/>
          <w:sz w:val="24"/>
          <w:szCs w:val="24"/>
        </w:rPr>
        <w:t xml:space="preserve">. Therefore, development of </w:t>
      </w:r>
      <w:r w:rsidR="00F74462" w:rsidRPr="006B58F4">
        <w:rPr>
          <w:rFonts w:ascii="Arial" w:hAnsi="Arial" w:cs="Arial"/>
          <w:sz w:val="24"/>
          <w:szCs w:val="24"/>
        </w:rPr>
        <w:t xml:space="preserve">biotechnology-based </w:t>
      </w:r>
      <w:r w:rsidRPr="006B58F4">
        <w:rPr>
          <w:rFonts w:ascii="Arial" w:hAnsi="Arial" w:cs="Arial"/>
          <w:sz w:val="24"/>
          <w:szCs w:val="24"/>
        </w:rPr>
        <w:t>mass production systems for these medicinal compounds is desirable</w:t>
      </w:r>
      <w:r w:rsidR="004D1610" w:rsidRPr="006B58F4">
        <w:rPr>
          <w:rFonts w:ascii="Arial" w:hAnsi="Arial" w:cs="Arial"/>
          <w:sz w:val="24"/>
          <w:szCs w:val="24"/>
        </w:rPr>
        <w:t>.</w:t>
      </w:r>
      <w:r w:rsidR="00331DC3" w:rsidRPr="006B58F4">
        <w:rPr>
          <w:rFonts w:ascii="Arial" w:hAnsi="Arial" w:cs="Arial"/>
          <w:sz w:val="24"/>
          <w:szCs w:val="24"/>
        </w:rPr>
        <w:t xml:space="preserve"> </w:t>
      </w:r>
      <w:r w:rsidR="0063764D" w:rsidRPr="006B58F4">
        <w:rPr>
          <w:rFonts w:ascii="Arial" w:hAnsi="Arial" w:cs="Arial"/>
          <w:sz w:val="24"/>
          <w:szCs w:val="24"/>
        </w:rPr>
        <w:t xml:space="preserve">Development of effective biotechnology for </w:t>
      </w:r>
      <w:r w:rsidR="006B1F8B" w:rsidRPr="006B58F4">
        <w:rPr>
          <w:rFonts w:ascii="Arial" w:hAnsi="Arial" w:cs="Arial"/>
          <w:sz w:val="24"/>
          <w:szCs w:val="24"/>
        </w:rPr>
        <w:t>chemical</w:t>
      </w:r>
      <w:r w:rsidR="001C0C18" w:rsidRPr="006B58F4">
        <w:rPr>
          <w:rFonts w:ascii="Arial" w:hAnsi="Arial" w:cs="Arial"/>
          <w:sz w:val="24"/>
          <w:szCs w:val="24"/>
        </w:rPr>
        <w:t xml:space="preserve"> production</w:t>
      </w:r>
      <w:r w:rsidR="0063764D" w:rsidRPr="006B58F4">
        <w:rPr>
          <w:rFonts w:ascii="Arial" w:hAnsi="Arial" w:cs="Arial"/>
          <w:sz w:val="24"/>
          <w:szCs w:val="24"/>
        </w:rPr>
        <w:t xml:space="preserve"> requires </w:t>
      </w:r>
      <w:r w:rsidR="001C0C18" w:rsidRPr="006B58F4">
        <w:rPr>
          <w:rFonts w:ascii="Arial" w:hAnsi="Arial" w:cs="Arial"/>
          <w:sz w:val="24"/>
          <w:szCs w:val="24"/>
        </w:rPr>
        <w:t>an understanding of the bio</w:t>
      </w:r>
      <w:r w:rsidR="00A637D6">
        <w:rPr>
          <w:rFonts w:ascii="Arial" w:hAnsi="Arial" w:cs="Arial"/>
          <w:sz w:val="24"/>
          <w:szCs w:val="24"/>
        </w:rPr>
        <w:t>synthesis</w:t>
      </w:r>
      <w:r w:rsidR="001C0C18" w:rsidRPr="006B58F4">
        <w:rPr>
          <w:rFonts w:ascii="Arial" w:hAnsi="Arial" w:cs="Arial"/>
          <w:sz w:val="24"/>
          <w:szCs w:val="24"/>
        </w:rPr>
        <w:t xml:space="preserve"> </w:t>
      </w:r>
      <w:r w:rsidR="00A637D6">
        <w:rPr>
          <w:rFonts w:ascii="Arial" w:hAnsi="Arial" w:cs="Arial"/>
          <w:sz w:val="24"/>
          <w:szCs w:val="24"/>
        </w:rPr>
        <w:t xml:space="preserve">of </w:t>
      </w:r>
      <w:r w:rsidR="001C0C18" w:rsidRPr="006B58F4">
        <w:rPr>
          <w:rFonts w:ascii="Arial" w:hAnsi="Arial" w:cs="Arial"/>
          <w:sz w:val="24"/>
          <w:szCs w:val="24"/>
        </w:rPr>
        <w:t>the compounds of interest.</w:t>
      </w:r>
      <w:r w:rsidRPr="006B58F4">
        <w:rPr>
          <w:rFonts w:ascii="Arial" w:hAnsi="Arial" w:cs="Arial"/>
          <w:sz w:val="24"/>
          <w:szCs w:val="24"/>
        </w:rPr>
        <w:t xml:space="preserve"> In this work, </w:t>
      </w:r>
      <w:r w:rsidR="0063764D" w:rsidRPr="006B58F4">
        <w:rPr>
          <w:rFonts w:ascii="Arial" w:hAnsi="Arial" w:cs="Arial"/>
          <w:sz w:val="24"/>
          <w:szCs w:val="24"/>
        </w:rPr>
        <w:t xml:space="preserve">we </w:t>
      </w:r>
      <w:r w:rsidR="001C0C18" w:rsidRPr="006B58F4">
        <w:rPr>
          <w:rFonts w:ascii="Arial" w:hAnsi="Arial" w:cs="Arial"/>
          <w:sz w:val="24"/>
          <w:szCs w:val="24"/>
        </w:rPr>
        <w:t xml:space="preserve">analyze </w:t>
      </w:r>
      <w:r w:rsidR="003765E1">
        <w:rPr>
          <w:rFonts w:ascii="Arial" w:hAnsi="Arial" w:cs="Arial"/>
          <w:sz w:val="24"/>
          <w:szCs w:val="24"/>
        </w:rPr>
        <w:t xml:space="preserve">the levels of </w:t>
      </w:r>
      <w:r w:rsidR="000D4DE1">
        <w:rPr>
          <w:rFonts w:ascii="Arial" w:hAnsi="Arial" w:cs="Arial"/>
          <w:sz w:val="24"/>
          <w:szCs w:val="24"/>
        </w:rPr>
        <w:t xml:space="preserve">flavones </w:t>
      </w:r>
      <w:r w:rsidR="003765E1">
        <w:rPr>
          <w:rFonts w:ascii="Arial" w:hAnsi="Arial" w:cs="Arial"/>
          <w:sz w:val="24"/>
          <w:szCs w:val="24"/>
        </w:rPr>
        <w:t>in various organs</w:t>
      </w:r>
      <w:r w:rsidR="00331DC3" w:rsidRPr="006B58F4">
        <w:rPr>
          <w:rFonts w:ascii="Arial" w:hAnsi="Arial" w:cs="Arial"/>
          <w:sz w:val="24"/>
          <w:szCs w:val="24"/>
        </w:rPr>
        <w:t xml:space="preserve"> of </w:t>
      </w:r>
      <w:r w:rsidR="001C0C18" w:rsidRPr="006B58F4">
        <w:rPr>
          <w:rFonts w:ascii="Arial" w:hAnsi="Arial" w:cs="Arial"/>
          <w:sz w:val="24"/>
          <w:szCs w:val="24"/>
        </w:rPr>
        <w:t>m</w:t>
      </w:r>
      <w:r w:rsidR="0063764D" w:rsidRPr="006B58F4">
        <w:rPr>
          <w:rFonts w:ascii="Arial" w:hAnsi="Arial" w:cs="Arial"/>
          <w:sz w:val="24"/>
          <w:szCs w:val="24"/>
        </w:rPr>
        <w:t xml:space="preserve">ultiple species from the </w:t>
      </w:r>
      <w:r w:rsidR="0063764D" w:rsidRPr="006B58F4">
        <w:rPr>
          <w:rFonts w:ascii="Arial" w:hAnsi="Arial" w:cs="Arial"/>
          <w:i/>
          <w:iCs/>
          <w:sz w:val="24"/>
          <w:szCs w:val="24"/>
        </w:rPr>
        <w:t xml:space="preserve">Scutellaria </w:t>
      </w:r>
      <w:r w:rsidR="0063764D" w:rsidRPr="006B58F4">
        <w:rPr>
          <w:rFonts w:ascii="Arial" w:hAnsi="Arial" w:cs="Arial"/>
          <w:sz w:val="24"/>
          <w:szCs w:val="24"/>
        </w:rPr>
        <w:t xml:space="preserve">genus to </w:t>
      </w:r>
      <w:r w:rsidR="00850AEE">
        <w:rPr>
          <w:rFonts w:ascii="Arial" w:hAnsi="Arial" w:cs="Arial"/>
          <w:sz w:val="24"/>
          <w:szCs w:val="24"/>
        </w:rPr>
        <w:t xml:space="preserve">better understand </w:t>
      </w:r>
      <w:r w:rsidR="000D4DE1">
        <w:rPr>
          <w:rFonts w:ascii="Arial" w:hAnsi="Arial" w:cs="Arial"/>
          <w:sz w:val="24"/>
          <w:szCs w:val="24"/>
        </w:rPr>
        <w:t xml:space="preserve">flavone </w:t>
      </w:r>
      <w:r w:rsidR="00850AEE">
        <w:rPr>
          <w:rFonts w:ascii="Arial" w:hAnsi="Arial" w:cs="Arial"/>
          <w:sz w:val="24"/>
          <w:szCs w:val="24"/>
        </w:rPr>
        <w:t xml:space="preserve">biosynthesis in </w:t>
      </w:r>
      <w:r w:rsidR="00850AEE" w:rsidRPr="006B58F4">
        <w:rPr>
          <w:rFonts w:ascii="Arial" w:hAnsi="Arial" w:cs="Arial"/>
          <w:i/>
          <w:iCs/>
          <w:sz w:val="24"/>
          <w:szCs w:val="24"/>
        </w:rPr>
        <w:t>Scutellaria</w:t>
      </w:r>
      <w:r w:rsidR="00C37971" w:rsidRPr="006B58F4">
        <w:rPr>
          <w:rFonts w:ascii="Arial" w:hAnsi="Arial" w:cs="Arial"/>
          <w:sz w:val="24"/>
          <w:szCs w:val="24"/>
        </w:rPr>
        <w:t xml:space="preserve">. </w:t>
      </w:r>
    </w:p>
    <w:p w14:paraId="48BF5301" w14:textId="604B1042" w:rsidR="00A26DEF" w:rsidRPr="006B58F4" w:rsidRDefault="00A35197" w:rsidP="00663459">
      <w:pPr>
        <w:spacing w:after="0" w:line="360" w:lineRule="auto"/>
        <w:ind w:firstLine="720"/>
        <w:rPr>
          <w:rFonts w:ascii="Arial" w:hAnsi="Arial" w:cs="Arial"/>
          <w:sz w:val="24"/>
          <w:szCs w:val="24"/>
        </w:rPr>
      </w:pPr>
      <w:r w:rsidRPr="006B58F4">
        <w:rPr>
          <w:rFonts w:ascii="Arial" w:hAnsi="Arial" w:cs="Arial"/>
          <w:sz w:val="24"/>
          <w:szCs w:val="24"/>
        </w:rPr>
        <w:t>Part of</w:t>
      </w:r>
      <w:r w:rsidR="00281ACE" w:rsidRPr="006B58F4">
        <w:rPr>
          <w:rFonts w:ascii="Arial" w:hAnsi="Arial" w:cs="Arial"/>
          <w:sz w:val="24"/>
          <w:szCs w:val="24"/>
        </w:rPr>
        <w:t xml:space="preserve"> the mint family </w:t>
      </w:r>
      <w:proofErr w:type="spellStart"/>
      <w:r w:rsidR="00281ACE" w:rsidRPr="006B58F4">
        <w:rPr>
          <w:rFonts w:ascii="Arial" w:hAnsi="Arial" w:cs="Arial"/>
          <w:sz w:val="24"/>
          <w:szCs w:val="24"/>
        </w:rPr>
        <w:t>Lamiaceae</w:t>
      </w:r>
      <w:proofErr w:type="spellEnd"/>
      <w:r w:rsidR="00281ACE" w:rsidRPr="006B58F4">
        <w:rPr>
          <w:rFonts w:ascii="Arial" w:hAnsi="Arial" w:cs="Arial"/>
          <w:sz w:val="24"/>
          <w:szCs w:val="24"/>
        </w:rPr>
        <w:t xml:space="preserve">, </w:t>
      </w:r>
      <w:r w:rsidR="00281ACE" w:rsidRPr="006B58F4">
        <w:rPr>
          <w:rFonts w:ascii="Arial" w:hAnsi="Arial" w:cs="Arial"/>
          <w:i/>
          <w:iCs/>
          <w:sz w:val="24"/>
          <w:szCs w:val="24"/>
        </w:rPr>
        <w:t xml:space="preserve">Scutellaria </w:t>
      </w:r>
      <w:r w:rsidR="00281ACE" w:rsidRPr="006B58F4">
        <w:rPr>
          <w:rFonts w:ascii="Arial" w:hAnsi="Arial" w:cs="Arial"/>
          <w:sz w:val="24"/>
          <w:szCs w:val="24"/>
        </w:rPr>
        <w:t xml:space="preserve">is a genus of plants containing </w:t>
      </w:r>
      <w:r w:rsidR="003765E1">
        <w:rPr>
          <w:rFonts w:ascii="Arial" w:hAnsi="Arial" w:cs="Arial"/>
          <w:sz w:val="24"/>
          <w:szCs w:val="24"/>
        </w:rPr>
        <w:t xml:space="preserve">several hundred </w:t>
      </w:r>
      <w:r w:rsidR="00281ACE" w:rsidRPr="006B58F4">
        <w:rPr>
          <w:rFonts w:ascii="Arial" w:hAnsi="Arial" w:cs="Arial"/>
          <w:sz w:val="24"/>
          <w:szCs w:val="24"/>
        </w:rPr>
        <w:t>species with well-documented medicinal effects.</w:t>
      </w:r>
      <w:r w:rsidR="00985381" w:rsidRPr="006B58F4">
        <w:rPr>
          <w:rFonts w:ascii="Arial" w:hAnsi="Arial" w:cs="Arial"/>
          <w:sz w:val="24"/>
          <w:szCs w:val="24"/>
        </w:rPr>
        <w:t xml:space="preserve"> </w:t>
      </w:r>
      <w:r w:rsidR="00DB3AF1" w:rsidRPr="006B58F4">
        <w:rPr>
          <w:rFonts w:ascii="Arial" w:hAnsi="Arial" w:cs="Arial"/>
          <w:sz w:val="24"/>
          <w:szCs w:val="24"/>
        </w:rPr>
        <w:t xml:space="preserve">Extracts from the aerial parts of </w:t>
      </w:r>
      <w:r w:rsidR="00DB3AF1" w:rsidRPr="006B58F4">
        <w:rPr>
          <w:rFonts w:ascii="Arial" w:hAnsi="Arial" w:cs="Arial"/>
          <w:i/>
          <w:iCs/>
          <w:sz w:val="24"/>
          <w:szCs w:val="24"/>
        </w:rPr>
        <w:t>S. barbata</w:t>
      </w:r>
      <w:r w:rsidR="00DB3AF1" w:rsidRPr="006B58F4">
        <w:rPr>
          <w:rFonts w:ascii="Arial" w:hAnsi="Arial" w:cs="Arial"/>
          <w:sz w:val="24"/>
          <w:szCs w:val="24"/>
        </w:rPr>
        <w:t xml:space="preserve"> are c</w:t>
      </w:r>
      <w:r w:rsidR="00FD44CB" w:rsidRPr="006B58F4">
        <w:rPr>
          <w:rFonts w:ascii="Arial" w:hAnsi="Arial" w:cs="Arial"/>
          <w:sz w:val="24"/>
          <w:szCs w:val="24"/>
        </w:rPr>
        <w:t xml:space="preserve">ommonly applied </w:t>
      </w:r>
      <w:r w:rsidR="00A71A57" w:rsidRPr="006B58F4">
        <w:rPr>
          <w:rFonts w:ascii="Arial" w:hAnsi="Arial" w:cs="Arial"/>
          <w:sz w:val="24"/>
          <w:szCs w:val="24"/>
        </w:rPr>
        <w:t>in Eastern medicines to treat swelling</w:t>
      </w:r>
      <w:r w:rsidR="00FD44CB" w:rsidRPr="006B58F4">
        <w:rPr>
          <w:rFonts w:ascii="Arial" w:hAnsi="Arial" w:cs="Arial"/>
          <w:sz w:val="24"/>
          <w:szCs w:val="24"/>
        </w:rPr>
        <w:t>, inflammation, and cancer</w:t>
      </w:r>
      <w:r w:rsidR="00DB3AF1" w:rsidRPr="006B58F4">
        <w:rPr>
          <w:rFonts w:ascii="Arial" w:hAnsi="Arial" w:cs="Arial"/>
          <w:sz w:val="24"/>
          <w:szCs w:val="24"/>
        </w:rPr>
        <w:t xml:space="preserve"> </w:t>
      </w:r>
      <w:r w:rsidR="00DB3AF1"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{"citationID":"AtXFcr6J","properties":{"formattedCitation":"(Tao and Balunas, 2016)","plainCitation":"(Tao and Balunas, 2016)","noteIndex":0},"citationItems":[{"id":"5NDXsUtD/t9n4D4HY","uris":["http://zotero.org/users/7389210/items/A7ARMDC9"],"uri":["http://zotero.org/users/7389210/items/A7ARMDC9"],"itemData":{"id":1356,"type":"article-journal","abstract":"Ethnopharmacological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J."}],"issued":{"date-parts":[["2016",4,22]]}}}],"schema":"https://github.com/citation-style-language/schema/raw/master/csl-citation.json"} </w:instrText>
      </w:r>
      <w:r w:rsidR="00DB3AF1" w:rsidRPr="006B58F4">
        <w:rPr>
          <w:rFonts w:ascii="Arial" w:hAnsi="Arial" w:cs="Arial"/>
          <w:sz w:val="24"/>
          <w:szCs w:val="24"/>
        </w:rPr>
        <w:fldChar w:fldCharType="separate"/>
      </w:r>
      <w:r w:rsidR="00636F0A">
        <w:rPr>
          <w:rFonts w:ascii="Arial" w:hAnsi="Arial" w:cs="Arial"/>
          <w:sz w:val="24"/>
        </w:rPr>
        <w:t>(Tao and Balunas, 2016)</w:t>
      </w:r>
      <w:r w:rsidR="00DB3AF1" w:rsidRPr="006B58F4">
        <w:rPr>
          <w:rFonts w:ascii="Arial" w:hAnsi="Arial" w:cs="Arial"/>
          <w:sz w:val="24"/>
          <w:szCs w:val="24"/>
        </w:rPr>
        <w:fldChar w:fldCharType="end"/>
      </w:r>
      <w:r w:rsidR="00DB3AF1" w:rsidRPr="006B58F4">
        <w:rPr>
          <w:rFonts w:ascii="Arial" w:hAnsi="Arial" w:cs="Arial"/>
          <w:sz w:val="24"/>
          <w:szCs w:val="24"/>
        </w:rPr>
        <w:t>. The</w:t>
      </w:r>
      <w:r w:rsidR="0082544F" w:rsidRPr="006B58F4">
        <w:rPr>
          <w:rFonts w:ascii="Arial" w:hAnsi="Arial" w:cs="Arial"/>
          <w:sz w:val="24"/>
          <w:szCs w:val="24"/>
        </w:rPr>
        <w:t xml:space="preserve">se </w:t>
      </w:r>
      <w:r w:rsidR="00DB3AF1" w:rsidRPr="006B58F4">
        <w:rPr>
          <w:rFonts w:ascii="Arial" w:hAnsi="Arial" w:cs="Arial"/>
          <w:sz w:val="24"/>
          <w:szCs w:val="24"/>
        </w:rPr>
        <w:t>activities</w:t>
      </w:r>
      <w:r w:rsidR="0082544F" w:rsidRPr="006B58F4">
        <w:rPr>
          <w:rFonts w:ascii="Arial" w:hAnsi="Arial" w:cs="Arial"/>
          <w:sz w:val="24"/>
          <w:szCs w:val="24"/>
        </w:rPr>
        <w:t xml:space="preserve">, and especially </w:t>
      </w:r>
      <w:r w:rsidR="001A0910" w:rsidRPr="006B58F4">
        <w:rPr>
          <w:rFonts w:ascii="Arial" w:hAnsi="Arial" w:cs="Arial"/>
          <w:sz w:val="24"/>
          <w:szCs w:val="24"/>
        </w:rPr>
        <w:t xml:space="preserve">its anticancer effects, have drawn </w:t>
      </w:r>
      <w:r w:rsidR="00387555">
        <w:rPr>
          <w:rFonts w:ascii="Arial" w:hAnsi="Arial" w:cs="Arial"/>
          <w:sz w:val="24"/>
          <w:szCs w:val="24"/>
        </w:rPr>
        <w:t>significant</w:t>
      </w:r>
      <w:r w:rsidR="00387555" w:rsidRPr="006B58F4">
        <w:rPr>
          <w:rFonts w:ascii="Arial" w:hAnsi="Arial" w:cs="Arial"/>
          <w:sz w:val="24"/>
          <w:szCs w:val="24"/>
        </w:rPr>
        <w:t xml:space="preserve"> </w:t>
      </w:r>
      <w:r w:rsidR="001A0910" w:rsidRPr="006B58F4">
        <w:rPr>
          <w:rFonts w:ascii="Arial" w:hAnsi="Arial" w:cs="Arial"/>
          <w:sz w:val="24"/>
          <w:szCs w:val="24"/>
        </w:rPr>
        <w:t xml:space="preserve">attention to </w:t>
      </w:r>
      <w:r w:rsidR="001A0910" w:rsidRPr="006B58F4">
        <w:rPr>
          <w:rFonts w:ascii="Arial" w:hAnsi="Arial" w:cs="Arial"/>
          <w:i/>
          <w:iCs/>
          <w:sz w:val="24"/>
          <w:szCs w:val="24"/>
        </w:rPr>
        <w:t>S. barbata</w:t>
      </w:r>
      <w:r w:rsidR="003A6EE2" w:rsidRPr="006B58F4">
        <w:rPr>
          <w:rFonts w:ascii="Arial" w:hAnsi="Arial" w:cs="Arial"/>
          <w:sz w:val="24"/>
          <w:szCs w:val="24"/>
        </w:rPr>
        <w:t>, and early phase clinical trials of aqueous extract</w:t>
      </w:r>
      <w:r w:rsidR="003A735B" w:rsidRPr="006B58F4">
        <w:rPr>
          <w:rFonts w:ascii="Arial" w:hAnsi="Arial" w:cs="Arial"/>
          <w:sz w:val="24"/>
          <w:szCs w:val="24"/>
        </w:rPr>
        <w:t>s</w:t>
      </w:r>
      <w:r w:rsidR="003A6EE2" w:rsidRPr="006B58F4">
        <w:rPr>
          <w:rFonts w:ascii="Arial" w:hAnsi="Arial" w:cs="Arial"/>
          <w:sz w:val="24"/>
          <w:szCs w:val="24"/>
        </w:rPr>
        <w:t xml:space="preserve"> have demonstrated </w:t>
      </w:r>
      <w:r w:rsidR="002347F4" w:rsidRPr="006B58F4">
        <w:rPr>
          <w:rFonts w:ascii="Arial" w:hAnsi="Arial" w:cs="Arial"/>
          <w:sz w:val="24"/>
          <w:szCs w:val="24"/>
        </w:rPr>
        <w:t xml:space="preserve">its selective cytotoxicity towards breast cancer cells </w:t>
      </w:r>
      <w:r w:rsidR="002347F4"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{"citationID":"UOqrYgcJ","properties":{"formattedCitation":"(Chen et al., 2012)","plainCitation":"(Chen et al., 2012)","noteIndex":0},"citationItems":[{"id":"5NDXsUtD/uo2Nmana","uris":["http://zotero.org/users/7389210/items/SW3CY89N"],"uri":["http://zotero.org/users/7389210/items/SW3CY89N"],"itemData":{"id":1359,"type":"article-journal","abstract":"Bezielle (BZL101) is a candidate oral drug that has shown promising efficacy and excellent safety in the early phase clinical trials for advanced breast cancer. Bezielle is an aqueous extract from the herb Scutellaria barbata. We have reported previously that Bezielle was selectively cytotoxic to cancer cells while sparing non-transformed cells. In tumor, but not in non-transformed cells, Bezielle induced generation of ROS and severe DNA damage followed by hyperactivation of PARP, depletion of the cellular ATP and NAD, and inhibition of glycolysis. We show here that tumor cells' mitochondria are the primary source of reactive oxygen species induced by Bezielle. Treatment with Bezielle induces progressively higher levels of mitochondrial superoxide as well as peroxide-type ROS. Inhibition of mitochondrial respiration prevents generation of both types of ROS and protects cells from Bezielle-induced death. In addition to glycolysis, Bezielle inhibits oxidative phosphorylation in tumor cells and depletes mitochondrial reserve capacity depriving cells of the ability to produce ATP. Tumor cells lacking functional mitochondria maintain glycolytic activity in presence of Bezielle thus supporting the hypothesis that mitochondria are the primary target of Bezielle. The metabolic effects of Bezielle towards normal cells are not significant, in agreement with the low levels of oxidative damage that Bezielle inflicts on them. Bezielle is therefore a drug that selectively targets cancer cell mitochondria, and is distinguished from other such drugs by its ability to induce not only inhibition of OXPHOS but also of glycolysis. This study provides a better understanding of the mechanism of Bezielle's cytotoxicity, and the basis of its selectivity towards cancer cells.","container-title":"PLOS ONE","DOI":"10.1371/journal.pone.0030300","ISSN":"1932-6203","issue":"2","journalAbbreviation":"PLOS ONE","language":"en","note":"publisher: Public Library of Science","page":"e30300","source":"PLoS Journals","title":"Bezielle Selectively Targets Mitochondria of Cancer Cells to Inhibit Glycolysis and OXPHOS","volume":"7","author":[{"family":"Chen","given":"Vivian"},{"family":"Staub","given":"Richard E."},{"family":"Fong","given":"Sylvia"},{"family":"Tagliaferri","given":"Mary"},{"family":"Cohen","given":"Isaac"},{"family":"Shtivelman","given":"Emma"}],"issued":{"date-parts":[["2012",2,3]]}}}],"schema":"https://github.com/citation-style-language/schema/raw/master/csl-citation.json"} </w:instrText>
      </w:r>
      <w:r w:rsidR="002347F4" w:rsidRPr="006B58F4">
        <w:rPr>
          <w:rFonts w:ascii="Arial" w:hAnsi="Arial" w:cs="Arial"/>
          <w:sz w:val="24"/>
          <w:szCs w:val="24"/>
        </w:rPr>
        <w:fldChar w:fldCharType="separate"/>
      </w:r>
      <w:r w:rsidR="00636F0A">
        <w:rPr>
          <w:rFonts w:ascii="Arial" w:hAnsi="Arial" w:cs="Arial"/>
          <w:sz w:val="24"/>
        </w:rPr>
        <w:t>(Chen et al., 2012)</w:t>
      </w:r>
      <w:r w:rsidR="002347F4" w:rsidRPr="006B58F4">
        <w:rPr>
          <w:rFonts w:ascii="Arial" w:hAnsi="Arial" w:cs="Arial"/>
          <w:sz w:val="24"/>
          <w:szCs w:val="24"/>
        </w:rPr>
        <w:fldChar w:fldCharType="end"/>
      </w:r>
      <w:r w:rsidR="002347F4" w:rsidRPr="006B58F4">
        <w:rPr>
          <w:rFonts w:ascii="Arial" w:hAnsi="Arial" w:cs="Arial"/>
          <w:sz w:val="24"/>
          <w:szCs w:val="24"/>
        </w:rPr>
        <w:t>.</w:t>
      </w:r>
      <w:r w:rsidR="00424439" w:rsidRPr="006B58F4">
        <w:rPr>
          <w:rFonts w:ascii="Arial" w:hAnsi="Arial" w:cs="Arial"/>
          <w:sz w:val="24"/>
          <w:szCs w:val="24"/>
        </w:rPr>
        <w:t xml:space="preserve"> In addition, </w:t>
      </w:r>
      <w:r w:rsidR="00424439" w:rsidRPr="006B58F4">
        <w:rPr>
          <w:rFonts w:ascii="Arial" w:hAnsi="Arial" w:cs="Arial"/>
          <w:i/>
          <w:iCs/>
          <w:sz w:val="24"/>
          <w:szCs w:val="24"/>
        </w:rPr>
        <w:t xml:space="preserve">S. barbata </w:t>
      </w:r>
      <w:r w:rsidR="00424439" w:rsidRPr="006B58F4">
        <w:rPr>
          <w:rFonts w:ascii="Arial" w:hAnsi="Arial" w:cs="Arial"/>
          <w:sz w:val="24"/>
          <w:szCs w:val="24"/>
        </w:rPr>
        <w:t xml:space="preserve">extracts have exhibited remarkable activity towards multi-drug resistant </w:t>
      </w:r>
      <w:r w:rsidR="00E43F48" w:rsidRPr="006B58F4">
        <w:rPr>
          <w:rFonts w:ascii="Arial" w:hAnsi="Arial" w:cs="Arial"/>
          <w:sz w:val="24"/>
          <w:szCs w:val="24"/>
        </w:rPr>
        <w:t xml:space="preserve">strains of bacteria </w:t>
      </w:r>
      <w:r w:rsidR="00E43F48"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{"citationID":"8RMA7Tvd","properties":{"formattedCitation":"(Tsai et al., 2018)","plainCitation":"(Tsai et al., 2018)","noteIndex":0},"citationItems":[{"id":"5NDXsUtD/KsQEtbP7","uris":["http://zotero.org/users/7389210/items/ICPLHBZA"],"uri":["http://zotero.org/users/7389210/items/ICPLHBZA"],"itemData":{"id":1365,"type":"article-journal","abstract":"No animal model studies have been conducted in which the efficacy of herbal compounds has been tested against multidrug-resistant Acinetobacter baumannii infections. Very few antibiotics are available for the treatment of pulmonary infections caused by extensively drug-resistant Acinetobacter baumannii (XDRAB). To find alternative treatments, traditional Chinese herbs were screened for their antimicrobial potential.","container-title":"BMC Complementary and Alternative Medicine","DOI":"10.1186/s12906-018-2151-7","ISSN":"1472-6882","issue":"1","journalAbbreviation":"BMC Complementary and Alternative Medicine","page":"96","source":"BioMed Central","title":"Using the Chinese herb Scutellaria barbata against extensively drug-resistant Acinetobacter baumannii infections: in vitro and in vivo studies","title-short":"Using the Chinese herb Scutellaria barbata against extensively drug-resistant Acinetobacter baumannii infections","volume":"18","author":[{"family":"Tsai","given":"Chin-Chuan"},{"family":"Lin","given":"Chi-Shiuan"},{"family":"Hsu","given":"Chun-Ru"},{"family":"Chang","given":"Chiu-Ming"},{"family":"Chang","given":"I-Wei"},{"family":"Lin","given":"Li-Wei"},{"family":"Hung","given":"Chih-Hsin"},{"family":"Wang","given":"Jiun-Ling"}],"issued":{"date-parts":[["2018",3,20]]}}}],"schema":"https://github.com/citation-style-language/schema/raw/master/csl-citation.json"} </w:instrText>
      </w:r>
      <w:r w:rsidR="00E43F48" w:rsidRPr="006B58F4">
        <w:rPr>
          <w:rFonts w:ascii="Arial" w:hAnsi="Arial" w:cs="Arial"/>
          <w:sz w:val="24"/>
          <w:szCs w:val="24"/>
        </w:rPr>
        <w:fldChar w:fldCharType="separate"/>
      </w:r>
      <w:r w:rsidR="00636F0A">
        <w:rPr>
          <w:rFonts w:ascii="Arial" w:hAnsi="Arial" w:cs="Arial"/>
          <w:sz w:val="24"/>
        </w:rPr>
        <w:t>(Tsai et al., 2018)</w:t>
      </w:r>
      <w:r w:rsidR="00E43F48" w:rsidRPr="006B58F4">
        <w:rPr>
          <w:rFonts w:ascii="Arial" w:hAnsi="Arial" w:cs="Arial"/>
          <w:sz w:val="24"/>
          <w:szCs w:val="24"/>
        </w:rPr>
        <w:fldChar w:fldCharType="end"/>
      </w:r>
      <w:r w:rsidR="00E43F48" w:rsidRPr="006B58F4">
        <w:rPr>
          <w:rFonts w:ascii="Arial" w:hAnsi="Arial" w:cs="Arial"/>
          <w:sz w:val="24"/>
          <w:szCs w:val="24"/>
        </w:rPr>
        <w:t>.</w:t>
      </w:r>
      <w:r w:rsidR="002347F4" w:rsidRPr="006B58F4">
        <w:rPr>
          <w:rFonts w:ascii="Arial" w:hAnsi="Arial" w:cs="Arial"/>
          <w:sz w:val="24"/>
          <w:szCs w:val="24"/>
        </w:rPr>
        <w:t xml:space="preserve"> </w:t>
      </w:r>
      <w:r w:rsidR="003A735B" w:rsidRPr="006B58F4">
        <w:rPr>
          <w:rFonts w:ascii="Arial" w:hAnsi="Arial" w:cs="Arial"/>
          <w:i/>
          <w:iCs/>
          <w:sz w:val="24"/>
          <w:szCs w:val="24"/>
        </w:rPr>
        <w:t xml:space="preserve">S. baicalensis </w:t>
      </w:r>
      <w:r w:rsidR="003A735B" w:rsidRPr="006B58F4">
        <w:rPr>
          <w:rFonts w:ascii="Arial" w:hAnsi="Arial" w:cs="Arial"/>
          <w:sz w:val="24"/>
          <w:szCs w:val="24"/>
        </w:rPr>
        <w:t xml:space="preserve">is another species </w:t>
      </w:r>
      <w:r w:rsidR="0021199B" w:rsidRPr="006B58F4">
        <w:rPr>
          <w:rFonts w:ascii="Arial" w:hAnsi="Arial" w:cs="Arial"/>
          <w:sz w:val="24"/>
          <w:szCs w:val="24"/>
        </w:rPr>
        <w:t>extensively</w:t>
      </w:r>
      <w:r w:rsidR="00DE654A" w:rsidRPr="006B58F4">
        <w:rPr>
          <w:rFonts w:ascii="Arial" w:hAnsi="Arial" w:cs="Arial"/>
          <w:sz w:val="24"/>
          <w:szCs w:val="24"/>
        </w:rPr>
        <w:t xml:space="preserve"> applied</w:t>
      </w:r>
      <w:r w:rsidR="003A735B" w:rsidRPr="006B58F4">
        <w:rPr>
          <w:rFonts w:ascii="Arial" w:hAnsi="Arial" w:cs="Arial"/>
          <w:sz w:val="24"/>
          <w:szCs w:val="24"/>
        </w:rPr>
        <w:t xml:space="preserve"> in Eastern medicine</w:t>
      </w:r>
      <w:r w:rsidR="00DE654A" w:rsidRPr="006B58F4">
        <w:rPr>
          <w:rFonts w:ascii="Arial" w:hAnsi="Arial" w:cs="Arial"/>
          <w:sz w:val="24"/>
          <w:szCs w:val="24"/>
        </w:rPr>
        <w:t>s</w:t>
      </w:r>
      <w:r w:rsidR="0049799D" w:rsidRPr="006B58F4">
        <w:rPr>
          <w:rFonts w:ascii="Arial" w:hAnsi="Arial" w:cs="Arial"/>
          <w:sz w:val="24"/>
          <w:szCs w:val="24"/>
        </w:rPr>
        <w:t>, with e</w:t>
      </w:r>
      <w:r w:rsidR="004E6F2F" w:rsidRPr="006B58F4">
        <w:rPr>
          <w:rFonts w:ascii="Arial" w:hAnsi="Arial" w:cs="Arial"/>
          <w:sz w:val="24"/>
          <w:szCs w:val="24"/>
        </w:rPr>
        <w:t>x</w:t>
      </w:r>
      <w:r w:rsidR="001B5700" w:rsidRPr="006B58F4">
        <w:rPr>
          <w:rFonts w:ascii="Arial" w:hAnsi="Arial" w:cs="Arial"/>
          <w:sz w:val="24"/>
          <w:szCs w:val="24"/>
        </w:rPr>
        <w:t xml:space="preserve">tracts of its roots </w:t>
      </w:r>
      <w:r w:rsidR="009346B7" w:rsidRPr="006B58F4">
        <w:rPr>
          <w:rFonts w:ascii="Arial" w:hAnsi="Arial" w:cs="Arial"/>
          <w:sz w:val="24"/>
          <w:szCs w:val="24"/>
        </w:rPr>
        <w:t>being</w:t>
      </w:r>
      <w:r w:rsidR="0021199B" w:rsidRPr="006B58F4">
        <w:rPr>
          <w:rFonts w:ascii="Arial" w:hAnsi="Arial" w:cs="Arial"/>
          <w:sz w:val="24"/>
          <w:szCs w:val="24"/>
        </w:rPr>
        <w:t xml:space="preserve"> prescribed to treat diarrhea, dysentery, hypertension, inflammation, and a variety of other diseases</w:t>
      </w:r>
      <w:r w:rsidR="004E6F2F" w:rsidRPr="006B58F4">
        <w:rPr>
          <w:rFonts w:ascii="Arial" w:hAnsi="Arial" w:cs="Arial"/>
          <w:sz w:val="24"/>
          <w:szCs w:val="24"/>
        </w:rPr>
        <w:t xml:space="preserve"> </w:t>
      </w:r>
      <w:r w:rsidR="004E6F2F"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{"citationID":"FOIxVrBo","properties":{"formattedCitation":"(Zhao et al., 2019b)","plainCitation":"(Zhao et al., 2019b)","noteIndex":0},"citationItems":[{"id":"5NDXsUtD/KAhiWlXc","uris":["http://zotero.org/users/7389210/items/ELK676GB"],"uri":["http://zotero.org/users/7389210/items/ELK676GB"],"itemData":{"id":44,"type":"article-journal","abstract":"Objectives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4E6F2F" w:rsidRPr="006B58F4">
        <w:rPr>
          <w:rFonts w:ascii="Arial" w:hAnsi="Arial" w:cs="Arial"/>
          <w:sz w:val="24"/>
          <w:szCs w:val="24"/>
        </w:rPr>
        <w:fldChar w:fldCharType="separate"/>
      </w:r>
      <w:r w:rsidR="00636F0A">
        <w:rPr>
          <w:rFonts w:ascii="Arial" w:hAnsi="Arial" w:cs="Arial"/>
          <w:sz w:val="24"/>
        </w:rPr>
        <w:t>(Zhao et al., 2019b)</w:t>
      </w:r>
      <w:r w:rsidR="004E6F2F" w:rsidRPr="006B58F4">
        <w:rPr>
          <w:rFonts w:ascii="Arial" w:hAnsi="Arial" w:cs="Arial"/>
          <w:sz w:val="24"/>
          <w:szCs w:val="24"/>
        </w:rPr>
        <w:fldChar w:fldCharType="end"/>
      </w:r>
      <w:r w:rsidR="0049799D" w:rsidRPr="006B58F4">
        <w:rPr>
          <w:rFonts w:ascii="Arial" w:hAnsi="Arial" w:cs="Arial"/>
          <w:sz w:val="24"/>
          <w:szCs w:val="24"/>
        </w:rPr>
        <w:t xml:space="preserve">. Numerous clinical studies have demonstrated the neuroprotective, antibacterial, antitumor, antioxidant, and other beneficial health effects of these extracts </w:t>
      </w:r>
      <w:r w:rsidR="0049799D"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{"citationID":"CPFStG3j","properties":{"formattedCitation":"(Zhu et al., 2016; Saralamma et al., 2017; Tao et al., 2018)","plainCitation":"(Zhu et al., 2016; Saralamma et al., 2017; Tao et al., 2018)","noteIndex":0},"citationItems":[{"id":"5NDXsUtD/Cz3Jj4LC","uris":["http://zotero.org/users/7389210/items/C97TBYL6"],"uri":["http://zotero.org/users/7389210/items/C97TBYL6"],"itemData":{"id":51,"type":"article-journal","abstract":"Colorectal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5NDXsUtD/hGIAtxdP","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cells","volume":"14","author":[{"family":"Saralamma","given":"Venu Venkatarame Gowda"},{"family":"Lee","given":"Ho Jeong"},{"family":"Hong","given":"Gyeong Eun"},{"family":"Park","given":"Hyeon Soo"},{"family":"Yumnam","given":"Silvia"},{"family":"Raha","given":"Suchismita"},{"family":"Lee","given":"Won Sup"},{"family":"Kim","given":"Eun Hee"},{"family":"Sung","given":"Nak Ju"},{"family":"Lee","given":"Sang Joon"},{"family":"Heo","given":"Jeong Doo"},{"family":"Kim","given":"Gon Sup"}],"issued":{"date-parts":[["2017",7]]}}},{"id":"5NDXsUtD/pvBw4NX8","uris":["http://zotero.org/users/7389210/items/WCEVHWPL"],"uri":["http://zotero.org/users/7389210/items/WCEVHWPL"],"itemData":{"id":65,"type":"article-journal","abstract":"Huang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49799D" w:rsidRPr="006B58F4">
        <w:rPr>
          <w:rFonts w:ascii="Arial" w:hAnsi="Arial" w:cs="Arial"/>
          <w:sz w:val="24"/>
          <w:szCs w:val="24"/>
        </w:rPr>
        <w:fldChar w:fldCharType="separate"/>
      </w:r>
      <w:r w:rsidR="00636F0A">
        <w:rPr>
          <w:rFonts w:ascii="Arial" w:hAnsi="Arial" w:cs="Arial"/>
          <w:sz w:val="24"/>
        </w:rPr>
        <w:t>(Zhu et al., 2016; Saralamma et al., 2017; Tao et al., 2018)</w:t>
      </w:r>
      <w:r w:rsidR="0049799D" w:rsidRPr="006B58F4">
        <w:rPr>
          <w:rFonts w:ascii="Arial" w:hAnsi="Arial" w:cs="Arial"/>
          <w:sz w:val="24"/>
          <w:szCs w:val="24"/>
        </w:rPr>
        <w:fldChar w:fldCharType="end"/>
      </w:r>
      <w:r w:rsidR="0049799D" w:rsidRPr="006B58F4">
        <w:rPr>
          <w:rFonts w:ascii="Arial" w:hAnsi="Arial" w:cs="Arial"/>
          <w:sz w:val="24"/>
          <w:szCs w:val="24"/>
        </w:rPr>
        <w:t>.</w:t>
      </w:r>
      <w:r w:rsidR="00331DC3" w:rsidRPr="006B58F4">
        <w:rPr>
          <w:rFonts w:ascii="Arial" w:hAnsi="Arial" w:cs="Arial"/>
          <w:sz w:val="24"/>
          <w:szCs w:val="24"/>
        </w:rPr>
        <w:t xml:space="preserve"> </w:t>
      </w:r>
    </w:p>
    <w:p w14:paraId="51B4E73C" w14:textId="606F41FF" w:rsidR="0022334A" w:rsidRPr="006B58F4" w:rsidRDefault="004D1610" w:rsidP="00663459">
      <w:pPr>
        <w:spacing w:after="0" w:line="360" w:lineRule="auto"/>
        <w:ind w:firstLine="720"/>
        <w:rPr>
          <w:rFonts w:ascii="Arial" w:hAnsi="Arial" w:cs="Arial"/>
          <w:sz w:val="24"/>
          <w:szCs w:val="24"/>
        </w:rPr>
      </w:pPr>
      <w:r w:rsidRPr="006B58F4">
        <w:rPr>
          <w:rFonts w:ascii="Arial" w:hAnsi="Arial" w:cs="Arial"/>
          <w:sz w:val="24"/>
          <w:szCs w:val="24"/>
        </w:rPr>
        <w:t xml:space="preserve">One class of bioactive compounds in </w:t>
      </w:r>
      <w:r w:rsidRPr="006B58F4">
        <w:rPr>
          <w:rFonts w:ascii="Arial" w:hAnsi="Arial" w:cs="Arial"/>
          <w:i/>
          <w:iCs/>
          <w:sz w:val="24"/>
          <w:szCs w:val="24"/>
        </w:rPr>
        <w:t xml:space="preserve">Scutellaria </w:t>
      </w:r>
      <w:r w:rsidRPr="006B58F4">
        <w:rPr>
          <w:rFonts w:ascii="Arial" w:hAnsi="Arial" w:cs="Arial"/>
          <w:sz w:val="24"/>
          <w:szCs w:val="24"/>
        </w:rPr>
        <w:t xml:space="preserve">is flavones </w:t>
      </w:r>
      <w:r w:rsidR="00DB526D">
        <w:rPr>
          <w:rFonts w:ascii="Arial" w:hAnsi="Arial" w:cs="Arial"/>
          <w:sz w:val="24"/>
          <w:szCs w:val="24"/>
        </w:rPr>
        <w:fldChar w:fldCharType="begin"/>
      </w:r>
      <w:r w:rsidR="00636F0A">
        <w:rPr>
          <w:rFonts w:ascii="Arial" w:hAnsi="Arial" w:cs="Arial"/>
          <w:sz w:val="24"/>
          <w:szCs w:val="24"/>
        </w:rPr>
        <w:instrText xml:space="preserve"> ADDIN ZOTERO_ITEM CSL_CITATION {"citationID":"a23afd9jpsc","properties":{"formattedCitation":"(Karimov and Botirov, 2017; Zhao et al., 2019b)","plainCitation":"(Karimov and Botirov, 2017; Zhao et al., 2019b)","noteIndex":0},"citationItems":[{"id":"5NDXsUtD/KAhiWlXc","uris":["http://zotero.org/users/7389210/items/ELK676GB"],"uri":["http://zotero.org/users/7389210/items/ELK676GB"],"itemData":{"id":"78nRKOrd/lg0AY7lt","type":"article-journal","abstract":"Objectives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id":"5NDXsUtD/WvjggBtr","uris":["http://zotero.org/users/7389210/items/V2K3BYPR"],"uri":["http://zotero.org/users/7389210/items/V2K3BYPR"],"itemData":{"id":"78nRKOrd/KbNvc4lA","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DB526D">
        <w:rPr>
          <w:rFonts w:ascii="Arial" w:hAnsi="Arial" w:cs="Arial"/>
          <w:sz w:val="24"/>
          <w:szCs w:val="24"/>
        </w:rPr>
        <w:fldChar w:fldCharType="separate"/>
      </w:r>
      <w:r w:rsidR="00636F0A">
        <w:rPr>
          <w:rFonts w:ascii="Arial" w:hAnsi="Arial" w:cs="Arial"/>
          <w:sz w:val="24"/>
        </w:rPr>
        <w:t>(Karimov and Botirov, 2017; Zhao et al., 2019b)</w:t>
      </w:r>
      <w:r w:rsidR="00DB526D">
        <w:rPr>
          <w:rFonts w:ascii="Arial" w:hAnsi="Arial" w:cs="Arial"/>
          <w:sz w:val="24"/>
          <w:szCs w:val="24"/>
        </w:rPr>
        <w:fldChar w:fldCharType="end"/>
      </w:r>
      <w:r w:rsidR="00DB526D">
        <w:rPr>
          <w:rFonts w:ascii="Arial" w:hAnsi="Arial" w:cs="Arial"/>
          <w:sz w:val="24"/>
          <w:szCs w:val="24"/>
        </w:rPr>
        <w:t xml:space="preserve"> . </w:t>
      </w:r>
      <w:r w:rsidR="00A646D7" w:rsidRPr="006B58F4">
        <w:rPr>
          <w:rFonts w:ascii="Arial" w:hAnsi="Arial" w:cs="Arial"/>
          <w:i/>
          <w:iCs/>
          <w:sz w:val="24"/>
          <w:szCs w:val="24"/>
        </w:rPr>
        <w:t xml:space="preserve">Scutellaria </w:t>
      </w:r>
      <w:r w:rsidR="00A646D7" w:rsidRPr="006B58F4">
        <w:rPr>
          <w:rFonts w:ascii="Arial" w:hAnsi="Arial" w:cs="Arial"/>
          <w:sz w:val="24"/>
          <w:szCs w:val="24"/>
        </w:rPr>
        <w:t xml:space="preserve">species </w:t>
      </w:r>
      <w:r w:rsidR="00380830" w:rsidRPr="006B58F4">
        <w:rPr>
          <w:rFonts w:ascii="Arial" w:hAnsi="Arial" w:cs="Arial"/>
          <w:sz w:val="24"/>
          <w:szCs w:val="24"/>
        </w:rPr>
        <w:t>produce</w:t>
      </w:r>
      <w:r w:rsidR="00A646D7" w:rsidRPr="006B58F4">
        <w:rPr>
          <w:rFonts w:ascii="Arial" w:hAnsi="Arial" w:cs="Arial"/>
          <w:sz w:val="24"/>
          <w:szCs w:val="24"/>
        </w:rPr>
        <w:t xml:space="preserve"> two class</w:t>
      </w:r>
      <w:r w:rsidR="00305966" w:rsidRPr="006B58F4">
        <w:rPr>
          <w:rFonts w:ascii="Arial" w:hAnsi="Arial" w:cs="Arial"/>
          <w:sz w:val="24"/>
          <w:szCs w:val="24"/>
        </w:rPr>
        <w:t>es</w:t>
      </w:r>
      <w:r w:rsidR="00A646D7" w:rsidRPr="006B58F4">
        <w:rPr>
          <w:rFonts w:ascii="Arial" w:hAnsi="Arial" w:cs="Arial"/>
          <w:sz w:val="24"/>
          <w:szCs w:val="24"/>
        </w:rPr>
        <w:t xml:space="preserve"> of flavones: 4´-hydroxyflavones and 4´-deoxyflavones</w:t>
      </w:r>
      <w:r w:rsidR="00806C08">
        <w:rPr>
          <w:rFonts w:ascii="Arial" w:hAnsi="Arial" w:cs="Arial"/>
          <w:sz w:val="24"/>
          <w:szCs w:val="24"/>
        </w:rPr>
        <w:t xml:space="preserve"> </w:t>
      </w:r>
      <w:r w:rsidR="00806C08" w:rsidRPr="006B58F4">
        <w:rPr>
          <w:rFonts w:ascii="Arial" w:hAnsi="Arial" w:cs="Arial"/>
          <w:sz w:val="24"/>
          <w:szCs w:val="24"/>
        </w:rPr>
        <w:t xml:space="preserve">(Fig. 1, Fig. S1). </w:t>
      </w:r>
      <w:r w:rsidR="00746611" w:rsidRPr="006B58F4">
        <w:rPr>
          <w:rFonts w:ascii="Arial" w:hAnsi="Arial" w:cs="Arial"/>
          <w:sz w:val="24"/>
          <w:szCs w:val="24"/>
        </w:rPr>
        <w:t>4´-</w:t>
      </w:r>
      <w:r w:rsidR="006545D8">
        <w:rPr>
          <w:rFonts w:ascii="Arial" w:hAnsi="Arial" w:cs="Arial"/>
          <w:sz w:val="24"/>
          <w:szCs w:val="24"/>
        </w:rPr>
        <w:t>H</w:t>
      </w:r>
      <w:r w:rsidR="006545D8" w:rsidRPr="006B58F4">
        <w:rPr>
          <w:rFonts w:ascii="Arial" w:hAnsi="Arial" w:cs="Arial"/>
          <w:sz w:val="24"/>
          <w:szCs w:val="24"/>
        </w:rPr>
        <w:t>ydroxyflavones</w:t>
      </w:r>
      <w:r w:rsidRPr="006B58F4">
        <w:rPr>
          <w:rFonts w:ascii="Arial" w:hAnsi="Arial" w:cs="Arial"/>
          <w:sz w:val="24"/>
          <w:szCs w:val="24"/>
        </w:rPr>
        <w:t>,</w:t>
      </w:r>
      <w:r w:rsidR="00C60D12" w:rsidRPr="006B58F4">
        <w:rPr>
          <w:rFonts w:ascii="Arial" w:hAnsi="Arial" w:cs="Arial"/>
          <w:sz w:val="24"/>
          <w:szCs w:val="24"/>
        </w:rPr>
        <w:t xml:space="preserve"> </w:t>
      </w:r>
      <w:r w:rsidR="00746611" w:rsidRPr="006B58F4">
        <w:rPr>
          <w:rFonts w:ascii="Arial" w:hAnsi="Arial" w:cs="Arial"/>
          <w:sz w:val="24"/>
          <w:szCs w:val="24"/>
        </w:rPr>
        <w:t>includ</w:t>
      </w:r>
      <w:r w:rsidR="00C60D12" w:rsidRPr="006B58F4">
        <w:rPr>
          <w:rFonts w:ascii="Arial" w:hAnsi="Arial" w:cs="Arial"/>
          <w:sz w:val="24"/>
          <w:szCs w:val="24"/>
        </w:rPr>
        <w:t>ing</w:t>
      </w:r>
      <w:r w:rsidR="00746611" w:rsidRPr="006B58F4">
        <w:rPr>
          <w:rFonts w:ascii="Arial" w:hAnsi="Arial" w:cs="Arial"/>
          <w:sz w:val="24"/>
          <w:szCs w:val="24"/>
        </w:rPr>
        <w:t xml:space="preserve"> apigenin and its derivatives, </w:t>
      </w:r>
      <w:r w:rsidR="00C60D12" w:rsidRPr="006B58F4">
        <w:rPr>
          <w:rFonts w:ascii="Arial" w:hAnsi="Arial" w:cs="Arial"/>
          <w:sz w:val="24"/>
          <w:szCs w:val="24"/>
        </w:rPr>
        <w:t>are</w:t>
      </w:r>
      <w:r w:rsidR="00305966" w:rsidRPr="006B58F4">
        <w:rPr>
          <w:rFonts w:ascii="Arial" w:hAnsi="Arial" w:cs="Arial"/>
          <w:sz w:val="24"/>
          <w:szCs w:val="24"/>
        </w:rPr>
        <w:t xml:space="preserve"> relatively common across the plant kingdom</w:t>
      </w:r>
      <w:r w:rsidR="00C60D12" w:rsidRPr="006B58F4">
        <w:rPr>
          <w:rFonts w:ascii="Arial" w:hAnsi="Arial" w:cs="Arial"/>
          <w:sz w:val="24"/>
          <w:szCs w:val="24"/>
        </w:rPr>
        <w:t xml:space="preserve"> </w:t>
      </w:r>
      <w:r w:rsidR="00C60D12" w:rsidRPr="006B58F4">
        <w:rPr>
          <w:rFonts w:ascii="Arial" w:hAnsi="Arial" w:cs="Arial"/>
          <w:sz w:val="24"/>
          <w:szCs w:val="24"/>
        </w:rPr>
        <w:lastRenderedPageBreak/>
        <w:t>whereas</w:t>
      </w:r>
      <w:r w:rsidR="00305966" w:rsidRPr="006B58F4">
        <w:rPr>
          <w:rFonts w:ascii="Arial" w:hAnsi="Arial" w:cs="Arial"/>
          <w:sz w:val="24"/>
          <w:szCs w:val="24"/>
        </w:rPr>
        <w:t xml:space="preserve"> 4´-deoxyflavones, which include chrysin and its derivatives, </w:t>
      </w:r>
      <w:r w:rsidR="00C60D12" w:rsidRPr="006B58F4">
        <w:rPr>
          <w:rFonts w:ascii="Arial" w:hAnsi="Arial" w:cs="Arial"/>
          <w:sz w:val="24"/>
          <w:szCs w:val="24"/>
        </w:rPr>
        <w:t xml:space="preserve">are </w:t>
      </w:r>
      <w:r w:rsidR="00305966" w:rsidRPr="006B58F4">
        <w:rPr>
          <w:rFonts w:ascii="Arial" w:hAnsi="Arial" w:cs="Arial"/>
          <w:sz w:val="24"/>
          <w:szCs w:val="24"/>
        </w:rPr>
        <w:t xml:space="preserve">relatively rare outside of </w:t>
      </w:r>
      <w:r w:rsidR="00305966" w:rsidRPr="006B58F4">
        <w:rPr>
          <w:rFonts w:ascii="Arial" w:hAnsi="Arial" w:cs="Arial"/>
          <w:i/>
          <w:iCs/>
          <w:sz w:val="24"/>
          <w:szCs w:val="24"/>
        </w:rPr>
        <w:t>Scutellaria</w:t>
      </w:r>
      <w:r w:rsidR="00C60D12" w:rsidRPr="006B58F4">
        <w:rPr>
          <w:rFonts w:ascii="Arial" w:hAnsi="Arial" w:cs="Arial"/>
          <w:sz w:val="24"/>
          <w:szCs w:val="24"/>
        </w:rPr>
        <w:t xml:space="preserve"> with</w:t>
      </w:r>
      <w:r w:rsidRPr="006B58F4">
        <w:rPr>
          <w:rFonts w:ascii="Arial" w:hAnsi="Arial" w:cs="Arial"/>
          <w:sz w:val="24"/>
          <w:szCs w:val="24"/>
        </w:rPr>
        <w:t xml:space="preserve"> the</w:t>
      </w:r>
      <w:r w:rsidR="00C60D12" w:rsidRPr="006B58F4">
        <w:rPr>
          <w:rFonts w:ascii="Arial" w:hAnsi="Arial" w:cs="Arial"/>
          <w:sz w:val="24"/>
          <w:szCs w:val="24"/>
        </w:rPr>
        <w:t xml:space="preserve"> exception of </w:t>
      </w:r>
      <w:r w:rsidR="004544CE" w:rsidRPr="006B58F4">
        <w:rPr>
          <w:rFonts w:ascii="Arial" w:hAnsi="Arial" w:cs="Arial"/>
          <w:sz w:val="24"/>
          <w:szCs w:val="24"/>
        </w:rPr>
        <w:t xml:space="preserve">several </w:t>
      </w:r>
      <w:r w:rsidR="00305966" w:rsidRPr="006B58F4">
        <w:rPr>
          <w:rFonts w:ascii="Arial" w:hAnsi="Arial" w:cs="Arial"/>
          <w:sz w:val="24"/>
          <w:szCs w:val="24"/>
        </w:rPr>
        <w:t xml:space="preserve">plant species </w:t>
      </w:r>
      <w:r w:rsidR="006B7C4E" w:rsidRPr="006B58F4">
        <w:rPr>
          <w:rFonts w:ascii="Arial" w:hAnsi="Arial" w:cs="Arial"/>
          <w:sz w:val="24"/>
          <w:szCs w:val="24"/>
        </w:rPr>
        <w:t>not in</w:t>
      </w:r>
      <w:r w:rsidR="00305966" w:rsidRPr="006B58F4">
        <w:rPr>
          <w:rFonts w:ascii="Arial" w:hAnsi="Arial" w:cs="Arial"/>
          <w:sz w:val="24"/>
          <w:szCs w:val="24"/>
        </w:rPr>
        <w:t xml:space="preserve"> the genus</w:t>
      </w:r>
      <w:r w:rsidR="00806C08">
        <w:rPr>
          <w:rFonts w:ascii="Arial" w:hAnsi="Arial" w:cs="Arial"/>
          <w:sz w:val="24"/>
          <w:szCs w:val="24"/>
        </w:rPr>
        <w:t xml:space="preserve"> </w:t>
      </w:r>
      <w:r w:rsidR="006B7C4E"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{"citationID":"AE7AMhhN","properties":{"formattedCitation":"(Kato et al., 1992; Rao et al., 2002; Rao et al., 2009)","plainCitation":"(Kato et al., 1992; Rao et al., 2002; Rao et al., 2009)","noteIndex":0},"citationItems":[{"id":"5NDXsUtD/T8cFtPck","uris":["http://zotero.org/users/7389210/items/SYHEU7JK"],"uri":["http://zotero.org/users/7389210/items/SYHEU7JK"],"itemData":{"id":38,"type":"article-journal","abstract":"Virola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R."}],"issued":{"date-parts":[["1992",1]]}}},{"id":"5NDXsUtD/F3tGOi3b","uris":["http://zotero.org/users/7389210/items/NTBP7MCK"],"uri":["http://zotero.org/users/7389210/items/NTBP7MCK"],"itemData":{"id":40,"type":"article-journal","abstract":"Two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Venkata"}],"issued":{"date-parts":[["2009"]]}}},{"id":"5NDXsUtD/JQrW05aO","uris":["http://zotero.org/users/7389210/items/TUKQAQ49"],"uri":["http://zotero.org/users/7389210/items/TUKQAQ49"],"itemData":{"id":39,"type":"article-journal","abstract":"Two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6B7C4E" w:rsidRPr="006B58F4">
        <w:rPr>
          <w:rFonts w:ascii="Arial" w:hAnsi="Arial" w:cs="Arial"/>
          <w:sz w:val="24"/>
          <w:szCs w:val="24"/>
        </w:rPr>
        <w:fldChar w:fldCharType="separate"/>
      </w:r>
      <w:r w:rsidR="00636F0A">
        <w:rPr>
          <w:rFonts w:ascii="Arial" w:hAnsi="Arial" w:cs="Arial"/>
          <w:sz w:val="24"/>
        </w:rPr>
        <w:t>(Kato et al., 1992; Rao et al., 2002; Rao et al., 2009)</w:t>
      </w:r>
      <w:r w:rsidR="006B7C4E" w:rsidRPr="006B58F4">
        <w:rPr>
          <w:rFonts w:ascii="Arial" w:hAnsi="Arial" w:cs="Arial"/>
          <w:sz w:val="24"/>
          <w:szCs w:val="24"/>
        </w:rPr>
        <w:fldChar w:fldCharType="end"/>
      </w:r>
      <w:r w:rsidR="006B7C4E" w:rsidRPr="006B58F4">
        <w:rPr>
          <w:rFonts w:ascii="Arial" w:hAnsi="Arial" w:cs="Arial"/>
          <w:sz w:val="24"/>
          <w:szCs w:val="24"/>
        </w:rPr>
        <w:t>.</w:t>
      </w:r>
      <w:r w:rsidR="00305966" w:rsidRPr="006B58F4">
        <w:rPr>
          <w:rFonts w:ascii="Arial" w:hAnsi="Arial" w:cs="Arial"/>
          <w:sz w:val="24"/>
          <w:szCs w:val="24"/>
        </w:rPr>
        <w:t xml:space="preserve"> </w:t>
      </w:r>
      <w:r w:rsidR="00FA255A" w:rsidRPr="006B58F4">
        <w:rPr>
          <w:rFonts w:ascii="Arial" w:hAnsi="Arial" w:cs="Arial"/>
          <w:sz w:val="24"/>
          <w:szCs w:val="24"/>
        </w:rPr>
        <w:t>Recent</w:t>
      </w:r>
      <w:r w:rsidR="00391D58" w:rsidRPr="006B58F4">
        <w:rPr>
          <w:rFonts w:ascii="Arial" w:hAnsi="Arial" w:cs="Arial"/>
          <w:sz w:val="24"/>
          <w:szCs w:val="24"/>
        </w:rPr>
        <w:t xml:space="preserve"> works </w:t>
      </w:r>
      <w:r w:rsidRPr="006B58F4">
        <w:rPr>
          <w:rFonts w:ascii="Arial" w:hAnsi="Arial" w:cs="Arial"/>
          <w:sz w:val="24"/>
          <w:szCs w:val="24"/>
        </w:rPr>
        <w:t xml:space="preserve">in </w:t>
      </w:r>
      <w:r w:rsidR="00331DC3" w:rsidRPr="006B58F4">
        <w:rPr>
          <w:rFonts w:ascii="Arial" w:hAnsi="Arial" w:cs="Arial"/>
          <w:i/>
          <w:iCs/>
          <w:sz w:val="24"/>
          <w:szCs w:val="24"/>
        </w:rPr>
        <w:t>S. baicalensis</w:t>
      </w:r>
      <w:r w:rsidR="00FA255A" w:rsidRPr="006B58F4">
        <w:rPr>
          <w:rFonts w:ascii="Arial" w:hAnsi="Arial" w:cs="Arial"/>
          <w:i/>
          <w:iCs/>
          <w:sz w:val="24"/>
          <w:szCs w:val="24"/>
        </w:rPr>
        <w:t xml:space="preserve"> </w:t>
      </w:r>
      <w:r w:rsidR="00FA255A" w:rsidRPr="006B58F4">
        <w:rPr>
          <w:rFonts w:ascii="Arial" w:hAnsi="Arial" w:cs="Arial"/>
          <w:sz w:val="24"/>
          <w:szCs w:val="24"/>
        </w:rPr>
        <w:t>and</w:t>
      </w:r>
      <w:r w:rsidR="00FA255A" w:rsidRPr="006B58F4">
        <w:rPr>
          <w:rFonts w:ascii="Arial" w:hAnsi="Arial" w:cs="Arial"/>
          <w:i/>
          <w:iCs/>
          <w:sz w:val="24"/>
          <w:szCs w:val="24"/>
        </w:rPr>
        <w:t xml:space="preserve"> S. barbata</w:t>
      </w:r>
      <w:r w:rsidR="00FA255A" w:rsidRPr="006B58F4">
        <w:rPr>
          <w:rFonts w:ascii="Arial" w:hAnsi="Arial" w:cs="Arial"/>
          <w:sz w:val="24"/>
          <w:szCs w:val="24"/>
        </w:rPr>
        <w:t xml:space="preserve"> </w:t>
      </w:r>
      <w:r w:rsidR="00391D58" w:rsidRPr="006B58F4">
        <w:rPr>
          <w:rFonts w:ascii="Arial" w:hAnsi="Arial" w:cs="Arial"/>
          <w:sz w:val="24"/>
          <w:szCs w:val="24"/>
        </w:rPr>
        <w:t xml:space="preserve">have identified </w:t>
      </w:r>
      <w:r w:rsidRPr="006B58F4">
        <w:rPr>
          <w:rFonts w:ascii="Arial" w:hAnsi="Arial" w:cs="Arial"/>
          <w:sz w:val="24"/>
          <w:szCs w:val="24"/>
        </w:rPr>
        <w:t xml:space="preserve">multiple </w:t>
      </w:r>
      <w:r w:rsidR="00391D58" w:rsidRPr="006B58F4">
        <w:rPr>
          <w:rFonts w:ascii="Arial" w:hAnsi="Arial" w:cs="Arial"/>
          <w:sz w:val="24"/>
          <w:szCs w:val="24"/>
        </w:rPr>
        <w:t xml:space="preserve">enzymes </w:t>
      </w:r>
      <w:r w:rsidR="00C60D12" w:rsidRPr="006B58F4">
        <w:rPr>
          <w:rFonts w:ascii="Arial" w:hAnsi="Arial" w:cs="Arial"/>
          <w:sz w:val="24"/>
          <w:szCs w:val="24"/>
        </w:rPr>
        <w:t>responsible for</w:t>
      </w:r>
      <w:r w:rsidR="00331DC3" w:rsidRPr="006B58F4">
        <w:rPr>
          <w:rFonts w:ascii="Arial" w:hAnsi="Arial" w:cs="Arial"/>
          <w:sz w:val="24"/>
          <w:szCs w:val="24"/>
        </w:rPr>
        <w:t xml:space="preserve"> flavone biosynthesis</w:t>
      </w:r>
      <w:r w:rsidR="00391D58" w:rsidRPr="006B58F4">
        <w:rPr>
          <w:rFonts w:ascii="Arial" w:hAnsi="Arial" w:cs="Arial"/>
          <w:sz w:val="24"/>
          <w:szCs w:val="24"/>
        </w:rPr>
        <w:t xml:space="preserve"> </w:t>
      </w:r>
      <w:r w:rsidR="00331DC3" w:rsidRPr="006B58F4">
        <w:rPr>
          <w:rFonts w:ascii="Arial" w:hAnsi="Arial" w:cs="Arial"/>
          <w:sz w:val="24"/>
          <w:szCs w:val="24"/>
        </w:rPr>
        <w:t xml:space="preserve">in </w:t>
      </w:r>
      <w:r w:rsidR="00331DC3" w:rsidRPr="006B58F4">
        <w:rPr>
          <w:rFonts w:ascii="Arial" w:hAnsi="Arial" w:cs="Arial"/>
          <w:i/>
          <w:iCs/>
          <w:sz w:val="24"/>
          <w:szCs w:val="24"/>
        </w:rPr>
        <w:t>Scutellaria</w:t>
      </w:r>
      <w:r w:rsidR="00391D58" w:rsidRPr="006B58F4">
        <w:rPr>
          <w:rFonts w:ascii="Arial" w:hAnsi="Arial" w:cs="Arial"/>
          <w:sz w:val="24"/>
          <w:szCs w:val="24"/>
        </w:rPr>
        <w:t>, and</w:t>
      </w:r>
      <w:r w:rsidRPr="006B58F4">
        <w:rPr>
          <w:rFonts w:ascii="Arial" w:hAnsi="Arial" w:cs="Arial"/>
          <w:sz w:val="24"/>
          <w:szCs w:val="24"/>
        </w:rPr>
        <w:t xml:space="preserve"> have</w:t>
      </w:r>
      <w:r w:rsidR="00391D58" w:rsidRPr="006B58F4">
        <w:rPr>
          <w:rFonts w:ascii="Arial" w:hAnsi="Arial" w:cs="Arial"/>
          <w:sz w:val="24"/>
          <w:szCs w:val="24"/>
        </w:rPr>
        <w:t xml:space="preserve"> described the </w:t>
      </w:r>
      <w:r w:rsidR="00DB0793" w:rsidRPr="006B58F4">
        <w:rPr>
          <w:rFonts w:ascii="Arial" w:hAnsi="Arial" w:cs="Arial"/>
          <w:sz w:val="24"/>
          <w:szCs w:val="24"/>
        </w:rPr>
        <w:t xml:space="preserve">differential activity of </w:t>
      </w:r>
      <w:r w:rsidR="00391D58" w:rsidRPr="006B58F4">
        <w:rPr>
          <w:rFonts w:ascii="Arial" w:hAnsi="Arial" w:cs="Arial"/>
          <w:sz w:val="24"/>
          <w:szCs w:val="24"/>
        </w:rPr>
        <w:t>specific</w:t>
      </w:r>
      <w:r w:rsidR="000B36B2" w:rsidRPr="006B58F4">
        <w:rPr>
          <w:rFonts w:ascii="Arial" w:hAnsi="Arial" w:cs="Arial"/>
          <w:sz w:val="24"/>
          <w:szCs w:val="24"/>
        </w:rPr>
        <w:t xml:space="preserve"> enzyme</w:t>
      </w:r>
      <w:r w:rsidR="00FA255A" w:rsidRPr="006B58F4">
        <w:rPr>
          <w:rFonts w:ascii="Arial" w:hAnsi="Arial" w:cs="Arial"/>
          <w:sz w:val="24"/>
          <w:szCs w:val="24"/>
        </w:rPr>
        <w:t xml:space="preserve">s </w:t>
      </w:r>
      <w:r w:rsidR="00DB0793" w:rsidRPr="006B58F4">
        <w:rPr>
          <w:rFonts w:ascii="Arial" w:hAnsi="Arial" w:cs="Arial"/>
          <w:sz w:val="24"/>
          <w:szCs w:val="24"/>
        </w:rPr>
        <w:t>towards either 4´-hydroxyflavones or 4´-deoxyflavones</w:t>
      </w:r>
      <w:r w:rsidR="00EC6120" w:rsidRPr="006B58F4">
        <w:rPr>
          <w:rFonts w:ascii="Arial" w:hAnsi="Arial" w:cs="Arial"/>
          <w:sz w:val="24"/>
          <w:szCs w:val="24"/>
        </w:rPr>
        <w:t xml:space="preserve"> </w:t>
      </w:r>
      <w:r w:rsidR="00EC6120"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{"citationID":"P32dIyiX","properties":{"formattedCitation":"(Zhao et al., 2016; Zhao et al., 2018; Zhao et al., 2019a)","plainCitation":"(Zhao et al., 2016; Zhao et al., 2018; Zhao et al., 2019a)","noteIndex":0},"citationItems":[{"id":"5NDXsUtD/5J9i7z0E","uris":["http://zotero.org/users/7389210/items/7WDATX6W"],"uri":["http://zotero.org/users/7389210/items/7WDATX6W"],"itemData":{"id":68,"type":"article-journal","abstract":"Wogonin and baicalein are bioactive flavones in the</w:instrText>
      </w:r>
      <w:r w:rsidR="00636F0A">
        <w:rPr>
          <w:rFonts w:ascii="Arial" w:hAnsi="Arial" w:cs="Arial" w:hint="eastAsia"/>
          <w:sz w:val="24"/>
          <w:szCs w:val="24"/>
        </w:rPr>
        <w:instrText xml:space="preserve"> popular Chinese herbal remedy Huang-Qin (Scutellaria baicalensis Georgi). These specialized flavones lack a 4</w:instrText>
      </w:r>
      <w:r w:rsidR="00636F0A">
        <w:rPr>
          <w:rFonts w:ascii="Arial" w:hAnsi="Arial" w:cs="Arial" w:hint="eastAsia"/>
          <w:sz w:val="24"/>
          <w:szCs w:val="24"/>
        </w:rPr>
        <w:instrText>′</w:instrText>
      </w:r>
      <w:r w:rsidR="00636F0A">
        <w:rPr>
          <w:rFonts w:ascii="Arial" w:hAnsi="Arial" w:cs="Arial" w:hint="eastAsia"/>
          <w:sz w:val="24"/>
          <w:szCs w:val="24"/>
        </w:rPr>
        <w:instrText>-hydroxyl group on the B ring (4</w:instrText>
      </w:r>
      <w:r w:rsidR="00636F0A">
        <w:rPr>
          <w:rFonts w:ascii="Arial" w:hAnsi="Arial" w:cs="Arial" w:hint="eastAsia"/>
          <w:sz w:val="24"/>
          <w:szCs w:val="24"/>
        </w:rPr>
        <w:instrText>′</w:instrText>
      </w:r>
      <w:r w:rsidR="00636F0A">
        <w:rPr>
          <w:rFonts w:ascii="Arial" w:hAnsi="Arial" w:cs="Arial" w:hint="eastAsia"/>
          <w:sz w:val="24"/>
          <w:szCs w:val="24"/>
        </w:rPr>
        <w:instrText xml:space="preserve">-deoxyflavones) and induce apoptosis in a wide spectrum of human tumor cells in vitro and inhibit tumor growth </w:instrText>
      </w:r>
      <w:r w:rsidR="00636F0A">
        <w:rPr>
          <w:rFonts w:ascii="Arial" w:hAnsi="Arial" w:cs="Arial"/>
          <w:sz w:val="24"/>
          <w:szCs w:val="24"/>
        </w:rPr>
        <w:instrText>in vivo in different mouse tumor models. Root-specific flavones (RSFs) from Scutellaria have a variety of reported additional beneficial effects including antioxidant and antiviral properties. We describe the characterization of a new pathway for the synt</w:instrText>
      </w:r>
      <w:r w:rsidR="00636F0A">
        <w:rPr>
          <w:rFonts w:ascii="Arial" w:hAnsi="Arial" w:cs="Arial" w:hint="eastAsia"/>
          <w:sz w:val="24"/>
          <w:szCs w:val="24"/>
        </w:rPr>
        <w:instrText>hesis of these compounds, in which pinocembrin (a 4</w:instrText>
      </w:r>
      <w:r w:rsidR="00636F0A">
        <w:rPr>
          <w:rFonts w:ascii="Arial" w:hAnsi="Arial" w:cs="Arial" w:hint="eastAsia"/>
          <w:sz w:val="24"/>
          <w:szCs w:val="24"/>
        </w:rPr>
        <w:instrText>′</w:instrText>
      </w:r>
      <w:r w:rsidR="00636F0A">
        <w:rPr>
          <w:rFonts w:ascii="Arial" w:hAnsi="Arial" w:cs="Arial" w:hint="eastAsia"/>
          <w:sz w:val="24"/>
          <w:szCs w:val="24"/>
        </w:rPr>
        <w:instrText>-deoxyflavanone)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w:instrText>
      </w:r>
      <w:r w:rsidR="00636F0A">
        <w:rPr>
          <w:rFonts w:ascii="Arial" w:hAnsi="Arial" w:cs="Arial" w:hint="eastAsia"/>
          <w:sz w:val="24"/>
          <w:szCs w:val="24"/>
        </w:rPr>
        <w:instrText>′</w:instrText>
      </w:r>
      <w:r w:rsidR="00636F0A">
        <w:rPr>
          <w:rFonts w:ascii="Arial" w:hAnsi="Arial" w:cs="Arial" w:hint="eastAsia"/>
          <w:sz w:val="24"/>
          <w:szCs w:val="24"/>
        </w:rPr>
        <w:instrText>-deoxyRSFs, such as chrysin and wogonin, wogonoside, baicalein, and baicalin, which are synthesized from chrysin. A gene encoding a cinnamic acid</w:instrText>
      </w:r>
      <w:r w:rsidR="00636F0A">
        <w:rPr>
          <w:rFonts w:ascii="Arial" w:hAnsi="Arial" w:cs="Arial" w:hint="eastAsia"/>
          <w:sz w:val="24"/>
          <w:szCs w:val="24"/>
        </w:rPr>
        <w:instrText>–</w:instrText>
      </w:r>
      <w:r w:rsidR="00636F0A">
        <w:rPr>
          <w:rFonts w:ascii="Arial" w:hAnsi="Arial" w:cs="Arial" w:hint="eastAsia"/>
          <w:sz w:val="24"/>
          <w:szCs w:val="24"/>
        </w:rPr>
        <w:instrText>specific coe</w:instrText>
      </w:r>
      <w:r w:rsidR="00636F0A">
        <w:rPr>
          <w:rFonts w:ascii="Arial" w:hAnsi="Arial" w:cs="Arial"/>
          <w:sz w:val="24"/>
          <w:szCs w:val="24"/>
        </w:rPr>
        <w:instrText>nzyme A ligase (SbCLL-7), which is highly expressed in roots, is required for the synthesis of RSFs by FNSII-2, as demonstrated by gene silencing. A specific isoform of chalcone synthase (SbCHS-2) that is highly expressed in roots producing RSFs is also r</w:instrText>
      </w:r>
      <w:r w:rsidR="00636F0A">
        <w:rPr>
          <w:rFonts w:ascii="Arial" w:hAnsi="Arial" w:cs="Arial" w:hint="eastAsia"/>
          <w:sz w:val="24"/>
          <w:szCs w:val="24"/>
        </w:rPr>
        <w:instrText>equired for the synthesis of chrysin. Our studies reveal a recently evolved pathway for biosynthesis of specific,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in the roots of S. baicalensis.\nScutellaria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pathway.","container-title":"Science Advances","DOI":"10.1126/sciadv.1501780","ISSN"</w:instrText>
      </w:r>
      <w:r w:rsidR="00636F0A">
        <w:rPr>
          <w:rFonts w:ascii="Arial" w:hAnsi="Arial" w:cs="Arial"/>
          <w:sz w:val="24"/>
          <w:szCs w:val="24"/>
        </w:rPr>
        <w:instrText>:"2375-2548","issue":"4","language":"en","page":"e1501780","source":"advances.sciencemag.org","title":"A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5NDXsUtD/ldShoCi9","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w:instrText>
      </w:r>
      <w:r w:rsidR="00636F0A">
        <w:rPr>
          <w:rFonts w:ascii="Arial" w:hAnsi="Arial" w:cs="Arial" w:hint="eastAsia"/>
          <w:sz w:val="24"/>
          <w:szCs w:val="24"/>
        </w:rPr>
        <w:instrText>enceDirect","title":"Two CYP82D Enzymes Function as Flavone Hydroxylases in the Biosynthesis of Root-Specific 4</w:instrText>
      </w:r>
      <w:r w:rsidR="00636F0A">
        <w:rPr>
          <w:rFonts w:ascii="Arial" w:hAnsi="Arial" w:cs="Arial" w:hint="eastAsia"/>
          <w:sz w:val="24"/>
          <w:szCs w:val="24"/>
        </w:rPr>
        <w:instrText>′</w:instrText>
      </w:r>
      <w:r w:rsidR="00636F0A">
        <w:rPr>
          <w:rFonts w:ascii="Arial" w:hAnsi="Arial" w:cs="Arial" w:hint="eastAsia"/>
          <w:sz w:val="24"/>
          <w:szCs w:val="24"/>
        </w:rPr>
        <w:instrText>-Deoxyflavones in Scutellaria baicalensis","volume":"11","author":[{"family":"Zhao","given":"Qing"},{"family":"Cui","given":"Meng-Ying"},{"fami</w:instrText>
      </w:r>
      <w:r w:rsidR="00636F0A">
        <w:rPr>
          <w:rFonts w:ascii="Arial" w:hAnsi="Arial" w:cs="Arial"/>
          <w:sz w:val="24"/>
          <w:szCs w:val="24"/>
        </w:rPr>
        <w:instrText xml:space="preserve">ly":"Levsh","given":"Olesya"},{"family":"Yang","given":"Dongfeng"},{"family":"Liu","given":"Jie"},{"family":"Li","given":"Jie"},{"family":"Hill","given":"Lionel"},{"family":"Yang","given":"Lei"},{"family":"Hu","given":"Yonghong"},{"family":"Weng","given":"Jing-Ke"},{"family":"Chen","given":"Xiao-Ya"},{"family":"Martin","given":"Cathie"}],"issued":{"date-parts":[["2018",1,8]]}}},{"id":"5NDXsUtD/hrcTuCG4","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EC6120" w:rsidRPr="006B58F4">
        <w:rPr>
          <w:rFonts w:ascii="Arial" w:hAnsi="Arial" w:cs="Arial"/>
          <w:sz w:val="24"/>
          <w:szCs w:val="24"/>
        </w:rPr>
        <w:fldChar w:fldCharType="separate"/>
      </w:r>
      <w:r w:rsidR="00636F0A">
        <w:rPr>
          <w:rFonts w:ascii="Arial" w:hAnsi="Arial" w:cs="Arial"/>
          <w:sz w:val="24"/>
        </w:rPr>
        <w:t>(Zhao et al., 2016; Zhao et al., 2018; Zhao et al., 2019a)</w:t>
      </w:r>
      <w:r w:rsidR="00EC6120" w:rsidRPr="006B58F4">
        <w:rPr>
          <w:rFonts w:ascii="Arial" w:hAnsi="Arial" w:cs="Arial"/>
          <w:sz w:val="24"/>
          <w:szCs w:val="24"/>
        </w:rPr>
        <w:fldChar w:fldCharType="end"/>
      </w:r>
      <w:r w:rsidRPr="006B58F4">
        <w:rPr>
          <w:rFonts w:ascii="Arial" w:hAnsi="Arial" w:cs="Arial"/>
          <w:sz w:val="24"/>
          <w:szCs w:val="24"/>
        </w:rPr>
        <w:t>.</w:t>
      </w:r>
      <w:r w:rsidR="00C60D12" w:rsidRPr="006B58F4">
        <w:rPr>
          <w:rFonts w:ascii="Arial" w:hAnsi="Arial" w:cs="Arial"/>
          <w:sz w:val="24"/>
          <w:szCs w:val="24"/>
        </w:rPr>
        <w:t xml:space="preserve"> </w:t>
      </w:r>
      <w:r w:rsidRPr="006B58F4">
        <w:rPr>
          <w:rFonts w:ascii="Arial" w:hAnsi="Arial" w:cs="Arial"/>
          <w:sz w:val="24"/>
          <w:szCs w:val="24"/>
        </w:rPr>
        <w:t>Th</w:t>
      </w:r>
      <w:r w:rsidR="006545D8">
        <w:rPr>
          <w:rFonts w:ascii="Arial" w:hAnsi="Arial" w:cs="Arial"/>
          <w:sz w:val="24"/>
          <w:szCs w:val="24"/>
        </w:rPr>
        <w:t>e</w:t>
      </w:r>
      <w:r w:rsidRPr="006B58F4">
        <w:rPr>
          <w:rFonts w:ascii="Arial" w:hAnsi="Arial" w:cs="Arial"/>
          <w:sz w:val="24"/>
          <w:szCs w:val="24"/>
        </w:rPr>
        <w:t xml:space="preserve"> </w:t>
      </w:r>
      <w:r w:rsidR="006545D8">
        <w:rPr>
          <w:rFonts w:ascii="Arial" w:hAnsi="Arial" w:cs="Arial"/>
          <w:sz w:val="24"/>
          <w:szCs w:val="24"/>
        </w:rPr>
        <w:t>enzyme selectivity</w:t>
      </w:r>
      <w:r w:rsidR="00391D58" w:rsidRPr="006B58F4">
        <w:rPr>
          <w:rFonts w:ascii="Arial" w:hAnsi="Arial" w:cs="Arial"/>
          <w:sz w:val="24"/>
          <w:szCs w:val="24"/>
        </w:rPr>
        <w:t xml:space="preserve"> leads to an organ-specific pattern of </w:t>
      </w:r>
      <w:r w:rsidR="00FA255A" w:rsidRPr="006B58F4">
        <w:rPr>
          <w:rFonts w:ascii="Arial" w:hAnsi="Arial" w:cs="Arial"/>
          <w:sz w:val="24"/>
          <w:szCs w:val="24"/>
        </w:rPr>
        <w:t xml:space="preserve">flavone </w:t>
      </w:r>
      <w:r w:rsidR="00391D58" w:rsidRPr="006B58F4">
        <w:rPr>
          <w:rFonts w:ascii="Arial" w:hAnsi="Arial" w:cs="Arial"/>
          <w:sz w:val="24"/>
          <w:szCs w:val="24"/>
        </w:rPr>
        <w:t>accumulation</w:t>
      </w:r>
      <w:r w:rsidR="00806C08">
        <w:rPr>
          <w:rFonts w:ascii="Arial" w:hAnsi="Arial" w:cs="Arial"/>
          <w:sz w:val="24"/>
          <w:szCs w:val="24"/>
        </w:rPr>
        <w:t xml:space="preserve">. </w:t>
      </w:r>
      <w:r w:rsidR="004544CE" w:rsidRPr="006B58F4">
        <w:rPr>
          <w:rFonts w:ascii="Arial" w:hAnsi="Arial" w:cs="Arial"/>
          <w:sz w:val="24"/>
          <w:szCs w:val="24"/>
        </w:rPr>
        <w:t xml:space="preserve">In this pattern, 4´-hydroxyflavones accumulate at higher concentrations </w:t>
      </w:r>
      <w:r w:rsidR="006545D8" w:rsidRPr="006B58F4">
        <w:rPr>
          <w:rFonts w:ascii="Arial" w:hAnsi="Arial" w:cs="Arial"/>
          <w:sz w:val="24"/>
          <w:szCs w:val="24"/>
        </w:rPr>
        <w:t xml:space="preserve">in the aerial parts of the plant </w:t>
      </w:r>
      <w:r w:rsidR="004544CE" w:rsidRPr="006B58F4">
        <w:rPr>
          <w:rFonts w:ascii="Arial" w:hAnsi="Arial" w:cs="Arial"/>
          <w:sz w:val="24"/>
          <w:szCs w:val="24"/>
        </w:rPr>
        <w:t xml:space="preserve">than in the roots, and </w:t>
      </w:r>
      <w:r w:rsidR="006545D8" w:rsidRPr="006B58F4">
        <w:rPr>
          <w:rFonts w:ascii="Arial" w:hAnsi="Arial" w:cs="Arial"/>
          <w:sz w:val="24"/>
          <w:szCs w:val="24"/>
        </w:rPr>
        <w:t>the roots</w:t>
      </w:r>
      <w:r w:rsidR="006545D8">
        <w:rPr>
          <w:rFonts w:ascii="Arial" w:hAnsi="Arial" w:cs="Arial"/>
          <w:sz w:val="24"/>
          <w:szCs w:val="24"/>
        </w:rPr>
        <w:t xml:space="preserve"> contain</w:t>
      </w:r>
      <w:r w:rsidR="006545D8" w:rsidRPr="006B58F4">
        <w:rPr>
          <w:rFonts w:ascii="Arial" w:hAnsi="Arial" w:cs="Arial"/>
          <w:sz w:val="24"/>
          <w:szCs w:val="24"/>
        </w:rPr>
        <w:t xml:space="preserve"> higher concentrations </w:t>
      </w:r>
      <w:r w:rsidR="006545D8">
        <w:rPr>
          <w:rFonts w:ascii="Arial" w:hAnsi="Arial" w:cs="Arial"/>
          <w:sz w:val="24"/>
          <w:szCs w:val="24"/>
        </w:rPr>
        <w:t xml:space="preserve">of </w:t>
      </w:r>
      <w:r w:rsidR="004544CE" w:rsidRPr="006B58F4">
        <w:rPr>
          <w:rFonts w:ascii="Arial" w:hAnsi="Arial" w:cs="Arial"/>
          <w:sz w:val="24"/>
          <w:szCs w:val="24"/>
        </w:rPr>
        <w:t>4´-deoxyflavones as compared to the aerial parts</w:t>
      </w:r>
      <w:r w:rsidR="000C27B8" w:rsidRPr="006B58F4">
        <w:rPr>
          <w:rFonts w:ascii="Arial" w:hAnsi="Arial" w:cs="Arial"/>
          <w:sz w:val="24"/>
          <w:szCs w:val="24"/>
        </w:rPr>
        <w:t xml:space="preserve"> </w:t>
      </w:r>
      <w:r w:rsidR="000C27B8"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{"citationID":"GJ17aVou","properties":{"formattedCitation":"(Tao and Balunas, 2016; Xu et al., 2020)","plainCitation":"(Tao and Balunas, 2016; Xu et al., 2020)","noteIndex":0},"citationItems":[{"id":"5NDXsUtD/t9n4D4HY","uris":["http://zotero.org/users/7389210/items/A7ARMDC9"],"uri":["http://zotero.org/users/7389210/items/A7ARMDC9"],"itemData":{"id":1356,"type":"article-journal","abstract":"Ethnopharmacological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J."}],"issued":{"date-parts":[["2016",4,22]]}}},{"id":"5NDXsUtD/t2R4usQH","uris":["http://zotero.org/users/7389210/items/YX7FMREB"],"uri":["http://zotero.org/users/7389210/items/YX7FMREB"],"itemData":{"id":1362,"type":"article-journal","abstract":"Scutellaria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0C27B8" w:rsidRPr="006B58F4">
        <w:rPr>
          <w:rFonts w:ascii="Arial" w:hAnsi="Arial" w:cs="Arial"/>
          <w:sz w:val="24"/>
          <w:szCs w:val="24"/>
        </w:rPr>
        <w:fldChar w:fldCharType="separate"/>
      </w:r>
      <w:r w:rsidR="00636F0A">
        <w:rPr>
          <w:rFonts w:ascii="Arial" w:hAnsi="Arial" w:cs="Arial"/>
          <w:sz w:val="24"/>
        </w:rPr>
        <w:t>(Tao and Balunas, 2016; Xu et al., 2020)</w:t>
      </w:r>
      <w:r w:rsidR="000C27B8" w:rsidRPr="006B58F4">
        <w:rPr>
          <w:rFonts w:ascii="Arial" w:hAnsi="Arial" w:cs="Arial"/>
          <w:sz w:val="24"/>
          <w:szCs w:val="24"/>
        </w:rPr>
        <w:fldChar w:fldCharType="end"/>
      </w:r>
      <w:r w:rsidR="00AD193D" w:rsidRPr="006B58F4">
        <w:rPr>
          <w:rFonts w:ascii="Arial" w:hAnsi="Arial" w:cs="Arial"/>
          <w:sz w:val="24"/>
          <w:szCs w:val="24"/>
        </w:rPr>
        <w:t>.</w:t>
      </w:r>
    </w:p>
    <w:p w14:paraId="47E01F31" w14:textId="211A8864" w:rsidR="003F6BA2" w:rsidRDefault="00AE5D4C" w:rsidP="00663459">
      <w:pPr>
        <w:spacing w:after="0" w:line="360" w:lineRule="auto"/>
        <w:ind w:firstLine="720"/>
        <w:rPr>
          <w:rFonts w:ascii="Arial" w:hAnsi="Arial" w:cs="Arial"/>
          <w:sz w:val="24"/>
          <w:szCs w:val="24"/>
        </w:rPr>
      </w:pPr>
      <w:r>
        <w:rPr>
          <w:rFonts w:ascii="Arial" w:hAnsi="Arial" w:cs="Arial"/>
          <w:sz w:val="24"/>
          <w:szCs w:val="24"/>
        </w:rPr>
        <w:t>F</w:t>
      </w:r>
      <w:r w:rsidR="00435848" w:rsidRPr="006B58F4">
        <w:rPr>
          <w:rFonts w:ascii="Arial" w:hAnsi="Arial" w:cs="Arial"/>
          <w:sz w:val="24"/>
          <w:szCs w:val="24"/>
        </w:rPr>
        <w:t xml:space="preserve">lavone profiles of </w:t>
      </w:r>
      <w:r w:rsidR="00435848" w:rsidRPr="006B58F4">
        <w:rPr>
          <w:rFonts w:ascii="Arial" w:hAnsi="Arial" w:cs="Arial"/>
          <w:i/>
          <w:iCs/>
          <w:sz w:val="24"/>
          <w:szCs w:val="24"/>
        </w:rPr>
        <w:t>S</w:t>
      </w:r>
      <w:r w:rsidR="00FC7643" w:rsidRPr="006B58F4">
        <w:rPr>
          <w:rFonts w:ascii="Arial" w:hAnsi="Arial" w:cs="Arial"/>
          <w:i/>
          <w:iCs/>
          <w:sz w:val="24"/>
          <w:szCs w:val="24"/>
        </w:rPr>
        <w:t>.</w:t>
      </w:r>
      <w:r w:rsidR="00435848" w:rsidRPr="006B58F4">
        <w:rPr>
          <w:rFonts w:ascii="Arial" w:hAnsi="Arial" w:cs="Arial"/>
          <w:i/>
          <w:iCs/>
          <w:sz w:val="24"/>
          <w:szCs w:val="24"/>
        </w:rPr>
        <w:t xml:space="preserve"> baicalensis</w:t>
      </w:r>
      <w:r w:rsidR="00EC6120">
        <w:rPr>
          <w:rFonts w:ascii="Arial" w:hAnsi="Arial" w:cs="Arial"/>
          <w:sz w:val="24"/>
          <w:szCs w:val="24"/>
        </w:rPr>
        <w:t xml:space="preserve"> and</w:t>
      </w:r>
      <w:r w:rsidR="00435848" w:rsidRPr="006B58F4">
        <w:rPr>
          <w:rFonts w:ascii="Arial" w:hAnsi="Arial" w:cs="Arial"/>
          <w:sz w:val="24"/>
          <w:szCs w:val="24"/>
        </w:rPr>
        <w:t xml:space="preserve"> </w:t>
      </w:r>
      <w:r w:rsidR="00435848" w:rsidRPr="006B58F4">
        <w:rPr>
          <w:rFonts w:ascii="Arial" w:hAnsi="Arial" w:cs="Arial"/>
          <w:i/>
          <w:iCs/>
          <w:sz w:val="24"/>
          <w:szCs w:val="24"/>
        </w:rPr>
        <w:t>S. barbata</w:t>
      </w:r>
      <w:r w:rsidR="00EC6120">
        <w:rPr>
          <w:rFonts w:ascii="Arial" w:hAnsi="Arial" w:cs="Arial"/>
          <w:sz w:val="24"/>
          <w:szCs w:val="24"/>
        </w:rPr>
        <w:t xml:space="preserve"> </w:t>
      </w:r>
      <w:r w:rsidR="00435848" w:rsidRPr="006B58F4">
        <w:rPr>
          <w:rFonts w:ascii="Arial" w:hAnsi="Arial" w:cs="Arial"/>
          <w:sz w:val="24"/>
          <w:szCs w:val="24"/>
        </w:rPr>
        <w:t>have been described</w:t>
      </w:r>
      <w:r w:rsidR="00EC6120">
        <w:rPr>
          <w:rFonts w:ascii="Arial" w:hAnsi="Arial" w:cs="Arial"/>
          <w:sz w:val="24"/>
          <w:szCs w:val="24"/>
        </w:rPr>
        <w:t xml:space="preserve"> and their reference genomes have been </w:t>
      </w:r>
      <w:r w:rsidR="00505FFC">
        <w:rPr>
          <w:rFonts w:ascii="Arial" w:hAnsi="Arial" w:cs="Arial"/>
          <w:sz w:val="24"/>
          <w:szCs w:val="24"/>
        </w:rPr>
        <w:t>established</w:t>
      </w:r>
      <w:r w:rsidR="00A911F4">
        <w:rPr>
          <w:rFonts w:ascii="Arial" w:hAnsi="Arial" w:cs="Arial"/>
          <w:sz w:val="24"/>
          <w:szCs w:val="24"/>
        </w:rPr>
        <w:t xml:space="preserve"> to further support the biosynthetic studies of flavones</w:t>
      </w:r>
      <w:r>
        <w:rPr>
          <w:rFonts w:ascii="Arial" w:hAnsi="Arial" w:cs="Arial"/>
          <w:sz w:val="24"/>
          <w:szCs w:val="24"/>
        </w:rPr>
        <w:t>. However,</w:t>
      </w:r>
      <w:r w:rsidR="00435848" w:rsidRPr="006B58F4">
        <w:rPr>
          <w:rFonts w:ascii="Arial" w:hAnsi="Arial" w:cs="Arial"/>
          <w:sz w:val="24"/>
          <w:szCs w:val="24"/>
        </w:rPr>
        <w:t xml:space="preserve"> </w:t>
      </w:r>
      <w:r w:rsidR="004F3BA3">
        <w:rPr>
          <w:rFonts w:ascii="Arial" w:hAnsi="Arial" w:cs="Arial"/>
          <w:sz w:val="24"/>
          <w:szCs w:val="24"/>
        </w:rPr>
        <w:t>due to the large number of uncharacterized species in the</w:t>
      </w:r>
      <w:r w:rsidR="004F3BA3" w:rsidRPr="006B58F4">
        <w:rPr>
          <w:rFonts w:ascii="Arial" w:hAnsi="Arial" w:cs="Arial"/>
          <w:sz w:val="24"/>
          <w:szCs w:val="24"/>
        </w:rPr>
        <w:t xml:space="preserve"> </w:t>
      </w:r>
      <w:r w:rsidR="00435848" w:rsidRPr="006B58F4">
        <w:rPr>
          <w:rFonts w:ascii="Arial" w:hAnsi="Arial" w:cs="Arial"/>
          <w:sz w:val="24"/>
          <w:szCs w:val="24"/>
        </w:rPr>
        <w:t>genus</w:t>
      </w:r>
      <w:r w:rsidR="004F3BA3">
        <w:rPr>
          <w:rFonts w:ascii="Arial" w:hAnsi="Arial" w:cs="Arial"/>
          <w:sz w:val="24"/>
          <w:szCs w:val="24"/>
        </w:rPr>
        <w:t xml:space="preserve">, </w:t>
      </w:r>
      <w:r w:rsidR="008C29F8" w:rsidRPr="006B58F4">
        <w:rPr>
          <w:rFonts w:ascii="Arial" w:hAnsi="Arial" w:cs="Arial"/>
          <w:sz w:val="24"/>
          <w:szCs w:val="24"/>
        </w:rPr>
        <w:t xml:space="preserve">it </w:t>
      </w:r>
      <w:r w:rsidR="00435848" w:rsidRPr="006B58F4">
        <w:rPr>
          <w:rFonts w:ascii="Arial" w:hAnsi="Arial" w:cs="Arial"/>
          <w:sz w:val="24"/>
          <w:szCs w:val="24"/>
        </w:rPr>
        <w:t xml:space="preserve">is unknown </w:t>
      </w:r>
      <w:r w:rsidR="00FC7643" w:rsidRPr="006B58F4">
        <w:rPr>
          <w:rFonts w:ascii="Arial" w:hAnsi="Arial" w:cs="Arial"/>
          <w:sz w:val="24"/>
          <w:szCs w:val="24"/>
        </w:rPr>
        <w:t>if the overall</w:t>
      </w:r>
      <w:r w:rsidR="00435848" w:rsidRPr="006B58F4">
        <w:rPr>
          <w:rFonts w:ascii="Arial" w:hAnsi="Arial" w:cs="Arial"/>
          <w:sz w:val="24"/>
          <w:szCs w:val="24"/>
        </w:rPr>
        <w:t xml:space="preserve"> </w:t>
      </w:r>
      <w:r w:rsidR="00FC7643" w:rsidRPr="006B58F4">
        <w:rPr>
          <w:rFonts w:ascii="Arial" w:hAnsi="Arial" w:cs="Arial"/>
          <w:sz w:val="24"/>
          <w:szCs w:val="24"/>
        </w:rPr>
        <w:t>flavone pathway and the organ-specific accumulation pattern</w:t>
      </w:r>
      <w:r w:rsidR="0020756B" w:rsidRPr="006B58F4">
        <w:rPr>
          <w:rFonts w:ascii="Arial" w:hAnsi="Arial" w:cs="Arial"/>
          <w:sz w:val="24"/>
          <w:szCs w:val="24"/>
        </w:rPr>
        <w:t>s</w:t>
      </w:r>
      <w:r w:rsidR="00FC7643" w:rsidRPr="006B58F4">
        <w:rPr>
          <w:rFonts w:ascii="Arial" w:hAnsi="Arial" w:cs="Arial"/>
          <w:sz w:val="24"/>
          <w:szCs w:val="24"/>
        </w:rPr>
        <w:t xml:space="preserve"> of </w:t>
      </w:r>
      <w:r w:rsidR="00FC7643" w:rsidRPr="006B58F4">
        <w:rPr>
          <w:rFonts w:ascii="Arial" w:hAnsi="Arial" w:cs="Arial"/>
          <w:i/>
          <w:iCs/>
          <w:sz w:val="24"/>
          <w:szCs w:val="24"/>
        </w:rPr>
        <w:t xml:space="preserve">S. baicalensis </w:t>
      </w:r>
      <w:r w:rsidR="00FC7643" w:rsidRPr="006B58F4">
        <w:rPr>
          <w:rFonts w:ascii="Arial" w:hAnsi="Arial" w:cs="Arial"/>
          <w:sz w:val="24"/>
          <w:szCs w:val="24"/>
        </w:rPr>
        <w:t xml:space="preserve">and </w:t>
      </w:r>
      <w:r w:rsidR="00FC7643" w:rsidRPr="006B58F4">
        <w:rPr>
          <w:rFonts w:ascii="Arial" w:hAnsi="Arial" w:cs="Arial"/>
          <w:i/>
          <w:iCs/>
          <w:sz w:val="24"/>
          <w:szCs w:val="24"/>
        </w:rPr>
        <w:t>S. barbata</w:t>
      </w:r>
      <w:r w:rsidR="00FC7643" w:rsidRPr="006B58F4">
        <w:rPr>
          <w:rFonts w:ascii="Arial" w:hAnsi="Arial" w:cs="Arial"/>
          <w:sz w:val="24"/>
          <w:szCs w:val="24"/>
        </w:rPr>
        <w:t xml:space="preserve"> are well-conserved across the genus. </w:t>
      </w:r>
      <w:r w:rsidR="00B463C9" w:rsidRPr="006B58F4">
        <w:rPr>
          <w:rFonts w:ascii="Arial" w:hAnsi="Arial" w:cs="Arial"/>
          <w:sz w:val="24"/>
          <w:szCs w:val="24"/>
        </w:rPr>
        <w:t xml:space="preserve">In this work, we aimed to expand </w:t>
      </w:r>
      <w:r w:rsidR="00F77102" w:rsidRPr="006B58F4">
        <w:rPr>
          <w:rFonts w:ascii="Arial" w:hAnsi="Arial" w:cs="Arial"/>
          <w:sz w:val="24"/>
          <w:szCs w:val="24"/>
        </w:rPr>
        <w:t xml:space="preserve">the </w:t>
      </w:r>
      <w:r w:rsidR="00B463C9" w:rsidRPr="006B58F4">
        <w:rPr>
          <w:rFonts w:ascii="Arial" w:hAnsi="Arial" w:cs="Arial"/>
          <w:sz w:val="24"/>
          <w:szCs w:val="24"/>
        </w:rPr>
        <w:t xml:space="preserve">current knowledge of flavone diversity in </w:t>
      </w:r>
      <w:r w:rsidR="00B463C9" w:rsidRPr="006B58F4">
        <w:rPr>
          <w:rFonts w:ascii="Arial" w:hAnsi="Arial" w:cs="Arial"/>
          <w:i/>
          <w:iCs/>
          <w:sz w:val="24"/>
          <w:szCs w:val="24"/>
        </w:rPr>
        <w:t xml:space="preserve">Scutellaria </w:t>
      </w:r>
      <w:r w:rsidR="00B463C9" w:rsidRPr="006B58F4">
        <w:rPr>
          <w:rFonts w:ascii="Arial" w:hAnsi="Arial" w:cs="Arial"/>
          <w:sz w:val="24"/>
          <w:szCs w:val="24"/>
        </w:rPr>
        <w:t xml:space="preserve">by analyzing </w:t>
      </w:r>
      <w:r w:rsidR="00FA255A" w:rsidRPr="006B58F4">
        <w:rPr>
          <w:rFonts w:ascii="Arial" w:hAnsi="Arial" w:cs="Arial"/>
          <w:sz w:val="24"/>
          <w:szCs w:val="24"/>
        </w:rPr>
        <w:t xml:space="preserve">metabolite profiles of </w:t>
      </w:r>
      <w:r w:rsidR="00586564" w:rsidRPr="006B58F4">
        <w:rPr>
          <w:rFonts w:ascii="Arial" w:hAnsi="Arial" w:cs="Arial"/>
          <w:sz w:val="24"/>
          <w:szCs w:val="24"/>
        </w:rPr>
        <w:t>seven</w:t>
      </w:r>
      <w:r w:rsidR="00B463C9" w:rsidRPr="006B58F4">
        <w:rPr>
          <w:rFonts w:ascii="Arial" w:hAnsi="Arial" w:cs="Arial"/>
          <w:sz w:val="24"/>
          <w:szCs w:val="24"/>
        </w:rPr>
        <w:t xml:space="preserve"> species</w:t>
      </w:r>
      <w:r w:rsidR="004F3BA3">
        <w:rPr>
          <w:rFonts w:ascii="Arial" w:hAnsi="Arial" w:cs="Arial"/>
          <w:sz w:val="24"/>
          <w:szCs w:val="24"/>
        </w:rPr>
        <w:t>. These species included</w:t>
      </w:r>
      <w:r w:rsidR="007F71CF">
        <w:rPr>
          <w:rFonts w:ascii="Arial" w:hAnsi="Arial" w:cs="Arial"/>
          <w:sz w:val="24"/>
          <w:szCs w:val="24"/>
        </w:rPr>
        <w:t xml:space="preserve"> two</w:t>
      </w:r>
      <w:r w:rsidR="004F3BA3">
        <w:rPr>
          <w:rFonts w:ascii="Arial" w:hAnsi="Arial" w:cs="Arial"/>
          <w:sz w:val="24"/>
          <w:szCs w:val="24"/>
        </w:rPr>
        <w:t xml:space="preserve"> </w:t>
      </w:r>
      <w:r w:rsidR="007F71CF">
        <w:rPr>
          <w:rFonts w:ascii="Arial" w:hAnsi="Arial" w:cs="Arial"/>
          <w:sz w:val="24"/>
          <w:szCs w:val="24"/>
        </w:rPr>
        <w:t>well-studied species</w:t>
      </w:r>
      <w:r w:rsidR="004F3BA3">
        <w:rPr>
          <w:rFonts w:ascii="Arial" w:hAnsi="Arial" w:cs="Arial"/>
          <w:sz w:val="24"/>
          <w:szCs w:val="24"/>
        </w:rPr>
        <w:t>,</w:t>
      </w:r>
      <w:r w:rsidR="007F71CF">
        <w:rPr>
          <w:rFonts w:ascii="Arial" w:hAnsi="Arial" w:cs="Arial"/>
          <w:sz w:val="24"/>
          <w:szCs w:val="24"/>
        </w:rPr>
        <w:t xml:space="preserve"> </w:t>
      </w:r>
      <w:r w:rsidR="007F71CF" w:rsidRPr="006B58F4">
        <w:rPr>
          <w:rFonts w:ascii="Arial" w:hAnsi="Arial" w:cs="Arial"/>
          <w:i/>
          <w:iCs/>
          <w:sz w:val="24"/>
          <w:szCs w:val="24"/>
        </w:rPr>
        <w:t xml:space="preserve">S. baicalensis </w:t>
      </w:r>
      <w:r w:rsidR="007F71CF" w:rsidRPr="006B58F4">
        <w:rPr>
          <w:rFonts w:ascii="Arial" w:hAnsi="Arial" w:cs="Arial"/>
          <w:sz w:val="24"/>
          <w:szCs w:val="24"/>
        </w:rPr>
        <w:t xml:space="preserve">and </w:t>
      </w:r>
      <w:r w:rsidR="007F71CF" w:rsidRPr="006B58F4">
        <w:rPr>
          <w:rFonts w:ascii="Arial" w:hAnsi="Arial" w:cs="Arial"/>
          <w:i/>
          <w:iCs/>
          <w:sz w:val="24"/>
          <w:szCs w:val="24"/>
        </w:rPr>
        <w:t>S. barbata</w:t>
      </w:r>
      <w:r w:rsidR="004F3BA3">
        <w:rPr>
          <w:rFonts w:ascii="Arial" w:hAnsi="Arial" w:cs="Arial"/>
          <w:sz w:val="24"/>
          <w:szCs w:val="24"/>
        </w:rPr>
        <w:t>,</w:t>
      </w:r>
      <w:r w:rsidR="007F71CF">
        <w:rPr>
          <w:rFonts w:ascii="Arial" w:hAnsi="Arial" w:cs="Arial"/>
          <w:sz w:val="24"/>
          <w:szCs w:val="24"/>
        </w:rPr>
        <w:t xml:space="preserve"> and two species native to warm </w:t>
      </w:r>
      <w:r w:rsidR="004F3BA3">
        <w:rPr>
          <w:rFonts w:ascii="Arial" w:hAnsi="Arial" w:cs="Arial"/>
          <w:sz w:val="24"/>
          <w:szCs w:val="24"/>
        </w:rPr>
        <w:t>climates,</w:t>
      </w:r>
      <w:r w:rsidR="007F71CF">
        <w:rPr>
          <w:rFonts w:ascii="Arial" w:hAnsi="Arial" w:cs="Arial"/>
          <w:sz w:val="24"/>
          <w:szCs w:val="24"/>
        </w:rPr>
        <w:t xml:space="preserve"> </w:t>
      </w:r>
      <w:r w:rsidR="007F71CF" w:rsidRPr="00505FFC">
        <w:rPr>
          <w:rFonts w:ascii="Arial" w:hAnsi="Arial" w:cs="Arial"/>
          <w:i/>
          <w:iCs/>
          <w:sz w:val="24"/>
          <w:szCs w:val="24"/>
        </w:rPr>
        <w:t>S. racemosa</w:t>
      </w:r>
      <w:r w:rsidR="007F71CF" w:rsidRPr="00505FFC">
        <w:rPr>
          <w:rFonts w:ascii="Arial" w:hAnsi="Arial" w:cs="Arial"/>
          <w:sz w:val="24"/>
          <w:szCs w:val="24"/>
        </w:rPr>
        <w:t xml:space="preserve"> </w:t>
      </w:r>
      <w:r w:rsidR="007F71CF">
        <w:rPr>
          <w:rFonts w:ascii="Arial" w:hAnsi="Arial" w:cs="Arial"/>
          <w:sz w:val="24"/>
          <w:szCs w:val="24"/>
        </w:rPr>
        <w:t>and</w:t>
      </w:r>
      <w:r w:rsidR="007F71CF" w:rsidRPr="00505FFC">
        <w:rPr>
          <w:rFonts w:ascii="Arial" w:hAnsi="Arial" w:cs="Arial"/>
          <w:sz w:val="24"/>
          <w:szCs w:val="24"/>
        </w:rPr>
        <w:t xml:space="preserve"> </w:t>
      </w:r>
      <w:r w:rsidR="007F71CF" w:rsidRPr="00505FFC">
        <w:rPr>
          <w:rFonts w:ascii="Arial" w:hAnsi="Arial" w:cs="Arial"/>
          <w:i/>
          <w:iCs/>
          <w:sz w:val="24"/>
          <w:szCs w:val="24"/>
        </w:rPr>
        <w:t>S. wrightii</w:t>
      </w:r>
      <w:r w:rsidR="007F71CF">
        <w:rPr>
          <w:rFonts w:ascii="Arial" w:hAnsi="Arial" w:cs="Arial"/>
          <w:sz w:val="24"/>
          <w:szCs w:val="24"/>
        </w:rPr>
        <w:t xml:space="preserve">. </w:t>
      </w:r>
      <w:r w:rsidR="00975AFD">
        <w:rPr>
          <w:rFonts w:ascii="Arial" w:hAnsi="Arial" w:cs="Arial"/>
          <w:sz w:val="24"/>
          <w:szCs w:val="24"/>
        </w:rPr>
        <w:t xml:space="preserve">Furthermore, we selected three other </w:t>
      </w:r>
      <w:r w:rsidR="00975AFD" w:rsidRPr="006B58F4">
        <w:rPr>
          <w:rFonts w:ascii="Arial" w:hAnsi="Arial" w:cs="Arial"/>
          <w:i/>
          <w:iCs/>
          <w:sz w:val="24"/>
          <w:szCs w:val="24"/>
        </w:rPr>
        <w:t>Scutellaria</w:t>
      </w:r>
      <w:r w:rsidR="00975AFD">
        <w:rPr>
          <w:rFonts w:ascii="Arial" w:hAnsi="Arial" w:cs="Arial"/>
          <w:sz w:val="24"/>
          <w:szCs w:val="24"/>
        </w:rPr>
        <w:t xml:space="preserve"> species widely distributed in Europe, Asia, and North Americ</w:t>
      </w:r>
      <w:r w:rsidR="0064578F">
        <w:rPr>
          <w:rFonts w:ascii="Arial" w:hAnsi="Arial" w:cs="Arial"/>
          <w:sz w:val="24"/>
          <w:szCs w:val="24"/>
        </w:rPr>
        <w:t>a</w:t>
      </w:r>
      <w:r w:rsidR="00975AFD">
        <w:rPr>
          <w:rFonts w:ascii="Arial" w:hAnsi="Arial" w:cs="Arial"/>
          <w:sz w:val="24"/>
          <w:szCs w:val="24"/>
        </w:rPr>
        <w:t xml:space="preserve">, including </w:t>
      </w:r>
      <w:r w:rsidR="00975AFD" w:rsidRPr="006B58F4">
        <w:rPr>
          <w:rFonts w:ascii="Arial" w:hAnsi="Arial" w:cs="Arial"/>
          <w:i/>
          <w:iCs/>
          <w:sz w:val="24"/>
          <w:szCs w:val="24"/>
        </w:rPr>
        <w:t xml:space="preserve">S. </w:t>
      </w:r>
      <w:proofErr w:type="spellStart"/>
      <w:r w:rsidR="00975AFD" w:rsidRPr="006B58F4">
        <w:rPr>
          <w:rFonts w:ascii="Arial" w:hAnsi="Arial" w:cs="Arial"/>
          <w:i/>
          <w:iCs/>
          <w:sz w:val="24"/>
          <w:szCs w:val="24"/>
        </w:rPr>
        <w:t>altissima</w:t>
      </w:r>
      <w:proofErr w:type="spellEnd"/>
      <w:r w:rsidR="00975AFD" w:rsidRPr="006B58F4">
        <w:rPr>
          <w:rFonts w:ascii="Arial" w:hAnsi="Arial" w:cs="Arial"/>
          <w:sz w:val="24"/>
          <w:szCs w:val="24"/>
        </w:rPr>
        <w:t xml:space="preserve"> </w:t>
      </w:r>
      <w:r w:rsidR="00975AFD" w:rsidRPr="006B58F4">
        <w:rPr>
          <w:rFonts w:ascii="Arial" w:hAnsi="Arial" w:cs="Arial"/>
          <w:i/>
          <w:iCs/>
          <w:sz w:val="24"/>
          <w:szCs w:val="24"/>
        </w:rPr>
        <w:t xml:space="preserve">S. </w:t>
      </w:r>
      <w:proofErr w:type="spellStart"/>
      <w:r w:rsidR="00975AFD" w:rsidRPr="006B58F4">
        <w:rPr>
          <w:rFonts w:ascii="Arial" w:hAnsi="Arial" w:cs="Arial"/>
          <w:i/>
          <w:iCs/>
          <w:sz w:val="24"/>
          <w:szCs w:val="24"/>
        </w:rPr>
        <w:t>tournefortii</w:t>
      </w:r>
      <w:proofErr w:type="spellEnd"/>
      <w:r w:rsidR="00975AFD" w:rsidRPr="006B58F4">
        <w:rPr>
          <w:rFonts w:ascii="Arial" w:hAnsi="Arial" w:cs="Arial"/>
          <w:sz w:val="24"/>
          <w:szCs w:val="24"/>
        </w:rPr>
        <w:t xml:space="preserve">, and </w:t>
      </w:r>
      <w:r w:rsidR="00975AFD" w:rsidRPr="006B58F4">
        <w:rPr>
          <w:rFonts w:ascii="Arial" w:hAnsi="Arial" w:cs="Arial"/>
          <w:i/>
          <w:iCs/>
          <w:sz w:val="24"/>
          <w:szCs w:val="24"/>
        </w:rPr>
        <w:t xml:space="preserve">S. </w:t>
      </w:r>
      <w:del w:id="1" w:author="Bryce Askey" w:date="2021-11-18T09:05:00Z">
        <w:r w:rsidR="00975AFD" w:rsidRPr="006B58F4" w:rsidDel="007039EC">
          <w:rPr>
            <w:rFonts w:ascii="Arial" w:hAnsi="Arial" w:cs="Arial"/>
            <w:i/>
            <w:iCs/>
            <w:sz w:val="24"/>
            <w:szCs w:val="24"/>
          </w:rPr>
          <w:delText>leonardii</w:delText>
        </w:r>
        <w:r w:rsidR="00975AFD" w:rsidDel="007039EC">
          <w:rPr>
            <w:rFonts w:ascii="Arial" w:hAnsi="Arial" w:cs="Arial"/>
            <w:i/>
            <w:iCs/>
            <w:sz w:val="24"/>
            <w:szCs w:val="24"/>
          </w:rPr>
          <w:delText xml:space="preserve"> </w:delText>
        </w:r>
      </w:del>
      <w:proofErr w:type="spellStart"/>
      <w:ins w:id="2" w:author="Bryce Askey" w:date="2021-11-18T09:05:00Z">
        <w:r w:rsidR="007039EC">
          <w:rPr>
            <w:rFonts w:ascii="Arial" w:hAnsi="Arial" w:cs="Arial"/>
            <w:i/>
            <w:iCs/>
            <w:sz w:val="24"/>
            <w:szCs w:val="24"/>
          </w:rPr>
          <w:t>parvula</w:t>
        </w:r>
        <w:proofErr w:type="spellEnd"/>
        <w:r w:rsidR="007039EC">
          <w:rPr>
            <w:rFonts w:ascii="Arial" w:hAnsi="Arial" w:cs="Arial"/>
            <w:i/>
            <w:iCs/>
            <w:sz w:val="24"/>
            <w:szCs w:val="24"/>
          </w:rPr>
          <w:t xml:space="preserve"> </w:t>
        </w:r>
      </w:ins>
      <w:r w:rsidR="00975AFD">
        <w:rPr>
          <w:rFonts w:ascii="Arial" w:hAnsi="Arial" w:cs="Arial"/>
          <w:sz w:val="24"/>
          <w:szCs w:val="24"/>
        </w:rPr>
        <w:fldChar w:fldCharType="begin"/>
      </w:r>
      <w:r w:rsidR="00636F0A">
        <w:rPr>
          <w:rFonts w:ascii="Arial" w:hAnsi="Arial" w:cs="Arial"/>
          <w:sz w:val="24"/>
          <w:szCs w:val="24"/>
        </w:rPr>
        <w:instrText xml:space="preserve"> ADDIN ZOTERO_ITEM CSL_CITATION {"citationID":"aqahappmj0","properties":{"formattedCitation":"(Hasaninejad et al., 2009; Shang et al., 2010; Sutter et al., 2011)","plainCitation":"(Hasaninejad et al., 2009; Shang et al., 2010; Sutter et al., 2011)","noteIndex":0},"citationItems":[{"id":3633,"uris":["http://zotero.org/users/local/cnH8q64l/items/BUVHYI52"],"uri":["http://zotero.org/users/local/cnH8q64l/items/BUVHYI52"],"itemData":{"id":3633,"type":"article-journal","container-title":"The Iranian Journal of Botany","issue":"2","note":"ISBN: 1029-788X\npublisher: Research Institute of Forests and Rangelands","page":"227-239","title":"Nutlet micro-morphology in Scutellaria L.(Lamiaceae) in Iran","volume":"15","author":[{"family":"Hasaninejad","given":"Maryam"},{"family":"Jamzad","given":"Ziba"},{"family":"Yousefi","given":"Mahdi"}],"issued":{"date-parts":[["2009"]]}}},{"id":"5NDXsUtD/wXaYiLsK","uris":["http://zotero.org/users/7389210/items/7JWS6I7I"],"uri":["http://zotero.org/users/7389210/items/7JWS6I7I"],"itemData":{"id":"x6Ggprod/6AyJrpN9","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3634,"uris":["http://zotero.org/users/local/cnH8q64l/items/LKQEPSQC"],"uri":["http://zotero.org/users/local/cnH8q64l/items/LKQEPSQC"],"itemData":{"id":3634,"type":"article-journal","container-title":"Natural Areas Journal","issue":"2","note":"ISBN: 0885-8608\npublisher: BioOne","page":"163-172","title":"Monitoring change in a Central US calcareous glade: resampling transects established in 1993","volume":"31","author":[{"family":"Sutter","given":"Robert D."},{"family":"Govus","given":"Thomas E."},{"family":"Smyth","given":"Regan Lyons"},{"family":"Nordman","given":"Carl"},{"family":"Pyne","given":"Milo"},{"family":"Hogan","given":"Terri"}],"issued":{"date-parts":[["2011"]]}}}],"schema":"https://github.com/citation-style-language/schema/raw/master/csl-citation.json"} </w:instrText>
      </w:r>
      <w:r w:rsidR="00975AFD">
        <w:rPr>
          <w:rFonts w:ascii="Arial" w:hAnsi="Arial" w:cs="Arial"/>
          <w:sz w:val="24"/>
          <w:szCs w:val="24"/>
        </w:rPr>
        <w:fldChar w:fldCharType="separate"/>
      </w:r>
      <w:r w:rsidR="00636F0A">
        <w:rPr>
          <w:rFonts w:ascii="Arial" w:hAnsi="Arial" w:cs="Arial"/>
          <w:sz w:val="24"/>
        </w:rPr>
        <w:t>(</w:t>
      </w:r>
      <w:proofErr w:type="spellStart"/>
      <w:r w:rsidR="00636F0A">
        <w:rPr>
          <w:rFonts w:ascii="Arial" w:hAnsi="Arial" w:cs="Arial"/>
          <w:sz w:val="24"/>
        </w:rPr>
        <w:t>Hasaninejad</w:t>
      </w:r>
      <w:proofErr w:type="spellEnd"/>
      <w:r w:rsidR="00636F0A">
        <w:rPr>
          <w:rFonts w:ascii="Arial" w:hAnsi="Arial" w:cs="Arial"/>
          <w:sz w:val="24"/>
        </w:rPr>
        <w:t xml:space="preserve"> et al., 2009; Shang et al., 2010; Sutter et al., 2011)</w:t>
      </w:r>
      <w:r w:rsidR="00975AFD">
        <w:rPr>
          <w:rFonts w:ascii="Arial" w:hAnsi="Arial" w:cs="Arial"/>
          <w:sz w:val="24"/>
          <w:szCs w:val="24"/>
        </w:rPr>
        <w:fldChar w:fldCharType="end"/>
      </w:r>
      <w:r w:rsidR="00975AFD">
        <w:rPr>
          <w:rFonts w:ascii="Arial" w:hAnsi="Arial" w:cs="Arial"/>
          <w:sz w:val="24"/>
          <w:szCs w:val="24"/>
        </w:rPr>
        <w:t xml:space="preserve">, respectively. </w:t>
      </w:r>
      <w:r w:rsidR="00586ACB" w:rsidRPr="006B58F4">
        <w:rPr>
          <w:rFonts w:ascii="Arial" w:hAnsi="Arial" w:cs="Arial"/>
          <w:sz w:val="24"/>
          <w:szCs w:val="24"/>
        </w:rPr>
        <w:t xml:space="preserve">During this analysis, we unexpectedly identified </w:t>
      </w:r>
      <w:r w:rsidR="00A9457F" w:rsidRPr="006B58F4">
        <w:rPr>
          <w:rFonts w:ascii="Arial" w:hAnsi="Arial" w:cs="Arial"/>
          <w:sz w:val="24"/>
          <w:szCs w:val="24"/>
        </w:rPr>
        <w:t>a 4´-hydroxyflavone</w:t>
      </w:r>
      <w:r w:rsidR="00A93DA9" w:rsidRPr="006B58F4">
        <w:rPr>
          <w:rFonts w:ascii="Arial" w:hAnsi="Arial" w:cs="Arial"/>
          <w:sz w:val="24"/>
          <w:szCs w:val="24"/>
        </w:rPr>
        <w:t xml:space="preserve"> which has not been included in recent biosynthetic studies of </w:t>
      </w:r>
      <w:r w:rsidR="00A93DA9" w:rsidRPr="006B58F4">
        <w:rPr>
          <w:rFonts w:ascii="Arial" w:hAnsi="Arial" w:cs="Arial"/>
          <w:i/>
          <w:iCs/>
          <w:sz w:val="24"/>
          <w:szCs w:val="24"/>
        </w:rPr>
        <w:t>S. baicalensis</w:t>
      </w:r>
      <w:r w:rsidR="00A9457F" w:rsidRPr="006B58F4">
        <w:rPr>
          <w:rFonts w:ascii="Arial" w:hAnsi="Arial" w:cs="Arial"/>
          <w:sz w:val="24"/>
          <w:szCs w:val="24"/>
        </w:rPr>
        <w:t xml:space="preserve">. We </w:t>
      </w:r>
      <w:r w:rsidR="00A10F5E" w:rsidRPr="006B58F4">
        <w:rPr>
          <w:rFonts w:ascii="Arial" w:hAnsi="Arial" w:cs="Arial"/>
          <w:sz w:val="24"/>
          <w:szCs w:val="24"/>
        </w:rPr>
        <w:t xml:space="preserve">elucidated the structure of this 4´-hydroxyflavone and </w:t>
      </w:r>
      <w:r w:rsidR="00A9457F" w:rsidRPr="006B58F4">
        <w:rPr>
          <w:rFonts w:ascii="Arial" w:hAnsi="Arial" w:cs="Arial"/>
          <w:sz w:val="24"/>
          <w:szCs w:val="24"/>
        </w:rPr>
        <w:t xml:space="preserve">quantified </w:t>
      </w:r>
      <w:r w:rsidR="00A911F4">
        <w:rPr>
          <w:rFonts w:ascii="Arial" w:hAnsi="Arial" w:cs="Arial"/>
          <w:sz w:val="24"/>
          <w:szCs w:val="24"/>
        </w:rPr>
        <w:t xml:space="preserve">its level </w:t>
      </w:r>
      <w:r w:rsidR="00A9457F" w:rsidRPr="006B58F4">
        <w:rPr>
          <w:rFonts w:ascii="Arial" w:hAnsi="Arial" w:cs="Arial"/>
          <w:sz w:val="24"/>
          <w:szCs w:val="24"/>
        </w:rPr>
        <w:t>in the seven species</w:t>
      </w:r>
      <w:r w:rsidR="00A6299C" w:rsidRPr="006B58F4">
        <w:rPr>
          <w:rFonts w:ascii="Arial" w:hAnsi="Arial" w:cs="Arial"/>
          <w:sz w:val="24"/>
          <w:szCs w:val="24"/>
        </w:rPr>
        <w:t>.</w:t>
      </w:r>
      <w:r w:rsidR="005204FF" w:rsidRPr="006B58F4">
        <w:rPr>
          <w:rFonts w:ascii="Arial" w:hAnsi="Arial" w:cs="Arial"/>
          <w:sz w:val="24"/>
          <w:szCs w:val="24"/>
        </w:rPr>
        <w:t xml:space="preserve"> Our results revealed diversity in site and type of flavone accumulated across the species we selected.</w:t>
      </w:r>
    </w:p>
    <w:p w14:paraId="41EFFD31" w14:textId="77777777" w:rsidR="00E83665" w:rsidRPr="006B58F4" w:rsidRDefault="00E83665" w:rsidP="00E83665">
      <w:pPr>
        <w:spacing w:after="0" w:line="360" w:lineRule="auto"/>
        <w:rPr>
          <w:rFonts w:ascii="Arial" w:hAnsi="Arial" w:cs="Arial"/>
          <w:b/>
          <w:bCs/>
          <w:sz w:val="24"/>
          <w:szCs w:val="24"/>
        </w:rPr>
      </w:pPr>
    </w:p>
    <w:p w14:paraId="2ED1208F" w14:textId="77777777" w:rsidR="00E83665" w:rsidRPr="006B58F4" w:rsidRDefault="00E83665" w:rsidP="00E83665">
      <w:pPr>
        <w:spacing w:after="0" w:line="360" w:lineRule="auto"/>
        <w:rPr>
          <w:rFonts w:ascii="Arial" w:hAnsi="Arial" w:cs="Arial"/>
          <w:b/>
          <w:bCs/>
          <w:sz w:val="24"/>
          <w:szCs w:val="24"/>
        </w:rPr>
      </w:pPr>
      <w:r>
        <w:rPr>
          <w:rFonts w:ascii="Arial" w:hAnsi="Arial" w:cs="Arial"/>
          <w:b/>
          <w:bCs/>
          <w:sz w:val="24"/>
          <w:szCs w:val="24"/>
        </w:rPr>
        <w:t>Materials and Methods</w:t>
      </w:r>
    </w:p>
    <w:p w14:paraId="27DAED09" w14:textId="77777777" w:rsidR="00E83665" w:rsidRPr="006B58F4" w:rsidRDefault="00E83665" w:rsidP="00E83665">
      <w:pPr>
        <w:spacing w:after="0" w:line="360" w:lineRule="auto"/>
        <w:rPr>
          <w:rFonts w:ascii="Arial" w:hAnsi="Arial" w:cs="Arial"/>
          <w:b/>
          <w:bCs/>
          <w:i/>
          <w:iCs/>
          <w:sz w:val="24"/>
          <w:szCs w:val="24"/>
        </w:rPr>
      </w:pPr>
      <w:r w:rsidRPr="00AB36B9">
        <w:rPr>
          <w:rFonts w:ascii="Arial" w:hAnsi="Arial" w:cs="Arial"/>
          <w:b/>
          <w:bCs/>
          <w:sz w:val="24"/>
          <w:szCs w:val="24"/>
        </w:rPr>
        <w:t>Plant growth conditions</w:t>
      </w:r>
      <w:r w:rsidRPr="006B58F4">
        <w:rPr>
          <w:rFonts w:ascii="Arial" w:hAnsi="Arial" w:cs="Arial"/>
          <w:b/>
          <w:bCs/>
          <w:i/>
          <w:iCs/>
          <w:sz w:val="24"/>
          <w:szCs w:val="24"/>
        </w:rPr>
        <w:t xml:space="preserve"> </w:t>
      </w:r>
    </w:p>
    <w:p w14:paraId="14C43901" w14:textId="259CED57" w:rsidR="00E83665" w:rsidRDefault="00E83665" w:rsidP="00E83665">
      <w:pPr>
        <w:spacing w:after="0" w:line="360" w:lineRule="auto"/>
        <w:ind w:firstLine="720"/>
        <w:rPr>
          <w:rFonts w:ascii="Arial" w:hAnsi="Arial" w:cs="Arial"/>
          <w:sz w:val="24"/>
          <w:szCs w:val="24"/>
        </w:rPr>
      </w:pPr>
      <w:r w:rsidRPr="006B58F4">
        <w:rPr>
          <w:rFonts w:ascii="Arial" w:hAnsi="Arial" w:cs="Arial"/>
          <w:sz w:val="24"/>
          <w:szCs w:val="24"/>
        </w:rPr>
        <w:lastRenderedPageBreak/>
        <w:t xml:space="preserve">Plants of </w:t>
      </w:r>
      <w:r>
        <w:rPr>
          <w:rFonts w:ascii="Arial" w:hAnsi="Arial" w:cs="Arial"/>
          <w:sz w:val="24"/>
          <w:szCs w:val="24"/>
        </w:rPr>
        <w:t>seven</w:t>
      </w:r>
      <w:r w:rsidRPr="006B58F4">
        <w:rPr>
          <w:rFonts w:ascii="Arial" w:hAnsi="Arial" w:cs="Arial"/>
          <w:sz w:val="24"/>
          <w:szCs w:val="24"/>
        </w:rPr>
        <w:t xml:space="preserve"> </w:t>
      </w:r>
      <w:r w:rsidRPr="006B58F4">
        <w:rPr>
          <w:rFonts w:ascii="Arial" w:hAnsi="Arial" w:cs="Arial"/>
          <w:i/>
          <w:iCs/>
          <w:sz w:val="24"/>
          <w:szCs w:val="24"/>
        </w:rPr>
        <w:t xml:space="preserve">Scutellaria </w:t>
      </w:r>
      <w:r w:rsidRPr="006B58F4">
        <w:rPr>
          <w:rFonts w:ascii="Arial" w:hAnsi="Arial" w:cs="Arial"/>
          <w:sz w:val="24"/>
          <w:szCs w:val="24"/>
        </w:rPr>
        <w:t>species were grown from seed at the University of Florida (Gainesville, Florida, USA) in indoor, climate-controlled conditions at 21-23 °C. Fluorescent lighting of intensity 140 µE m</w:t>
      </w:r>
      <w:r w:rsidRPr="006B58F4">
        <w:rPr>
          <w:rFonts w:ascii="Arial" w:hAnsi="Arial" w:cs="Arial"/>
          <w:sz w:val="24"/>
          <w:szCs w:val="24"/>
          <w:vertAlign w:val="superscript"/>
        </w:rPr>
        <w:t>-2</w:t>
      </w:r>
      <w:r w:rsidRPr="006B58F4">
        <w:rPr>
          <w:rFonts w:ascii="Arial" w:hAnsi="Arial" w:cs="Arial"/>
          <w:sz w:val="24"/>
          <w:szCs w:val="24"/>
        </w:rPr>
        <w:t xml:space="preserve"> s</w:t>
      </w:r>
      <w:r w:rsidRPr="006B58F4">
        <w:rPr>
          <w:rFonts w:ascii="Arial" w:hAnsi="Arial" w:cs="Arial"/>
          <w:sz w:val="24"/>
          <w:szCs w:val="24"/>
          <w:vertAlign w:val="superscript"/>
        </w:rPr>
        <w:t>-1</w:t>
      </w:r>
      <w:r w:rsidRPr="006B58F4">
        <w:rPr>
          <w:rFonts w:ascii="Arial" w:hAnsi="Arial" w:cs="Arial"/>
          <w:sz w:val="24"/>
          <w:szCs w:val="24"/>
        </w:rPr>
        <w:t xml:space="preserve"> was applied in a 16 hour light / 8 hour dark cycle. Plants were watered every 5-8 days, and root, stem, and leaf tissue samples collected in biological triplicate 6-8 weeks after germination. Seeds of all species</w:t>
      </w:r>
      <w:r w:rsidRPr="00D84677">
        <w:rPr>
          <w:rFonts w:ascii="Arial" w:hAnsi="Arial" w:cs="Arial"/>
          <w:sz w:val="24"/>
          <w:szCs w:val="24"/>
        </w:rPr>
        <w:t xml:space="preserve"> </w:t>
      </w:r>
      <w:r w:rsidRPr="006B58F4">
        <w:rPr>
          <w:rFonts w:ascii="Arial" w:hAnsi="Arial" w:cs="Arial"/>
          <w:sz w:val="24"/>
          <w:szCs w:val="24"/>
        </w:rPr>
        <w:t xml:space="preserve">except for those of </w:t>
      </w:r>
      <w:r w:rsidRPr="006B58F4">
        <w:rPr>
          <w:rFonts w:ascii="Arial" w:hAnsi="Arial" w:cs="Arial"/>
          <w:i/>
          <w:iCs/>
          <w:sz w:val="24"/>
          <w:szCs w:val="24"/>
        </w:rPr>
        <w:t xml:space="preserve">S. racemosa </w:t>
      </w:r>
      <w:r w:rsidRPr="006B58F4">
        <w:rPr>
          <w:rFonts w:ascii="Arial" w:hAnsi="Arial" w:cs="Arial"/>
          <w:sz w:val="24"/>
          <w:szCs w:val="24"/>
        </w:rPr>
        <w:t xml:space="preserve">and </w:t>
      </w:r>
      <w:r w:rsidRPr="006B58F4">
        <w:rPr>
          <w:rFonts w:ascii="Arial" w:hAnsi="Arial" w:cs="Arial"/>
          <w:i/>
          <w:iCs/>
          <w:sz w:val="24"/>
          <w:szCs w:val="24"/>
        </w:rPr>
        <w:t>S. wrightii</w:t>
      </w:r>
      <w:r w:rsidRPr="006B58F4">
        <w:rPr>
          <w:rFonts w:ascii="Arial" w:hAnsi="Arial" w:cs="Arial"/>
          <w:sz w:val="24"/>
          <w:szCs w:val="24"/>
        </w:rPr>
        <w:t xml:space="preserve"> were obtained from retailers</w:t>
      </w:r>
      <w:r>
        <w:rPr>
          <w:rFonts w:ascii="Arial" w:hAnsi="Arial" w:cs="Arial"/>
          <w:sz w:val="24"/>
          <w:szCs w:val="24"/>
        </w:rPr>
        <w:t xml:space="preserve"> (</w:t>
      </w:r>
      <w:r w:rsidRPr="006B58F4">
        <w:rPr>
          <w:rFonts w:ascii="Arial" w:hAnsi="Arial" w:cs="Arial"/>
          <w:i/>
          <w:iCs/>
          <w:sz w:val="24"/>
          <w:szCs w:val="24"/>
        </w:rPr>
        <w:t xml:space="preserve">S. </w:t>
      </w:r>
      <w:proofErr w:type="spellStart"/>
      <w:r w:rsidRPr="006B58F4">
        <w:rPr>
          <w:rFonts w:ascii="Arial" w:hAnsi="Arial" w:cs="Arial"/>
          <w:i/>
          <w:iCs/>
          <w:sz w:val="24"/>
          <w:szCs w:val="24"/>
        </w:rPr>
        <w:t>altissima</w:t>
      </w:r>
      <w:proofErr w:type="spellEnd"/>
      <w:r w:rsidRPr="006B58F4">
        <w:rPr>
          <w:rFonts w:ascii="Arial" w:hAnsi="Arial" w:cs="Arial"/>
          <w:sz w:val="24"/>
          <w:szCs w:val="24"/>
        </w:rPr>
        <w:t xml:space="preserve">, </w:t>
      </w:r>
      <w:r w:rsidRPr="006B58F4">
        <w:rPr>
          <w:rFonts w:ascii="Arial" w:hAnsi="Arial" w:cs="Arial"/>
          <w:i/>
          <w:iCs/>
          <w:sz w:val="24"/>
          <w:szCs w:val="24"/>
        </w:rPr>
        <w:t>S. baicalensis</w:t>
      </w:r>
      <w:r w:rsidRPr="006B58F4">
        <w:rPr>
          <w:rFonts w:ascii="Arial" w:hAnsi="Arial" w:cs="Arial"/>
          <w:sz w:val="24"/>
          <w:szCs w:val="24"/>
        </w:rPr>
        <w:t xml:space="preserve">, </w:t>
      </w:r>
      <w:r>
        <w:rPr>
          <w:rFonts w:ascii="Arial" w:hAnsi="Arial" w:cs="Arial"/>
          <w:sz w:val="24"/>
          <w:szCs w:val="24"/>
        </w:rPr>
        <w:t>and</w:t>
      </w:r>
      <w:r w:rsidRPr="006B58F4">
        <w:rPr>
          <w:rFonts w:ascii="Arial" w:hAnsi="Arial" w:cs="Arial"/>
          <w:sz w:val="24"/>
          <w:szCs w:val="24"/>
        </w:rPr>
        <w:t xml:space="preserve"> </w:t>
      </w:r>
      <w:r w:rsidRPr="006B58F4">
        <w:rPr>
          <w:rFonts w:ascii="Arial" w:hAnsi="Arial" w:cs="Arial"/>
          <w:i/>
          <w:iCs/>
          <w:sz w:val="24"/>
          <w:szCs w:val="24"/>
        </w:rPr>
        <w:t xml:space="preserve">S. </w:t>
      </w:r>
      <w:proofErr w:type="spellStart"/>
      <w:r w:rsidRPr="006B58F4">
        <w:rPr>
          <w:rFonts w:ascii="Arial" w:hAnsi="Arial" w:cs="Arial"/>
          <w:i/>
          <w:iCs/>
          <w:sz w:val="24"/>
          <w:szCs w:val="24"/>
        </w:rPr>
        <w:t>tournefortii</w:t>
      </w:r>
      <w:proofErr w:type="spellEnd"/>
      <w:r w:rsidRPr="006B58F4">
        <w:rPr>
          <w:rFonts w:ascii="Arial" w:hAnsi="Arial" w:cs="Arial"/>
          <w:sz w:val="24"/>
          <w:szCs w:val="24"/>
        </w:rPr>
        <w:t xml:space="preserve">, </w:t>
      </w:r>
      <w:r>
        <w:rPr>
          <w:rFonts w:ascii="Arial" w:hAnsi="Arial" w:cs="Arial"/>
          <w:sz w:val="24"/>
          <w:szCs w:val="24"/>
        </w:rPr>
        <w:t xml:space="preserve">from Plant World Seeds, and </w:t>
      </w:r>
      <w:r w:rsidRPr="006B58F4">
        <w:rPr>
          <w:rFonts w:ascii="Arial" w:hAnsi="Arial" w:cs="Arial"/>
          <w:i/>
          <w:iCs/>
          <w:sz w:val="24"/>
          <w:szCs w:val="24"/>
        </w:rPr>
        <w:t>S. barbata</w:t>
      </w:r>
      <w:r>
        <w:rPr>
          <w:rFonts w:ascii="Arial" w:hAnsi="Arial" w:cs="Arial"/>
          <w:sz w:val="24"/>
          <w:szCs w:val="24"/>
        </w:rPr>
        <w:t xml:space="preserve"> </w:t>
      </w:r>
      <w:r w:rsidRPr="00D84677">
        <w:rPr>
          <w:rFonts w:ascii="Arial" w:hAnsi="Arial" w:cs="Arial"/>
          <w:sz w:val="24"/>
          <w:szCs w:val="24"/>
        </w:rPr>
        <w:t>and</w:t>
      </w:r>
      <w:r w:rsidRPr="006B58F4">
        <w:rPr>
          <w:rFonts w:ascii="Arial" w:hAnsi="Arial" w:cs="Arial"/>
          <w:sz w:val="24"/>
          <w:szCs w:val="24"/>
        </w:rPr>
        <w:t xml:space="preserve"> </w:t>
      </w:r>
      <w:r w:rsidRPr="006B58F4">
        <w:rPr>
          <w:rFonts w:ascii="Arial" w:hAnsi="Arial" w:cs="Arial"/>
          <w:i/>
          <w:iCs/>
          <w:sz w:val="24"/>
          <w:szCs w:val="24"/>
        </w:rPr>
        <w:t xml:space="preserve">S. </w:t>
      </w:r>
      <w:del w:id="3" w:author="Bryce Askey" w:date="2021-11-18T09:07:00Z">
        <w:r w:rsidRPr="006B58F4" w:rsidDel="00C14E09">
          <w:rPr>
            <w:rFonts w:ascii="Arial" w:hAnsi="Arial" w:cs="Arial"/>
            <w:i/>
            <w:iCs/>
            <w:sz w:val="24"/>
            <w:szCs w:val="24"/>
          </w:rPr>
          <w:delText>leonardii</w:delText>
        </w:r>
        <w:r w:rsidDel="00C14E09">
          <w:rPr>
            <w:rFonts w:ascii="Arial" w:hAnsi="Arial" w:cs="Arial"/>
            <w:sz w:val="24"/>
            <w:szCs w:val="24"/>
          </w:rPr>
          <w:delText xml:space="preserve"> </w:delText>
        </w:r>
      </w:del>
      <w:proofErr w:type="spellStart"/>
      <w:ins w:id="4" w:author="Bryce Askey" w:date="2021-11-18T09:07:00Z">
        <w:r w:rsidR="00C14E09">
          <w:rPr>
            <w:rFonts w:ascii="Arial" w:hAnsi="Arial" w:cs="Arial"/>
            <w:i/>
            <w:iCs/>
            <w:sz w:val="24"/>
            <w:szCs w:val="24"/>
          </w:rPr>
          <w:t>parvula</w:t>
        </w:r>
        <w:proofErr w:type="spellEnd"/>
        <w:r w:rsidR="00C14E09">
          <w:rPr>
            <w:rFonts w:ascii="Arial" w:hAnsi="Arial" w:cs="Arial"/>
            <w:sz w:val="24"/>
            <w:szCs w:val="24"/>
          </w:rPr>
          <w:t xml:space="preserve"> </w:t>
        </w:r>
      </w:ins>
      <w:r>
        <w:rPr>
          <w:rFonts w:ascii="Arial" w:hAnsi="Arial" w:cs="Arial"/>
          <w:sz w:val="24"/>
          <w:szCs w:val="24"/>
        </w:rPr>
        <w:t xml:space="preserve">from </w:t>
      </w:r>
      <w:del w:id="5" w:author="Bryce Askey" w:date="2021-11-18T09:07:00Z">
        <w:r w:rsidDel="00C14E09">
          <w:rPr>
            <w:rFonts w:ascii="Arial" w:hAnsi="Arial" w:cs="Arial"/>
            <w:sz w:val="24"/>
            <w:szCs w:val="24"/>
          </w:rPr>
          <w:delText xml:space="preserve">Plairie </w:delText>
        </w:r>
      </w:del>
      <w:ins w:id="6" w:author="Bryce Askey" w:date="2021-11-18T09:07:00Z">
        <w:r w:rsidR="00C14E09">
          <w:rPr>
            <w:rFonts w:ascii="Arial" w:hAnsi="Arial" w:cs="Arial"/>
            <w:sz w:val="24"/>
            <w:szCs w:val="24"/>
          </w:rPr>
          <w:t xml:space="preserve">Prairie </w:t>
        </w:r>
      </w:ins>
      <w:r>
        <w:rPr>
          <w:rFonts w:ascii="Arial" w:hAnsi="Arial" w:cs="Arial"/>
          <w:sz w:val="24"/>
          <w:szCs w:val="24"/>
        </w:rPr>
        <w:t>Moon Nursery)</w:t>
      </w:r>
      <w:r w:rsidRPr="006B58F4">
        <w:rPr>
          <w:rFonts w:ascii="Arial" w:hAnsi="Arial" w:cs="Arial"/>
          <w:sz w:val="24"/>
          <w:szCs w:val="24"/>
        </w:rPr>
        <w:t xml:space="preserve">. To collect seeds of </w:t>
      </w:r>
      <w:r w:rsidRPr="006B58F4">
        <w:rPr>
          <w:rFonts w:ascii="Arial" w:hAnsi="Arial" w:cs="Arial"/>
          <w:i/>
          <w:iCs/>
          <w:sz w:val="24"/>
          <w:szCs w:val="24"/>
        </w:rPr>
        <w:t>S. racemosa</w:t>
      </w:r>
      <w:r w:rsidRPr="006B58F4">
        <w:rPr>
          <w:rFonts w:ascii="Arial" w:hAnsi="Arial" w:cs="Arial"/>
          <w:sz w:val="24"/>
          <w:szCs w:val="24"/>
        </w:rPr>
        <w:t xml:space="preserve">, mature plants were taken from a field in Hattiesburg, Mississippi, USA, and grown in indoor, climate-controlled conditions at the University of Florida until seeds were ready to harvest. Seeds of </w:t>
      </w:r>
      <w:r w:rsidRPr="006B58F4">
        <w:rPr>
          <w:rFonts w:ascii="Arial" w:hAnsi="Arial" w:cs="Arial"/>
          <w:i/>
          <w:iCs/>
          <w:sz w:val="24"/>
          <w:szCs w:val="24"/>
        </w:rPr>
        <w:t>S. wrightii</w:t>
      </w:r>
      <w:r w:rsidRPr="006B58F4">
        <w:rPr>
          <w:rFonts w:ascii="Arial" w:hAnsi="Arial" w:cs="Arial"/>
          <w:sz w:val="24"/>
          <w:szCs w:val="24"/>
        </w:rPr>
        <w:t xml:space="preserve"> were collected directly from mature plants grown in outdoor </w:t>
      </w:r>
      <w:r w:rsidRPr="00EC6120">
        <w:rPr>
          <w:rFonts w:ascii="Arial" w:hAnsi="Arial" w:cs="Arial"/>
          <w:sz w:val="24"/>
          <w:szCs w:val="24"/>
        </w:rPr>
        <w:t xml:space="preserve">greenhouse conditions at Far South Wholesale Nursery (Austin, Texas, USA). Herbarium vouchers of all species were submitted to the University of Florida Herbarium, and </w:t>
      </w:r>
      <w:r>
        <w:rPr>
          <w:rFonts w:ascii="Arial" w:hAnsi="Arial" w:cs="Arial"/>
          <w:sz w:val="24"/>
          <w:szCs w:val="24"/>
        </w:rPr>
        <w:t>voucher</w:t>
      </w:r>
      <w:r w:rsidRPr="00EC6120">
        <w:rPr>
          <w:rFonts w:ascii="Arial" w:hAnsi="Arial" w:cs="Arial"/>
          <w:sz w:val="24"/>
          <w:szCs w:val="24"/>
        </w:rPr>
        <w:t xml:space="preserve"> numbers are provided in </w:t>
      </w:r>
      <w:r>
        <w:rPr>
          <w:rFonts w:ascii="Arial" w:hAnsi="Arial" w:cs="Arial"/>
          <w:sz w:val="24"/>
          <w:szCs w:val="24"/>
        </w:rPr>
        <w:t>Table S3</w:t>
      </w:r>
      <w:r w:rsidRPr="00EC6120">
        <w:rPr>
          <w:rFonts w:ascii="Arial" w:hAnsi="Arial" w:cs="Arial"/>
          <w:sz w:val="24"/>
          <w:szCs w:val="24"/>
        </w:rPr>
        <w:t>.</w:t>
      </w:r>
    </w:p>
    <w:p w14:paraId="46CBA0D2" w14:textId="77777777" w:rsidR="00E83665" w:rsidRPr="006B58F4" w:rsidRDefault="00E83665" w:rsidP="00E83665">
      <w:pPr>
        <w:spacing w:after="0" w:line="360" w:lineRule="auto"/>
        <w:ind w:firstLine="720"/>
        <w:rPr>
          <w:rFonts w:ascii="Arial" w:hAnsi="Arial" w:cs="Arial"/>
          <w:color w:val="FF0000"/>
          <w:sz w:val="24"/>
          <w:szCs w:val="24"/>
        </w:rPr>
      </w:pPr>
    </w:p>
    <w:p w14:paraId="0CE580BE" w14:textId="77777777" w:rsidR="00E83665" w:rsidRPr="006B58F4" w:rsidRDefault="00E83665" w:rsidP="00E83665">
      <w:pPr>
        <w:spacing w:after="0" w:line="360" w:lineRule="auto"/>
        <w:rPr>
          <w:rFonts w:ascii="Arial" w:hAnsi="Arial" w:cs="Arial"/>
          <w:b/>
          <w:bCs/>
          <w:i/>
          <w:iCs/>
          <w:sz w:val="24"/>
          <w:szCs w:val="24"/>
        </w:rPr>
      </w:pPr>
      <w:r w:rsidRPr="00AB36B9">
        <w:rPr>
          <w:rFonts w:ascii="Arial" w:hAnsi="Arial" w:cs="Arial"/>
          <w:b/>
          <w:bCs/>
          <w:sz w:val="24"/>
          <w:szCs w:val="24"/>
        </w:rPr>
        <w:t>Flavone extraction and quantification</w:t>
      </w:r>
      <w:r w:rsidRPr="006B58F4">
        <w:rPr>
          <w:rFonts w:ascii="Arial" w:hAnsi="Arial" w:cs="Arial"/>
          <w:b/>
          <w:bCs/>
          <w:i/>
          <w:iCs/>
          <w:sz w:val="24"/>
          <w:szCs w:val="24"/>
        </w:rPr>
        <w:t xml:space="preserve"> </w:t>
      </w:r>
    </w:p>
    <w:p w14:paraId="5B88B471" w14:textId="2B47F2AE" w:rsidR="00E83665" w:rsidRPr="006B58F4" w:rsidRDefault="00E83665" w:rsidP="00E83665">
      <w:pPr>
        <w:spacing w:after="0" w:line="360" w:lineRule="auto"/>
        <w:ind w:firstLine="720"/>
        <w:rPr>
          <w:rFonts w:ascii="Arial" w:hAnsi="Arial" w:cs="Arial"/>
          <w:sz w:val="24"/>
          <w:szCs w:val="24"/>
        </w:rPr>
      </w:pPr>
      <w:r w:rsidRPr="006B58F4">
        <w:rPr>
          <w:rFonts w:ascii="Arial" w:hAnsi="Arial" w:cs="Arial"/>
          <w:sz w:val="24"/>
          <w:szCs w:val="24"/>
        </w:rPr>
        <w:t xml:space="preserve">With High Performance Liquid Chromatography (HPLC), 15 flavones were quantified from root, stem, and leaf tissue samples of plants. The flavones quantified included seven 4´-hydroxyflavones, which were apigenin, apigenin-7-glucuronide (apigenin 7-G), </w:t>
      </w:r>
      <w:proofErr w:type="spellStart"/>
      <w:r w:rsidRPr="006B58F4">
        <w:rPr>
          <w:rFonts w:ascii="Arial" w:hAnsi="Arial" w:cs="Arial"/>
          <w:sz w:val="24"/>
          <w:szCs w:val="24"/>
        </w:rPr>
        <w:t>scutellarein</w:t>
      </w:r>
      <w:proofErr w:type="spellEnd"/>
      <w:r w:rsidRPr="006B58F4">
        <w:rPr>
          <w:rFonts w:ascii="Arial" w:hAnsi="Arial" w:cs="Arial"/>
          <w:sz w:val="24"/>
          <w:szCs w:val="24"/>
        </w:rPr>
        <w:t xml:space="preserve">, scutellarin, hispidulin, </w:t>
      </w:r>
      <w:proofErr w:type="spellStart"/>
      <w:r w:rsidRPr="006B58F4">
        <w:rPr>
          <w:rFonts w:ascii="Arial" w:hAnsi="Arial" w:cs="Arial"/>
          <w:sz w:val="24"/>
          <w:szCs w:val="24"/>
        </w:rPr>
        <w:t>hispiduloside</w:t>
      </w:r>
      <w:proofErr w:type="spellEnd"/>
      <w:r w:rsidRPr="006B58F4">
        <w:rPr>
          <w:rFonts w:ascii="Arial" w:hAnsi="Arial" w:cs="Arial"/>
          <w:sz w:val="24"/>
          <w:szCs w:val="24"/>
        </w:rPr>
        <w:t>, and isoscutellarein-8-glucuronide (isoscutellarein 8-G). The remaining eight flavones were 4´-deoxyflavones, which were chrysin, chrysin-7-glucuronide (chrysin 7-G), baicalein, baicalin, oroxylin A, oroxyloside, wogonin, and wogonoside. The fresh weight of each tissue sample was determined with an analytical balance immediately after harvesting.</w:t>
      </w:r>
      <w:ins w:id="7" w:author="Bryce Askey" w:date="2021-11-23T18:25:00Z">
        <w:r w:rsidR="00B36C77">
          <w:rPr>
            <w:rFonts w:ascii="Arial" w:hAnsi="Arial" w:cs="Arial"/>
            <w:sz w:val="24"/>
            <w:szCs w:val="24"/>
          </w:rPr>
          <w:t xml:space="preserve"> </w:t>
        </w:r>
        <w:bookmarkStart w:id="8" w:name="_Hlk88584657"/>
        <w:r w:rsidR="00B36C77">
          <w:rPr>
            <w:rFonts w:ascii="Arial" w:hAnsi="Arial" w:cs="Arial"/>
            <w:sz w:val="24"/>
            <w:szCs w:val="24"/>
          </w:rPr>
          <w:t xml:space="preserve">Samples which </w:t>
        </w:r>
      </w:ins>
      <w:ins w:id="9" w:author="Bryce Askey" w:date="2021-11-23T18:26:00Z">
        <w:r w:rsidR="00B36C77">
          <w:rPr>
            <w:rFonts w:ascii="Arial" w:hAnsi="Arial" w:cs="Arial"/>
            <w:sz w:val="24"/>
            <w:szCs w:val="24"/>
          </w:rPr>
          <w:t xml:space="preserve">did not fit in a 1.5 mL Eppendorf </w:t>
        </w:r>
      </w:ins>
      <w:ins w:id="10" w:author="Bryce Askey" w:date="2021-11-23T18:27:00Z">
        <w:r w:rsidR="0098067D">
          <w:rPr>
            <w:rFonts w:ascii="Arial" w:hAnsi="Arial" w:cs="Arial"/>
            <w:sz w:val="24"/>
            <w:szCs w:val="24"/>
          </w:rPr>
          <w:t xml:space="preserve">tube were compressed or bent to </w:t>
        </w:r>
        <w:proofErr w:type="gramStart"/>
        <w:r w:rsidR="0098067D">
          <w:rPr>
            <w:rFonts w:ascii="Arial" w:hAnsi="Arial" w:cs="Arial"/>
            <w:sz w:val="24"/>
            <w:szCs w:val="24"/>
          </w:rPr>
          <w:t>fit, but</w:t>
        </w:r>
        <w:proofErr w:type="gramEnd"/>
        <w:r w:rsidR="0098067D">
          <w:rPr>
            <w:rFonts w:ascii="Arial" w:hAnsi="Arial" w:cs="Arial"/>
            <w:sz w:val="24"/>
            <w:szCs w:val="24"/>
          </w:rPr>
          <w:t xml:space="preserve"> were </w:t>
        </w:r>
      </w:ins>
      <w:ins w:id="11" w:author="Bryce Askey" w:date="2021-11-23T18:28:00Z">
        <w:r w:rsidR="0098067D">
          <w:rPr>
            <w:rFonts w:ascii="Arial" w:hAnsi="Arial" w:cs="Arial"/>
            <w:sz w:val="24"/>
            <w:szCs w:val="24"/>
          </w:rPr>
          <w:t xml:space="preserve">otherwise </w:t>
        </w:r>
      </w:ins>
      <w:ins w:id="12" w:author="Bryce Askey" w:date="2021-11-23T18:30:00Z">
        <w:r w:rsidR="0098067D">
          <w:rPr>
            <w:rFonts w:ascii="Arial" w:hAnsi="Arial" w:cs="Arial"/>
            <w:sz w:val="24"/>
            <w:szCs w:val="24"/>
          </w:rPr>
          <w:t>kept whole.</w:t>
        </w:r>
      </w:ins>
      <w:r w:rsidRPr="006B58F4">
        <w:rPr>
          <w:rFonts w:ascii="Arial" w:hAnsi="Arial" w:cs="Arial"/>
          <w:sz w:val="24"/>
          <w:szCs w:val="24"/>
        </w:rPr>
        <w:t xml:space="preserve"> </w:t>
      </w:r>
      <w:bookmarkEnd w:id="8"/>
      <w:r w:rsidRPr="006B58F4">
        <w:rPr>
          <w:rFonts w:ascii="Arial" w:hAnsi="Arial" w:cs="Arial"/>
          <w:sz w:val="24"/>
          <w:szCs w:val="24"/>
        </w:rPr>
        <w:t xml:space="preserve">An extraction </w:t>
      </w:r>
      <w:r>
        <w:rPr>
          <w:rFonts w:ascii="Arial" w:hAnsi="Arial" w:cs="Arial"/>
          <w:sz w:val="24"/>
          <w:szCs w:val="24"/>
        </w:rPr>
        <w:t>solution</w:t>
      </w:r>
      <w:r w:rsidRPr="006B58F4">
        <w:rPr>
          <w:rFonts w:ascii="Arial" w:hAnsi="Arial" w:cs="Arial"/>
          <w:sz w:val="24"/>
          <w:szCs w:val="24"/>
        </w:rPr>
        <w:t xml:space="preserve"> of 50% HPLC grade methanol was added to each so that the following ratio was achieved: 30 mg tissue/</w:t>
      </w:r>
      <w:del w:id="13" w:author="Bryce Askey" w:date="2021-11-23T17:47:00Z">
        <w:r w:rsidRPr="006B58F4" w:rsidDel="00651141">
          <w:rPr>
            <w:rFonts w:ascii="Arial" w:hAnsi="Arial" w:cs="Arial"/>
            <w:sz w:val="24"/>
            <w:szCs w:val="24"/>
          </w:rPr>
          <w:delText xml:space="preserve">1 </w:delText>
        </w:r>
      </w:del>
      <w:r w:rsidRPr="006B58F4">
        <w:rPr>
          <w:rFonts w:ascii="Arial" w:hAnsi="Arial" w:cs="Arial"/>
          <w:sz w:val="24"/>
          <w:szCs w:val="24"/>
        </w:rPr>
        <w:t>mL solvent. Samples were then sonicated for 1 hour at room temperature</w:t>
      </w:r>
      <w:r w:rsidRPr="006B58F4">
        <w:rPr>
          <w:rFonts w:ascii="Arial" w:hAnsi="Arial" w:cs="Arial"/>
          <w:b/>
          <w:bCs/>
          <w:sz w:val="24"/>
          <w:szCs w:val="24"/>
        </w:rPr>
        <w:t xml:space="preserve">. </w:t>
      </w:r>
      <w:r w:rsidRPr="006B58F4">
        <w:rPr>
          <w:rFonts w:ascii="Arial" w:hAnsi="Arial" w:cs="Arial"/>
          <w:sz w:val="24"/>
          <w:szCs w:val="24"/>
        </w:rPr>
        <w:t xml:space="preserve">Following sonication, the extraction solution was withdrawn and further diluted with additional 50% methanol to achieve a final ratio of 1 mg tissue/1 mL solvent. To remove any remaining particulate, extractions were </w:t>
      </w:r>
      <w:r w:rsidRPr="006B58F4">
        <w:rPr>
          <w:rFonts w:ascii="Arial" w:hAnsi="Arial" w:cs="Arial"/>
          <w:sz w:val="24"/>
          <w:szCs w:val="24"/>
        </w:rPr>
        <w:lastRenderedPageBreak/>
        <w:t xml:space="preserve">centrifuged at 15,000 rpm for 5 minutes, and syringe filtered with a filter having a pore size of 0.45 µm. </w:t>
      </w:r>
    </w:p>
    <w:p w14:paraId="267F2E77" w14:textId="3698B4B8" w:rsidR="00E83665" w:rsidRPr="00B943FB" w:rsidRDefault="00E83665" w:rsidP="00E83665">
      <w:pPr>
        <w:spacing w:after="0" w:line="360" w:lineRule="auto"/>
        <w:rPr>
          <w:rFonts w:ascii="Arial" w:hAnsi="Arial" w:cs="Arial"/>
          <w:sz w:val="24"/>
          <w:szCs w:val="24"/>
        </w:rPr>
      </w:pPr>
      <w:r w:rsidRPr="006B58F4">
        <w:rPr>
          <w:rFonts w:ascii="Arial" w:hAnsi="Arial" w:cs="Arial"/>
          <w:sz w:val="24"/>
          <w:szCs w:val="24"/>
        </w:rPr>
        <w:t xml:space="preserve">Flavones were quantified in this final extraction with a Thermo Scientific (Massachusetts, USA) </w:t>
      </w:r>
      <w:proofErr w:type="spellStart"/>
      <w:r w:rsidRPr="006B58F4">
        <w:rPr>
          <w:rFonts w:ascii="Arial" w:hAnsi="Arial" w:cs="Arial"/>
          <w:sz w:val="24"/>
          <w:szCs w:val="24"/>
        </w:rPr>
        <w:t>UltiMate</w:t>
      </w:r>
      <w:proofErr w:type="spellEnd"/>
      <w:r w:rsidRPr="006B58F4">
        <w:rPr>
          <w:rFonts w:ascii="Arial" w:hAnsi="Arial" w:cs="Arial"/>
          <w:sz w:val="24"/>
          <w:szCs w:val="24"/>
        </w:rPr>
        <w:t xml:space="preserve"> 3000 HPLC system. Flavones were separated with a</w:t>
      </w:r>
      <w:ins w:id="14" w:author="Bryce Askey" w:date="2021-11-18T11:16:00Z">
        <w:r w:rsidR="00FA53D9">
          <w:rPr>
            <w:rFonts w:ascii="Arial" w:hAnsi="Arial" w:cs="Arial"/>
            <w:sz w:val="24"/>
            <w:szCs w:val="24"/>
          </w:rPr>
          <w:t>n</w:t>
        </w:r>
      </w:ins>
      <w:r w:rsidRPr="006B58F4">
        <w:rPr>
          <w:rFonts w:ascii="Arial" w:hAnsi="Arial" w:cs="Arial"/>
          <w:sz w:val="24"/>
          <w:szCs w:val="24"/>
        </w:rPr>
        <w:t xml:space="preserve"> </w:t>
      </w:r>
      <w:del w:id="15" w:author="Bryce Askey" w:date="2021-11-18T11:16:00Z">
        <w:r w:rsidRPr="006B58F4" w:rsidDel="00FA53D9">
          <w:rPr>
            <w:rFonts w:ascii="Arial" w:hAnsi="Arial" w:cs="Arial"/>
            <w:sz w:val="24"/>
            <w:szCs w:val="24"/>
          </w:rPr>
          <w:delText xml:space="preserve">3 x 100 mm </w:delText>
        </w:r>
      </w:del>
      <w:r w:rsidRPr="006B58F4">
        <w:rPr>
          <w:rFonts w:ascii="Arial" w:hAnsi="Arial" w:cs="Arial"/>
          <w:sz w:val="24"/>
          <w:szCs w:val="24"/>
        </w:rPr>
        <w:t>Acclaim RSLC 120 C18 column</w:t>
      </w:r>
      <w:ins w:id="16" w:author="Bryce Askey" w:date="2021-11-18T11:17:00Z">
        <w:r w:rsidR="00FA53D9">
          <w:rPr>
            <w:rFonts w:ascii="Arial" w:hAnsi="Arial" w:cs="Arial"/>
            <w:sz w:val="24"/>
            <w:szCs w:val="24"/>
          </w:rPr>
          <w:t xml:space="preserve"> (</w:t>
        </w:r>
        <w:r w:rsidR="00FA53D9" w:rsidRPr="00586DE8">
          <w:rPr>
            <w:rFonts w:ascii="Arial" w:hAnsi="Arial" w:cs="Arial"/>
            <w:sz w:val="24"/>
            <w:szCs w:val="24"/>
          </w:rPr>
          <w:t>2.</w:t>
        </w:r>
        <w:r w:rsidR="00FA53D9">
          <w:rPr>
            <w:rFonts w:ascii="Arial" w:hAnsi="Arial" w:cs="Arial"/>
            <w:sz w:val="24"/>
            <w:szCs w:val="24"/>
          </w:rPr>
          <w:t>2</w:t>
        </w:r>
        <w:r w:rsidR="00FA53D9" w:rsidRPr="00586DE8">
          <w:rPr>
            <w:rFonts w:ascii="Arial" w:hAnsi="Arial" w:cs="Arial"/>
            <w:sz w:val="24"/>
            <w:szCs w:val="24"/>
          </w:rPr>
          <w:t xml:space="preserve"> </w:t>
        </w:r>
        <w:proofErr w:type="spellStart"/>
        <w:r w:rsidR="00FA53D9" w:rsidRPr="00586DE8">
          <w:rPr>
            <w:rFonts w:ascii="Arial" w:hAnsi="Arial" w:cs="Arial"/>
            <w:sz w:val="24"/>
            <w:szCs w:val="24"/>
          </w:rPr>
          <w:t>μm</w:t>
        </w:r>
        <w:proofErr w:type="spellEnd"/>
        <w:r w:rsidR="00FA53D9">
          <w:rPr>
            <w:rFonts w:ascii="Arial" w:hAnsi="Arial" w:cs="Arial"/>
            <w:sz w:val="24"/>
            <w:szCs w:val="24"/>
          </w:rPr>
          <w:t xml:space="preserve">, </w:t>
        </w:r>
        <w:r w:rsidR="00FA53D9" w:rsidRPr="006B58F4">
          <w:rPr>
            <w:rFonts w:ascii="Arial" w:hAnsi="Arial" w:cs="Arial"/>
            <w:sz w:val="24"/>
            <w:szCs w:val="24"/>
          </w:rPr>
          <w:t>3</w:t>
        </w:r>
        <w:r w:rsidR="00FA53D9">
          <w:rPr>
            <w:rFonts w:ascii="Arial" w:hAnsi="Arial" w:cs="Arial"/>
            <w:sz w:val="24"/>
            <w:szCs w:val="24"/>
          </w:rPr>
          <w:t>.0</w:t>
        </w:r>
        <w:r w:rsidR="00FA53D9" w:rsidRPr="006B58F4">
          <w:rPr>
            <w:rFonts w:ascii="Arial" w:hAnsi="Arial" w:cs="Arial"/>
            <w:sz w:val="24"/>
            <w:szCs w:val="24"/>
          </w:rPr>
          <w:t xml:space="preserve"> x 100 mm</w:t>
        </w:r>
        <w:r w:rsidR="00FA53D9">
          <w:rPr>
            <w:rFonts w:ascii="Arial" w:hAnsi="Arial" w:cs="Arial"/>
            <w:sz w:val="24"/>
            <w:szCs w:val="24"/>
          </w:rPr>
          <w:t>)</w:t>
        </w:r>
      </w:ins>
      <w:r w:rsidRPr="006B58F4">
        <w:rPr>
          <w:rFonts w:ascii="Arial" w:hAnsi="Arial" w:cs="Arial"/>
          <w:sz w:val="24"/>
          <w:szCs w:val="24"/>
        </w:rPr>
        <w:t>, and eluted by a mixture of 0.1% formic acid (A) and 100 % acetonitrile (B)</w:t>
      </w:r>
      <w:ins w:id="17" w:author="Bryce Askey" w:date="2021-11-23T17:48:00Z">
        <w:r w:rsidR="00651141">
          <w:rPr>
            <w:rFonts w:ascii="Arial" w:hAnsi="Arial" w:cs="Arial"/>
            <w:sz w:val="24"/>
            <w:szCs w:val="24"/>
          </w:rPr>
          <w:t xml:space="preserve">. Following an 8 </w:t>
        </w:r>
      </w:ins>
      <w:ins w:id="18" w:author="Bryce Askey" w:date="2021-11-23T17:58:00Z">
        <w:r w:rsidR="00071C70">
          <w:rPr>
            <w:rFonts w:ascii="Arial" w:hAnsi="Arial" w:cs="Arial"/>
            <w:sz w:val="24"/>
            <w:szCs w:val="24"/>
          </w:rPr>
          <w:t>min</w:t>
        </w:r>
      </w:ins>
      <w:ins w:id="19" w:author="Bryce Askey" w:date="2021-11-23T17:49:00Z">
        <w:r w:rsidR="00651141">
          <w:rPr>
            <w:rFonts w:ascii="Arial" w:hAnsi="Arial" w:cs="Arial"/>
            <w:sz w:val="24"/>
            <w:szCs w:val="24"/>
          </w:rPr>
          <w:t xml:space="preserve"> equilibration</w:t>
        </w:r>
      </w:ins>
      <w:ins w:id="20" w:author="Bryce Askey" w:date="2021-11-23T17:58:00Z">
        <w:r w:rsidR="00071C70">
          <w:rPr>
            <w:rFonts w:ascii="Arial" w:hAnsi="Arial" w:cs="Arial"/>
            <w:sz w:val="24"/>
            <w:szCs w:val="24"/>
          </w:rPr>
          <w:t xml:space="preserve"> </w:t>
        </w:r>
        <w:r w:rsidR="00071C70">
          <w:rPr>
            <w:rFonts w:ascii="Arial" w:hAnsi="Arial" w:cs="Arial"/>
            <w:sz w:val="24"/>
            <w:szCs w:val="24"/>
          </w:rPr>
          <w:t>with 5% B</w:t>
        </w:r>
      </w:ins>
      <w:ins w:id="21" w:author="Bryce Askey" w:date="2021-11-23T17:50:00Z">
        <w:r w:rsidR="00651141">
          <w:rPr>
            <w:rFonts w:ascii="Arial" w:hAnsi="Arial" w:cs="Arial"/>
            <w:sz w:val="24"/>
            <w:szCs w:val="24"/>
          </w:rPr>
          <w:t xml:space="preserve"> prior to injection</w:t>
        </w:r>
      </w:ins>
      <w:ins w:id="22" w:author="Bryce Askey" w:date="2021-11-23T17:49:00Z">
        <w:r w:rsidR="00651141">
          <w:rPr>
            <w:rFonts w:ascii="Arial" w:hAnsi="Arial" w:cs="Arial"/>
            <w:sz w:val="24"/>
            <w:szCs w:val="24"/>
          </w:rPr>
          <w:t xml:space="preserve">, </w:t>
        </w:r>
      </w:ins>
      <w:del w:id="23" w:author="Bryce Askey" w:date="2021-11-23T17:50:00Z">
        <w:r w:rsidRPr="006B58F4" w:rsidDel="00651141">
          <w:rPr>
            <w:rFonts w:ascii="Arial" w:hAnsi="Arial" w:cs="Arial"/>
            <w:sz w:val="24"/>
            <w:szCs w:val="24"/>
          </w:rPr>
          <w:delText xml:space="preserve"> with </w:delText>
        </w:r>
      </w:del>
      <w:r w:rsidRPr="006B58F4">
        <w:rPr>
          <w:rFonts w:ascii="Arial" w:hAnsi="Arial" w:cs="Arial"/>
          <w:sz w:val="24"/>
          <w:szCs w:val="24"/>
        </w:rPr>
        <w:t>the following gradient</w:t>
      </w:r>
      <w:ins w:id="24" w:author="Bryce Askey" w:date="2021-11-23T17:50:00Z">
        <w:r w:rsidR="00651141">
          <w:rPr>
            <w:rFonts w:ascii="Arial" w:hAnsi="Arial" w:cs="Arial"/>
            <w:sz w:val="24"/>
            <w:szCs w:val="24"/>
          </w:rPr>
          <w:t xml:space="preserve"> was applied</w:t>
        </w:r>
      </w:ins>
      <w:r w:rsidRPr="006B58F4">
        <w:rPr>
          <w:rFonts w:ascii="Arial" w:hAnsi="Arial" w:cs="Arial"/>
          <w:sz w:val="24"/>
          <w:szCs w:val="24"/>
        </w:rPr>
        <w:t xml:space="preserve">: </w:t>
      </w:r>
      <w:del w:id="25" w:author="Bryce Askey" w:date="2021-11-23T17:51:00Z">
        <w:r w:rsidRPr="00537A1D" w:rsidDel="00651141">
          <w:rPr>
            <w:rFonts w:ascii="Arial" w:hAnsi="Arial" w:cs="Arial"/>
            <w:sz w:val="24"/>
            <w:szCs w:val="24"/>
            <w:rPrChange w:id="26" w:author="Bryce Askey" w:date="2021-11-23T17:53:00Z">
              <w:rPr>
                <w:rFonts w:ascii="Arial" w:hAnsi="Arial" w:cs="Arial"/>
                <w:sz w:val="24"/>
                <w:szCs w:val="24"/>
                <w:highlight w:val="yellow"/>
              </w:rPr>
            </w:rPrChange>
          </w:rPr>
          <w:delText xml:space="preserve">-8 to 0 min, 5% B; </w:delText>
        </w:r>
      </w:del>
      <w:r w:rsidRPr="00537A1D">
        <w:rPr>
          <w:rFonts w:ascii="Arial" w:hAnsi="Arial" w:cs="Arial"/>
          <w:sz w:val="24"/>
          <w:szCs w:val="24"/>
          <w:rPrChange w:id="27" w:author="Bryce Askey" w:date="2021-11-23T17:53:00Z">
            <w:rPr>
              <w:rFonts w:ascii="Arial" w:hAnsi="Arial" w:cs="Arial"/>
              <w:sz w:val="24"/>
              <w:szCs w:val="24"/>
              <w:highlight w:val="yellow"/>
            </w:rPr>
          </w:rPrChange>
        </w:rPr>
        <w:t>2 min, 25% B; 2 to 6 min, 25% B; 9 min, 50% B; 9 to 11 min, 50% B; 15 min, 95% B; and 15 to 23 min, 95% B.</w:t>
      </w:r>
      <w:del w:id="28" w:author="Bryce Askey" w:date="2021-11-23T18:20:00Z">
        <w:r w:rsidRPr="006B58F4" w:rsidDel="00B62033">
          <w:rPr>
            <w:rFonts w:ascii="Arial" w:hAnsi="Arial" w:cs="Arial"/>
            <w:sz w:val="24"/>
            <w:szCs w:val="24"/>
          </w:rPr>
          <w:delText xml:space="preserve"> </w:delText>
        </w:r>
      </w:del>
      <w:r w:rsidRPr="006B58F4">
        <w:rPr>
          <w:rFonts w:ascii="Arial" w:hAnsi="Arial" w:cs="Arial"/>
          <w:sz w:val="24"/>
          <w:szCs w:val="24"/>
        </w:rPr>
        <w:t xml:space="preserve"> A flowrate of 0.5 mL/min was used and the column oven temperature set to 40°C. Peak areas were measured at wavelength 276 </w:t>
      </w:r>
      <w:ins w:id="29" w:author="Bryce Askey" w:date="2021-11-23T17:53:00Z">
        <w:r w:rsidR="00537A1D">
          <w:rPr>
            <w:rFonts w:ascii="Arial" w:hAnsi="Arial" w:cs="Arial"/>
            <w:sz w:val="24"/>
            <w:szCs w:val="24"/>
          </w:rPr>
          <w:t>n</w:t>
        </w:r>
      </w:ins>
      <w:del w:id="30" w:author="Bryce Askey" w:date="2021-11-23T17:53:00Z">
        <w:r w:rsidRPr="006B58F4" w:rsidDel="00537A1D">
          <w:rPr>
            <w:rFonts w:ascii="Arial" w:hAnsi="Arial" w:cs="Arial"/>
            <w:sz w:val="24"/>
            <w:szCs w:val="24"/>
          </w:rPr>
          <w:delText>µ</w:delText>
        </w:r>
      </w:del>
      <w:r w:rsidRPr="006B58F4">
        <w:rPr>
          <w:rFonts w:ascii="Arial" w:hAnsi="Arial" w:cs="Arial"/>
          <w:sz w:val="24"/>
          <w:szCs w:val="24"/>
        </w:rPr>
        <w:t>m. For all flavones except for isoscutellarein 8-G, calibration mixes of 0.1, 0.5, 1, 5, 10, 25, 50, and 100 ppm were used to</w:t>
      </w:r>
      <w:r w:rsidR="001644F7">
        <w:rPr>
          <w:rFonts w:ascii="Arial" w:hAnsi="Arial" w:cs="Arial"/>
          <w:sz w:val="24"/>
          <w:szCs w:val="24"/>
        </w:rPr>
        <w:t xml:space="preserve"> </w:t>
      </w:r>
      <w:r w:rsidRPr="006B58F4">
        <w:rPr>
          <w:rFonts w:ascii="Arial" w:hAnsi="Arial" w:cs="Arial"/>
          <w:sz w:val="24"/>
          <w:szCs w:val="24"/>
        </w:rPr>
        <w:t xml:space="preserve">convert peak areas to concentrations in ppm. Chemical standards used to prepare calibration mixes were purchased from </w:t>
      </w:r>
      <w:proofErr w:type="spellStart"/>
      <w:r w:rsidRPr="006B58F4">
        <w:rPr>
          <w:rFonts w:ascii="Arial" w:hAnsi="Arial" w:cs="Arial"/>
          <w:sz w:val="24"/>
          <w:szCs w:val="24"/>
        </w:rPr>
        <w:t>ChemFaces</w:t>
      </w:r>
      <w:proofErr w:type="spellEnd"/>
      <w:r w:rsidRPr="006B58F4">
        <w:rPr>
          <w:rFonts w:ascii="Arial" w:hAnsi="Arial" w:cs="Arial"/>
          <w:sz w:val="24"/>
          <w:szCs w:val="24"/>
        </w:rPr>
        <w:t xml:space="preserve"> (Wuhan, China) or </w:t>
      </w:r>
      <w:proofErr w:type="spellStart"/>
      <w:r w:rsidRPr="006B58F4">
        <w:rPr>
          <w:rFonts w:ascii="Arial" w:hAnsi="Arial" w:cs="Arial"/>
          <w:sz w:val="24"/>
          <w:szCs w:val="24"/>
        </w:rPr>
        <w:t>MilliporeSigma</w:t>
      </w:r>
      <w:proofErr w:type="spellEnd"/>
      <w:r w:rsidRPr="006B58F4">
        <w:rPr>
          <w:rFonts w:ascii="Arial" w:hAnsi="Arial" w:cs="Arial"/>
          <w:sz w:val="24"/>
          <w:szCs w:val="24"/>
        </w:rPr>
        <w:t xml:space="preserve"> (Massachusetts, USA), and dissolved in </w:t>
      </w:r>
      <w:proofErr w:type="spellStart"/>
      <w:r w:rsidRPr="006B58F4">
        <w:rPr>
          <w:rFonts w:ascii="Arial" w:hAnsi="Arial" w:cs="Arial"/>
          <w:sz w:val="24"/>
          <w:szCs w:val="24"/>
        </w:rPr>
        <w:t>dimethylsulfoxide</w:t>
      </w:r>
      <w:proofErr w:type="spellEnd"/>
      <w:r w:rsidRPr="006B58F4">
        <w:rPr>
          <w:rFonts w:ascii="Arial" w:hAnsi="Arial" w:cs="Arial"/>
          <w:sz w:val="24"/>
          <w:szCs w:val="24"/>
        </w:rPr>
        <w:t xml:space="preserve"> to generate stocks of 1000, 2000, or 4000 ppm. These stocks were then diluted with 50% methanol and mixed to generate calibrations mixes of the varying concentrations. With the peak areas of these calibration mixes and the molecular weight of each metabolite, flavone concentrations in µmol/g fresh weight were calculated. </w:t>
      </w:r>
      <w:r>
        <w:rPr>
          <w:rFonts w:ascii="Arial" w:hAnsi="Arial" w:cs="Arial"/>
          <w:sz w:val="24"/>
          <w:szCs w:val="24"/>
        </w:rPr>
        <w:t>For relative concentration of</w:t>
      </w:r>
      <w:r w:rsidRPr="006B58F4">
        <w:rPr>
          <w:rFonts w:ascii="Arial" w:hAnsi="Arial" w:cs="Arial"/>
          <w:sz w:val="24"/>
          <w:szCs w:val="24"/>
        </w:rPr>
        <w:t xml:space="preserve"> isoscutellarein 8-G, only peak areas are reported.</w:t>
      </w:r>
      <w:ins w:id="31" w:author="Bryce Askey" w:date="2021-11-23T19:56:00Z">
        <w:r w:rsidR="00DC4160">
          <w:rPr>
            <w:rFonts w:ascii="Arial" w:hAnsi="Arial" w:cs="Arial"/>
            <w:sz w:val="24"/>
            <w:szCs w:val="24"/>
          </w:rPr>
          <w:t xml:space="preserve"> Peaks</w:t>
        </w:r>
      </w:ins>
      <w:ins w:id="32" w:author="Bryce Askey" w:date="2021-11-23T20:01:00Z">
        <w:r w:rsidR="001644F7">
          <w:rPr>
            <w:rFonts w:ascii="Arial" w:hAnsi="Arial" w:cs="Arial"/>
            <w:sz w:val="24"/>
            <w:szCs w:val="24"/>
          </w:rPr>
          <w:t xml:space="preserve"> in tissue sample chromatograms</w:t>
        </w:r>
      </w:ins>
      <w:ins w:id="33" w:author="Bryce Askey" w:date="2021-11-23T19:56:00Z">
        <w:r w:rsidR="00DC4160">
          <w:rPr>
            <w:rFonts w:ascii="Arial" w:hAnsi="Arial" w:cs="Arial"/>
            <w:sz w:val="24"/>
            <w:szCs w:val="24"/>
          </w:rPr>
          <w:t xml:space="preserve"> were labeled based on matching to retention time and UV spectra</w:t>
        </w:r>
      </w:ins>
      <w:ins w:id="34" w:author="Bryce Askey" w:date="2021-11-23T20:01:00Z">
        <w:r w:rsidR="001644F7">
          <w:rPr>
            <w:rFonts w:ascii="Arial" w:hAnsi="Arial" w:cs="Arial"/>
            <w:sz w:val="24"/>
            <w:szCs w:val="24"/>
          </w:rPr>
          <w:t xml:space="preserve"> (Fig. S2) to</w:t>
        </w:r>
      </w:ins>
      <w:ins w:id="35" w:author="Bryce Askey" w:date="2021-11-23T19:56:00Z">
        <w:r w:rsidR="00DC4160">
          <w:rPr>
            <w:rFonts w:ascii="Arial" w:hAnsi="Arial" w:cs="Arial"/>
            <w:sz w:val="24"/>
            <w:szCs w:val="24"/>
          </w:rPr>
          <w:t xml:space="preserve"> standards </w:t>
        </w:r>
      </w:ins>
      <w:ins w:id="36" w:author="Bryce Askey" w:date="2021-11-23T19:57:00Z">
        <w:r w:rsidR="00DC4160">
          <w:rPr>
            <w:rFonts w:ascii="Arial" w:hAnsi="Arial" w:cs="Arial"/>
            <w:sz w:val="24"/>
            <w:szCs w:val="24"/>
          </w:rPr>
          <w:t>in the calibration mixes</w:t>
        </w:r>
      </w:ins>
      <w:ins w:id="37" w:author="Bryce Askey" w:date="2021-11-23T20:01:00Z">
        <w:r w:rsidR="001644F7">
          <w:rPr>
            <w:rFonts w:ascii="Arial" w:hAnsi="Arial" w:cs="Arial"/>
            <w:sz w:val="24"/>
            <w:szCs w:val="24"/>
          </w:rPr>
          <w:t xml:space="preserve">. </w:t>
        </w:r>
      </w:ins>
      <w:ins w:id="38" w:author="Bryce Askey" w:date="2021-11-23T12:37:00Z">
        <w:r w:rsidR="00B943FB">
          <w:rPr>
            <w:rFonts w:ascii="Arial" w:hAnsi="Arial" w:cs="Arial"/>
            <w:sz w:val="24"/>
            <w:szCs w:val="24"/>
          </w:rPr>
          <w:t xml:space="preserve">Statistical testing was conducted by comparing the </w:t>
        </w:r>
      </w:ins>
      <w:ins w:id="39" w:author="Bryce Askey" w:date="2021-11-23T12:38:00Z">
        <w:r w:rsidR="00B943FB">
          <w:rPr>
            <w:rFonts w:ascii="Arial" w:hAnsi="Arial" w:cs="Arial"/>
            <w:sz w:val="24"/>
            <w:szCs w:val="24"/>
          </w:rPr>
          <w:t>level</w:t>
        </w:r>
      </w:ins>
      <w:ins w:id="40" w:author="Bryce Askey" w:date="2021-11-23T12:37:00Z">
        <w:r w:rsidR="00B943FB">
          <w:rPr>
            <w:rFonts w:ascii="Arial" w:hAnsi="Arial" w:cs="Arial"/>
            <w:sz w:val="24"/>
            <w:szCs w:val="24"/>
          </w:rPr>
          <w:t xml:space="preserve"> of a flavone </w:t>
        </w:r>
      </w:ins>
      <w:ins w:id="41" w:author="Bryce Askey" w:date="2021-11-23T12:38:00Z">
        <w:r w:rsidR="00B943FB">
          <w:rPr>
            <w:rFonts w:ascii="Arial" w:hAnsi="Arial" w:cs="Arial"/>
            <w:sz w:val="24"/>
            <w:szCs w:val="24"/>
          </w:rPr>
          <w:t>in the organ</w:t>
        </w:r>
      </w:ins>
      <w:ins w:id="42" w:author="Bryce Askey" w:date="2021-11-23T12:39:00Z">
        <w:r w:rsidR="00B943FB">
          <w:rPr>
            <w:rFonts w:ascii="Arial" w:hAnsi="Arial" w:cs="Arial"/>
            <w:sz w:val="24"/>
            <w:szCs w:val="24"/>
          </w:rPr>
          <w:t xml:space="preserve"> of</w:t>
        </w:r>
      </w:ins>
      <w:ins w:id="43" w:author="Bryce Askey" w:date="2021-11-23T12:38:00Z">
        <w:r w:rsidR="00B943FB">
          <w:rPr>
            <w:rFonts w:ascii="Arial" w:hAnsi="Arial" w:cs="Arial"/>
            <w:sz w:val="24"/>
            <w:szCs w:val="24"/>
          </w:rPr>
          <w:t xml:space="preserve"> a species to the level</w:t>
        </w:r>
      </w:ins>
      <w:ins w:id="44" w:author="Bryce Askey" w:date="2021-11-23T12:39:00Z">
        <w:r w:rsidR="00B943FB">
          <w:rPr>
            <w:rFonts w:ascii="Arial" w:hAnsi="Arial" w:cs="Arial"/>
            <w:sz w:val="24"/>
            <w:szCs w:val="24"/>
          </w:rPr>
          <w:t xml:space="preserve"> of the same flavone in the same organ of </w:t>
        </w:r>
      </w:ins>
      <w:ins w:id="45" w:author="Bryce Askey" w:date="2021-11-23T12:36:00Z">
        <w:r w:rsidR="00B943FB">
          <w:rPr>
            <w:rFonts w:ascii="Arial" w:hAnsi="Arial" w:cs="Arial"/>
            <w:i/>
            <w:iCs/>
            <w:sz w:val="24"/>
            <w:szCs w:val="24"/>
          </w:rPr>
          <w:t>S. baicalensis</w:t>
        </w:r>
      </w:ins>
      <w:ins w:id="46" w:author="Bryce Askey" w:date="2021-11-23T12:39:00Z">
        <w:r w:rsidR="00B943FB">
          <w:rPr>
            <w:rFonts w:ascii="Arial" w:hAnsi="Arial" w:cs="Arial"/>
            <w:sz w:val="24"/>
            <w:szCs w:val="24"/>
          </w:rPr>
          <w:t xml:space="preserve">. </w:t>
        </w:r>
        <w:r w:rsidR="00705EF3">
          <w:rPr>
            <w:rFonts w:ascii="Arial" w:hAnsi="Arial" w:cs="Arial"/>
            <w:sz w:val="24"/>
            <w:szCs w:val="24"/>
          </w:rPr>
          <w:t>An unpaired Student’s t-test</w:t>
        </w:r>
      </w:ins>
      <w:ins w:id="47" w:author="Bryce Askey" w:date="2021-11-23T12:40:00Z">
        <w:r w:rsidR="00705EF3">
          <w:rPr>
            <w:rFonts w:ascii="Arial" w:hAnsi="Arial" w:cs="Arial"/>
            <w:sz w:val="24"/>
            <w:szCs w:val="24"/>
          </w:rPr>
          <w:t xml:space="preserve"> </w:t>
        </w:r>
      </w:ins>
      <w:ins w:id="48" w:author="Bryce Askey" w:date="2021-11-23T12:42:00Z">
        <w:r w:rsidR="0013044B">
          <w:rPr>
            <w:rFonts w:ascii="Arial" w:hAnsi="Arial" w:cs="Arial"/>
            <w:sz w:val="24"/>
            <w:szCs w:val="24"/>
          </w:rPr>
          <w:t>with a significance cutoff of 0.05 was applied to</w:t>
        </w:r>
      </w:ins>
      <w:ins w:id="49" w:author="Bryce Askey" w:date="2021-11-23T12:41:00Z">
        <w:r w:rsidR="0013044B">
          <w:rPr>
            <w:rFonts w:ascii="Arial" w:hAnsi="Arial" w:cs="Arial"/>
            <w:sz w:val="24"/>
            <w:szCs w:val="24"/>
          </w:rPr>
          <w:t xml:space="preserve"> identify values as</w:t>
        </w:r>
      </w:ins>
      <w:ins w:id="50" w:author="Bryce Askey" w:date="2021-11-23T12:42:00Z">
        <w:r w:rsidR="0013044B">
          <w:rPr>
            <w:rFonts w:ascii="Arial" w:hAnsi="Arial" w:cs="Arial"/>
            <w:sz w:val="24"/>
            <w:szCs w:val="24"/>
          </w:rPr>
          <w:t xml:space="preserve"> statistically significant.</w:t>
        </w:r>
      </w:ins>
    </w:p>
    <w:p w14:paraId="782655C8" w14:textId="77777777" w:rsidR="00E83665" w:rsidRPr="00C7565A" w:rsidRDefault="00E83665" w:rsidP="00E83665">
      <w:pPr>
        <w:spacing w:after="0" w:line="360" w:lineRule="auto"/>
        <w:rPr>
          <w:rFonts w:ascii="Arial" w:hAnsi="Arial" w:cs="Arial"/>
          <w:sz w:val="24"/>
          <w:szCs w:val="24"/>
        </w:rPr>
      </w:pPr>
    </w:p>
    <w:p w14:paraId="71B5CF97" w14:textId="77777777" w:rsidR="00E83665" w:rsidRPr="00AB36B9" w:rsidRDefault="00E83665" w:rsidP="00E83665">
      <w:pPr>
        <w:spacing w:after="0" w:line="360" w:lineRule="auto"/>
        <w:jc w:val="both"/>
        <w:rPr>
          <w:rFonts w:ascii="Arial" w:hAnsi="Arial" w:cs="Arial"/>
          <w:b/>
          <w:sz w:val="24"/>
          <w:szCs w:val="24"/>
        </w:rPr>
      </w:pPr>
      <w:r w:rsidRPr="00AB36B9">
        <w:rPr>
          <w:rFonts w:ascii="Arial" w:hAnsi="Arial" w:cs="Arial"/>
          <w:b/>
          <w:sz w:val="24"/>
          <w:szCs w:val="24"/>
        </w:rPr>
        <w:t xml:space="preserve">LC-HRMS </w:t>
      </w:r>
    </w:p>
    <w:p w14:paraId="66E9D076" w14:textId="464156D7" w:rsidR="00E83665" w:rsidRPr="00AB36B9" w:rsidRDefault="00E83665" w:rsidP="00E83665">
      <w:pPr>
        <w:spacing w:after="0" w:line="360" w:lineRule="auto"/>
        <w:rPr>
          <w:rFonts w:ascii="Arial" w:hAnsi="Arial" w:cs="Arial"/>
          <w:sz w:val="24"/>
          <w:szCs w:val="24"/>
        </w:rPr>
      </w:pPr>
      <w:r w:rsidRPr="00AB36B9">
        <w:rPr>
          <w:rFonts w:ascii="Arial" w:hAnsi="Arial" w:cs="Arial"/>
          <w:sz w:val="24"/>
          <w:szCs w:val="24"/>
        </w:rPr>
        <w:t xml:space="preserve">LC-HRMS and HRMS/MS experiments were conducted on Thermo Scientific™ Q </w:t>
      </w:r>
      <w:proofErr w:type="spellStart"/>
      <w:r w:rsidRPr="00AB36B9">
        <w:rPr>
          <w:rFonts w:ascii="Arial" w:hAnsi="Arial" w:cs="Arial"/>
          <w:sz w:val="24"/>
          <w:szCs w:val="24"/>
        </w:rPr>
        <w:t>Exactive</w:t>
      </w:r>
      <w:proofErr w:type="spellEnd"/>
      <w:r w:rsidRPr="00AB36B9">
        <w:rPr>
          <w:rFonts w:ascii="Arial" w:hAnsi="Arial" w:cs="Arial"/>
          <w:sz w:val="24"/>
          <w:szCs w:val="24"/>
        </w:rPr>
        <w:t xml:space="preserve"> Focus mass spectrometer with </w:t>
      </w:r>
      <w:proofErr w:type="spellStart"/>
      <w:r w:rsidRPr="00AB36B9">
        <w:rPr>
          <w:rFonts w:ascii="Arial" w:hAnsi="Arial" w:cs="Arial"/>
          <w:sz w:val="24"/>
          <w:szCs w:val="24"/>
        </w:rPr>
        <w:t>Dionex</w:t>
      </w:r>
      <w:proofErr w:type="spellEnd"/>
      <w:r w:rsidRPr="00AB36B9">
        <w:rPr>
          <w:rFonts w:ascii="Arial" w:hAnsi="Arial" w:cs="Arial"/>
          <w:sz w:val="24"/>
          <w:szCs w:val="24"/>
        </w:rPr>
        <w:t xml:space="preserve">™ Ultimate™ RSLC 3000 </w:t>
      </w:r>
      <w:proofErr w:type="spellStart"/>
      <w:r w:rsidRPr="00AB36B9">
        <w:rPr>
          <w:rFonts w:ascii="Arial" w:hAnsi="Arial" w:cs="Arial"/>
          <w:sz w:val="24"/>
          <w:szCs w:val="24"/>
        </w:rPr>
        <w:t>uHPLC</w:t>
      </w:r>
      <w:proofErr w:type="spellEnd"/>
      <w:r w:rsidRPr="00AB36B9">
        <w:rPr>
          <w:rFonts w:ascii="Arial" w:hAnsi="Arial" w:cs="Arial"/>
          <w:sz w:val="24"/>
          <w:szCs w:val="24"/>
        </w:rPr>
        <w:t xml:space="preserve"> system, equipped with H-ESI II probe on Ion Max API Source.</w:t>
      </w:r>
      <w:ins w:id="51" w:author="Bryce Askey" w:date="2021-11-23T17:54:00Z">
        <w:r w:rsidR="00537A1D">
          <w:rPr>
            <w:rFonts w:ascii="Arial" w:hAnsi="Arial" w:cs="Arial"/>
            <w:sz w:val="24"/>
            <w:szCs w:val="24"/>
          </w:rPr>
          <w:t xml:space="preserve"> </w:t>
        </w:r>
        <w:bookmarkStart w:id="52" w:name="_Hlk88582591"/>
        <w:r w:rsidR="00537A1D">
          <w:rPr>
            <w:rFonts w:ascii="Arial" w:hAnsi="Arial" w:cs="Arial"/>
            <w:sz w:val="24"/>
            <w:szCs w:val="24"/>
          </w:rPr>
          <w:t>0.1% formic acid in water (A)</w:t>
        </w:r>
      </w:ins>
      <w:ins w:id="53" w:author="Bryce Askey" w:date="2021-11-23T17:55:00Z">
        <w:r w:rsidR="00537A1D">
          <w:rPr>
            <w:rFonts w:ascii="Arial" w:hAnsi="Arial" w:cs="Arial"/>
            <w:sz w:val="24"/>
            <w:szCs w:val="24"/>
          </w:rPr>
          <w:t xml:space="preserve"> and 0.1% formic acid in acetonitrile (B) </w:t>
        </w:r>
      </w:ins>
      <w:del w:id="54" w:author="Bryce Askey" w:date="2021-11-23T17:55:00Z">
        <w:r w:rsidRPr="00AB36B9" w:rsidDel="00537A1D">
          <w:rPr>
            <w:rFonts w:ascii="Arial" w:hAnsi="Arial" w:cs="Arial"/>
            <w:sz w:val="24"/>
            <w:szCs w:val="24"/>
          </w:rPr>
          <w:delText xml:space="preserve"> Acetonitrile (B)/Water (A) </w:delText>
        </w:r>
      </w:del>
      <w:ins w:id="55" w:author="Ding,Yousong" w:date="2021-11-10T22:33:00Z">
        <w:del w:id="56" w:author="Bryce Askey" w:date="2021-11-23T17:55:00Z">
          <w:r w:rsidR="00586DE8" w:rsidDel="00537A1D">
            <w:rPr>
              <w:rFonts w:ascii="Arial" w:hAnsi="Arial" w:cs="Arial"/>
              <w:sz w:val="24"/>
              <w:szCs w:val="24"/>
            </w:rPr>
            <w:delText xml:space="preserve">both </w:delText>
          </w:r>
        </w:del>
      </w:ins>
      <w:del w:id="57" w:author="Bryce Askey" w:date="2021-11-23T17:55:00Z">
        <w:r w:rsidRPr="00AB36B9" w:rsidDel="00537A1D">
          <w:rPr>
            <w:rFonts w:ascii="Arial" w:hAnsi="Arial" w:cs="Arial"/>
            <w:sz w:val="24"/>
            <w:szCs w:val="24"/>
          </w:rPr>
          <w:delText>containing 0.1% formic acid were used as mobile phases</w:delText>
        </w:r>
      </w:del>
      <w:ins w:id="58" w:author="Bryce Askey" w:date="2021-11-23T17:55:00Z">
        <w:r w:rsidR="00537A1D">
          <w:rPr>
            <w:rFonts w:ascii="Arial" w:hAnsi="Arial" w:cs="Arial"/>
            <w:sz w:val="24"/>
            <w:szCs w:val="24"/>
          </w:rPr>
          <w:t xml:space="preserve"> </w:t>
        </w:r>
      </w:ins>
      <w:ins w:id="59" w:author="Bryce Askey" w:date="2021-11-23T17:57:00Z">
        <w:r w:rsidR="00071C70">
          <w:rPr>
            <w:rFonts w:ascii="Arial" w:hAnsi="Arial" w:cs="Arial"/>
            <w:sz w:val="24"/>
            <w:szCs w:val="24"/>
          </w:rPr>
          <w:t>were</w:t>
        </w:r>
      </w:ins>
      <w:ins w:id="60" w:author="Bryce Askey" w:date="2021-11-23T17:55:00Z">
        <w:r w:rsidR="00537A1D">
          <w:rPr>
            <w:rFonts w:ascii="Arial" w:hAnsi="Arial" w:cs="Arial"/>
            <w:sz w:val="24"/>
            <w:szCs w:val="24"/>
          </w:rPr>
          <w:t xml:space="preserve"> used as the mobile phase</w:t>
        </w:r>
      </w:ins>
      <w:ins w:id="61" w:author="Ding,Yousong" w:date="2021-11-10T22:33:00Z">
        <w:r w:rsidR="00586DE8">
          <w:rPr>
            <w:rFonts w:ascii="Arial" w:hAnsi="Arial" w:cs="Arial"/>
            <w:sz w:val="24"/>
            <w:szCs w:val="24"/>
          </w:rPr>
          <w:t xml:space="preserve"> </w:t>
        </w:r>
        <w:bookmarkEnd w:id="52"/>
        <w:r w:rsidR="00586DE8">
          <w:rPr>
            <w:rFonts w:ascii="Arial" w:hAnsi="Arial" w:cs="Arial"/>
            <w:sz w:val="24"/>
            <w:szCs w:val="24"/>
          </w:rPr>
          <w:t xml:space="preserve">to </w:t>
        </w:r>
      </w:ins>
      <w:ins w:id="62" w:author="Ding,Yousong" w:date="2021-11-10T22:34:00Z">
        <w:r w:rsidR="00586DE8">
          <w:rPr>
            <w:rFonts w:ascii="Arial" w:hAnsi="Arial" w:cs="Arial"/>
            <w:sz w:val="24"/>
            <w:szCs w:val="24"/>
          </w:rPr>
          <w:lastRenderedPageBreak/>
          <w:t>separate</w:t>
        </w:r>
      </w:ins>
      <w:ins w:id="63" w:author="Ding,Yousong" w:date="2021-11-10T22:33:00Z">
        <w:r w:rsidR="00586DE8">
          <w:rPr>
            <w:rFonts w:ascii="Arial" w:hAnsi="Arial" w:cs="Arial"/>
            <w:sz w:val="24"/>
            <w:szCs w:val="24"/>
          </w:rPr>
          <w:t xml:space="preserve"> </w:t>
        </w:r>
      </w:ins>
      <w:ins w:id="64" w:author="Ding,Yousong" w:date="2021-11-10T22:34:00Z">
        <w:r w:rsidR="00586DE8">
          <w:rPr>
            <w:rFonts w:ascii="Arial" w:hAnsi="Arial" w:cs="Arial"/>
            <w:sz w:val="24"/>
            <w:szCs w:val="24"/>
          </w:rPr>
          <w:t xml:space="preserve">analytes on </w:t>
        </w:r>
      </w:ins>
      <w:del w:id="65" w:author="Ding,Yousong" w:date="2021-11-10T22:34:00Z">
        <w:r w:rsidRPr="00AB36B9" w:rsidDel="00586DE8">
          <w:rPr>
            <w:rFonts w:ascii="Arial" w:hAnsi="Arial" w:cs="Arial"/>
            <w:sz w:val="24"/>
            <w:szCs w:val="24"/>
          </w:rPr>
          <w:delText xml:space="preserve">. </w:delText>
        </w:r>
      </w:del>
      <w:ins w:id="66" w:author="Ding,Yousong" w:date="2021-11-10T22:34:00Z">
        <w:r w:rsidR="00586DE8">
          <w:rPr>
            <w:rFonts w:ascii="Arial" w:hAnsi="Arial" w:cs="Arial"/>
            <w:sz w:val="24"/>
            <w:szCs w:val="24"/>
          </w:rPr>
          <w:t xml:space="preserve">an </w:t>
        </w:r>
      </w:ins>
      <w:ins w:id="67" w:author="Ding,Yousong" w:date="2021-11-10T22:33:00Z">
        <w:r w:rsidR="00586DE8" w:rsidRPr="00586DE8">
          <w:rPr>
            <w:rFonts w:ascii="Arial" w:hAnsi="Arial" w:cs="Arial"/>
            <w:sz w:val="24"/>
            <w:szCs w:val="24"/>
          </w:rPr>
          <w:t xml:space="preserve">Agilent </w:t>
        </w:r>
        <w:proofErr w:type="spellStart"/>
        <w:r w:rsidR="00586DE8" w:rsidRPr="00586DE8">
          <w:rPr>
            <w:rFonts w:ascii="Arial" w:hAnsi="Arial" w:cs="Arial"/>
            <w:sz w:val="24"/>
            <w:szCs w:val="24"/>
          </w:rPr>
          <w:t>Poroshell</w:t>
        </w:r>
        <w:proofErr w:type="spellEnd"/>
        <w:r w:rsidR="00586DE8" w:rsidRPr="00586DE8">
          <w:rPr>
            <w:rFonts w:ascii="Arial" w:hAnsi="Arial" w:cs="Arial"/>
            <w:sz w:val="24"/>
            <w:szCs w:val="24"/>
          </w:rPr>
          <w:t xml:space="preserve"> 120 EC-C18 column (2.7 </w:t>
        </w:r>
        <w:proofErr w:type="spellStart"/>
        <w:r w:rsidR="00586DE8" w:rsidRPr="00586DE8">
          <w:rPr>
            <w:rFonts w:ascii="Arial" w:hAnsi="Arial" w:cs="Arial"/>
            <w:sz w:val="24"/>
            <w:szCs w:val="24"/>
          </w:rPr>
          <w:t>μm</w:t>
        </w:r>
        <w:proofErr w:type="spellEnd"/>
        <w:r w:rsidR="00586DE8" w:rsidRPr="00586DE8">
          <w:rPr>
            <w:rFonts w:ascii="Arial" w:hAnsi="Arial" w:cs="Arial"/>
            <w:sz w:val="24"/>
            <w:szCs w:val="24"/>
          </w:rPr>
          <w:t xml:space="preserve">, 3.0 × 50 mm). </w:t>
        </w:r>
      </w:ins>
      <w:r w:rsidRPr="00AB36B9">
        <w:rPr>
          <w:rFonts w:ascii="Arial" w:hAnsi="Arial" w:cs="Arial"/>
          <w:sz w:val="24"/>
          <w:szCs w:val="24"/>
        </w:rPr>
        <w:t>A typical LC program with a 0.5</w:t>
      </w:r>
      <w:ins w:id="68" w:author="Bryce Askey" w:date="2021-11-23T17:57:00Z">
        <w:r w:rsidR="00071C70">
          <w:rPr>
            <w:rFonts w:ascii="Arial" w:hAnsi="Arial" w:cs="Arial"/>
            <w:sz w:val="24"/>
            <w:szCs w:val="24"/>
          </w:rPr>
          <w:t xml:space="preserve"> </w:t>
        </w:r>
      </w:ins>
      <w:r w:rsidRPr="00AB36B9">
        <w:rPr>
          <w:rFonts w:ascii="Arial" w:hAnsi="Arial" w:cs="Arial"/>
          <w:sz w:val="24"/>
          <w:szCs w:val="24"/>
        </w:rPr>
        <w:t>mL/min flow rate included: 10% B for 2 min, 10-95% B in 8.5 min</w:t>
      </w:r>
      <w:del w:id="69" w:author="Bryce Askey" w:date="2021-11-23T17:57:00Z">
        <w:r w:rsidRPr="00AB36B9" w:rsidDel="00071C70">
          <w:rPr>
            <w:rFonts w:ascii="Arial" w:hAnsi="Arial" w:cs="Arial"/>
            <w:sz w:val="24"/>
            <w:szCs w:val="24"/>
          </w:rPr>
          <w:delText>s</w:delText>
        </w:r>
      </w:del>
      <w:r w:rsidRPr="00AB36B9">
        <w:rPr>
          <w:rFonts w:ascii="Arial" w:hAnsi="Arial" w:cs="Arial"/>
          <w:sz w:val="24"/>
          <w:szCs w:val="24"/>
        </w:rPr>
        <w:t>, 95% B for 2.5 min</w:t>
      </w:r>
      <w:del w:id="70" w:author="Bryce Askey" w:date="2021-11-23T17:57:00Z">
        <w:r w:rsidRPr="00AB36B9" w:rsidDel="00071C70">
          <w:rPr>
            <w:rFonts w:ascii="Arial" w:hAnsi="Arial" w:cs="Arial"/>
            <w:sz w:val="24"/>
            <w:szCs w:val="24"/>
          </w:rPr>
          <w:delText>s</w:delText>
        </w:r>
      </w:del>
      <w:r w:rsidRPr="00AB36B9">
        <w:rPr>
          <w:rFonts w:ascii="Arial" w:hAnsi="Arial" w:cs="Arial"/>
          <w:sz w:val="24"/>
          <w:szCs w:val="24"/>
        </w:rPr>
        <w:t>, 95 to 10 % B in 0.5 min</w:t>
      </w:r>
      <w:del w:id="71" w:author="Bryce Askey" w:date="2021-11-23T17:57:00Z">
        <w:r w:rsidRPr="00AB36B9" w:rsidDel="00071C70">
          <w:rPr>
            <w:rFonts w:ascii="Arial" w:hAnsi="Arial" w:cs="Arial"/>
            <w:sz w:val="24"/>
            <w:szCs w:val="24"/>
          </w:rPr>
          <w:delText>s</w:delText>
        </w:r>
      </w:del>
      <w:r w:rsidRPr="00AB36B9">
        <w:rPr>
          <w:rFonts w:ascii="Arial" w:hAnsi="Arial" w:cs="Arial"/>
          <w:sz w:val="24"/>
          <w:szCs w:val="24"/>
        </w:rPr>
        <w:t>, and re-equilibration in 2% B for 2 min</w:t>
      </w:r>
      <w:del w:id="72" w:author="Bryce Askey" w:date="2021-11-23T17:57:00Z">
        <w:r w:rsidRPr="00AB36B9" w:rsidDel="00071C70">
          <w:rPr>
            <w:rFonts w:ascii="Arial" w:hAnsi="Arial" w:cs="Arial"/>
            <w:sz w:val="24"/>
            <w:szCs w:val="24"/>
          </w:rPr>
          <w:delText>s</w:delText>
        </w:r>
      </w:del>
      <w:r w:rsidRPr="00AB36B9">
        <w:rPr>
          <w:rFonts w:ascii="Arial" w:hAnsi="Arial" w:cs="Arial"/>
          <w:sz w:val="24"/>
          <w:szCs w:val="24"/>
        </w:rPr>
        <w:t>. The eluents from the first 2 min</w:t>
      </w:r>
      <w:del w:id="73" w:author="Bryce Askey" w:date="2021-11-23T17:58:00Z">
        <w:r w:rsidRPr="00AB36B9" w:rsidDel="00071C70">
          <w:rPr>
            <w:rFonts w:ascii="Arial" w:hAnsi="Arial" w:cs="Arial"/>
            <w:sz w:val="24"/>
            <w:szCs w:val="24"/>
          </w:rPr>
          <w:delText>s</w:delText>
        </w:r>
      </w:del>
      <w:r w:rsidRPr="00AB36B9">
        <w:rPr>
          <w:rFonts w:ascii="Arial" w:hAnsi="Arial" w:cs="Arial"/>
          <w:sz w:val="24"/>
          <w:szCs w:val="24"/>
        </w:rPr>
        <w:t xml:space="preserve"> and last 3 min</w:t>
      </w:r>
      <w:del w:id="74" w:author="Bryce Askey" w:date="2021-11-23T17:58:00Z">
        <w:r w:rsidRPr="00AB36B9" w:rsidDel="00071C70">
          <w:rPr>
            <w:rFonts w:ascii="Arial" w:hAnsi="Arial" w:cs="Arial"/>
            <w:sz w:val="24"/>
            <w:szCs w:val="24"/>
          </w:rPr>
          <w:delText>s</w:delText>
        </w:r>
      </w:del>
      <w:r w:rsidRPr="00AB36B9">
        <w:rPr>
          <w:rFonts w:ascii="Arial" w:hAnsi="Arial" w:cs="Arial"/>
          <w:sz w:val="24"/>
          <w:szCs w:val="24"/>
        </w:rPr>
        <w:t xml:space="preserve"> were diverted to a waste bottle by a diverting valve. MS1 signals were acquired under the Full MS positive ion mode covering a mass range of m/z 150-2000, with a resolution at 35,000 and a AGC target at 1e6. Fragmentation was obtained using MS2 discovery and Parallel Reaction Monitoring (PRM) mode using an inclusion list of calculated parental ions. Precursor ions were selected in the orbitrap typically with an isolation width of 3.0 m/z and fragmented in the HCD cell with step-wise collision energies (CE) of 20, 25, and 30. For some ions, the isolation width was 2.0 m/z and step-wise CE of 15, 20, and 25 were used.</w:t>
      </w:r>
    </w:p>
    <w:p w14:paraId="32EF1B68" w14:textId="77777777" w:rsidR="00E83665" w:rsidRDefault="00E83665" w:rsidP="00E83665">
      <w:pPr>
        <w:spacing w:after="0" w:line="360" w:lineRule="auto"/>
        <w:jc w:val="both"/>
        <w:rPr>
          <w:rFonts w:ascii="Arial" w:hAnsi="Arial" w:cs="Arial"/>
          <w:b/>
          <w:bCs/>
        </w:rPr>
      </w:pPr>
    </w:p>
    <w:p w14:paraId="19FB24C6" w14:textId="77777777" w:rsidR="00E83665" w:rsidRPr="00AB36B9" w:rsidRDefault="00E83665" w:rsidP="00E83665">
      <w:pPr>
        <w:spacing w:after="0" w:line="360" w:lineRule="auto"/>
        <w:jc w:val="both"/>
        <w:rPr>
          <w:rFonts w:ascii="Arial" w:hAnsi="Arial" w:cs="Arial"/>
          <w:b/>
          <w:bCs/>
          <w:sz w:val="24"/>
          <w:szCs w:val="24"/>
        </w:rPr>
      </w:pPr>
      <w:r w:rsidRPr="00AB36B9">
        <w:rPr>
          <w:rFonts w:ascii="Arial" w:hAnsi="Arial" w:cs="Arial"/>
          <w:b/>
          <w:bCs/>
          <w:sz w:val="24"/>
          <w:szCs w:val="24"/>
        </w:rPr>
        <w:t>NMR analysis</w:t>
      </w:r>
    </w:p>
    <w:p w14:paraId="52BE780D" w14:textId="77777777" w:rsidR="00E83665" w:rsidRPr="00AB36B9" w:rsidRDefault="00E83665" w:rsidP="00E83665">
      <w:pPr>
        <w:spacing w:line="360" w:lineRule="auto"/>
        <w:jc w:val="both"/>
        <w:rPr>
          <w:rFonts w:ascii="Arial" w:hAnsi="Arial" w:cs="Arial"/>
          <w:sz w:val="24"/>
          <w:szCs w:val="24"/>
        </w:rPr>
      </w:pPr>
      <w:r w:rsidRPr="00AB36B9">
        <w:rPr>
          <w:rFonts w:ascii="Arial" w:hAnsi="Arial" w:cs="Arial"/>
          <w:sz w:val="24"/>
          <w:szCs w:val="24"/>
        </w:rPr>
        <w:t>For the NMR analysis, 1.6 mg of compound were dissolved in 40 µl DMSO-d</w:t>
      </w:r>
      <w:r w:rsidRPr="00AB36B9">
        <w:rPr>
          <w:rFonts w:ascii="Arial" w:hAnsi="Arial" w:cs="Arial"/>
          <w:sz w:val="24"/>
          <w:szCs w:val="24"/>
          <w:vertAlign w:val="subscript"/>
        </w:rPr>
        <w:t>6</w:t>
      </w:r>
      <w:r w:rsidRPr="00AB36B9">
        <w:rPr>
          <w:rFonts w:ascii="Arial" w:hAnsi="Arial" w:cs="Arial"/>
          <w:sz w:val="24"/>
          <w:szCs w:val="24"/>
        </w:rPr>
        <w:t xml:space="preserve">. 1D and 2D spectra were recorded in a 1.7 mm TCI </w:t>
      </w:r>
      <w:proofErr w:type="spellStart"/>
      <w:r w:rsidRPr="00AB36B9">
        <w:rPr>
          <w:rFonts w:ascii="Arial" w:hAnsi="Arial" w:cs="Arial"/>
          <w:sz w:val="24"/>
          <w:szCs w:val="24"/>
        </w:rPr>
        <w:t>CryoProbe</w:t>
      </w:r>
      <w:proofErr w:type="spellEnd"/>
      <w:r w:rsidRPr="00AB36B9">
        <w:rPr>
          <w:rFonts w:ascii="Arial" w:hAnsi="Arial" w:cs="Arial"/>
          <w:sz w:val="24"/>
          <w:szCs w:val="24"/>
        </w:rPr>
        <w:t xml:space="preserve"> on a Bruker </w:t>
      </w:r>
      <w:proofErr w:type="spellStart"/>
      <w:r w:rsidRPr="00AB36B9">
        <w:rPr>
          <w:rFonts w:ascii="Arial" w:hAnsi="Arial" w:cs="Arial"/>
          <w:sz w:val="24"/>
          <w:szCs w:val="24"/>
        </w:rPr>
        <w:t>Avance</w:t>
      </w:r>
      <w:proofErr w:type="spellEnd"/>
      <w:r w:rsidRPr="00AB36B9">
        <w:rPr>
          <w:rFonts w:ascii="Arial" w:hAnsi="Arial" w:cs="Arial"/>
          <w:sz w:val="24"/>
          <w:szCs w:val="24"/>
        </w:rPr>
        <w:t xml:space="preserve"> Neo-600 Console system (</w:t>
      </w:r>
      <w:proofErr w:type="spellStart"/>
      <w:r w:rsidRPr="00AB36B9">
        <w:rPr>
          <w:rFonts w:ascii="Arial" w:hAnsi="Arial" w:cs="Arial"/>
          <w:sz w:val="24"/>
          <w:szCs w:val="24"/>
        </w:rPr>
        <w:t>Magnex</w:t>
      </w:r>
      <w:proofErr w:type="spellEnd"/>
      <w:r w:rsidRPr="00AB36B9">
        <w:rPr>
          <w:rFonts w:ascii="Arial" w:hAnsi="Arial" w:cs="Arial"/>
          <w:sz w:val="24"/>
          <w:szCs w:val="24"/>
        </w:rPr>
        <w:t xml:space="preserve"> 14.1 T/54 mm AS Magnet) at Advanced Magnetic Resonance Imaging and Spectroscopy facility, McKnight Brain Institute, University of Florida. Spectroscopy data were collected and processed using Topspin 4.1.3 software.</w:t>
      </w:r>
    </w:p>
    <w:p w14:paraId="7010666F" w14:textId="77777777" w:rsidR="00E83665" w:rsidRPr="00AB36B9" w:rsidRDefault="00E83665" w:rsidP="00E83665">
      <w:pPr>
        <w:spacing w:after="0" w:line="360" w:lineRule="auto"/>
        <w:rPr>
          <w:rFonts w:ascii="Arial" w:hAnsi="Arial" w:cs="Arial"/>
          <w:b/>
          <w:bCs/>
          <w:sz w:val="24"/>
          <w:szCs w:val="24"/>
        </w:rPr>
      </w:pPr>
      <w:r w:rsidRPr="00AB36B9">
        <w:rPr>
          <w:rFonts w:ascii="Arial" w:hAnsi="Arial" w:cs="Arial"/>
          <w:b/>
          <w:bCs/>
          <w:sz w:val="24"/>
          <w:szCs w:val="24"/>
        </w:rPr>
        <w:t>Chemical shifts</w:t>
      </w:r>
    </w:p>
    <w:p w14:paraId="403696C0" w14:textId="77777777" w:rsidR="00E83665" w:rsidRPr="00C7565A" w:rsidRDefault="00E83665" w:rsidP="00E83665">
      <w:pPr>
        <w:spacing w:line="360" w:lineRule="auto"/>
        <w:rPr>
          <w:rFonts w:ascii="Arial" w:hAnsi="Arial" w:cs="Arial"/>
          <w:sz w:val="24"/>
          <w:szCs w:val="24"/>
        </w:rPr>
      </w:pPr>
      <w:r w:rsidRPr="00AB36B9">
        <w:rPr>
          <w:rFonts w:ascii="Arial" w:hAnsi="Arial" w:cs="Arial"/>
          <w:b/>
          <w:bCs/>
          <w:sz w:val="24"/>
          <w:szCs w:val="24"/>
          <w:vertAlign w:val="superscript"/>
        </w:rPr>
        <w:t>1</w:t>
      </w:r>
      <w:r w:rsidRPr="00AB36B9">
        <w:rPr>
          <w:rFonts w:ascii="Arial" w:hAnsi="Arial" w:cs="Arial"/>
          <w:b/>
          <w:bCs/>
          <w:sz w:val="24"/>
          <w:szCs w:val="24"/>
        </w:rPr>
        <w:t>H NMR</w:t>
      </w:r>
      <w:r w:rsidRPr="00AB36B9">
        <w:rPr>
          <w:rFonts w:ascii="Arial" w:hAnsi="Arial" w:cs="Arial"/>
          <w:sz w:val="24"/>
          <w:szCs w:val="24"/>
        </w:rPr>
        <w:t xml:space="preserve"> (600 MHz, DMSO-d</w:t>
      </w:r>
      <w:r w:rsidRPr="00AB36B9">
        <w:rPr>
          <w:rFonts w:ascii="Arial" w:hAnsi="Arial" w:cs="Arial"/>
          <w:sz w:val="24"/>
          <w:szCs w:val="24"/>
          <w:vertAlign w:val="subscript"/>
        </w:rPr>
        <w:t>6</w:t>
      </w:r>
      <w:r w:rsidRPr="00AB36B9">
        <w:rPr>
          <w:rFonts w:ascii="Arial" w:hAnsi="Arial" w:cs="Arial"/>
          <w:sz w:val="24"/>
          <w:szCs w:val="24"/>
        </w:rPr>
        <w:t xml:space="preserve">): </w:t>
      </w:r>
      <w:proofErr w:type="spellStart"/>
      <w:r w:rsidRPr="00AB36B9">
        <w:rPr>
          <w:rFonts w:ascii="Arial" w:hAnsi="Arial" w:cs="Arial"/>
          <w:sz w:val="24"/>
          <w:szCs w:val="24"/>
        </w:rPr>
        <w:t>δ</w:t>
      </w:r>
      <w:r w:rsidRPr="00AB36B9">
        <w:rPr>
          <w:rFonts w:ascii="Arial" w:hAnsi="Arial" w:cs="Arial"/>
          <w:sz w:val="24"/>
          <w:szCs w:val="24"/>
          <w:vertAlign w:val="subscript"/>
        </w:rPr>
        <w:t>H</w:t>
      </w:r>
      <w:proofErr w:type="spellEnd"/>
      <w:r w:rsidRPr="00AB36B9">
        <w:rPr>
          <w:rFonts w:ascii="Arial" w:hAnsi="Arial" w:cs="Arial"/>
          <w:sz w:val="24"/>
          <w:szCs w:val="24"/>
        </w:rPr>
        <w:t xml:space="preserve"> 12.82 (OH, </w:t>
      </w:r>
      <w:proofErr w:type="spellStart"/>
      <w:r w:rsidRPr="00AB36B9">
        <w:rPr>
          <w:rFonts w:ascii="Arial" w:hAnsi="Arial" w:cs="Arial"/>
          <w:sz w:val="24"/>
          <w:szCs w:val="24"/>
        </w:rPr>
        <w:t>br</w:t>
      </w:r>
      <w:proofErr w:type="spellEnd"/>
      <w:r w:rsidRPr="00AB36B9">
        <w:rPr>
          <w:rFonts w:ascii="Arial" w:hAnsi="Arial" w:cs="Arial"/>
          <w:sz w:val="24"/>
          <w:szCs w:val="24"/>
        </w:rPr>
        <w:t xml:space="preserve">, s, 5), 10.34 (OH, </w:t>
      </w:r>
      <w:proofErr w:type="spellStart"/>
      <w:r w:rsidRPr="00AB36B9">
        <w:rPr>
          <w:rFonts w:ascii="Arial" w:hAnsi="Arial" w:cs="Arial"/>
          <w:sz w:val="24"/>
          <w:szCs w:val="24"/>
        </w:rPr>
        <w:t>br</w:t>
      </w:r>
      <w:proofErr w:type="spellEnd"/>
      <w:r w:rsidRPr="00AB36B9">
        <w:rPr>
          <w:rFonts w:ascii="Arial" w:hAnsi="Arial" w:cs="Arial"/>
          <w:sz w:val="24"/>
          <w:szCs w:val="24"/>
        </w:rPr>
        <w:t xml:space="preserve">, s, 4’), 8.07 (2H, d, J = 8.66 Hz, 2’, 6’), 6.93 (2H, d, J = 8.66 Hz, 3’, 5’), 6.83 (1H, s, 3), 6.29 (1H, s, 6), 5.44 (OH, </w:t>
      </w:r>
      <w:proofErr w:type="spellStart"/>
      <w:r w:rsidRPr="00AB36B9">
        <w:rPr>
          <w:rFonts w:ascii="Arial" w:hAnsi="Arial" w:cs="Arial"/>
          <w:sz w:val="24"/>
          <w:szCs w:val="24"/>
        </w:rPr>
        <w:t>br</w:t>
      </w:r>
      <w:proofErr w:type="spellEnd"/>
      <w:r w:rsidRPr="00AB36B9">
        <w:rPr>
          <w:rFonts w:ascii="Arial" w:hAnsi="Arial" w:cs="Arial"/>
          <w:sz w:val="24"/>
          <w:szCs w:val="24"/>
        </w:rPr>
        <w:t xml:space="preserve">, s, 7), 4.82 (1H, J = 7.91 Hz, 1’’), 3.82 (1H, d, J = 9.65 Hz, 5’’), 3.51 (1H, t, J = 9.26 Hz, 4’’), 3.49 (1H, t, J = 8.55 Hz, 2’’), 3.35 (1H, t, J = 9.03 Hz, 3’’). </w:t>
      </w:r>
      <w:r w:rsidRPr="00AB36B9">
        <w:rPr>
          <w:rFonts w:ascii="Arial" w:hAnsi="Arial" w:cs="Arial"/>
          <w:b/>
          <w:bCs/>
          <w:sz w:val="24"/>
          <w:szCs w:val="24"/>
          <w:vertAlign w:val="superscript"/>
        </w:rPr>
        <w:t>13</w:t>
      </w:r>
      <w:r w:rsidRPr="00AB36B9">
        <w:rPr>
          <w:rFonts w:ascii="Arial" w:hAnsi="Arial" w:cs="Arial"/>
          <w:b/>
          <w:bCs/>
          <w:sz w:val="24"/>
          <w:szCs w:val="24"/>
        </w:rPr>
        <w:t>C NMR</w:t>
      </w:r>
      <w:r w:rsidRPr="00AB36B9">
        <w:rPr>
          <w:rFonts w:ascii="Arial" w:hAnsi="Arial" w:cs="Arial"/>
          <w:sz w:val="24"/>
          <w:szCs w:val="24"/>
        </w:rPr>
        <w:t xml:space="preserve"> (151 MHz, DMSO-d</w:t>
      </w:r>
      <w:r w:rsidRPr="00AB36B9">
        <w:rPr>
          <w:rFonts w:ascii="Arial" w:hAnsi="Arial" w:cs="Arial"/>
          <w:sz w:val="24"/>
          <w:szCs w:val="24"/>
          <w:vertAlign w:val="subscript"/>
        </w:rPr>
        <w:t>6</w:t>
      </w:r>
      <w:r w:rsidRPr="00AB36B9">
        <w:rPr>
          <w:rFonts w:ascii="Arial" w:hAnsi="Arial" w:cs="Arial"/>
          <w:sz w:val="24"/>
          <w:szCs w:val="24"/>
        </w:rPr>
        <w:t xml:space="preserve">): </w:t>
      </w:r>
      <w:proofErr w:type="spellStart"/>
      <w:r w:rsidRPr="00AB36B9">
        <w:rPr>
          <w:rFonts w:ascii="Arial" w:hAnsi="Arial" w:cs="Arial"/>
          <w:sz w:val="24"/>
          <w:szCs w:val="24"/>
        </w:rPr>
        <w:t>δ</w:t>
      </w:r>
      <w:r w:rsidRPr="00AB36B9">
        <w:rPr>
          <w:rFonts w:ascii="Arial" w:hAnsi="Arial" w:cs="Arial"/>
          <w:sz w:val="24"/>
          <w:szCs w:val="24"/>
          <w:vertAlign w:val="subscript"/>
        </w:rPr>
        <w:t>c</w:t>
      </w:r>
      <w:proofErr w:type="spellEnd"/>
      <w:r w:rsidRPr="00AB36B9">
        <w:rPr>
          <w:rFonts w:ascii="Arial" w:hAnsi="Arial" w:cs="Arial"/>
          <w:sz w:val="24"/>
          <w:szCs w:val="24"/>
        </w:rPr>
        <w:t xml:space="preserve"> 181.72 (C-4), 169.96 (C-6’’), 163.86 (C-2), 161.12 (C-4’), 157.23 (C-7), 156.90 (C-5), 149.19 (C-9), 128.85 (C-2’, C-6’), 125.11 (C-8), 120.96 (C-1’), 115.96 (C-3’, C-5’), 106.25 (C-1’’), 103.35 (C-10), 102.33 (C-3), 98.86 (C-6), 76.00 (C-5’’), 75.20 (C-3’’), 73.69 (C-2’’), 71.41 (C-4’’). </w:t>
      </w:r>
    </w:p>
    <w:p w14:paraId="09422948" w14:textId="77777777" w:rsidR="00E83665" w:rsidRDefault="00E83665" w:rsidP="00E83665">
      <w:pPr>
        <w:rPr>
          <w:rFonts w:ascii="Arial" w:hAnsi="Arial" w:cs="Arial"/>
          <w:b/>
          <w:bCs/>
          <w:sz w:val="24"/>
          <w:szCs w:val="24"/>
        </w:rPr>
      </w:pPr>
      <w:r>
        <w:rPr>
          <w:rFonts w:ascii="Arial" w:hAnsi="Arial" w:cs="Arial"/>
          <w:b/>
          <w:bCs/>
          <w:sz w:val="24"/>
          <w:szCs w:val="24"/>
        </w:rPr>
        <w:br w:type="page"/>
      </w:r>
    </w:p>
    <w:p w14:paraId="4A100246" w14:textId="77777777" w:rsidR="00E83665" w:rsidRPr="006B58F4" w:rsidRDefault="00E83665" w:rsidP="00663459">
      <w:pPr>
        <w:spacing w:after="0" w:line="360" w:lineRule="auto"/>
        <w:ind w:firstLine="720"/>
        <w:rPr>
          <w:rFonts w:ascii="Arial" w:hAnsi="Arial" w:cs="Arial"/>
          <w:sz w:val="24"/>
          <w:szCs w:val="24"/>
        </w:rPr>
      </w:pPr>
    </w:p>
    <w:p w14:paraId="0653EA46" w14:textId="0F5B1F86" w:rsidR="0027369D" w:rsidRPr="006B58F4" w:rsidRDefault="00280575" w:rsidP="00663459">
      <w:pPr>
        <w:spacing w:after="0" w:line="360" w:lineRule="auto"/>
        <w:rPr>
          <w:rFonts w:ascii="Arial" w:hAnsi="Arial" w:cs="Arial"/>
          <w:b/>
          <w:bCs/>
          <w:sz w:val="24"/>
          <w:szCs w:val="24"/>
        </w:rPr>
      </w:pPr>
      <w:r>
        <w:rPr>
          <w:rFonts w:ascii="Arial" w:hAnsi="Arial" w:cs="Arial"/>
          <w:b/>
          <w:bCs/>
          <w:sz w:val="24"/>
          <w:szCs w:val="24"/>
        </w:rPr>
        <w:t>Results</w:t>
      </w:r>
    </w:p>
    <w:p w14:paraId="4C4DC9AF" w14:textId="4F776982" w:rsidR="0071317D" w:rsidRPr="006B58F4" w:rsidRDefault="00663459" w:rsidP="00663459">
      <w:pPr>
        <w:spacing w:after="0" w:line="360" w:lineRule="auto"/>
        <w:rPr>
          <w:rFonts w:ascii="Arial" w:hAnsi="Arial" w:cs="Arial"/>
          <w:b/>
          <w:bCs/>
          <w:i/>
          <w:iCs/>
          <w:sz w:val="24"/>
          <w:szCs w:val="24"/>
        </w:rPr>
      </w:pPr>
      <w:r w:rsidRPr="006B58F4">
        <w:rPr>
          <w:rFonts w:ascii="Arial" w:hAnsi="Arial" w:cs="Arial"/>
          <w:b/>
          <w:bCs/>
          <w:sz w:val="24"/>
          <w:szCs w:val="24"/>
        </w:rPr>
        <w:t>O</w:t>
      </w:r>
      <w:r w:rsidR="005F5649" w:rsidRPr="006B58F4">
        <w:rPr>
          <w:rFonts w:ascii="Arial" w:hAnsi="Arial" w:cs="Arial"/>
          <w:b/>
          <w:bCs/>
          <w:sz w:val="24"/>
          <w:szCs w:val="24"/>
        </w:rPr>
        <w:t xml:space="preserve">rgan-specific flavone diversity </w:t>
      </w:r>
      <w:r w:rsidR="00440CF9" w:rsidRPr="006B58F4">
        <w:rPr>
          <w:rFonts w:ascii="Arial" w:hAnsi="Arial" w:cs="Arial"/>
          <w:b/>
          <w:bCs/>
          <w:sz w:val="24"/>
          <w:szCs w:val="24"/>
        </w:rPr>
        <w:t>across seven</w:t>
      </w:r>
      <w:r w:rsidR="00440CF9" w:rsidRPr="006B58F4">
        <w:rPr>
          <w:rFonts w:ascii="Arial" w:hAnsi="Arial" w:cs="Arial"/>
          <w:b/>
          <w:bCs/>
          <w:i/>
          <w:iCs/>
          <w:sz w:val="24"/>
          <w:szCs w:val="24"/>
        </w:rPr>
        <w:t xml:space="preserve"> Scutellaria </w:t>
      </w:r>
      <w:r w:rsidR="00440CF9" w:rsidRPr="006B58F4">
        <w:rPr>
          <w:rFonts w:ascii="Arial" w:hAnsi="Arial" w:cs="Arial"/>
          <w:b/>
          <w:bCs/>
          <w:sz w:val="24"/>
          <w:szCs w:val="24"/>
        </w:rPr>
        <w:t>species</w:t>
      </w:r>
      <w:r w:rsidR="00440CF9" w:rsidRPr="006B58F4">
        <w:rPr>
          <w:rFonts w:ascii="Arial" w:hAnsi="Arial" w:cs="Arial"/>
          <w:b/>
          <w:bCs/>
          <w:i/>
          <w:iCs/>
          <w:sz w:val="24"/>
          <w:szCs w:val="24"/>
        </w:rPr>
        <w:t xml:space="preserve"> </w:t>
      </w:r>
    </w:p>
    <w:p w14:paraId="64CFF93E" w14:textId="61551BA6" w:rsidR="005F5649" w:rsidRPr="00E948D5" w:rsidRDefault="005F5649" w:rsidP="00663459">
      <w:pPr>
        <w:spacing w:after="0" w:line="360" w:lineRule="auto"/>
        <w:ind w:firstLine="720"/>
        <w:rPr>
          <w:rFonts w:ascii="Arial" w:hAnsi="Arial" w:cs="Arial"/>
          <w:sz w:val="24"/>
          <w:szCs w:val="24"/>
        </w:rPr>
      </w:pPr>
      <w:r w:rsidRPr="006B58F4">
        <w:rPr>
          <w:rFonts w:ascii="Arial" w:hAnsi="Arial" w:cs="Arial"/>
          <w:sz w:val="24"/>
          <w:szCs w:val="24"/>
        </w:rPr>
        <w:t xml:space="preserve">We selected seven species of </w:t>
      </w:r>
      <w:r w:rsidRPr="006B58F4">
        <w:rPr>
          <w:rFonts w:ascii="Arial" w:hAnsi="Arial" w:cs="Arial"/>
          <w:i/>
          <w:iCs/>
          <w:sz w:val="24"/>
          <w:szCs w:val="24"/>
        </w:rPr>
        <w:t xml:space="preserve">Scutellaria </w:t>
      </w:r>
      <w:r w:rsidRPr="006B58F4">
        <w:rPr>
          <w:rFonts w:ascii="Arial" w:hAnsi="Arial" w:cs="Arial"/>
          <w:sz w:val="24"/>
          <w:szCs w:val="24"/>
        </w:rPr>
        <w:t>for organ-specific flavone profiling</w:t>
      </w:r>
      <w:r w:rsidR="00816389" w:rsidRPr="006B58F4">
        <w:rPr>
          <w:rFonts w:ascii="Arial" w:hAnsi="Arial" w:cs="Arial"/>
          <w:sz w:val="24"/>
          <w:szCs w:val="24"/>
        </w:rPr>
        <w:t xml:space="preserve"> with High Performance Liquid Chromatography (HPLC). These species included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altissima</w:t>
      </w:r>
      <w:proofErr w:type="spellEnd"/>
      <w:r w:rsidR="00816389" w:rsidRPr="006B58F4">
        <w:rPr>
          <w:rFonts w:ascii="Arial" w:hAnsi="Arial" w:cs="Arial"/>
          <w:sz w:val="24"/>
          <w:szCs w:val="24"/>
        </w:rPr>
        <w:t xml:space="preserve">, </w:t>
      </w:r>
      <w:r w:rsidR="00816389" w:rsidRPr="006B58F4">
        <w:rPr>
          <w:rFonts w:ascii="Arial" w:hAnsi="Arial" w:cs="Arial"/>
          <w:i/>
          <w:iCs/>
          <w:sz w:val="24"/>
          <w:szCs w:val="24"/>
        </w:rPr>
        <w:t>S. baicalensis</w:t>
      </w:r>
      <w:r w:rsidR="00816389" w:rsidRPr="006B58F4">
        <w:rPr>
          <w:rFonts w:ascii="Arial" w:hAnsi="Arial" w:cs="Arial"/>
          <w:sz w:val="24"/>
          <w:szCs w:val="24"/>
        </w:rPr>
        <w:t xml:space="preserve">, </w:t>
      </w:r>
      <w:r w:rsidR="00816389" w:rsidRPr="006B58F4">
        <w:rPr>
          <w:rFonts w:ascii="Arial" w:hAnsi="Arial" w:cs="Arial"/>
          <w:i/>
          <w:iCs/>
          <w:sz w:val="24"/>
          <w:szCs w:val="24"/>
        </w:rPr>
        <w:t>S. barbata</w:t>
      </w:r>
      <w:r w:rsidR="00816389" w:rsidRPr="006B58F4">
        <w:rPr>
          <w:rFonts w:ascii="Arial" w:hAnsi="Arial" w:cs="Arial"/>
          <w:sz w:val="24"/>
          <w:szCs w:val="24"/>
        </w:rPr>
        <w:t xml:space="preserve">, </w:t>
      </w:r>
      <w:r w:rsidR="00816389" w:rsidRPr="006B58F4">
        <w:rPr>
          <w:rFonts w:ascii="Arial" w:hAnsi="Arial" w:cs="Arial"/>
          <w:i/>
          <w:iCs/>
          <w:sz w:val="24"/>
          <w:szCs w:val="24"/>
        </w:rPr>
        <w:t xml:space="preserve">S. </w:t>
      </w:r>
      <w:del w:id="75" w:author="Bryce Askey" w:date="2021-11-18T09:07:00Z">
        <w:r w:rsidR="00816389" w:rsidRPr="006B58F4" w:rsidDel="00C14E09">
          <w:rPr>
            <w:rFonts w:ascii="Arial" w:hAnsi="Arial" w:cs="Arial"/>
            <w:i/>
            <w:iCs/>
            <w:sz w:val="24"/>
            <w:szCs w:val="24"/>
          </w:rPr>
          <w:delText>leonardii</w:delText>
        </w:r>
      </w:del>
      <w:proofErr w:type="spellStart"/>
      <w:ins w:id="76" w:author="Bryce Askey" w:date="2021-11-18T09:07:00Z">
        <w:r w:rsidR="00C14E09">
          <w:rPr>
            <w:rFonts w:ascii="Arial" w:hAnsi="Arial" w:cs="Arial"/>
            <w:i/>
            <w:iCs/>
            <w:sz w:val="24"/>
            <w:szCs w:val="24"/>
          </w:rPr>
          <w:t>parvula</w:t>
        </w:r>
      </w:ins>
      <w:proofErr w:type="spellEnd"/>
      <w:r w:rsidR="00816389" w:rsidRPr="006B58F4">
        <w:rPr>
          <w:rFonts w:ascii="Arial" w:hAnsi="Arial" w:cs="Arial"/>
          <w:sz w:val="24"/>
          <w:szCs w:val="24"/>
        </w:rPr>
        <w:t xml:space="preserve">, </w:t>
      </w:r>
      <w:r w:rsidR="00816389" w:rsidRPr="006B58F4">
        <w:rPr>
          <w:rFonts w:ascii="Arial" w:hAnsi="Arial" w:cs="Arial"/>
          <w:i/>
          <w:iCs/>
          <w:sz w:val="24"/>
          <w:szCs w:val="24"/>
        </w:rPr>
        <w:t>S. racemosa</w:t>
      </w:r>
      <w:r w:rsidR="00816389" w:rsidRPr="006B58F4">
        <w:rPr>
          <w:rFonts w:ascii="Arial" w:hAnsi="Arial" w:cs="Arial"/>
          <w:sz w:val="24"/>
          <w:szCs w:val="24"/>
        </w:rPr>
        <w:t xml:space="preserve">,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tournefortii</w:t>
      </w:r>
      <w:proofErr w:type="spellEnd"/>
      <w:r w:rsidR="00816389" w:rsidRPr="006B58F4">
        <w:rPr>
          <w:rFonts w:ascii="Arial" w:hAnsi="Arial" w:cs="Arial"/>
          <w:sz w:val="24"/>
          <w:szCs w:val="24"/>
        </w:rPr>
        <w:t xml:space="preserve">, and </w:t>
      </w:r>
      <w:r w:rsidR="00816389" w:rsidRPr="006B58F4">
        <w:rPr>
          <w:rFonts w:ascii="Arial" w:hAnsi="Arial" w:cs="Arial"/>
          <w:i/>
          <w:iCs/>
          <w:sz w:val="24"/>
          <w:szCs w:val="24"/>
        </w:rPr>
        <w:t>S. wrightii</w:t>
      </w:r>
      <w:r w:rsidR="00816389" w:rsidRPr="006B58F4">
        <w:rPr>
          <w:rFonts w:ascii="Arial" w:hAnsi="Arial" w:cs="Arial"/>
          <w:sz w:val="24"/>
          <w:szCs w:val="24"/>
        </w:rPr>
        <w:t xml:space="preserve">. </w:t>
      </w:r>
      <w:r w:rsidR="00EC6120" w:rsidRPr="006B58F4">
        <w:rPr>
          <w:rFonts w:ascii="Arial" w:hAnsi="Arial" w:cs="Arial"/>
          <w:i/>
          <w:iCs/>
          <w:sz w:val="24"/>
          <w:szCs w:val="24"/>
        </w:rPr>
        <w:t>S. baicalensis</w:t>
      </w:r>
      <w:r w:rsidR="00EC6120">
        <w:rPr>
          <w:rFonts w:ascii="Arial" w:hAnsi="Arial" w:cs="Arial"/>
          <w:sz w:val="24"/>
          <w:szCs w:val="24"/>
        </w:rPr>
        <w:t xml:space="preserve"> and </w:t>
      </w:r>
      <w:r w:rsidR="00EC6120" w:rsidRPr="006B58F4">
        <w:rPr>
          <w:rFonts w:ascii="Arial" w:hAnsi="Arial" w:cs="Arial"/>
          <w:i/>
          <w:iCs/>
          <w:sz w:val="24"/>
          <w:szCs w:val="24"/>
        </w:rPr>
        <w:t>S. barbata</w:t>
      </w:r>
      <w:r w:rsidR="00EC6120">
        <w:rPr>
          <w:rFonts w:ascii="Arial" w:hAnsi="Arial" w:cs="Arial"/>
          <w:sz w:val="24"/>
          <w:szCs w:val="24"/>
        </w:rPr>
        <w:t xml:space="preserve"> have </w:t>
      </w:r>
      <w:r w:rsidR="00AE5D4C">
        <w:rPr>
          <w:rFonts w:ascii="Arial" w:hAnsi="Arial" w:cs="Arial"/>
          <w:sz w:val="24"/>
          <w:szCs w:val="24"/>
        </w:rPr>
        <w:t xml:space="preserve">been </w:t>
      </w:r>
      <w:r w:rsidR="00EC6120">
        <w:rPr>
          <w:rFonts w:ascii="Arial" w:hAnsi="Arial" w:cs="Arial"/>
          <w:sz w:val="24"/>
          <w:szCs w:val="24"/>
        </w:rPr>
        <w:t>used in East Asia</w:t>
      </w:r>
      <w:r w:rsidR="004F3BA3">
        <w:rPr>
          <w:rFonts w:ascii="Arial" w:hAnsi="Arial" w:cs="Arial"/>
          <w:sz w:val="24"/>
          <w:szCs w:val="24"/>
        </w:rPr>
        <w:t>n medicines</w:t>
      </w:r>
      <w:r w:rsidR="00EC6120">
        <w:rPr>
          <w:rFonts w:ascii="Arial" w:hAnsi="Arial" w:cs="Arial"/>
          <w:sz w:val="24"/>
          <w:szCs w:val="24"/>
        </w:rPr>
        <w:t xml:space="preserve"> for </w:t>
      </w:r>
      <w:r w:rsidR="00505FFC">
        <w:rPr>
          <w:rFonts w:ascii="Arial" w:hAnsi="Arial" w:cs="Arial"/>
          <w:sz w:val="24"/>
          <w:szCs w:val="24"/>
        </w:rPr>
        <w:t>thousand years</w:t>
      </w:r>
      <w:r w:rsidR="00EC6120" w:rsidRPr="00505FFC">
        <w:rPr>
          <w:rFonts w:ascii="Arial" w:hAnsi="Arial" w:cs="Arial"/>
          <w:sz w:val="24"/>
          <w:szCs w:val="24"/>
        </w:rPr>
        <w:t xml:space="preserve">. </w:t>
      </w:r>
      <w:r w:rsidR="00EC6120" w:rsidRPr="00505FFC">
        <w:rPr>
          <w:rFonts w:ascii="Arial" w:hAnsi="Arial" w:cs="Arial"/>
          <w:i/>
          <w:iCs/>
          <w:sz w:val="24"/>
          <w:szCs w:val="24"/>
        </w:rPr>
        <w:t>S. racemosa</w:t>
      </w:r>
      <w:r w:rsidR="00EC6120" w:rsidRPr="00505FFC">
        <w:rPr>
          <w:rFonts w:ascii="Arial" w:hAnsi="Arial" w:cs="Arial"/>
          <w:sz w:val="24"/>
          <w:szCs w:val="24"/>
        </w:rPr>
        <w:t xml:space="preserve"> is native to South </w:t>
      </w:r>
      <w:r w:rsidR="00505FFC" w:rsidRPr="00505FFC">
        <w:rPr>
          <w:rFonts w:ascii="Arial" w:hAnsi="Arial" w:cs="Arial"/>
          <w:sz w:val="24"/>
          <w:szCs w:val="24"/>
        </w:rPr>
        <w:t xml:space="preserve">and Central </w:t>
      </w:r>
      <w:r w:rsidR="00EC6120" w:rsidRPr="00505FFC">
        <w:rPr>
          <w:rFonts w:ascii="Arial" w:hAnsi="Arial" w:cs="Arial"/>
          <w:sz w:val="24"/>
          <w:szCs w:val="24"/>
        </w:rPr>
        <w:t>America</w:t>
      </w:r>
      <w:r w:rsidR="00505FFC" w:rsidRPr="00505FFC">
        <w:rPr>
          <w:rFonts w:ascii="Arial" w:hAnsi="Arial" w:cs="Arial"/>
          <w:sz w:val="24"/>
          <w:szCs w:val="24"/>
        </w:rPr>
        <w:t xml:space="preserve"> </w:t>
      </w:r>
      <w:r w:rsidR="00EC6120" w:rsidRPr="00505FFC">
        <w:rPr>
          <w:rFonts w:ascii="Arial" w:hAnsi="Arial" w:cs="Arial"/>
          <w:sz w:val="24"/>
          <w:szCs w:val="24"/>
        </w:rPr>
        <w:fldChar w:fldCharType="begin"/>
      </w:r>
      <w:r w:rsidR="00636F0A">
        <w:rPr>
          <w:rFonts w:ascii="Arial" w:hAnsi="Arial" w:cs="Arial"/>
          <w:sz w:val="24"/>
          <w:szCs w:val="24"/>
        </w:rPr>
        <w:instrText xml:space="preserve"> ADDIN ZOTERO_ITEM CSL_CITATION {"citationID":"a1onb2vdhhf","properties":{"formattedCitation":"(Krings and Neal, 2001)","plainCitation":"(Krings and Neal, 2001)","noteIndex":0},"citationItems":[{"id":3613,"uris":["http://zotero.org/users/local/cnH8q64l/items/G2GHINDQ"],"uri":["http://zotero.org/users/local/cnH8q64l/items/G2GHINDQ"],"itemData":{"id":3613,"type":"article-journal","abstract":"Although previously reported from scattered localities, studies of the habitats and distribution in the United States of the South American native Scutellaria racemosa Pers. are lacking. To analyze trends in the spread of S. racemosa throughout the southeast we studied 82 specimens from 16 herbaria. Collections taken from roadsides, lawns or golf courses, and nurseries or horticultural plantings accounted for about 76% of specimens examined. Establishment is facilitated by vegetative reproduction via rhizomes and a capacity to produce flowers and fruits throughout the year. Patterns of distribution are likely a result of human activity such as transport of contaminated nursery stock or sod, as well as seed spread on right-of-way mowing equipment. Aunque citada de varias localidades, no hay estudios de los habitats y la distribución en los Estados Unidos de la especie suramericana Scutellaria racemosa Pers. Para analizar tendencias en el movimiento de S. racemosa en el sudeste de los Estados Unidos, estudiamos 82 especímenes de 16 herbarios. Recolecciones de bordes de carreteras, céspedes o campos de golf, y viveros o plantaciones horticulturales, justifican el 76% de los especímenes examinados. El establecimiento está facilitado por la reproducción vegetativa por rizomas y la capacidad para producir flores y frutos durante todo el año. La distribución es probablemente el resultado de actividades humanas, incluyendo el transporte de plantas de vivero o suelo contaminado, así como semillas diseminadas por cortacéspedes.","container-title":"SIDA, Contributions to Botany","ISSN":"0036-1488","issue":"4","note":"publisher: The Botanical Research Institute of Texas, Inc.","page":"1171-1179","source":"JSTOR","title":"SOUTH AMERICAN SKULLCAP (SCUTELLARIA RACEMOSA: LAMIACEAE) IN THE SOUTHEASTERN UNITED STATES","title-short":"SOUTH AMERICAN SKULLCAP (SCUTELLARIA RACEMOSA","volume":"19","author":[{"family":"Krings","given":"Alexander"},{"family":"Neal","given":"Joseph C."}],"issued":{"date-parts":[["2001"]]}}}],"schema":"https://github.com/citation-style-language/schema/raw/master/csl-citation.json"} </w:instrText>
      </w:r>
      <w:r w:rsidR="00EC6120" w:rsidRPr="00505FFC">
        <w:rPr>
          <w:rFonts w:ascii="Arial" w:hAnsi="Arial" w:cs="Arial"/>
          <w:sz w:val="24"/>
          <w:szCs w:val="24"/>
        </w:rPr>
        <w:fldChar w:fldCharType="separate"/>
      </w:r>
      <w:r w:rsidR="00636F0A">
        <w:rPr>
          <w:rFonts w:ascii="Arial" w:hAnsi="Arial" w:cs="Arial"/>
          <w:sz w:val="24"/>
        </w:rPr>
        <w:t>(Krings and Neal, 2001)</w:t>
      </w:r>
      <w:r w:rsidR="00EC6120" w:rsidRPr="00505FFC">
        <w:rPr>
          <w:rFonts w:ascii="Arial" w:hAnsi="Arial" w:cs="Arial"/>
          <w:sz w:val="24"/>
          <w:szCs w:val="24"/>
        </w:rPr>
        <w:fldChar w:fldCharType="end"/>
      </w:r>
      <w:r w:rsidR="0062711F">
        <w:rPr>
          <w:rFonts w:ascii="Arial" w:hAnsi="Arial" w:cs="Arial"/>
          <w:sz w:val="24"/>
          <w:szCs w:val="24"/>
        </w:rPr>
        <w:t>,</w:t>
      </w:r>
      <w:r w:rsidR="00EC6120" w:rsidRPr="00505FFC">
        <w:rPr>
          <w:rFonts w:ascii="Arial" w:hAnsi="Arial" w:cs="Arial"/>
          <w:sz w:val="24"/>
          <w:szCs w:val="24"/>
        </w:rPr>
        <w:t xml:space="preserve"> and </w:t>
      </w:r>
      <w:r w:rsidR="00EC6120" w:rsidRPr="00505FFC">
        <w:rPr>
          <w:rFonts w:ascii="Arial" w:hAnsi="Arial" w:cs="Arial"/>
          <w:i/>
          <w:iCs/>
          <w:sz w:val="24"/>
          <w:szCs w:val="24"/>
        </w:rPr>
        <w:t>S. wrightii</w:t>
      </w:r>
      <w:r w:rsidR="00EC6120" w:rsidRPr="00505FFC">
        <w:rPr>
          <w:rFonts w:ascii="Arial" w:hAnsi="Arial" w:cs="Arial"/>
          <w:sz w:val="24"/>
          <w:szCs w:val="24"/>
        </w:rPr>
        <w:t xml:space="preserve"> occurs in southwestern </w:t>
      </w:r>
      <w:r w:rsidR="0062711F">
        <w:rPr>
          <w:rFonts w:ascii="Arial" w:hAnsi="Arial" w:cs="Arial"/>
          <w:sz w:val="24"/>
          <w:szCs w:val="24"/>
        </w:rPr>
        <w:t xml:space="preserve">regions </w:t>
      </w:r>
      <w:r w:rsidR="00EC6120" w:rsidRPr="00505FFC">
        <w:rPr>
          <w:rFonts w:ascii="Arial" w:hAnsi="Arial" w:cs="Arial"/>
          <w:sz w:val="24"/>
          <w:szCs w:val="24"/>
        </w:rPr>
        <w:t>of North America</w:t>
      </w:r>
      <w:r w:rsidR="0062711F">
        <w:rPr>
          <w:rFonts w:ascii="Arial" w:hAnsi="Arial" w:cs="Arial"/>
          <w:sz w:val="24"/>
          <w:szCs w:val="24"/>
        </w:rPr>
        <w:t>,</w:t>
      </w:r>
      <w:r w:rsidR="00EC6120" w:rsidRPr="00505FFC">
        <w:rPr>
          <w:rFonts w:ascii="Arial" w:hAnsi="Arial" w:cs="Arial"/>
          <w:sz w:val="24"/>
          <w:szCs w:val="24"/>
        </w:rPr>
        <w:t xml:space="preserve"> such as Texas</w:t>
      </w:r>
      <w:r w:rsidR="00505FFC" w:rsidRPr="00505FFC">
        <w:rPr>
          <w:rFonts w:ascii="Arial" w:hAnsi="Arial" w:cs="Arial"/>
          <w:sz w:val="24"/>
          <w:szCs w:val="24"/>
        </w:rPr>
        <w:t xml:space="preserve"> </w:t>
      </w:r>
      <w:r w:rsidR="00EC6120" w:rsidRPr="00505FFC">
        <w:rPr>
          <w:rFonts w:ascii="Arial" w:hAnsi="Arial" w:cs="Arial"/>
          <w:sz w:val="24"/>
          <w:szCs w:val="24"/>
        </w:rPr>
        <w:fldChar w:fldCharType="begin"/>
      </w:r>
      <w:r w:rsidR="00636F0A">
        <w:rPr>
          <w:rFonts w:ascii="Arial" w:hAnsi="Arial" w:cs="Arial"/>
          <w:sz w:val="24"/>
          <w:szCs w:val="24"/>
        </w:rPr>
        <w:instrText xml:space="preserve"> ADDIN ZOTERO_ITEM CSL_CITATION {"citationID":"a2monghb1pn","properties":{"formattedCitation":"(Nelson and Goetze, 2010)","plainCitation":"(Nelson and Goetze, 2010)","noteIndex":0},"citationItems":[{"id":3612,"uris":["http://zotero.org/users/local/cnH8q64l/items/STJUL5YF"],"uri":["http://zotero.org/users/local/cnH8q64l/items/STJUL5YF"],"itemData":{"id":3612,"type":"article-journal","container-title":"Texas Journal of Science","issue":"4","note":"ISBN: 0040-4403","title":"Hydroballochory in two Texas species of Skullcap (Scutellaria drummodii, S. wrightii; Lamiaceae)","volume":"62","author":[{"family":"Nelson","given":"Allan D."},{"family":"Goetze","given":"Jim R."}],"issued":{"date-parts":[["2010"]]}}}],"schema":"https://github.com/citation-style-language/schema/raw/master/csl-citation.json"} </w:instrText>
      </w:r>
      <w:r w:rsidR="00EC6120" w:rsidRPr="00505FFC">
        <w:rPr>
          <w:rFonts w:ascii="Arial" w:hAnsi="Arial" w:cs="Arial"/>
          <w:sz w:val="24"/>
          <w:szCs w:val="24"/>
        </w:rPr>
        <w:fldChar w:fldCharType="separate"/>
      </w:r>
      <w:r w:rsidR="00636F0A">
        <w:rPr>
          <w:rFonts w:ascii="Arial" w:hAnsi="Arial" w:cs="Arial"/>
          <w:sz w:val="24"/>
        </w:rPr>
        <w:t>(Nelson and Goetze, 2010)</w:t>
      </w:r>
      <w:r w:rsidR="00EC6120" w:rsidRPr="00505FFC">
        <w:rPr>
          <w:rFonts w:ascii="Arial" w:hAnsi="Arial" w:cs="Arial"/>
          <w:sz w:val="24"/>
          <w:szCs w:val="24"/>
        </w:rPr>
        <w:fldChar w:fldCharType="end"/>
      </w:r>
      <w:r w:rsidR="00EC6120" w:rsidRPr="00505FFC">
        <w:rPr>
          <w:rFonts w:ascii="Arial" w:hAnsi="Arial" w:cs="Arial"/>
          <w:sz w:val="24"/>
          <w:szCs w:val="24"/>
        </w:rPr>
        <w:t>.</w:t>
      </w:r>
      <w:r w:rsidR="00EC6120">
        <w:rPr>
          <w:rFonts w:ascii="Arial" w:hAnsi="Arial" w:cs="Arial"/>
          <w:sz w:val="24"/>
          <w:szCs w:val="24"/>
        </w:rPr>
        <w:t xml:space="preserve"> </w:t>
      </w:r>
      <w:r w:rsidR="007F71CF" w:rsidRPr="006B58F4">
        <w:rPr>
          <w:rFonts w:ascii="Arial" w:hAnsi="Arial" w:cs="Arial"/>
          <w:i/>
          <w:iCs/>
          <w:sz w:val="24"/>
          <w:szCs w:val="24"/>
        </w:rPr>
        <w:t xml:space="preserve">S. </w:t>
      </w:r>
      <w:proofErr w:type="spellStart"/>
      <w:r w:rsidR="007F71CF" w:rsidRPr="006B58F4">
        <w:rPr>
          <w:rFonts w:ascii="Arial" w:hAnsi="Arial" w:cs="Arial"/>
          <w:i/>
          <w:iCs/>
          <w:sz w:val="24"/>
          <w:szCs w:val="24"/>
        </w:rPr>
        <w:t>altissima</w:t>
      </w:r>
      <w:proofErr w:type="spellEnd"/>
      <w:r w:rsidR="00A543A4">
        <w:rPr>
          <w:rFonts w:ascii="Arial" w:hAnsi="Arial" w:cs="Arial"/>
          <w:iCs/>
          <w:sz w:val="24"/>
          <w:szCs w:val="24"/>
        </w:rPr>
        <w:t>,</w:t>
      </w:r>
      <w:r w:rsidR="007F71CF" w:rsidRPr="006B58F4">
        <w:rPr>
          <w:rFonts w:ascii="Arial" w:hAnsi="Arial" w:cs="Arial"/>
          <w:sz w:val="24"/>
          <w:szCs w:val="24"/>
        </w:rPr>
        <w:t xml:space="preserve"> </w:t>
      </w:r>
      <w:r w:rsidR="007F71CF" w:rsidRPr="006B58F4">
        <w:rPr>
          <w:rFonts w:ascii="Arial" w:hAnsi="Arial" w:cs="Arial"/>
          <w:i/>
          <w:iCs/>
          <w:sz w:val="24"/>
          <w:szCs w:val="24"/>
        </w:rPr>
        <w:t xml:space="preserve">S. </w:t>
      </w:r>
      <w:proofErr w:type="spellStart"/>
      <w:r w:rsidR="007F71CF" w:rsidRPr="006B58F4">
        <w:rPr>
          <w:rFonts w:ascii="Arial" w:hAnsi="Arial" w:cs="Arial"/>
          <w:i/>
          <w:iCs/>
          <w:sz w:val="24"/>
          <w:szCs w:val="24"/>
        </w:rPr>
        <w:t>tournefortii</w:t>
      </w:r>
      <w:proofErr w:type="spellEnd"/>
      <w:r w:rsidR="007F71CF" w:rsidRPr="006B58F4">
        <w:rPr>
          <w:rFonts w:ascii="Arial" w:hAnsi="Arial" w:cs="Arial"/>
          <w:sz w:val="24"/>
          <w:szCs w:val="24"/>
        </w:rPr>
        <w:t xml:space="preserve">, and </w:t>
      </w:r>
      <w:r w:rsidR="007F71CF" w:rsidRPr="006B58F4">
        <w:rPr>
          <w:rFonts w:ascii="Arial" w:hAnsi="Arial" w:cs="Arial"/>
          <w:i/>
          <w:iCs/>
          <w:sz w:val="24"/>
          <w:szCs w:val="24"/>
        </w:rPr>
        <w:t xml:space="preserve">S. </w:t>
      </w:r>
      <w:del w:id="77" w:author="Bryce Askey" w:date="2021-11-18T09:08:00Z">
        <w:r w:rsidR="007F71CF" w:rsidRPr="006B58F4" w:rsidDel="00C14E09">
          <w:rPr>
            <w:rFonts w:ascii="Arial" w:hAnsi="Arial" w:cs="Arial"/>
            <w:i/>
            <w:iCs/>
            <w:sz w:val="24"/>
            <w:szCs w:val="24"/>
          </w:rPr>
          <w:delText>leonardii</w:delText>
        </w:r>
        <w:r w:rsidR="007F71CF" w:rsidDel="00C14E09">
          <w:rPr>
            <w:rFonts w:ascii="Arial" w:hAnsi="Arial" w:cs="Arial"/>
            <w:sz w:val="24"/>
            <w:szCs w:val="24"/>
          </w:rPr>
          <w:delText xml:space="preserve"> </w:delText>
        </w:r>
      </w:del>
      <w:proofErr w:type="spellStart"/>
      <w:ins w:id="78" w:author="Bryce Askey" w:date="2021-11-18T09:08:00Z">
        <w:r w:rsidR="00C14E09">
          <w:rPr>
            <w:rFonts w:ascii="Arial" w:hAnsi="Arial" w:cs="Arial"/>
            <w:i/>
            <w:iCs/>
            <w:sz w:val="24"/>
            <w:szCs w:val="24"/>
          </w:rPr>
          <w:t>parvula</w:t>
        </w:r>
        <w:proofErr w:type="spellEnd"/>
        <w:r w:rsidR="00C14E09">
          <w:rPr>
            <w:rFonts w:ascii="Arial" w:hAnsi="Arial" w:cs="Arial"/>
            <w:sz w:val="24"/>
            <w:szCs w:val="24"/>
          </w:rPr>
          <w:t xml:space="preserve"> </w:t>
        </w:r>
      </w:ins>
      <w:r w:rsidR="007F71CF">
        <w:rPr>
          <w:rFonts w:ascii="Arial" w:hAnsi="Arial" w:cs="Arial"/>
          <w:sz w:val="24"/>
          <w:szCs w:val="24"/>
        </w:rPr>
        <w:t>are widely</w:t>
      </w:r>
      <w:r w:rsidR="0062711F">
        <w:rPr>
          <w:rFonts w:ascii="Arial" w:hAnsi="Arial" w:cs="Arial"/>
          <w:sz w:val="24"/>
          <w:szCs w:val="24"/>
        </w:rPr>
        <w:t xml:space="preserve"> distributed</w:t>
      </w:r>
      <w:r w:rsidR="007F71CF">
        <w:rPr>
          <w:rFonts w:ascii="Arial" w:hAnsi="Arial" w:cs="Arial"/>
          <w:sz w:val="24"/>
          <w:szCs w:val="24"/>
        </w:rPr>
        <w:t xml:space="preserve"> in Europe, Asia, and North America</w:t>
      </w:r>
      <w:r w:rsidR="003151E4">
        <w:rPr>
          <w:rFonts w:ascii="Arial" w:hAnsi="Arial" w:cs="Arial"/>
          <w:sz w:val="24"/>
          <w:szCs w:val="24"/>
        </w:rPr>
        <w:t xml:space="preserve"> </w:t>
      </w:r>
      <w:r w:rsidR="003151E4">
        <w:rPr>
          <w:rFonts w:ascii="Arial" w:hAnsi="Arial" w:cs="Arial"/>
          <w:sz w:val="24"/>
          <w:szCs w:val="24"/>
        </w:rPr>
        <w:fldChar w:fldCharType="begin"/>
      </w:r>
      <w:r w:rsidR="00636F0A">
        <w:rPr>
          <w:rFonts w:ascii="Arial" w:hAnsi="Arial" w:cs="Arial"/>
          <w:sz w:val="24"/>
          <w:szCs w:val="24"/>
        </w:rPr>
        <w:instrText xml:space="preserve"> ADDIN ZOTERO_ITEM CSL_CITATION {"citationID":"NNBpcfHy","properties":{"formattedCitation":"(Hasaninejad et al., 2009; Shang et al., 2010; Sutter et al., 2011)","plainCitation":"(Hasaninejad et al., 2009; Shang et al., 2010; Sutter et al., 2011)","noteIndex":0},"citationItems":[{"id":3633,"uris":["http://zotero.org/users/local/cnH8q64l/items/BUVHYI52"],"uri":["http://zotero.org/users/local/cnH8q64l/items/BUVHYI52"],"itemData":{"id":3633,"type":"article-journal","container-title":"The Iranian Journal of Botany","issue":"2","note":"ISBN: 1029-788X\npublisher: Research Institute of Forests and Rangelands","page":"227-239","title":"Nutlet micro-morphology in Scutellaria L.(Lamiaceae) in Iran","volume":"15","author":[{"family":"Hasaninejad","given":"Maryam"},{"family":"Jamzad","given":"Ziba"},{"family":"Yousefi","given":"Mahdi"}],"issued":{"date-parts":[["2009"]]}}},{"id":"5NDXsUtD/wXaYiLsK","uris":["http://zotero.org/users/7389210/items/7JWS6I7I"],"uri":["http://zotero.org/users/7389210/items/7JWS6I7I"],"itemData":{"id":"x6Ggprod/6AyJrpN9","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3634,"uris":["http://zotero.org/users/local/cnH8q64l/items/LKQEPSQC"],"uri":["http://zotero.org/users/local/cnH8q64l/items/LKQEPSQC"],"itemData":{"id":3634,"type":"article-journal","container-title":"Natural Areas Journal","issue":"2","note":"ISBN: 0885-8608\npublisher: BioOne","page":"163-172","title":"Monitoring change in a Central US calcareous glade: resampling transects established in 1993","volume":"31","author":[{"family":"Sutter","given":"Robert D."},{"family":"Govus","given":"Thomas E."},{"family":"Smyth","given":"Regan Lyons"},{"family":"Nordman","given":"Carl"},{"family":"Pyne","given":"Milo"},{"family":"Hogan","given":"Terri"}],"issued":{"date-parts":[["2011"]]}}}],"schema":"https://github.com/citation-style-language/schema/raw/master/csl-citation.json"} </w:instrText>
      </w:r>
      <w:r w:rsidR="003151E4">
        <w:rPr>
          <w:rFonts w:ascii="Arial" w:hAnsi="Arial" w:cs="Arial"/>
          <w:sz w:val="24"/>
          <w:szCs w:val="24"/>
        </w:rPr>
        <w:fldChar w:fldCharType="separate"/>
      </w:r>
      <w:r w:rsidR="00636F0A">
        <w:rPr>
          <w:rFonts w:ascii="Arial" w:hAnsi="Arial" w:cs="Arial"/>
          <w:sz w:val="24"/>
        </w:rPr>
        <w:t>(Hasaninejad et al., 2009; Shang et al., 2010; Sutter et al., 2011)</w:t>
      </w:r>
      <w:r w:rsidR="003151E4">
        <w:rPr>
          <w:rFonts w:ascii="Arial" w:hAnsi="Arial" w:cs="Arial"/>
          <w:sz w:val="24"/>
          <w:szCs w:val="24"/>
        </w:rPr>
        <w:fldChar w:fldCharType="end"/>
      </w:r>
      <w:r w:rsidR="00A543A4">
        <w:rPr>
          <w:rFonts w:ascii="Arial" w:hAnsi="Arial" w:cs="Arial"/>
          <w:sz w:val="24"/>
          <w:szCs w:val="24"/>
        </w:rPr>
        <w:t>, but their flavone profiles have not been studie</w:t>
      </w:r>
      <w:r w:rsidR="00037AF2">
        <w:rPr>
          <w:rFonts w:ascii="Arial" w:hAnsi="Arial" w:cs="Arial"/>
          <w:sz w:val="24"/>
          <w:szCs w:val="24"/>
        </w:rPr>
        <w:t>d</w:t>
      </w:r>
      <w:r w:rsidR="00A543A4">
        <w:rPr>
          <w:rFonts w:ascii="Arial" w:hAnsi="Arial" w:cs="Arial"/>
          <w:sz w:val="24"/>
          <w:szCs w:val="24"/>
        </w:rPr>
        <w:t xml:space="preserve"> extensively</w:t>
      </w:r>
      <w:r w:rsidR="007F71CF">
        <w:rPr>
          <w:rFonts w:ascii="Arial" w:hAnsi="Arial" w:cs="Arial"/>
          <w:sz w:val="24"/>
          <w:szCs w:val="24"/>
        </w:rPr>
        <w:t xml:space="preserve">. </w:t>
      </w:r>
      <w:r w:rsidR="003B7BB0" w:rsidRPr="006B58F4">
        <w:rPr>
          <w:rFonts w:ascii="Arial" w:hAnsi="Arial" w:cs="Arial"/>
          <w:sz w:val="24"/>
          <w:szCs w:val="24"/>
        </w:rPr>
        <w:t>We grew plants</w:t>
      </w:r>
      <w:r w:rsidR="00816389" w:rsidRPr="006B58F4">
        <w:rPr>
          <w:rFonts w:ascii="Arial" w:hAnsi="Arial" w:cs="Arial"/>
          <w:sz w:val="24"/>
          <w:szCs w:val="24"/>
        </w:rPr>
        <w:t xml:space="preserve"> of each species from seed in climate-controlled conditions, and </w:t>
      </w:r>
      <w:r w:rsidR="003B7BB0" w:rsidRPr="006B58F4">
        <w:rPr>
          <w:rFonts w:ascii="Arial" w:hAnsi="Arial" w:cs="Arial"/>
          <w:sz w:val="24"/>
          <w:szCs w:val="24"/>
        </w:rPr>
        <w:t xml:space="preserve">harvested </w:t>
      </w:r>
      <w:r w:rsidR="00816389" w:rsidRPr="006B58F4">
        <w:rPr>
          <w:rFonts w:ascii="Arial" w:hAnsi="Arial" w:cs="Arial"/>
          <w:sz w:val="24"/>
          <w:szCs w:val="24"/>
        </w:rPr>
        <w:t>tissue samples from the roots, stems, and leaves of mature plants in biological triplicate.</w:t>
      </w:r>
      <w:r w:rsidR="003B7BB0" w:rsidRPr="006B58F4">
        <w:rPr>
          <w:rFonts w:ascii="Arial" w:hAnsi="Arial" w:cs="Arial"/>
          <w:sz w:val="24"/>
          <w:szCs w:val="24"/>
        </w:rPr>
        <w:t xml:space="preserve"> We then quantified concentrations of six 4´-hydroxyflavones </w:t>
      </w:r>
      <w:r w:rsidR="00D4014F" w:rsidRPr="006B58F4">
        <w:rPr>
          <w:rFonts w:ascii="Arial" w:hAnsi="Arial" w:cs="Arial"/>
          <w:sz w:val="24"/>
          <w:szCs w:val="24"/>
        </w:rPr>
        <w:t>(</w:t>
      </w:r>
      <w:r w:rsidR="00D4014F" w:rsidRPr="00400D18">
        <w:rPr>
          <w:rFonts w:ascii="Arial" w:hAnsi="Arial" w:cs="Arial"/>
          <w:b/>
          <w:bCs/>
          <w:sz w:val="24"/>
          <w:szCs w:val="24"/>
        </w:rPr>
        <w:t>1</w:t>
      </w:r>
      <w:r w:rsidR="00D4014F" w:rsidRPr="006B58F4">
        <w:rPr>
          <w:rFonts w:ascii="Arial" w:hAnsi="Arial" w:cs="Arial"/>
          <w:sz w:val="24"/>
          <w:szCs w:val="24"/>
        </w:rPr>
        <w:t>;</w:t>
      </w:r>
      <w:r w:rsidR="003A2298">
        <w:rPr>
          <w:rFonts w:ascii="Arial" w:hAnsi="Arial" w:cs="Arial"/>
          <w:sz w:val="24"/>
          <w:szCs w:val="24"/>
        </w:rPr>
        <w:t xml:space="preserve"> </w:t>
      </w:r>
      <w:r w:rsidR="00D4014F" w:rsidRPr="006B58F4">
        <w:rPr>
          <w:rFonts w:ascii="Arial" w:hAnsi="Arial" w:cs="Arial"/>
          <w:sz w:val="24"/>
          <w:szCs w:val="24"/>
        </w:rPr>
        <w:t xml:space="preserve">apigenin, </w:t>
      </w:r>
      <w:r w:rsidR="00D4014F" w:rsidRPr="00400D18">
        <w:rPr>
          <w:rFonts w:ascii="Arial" w:hAnsi="Arial" w:cs="Arial"/>
          <w:b/>
          <w:bCs/>
          <w:sz w:val="24"/>
          <w:szCs w:val="24"/>
        </w:rPr>
        <w:t>2</w:t>
      </w:r>
      <w:r w:rsidR="00D4014F" w:rsidRPr="006B58F4">
        <w:rPr>
          <w:rFonts w:ascii="Arial" w:hAnsi="Arial" w:cs="Arial"/>
          <w:sz w:val="24"/>
          <w:szCs w:val="24"/>
        </w:rPr>
        <w:t>; apigenin 7-glucuronide</w:t>
      </w:r>
      <w:r w:rsidR="00215A4D" w:rsidRPr="006B58F4">
        <w:rPr>
          <w:rFonts w:ascii="Arial" w:hAnsi="Arial" w:cs="Arial"/>
          <w:sz w:val="24"/>
          <w:szCs w:val="24"/>
        </w:rPr>
        <w:t xml:space="preserve"> (apigenin 7-G)</w:t>
      </w:r>
      <w:r w:rsidR="00D4014F" w:rsidRPr="006B58F4">
        <w:rPr>
          <w:rFonts w:ascii="Arial" w:hAnsi="Arial" w:cs="Arial"/>
          <w:sz w:val="24"/>
          <w:szCs w:val="24"/>
        </w:rPr>
        <w:t xml:space="preserve">, </w:t>
      </w:r>
      <w:r w:rsidR="00D4014F" w:rsidRPr="00400D18">
        <w:rPr>
          <w:rFonts w:ascii="Arial" w:hAnsi="Arial" w:cs="Arial"/>
          <w:b/>
          <w:bCs/>
          <w:sz w:val="24"/>
          <w:szCs w:val="24"/>
        </w:rPr>
        <w:t>3</w:t>
      </w:r>
      <w:r w:rsidR="00D4014F" w:rsidRPr="006B58F4">
        <w:rPr>
          <w:rFonts w:ascii="Arial" w:hAnsi="Arial" w:cs="Arial"/>
          <w:sz w:val="24"/>
          <w:szCs w:val="24"/>
        </w:rPr>
        <w:t xml:space="preserve">; </w:t>
      </w:r>
      <w:proofErr w:type="spellStart"/>
      <w:r w:rsidR="00D4014F" w:rsidRPr="006B58F4">
        <w:rPr>
          <w:rFonts w:ascii="Arial" w:hAnsi="Arial" w:cs="Arial"/>
          <w:sz w:val="24"/>
          <w:szCs w:val="24"/>
        </w:rPr>
        <w:t>scutellarein</w:t>
      </w:r>
      <w:proofErr w:type="spellEnd"/>
      <w:r w:rsidR="00D4014F" w:rsidRPr="006B58F4">
        <w:rPr>
          <w:rFonts w:ascii="Arial" w:hAnsi="Arial" w:cs="Arial"/>
          <w:sz w:val="24"/>
          <w:szCs w:val="24"/>
        </w:rPr>
        <w:t xml:space="preserve">, </w:t>
      </w:r>
      <w:r w:rsidR="00D4014F" w:rsidRPr="00400D18">
        <w:rPr>
          <w:rFonts w:ascii="Arial" w:hAnsi="Arial" w:cs="Arial"/>
          <w:b/>
          <w:bCs/>
          <w:sz w:val="24"/>
          <w:szCs w:val="24"/>
        </w:rPr>
        <w:t>4</w:t>
      </w:r>
      <w:r w:rsidR="00D4014F" w:rsidRPr="006B58F4">
        <w:rPr>
          <w:rFonts w:ascii="Arial" w:hAnsi="Arial" w:cs="Arial"/>
          <w:sz w:val="24"/>
          <w:szCs w:val="24"/>
        </w:rPr>
        <w:t xml:space="preserve">; scutellarin, </w:t>
      </w:r>
      <w:r w:rsidR="00D4014F" w:rsidRPr="00400D18">
        <w:rPr>
          <w:rFonts w:ascii="Arial" w:hAnsi="Arial" w:cs="Arial"/>
          <w:b/>
          <w:bCs/>
          <w:sz w:val="24"/>
          <w:szCs w:val="24"/>
        </w:rPr>
        <w:t>5</w:t>
      </w:r>
      <w:r w:rsidR="00D4014F" w:rsidRPr="006B58F4">
        <w:rPr>
          <w:rFonts w:ascii="Arial" w:hAnsi="Arial" w:cs="Arial"/>
          <w:sz w:val="24"/>
          <w:szCs w:val="24"/>
        </w:rPr>
        <w:t xml:space="preserve">; hispidulin, </w:t>
      </w:r>
      <w:r w:rsidR="00D4014F" w:rsidRPr="00400D18">
        <w:rPr>
          <w:rFonts w:ascii="Arial" w:hAnsi="Arial" w:cs="Arial"/>
          <w:b/>
          <w:bCs/>
          <w:sz w:val="24"/>
          <w:szCs w:val="24"/>
        </w:rPr>
        <w:t>6</w:t>
      </w:r>
      <w:r w:rsidR="00D4014F" w:rsidRPr="006B58F4">
        <w:rPr>
          <w:rFonts w:ascii="Arial" w:hAnsi="Arial" w:cs="Arial"/>
          <w:sz w:val="24"/>
          <w:szCs w:val="24"/>
        </w:rPr>
        <w:t xml:space="preserve">; </w:t>
      </w:r>
      <w:proofErr w:type="spellStart"/>
      <w:r w:rsidR="00D4014F" w:rsidRPr="006B58F4">
        <w:rPr>
          <w:rFonts w:ascii="Arial" w:hAnsi="Arial" w:cs="Arial"/>
          <w:sz w:val="24"/>
          <w:szCs w:val="24"/>
        </w:rPr>
        <w:t>hispiduloside</w:t>
      </w:r>
      <w:proofErr w:type="spellEnd"/>
      <w:r w:rsidR="00D4014F" w:rsidRPr="006B58F4">
        <w:rPr>
          <w:rFonts w:ascii="Arial" w:hAnsi="Arial" w:cs="Arial"/>
          <w:sz w:val="24"/>
          <w:szCs w:val="24"/>
        </w:rPr>
        <w:t xml:space="preserve">) </w:t>
      </w:r>
      <w:r w:rsidR="003B7BB0" w:rsidRPr="006B58F4">
        <w:rPr>
          <w:rFonts w:ascii="Arial" w:hAnsi="Arial" w:cs="Arial"/>
          <w:sz w:val="24"/>
          <w:szCs w:val="24"/>
        </w:rPr>
        <w:t>and eight 4´-deoxyflavones</w:t>
      </w:r>
      <w:r w:rsidR="00D4014F" w:rsidRPr="006B58F4">
        <w:rPr>
          <w:rFonts w:ascii="Arial" w:hAnsi="Arial" w:cs="Arial"/>
          <w:sz w:val="24"/>
          <w:szCs w:val="24"/>
        </w:rPr>
        <w:t xml:space="preserve"> (</w:t>
      </w:r>
      <w:r w:rsidR="00D4014F" w:rsidRPr="00400D18">
        <w:rPr>
          <w:rFonts w:ascii="Arial" w:hAnsi="Arial" w:cs="Arial"/>
          <w:b/>
          <w:bCs/>
          <w:sz w:val="24"/>
          <w:szCs w:val="24"/>
        </w:rPr>
        <w:t>7</w:t>
      </w:r>
      <w:r w:rsidR="00D4014F" w:rsidRPr="006B58F4">
        <w:rPr>
          <w:rFonts w:ascii="Arial" w:hAnsi="Arial" w:cs="Arial"/>
          <w:sz w:val="24"/>
          <w:szCs w:val="24"/>
        </w:rPr>
        <w:t xml:space="preserve">; chrysin, </w:t>
      </w:r>
      <w:r w:rsidR="00D4014F" w:rsidRPr="00400D18">
        <w:rPr>
          <w:rFonts w:ascii="Arial" w:hAnsi="Arial" w:cs="Arial"/>
          <w:b/>
          <w:bCs/>
          <w:sz w:val="24"/>
          <w:szCs w:val="24"/>
        </w:rPr>
        <w:t>8</w:t>
      </w:r>
      <w:r w:rsidR="00D4014F" w:rsidRPr="006B58F4">
        <w:rPr>
          <w:rFonts w:ascii="Arial" w:hAnsi="Arial" w:cs="Arial"/>
          <w:sz w:val="24"/>
          <w:szCs w:val="24"/>
        </w:rPr>
        <w:t>; chrysin 7-glucuronide</w:t>
      </w:r>
      <w:r w:rsidR="00215A4D" w:rsidRPr="006B58F4">
        <w:rPr>
          <w:rFonts w:ascii="Arial" w:hAnsi="Arial" w:cs="Arial"/>
          <w:sz w:val="24"/>
          <w:szCs w:val="24"/>
        </w:rPr>
        <w:t xml:space="preserve"> (chrysin 7-G)</w:t>
      </w:r>
      <w:r w:rsidR="00D4014F" w:rsidRPr="006B58F4">
        <w:rPr>
          <w:rFonts w:ascii="Arial" w:hAnsi="Arial" w:cs="Arial"/>
          <w:sz w:val="24"/>
          <w:szCs w:val="24"/>
        </w:rPr>
        <w:t xml:space="preserve">, </w:t>
      </w:r>
      <w:r w:rsidR="00D4014F" w:rsidRPr="00400D18">
        <w:rPr>
          <w:rFonts w:ascii="Arial" w:hAnsi="Arial" w:cs="Arial"/>
          <w:b/>
          <w:bCs/>
          <w:sz w:val="24"/>
          <w:szCs w:val="24"/>
        </w:rPr>
        <w:t>9</w:t>
      </w:r>
      <w:r w:rsidR="00D4014F" w:rsidRPr="006B58F4">
        <w:rPr>
          <w:rFonts w:ascii="Arial" w:hAnsi="Arial" w:cs="Arial"/>
          <w:sz w:val="24"/>
          <w:szCs w:val="24"/>
        </w:rPr>
        <w:t xml:space="preserve">; baicalein, </w:t>
      </w:r>
      <w:r w:rsidR="00D4014F" w:rsidRPr="00400D18">
        <w:rPr>
          <w:rFonts w:ascii="Arial" w:hAnsi="Arial" w:cs="Arial"/>
          <w:b/>
          <w:bCs/>
          <w:sz w:val="24"/>
          <w:szCs w:val="24"/>
        </w:rPr>
        <w:t>10</w:t>
      </w:r>
      <w:r w:rsidR="00D4014F" w:rsidRPr="006B58F4">
        <w:rPr>
          <w:rFonts w:ascii="Arial" w:hAnsi="Arial" w:cs="Arial"/>
          <w:sz w:val="24"/>
          <w:szCs w:val="24"/>
        </w:rPr>
        <w:t xml:space="preserve">; baicalin, </w:t>
      </w:r>
      <w:proofErr w:type="gramStart"/>
      <w:r w:rsidR="00D4014F" w:rsidRPr="00400D18">
        <w:rPr>
          <w:rFonts w:ascii="Arial" w:hAnsi="Arial" w:cs="Arial"/>
          <w:b/>
          <w:bCs/>
          <w:sz w:val="24"/>
          <w:szCs w:val="24"/>
        </w:rPr>
        <w:t>11</w:t>
      </w:r>
      <w:r w:rsidR="00D4014F" w:rsidRPr="006B58F4">
        <w:rPr>
          <w:rFonts w:ascii="Arial" w:hAnsi="Arial" w:cs="Arial"/>
          <w:sz w:val="24"/>
          <w:szCs w:val="24"/>
        </w:rPr>
        <w:t>;oroxylin</w:t>
      </w:r>
      <w:proofErr w:type="gramEnd"/>
      <w:r w:rsidR="00D4014F" w:rsidRPr="006B58F4">
        <w:rPr>
          <w:rFonts w:ascii="Arial" w:hAnsi="Arial" w:cs="Arial"/>
          <w:sz w:val="24"/>
          <w:szCs w:val="24"/>
        </w:rPr>
        <w:t xml:space="preserve"> A, </w:t>
      </w:r>
      <w:r w:rsidR="00D4014F" w:rsidRPr="00400D18">
        <w:rPr>
          <w:rFonts w:ascii="Arial" w:hAnsi="Arial" w:cs="Arial"/>
          <w:b/>
          <w:bCs/>
          <w:sz w:val="24"/>
          <w:szCs w:val="24"/>
        </w:rPr>
        <w:t>12</w:t>
      </w:r>
      <w:r w:rsidR="00D4014F" w:rsidRPr="006B58F4">
        <w:rPr>
          <w:rFonts w:ascii="Arial" w:hAnsi="Arial" w:cs="Arial"/>
          <w:sz w:val="24"/>
          <w:szCs w:val="24"/>
        </w:rPr>
        <w:t xml:space="preserve">; oroxyloside, </w:t>
      </w:r>
      <w:r w:rsidR="00D4014F" w:rsidRPr="00400D18">
        <w:rPr>
          <w:rFonts w:ascii="Arial" w:hAnsi="Arial" w:cs="Arial"/>
          <w:b/>
          <w:bCs/>
          <w:sz w:val="24"/>
          <w:szCs w:val="24"/>
        </w:rPr>
        <w:t>13</w:t>
      </w:r>
      <w:r w:rsidR="00D4014F" w:rsidRPr="006B58F4">
        <w:rPr>
          <w:rFonts w:ascii="Arial" w:hAnsi="Arial" w:cs="Arial"/>
          <w:sz w:val="24"/>
          <w:szCs w:val="24"/>
        </w:rPr>
        <w:t xml:space="preserve">; wogonin, </w:t>
      </w:r>
      <w:r w:rsidR="00D4014F" w:rsidRPr="00400D18">
        <w:rPr>
          <w:rFonts w:ascii="Arial" w:hAnsi="Arial" w:cs="Arial"/>
          <w:b/>
          <w:bCs/>
          <w:sz w:val="24"/>
          <w:szCs w:val="24"/>
        </w:rPr>
        <w:t>14</w:t>
      </w:r>
      <w:r w:rsidR="00D4014F" w:rsidRPr="006B58F4">
        <w:rPr>
          <w:rFonts w:ascii="Arial" w:hAnsi="Arial" w:cs="Arial"/>
          <w:sz w:val="24"/>
          <w:szCs w:val="24"/>
        </w:rPr>
        <w:t>; wogonoside)</w:t>
      </w:r>
      <w:r w:rsidR="003B7BB0" w:rsidRPr="006B58F4">
        <w:rPr>
          <w:rFonts w:ascii="Arial" w:hAnsi="Arial" w:cs="Arial"/>
          <w:sz w:val="24"/>
          <w:szCs w:val="24"/>
        </w:rPr>
        <w:t xml:space="preserve"> in these samples (Fig. 2, </w:t>
      </w:r>
      <w:r w:rsidR="00760500" w:rsidRPr="006B58F4">
        <w:rPr>
          <w:rFonts w:ascii="Arial" w:hAnsi="Arial" w:cs="Arial"/>
          <w:sz w:val="24"/>
          <w:szCs w:val="24"/>
        </w:rPr>
        <w:t>Table 1</w:t>
      </w:r>
      <w:r w:rsidR="003B7BB0" w:rsidRPr="006B58F4">
        <w:rPr>
          <w:rFonts w:ascii="Arial" w:hAnsi="Arial" w:cs="Arial"/>
          <w:sz w:val="24"/>
          <w:szCs w:val="24"/>
        </w:rPr>
        <w:t>).</w:t>
      </w:r>
      <w:ins w:id="79" w:author="Bryce Askey" w:date="2021-11-23T11:06:00Z">
        <w:r w:rsidR="00E948D5">
          <w:rPr>
            <w:rFonts w:ascii="Arial" w:hAnsi="Arial" w:cs="Arial"/>
            <w:sz w:val="24"/>
            <w:szCs w:val="24"/>
          </w:rPr>
          <w:t xml:space="preserve"> Being one of the most studied and </w:t>
        </w:r>
      </w:ins>
      <w:ins w:id="80" w:author="Bryce Askey" w:date="2021-11-23T11:19:00Z">
        <w:r w:rsidR="00A25DE2">
          <w:rPr>
            <w:rFonts w:ascii="Arial" w:hAnsi="Arial" w:cs="Arial"/>
            <w:sz w:val="24"/>
            <w:szCs w:val="24"/>
          </w:rPr>
          <w:t>medicinally applied</w:t>
        </w:r>
      </w:ins>
      <w:ins w:id="81" w:author="Bryce Askey" w:date="2021-11-23T11:06:00Z">
        <w:r w:rsidR="00E948D5">
          <w:rPr>
            <w:rFonts w:ascii="Arial" w:hAnsi="Arial" w:cs="Arial"/>
            <w:sz w:val="24"/>
            <w:szCs w:val="24"/>
          </w:rPr>
          <w:t xml:space="preserve"> species, we </w:t>
        </w:r>
      </w:ins>
      <w:ins w:id="82" w:author="Bryce Askey" w:date="2021-11-23T11:19:00Z">
        <w:r w:rsidR="00A25DE2">
          <w:rPr>
            <w:rFonts w:ascii="Arial" w:hAnsi="Arial" w:cs="Arial"/>
            <w:sz w:val="24"/>
            <w:szCs w:val="24"/>
          </w:rPr>
          <w:t>selected</w:t>
        </w:r>
      </w:ins>
      <w:ins w:id="83" w:author="Bryce Askey" w:date="2021-11-23T11:06:00Z">
        <w:r w:rsidR="00E948D5">
          <w:rPr>
            <w:rFonts w:ascii="Arial" w:hAnsi="Arial" w:cs="Arial"/>
            <w:sz w:val="24"/>
            <w:szCs w:val="24"/>
          </w:rPr>
          <w:t xml:space="preserve"> </w:t>
        </w:r>
        <w:r w:rsidR="00E948D5">
          <w:rPr>
            <w:rFonts w:ascii="Arial" w:hAnsi="Arial" w:cs="Arial"/>
            <w:i/>
            <w:iCs/>
            <w:sz w:val="24"/>
            <w:szCs w:val="24"/>
          </w:rPr>
          <w:t xml:space="preserve">S. baicalensis </w:t>
        </w:r>
        <w:r w:rsidR="00E948D5">
          <w:rPr>
            <w:rFonts w:ascii="Arial" w:hAnsi="Arial" w:cs="Arial"/>
            <w:sz w:val="24"/>
            <w:szCs w:val="24"/>
          </w:rPr>
          <w:t xml:space="preserve">as a reference </w:t>
        </w:r>
      </w:ins>
      <w:ins w:id="84" w:author="Bryce Askey" w:date="2021-11-23T11:07:00Z">
        <w:r w:rsidR="00E948D5">
          <w:rPr>
            <w:rFonts w:ascii="Arial" w:hAnsi="Arial" w:cs="Arial"/>
            <w:sz w:val="24"/>
            <w:szCs w:val="24"/>
          </w:rPr>
          <w:t>for statistical testing.</w:t>
        </w:r>
      </w:ins>
    </w:p>
    <w:p w14:paraId="329E1DEA" w14:textId="00DD1C59" w:rsidR="003B7BB0" w:rsidRPr="006B58F4" w:rsidRDefault="004910FE" w:rsidP="00663459">
      <w:pPr>
        <w:spacing w:after="0" w:line="360" w:lineRule="auto"/>
        <w:ind w:firstLine="720"/>
        <w:rPr>
          <w:rFonts w:ascii="Arial" w:hAnsi="Arial" w:cs="Arial"/>
          <w:sz w:val="24"/>
          <w:szCs w:val="24"/>
        </w:rPr>
      </w:pPr>
      <w:r>
        <w:rPr>
          <w:rFonts w:ascii="Arial" w:hAnsi="Arial" w:cs="Arial"/>
          <w:sz w:val="24"/>
          <w:szCs w:val="24"/>
        </w:rPr>
        <w:t>Our</w:t>
      </w:r>
      <w:r w:rsidR="005A5D12" w:rsidRPr="006B58F4">
        <w:rPr>
          <w:rFonts w:ascii="Arial" w:hAnsi="Arial" w:cs="Arial"/>
          <w:sz w:val="24"/>
          <w:szCs w:val="24"/>
        </w:rPr>
        <w:t xml:space="preserve"> root-specific flavone profil</w:t>
      </w:r>
      <w:r>
        <w:rPr>
          <w:rFonts w:ascii="Arial" w:hAnsi="Arial" w:cs="Arial"/>
          <w:sz w:val="24"/>
          <w:szCs w:val="24"/>
        </w:rPr>
        <w:t>ing</w:t>
      </w:r>
      <w:r w:rsidR="00D4014F" w:rsidRPr="006B58F4">
        <w:rPr>
          <w:rFonts w:ascii="Arial" w:hAnsi="Arial" w:cs="Arial"/>
          <w:sz w:val="24"/>
          <w:szCs w:val="24"/>
        </w:rPr>
        <w:t xml:space="preserve"> </w:t>
      </w:r>
      <w:r>
        <w:rPr>
          <w:rFonts w:ascii="Arial" w:hAnsi="Arial" w:cs="Arial"/>
          <w:sz w:val="24"/>
          <w:szCs w:val="24"/>
        </w:rPr>
        <w:t xml:space="preserve">indicated that </w:t>
      </w:r>
      <w:r w:rsidR="005A5D12" w:rsidRPr="006B58F4">
        <w:rPr>
          <w:rFonts w:ascii="Arial" w:hAnsi="Arial" w:cs="Arial"/>
          <w:sz w:val="24"/>
          <w:szCs w:val="24"/>
        </w:rPr>
        <w:t xml:space="preserve">the 4´-deoxyflavone pathway appears to be very well-conserved across all </w:t>
      </w:r>
      <w:r w:rsidR="00AE5D4C">
        <w:rPr>
          <w:rFonts w:ascii="Arial" w:hAnsi="Arial" w:cs="Arial"/>
          <w:sz w:val="24"/>
          <w:szCs w:val="24"/>
        </w:rPr>
        <w:t xml:space="preserve">seven </w:t>
      </w:r>
      <w:r w:rsidR="005A5D12" w:rsidRPr="006B58F4">
        <w:rPr>
          <w:rFonts w:ascii="Arial" w:hAnsi="Arial" w:cs="Arial"/>
          <w:sz w:val="24"/>
          <w:szCs w:val="24"/>
        </w:rPr>
        <w:t>species</w:t>
      </w:r>
      <w:ins w:id="85" w:author="Bryce Askey" w:date="2021-11-23T11:21:00Z">
        <w:r w:rsidR="00A25DE2">
          <w:rPr>
            <w:rFonts w:ascii="Arial" w:hAnsi="Arial" w:cs="Arial"/>
            <w:sz w:val="24"/>
            <w:szCs w:val="24"/>
          </w:rPr>
          <w:t>.</w:t>
        </w:r>
      </w:ins>
      <w:r>
        <w:rPr>
          <w:rFonts w:ascii="Arial" w:hAnsi="Arial" w:cs="Arial"/>
          <w:sz w:val="24"/>
          <w:szCs w:val="24"/>
        </w:rPr>
        <w:t xml:space="preserve"> </w:t>
      </w:r>
      <w:del w:id="86" w:author="Bryce Askey" w:date="2021-11-23T11:21:00Z">
        <w:r w:rsidRPr="006B58F4" w:rsidDel="00A25DE2">
          <w:rPr>
            <w:rFonts w:ascii="Arial" w:hAnsi="Arial" w:cs="Arial"/>
            <w:sz w:val="24"/>
            <w:szCs w:val="24"/>
          </w:rPr>
          <w:delText>(Fig. 2</w:delText>
        </w:r>
        <w:r w:rsidDel="00A25DE2">
          <w:rPr>
            <w:rFonts w:ascii="Arial" w:hAnsi="Arial" w:cs="Arial"/>
            <w:sz w:val="24"/>
            <w:szCs w:val="24"/>
          </w:rPr>
          <w:delText>c</w:delText>
        </w:r>
        <w:r w:rsidRPr="006B58F4" w:rsidDel="00A25DE2">
          <w:rPr>
            <w:rFonts w:ascii="Arial" w:hAnsi="Arial" w:cs="Arial"/>
            <w:sz w:val="24"/>
            <w:szCs w:val="24"/>
          </w:rPr>
          <w:delText>)</w:delText>
        </w:r>
        <w:r w:rsidR="00D4014F" w:rsidRPr="006B58F4" w:rsidDel="00A25DE2">
          <w:rPr>
            <w:rFonts w:ascii="Arial" w:hAnsi="Arial" w:cs="Arial"/>
            <w:sz w:val="24"/>
            <w:szCs w:val="24"/>
          </w:rPr>
          <w:delText xml:space="preserve">. </w:delText>
        </w:r>
      </w:del>
      <w:r w:rsidR="005A5D12" w:rsidRPr="006B58F4">
        <w:rPr>
          <w:rFonts w:ascii="Arial" w:hAnsi="Arial" w:cs="Arial"/>
          <w:sz w:val="24"/>
          <w:szCs w:val="24"/>
        </w:rPr>
        <w:t xml:space="preserve">We detected at least </w:t>
      </w:r>
      <w:r w:rsidR="00450323" w:rsidRPr="006B58F4">
        <w:rPr>
          <w:rFonts w:ascii="Arial" w:hAnsi="Arial" w:cs="Arial"/>
          <w:sz w:val="24"/>
          <w:szCs w:val="24"/>
        </w:rPr>
        <w:t>six</w:t>
      </w:r>
      <w:r w:rsidR="006C3806" w:rsidRPr="006B58F4">
        <w:rPr>
          <w:rFonts w:ascii="Arial" w:hAnsi="Arial" w:cs="Arial"/>
          <w:sz w:val="24"/>
          <w:szCs w:val="24"/>
        </w:rPr>
        <w:t xml:space="preserve"> </w:t>
      </w:r>
      <w:r>
        <w:rPr>
          <w:rFonts w:ascii="Arial" w:hAnsi="Arial" w:cs="Arial"/>
          <w:sz w:val="24"/>
          <w:szCs w:val="24"/>
        </w:rPr>
        <w:t>of eight</w:t>
      </w:r>
      <w:r w:rsidRPr="006B58F4">
        <w:rPr>
          <w:rFonts w:ascii="Arial" w:hAnsi="Arial" w:cs="Arial"/>
          <w:sz w:val="24"/>
          <w:szCs w:val="24"/>
        </w:rPr>
        <w:t xml:space="preserve"> </w:t>
      </w:r>
      <w:r>
        <w:rPr>
          <w:rFonts w:ascii="Arial" w:hAnsi="Arial" w:cs="Arial"/>
          <w:sz w:val="24"/>
          <w:szCs w:val="24"/>
        </w:rPr>
        <w:t xml:space="preserve">tested </w:t>
      </w:r>
      <w:r w:rsidR="00450323" w:rsidRPr="006B58F4">
        <w:rPr>
          <w:rFonts w:ascii="Arial" w:hAnsi="Arial" w:cs="Arial"/>
          <w:sz w:val="24"/>
          <w:szCs w:val="24"/>
        </w:rPr>
        <w:t xml:space="preserve">4´-deoxyflavones in </w:t>
      </w:r>
      <w:r w:rsidR="004A472B" w:rsidRPr="006B58F4">
        <w:rPr>
          <w:rFonts w:ascii="Arial" w:hAnsi="Arial" w:cs="Arial"/>
          <w:sz w:val="24"/>
          <w:szCs w:val="24"/>
        </w:rPr>
        <w:t xml:space="preserve">the root of </w:t>
      </w:r>
      <w:r w:rsidR="00CF4832">
        <w:rPr>
          <w:rFonts w:ascii="Arial" w:hAnsi="Arial" w:cs="Arial"/>
          <w:sz w:val="24"/>
          <w:szCs w:val="24"/>
        </w:rPr>
        <w:t>each</w:t>
      </w:r>
      <w:r w:rsidR="00AE5D4C" w:rsidRPr="006B58F4">
        <w:rPr>
          <w:rFonts w:ascii="Arial" w:hAnsi="Arial" w:cs="Arial"/>
          <w:sz w:val="24"/>
          <w:szCs w:val="24"/>
        </w:rPr>
        <w:t xml:space="preserve"> </w:t>
      </w:r>
      <w:r w:rsidR="00450323" w:rsidRPr="006B58F4">
        <w:rPr>
          <w:rFonts w:ascii="Arial" w:hAnsi="Arial" w:cs="Arial"/>
          <w:sz w:val="24"/>
          <w:szCs w:val="24"/>
        </w:rPr>
        <w:t xml:space="preserve">species </w:t>
      </w:r>
      <w:r w:rsidR="00215A4D" w:rsidRPr="006B58F4">
        <w:rPr>
          <w:rFonts w:ascii="Arial" w:hAnsi="Arial" w:cs="Arial"/>
          <w:sz w:val="24"/>
          <w:szCs w:val="24"/>
        </w:rPr>
        <w:t>(</w:t>
      </w:r>
      <w:ins w:id="87" w:author="Bryce Askey" w:date="2021-11-23T11:21:00Z">
        <w:r w:rsidR="00A25DE2">
          <w:rPr>
            <w:rFonts w:ascii="Arial" w:hAnsi="Arial" w:cs="Arial"/>
            <w:sz w:val="24"/>
            <w:szCs w:val="24"/>
          </w:rPr>
          <w:t xml:space="preserve">Fig. 2c, </w:t>
        </w:r>
      </w:ins>
      <w:r w:rsidR="00215A4D" w:rsidRPr="006B58F4">
        <w:rPr>
          <w:rFonts w:ascii="Arial" w:hAnsi="Arial" w:cs="Arial"/>
          <w:sz w:val="24"/>
          <w:szCs w:val="24"/>
        </w:rPr>
        <w:t>Table 1)</w:t>
      </w:r>
      <w:r w:rsidR="00450323" w:rsidRPr="006B58F4">
        <w:rPr>
          <w:rFonts w:ascii="Arial" w:hAnsi="Arial" w:cs="Arial"/>
          <w:sz w:val="24"/>
          <w:szCs w:val="24"/>
        </w:rPr>
        <w:t>. Interestingly</w:t>
      </w:r>
      <w:r w:rsidR="00702047">
        <w:rPr>
          <w:rFonts w:ascii="Arial" w:hAnsi="Arial" w:cs="Arial"/>
          <w:sz w:val="24"/>
          <w:szCs w:val="24"/>
        </w:rPr>
        <w:t xml:space="preserve">, </w:t>
      </w:r>
      <w:r w:rsidR="00450323" w:rsidRPr="006B58F4">
        <w:rPr>
          <w:rFonts w:ascii="Arial" w:hAnsi="Arial" w:cs="Arial"/>
          <w:sz w:val="24"/>
          <w:szCs w:val="24"/>
        </w:rPr>
        <w:t xml:space="preserve">although chrysin is proposed to serve as a precursor for all </w:t>
      </w:r>
      <w:r w:rsidR="003A2298">
        <w:rPr>
          <w:rFonts w:ascii="Arial" w:hAnsi="Arial" w:cs="Arial"/>
          <w:sz w:val="24"/>
          <w:szCs w:val="24"/>
        </w:rPr>
        <w:t xml:space="preserve">other </w:t>
      </w:r>
      <w:r w:rsidR="00450323" w:rsidRPr="006B58F4">
        <w:rPr>
          <w:rFonts w:ascii="Arial" w:hAnsi="Arial" w:cs="Arial"/>
          <w:sz w:val="24"/>
          <w:szCs w:val="24"/>
        </w:rPr>
        <w:t>4´-de</w:t>
      </w:r>
      <w:r w:rsidR="004A472B" w:rsidRPr="006B58F4">
        <w:rPr>
          <w:rFonts w:ascii="Arial" w:hAnsi="Arial" w:cs="Arial"/>
          <w:sz w:val="24"/>
          <w:szCs w:val="24"/>
        </w:rPr>
        <w:t>o</w:t>
      </w:r>
      <w:r w:rsidR="00450323" w:rsidRPr="006B58F4">
        <w:rPr>
          <w:rFonts w:ascii="Arial" w:hAnsi="Arial" w:cs="Arial"/>
          <w:sz w:val="24"/>
          <w:szCs w:val="24"/>
        </w:rPr>
        <w:t xml:space="preserve">xyflavones, we </w:t>
      </w:r>
      <w:r w:rsidR="00757A1C">
        <w:rPr>
          <w:rFonts w:ascii="Arial" w:hAnsi="Arial" w:cs="Arial"/>
          <w:sz w:val="24"/>
          <w:szCs w:val="24"/>
        </w:rPr>
        <w:t xml:space="preserve">found it </w:t>
      </w:r>
      <w:del w:id="88" w:author="Bryce Askey" w:date="2021-11-23T11:17:00Z">
        <w:r w:rsidR="00757A1C" w:rsidDel="00893A75">
          <w:rPr>
            <w:rFonts w:ascii="Arial" w:hAnsi="Arial" w:cs="Arial"/>
            <w:sz w:val="24"/>
            <w:szCs w:val="24"/>
          </w:rPr>
          <w:delText>at a low level (</w:delText>
        </w:r>
        <w:r w:rsidR="00757A1C" w:rsidRPr="00757A1C" w:rsidDel="00893A75">
          <w:rPr>
            <w:rFonts w:ascii="Arial" w:hAnsi="Arial" w:cs="Arial"/>
            <w:sz w:val="24"/>
            <w:szCs w:val="24"/>
          </w:rPr>
          <w:delText xml:space="preserve">0.40 ± 0.08 </w:delText>
        </w:r>
        <w:r w:rsidR="00757A1C" w:rsidRPr="00505FFC" w:rsidDel="00893A75">
          <w:rPr>
            <w:rFonts w:ascii="Arial" w:hAnsi="Arial" w:cs="Arial"/>
            <w:sz w:val="24"/>
            <w:szCs w:val="24"/>
          </w:rPr>
          <w:delText>µmol / g fresh weight</w:delText>
        </w:r>
        <w:r w:rsidR="00757A1C" w:rsidDel="00893A75">
          <w:rPr>
            <w:rFonts w:ascii="Arial" w:hAnsi="Arial" w:cs="Arial"/>
            <w:sz w:val="24"/>
            <w:szCs w:val="24"/>
          </w:rPr>
          <w:delText xml:space="preserve">) </w:delText>
        </w:r>
      </w:del>
      <w:r w:rsidR="00757A1C">
        <w:rPr>
          <w:rFonts w:ascii="Arial" w:hAnsi="Arial" w:cs="Arial"/>
          <w:sz w:val="24"/>
          <w:szCs w:val="24"/>
        </w:rPr>
        <w:t xml:space="preserve">only </w:t>
      </w:r>
      <w:r w:rsidR="004A472B" w:rsidRPr="006B58F4">
        <w:rPr>
          <w:rFonts w:ascii="Arial" w:hAnsi="Arial" w:cs="Arial"/>
          <w:sz w:val="24"/>
          <w:szCs w:val="24"/>
        </w:rPr>
        <w:t>in</w:t>
      </w:r>
      <w:r w:rsidR="00684883" w:rsidRPr="006B58F4">
        <w:rPr>
          <w:rFonts w:ascii="Arial" w:hAnsi="Arial" w:cs="Arial"/>
          <w:sz w:val="24"/>
          <w:szCs w:val="24"/>
        </w:rPr>
        <w:t xml:space="preserve"> the root of</w:t>
      </w:r>
      <w:r w:rsidR="004A472B" w:rsidRPr="006B58F4">
        <w:rPr>
          <w:rFonts w:ascii="Arial" w:hAnsi="Arial" w:cs="Arial"/>
          <w:sz w:val="24"/>
          <w:szCs w:val="24"/>
        </w:rPr>
        <w:t xml:space="preserve"> </w:t>
      </w:r>
      <w:r w:rsidR="00757A1C" w:rsidRPr="008E0C49">
        <w:rPr>
          <w:rFonts w:ascii="Arial" w:hAnsi="Arial" w:cs="Arial"/>
          <w:i/>
          <w:sz w:val="24"/>
          <w:szCs w:val="24"/>
        </w:rPr>
        <w:t xml:space="preserve">S. </w:t>
      </w:r>
      <w:del w:id="89" w:author="Bryce Askey" w:date="2021-11-18T09:08:00Z">
        <w:r w:rsidR="00757A1C" w:rsidRPr="008E0C49" w:rsidDel="00C14E09">
          <w:rPr>
            <w:rFonts w:ascii="Arial" w:hAnsi="Arial" w:cs="Arial"/>
            <w:i/>
            <w:sz w:val="24"/>
            <w:szCs w:val="24"/>
          </w:rPr>
          <w:delText>leonardii</w:delText>
        </w:r>
      </w:del>
      <w:proofErr w:type="spellStart"/>
      <w:ins w:id="90" w:author="Bryce Askey" w:date="2021-11-18T09:08:00Z">
        <w:r w:rsidR="00C14E09">
          <w:rPr>
            <w:rFonts w:ascii="Arial" w:hAnsi="Arial" w:cs="Arial"/>
            <w:i/>
            <w:sz w:val="24"/>
            <w:szCs w:val="24"/>
          </w:rPr>
          <w:t>parvula</w:t>
        </w:r>
      </w:ins>
      <w:proofErr w:type="spellEnd"/>
      <w:r w:rsidR="004A472B" w:rsidRPr="006B58F4">
        <w:rPr>
          <w:rFonts w:ascii="Arial" w:hAnsi="Arial" w:cs="Arial"/>
          <w:sz w:val="24"/>
          <w:szCs w:val="24"/>
        </w:rPr>
        <w:t xml:space="preserve">, and its glycosylated form, chrysin 7-G, in </w:t>
      </w:r>
      <w:r w:rsidR="00757A1C">
        <w:rPr>
          <w:rFonts w:ascii="Arial" w:hAnsi="Arial" w:cs="Arial"/>
          <w:sz w:val="24"/>
          <w:szCs w:val="24"/>
        </w:rPr>
        <w:t xml:space="preserve">the roots of </w:t>
      </w:r>
      <w:r w:rsidR="004A472B" w:rsidRPr="006B58F4">
        <w:rPr>
          <w:rFonts w:ascii="Arial" w:hAnsi="Arial" w:cs="Arial"/>
          <w:sz w:val="24"/>
          <w:szCs w:val="24"/>
        </w:rPr>
        <w:t>three</w:t>
      </w:r>
      <w:r w:rsidR="00757A1C">
        <w:rPr>
          <w:rFonts w:ascii="Arial" w:hAnsi="Arial" w:cs="Arial"/>
          <w:sz w:val="24"/>
          <w:szCs w:val="24"/>
        </w:rPr>
        <w:t xml:space="preserve"> species, </w:t>
      </w:r>
      <w:r w:rsidR="00757A1C" w:rsidRPr="006B58F4">
        <w:rPr>
          <w:rFonts w:ascii="Arial" w:hAnsi="Arial" w:cs="Arial"/>
          <w:i/>
          <w:iCs/>
          <w:sz w:val="24"/>
          <w:szCs w:val="24"/>
        </w:rPr>
        <w:t>S. baicalensis</w:t>
      </w:r>
      <w:r w:rsidR="00757A1C">
        <w:rPr>
          <w:rFonts w:ascii="Arial" w:hAnsi="Arial" w:cs="Arial"/>
          <w:sz w:val="24"/>
          <w:szCs w:val="24"/>
        </w:rPr>
        <w:t xml:space="preserve">, </w:t>
      </w:r>
      <w:r w:rsidR="00757A1C" w:rsidRPr="008E0C49">
        <w:rPr>
          <w:rFonts w:ascii="Arial" w:hAnsi="Arial" w:cs="Arial"/>
          <w:i/>
          <w:sz w:val="24"/>
          <w:szCs w:val="24"/>
        </w:rPr>
        <w:t xml:space="preserve">S. </w:t>
      </w:r>
      <w:del w:id="91" w:author="Bryce Askey" w:date="2021-11-18T09:08:00Z">
        <w:r w:rsidR="00757A1C" w:rsidRPr="008E0C49" w:rsidDel="00C14E09">
          <w:rPr>
            <w:rFonts w:ascii="Arial" w:hAnsi="Arial" w:cs="Arial"/>
            <w:i/>
            <w:sz w:val="24"/>
            <w:szCs w:val="24"/>
          </w:rPr>
          <w:delText>leonardii</w:delText>
        </w:r>
      </w:del>
      <w:proofErr w:type="spellStart"/>
      <w:ins w:id="92" w:author="Bryce Askey" w:date="2021-11-18T09:08:00Z">
        <w:r w:rsidR="00C14E09">
          <w:rPr>
            <w:rFonts w:ascii="Arial" w:hAnsi="Arial" w:cs="Arial"/>
            <w:i/>
            <w:sz w:val="24"/>
            <w:szCs w:val="24"/>
          </w:rPr>
          <w:t>parvula</w:t>
        </w:r>
      </w:ins>
      <w:proofErr w:type="spellEnd"/>
      <w:r w:rsidR="00757A1C">
        <w:rPr>
          <w:rFonts w:ascii="Arial" w:hAnsi="Arial" w:cs="Arial"/>
          <w:sz w:val="24"/>
          <w:szCs w:val="24"/>
        </w:rPr>
        <w:t xml:space="preserve">, and </w:t>
      </w:r>
      <w:r w:rsidR="00757A1C" w:rsidRPr="008E0C49">
        <w:rPr>
          <w:rFonts w:ascii="Arial" w:hAnsi="Arial" w:cs="Arial"/>
          <w:i/>
          <w:sz w:val="24"/>
          <w:szCs w:val="24"/>
        </w:rPr>
        <w:t xml:space="preserve">S. </w:t>
      </w:r>
      <w:proofErr w:type="spellStart"/>
      <w:r w:rsidR="00757A1C" w:rsidRPr="008E0C49">
        <w:rPr>
          <w:rFonts w:ascii="Arial" w:hAnsi="Arial" w:cs="Arial"/>
          <w:i/>
          <w:sz w:val="24"/>
          <w:szCs w:val="24"/>
        </w:rPr>
        <w:t>tournefortii</w:t>
      </w:r>
      <w:proofErr w:type="spellEnd"/>
      <w:ins w:id="93" w:author="Bryce Askey" w:date="2021-11-23T11:28:00Z">
        <w:r w:rsidR="002D6697">
          <w:rPr>
            <w:rFonts w:ascii="Arial" w:hAnsi="Arial" w:cs="Arial"/>
            <w:iCs/>
            <w:sz w:val="24"/>
            <w:szCs w:val="24"/>
          </w:rPr>
          <w:t>.</w:t>
        </w:r>
      </w:ins>
      <w:r w:rsidR="00757A1C">
        <w:rPr>
          <w:rFonts w:ascii="Arial" w:hAnsi="Arial" w:cs="Arial"/>
          <w:sz w:val="24"/>
          <w:szCs w:val="24"/>
        </w:rPr>
        <w:t xml:space="preserve"> </w:t>
      </w:r>
      <w:del w:id="94" w:author="Bryce Askey" w:date="2021-11-23T11:22:00Z">
        <w:r w:rsidR="00757A1C" w:rsidDel="00A25DE2">
          <w:rPr>
            <w:rFonts w:ascii="Arial" w:hAnsi="Arial" w:cs="Arial"/>
            <w:sz w:val="24"/>
            <w:szCs w:val="24"/>
          </w:rPr>
          <w:delText xml:space="preserve">(Table 1), </w:delText>
        </w:r>
      </w:del>
      <w:del w:id="95" w:author="Bryce Askey" w:date="2021-11-23T11:28:00Z">
        <w:r w:rsidR="00757A1C" w:rsidDel="002D6697">
          <w:rPr>
            <w:rFonts w:ascii="Arial" w:hAnsi="Arial" w:cs="Arial"/>
            <w:sz w:val="24"/>
            <w:szCs w:val="24"/>
          </w:rPr>
          <w:delText xml:space="preserve">ranging from </w:delText>
        </w:r>
        <w:r w:rsidR="00757A1C" w:rsidRPr="00757A1C" w:rsidDel="002D6697">
          <w:rPr>
            <w:rFonts w:ascii="Arial" w:hAnsi="Arial" w:cs="Arial"/>
            <w:sz w:val="24"/>
            <w:szCs w:val="24"/>
          </w:rPr>
          <w:delText>0.</w:delText>
        </w:r>
        <w:r w:rsidR="00757A1C" w:rsidDel="002D6697">
          <w:rPr>
            <w:rFonts w:ascii="Arial" w:hAnsi="Arial" w:cs="Arial"/>
            <w:sz w:val="24"/>
            <w:szCs w:val="24"/>
          </w:rPr>
          <w:delText>08</w:delText>
        </w:r>
        <w:r w:rsidR="00757A1C" w:rsidRPr="00757A1C" w:rsidDel="002D6697">
          <w:rPr>
            <w:rFonts w:ascii="Arial" w:hAnsi="Arial" w:cs="Arial"/>
            <w:sz w:val="24"/>
            <w:szCs w:val="24"/>
          </w:rPr>
          <w:delText xml:space="preserve"> </w:delText>
        </w:r>
        <w:r w:rsidR="00757A1C" w:rsidDel="002D6697">
          <w:rPr>
            <w:rFonts w:ascii="Arial" w:hAnsi="Arial" w:cs="Arial"/>
            <w:sz w:val="24"/>
            <w:szCs w:val="24"/>
          </w:rPr>
          <w:delText>to 0.30</w:delText>
        </w:r>
        <w:r w:rsidR="00757A1C" w:rsidRPr="00757A1C" w:rsidDel="002D6697">
          <w:rPr>
            <w:rFonts w:ascii="Arial" w:hAnsi="Arial" w:cs="Arial"/>
            <w:sz w:val="24"/>
            <w:szCs w:val="24"/>
          </w:rPr>
          <w:delText xml:space="preserve"> </w:delText>
        </w:r>
        <w:r w:rsidR="00757A1C" w:rsidRPr="00505FFC" w:rsidDel="002D6697">
          <w:rPr>
            <w:rFonts w:ascii="Arial" w:hAnsi="Arial" w:cs="Arial"/>
            <w:sz w:val="24"/>
            <w:szCs w:val="24"/>
          </w:rPr>
          <w:delText>µmol / g fresh weight</w:delText>
        </w:r>
      </w:del>
      <w:r w:rsidR="00684883" w:rsidRPr="006B58F4">
        <w:rPr>
          <w:rFonts w:ascii="Arial" w:hAnsi="Arial" w:cs="Arial"/>
          <w:sz w:val="24"/>
          <w:szCs w:val="24"/>
        </w:rPr>
        <w:t xml:space="preserve">. </w:t>
      </w:r>
      <w:r w:rsidR="003A2298">
        <w:rPr>
          <w:rFonts w:ascii="Arial" w:hAnsi="Arial" w:cs="Arial"/>
          <w:sz w:val="24"/>
          <w:szCs w:val="24"/>
        </w:rPr>
        <w:t>On the other hand, w</w:t>
      </w:r>
      <w:r w:rsidR="006B32C9">
        <w:rPr>
          <w:rFonts w:ascii="Arial" w:hAnsi="Arial" w:cs="Arial"/>
          <w:sz w:val="24"/>
          <w:szCs w:val="24"/>
        </w:rPr>
        <w:t>e observed the</w:t>
      </w:r>
      <w:r w:rsidR="0085256A">
        <w:rPr>
          <w:rFonts w:ascii="Arial" w:hAnsi="Arial" w:cs="Arial"/>
          <w:sz w:val="24"/>
          <w:szCs w:val="24"/>
        </w:rPr>
        <w:t xml:space="preserve"> accumulation of </w:t>
      </w:r>
      <w:r w:rsidR="0085256A" w:rsidRPr="006B58F4">
        <w:rPr>
          <w:rFonts w:ascii="Arial" w:hAnsi="Arial" w:cs="Arial"/>
          <w:sz w:val="24"/>
          <w:szCs w:val="24"/>
        </w:rPr>
        <w:t xml:space="preserve">baicalein, baicalin, oroxylin A, </w:t>
      </w:r>
      <w:r w:rsidR="0085256A">
        <w:rPr>
          <w:rFonts w:ascii="Arial" w:hAnsi="Arial" w:cs="Arial"/>
          <w:sz w:val="24"/>
          <w:szCs w:val="24"/>
        </w:rPr>
        <w:t>and</w:t>
      </w:r>
      <w:r w:rsidR="0085256A" w:rsidRPr="006B58F4">
        <w:rPr>
          <w:rFonts w:ascii="Arial" w:hAnsi="Arial" w:cs="Arial"/>
          <w:sz w:val="24"/>
          <w:szCs w:val="24"/>
        </w:rPr>
        <w:t xml:space="preserve"> oroxyloside</w:t>
      </w:r>
      <w:r w:rsidR="006B32C9">
        <w:rPr>
          <w:rFonts w:ascii="Arial" w:hAnsi="Arial" w:cs="Arial"/>
          <w:sz w:val="24"/>
          <w:szCs w:val="24"/>
        </w:rPr>
        <w:t xml:space="preserve"> </w:t>
      </w:r>
      <w:r w:rsidR="0085256A">
        <w:rPr>
          <w:rFonts w:ascii="Arial" w:hAnsi="Arial" w:cs="Arial"/>
          <w:sz w:val="24"/>
          <w:szCs w:val="24"/>
        </w:rPr>
        <w:t>in the roots of all seven species</w:t>
      </w:r>
      <w:r w:rsidR="003A2298">
        <w:rPr>
          <w:rFonts w:ascii="Arial" w:hAnsi="Arial" w:cs="Arial"/>
          <w:sz w:val="24"/>
          <w:szCs w:val="24"/>
        </w:rPr>
        <w:t xml:space="preserve"> (</w:t>
      </w:r>
      <w:ins w:id="96" w:author="Bryce Askey" w:date="2021-11-23T11:22:00Z">
        <w:r w:rsidR="00A25DE2">
          <w:rPr>
            <w:rFonts w:ascii="Arial" w:hAnsi="Arial" w:cs="Arial"/>
            <w:sz w:val="24"/>
            <w:szCs w:val="24"/>
          </w:rPr>
          <w:t xml:space="preserve">Fig. 2c, </w:t>
        </w:r>
        <w:r w:rsidR="00A25DE2" w:rsidRPr="006B58F4">
          <w:rPr>
            <w:rFonts w:ascii="Arial" w:hAnsi="Arial" w:cs="Arial"/>
            <w:sz w:val="24"/>
            <w:szCs w:val="24"/>
          </w:rPr>
          <w:t>Table 1</w:t>
        </w:r>
      </w:ins>
      <w:del w:id="97" w:author="Bryce Askey" w:date="2021-11-23T11:22:00Z">
        <w:r w:rsidR="003A2298" w:rsidDel="00A25DE2">
          <w:rPr>
            <w:rFonts w:ascii="Arial" w:hAnsi="Arial" w:cs="Arial"/>
            <w:sz w:val="24"/>
            <w:szCs w:val="24"/>
          </w:rPr>
          <w:delText>Fig. 1</w:delText>
        </w:r>
      </w:del>
      <w:r w:rsidR="003A2298">
        <w:rPr>
          <w:rFonts w:ascii="Arial" w:hAnsi="Arial" w:cs="Arial"/>
          <w:sz w:val="24"/>
          <w:szCs w:val="24"/>
        </w:rPr>
        <w:t>)</w:t>
      </w:r>
      <w:r w:rsidR="0085256A">
        <w:rPr>
          <w:rFonts w:ascii="Arial" w:hAnsi="Arial" w:cs="Arial"/>
          <w:sz w:val="24"/>
          <w:szCs w:val="24"/>
        </w:rPr>
        <w:t xml:space="preserve">. </w:t>
      </w:r>
      <w:del w:id="98" w:author="Bryce Askey" w:date="2021-11-23T10:45:00Z">
        <w:r w:rsidR="0085256A" w:rsidDel="00955911">
          <w:rPr>
            <w:rFonts w:ascii="Arial" w:hAnsi="Arial" w:cs="Arial"/>
            <w:sz w:val="24"/>
            <w:szCs w:val="24"/>
          </w:rPr>
          <w:delText xml:space="preserve">Except for </w:delText>
        </w:r>
        <w:r w:rsidR="0085256A" w:rsidRPr="003B561B" w:rsidDel="00955911">
          <w:rPr>
            <w:rFonts w:ascii="Arial" w:hAnsi="Arial" w:cs="Arial"/>
            <w:i/>
            <w:sz w:val="24"/>
            <w:szCs w:val="24"/>
          </w:rPr>
          <w:delText>S. tournefortii</w:delText>
        </w:r>
        <w:r w:rsidR="0085256A" w:rsidDel="00955911">
          <w:rPr>
            <w:rFonts w:ascii="Arial" w:hAnsi="Arial" w:cs="Arial"/>
            <w:sz w:val="24"/>
            <w:szCs w:val="24"/>
          </w:rPr>
          <w:delText xml:space="preserve">, all species accumulated 1.4 to 12 times more </w:delText>
        </w:r>
        <w:r w:rsidR="0085256A" w:rsidDel="00955911">
          <w:rPr>
            <w:rFonts w:ascii="Arial" w:hAnsi="Arial" w:cs="Arial"/>
            <w:sz w:val="24"/>
            <w:szCs w:val="24"/>
          </w:rPr>
          <w:lastRenderedPageBreak/>
          <w:delText xml:space="preserve">baicalein and </w:delText>
        </w:r>
        <w:r w:rsidR="0085256A" w:rsidRPr="006B58F4" w:rsidDel="00955911">
          <w:rPr>
            <w:rFonts w:ascii="Arial" w:hAnsi="Arial" w:cs="Arial"/>
            <w:sz w:val="24"/>
            <w:szCs w:val="24"/>
          </w:rPr>
          <w:delText>baicalin</w:delText>
        </w:r>
        <w:r w:rsidR="0085256A" w:rsidDel="00955911">
          <w:rPr>
            <w:rFonts w:ascii="Arial" w:hAnsi="Arial" w:cs="Arial"/>
            <w:sz w:val="24"/>
            <w:szCs w:val="24"/>
          </w:rPr>
          <w:delText xml:space="preserve"> than oroxylin A</w:delText>
        </w:r>
        <w:r w:rsidR="0085256A" w:rsidRPr="006B58F4" w:rsidDel="00955911">
          <w:rPr>
            <w:rFonts w:ascii="Arial" w:hAnsi="Arial" w:cs="Arial"/>
            <w:sz w:val="24"/>
            <w:szCs w:val="24"/>
          </w:rPr>
          <w:delText xml:space="preserve"> </w:delText>
        </w:r>
        <w:r w:rsidR="0085256A" w:rsidDel="00955911">
          <w:rPr>
            <w:rFonts w:ascii="Arial" w:hAnsi="Arial" w:cs="Arial"/>
            <w:sz w:val="24"/>
            <w:szCs w:val="24"/>
          </w:rPr>
          <w:delText>and</w:delText>
        </w:r>
        <w:r w:rsidR="0085256A" w:rsidRPr="006B58F4" w:rsidDel="00955911">
          <w:rPr>
            <w:rFonts w:ascii="Arial" w:hAnsi="Arial" w:cs="Arial"/>
            <w:sz w:val="24"/>
            <w:szCs w:val="24"/>
          </w:rPr>
          <w:delText xml:space="preserve"> oroxyloside</w:delText>
        </w:r>
        <w:r w:rsidR="0085256A" w:rsidDel="00955911">
          <w:rPr>
            <w:rFonts w:ascii="Arial" w:hAnsi="Arial" w:cs="Arial"/>
            <w:sz w:val="24"/>
            <w:szCs w:val="24"/>
          </w:rPr>
          <w:delText xml:space="preserve"> </w:delText>
        </w:r>
        <w:r w:rsidR="0085256A" w:rsidRPr="006B58F4" w:rsidDel="00955911">
          <w:rPr>
            <w:rFonts w:ascii="Arial" w:hAnsi="Arial" w:cs="Arial"/>
            <w:sz w:val="24"/>
            <w:szCs w:val="24"/>
          </w:rPr>
          <w:delText>(Fig. 2</w:delText>
        </w:r>
        <w:r w:rsidR="0085256A" w:rsidDel="00955911">
          <w:rPr>
            <w:rFonts w:ascii="Arial" w:hAnsi="Arial" w:cs="Arial"/>
            <w:sz w:val="24"/>
            <w:szCs w:val="24"/>
          </w:rPr>
          <w:delText>c</w:delText>
        </w:r>
        <w:r w:rsidR="0085256A" w:rsidRPr="006B58F4" w:rsidDel="00955911">
          <w:rPr>
            <w:rFonts w:ascii="Arial" w:hAnsi="Arial" w:cs="Arial"/>
            <w:sz w:val="24"/>
            <w:szCs w:val="24"/>
          </w:rPr>
          <w:delText>, Table 1)</w:delText>
        </w:r>
        <w:r w:rsidR="002A5C5C" w:rsidDel="00955911">
          <w:rPr>
            <w:rFonts w:ascii="Arial" w:hAnsi="Arial" w:cs="Arial"/>
            <w:sz w:val="24"/>
            <w:szCs w:val="24"/>
          </w:rPr>
          <w:delText>, presumably suggesting the relatively low catalytic activity of 6-OMT (Fig. 1)</w:delText>
        </w:r>
        <w:r w:rsidR="0085256A" w:rsidDel="00955911">
          <w:rPr>
            <w:rFonts w:ascii="Arial" w:hAnsi="Arial" w:cs="Arial"/>
            <w:sz w:val="24"/>
            <w:szCs w:val="24"/>
          </w:rPr>
          <w:delText xml:space="preserve">. </w:delText>
        </w:r>
      </w:del>
      <w:del w:id="99" w:author="Bryce Askey" w:date="2021-11-23T10:51:00Z">
        <w:r w:rsidR="0085256A" w:rsidDel="006328BB">
          <w:rPr>
            <w:rFonts w:ascii="Arial" w:hAnsi="Arial" w:cs="Arial"/>
            <w:sz w:val="24"/>
            <w:szCs w:val="24"/>
          </w:rPr>
          <w:delText>The highest amount of baicalein (</w:delText>
        </w:r>
        <w:r w:rsidR="0085256A" w:rsidRPr="0085256A" w:rsidDel="006328BB">
          <w:rPr>
            <w:rFonts w:ascii="Arial" w:hAnsi="Arial" w:cs="Arial"/>
            <w:sz w:val="24"/>
            <w:szCs w:val="24"/>
          </w:rPr>
          <w:delText>18.10 ± 1.37</w:delText>
        </w:r>
        <w:r w:rsidR="0085256A" w:rsidDel="006328BB">
          <w:rPr>
            <w:rFonts w:ascii="Arial" w:hAnsi="Arial" w:cs="Arial"/>
            <w:sz w:val="24"/>
            <w:szCs w:val="24"/>
          </w:rPr>
          <w:delText xml:space="preserve"> </w:delText>
        </w:r>
        <w:r w:rsidR="0085256A" w:rsidRPr="00505FFC" w:rsidDel="006328BB">
          <w:rPr>
            <w:rFonts w:ascii="Arial" w:hAnsi="Arial" w:cs="Arial"/>
            <w:sz w:val="24"/>
            <w:szCs w:val="24"/>
          </w:rPr>
          <w:delText>µmol / g fresh weight</w:delText>
        </w:r>
        <w:r w:rsidR="0085256A" w:rsidDel="006328BB">
          <w:rPr>
            <w:rFonts w:ascii="Arial" w:hAnsi="Arial" w:cs="Arial"/>
            <w:sz w:val="24"/>
            <w:szCs w:val="24"/>
          </w:rPr>
          <w:delText xml:space="preserve">) and </w:delText>
        </w:r>
        <w:r w:rsidR="0085256A" w:rsidRPr="006B58F4" w:rsidDel="006328BB">
          <w:rPr>
            <w:rFonts w:ascii="Arial" w:hAnsi="Arial" w:cs="Arial"/>
            <w:sz w:val="24"/>
            <w:szCs w:val="24"/>
          </w:rPr>
          <w:delText>baicalin</w:delText>
        </w:r>
        <w:r w:rsidR="0085256A" w:rsidDel="006328BB">
          <w:rPr>
            <w:rFonts w:ascii="Arial" w:hAnsi="Arial" w:cs="Arial"/>
            <w:sz w:val="24"/>
            <w:szCs w:val="24"/>
          </w:rPr>
          <w:delText xml:space="preserve"> (</w:delText>
        </w:r>
        <w:r w:rsidR="0085256A" w:rsidRPr="0085256A" w:rsidDel="006328BB">
          <w:rPr>
            <w:rFonts w:ascii="Arial" w:hAnsi="Arial" w:cs="Arial"/>
            <w:sz w:val="24"/>
            <w:szCs w:val="24"/>
          </w:rPr>
          <w:delText>43.99 ± 9.53</w:delText>
        </w:r>
        <w:r w:rsidR="0085256A" w:rsidDel="006328BB">
          <w:rPr>
            <w:rFonts w:ascii="Arial" w:hAnsi="Arial" w:cs="Arial"/>
            <w:sz w:val="24"/>
            <w:szCs w:val="24"/>
          </w:rPr>
          <w:delText xml:space="preserve"> </w:delText>
        </w:r>
        <w:r w:rsidR="0085256A" w:rsidRPr="00505FFC" w:rsidDel="006328BB">
          <w:rPr>
            <w:rFonts w:ascii="Arial" w:hAnsi="Arial" w:cs="Arial"/>
            <w:sz w:val="24"/>
            <w:szCs w:val="24"/>
          </w:rPr>
          <w:delText>µmol / g fresh weight</w:delText>
        </w:r>
        <w:r w:rsidR="0085256A" w:rsidDel="006328BB">
          <w:rPr>
            <w:rFonts w:ascii="Arial" w:hAnsi="Arial" w:cs="Arial"/>
            <w:sz w:val="24"/>
            <w:szCs w:val="24"/>
          </w:rPr>
          <w:delText xml:space="preserve">) was found in the root of </w:delText>
        </w:r>
        <w:r w:rsidR="0085256A" w:rsidRPr="008E0C49" w:rsidDel="006328BB">
          <w:rPr>
            <w:rFonts w:ascii="Arial" w:hAnsi="Arial" w:cs="Arial"/>
            <w:i/>
            <w:sz w:val="24"/>
            <w:szCs w:val="24"/>
          </w:rPr>
          <w:delText>S. wrightii</w:delText>
        </w:r>
        <w:r w:rsidR="0085256A" w:rsidDel="006328BB">
          <w:rPr>
            <w:rFonts w:ascii="Arial" w:hAnsi="Arial" w:cs="Arial"/>
            <w:sz w:val="24"/>
            <w:szCs w:val="24"/>
          </w:rPr>
          <w:delText xml:space="preserve">, followed by </w:delText>
        </w:r>
        <w:r w:rsidR="00684883" w:rsidRPr="006B58F4" w:rsidDel="006328BB">
          <w:rPr>
            <w:rFonts w:ascii="Arial" w:hAnsi="Arial" w:cs="Arial"/>
            <w:i/>
            <w:iCs/>
            <w:sz w:val="24"/>
            <w:szCs w:val="24"/>
          </w:rPr>
          <w:delText xml:space="preserve">S. baicalensis </w:delText>
        </w:r>
        <w:r w:rsidR="0085256A" w:rsidDel="006328BB">
          <w:rPr>
            <w:rFonts w:ascii="Arial" w:hAnsi="Arial" w:cs="Arial"/>
            <w:iCs/>
            <w:sz w:val="24"/>
            <w:szCs w:val="24"/>
          </w:rPr>
          <w:delText>(</w:delText>
        </w:r>
        <w:r w:rsidR="0085256A" w:rsidDel="006328BB">
          <w:rPr>
            <w:rFonts w:ascii="Arial" w:hAnsi="Arial" w:cs="Arial"/>
            <w:sz w:val="24"/>
            <w:szCs w:val="24"/>
          </w:rPr>
          <w:delText>baicalein:</w:delText>
        </w:r>
        <w:r w:rsidR="0085256A" w:rsidRPr="0085256A" w:rsidDel="006328BB">
          <w:rPr>
            <w:rFonts w:ascii="Arial" w:hAnsi="Arial" w:cs="Arial"/>
            <w:iCs/>
            <w:sz w:val="24"/>
            <w:szCs w:val="24"/>
          </w:rPr>
          <w:delText xml:space="preserve"> 0.20 ± 0.03</w:delText>
        </w:r>
        <w:r w:rsidR="0085256A" w:rsidRPr="0085256A" w:rsidDel="006328BB">
          <w:rPr>
            <w:rFonts w:ascii="Arial" w:hAnsi="Arial" w:cs="Arial"/>
            <w:sz w:val="24"/>
            <w:szCs w:val="24"/>
          </w:rPr>
          <w:delText xml:space="preserve"> </w:delText>
        </w:r>
        <w:r w:rsidR="0085256A" w:rsidRPr="00505FFC" w:rsidDel="006328BB">
          <w:rPr>
            <w:rFonts w:ascii="Arial" w:hAnsi="Arial" w:cs="Arial"/>
            <w:sz w:val="24"/>
            <w:szCs w:val="24"/>
          </w:rPr>
          <w:delText>µmol / g fresh weight</w:delText>
        </w:r>
        <w:r w:rsidR="00347D85" w:rsidDel="006328BB">
          <w:rPr>
            <w:rFonts w:ascii="Arial" w:hAnsi="Arial" w:cs="Arial"/>
            <w:sz w:val="24"/>
            <w:szCs w:val="24"/>
          </w:rPr>
          <w:delText xml:space="preserve">; </w:delText>
        </w:r>
        <w:r w:rsidR="00347D85" w:rsidRPr="006B58F4" w:rsidDel="006328BB">
          <w:rPr>
            <w:rFonts w:ascii="Arial" w:hAnsi="Arial" w:cs="Arial"/>
            <w:sz w:val="24"/>
            <w:szCs w:val="24"/>
          </w:rPr>
          <w:delText>baicalin</w:delText>
        </w:r>
        <w:r w:rsidR="0085256A" w:rsidDel="006328BB">
          <w:rPr>
            <w:rFonts w:ascii="Arial" w:hAnsi="Arial" w:cs="Arial"/>
            <w:sz w:val="24"/>
            <w:szCs w:val="24"/>
          </w:rPr>
          <w:delText xml:space="preserve"> </w:delText>
        </w:r>
        <w:r w:rsidR="00347D85" w:rsidRPr="00347D85" w:rsidDel="006328BB">
          <w:rPr>
            <w:rFonts w:ascii="Arial" w:hAnsi="Arial" w:cs="Arial"/>
            <w:sz w:val="24"/>
            <w:szCs w:val="24"/>
          </w:rPr>
          <w:delText xml:space="preserve">32.81 ± 2.22 </w:delText>
        </w:r>
        <w:r w:rsidR="0085256A" w:rsidRPr="00505FFC" w:rsidDel="006328BB">
          <w:rPr>
            <w:rFonts w:ascii="Arial" w:hAnsi="Arial" w:cs="Arial"/>
            <w:sz w:val="24"/>
            <w:szCs w:val="24"/>
          </w:rPr>
          <w:delText>µmol / g fresh weight</w:delText>
        </w:r>
        <w:r w:rsidR="0085256A" w:rsidDel="006328BB">
          <w:rPr>
            <w:rFonts w:ascii="Arial" w:hAnsi="Arial" w:cs="Arial"/>
            <w:iCs/>
            <w:sz w:val="24"/>
            <w:szCs w:val="24"/>
          </w:rPr>
          <w:delText>).</w:delText>
        </w:r>
        <w:r w:rsidR="00684883" w:rsidRPr="006B58F4" w:rsidDel="006328BB">
          <w:rPr>
            <w:rFonts w:ascii="Arial" w:hAnsi="Arial" w:cs="Arial"/>
            <w:sz w:val="24"/>
            <w:szCs w:val="24"/>
          </w:rPr>
          <w:delText xml:space="preserve"> </w:delText>
        </w:r>
      </w:del>
      <w:ins w:id="100" w:author="Bryce Askey" w:date="2021-11-23T10:48:00Z">
        <w:r w:rsidR="006328BB">
          <w:rPr>
            <w:rFonts w:ascii="Arial" w:hAnsi="Arial" w:cs="Arial"/>
            <w:i/>
            <w:iCs/>
            <w:sz w:val="24"/>
            <w:szCs w:val="24"/>
          </w:rPr>
          <w:t xml:space="preserve">S. wrightii </w:t>
        </w:r>
        <w:r w:rsidR="006328BB">
          <w:rPr>
            <w:rFonts w:ascii="Arial" w:hAnsi="Arial" w:cs="Arial"/>
            <w:sz w:val="24"/>
            <w:szCs w:val="24"/>
          </w:rPr>
          <w:t>was the only species to accumulate a</w:t>
        </w:r>
      </w:ins>
      <w:ins w:id="101" w:author="Bryce Askey" w:date="2021-11-23T10:59:00Z">
        <w:r w:rsidR="007E72CA">
          <w:rPr>
            <w:rFonts w:ascii="Arial" w:hAnsi="Arial" w:cs="Arial"/>
            <w:sz w:val="24"/>
            <w:szCs w:val="24"/>
          </w:rPr>
          <w:t xml:space="preserve"> significantly</w:t>
        </w:r>
      </w:ins>
      <w:ins w:id="102" w:author="Bryce Askey" w:date="2021-11-23T10:48:00Z">
        <w:r w:rsidR="006328BB">
          <w:rPr>
            <w:rFonts w:ascii="Arial" w:hAnsi="Arial" w:cs="Arial"/>
            <w:sz w:val="24"/>
            <w:szCs w:val="24"/>
          </w:rPr>
          <w:t xml:space="preserve"> greater amount</w:t>
        </w:r>
      </w:ins>
      <w:ins w:id="103" w:author="Bryce Askey" w:date="2021-11-23T10:59:00Z">
        <w:r w:rsidR="007E72CA">
          <w:rPr>
            <w:rFonts w:ascii="Arial" w:hAnsi="Arial" w:cs="Arial"/>
            <w:sz w:val="24"/>
            <w:szCs w:val="24"/>
          </w:rPr>
          <w:t xml:space="preserve"> </w:t>
        </w:r>
        <w:r w:rsidR="007E72CA">
          <w:rPr>
            <w:rFonts w:ascii="Arial" w:hAnsi="Arial" w:cs="Arial"/>
            <w:sz w:val="24"/>
            <w:szCs w:val="24"/>
          </w:rPr>
          <w:t>(p &lt; 0.05</w:t>
        </w:r>
      </w:ins>
      <w:ins w:id="104" w:author="Bryce Askey" w:date="2021-11-23T11:00:00Z">
        <w:r w:rsidR="007E72CA">
          <w:rPr>
            <w:rFonts w:ascii="Arial" w:hAnsi="Arial" w:cs="Arial"/>
            <w:sz w:val="24"/>
            <w:szCs w:val="24"/>
          </w:rPr>
          <w:t>, Student’s t-test</w:t>
        </w:r>
      </w:ins>
      <w:ins w:id="105" w:author="Bryce Askey" w:date="2021-11-23T10:59:00Z">
        <w:r w:rsidR="007E72CA">
          <w:rPr>
            <w:rFonts w:ascii="Arial" w:hAnsi="Arial" w:cs="Arial"/>
            <w:sz w:val="24"/>
            <w:szCs w:val="24"/>
          </w:rPr>
          <w:t xml:space="preserve">) </w:t>
        </w:r>
      </w:ins>
      <w:ins w:id="106" w:author="Bryce Askey" w:date="2021-11-23T10:48:00Z">
        <w:r w:rsidR="006328BB">
          <w:rPr>
            <w:rFonts w:ascii="Arial" w:hAnsi="Arial" w:cs="Arial"/>
            <w:sz w:val="24"/>
            <w:szCs w:val="24"/>
          </w:rPr>
          <w:t xml:space="preserve">of </w:t>
        </w:r>
      </w:ins>
      <w:ins w:id="107" w:author="Bryce Askey" w:date="2021-11-23T10:49:00Z">
        <w:r w:rsidR="006328BB">
          <w:rPr>
            <w:rFonts w:ascii="Arial" w:hAnsi="Arial" w:cs="Arial"/>
            <w:sz w:val="24"/>
            <w:szCs w:val="24"/>
          </w:rPr>
          <w:t xml:space="preserve">baicalin </w:t>
        </w:r>
      </w:ins>
      <w:ins w:id="108" w:author="Bryce Askey" w:date="2021-11-23T11:12:00Z">
        <w:r w:rsidR="009E7BF8">
          <w:rPr>
            <w:rFonts w:ascii="Arial" w:hAnsi="Arial" w:cs="Arial"/>
            <w:sz w:val="24"/>
            <w:szCs w:val="24"/>
          </w:rPr>
          <w:t xml:space="preserve">and oroxyloside </w:t>
        </w:r>
      </w:ins>
      <w:ins w:id="109" w:author="Bryce Askey" w:date="2021-11-23T10:49:00Z">
        <w:r w:rsidR="006328BB">
          <w:rPr>
            <w:rFonts w:ascii="Arial" w:hAnsi="Arial" w:cs="Arial"/>
            <w:sz w:val="24"/>
            <w:szCs w:val="24"/>
          </w:rPr>
          <w:t xml:space="preserve">in its roots </w:t>
        </w:r>
      </w:ins>
      <w:ins w:id="110" w:author="Bryce Askey" w:date="2021-11-23T10:51:00Z">
        <w:r w:rsidR="006328BB">
          <w:rPr>
            <w:rFonts w:ascii="Arial" w:hAnsi="Arial" w:cs="Arial"/>
            <w:sz w:val="24"/>
            <w:szCs w:val="24"/>
          </w:rPr>
          <w:t>than</w:t>
        </w:r>
      </w:ins>
      <w:ins w:id="111" w:author="Bryce Askey" w:date="2021-11-23T10:49:00Z">
        <w:r w:rsidR="006328BB">
          <w:rPr>
            <w:rFonts w:ascii="Arial" w:hAnsi="Arial" w:cs="Arial"/>
            <w:sz w:val="24"/>
            <w:szCs w:val="24"/>
          </w:rPr>
          <w:t xml:space="preserve"> </w:t>
        </w:r>
        <w:r w:rsidR="006328BB">
          <w:rPr>
            <w:rFonts w:ascii="Arial" w:hAnsi="Arial" w:cs="Arial"/>
            <w:i/>
            <w:iCs/>
            <w:sz w:val="24"/>
            <w:szCs w:val="24"/>
          </w:rPr>
          <w:t>S. ba</w:t>
        </w:r>
      </w:ins>
      <w:ins w:id="112" w:author="Bryce Askey" w:date="2021-11-23T10:50:00Z">
        <w:r w:rsidR="006328BB">
          <w:rPr>
            <w:rFonts w:ascii="Arial" w:hAnsi="Arial" w:cs="Arial"/>
            <w:i/>
            <w:iCs/>
            <w:sz w:val="24"/>
            <w:szCs w:val="24"/>
          </w:rPr>
          <w:t>icalensis</w:t>
        </w:r>
      </w:ins>
      <w:ins w:id="113" w:author="Bryce Askey" w:date="2021-11-23T11:14:00Z">
        <w:r w:rsidR="00893A75">
          <w:rPr>
            <w:rFonts w:ascii="Arial" w:hAnsi="Arial" w:cs="Arial"/>
            <w:i/>
            <w:iCs/>
            <w:sz w:val="24"/>
            <w:szCs w:val="24"/>
          </w:rPr>
          <w:t xml:space="preserve">. </w:t>
        </w:r>
      </w:ins>
      <w:ins w:id="114" w:author="Bryce Askey" w:date="2021-11-23T10:54:00Z">
        <w:r w:rsidR="00311012">
          <w:rPr>
            <w:rFonts w:ascii="Arial" w:hAnsi="Arial" w:cs="Arial"/>
            <w:sz w:val="24"/>
            <w:szCs w:val="24"/>
          </w:rPr>
          <w:t>We also detected</w:t>
        </w:r>
      </w:ins>
      <w:ins w:id="115" w:author="Bryce Askey" w:date="2021-11-23T10:55:00Z">
        <w:r w:rsidR="00311012">
          <w:rPr>
            <w:rFonts w:ascii="Arial" w:hAnsi="Arial" w:cs="Arial"/>
            <w:sz w:val="24"/>
            <w:szCs w:val="24"/>
          </w:rPr>
          <w:t xml:space="preserve"> </w:t>
        </w:r>
      </w:ins>
      <w:ins w:id="116" w:author="Bryce Askey" w:date="2021-11-23T10:54:00Z">
        <w:r w:rsidR="00311012">
          <w:rPr>
            <w:rFonts w:ascii="Arial" w:hAnsi="Arial" w:cs="Arial"/>
            <w:sz w:val="24"/>
            <w:szCs w:val="24"/>
          </w:rPr>
          <w:t>significantly elevated</w:t>
        </w:r>
      </w:ins>
      <w:ins w:id="117" w:author="Bryce Askey" w:date="2021-11-23T12:27:00Z">
        <w:r w:rsidR="008C1536">
          <w:rPr>
            <w:rFonts w:ascii="Arial" w:hAnsi="Arial" w:cs="Arial"/>
            <w:sz w:val="24"/>
            <w:szCs w:val="24"/>
          </w:rPr>
          <w:t xml:space="preserve"> (p &lt; 0.05)</w:t>
        </w:r>
      </w:ins>
      <w:ins w:id="118" w:author="Bryce Askey" w:date="2021-11-23T10:54:00Z">
        <w:r w:rsidR="00311012">
          <w:rPr>
            <w:rFonts w:ascii="Arial" w:hAnsi="Arial" w:cs="Arial"/>
            <w:sz w:val="24"/>
            <w:szCs w:val="24"/>
          </w:rPr>
          <w:t xml:space="preserve"> </w:t>
        </w:r>
      </w:ins>
      <w:ins w:id="119" w:author="Bryce Askey" w:date="2021-11-23T10:55:00Z">
        <w:r w:rsidR="00311012">
          <w:rPr>
            <w:rFonts w:ascii="Arial" w:hAnsi="Arial" w:cs="Arial"/>
            <w:sz w:val="24"/>
            <w:szCs w:val="24"/>
          </w:rPr>
          <w:t>levels of baicalein</w:t>
        </w:r>
      </w:ins>
      <w:ins w:id="120" w:author="Bryce Askey" w:date="2021-11-23T11:15:00Z">
        <w:r w:rsidR="00893A75">
          <w:rPr>
            <w:rFonts w:ascii="Arial" w:hAnsi="Arial" w:cs="Arial"/>
            <w:sz w:val="24"/>
            <w:szCs w:val="24"/>
          </w:rPr>
          <w:t xml:space="preserve"> and oroxylin A</w:t>
        </w:r>
      </w:ins>
      <w:ins w:id="121" w:author="Bryce Askey" w:date="2021-11-23T10:55:00Z">
        <w:r w:rsidR="00311012">
          <w:rPr>
            <w:rFonts w:ascii="Arial" w:hAnsi="Arial" w:cs="Arial"/>
            <w:sz w:val="24"/>
            <w:szCs w:val="24"/>
          </w:rPr>
          <w:t xml:space="preserve"> in the roots of </w:t>
        </w:r>
        <w:r w:rsidR="00311012">
          <w:rPr>
            <w:rFonts w:ascii="Arial" w:hAnsi="Arial" w:cs="Arial"/>
            <w:i/>
            <w:iCs/>
            <w:sz w:val="24"/>
            <w:szCs w:val="24"/>
          </w:rPr>
          <w:t xml:space="preserve">S. wrightii </w:t>
        </w:r>
      </w:ins>
      <w:ins w:id="122" w:author="Bryce Askey" w:date="2021-11-23T10:57:00Z">
        <w:r w:rsidR="00311012">
          <w:rPr>
            <w:rFonts w:ascii="Arial" w:hAnsi="Arial" w:cs="Arial"/>
            <w:sz w:val="24"/>
            <w:szCs w:val="24"/>
          </w:rPr>
          <w:t xml:space="preserve">as compared to </w:t>
        </w:r>
        <w:r w:rsidR="00311012">
          <w:rPr>
            <w:rFonts w:ascii="Arial" w:hAnsi="Arial" w:cs="Arial"/>
            <w:i/>
            <w:iCs/>
            <w:sz w:val="24"/>
            <w:szCs w:val="24"/>
          </w:rPr>
          <w:t>S. baicalensis</w:t>
        </w:r>
      </w:ins>
      <w:ins w:id="123" w:author="Bryce Askey" w:date="2021-11-23T11:18:00Z">
        <w:r w:rsidR="00893A75">
          <w:rPr>
            <w:rFonts w:ascii="Arial" w:hAnsi="Arial" w:cs="Arial"/>
            <w:i/>
            <w:iCs/>
            <w:sz w:val="24"/>
            <w:szCs w:val="24"/>
          </w:rPr>
          <w:t xml:space="preserve"> </w:t>
        </w:r>
        <w:r w:rsidR="00893A75">
          <w:rPr>
            <w:rFonts w:ascii="Arial" w:hAnsi="Arial" w:cs="Arial"/>
            <w:sz w:val="24"/>
            <w:szCs w:val="24"/>
          </w:rPr>
          <w:t>(Fig. 2c, Fig 3., Table 1)</w:t>
        </w:r>
      </w:ins>
      <w:ins w:id="124" w:author="Bryce Askey" w:date="2021-11-23T10:58:00Z">
        <w:r w:rsidR="007E72CA">
          <w:rPr>
            <w:rFonts w:ascii="Arial" w:hAnsi="Arial" w:cs="Arial"/>
            <w:sz w:val="24"/>
            <w:szCs w:val="24"/>
          </w:rPr>
          <w:t>.</w:t>
        </w:r>
      </w:ins>
      <w:ins w:id="125" w:author="Bryce Askey" w:date="2021-11-23T10:51:00Z">
        <w:r w:rsidR="006328BB">
          <w:rPr>
            <w:rFonts w:ascii="Arial" w:hAnsi="Arial" w:cs="Arial"/>
            <w:i/>
            <w:iCs/>
            <w:sz w:val="24"/>
            <w:szCs w:val="24"/>
          </w:rPr>
          <w:t xml:space="preserve"> </w:t>
        </w:r>
      </w:ins>
      <w:del w:id="126" w:author="Bryce Askey" w:date="2021-11-23T11:16:00Z">
        <w:r w:rsidR="002A5C5C" w:rsidDel="00893A75">
          <w:rPr>
            <w:rFonts w:ascii="Arial" w:hAnsi="Arial" w:cs="Arial"/>
            <w:sz w:val="24"/>
            <w:szCs w:val="24"/>
          </w:rPr>
          <w:delText xml:space="preserve">Interestingly, the root of </w:delText>
        </w:r>
        <w:r w:rsidR="002A5C5C" w:rsidRPr="006F6DE7" w:rsidDel="00893A75">
          <w:rPr>
            <w:rFonts w:ascii="Arial" w:hAnsi="Arial" w:cs="Arial"/>
            <w:i/>
            <w:sz w:val="24"/>
            <w:szCs w:val="24"/>
            <w:rPrChange w:id="127" w:author="Bryce Askey" w:date="2021-11-23T12:22:00Z">
              <w:rPr>
                <w:rFonts w:ascii="Arial" w:hAnsi="Arial" w:cs="Arial"/>
                <w:i/>
                <w:sz w:val="24"/>
                <w:szCs w:val="24"/>
              </w:rPr>
            </w:rPrChange>
          </w:rPr>
          <w:delText xml:space="preserve">S. </w:delText>
        </w:r>
        <w:r w:rsidR="002A5C5C" w:rsidRPr="006F6DE7" w:rsidDel="00893A75">
          <w:rPr>
            <w:rFonts w:ascii="Arial" w:hAnsi="Arial" w:cs="Arial"/>
            <w:i/>
            <w:sz w:val="24"/>
            <w:szCs w:val="24"/>
            <w:rPrChange w:id="128" w:author="Bryce Askey" w:date="2021-11-23T12:22:00Z">
              <w:rPr>
                <w:rFonts w:ascii="Arial" w:hAnsi="Arial" w:cs="Arial"/>
                <w:i/>
                <w:sz w:val="24"/>
                <w:szCs w:val="24"/>
                <w:highlight w:val="yellow"/>
              </w:rPr>
            </w:rPrChange>
          </w:rPr>
          <w:delText>wrightii</w:delText>
        </w:r>
        <w:r w:rsidR="002A5C5C" w:rsidRPr="006F6DE7" w:rsidDel="00893A75">
          <w:rPr>
            <w:rFonts w:ascii="Arial" w:hAnsi="Arial" w:cs="Arial"/>
            <w:sz w:val="24"/>
            <w:szCs w:val="24"/>
            <w:rPrChange w:id="129" w:author="Bryce Askey" w:date="2021-11-23T12:22:00Z">
              <w:rPr>
                <w:rFonts w:ascii="Arial" w:hAnsi="Arial" w:cs="Arial"/>
                <w:sz w:val="24"/>
                <w:szCs w:val="24"/>
                <w:highlight w:val="yellow"/>
              </w:rPr>
            </w:rPrChange>
          </w:rPr>
          <w:delText xml:space="preserve"> also produced the highest amount of oroxylin A (1.17 ± 0.38 µmol / g fresh weight) and oroxyloside (4.22 ± 1.17 µmol / g fresh weight)</w:delText>
        </w:r>
        <w:r w:rsidR="00BB7A6D" w:rsidRPr="006F6DE7" w:rsidDel="00893A75">
          <w:rPr>
            <w:rFonts w:ascii="Arial" w:hAnsi="Arial" w:cs="Arial"/>
            <w:sz w:val="24"/>
            <w:szCs w:val="24"/>
            <w:rPrChange w:id="130" w:author="Bryce Askey" w:date="2021-11-23T12:22:00Z">
              <w:rPr>
                <w:rFonts w:ascii="Arial" w:hAnsi="Arial" w:cs="Arial"/>
                <w:sz w:val="24"/>
                <w:szCs w:val="24"/>
                <w:highlight w:val="yellow"/>
              </w:rPr>
            </w:rPrChange>
          </w:rPr>
          <w:delText xml:space="preserve">, while </w:delText>
        </w:r>
        <w:r w:rsidR="00BB7A6D" w:rsidRPr="006F6DE7" w:rsidDel="00893A75">
          <w:rPr>
            <w:rFonts w:ascii="Arial" w:hAnsi="Arial" w:cs="Arial"/>
            <w:i/>
            <w:sz w:val="24"/>
            <w:szCs w:val="24"/>
            <w:rPrChange w:id="131" w:author="Bryce Askey" w:date="2021-11-23T12:22:00Z">
              <w:rPr>
                <w:rFonts w:ascii="Arial" w:hAnsi="Arial" w:cs="Arial"/>
                <w:i/>
                <w:sz w:val="24"/>
                <w:szCs w:val="24"/>
                <w:highlight w:val="yellow"/>
              </w:rPr>
            </w:rPrChange>
          </w:rPr>
          <w:delText xml:space="preserve">S. </w:delText>
        </w:r>
      </w:del>
      <w:del w:id="132" w:author="Bryce Askey" w:date="2021-11-18T09:08:00Z">
        <w:r w:rsidR="00BB7A6D" w:rsidRPr="006F6DE7" w:rsidDel="00C14E09">
          <w:rPr>
            <w:rFonts w:ascii="Arial" w:hAnsi="Arial" w:cs="Arial"/>
            <w:i/>
            <w:sz w:val="24"/>
            <w:szCs w:val="24"/>
            <w:rPrChange w:id="133" w:author="Bryce Askey" w:date="2021-11-23T12:22:00Z">
              <w:rPr>
                <w:rFonts w:ascii="Arial" w:hAnsi="Arial" w:cs="Arial"/>
                <w:i/>
                <w:sz w:val="24"/>
                <w:szCs w:val="24"/>
                <w:highlight w:val="yellow"/>
              </w:rPr>
            </w:rPrChange>
          </w:rPr>
          <w:delText>leonardii</w:delText>
        </w:r>
        <w:r w:rsidR="00BB7A6D" w:rsidRPr="006F6DE7" w:rsidDel="00C14E09">
          <w:rPr>
            <w:rFonts w:ascii="Arial" w:hAnsi="Arial" w:cs="Arial"/>
            <w:sz w:val="24"/>
            <w:szCs w:val="24"/>
            <w:rPrChange w:id="134" w:author="Bryce Askey" w:date="2021-11-23T12:22:00Z">
              <w:rPr>
                <w:rFonts w:ascii="Arial" w:hAnsi="Arial" w:cs="Arial"/>
                <w:sz w:val="24"/>
                <w:szCs w:val="24"/>
                <w:highlight w:val="yellow"/>
              </w:rPr>
            </w:rPrChange>
          </w:rPr>
          <w:delText xml:space="preserve"> </w:delText>
        </w:r>
      </w:del>
      <w:del w:id="135" w:author="Bryce Askey" w:date="2021-11-23T11:16:00Z">
        <w:r w:rsidR="00BB7A6D" w:rsidRPr="006F6DE7" w:rsidDel="00893A75">
          <w:rPr>
            <w:rFonts w:ascii="Arial" w:hAnsi="Arial" w:cs="Arial"/>
            <w:sz w:val="24"/>
            <w:szCs w:val="24"/>
            <w:rPrChange w:id="136" w:author="Bryce Askey" w:date="2021-11-23T12:22:00Z">
              <w:rPr>
                <w:rFonts w:ascii="Arial" w:hAnsi="Arial" w:cs="Arial"/>
                <w:sz w:val="24"/>
                <w:szCs w:val="24"/>
                <w:highlight w:val="yellow"/>
              </w:rPr>
            </w:rPrChange>
          </w:rPr>
          <w:delText>was the second best producer.</w:delText>
        </w:r>
        <w:r w:rsidR="002A5C5C" w:rsidRPr="006F6DE7" w:rsidDel="00893A75">
          <w:rPr>
            <w:rFonts w:ascii="Arial" w:hAnsi="Arial" w:cs="Arial"/>
            <w:sz w:val="24"/>
            <w:szCs w:val="24"/>
            <w:rPrChange w:id="137" w:author="Bryce Askey" w:date="2021-11-23T12:22:00Z">
              <w:rPr>
                <w:rFonts w:ascii="Arial" w:hAnsi="Arial" w:cs="Arial"/>
                <w:sz w:val="24"/>
                <w:szCs w:val="24"/>
                <w:highlight w:val="yellow"/>
              </w:rPr>
            </w:rPrChange>
          </w:rPr>
          <w:delText xml:space="preserve"> </w:delText>
        </w:r>
      </w:del>
      <w:r w:rsidR="00E7073E" w:rsidRPr="006F6DE7">
        <w:rPr>
          <w:rFonts w:ascii="Arial" w:hAnsi="Arial" w:cs="Arial"/>
          <w:sz w:val="24"/>
          <w:szCs w:val="24"/>
          <w:rPrChange w:id="138" w:author="Bryce Askey" w:date="2021-11-23T12:22:00Z">
            <w:rPr>
              <w:rFonts w:ascii="Arial" w:hAnsi="Arial" w:cs="Arial"/>
              <w:sz w:val="24"/>
              <w:szCs w:val="24"/>
              <w:highlight w:val="yellow"/>
            </w:rPr>
          </w:rPrChange>
        </w:rPr>
        <w:t>Chrysin can also be converted to w</w:t>
      </w:r>
      <w:r w:rsidR="00FE5C99" w:rsidRPr="006F6DE7">
        <w:rPr>
          <w:rFonts w:ascii="Arial" w:hAnsi="Arial" w:cs="Arial"/>
          <w:sz w:val="24"/>
          <w:szCs w:val="24"/>
          <w:rPrChange w:id="139" w:author="Bryce Askey" w:date="2021-11-23T12:22:00Z">
            <w:rPr>
              <w:rFonts w:ascii="Arial" w:hAnsi="Arial" w:cs="Arial"/>
              <w:sz w:val="24"/>
              <w:szCs w:val="24"/>
              <w:highlight w:val="yellow"/>
            </w:rPr>
          </w:rPrChange>
        </w:rPr>
        <w:t>ogonin and wogonoside</w:t>
      </w:r>
      <w:r w:rsidR="00FE5C99">
        <w:rPr>
          <w:rFonts w:ascii="Arial" w:hAnsi="Arial" w:cs="Arial"/>
          <w:sz w:val="24"/>
          <w:szCs w:val="24"/>
        </w:rPr>
        <w:t xml:space="preserve"> </w:t>
      </w:r>
      <w:r w:rsidR="00E7073E">
        <w:rPr>
          <w:rFonts w:ascii="Arial" w:hAnsi="Arial" w:cs="Arial"/>
          <w:sz w:val="24"/>
          <w:szCs w:val="24"/>
        </w:rPr>
        <w:t>through</w:t>
      </w:r>
      <w:r w:rsidR="00FE5C99">
        <w:rPr>
          <w:rFonts w:ascii="Arial" w:hAnsi="Arial" w:cs="Arial"/>
          <w:sz w:val="24"/>
          <w:szCs w:val="24"/>
        </w:rPr>
        <w:t xml:space="preserve"> the reaction of SbF8H</w:t>
      </w:r>
      <w:r w:rsidR="00AE37F0">
        <w:rPr>
          <w:rFonts w:ascii="Malgun Gothic" w:eastAsia="Malgun Gothic" w:hAnsi="Malgun Gothic" w:cs="Malgun Gothic" w:hint="eastAsia"/>
          <w:sz w:val="24"/>
          <w:szCs w:val="24"/>
          <w:lang w:eastAsia="ko-KR"/>
        </w:rPr>
        <w:t xml:space="preserve"> </w:t>
      </w:r>
      <w:r w:rsidR="00AE37F0" w:rsidRPr="00AE37F0">
        <w:rPr>
          <w:rFonts w:ascii="Arial" w:eastAsia="Malgun Gothic" w:hAnsi="Arial" w:cs="Arial"/>
          <w:sz w:val="24"/>
          <w:szCs w:val="24"/>
          <w:lang w:eastAsia="ko-KR"/>
        </w:rPr>
        <w:t>and Sb8-OM</w:t>
      </w:r>
      <w:r w:rsidR="00AE37F0">
        <w:rPr>
          <w:rFonts w:ascii="Malgun Gothic" w:eastAsia="Malgun Gothic" w:hAnsi="Malgun Gothic" w:cs="Malgun Gothic"/>
          <w:sz w:val="24"/>
          <w:szCs w:val="24"/>
          <w:lang w:eastAsia="ko-KR"/>
        </w:rPr>
        <w:t xml:space="preserve"> </w:t>
      </w:r>
      <w:r w:rsidR="00FE5C99">
        <w:rPr>
          <w:rFonts w:ascii="Arial" w:hAnsi="Arial" w:cs="Arial"/>
          <w:sz w:val="24"/>
          <w:szCs w:val="24"/>
        </w:rPr>
        <w:t xml:space="preserve">(Fig. 1). </w:t>
      </w:r>
      <w:ins w:id="140" w:author="Bryce Askey" w:date="2021-11-23T11:26:00Z">
        <w:r w:rsidR="002D6697">
          <w:rPr>
            <w:rFonts w:ascii="Arial" w:hAnsi="Arial" w:cs="Arial"/>
            <w:sz w:val="24"/>
            <w:szCs w:val="24"/>
          </w:rPr>
          <w:t>We detected both wogonin and wogonoside in the roots o</w:t>
        </w:r>
      </w:ins>
      <w:ins w:id="141" w:author="Bryce Askey" w:date="2021-11-23T11:27:00Z">
        <w:r w:rsidR="002D6697">
          <w:rPr>
            <w:rFonts w:ascii="Arial" w:hAnsi="Arial" w:cs="Arial"/>
            <w:sz w:val="24"/>
            <w:szCs w:val="24"/>
          </w:rPr>
          <w:t>f all species</w:t>
        </w:r>
      </w:ins>
      <w:ins w:id="142" w:author="Bryce Askey" w:date="2021-11-23T11:29:00Z">
        <w:r w:rsidR="00227742">
          <w:rPr>
            <w:rFonts w:ascii="Arial" w:hAnsi="Arial" w:cs="Arial"/>
            <w:sz w:val="24"/>
            <w:szCs w:val="24"/>
          </w:rPr>
          <w:t xml:space="preserve"> except for </w:t>
        </w:r>
        <w:r w:rsidR="00227742">
          <w:rPr>
            <w:rFonts w:ascii="Arial" w:hAnsi="Arial" w:cs="Arial"/>
            <w:i/>
            <w:iCs/>
            <w:sz w:val="24"/>
            <w:szCs w:val="24"/>
          </w:rPr>
          <w:t xml:space="preserve">S. </w:t>
        </w:r>
        <w:proofErr w:type="spellStart"/>
        <w:r w:rsidR="00227742">
          <w:rPr>
            <w:rFonts w:ascii="Arial" w:hAnsi="Arial" w:cs="Arial"/>
            <w:i/>
            <w:iCs/>
            <w:sz w:val="24"/>
            <w:szCs w:val="24"/>
          </w:rPr>
          <w:t>parvula</w:t>
        </w:r>
        <w:proofErr w:type="spellEnd"/>
        <w:r w:rsidR="00227742">
          <w:rPr>
            <w:rFonts w:ascii="Arial" w:hAnsi="Arial" w:cs="Arial"/>
            <w:sz w:val="24"/>
            <w:szCs w:val="24"/>
          </w:rPr>
          <w:t xml:space="preserve">, </w:t>
        </w:r>
      </w:ins>
      <w:ins w:id="143" w:author="Bryce Askey" w:date="2021-11-23T11:30:00Z">
        <w:r w:rsidR="00227742">
          <w:rPr>
            <w:rFonts w:ascii="Arial" w:hAnsi="Arial" w:cs="Arial"/>
            <w:sz w:val="24"/>
            <w:szCs w:val="24"/>
          </w:rPr>
          <w:t xml:space="preserve">where we did not detect wogonoside. </w:t>
        </w:r>
        <w:r w:rsidR="00227742">
          <w:rPr>
            <w:rFonts w:ascii="Arial" w:hAnsi="Arial" w:cs="Arial"/>
            <w:i/>
            <w:iCs/>
            <w:sz w:val="24"/>
            <w:szCs w:val="24"/>
          </w:rPr>
          <w:t xml:space="preserve">S. </w:t>
        </w:r>
        <w:proofErr w:type="spellStart"/>
        <w:r w:rsidR="00227742">
          <w:rPr>
            <w:rFonts w:ascii="Arial" w:hAnsi="Arial" w:cs="Arial"/>
            <w:i/>
            <w:iCs/>
            <w:sz w:val="24"/>
            <w:szCs w:val="24"/>
          </w:rPr>
          <w:t>tournefortii</w:t>
        </w:r>
        <w:proofErr w:type="spellEnd"/>
        <w:r w:rsidR="00227742">
          <w:rPr>
            <w:rFonts w:ascii="Arial" w:hAnsi="Arial" w:cs="Arial"/>
            <w:i/>
            <w:iCs/>
            <w:sz w:val="24"/>
            <w:szCs w:val="24"/>
          </w:rPr>
          <w:t xml:space="preserve"> </w:t>
        </w:r>
        <w:r w:rsidR="00227742">
          <w:rPr>
            <w:rFonts w:ascii="Arial" w:hAnsi="Arial" w:cs="Arial"/>
            <w:sz w:val="24"/>
            <w:szCs w:val="24"/>
          </w:rPr>
          <w:t xml:space="preserve">was the only species to accumulate a </w:t>
        </w:r>
      </w:ins>
      <w:ins w:id="144" w:author="Bryce Askey" w:date="2021-11-23T11:31:00Z">
        <w:r w:rsidR="00227742">
          <w:rPr>
            <w:rFonts w:ascii="Arial" w:hAnsi="Arial" w:cs="Arial"/>
            <w:sz w:val="24"/>
            <w:szCs w:val="24"/>
          </w:rPr>
          <w:t xml:space="preserve">significantly </w:t>
        </w:r>
      </w:ins>
      <w:ins w:id="145" w:author="Bryce Askey" w:date="2021-11-23T11:30:00Z">
        <w:r w:rsidR="00227742">
          <w:rPr>
            <w:rFonts w:ascii="Arial" w:hAnsi="Arial" w:cs="Arial"/>
            <w:sz w:val="24"/>
            <w:szCs w:val="24"/>
          </w:rPr>
          <w:t>greater</w:t>
        </w:r>
      </w:ins>
      <w:ins w:id="146" w:author="Bryce Askey" w:date="2021-11-23T12:26:00Z">
        <w:r w:rsidR="008C1536">
          <w:rPr>
            <w:rFonts w:ascii="Arial" w:hAnsi="Arial" w:cs="Arial"/>
            <w:sz w:val="24"/>
            <w:szCs w:val="24"/>
          </w:rPr>
          <w:t xml:space="preserve"> (p &lt; 0.05)</w:t>
        </w:r>
      </w:ins>
      <w:ins w:id="147" w:author="Bryce Askey" w:date="2021-11-23T11:30:00Z">
        <w:r w:rsidR="00227742">
          <w:rPr>
            <w:rFonts w:ascii="Arial" w:hAnsi="Arial" w:cs="Arial"/>
            <w:sz w:val="24"/>
            <w:szCs w:val="24"/>
          </w:rPr>
          <w:t xml:space="preserve"> amount of </w:t>
        </w:r>
      </w:ins>
      <w:ins w:id="148" w:author="Bryce Askey" w:date="2021-11-23T11:31:00Z">
        <w:r w:rsidR="00227742">
          <w:rPr>
            <w:rFonts w:ascii="Arial" w:hAnsi="Arial" w:cs="Arial"/>
            <w:sz w:val="24"/>
            <w:szCs w:val="24"/>
          </w:rPr>
          <w:t>wogonoside</w:t>
        </w:r>
      </w:ins>
      <w:ins w:id="149" w:author="Bryce Askey" w:date="2021-11-23T11:32:00Z">
        <w:r w:rsidR="00227742">
          <w:rPr>
            <w:rFonts w:ascii="Arial" w:hAnsi="Arial" w:cs="Arial"/>
            <w:sz w:val="24"/>
            <w:szCs w:val="24"/>
          </w:rPr>
          <w:t xml:space="preserve"> in its roots than </w:t>
        </w:r>
        <w:r w:rsidR="00227742">
          <w:rPr>
            <w:rFonts w:ascii="Arial" w:hAnsi="Arial" w:cs="Arial"/>
            <w:i/>
            <w:iCs/>
            <w:sz w:val="24"/>
            <w:szCs w:val="24"/>
          </w:rPr>
          <w:t>S. baicalensis</w:t>
        </w:r>
        <w:r w:rsidR="00227742">
          <w:rPr>
            <w:rFonts w:ascii="Arial" w:hAnsi="Arial" w:cs="Arial"/>
            <w:sz w:val="24"/>
            <w:szCs w:val="24"/>
          </w:rPr>
          <w:t>, and no species accumulated a significantly greater amount of wogonin</w:t>
        </w:r>
      </w:ins>
      <w:ins w:id="150" w:author="Bryce Askey" w:date="2021-11-23T11:35:00Z">
        <w:r w:rsidR="009665A6">
          <w:rPr>
            <w:rFonts w:ascii="Arial" w:hAnsi="Arial" w:cs="Arial"/>
            <w:sz w:val="24"/>
            <w:szCs w:val="24"/>
          </w:rPr>
          <w:t xml:space="preserve"> (Fig</w:t>
        </w:r>
      </w:ins>
      <w:ins w:id="151" w:author="Bryce Askey" w:date="2021-11-23T11:36:00Z">
        <w:r w:rsidR="009665A6">
          <w:rPr>
            <w:rFonts w:ascii="Arial" w:hAnsi="Arial" w:cs="Arial"/>
            <w:sz w:val="24"/>
            <w:szCs w:val="24"/>
          </w:rPr>
          <w:t>.</w:t>
        </w:r>
      </w:ins>
      <w:ins w:id="152" w:author="Bryce Askey" w:date="2021-11-23T11:35:00Z">
        <w:r w:rsidR="009665A6">
          <w:rPr>
            <w:rFonts w:ascii="Arial" w:hAnsi="Arial" w:cs="Arial"/>
            <w:sz w:val="24"/>
            <w:szCs w:val="24"/>
          </w:rPr>
          <w:t xml:space="preserve"> 2c, Table 1)</w:t>
        </w:r>
      </w:ins>
      <w:ins w:id="153" w:author="Bryce Askey" w:date="2021-11-23T11:32:00Z">
        <w:r w:rsidR="00227742">
          <w:rPr>
            <w:rFonts w:ascii="Arial" w:hAnsi="Arial" w:cs="Arial"/>
            <w:sz w:val="24"/>
            <w:szCs w:val="24"/>
          </w:rPr>
          <w:t>.</w:t>
        </w:r>
      </w:ins>
      <w:ins w:id="154" w:author="Bryce Askey" w:date="2021-11-23T11:26:00Z">
        <w:r w:rsidR="002D6697">
          <w:rPr>
            <w:rFonts w:ascii="Arial" w:hAnsi="Arial" w:cs="Arial"/>
            <w:sz w:val="24"/>
            <w:szCs w:val="24"/>
          </w:rPr>
          <w:t xml:space="preserve"> </w:t>
        </w:r>
      </w:ins>
      <w:del w:id="155" w:author="Bryce Askey" w:date="2021-11-23T11:33:00Z">
        <w:r w:rsidR="00FE5C99" w:rsidDel="00227742">
          <w:rPr>
            <w:rFonts w:ascii="Arial" w:hAnsi="Arial" w:cs="Arial"/>
            <w:sz w:val="24"/>
            <w:szCs w:val="24"/>
          </w:rPr>
          <w:delText xml:space="preserve">The roots of all species </w:delText>
        </w:r>
        <w:r w:rsidR="005C4D49" w:rsidDel="00227742">
          <w:rPr>
            <w:rFonts w:ascii="Arial" w:hAnsi="Arial" w:cs="Arial"/>
            <w:sz w:val="24"/>
            <w:szCs w:val="24"/>
          </w:rPr>
          <w:delText xml:space="preserve">accumulated </w:delText>
        </w:r>
        <w:r w:rsidR="005C4D49" w:rsidRPr="005C4D49" w:rsidDel="00227742">
          <w:rPr>
            <w:rFonts w:ascii="Arial" w:hAnsi="Arial" w:cs="Arial"/>
            <w:sz w:val="24"/>
            <w:szCs w:val="24"/>
          </w:rPr>
          <w:delText>1.60 ± 0.25</w:delText>
        </w:r>
        <w:r w:rsidR="005C4D49" w:rsidDel="00227742">
          <w:rPr>
            <w:rFonts w:ascii="Arial" w:hAnsi="Arial" w:cs="Arial"/>
            <w:sz w:val="24"/>
            <w:szCs w:val="24"/>
          </w:rPr>
          <w:delText xml:space="preserve"> to </w:delText>
        </w:r>
        <w:r w:rsidR="005C4D49" w:rsidRPr="005C4D49" w:rsidDel="00227742">
          <w:rPr>
            <w:rFonts w:ascii="Arial" w:hAnsi="Arial" w:cs="Arial"/>
            <w:sz w:val="24"/>
            <w:szCs w:val="24"/>
          </w:rPr>
          <w:delText>7.61 ± 0.15</w:delText>
        </w:r>
        <w:r w:rsidR="005C4D49" w:rsidDel="00227742">
          <w:rPr>
            <w:rFonts w:ascii="Arial" w:hAnsi="Arial" w:cs="Arial"/>
            <w:sz w:val="24"/>
            <w:szCs w:val="24"/>
          </w:rPr>
          <w:delText xml:space="preserve"> </w:delText>
        </w:r>
        <w:r w:rsidR="005C4D49" w:rsidRPr="00505FFC" w:rsidDel="00227742">
          <w:rPr>
            <w:rFonts w:ascii="Arial" w:hAnsi="Arial" w:cs="Arial"/>
            <w:sz w:val="24"/>
            <w:szCs w:val="24"/>
          </w:rPr>
          <w:delText>µmol / g fresh weight</w:delText>
        </w:r>
        <w:r w:rsidR="00295623" w:rsidDel="00227742">
          <w:rPr>
            <w:rFonts w:ascii="Arial" w:hAnsi="Arial" w:cs="Arial"/>
            <w:sz w:val="24"/>
            <w:szCs w:val="24"/>
          </w:rPr>
          <w:delText xml:space="preserve"> of w</w:delText>
        </w:r>
        <w:r w:rsidR="00295623" w:rsidRPr="00FE5C99" w:rsidDel="00227742">
          <w:rPr>
            <w:rFonts w:ascii="Arial" w:hAnsi="Arial" w:cs="Arial"/>
            <w:sz w:val="24"/>
            <w:szCs w:val="24"/>
          </w:rPr>
          <w:delText>ogonin</w:delText>
        </w:r>
        <w:r w:rsidR="00295623" w:rsidDel="00227742">
          <w:rPr>
            <w:rFonts w:ascii="Arial" w:hAnsi="Arial" w:cs="Arial"/>
            <w:sz w:val="24"/>
            <w:szCs w:val="24"/>
          </w:rPr>
          <w:delText xml:space="preserve"> and </w:delText>
        </w:r>
        <w:r w:rsidR="00295623" w:rsidRPr="00FE5C99" w:rsidDel="00227742">
          <w:rPr>
            <w:rFonts w:ascii="Arial" w:hAnsi="Arial" w:cs="Arial"/>
            <w:sz w:val="24"/>
            <w:szCs w:val="24"/>
          </w:rPr>
          <w:delText>wogonoside</w:delText>
        </w:r>
        <w:r w:rsidR="00295623" w:rsidDel="00227742">
          <w:rPr>
            <w:rFonts w:ascii="Arial" w:hAnsi="Arial" w:cs="Arial"/>
            <w:sz w:val="24"/>
            <w:szCs w:val="24"/>
          </w:rPr>
          <w:delText xml:space="preserve">, except for </w:delText>
        </w:r>
        <w:r w:rsidR="00295623" w:rsidRPr="003B561B" w:rsidDel="00227742">
          <w:rPr>
            <w:rFonts w:ascii="Arial" w:hAnsi="Arial" w:cs="Arial"/>
            <w:i/>
            <w:sz w:val="24"/>
            <w:szCs w:val="24"/>
          </w:rPr>
          <w:delText xml:space="preserve">S. </w:delText>
        </w:r>
      </w:del>
      <w:del w:id="156" w:author="Bryce Askey" w:date="2021-11-18T09:08:00Z">
        <w:r w:rsidR="00295623" w:rsidRPr="003B561B" w:rsidDel="00C14E09">
          <w:rPr>
            <w:rFonts w:ascii="Arial" w:hAnsi="Arial" w:cs="Arial"/>
            <w:i/>
            <w:sz w:val="24"/>
            <w:szCs w:val="24"/>
          </w:rPr>
          <w:delText>leonardii</w:delText>
        </w:r>
        <w:r w:rsidR="00295623" w:rsidDel="00C14E09">
          <w:rPr>
            <w:rFonts w:ascii="Arial" w:hAnsi="Arial" w:cs="Arial"/>
            <w:sz w:val="24"/>
            <w:szCs w:val="24"/>
          </w:rPr>
          <w:delText xml:space="preserve"> </w:delText>
        </w:r>
      </w:del>
      <w:del w:id="157" w:author="Bryce Askey" w:date="2021-11-23T11:33:00Z">
        <w:r w:rsidR="00295623" w:rsidDel="00227742">
          <w:rPr>
            <w:rFonts w:ascii="Arial" w:hAnsi="Arial" w:cs="Arial"/>
            <w:sz w:val="24"/>
            <w:szCs w:val="24"/>
          </w:rPr>
          <w:delText xml:space="preserve">whose root had no </w:delText>
        </w:r>
        <w:r w:rsidR="00295623" w:rsidRPr="00FE5C99" w:rsidDel="00227742">
          <w:rPr>
            <w:rFonts w:ascii="Arial" w:hAnsi="Arial" w:cs="Arial"/>
            <w:sz w:val="24"/>
            <w:szCs w:val="24"/>
          </w:rPr>
          <w:delText>wogonoside</w:delText>
        </w:r>
        <w:r w:rsidR="00295623" w:rsidDel="00227742">
          <w:rPr>
            <w:rFonts w:ascii="Arial" w:hAnsi="Arial" w:cs="Arial"/>
            <w:sz w:val="24"/>
            <w:szCs w:val="24"/>
          </w:rPr>
          <w:delText>.</w:delText>
        </w:r>
        <w:r w:rsidR="00FE5C99" w:rsidRPr="00FE5C99" w:rsidDel="00227742">
          <w:rPr>
            <w:rFonts w:ascii="Arial" w:hAnsi="Arial" w:cs="Arial"/>
            <w:sz w:val="24"/>
            <w:szCs w:val="24"/>
          </w:rPr>
          <w:delText xml:space="preserve"> </w:delText>
        </w:r>
      </w:del>
      <w:r w:rsidR="00296C01" w:rsidRPr="006B58F4">
        <w:rPr>
          <w:rFonts w:ascii="Arial" w:hAnsi="Arial" w:cs="Arial"/>
          <w:sz w:val="24"/>
          <w:szCs w:val="24"/>
        </w:rPr>
        <w:t>Finally, the</w:t>
      </w:r>
      <w:r w:rsidR="008654FB" w:rsidRPr="006B58F4">
        <w:rPr>
          <w:rFonts w:ascii="Arial" w:hAnsi="Arial" w:cs="Arial"/>
          <w:sz w:val="24"/>
          <w:szCs w:val="24"/>
        </w:rPr>
        <w:t xml:space="preserve"> absence of 4´-hydroxyflavones in the root</w:t>
      </w:r>
      <w:r w:rsidR="00296C01" w:rsidRPr="006B58F4">
        <w:rPr>
          <w:rFonts w:ascii="Arial" w:hAnsi="Arial" w:cs="Arial"/>
          <w:sz w:val="24"/>
          <w:szCs w:val="24"/>
        </w:rPr>
        <w:t xml:space="preserve">s </w:t>
      </w:r>
      <w:r w:rsidR="008654FB" w:rsidRPr="006B58F4">
        <w:rPr>
          <w:rFonts w:ascii="Arial" w:hAnsi="Arial" w:cs="Arial"/>
          <w:sz w:val="24"/>
          <w:szCs w:val="24"/>
        </w:rPr>
        <w:t>of all but one species (</w:t>
      </w:r>
      <w:r w:rsidR="008654FB" w:rsidRPr="006B58F4">
        <w:rPr>
          <w:rFonts w:ascii="Arial" w:hAnsi="Arial" w:cs="Arial"/>
          <w:i/>
          <w:iCs/>
          <w:sz w:val="24"/>
          <w:szCs w:val="24"/>
        </w:rPr>
        <w:t xml:space="preserve">S. </w:t>
      </w:r>
      <w:del w:id="158" w:author="Bryce Askey" w:date="2021-11-18T09:08:00Z">
        <w:r w:rsidR="008654FB" w:rsidRPr="006B58F4" w:rsidDel="00C14E09">
          <w:rPr>
            <w:rFonts w:ascii="Arial" w:hAnsi="Arial" w:cs="Arial"/>
            <w:i/>
            <w:iCs/>
            <w:sz w:val="24"/>
            <w:szCs w:val="24"/>
          </w:rPr>
          <w:delText>leonardii</w:delText>
        </w:r>
      </w:del>
      <w:proofErr w:type="spellStart"/>
      <w:ins w:id="159" w:author="Bryce Askey" w:date="2021-11-18T09:08:00Z">
        <w:r w:rsidR="00C14E09">
          <w:rPr>
            <w:rFonts w:ascii="Arial" w:hAnsi="Arial" w:cs="Arial"/>
            <w:i/>
            <w:iCs/>
            <w:sz w:val="24"/>
            <w:szCs w:val="24"/>
          </w:rPr>
          <w:t>parvula</w:t>
        </w:r>
      </w:ins>
      <w:proofErr w:type="spellEnd"/>
      <w:r w:rsidR="008654FB" w:rsidRPr="006B58F4">
        <w:rPr>
          <w:rFonts w:ascii="Arial" w:hAnsi="Arial" w:cs="Arial"/>
          <w:sz w:val="24"/>
          <w:szCs w:val="24"/>
        </w:rPr>
        <w:t>)</w:t>
      </w:r>
      <w:r w:rsidR="008664EB" w:rsidRPr="006B58F4">
        <w:rPr>
          <w:rFonts w:ascii="Arial" w:hAnsi="Arial" w:cs="Arial"/>
          <w:sz w:val="24"/>
          <w:szCs w:val="24"/>
        </w:rPr>
        <w:t xml:space="preserve"> </w:t>
      </w:r>
      <w:r w:rsidR="006135F7" w:rsidRPr="006B58F4">
        <w:rPr>
          <w:rFonts w:ascii="Arial" w:hAnsi="Arial" w:cs="Arial"/>
          <w:sz w:val="24"/>
          <w:szCs w:val="24"/>
        </w:rPr>
        <w:t>indicates</w:t>
      </w:r>
      <w:r w:rsidR="008664EB" w:rsidRPr="006B58F4">
        <w:rPr>
          <w:rFonts w:ascii="Arial" w:hAnsi="Arial" w:cs="Arial"/>
          <w:sz w:val="24"/>
          <w:szCs w:val="24"/>
        </w:rPr>
        <w:t xml:space="preserve"> </w:t>
      </w:r>
      <w:r w:rsidR="005D45ED" w:rsidRPr="006B58F4">
        <w:rPr>
          <w:rFonts w:ascii="Arial" w:hAnsi="Arial" w:cs="Arial"/>
          <w:sz w:val="24"/>
          <w:szCs w:val="24"/>
        </w:rPr>
        <w:t>their specificity to the aerial organs of the plant</w:t>
      </w:r>
      <w:r w:rsidR="006135F7" w:rsidRPr="006B58F4">
        <w:rPr>
          <w:rFonts w:ascii="Arial" w:hAnsi="Arial" w:cs="Arial"/>
          <w:sz w:val="24"/>
          <w:szCs w:val="24"/>
        </w:rPr>
        <w:t xml:space="preserve"> in most species we selected</w:t>
      </w:r>
      <w:ins w:id="160" w:author="Bryce Askey" w:date="2021-11-23T11:35:00Z">
        <w:r w:rsidR="009665A6">
          <w:rPr>
            <w:rFonts w:ascii="Arial" w:hAnsi="Arial" w:cs="Arial"/>
            <w:sz w:val="24"/>
            <w:szCs w:val="24"/>
          </w:rPr>
          <w:t xml:space="preserve"> (Fig. 2c)</w:t>
        </w:r>
      </w:ins>
      <w:r w:rsidR="005D45ED" w:rsidRPr="006B58F4">
        <w:rPr>
          <w:rFonts w:ascii="Arial" w:hAnsi="Arial" w:cs="Arial"/>
          <w:sz w:val="24"/>
          <w:szCs w:val="24"/>
        </w:rPr>
        <w:t>.</w:t>
      </w:r>
      <w:r w:rsidR="008654FB" w:rsidRPr="006B58F4">
        <w:rPr>
          <w:rFonts w:ascii="Arial" w:hAnsi="Arial" w:cs="Arial"/>
          <w:sz w:val="24"/>
          <w:szCs w:val="24"/>
        </w:rPr>
        <w:t xml:space="preserve"> </w:t>
      </w:r>
    </w:p>
    <w:p w14:paraId="1AB57555" w14:textId="35B9A3C3" w:rsidR="006C3FFE" w:rsidRPr="006B58F4" w:rsidRDefault="0050605E" w:rsidP="00663459">
      <w:pPr>
        <w:spacing w:after="0" w:line="360" w:lineRule="auto"/>
        <w:ind w:firstLine="720"/>
        <w:rPr>
          <w:rFonts w:ascii="Arial" w:hAnsi="Arial" w:cs="Arial"/>
          <w:sz w:val="24"/>
          <w:szCs w:val="24"/>
        </w:rPr>
      </w:pPr>
      <w:r>
        <w:rPr>
          <w:rFonts w:ascii="Arial" w:hAnsi="Arial" w:cs="Arial"/>
          <w:sz w:val="24"/>
          <w:szCs w:val="24"/>
        </w:rPr>
        <w:t>A</w:t>
      </w:r>
      <w:r w:rsidRPr="006B58F4">
        <w:rPr>
          <w:rFonts w:ascii="Arial" w:hAnsi="Arial" w:cs="Arial"/>
          <w:sz w:val="24"/>
          <w:szCs w:val="24"/>
        </w:rPr>
        <w:t xml:space="preserve">erial tissue-specific </w:t>
      </w:r>
      <w:r>
        <w:rPr>
          <w:rFonts w:ascii="Arial" w:hAnsi="Arial" w:cs="Arial"/>
          <w:sz w:val="24"/>
          <w:szCs w:val="24"/>
        </w:rPr>
        <w:t xml:space="preserve">flavone </w:t>
      </w:r>
      <w:r w:rsidRPr="006B58F4">
        <w:rPr>
          <w:rFonts w:ascii="Arial" w:hAnsi="Arial" w:cs="Arial"/>
          <w:sz w:val="24"/>
          <w:szCs w:val="24"/>
        </w:rPr>
        <w:t>profiles</w:t>
      </w:r>
      <w:r>
        <w:rPr>
          <w:rFonts w:ascii="Arial" w:hAnsi="Arial" w:cs="Arial"/>
          <w:sz w:val="24"/>
          <w:szCs w:val="24"/>
        </w:rPr>
        <w:t xml:space="preserve"> of </w:t>
      </w:r>
      <w:r w:rsidRPr="006B58F4">
        <w:rPr>
          <w:rFonts w:ascii="Arial" w:hAnsi="Arial" w:cs="Arial"/>
          <w:sz w:val="24"/>
          <w:szCs w:val="24"/>
        </w:rPr>
        <w:t xml:space="preserve">the selected species were </w:t>
      </w:r>
      <w:r>
        <w:rPr>
          <w:rFonts w:ascii="Arial" w:hAnsi="Arial" w:cs="Arial"/>
          <w:sz w:val="24"/>
          <w:szCs w:val="24"/>
        </w:rPr>
        <w:t xml:space="preserve">much </w:t>
      </w:r>
      <w:r w:rsidRPr="006B58F4">
        <w:rPr>
          <w:rFonts w:ascii="Arial" w:hAnsi="Arial" w:cs="Arial"/>
          <w:sz w:val="24"/>
          <w:szCs w:val="24"/>
        </w:rPr>
        <w:t>more varied</w:t>
      </w:r>
      <w:r>
        <w:rPr>
          <w:rFonts w:ascii="Arial" w:hAnsi="Arial" w:cs="Arial"/>
          <w:sz w:val="24"/>
          <w:szCs w:val="24"/>
        </w:rPr>
        <w:t xml:space="preserve"> than</w:t>
      </w:r>
      <w:r w:rsidRPr="006B58F4">
        <w:rPr>
          <w:rFonts w:ascii="Arial" w:hAnsi="Arial" w:cs="Arial"/>
          <w:sz w:val="24"/>
          <w:szCs w:val="24"/>
        </w:rPr>
        <w:t xml:space="preserve"> </w:t>
      </w:r>
      <w:r w:rsidR="006C3FFE" w:rsidRPr="006B58F4">
        <w:rPr>
          <w:rFonts w:ascii="Arial" w:hAnsi="Arial" w:cs="Arial"/>
          <w:sz w:val="24"/>
          <w:szCs w:val="24"/>
        </w:rPr>
        <w:t xml:space="preserve">root-specific profiles </w:t>
      </w:r>
      <w:r w:rsidR="00D4014F" w:rsidRPr="006B58F4">
        <w:rPr>
          <w:rFonts w:ascii="Arial" w:hAnsi="Arial" w:cs="Arial"/>
          <w:sz w:val="24"/>
          <w:szCs w:val="24"/>
        </w:rPr>
        <w:t>(Fig. 2</w:t>
      </w:r>
      <w:r w:rsidR="006C0914">
        <w:rPr>
          <w:rFonts w:ascii="Arial" w:hAnsi="Arial" w:cs="Arial"/>
          <w:sz w:val="24"/>
          <w:szCs w:val="24"/>
        </w:rPr>
        <w:t>a</w:t>
      </w:r>
      <w:r w:rsidR="00D4014F" w:rsidRPr="006B58F4">
        <w:rPr>
          <w:rFonts w:ascii="Arial" w:hAnsi="Arial" w:cs="Arial"/>
          <w:sz w:val="24"/>
          <w:szCs w:val="24"/>
        </w:rPr>
        <w:t xml:space="preserve">, </w:t>
      </w:r>
      <w:r w:rsidR="006C0914">
        <w:rPr>
          <w:rFonts w:ascii="Arial" w:hAnsi="Arial" w:cs="Arial"/>
          <w:sz w:val="24"/>
          <w:szCs w:val="24"/>
        </w:rPr>
        <w:t>b</w:t>
      </w:r>
      <w:r w:rsidR="00D4014F" w:rsidRPr="006B58F4">
        <w:rPr>
          <w:rFonts w:ascii="Arial" w:hAnsi="Arial" w:cs="Arial"/>
          <w:sz w:val="24"/>
          <w:szCs w:val="24"/>
        </w:rPr>
        <w:t>)</w:t>
      </w:r>
      <w:r w:rsidR="006C3FFE" w:rsidRPr="006B58F4">
        <w:rPr>
          <w:rFonts w:ascii="Arial" w:hAnsi="Arial" w:cs="Arial"/>
          <w:sz w:val="24"/>
          <w:szCs w:val="24"/>
        </w:rPr>
        <w:t xml:space="preserve">. </w:t>
      </w:r>
      <w:r>
        <w:rPr>
          <w:rFonts w:ascii="Arial" w:hAnsi="Arial" w:cs="Arial"/>
          <w:sz w:val="24"/>
          <w:szCs w:val="24"/>
        </w:rPr>
        <w:t>First,</w:t>
      </w:r>
      <w:ins w:id="161" w:author="Bryce Askey" w:date="2021-11-23T11:48:00Z">
        <w:r w:rsidR="001E23B7">
          <w:rPr>
            <w:rFonts w:ascii="Arial" w:hAnsi="Arial" w:cs="Arial"/>
            <w:sz w:val="24"/>
            <w:szCs w:val="24"/>
          </w:rPr>
          <w:t xml:space="preserve"> of the </w:t>
        </w:r>
        <w:r w:rsidR="001E23B7">
          <w:rPr>
            <w:rFonts w:ascii="Arial" w:hAnsi="Arial" w:cs="Arial"/>
            <w:sz w:val="24"/>
            <w:szCs w:val="24"/>
          </w:rPr>
          <w:t xml:space="preserve">six </w:t>
        </w:r>
        <w:r w:rsidR="001E23B7" w:rsidRPr="006B58F4">
          <w:rPr>
            <w:rFonts w:ascii="Arial" w:hAnsi="Arial" w:cs="Arial"/>
            <w:sz w:val="24"/>
            <w:szCs w:val="24"/>
          </w:rPr>
          <w:t>4´-</w:t>
        </w:r>
        <w:r w:rsidR="001E23B7">
          <w:rPr>
            <w:rFonts w:ascii="Arial" w:hAnsi="Arial" w:cs="Arial"/>
            <w:sz w:val="24"/>
            <w:szCs w:val="24"/>
          </w:rPr>
          <w:t>h</w:t>
        </w:r>
        <w:r w:rsidR="001E23B7" w:rsidRPr="006B58F4">
          <w:rPr>
            <w:rFonts w:ascii="Arial" w:hAnsi="Arial" w:cs="Arial"/>
            <w:sz w:val="24"/>
            <w:szCs w:val="24"/>
          </w:rPr>
          <w:t>ydroxyflavones</w:t>
        </w:r>
      </w:ins>
      <w:r>
        <w:rPr>
          <w:rFonts w:ascii="Arial" w:hAnsi="Arial" w:cs="Arial"/>
          <w:sz w:val="24"/>
          <w:szCs w:val="24"/>
        </w:rPr>
        <w:t xml:space="preserve"> we </w:t>
      </w:r>
      <w:ins w:id="162" w:author="Bryce Askey" w:date="2021-11-23T11:49:00Z">
        <w:r w:rsidR="001E23B7">
          <w:rPr>
            <w:rFonts w:ascii="Arial" w:hAnsi="Arial" w:cs="Arial"/>
            <w:sz w:val="24"/>
            <w:szCs w:val="24"/>
          </w:rPr>
          <w:t xml:space="preserve">selected, we </w:t>
        </w:r>
      </w:ins>
      <w:r>
        <w:rPr>
          <w:rFonts w:ascii="Arial" w:hAnsi="Arial" w:cs="Arial"/>
          <w:sz w:val="24"/>
          <w:szCs w:val="24"/>
        </w:rPr>
        <w:t xml:space="preserve">detected </w:t>
      </w:r>
      <w:r w:rsidR="007B7C54">
        <w:rPr>
          <w:rFonts w:ascii="Arial" w:hAnsi="Arial" w:cs="Arial"/>
          <w:sz w:val="24"/>
          <w:szCs w:val="24"/>
        </w:rPr>
        <w:t>two</w:t>
      </w:r>
      <w:r w:rsidRPr="006555CC">
        <w:rPr>
          <w:rFonts w:ascii="Arial" w:hAnsi="Arial" w:cs="Arial"/>
          <w:sz w:val="24"/>
          <w:szCs w:val="24"/>
        </w:rPr>
        <w:t xml:space="preserve"> to </w:t>
      </w:r>
      <w:r w:rsidR="007B7C54">
        <w:rPr>
          <w:rFonts w:ascii="Arial" w:hAnsi="Arial" w:cs="Arial"/>
          <w:sz w:val="24"/>
          <w:szCs w:val="24"/>
        </w:rPr>
        <w:t>four</w:t>
      </w:r>
      <w:r>
        <w:rPr>
          <w:rFonts w:ascii="Arial" w:hAnsi="Arial" w:cs="Arial"/>
          <w:sz w:val="24"/>
          <w:szCs w:val="24"/>
        </w:rPr>
        <w:t xml:space="preserve"> </w:t>
      </w:r>
      <w:del w:id="163" w:author="Bryce Askey" w:date="2021-11-23T11:49:00Z">
        <w:r w:rsidDel="001E23B7">
          <w:rPr>
            <w:rFonts w:ascii="Arial" w:hAnsi="Arial" w:cs="Arial"/>
            <w:sz w:val="24"/>
            <w:szCs w:val="24"/>
          </w:rPr>
          <w:delText xml:space="preserve">of </w:delText>
        </w:r>
      </w:del>
      <w:del w:id="164" w:author="Bryce Askey" w:date="2021-11-23T11:48:00Z">
        <w:r w:rsidDel="001E23B7">
          <w:rPr>
            <w:rFonts w:ascii="Arial" w:hAnsi="Arial" w:cs="Arial"/>
            <w:sz w:val="24"/>
            <w:szCs w:val="24"/>
          </w:rPr>
          <w:delText xml:space="preserve">six selected </w:delText>
        </w:r>
        <w:r w:rsidR="0080433B" w:rsidRPr="006B58F4" w:rsidDel="001E23B7">
          <w:rPr>
            <w:rFonts w:ascii="Arial" w:hAnsi="Arial" w:cs="Arial"/>
            <w:sz w:val="24"/>
            <w:szCs w:val="24"/>
          </w:rPr>
          <w:delText>4´-</w:delText>
        </w:r>
        <w:r w:rsidDel="001E23B7">
          <w:rPr>
            <w:rFonts w:ascii="Arial" w:hAnsi="Arial" w:cs="Arial"/>
            <w:sz w:val="24"/>
            <w:szCs w:val="24"/>
          </w:rPr>
          <w:delText>h</w:delText>
        </w:r>
        <w:r w:rsidR="002D02BB" w:rsidRPr="006B58F4" w:rsidDel="001E23B7">
          <w:rPr>
            <w:rFonts w:ascii="Arial" w:hAnsi="Arial" w:cs="Arial"/>
            <w:sz w:val="24"/>
            <w:szCs w:val="24"/>
          </w:rPr>
          <w:delText xml:space="preserve">ydroxyflavones </w:delText>
        </w:r>
      </w:del>
      <w:r w:rsidR="0080433B" w:rsidRPr="006B58F4">
        <w:rPr>
          <w:rFonts w:ascii="Arial" w:hAnsi="Arial" w:cs="Arial"/>
          <w:sz w:val="24"/>
          <w:szCs w:val="24"/>
        </w:rPr>
        <w:t xml:space="preserve">in the </w:t>
      </w:r>
      <w:r>
        <w:rPr>
          <w:rFonts w:ascii="Arial" w:hAnsi="Arial" w:cs="Arial"/>
          <w:sz w:val="24"/>
          <w:szCs w:val="24"/>
        </w:rPr>
        <w:t xml:space="preserve">leaves </w:t>
      </w:r>
      <w:r w:rsidR="0080433B" w:rsidRPr="006B58F4">
        <w:rPr>
          <w:rFonts w:ascii="Arial" w:hAnsi="Arial" w:cs="Arial"/>
          <w:sz w:val="24"/>
          <w:szCs w:val="24"/>
        </w:rPr>
        <w:t>of all species analyzed,</w:t>
      </w:r>
      <w:r>
        <w:rPr>
          <w:rFonts w:ascii="Arial" w:hAnsi="Arial" w:cs="Arial"/>
          <w:sz w:val="24"/>
          <w:szCs w:val="24"/>
        </w:rPr>
        <w:t xml:space="preserve"> </w:t>
      </w:r>
      <w:r w:rsidRPr="006555CC">
        <w:rPr>
          <w:rFonts w:ascii="Arial" w:hAnsi="Arial" w:cs="Arial"/>
          <w:sz w:val="24"/>
          <w:szCs w:val="24"/>
        </w:rPr>
        <w:t xml:space="preserve">and </w:t>
      </w:r>
      <w:r w:rsidR="007B7C54">
        <w:rPr>
          <w:rFonts w:ascii="Arial" w:hAnsi="Arial" w:cs="Arial"/>
          <w:sz w:val="24"/>
          <w:szCs w:val="24"/>
        </w:rPr>
        <w:t>one</w:t>
      </w:r>
      <w:r w:rsidRPr="006555CC">
        <w:rPr>
          <w:rFonts w:ascii="Arial" w:hAnsi="Arial" w:cs="Arial"/>
          <w:sz w:val="24"/>
          <w:szCs w:val="24"/>
        </w:rPr>
        <w:t xml:space="preserve"> to </w:t>
      </w:r>
      <w:r w:rsidR="007B7C54">
        <w:rPr>
          <w:rFonts w:ascii="Arial" w:hAnsi="Arial" w:cs="Arial"/>
          <w:sz w:val="24"/>
          <w:szCs w:val="24"/>
        </w:rPr>
        <w:t>five</w:t>
      </w:r>
      <w:r>
        <w:rPr>
          <w:rFonts w:ascii="Arial" w:hAnsi="Arial" w:cs="Arial"/>
          <w:sz w:val="24"/>
          <w:szCs w:val="24"/>
        </w:rPr>
        <w:t xml:space="preserve"> in their stems</w:t>
      </w:r>
      <w:ins w:id="165" w:author="Bryce Askey" w:date="2021-11-23T11:50:00Z">
        <w:r w:rsidR="001E23B7">
          <w:rPr>
            <w:rFonts w:ascii="Arial" w:hAnsi="Arial" w:cs="Arial"/>
            <w:sz w:val="24"/>
            <w:szCs w:val="24"/>
          </w:rPr>
          <w:t xml:space="preserve">. </w:t>
        </w:r>
      </w:ins>
      <w:del w:id="166" w:author="Bryce Askey" w:date="2021-11-23T11:50:00Z">
        <w:r w:rsidR="003A2298" w:rsidDel="001E23B7">
          <w:rPr>
            <w:rFonts w:ascii="Arial" w:hAnsi="Arial" w:cs="Arial"/>
            <w:sz w:val="24"/>
            <w:szCs w:val="24"/>
          </w:rPr>
          <w:delText xml:space="preserve"> (Fig. 2).</w:delText>
        </w:r>
        <w:r w:rsidDel="001E23B7">
          <w:rPr>
            <w:rFonts w:ascii="Arial" w:hAnsi="Arial" w:cs="Arial"/>
            <w:sz w:val="24"/>
            <w:szCs w:val="24"/>
          </w:rPr>
          <w:delText xml:space="preserve"> </w:delText>
        </w:r>
        <w:r w:rsidR="003A2298" w:rsidDel="001E23B7">
          <w:rPr>
            <w:rFonts w:ascii="Arial" w:hAnsi="Arial" w:cs="Arial"/>
            <w:sz w:val="24"/>
            <w:szCs w:val="24"/>
          </w:rPr>
          <w:delText xml:space="preserve">Of note, </w:delText>
        </w:r>
        <w:r w:rsidR="0080433B" w:rsidRPr="006B58F4" w:rsidDel="001E23B7">
          <w:rPr>
            <w:rFonts w:ascii="Arial" w:hAnsi="Arial" w:cs="Arial"/>
            <w:sz w:val="24"/>
            <w:szCs w:val="24"/>
          </w:rPr>
          <w:delText>th</w:delText>
        </w:r>
        <w:r w:rsidR="003A2298" w:rsidDel="001E23B7">
          <w:rPr>
            <w:rFonts w:ascii="Arial" w:hAnsi="Arial" w:cs="Arial"/>
            <w:sz w:val="24"/>
            <w:szCs w:val="24"/>
          </w:rPr>
          <w:delText>is</w:delText>
        </w:r>
        <w:r w:rsidR="0080433B" w:rsidRPr="006B58F4" w:rsidDel="001E23B7">
          <w:rPr>
            <w:rFonts w:ascii="Arial" w:hAnsi="Arial" w:cs="Arial"/>
            <w:sz w:val="24"/>
            <w:szCs w:val="24"/>
          </w:rPr>
          <w:delText xml:space="preserve"> pathway seemed to be </w:delText>
        </w:r>
        <w:r w:rsidR="00B171BF" w:rsidDel="001E23B7">
          <w:rPr>
            <w:rFonts w:ascii="Arial" w:hAnsi="Arial" w:cs="Arial"/>
            <w:sz w:val="24"/>
            <w:szCs w:val="24"/>
          </w:rPr>
          <w:delText>inactive</w:delText>
        </w:r>
        <w:r w:rsidR="00C127BE" w:rsidRPr="006B58F4" w:rsidDel="001E23B7">
          <w:rPr>
            <w:rFonts w:ascii="Arial" w:hAnsi="Arial" w:cs="Arial"/>
            <w:sz w:val="24"/>
            <w:szCs w:val="24"/>
          </w:rPr>
          <w:delText xml:space="preserve"> in the roots</w:delText>
        </w:r>
        <w:r w:rsidDel="001E23B7">
          <w:rPr>
            <w:rFonts w:ascii="Arial" w:hAnsi="Arial" w:cs="Arial"/>
            <w:sz w:val="24"/>
            <w:szCs w:val="24"/>
          </w:rPr>
          <w:delText xml:space="preserve"> (Fig</w:delText>
        </w:r>
        <w:r w:rsidR="00476B97" w:rsidDel="001E23B7">
          <w:rPr>
            <w:rFonts w:ascii="Arial" w:hAnsi="Arial" w:cs="Arial"/>
            <w:sz w:val="24"/>
            <w:szCs w:val="24"/>
          </w:rPr>
          <w:delText>s</w:delText>
        </w:r>
        <w:r w:rsidDel="001E23B7">
          <w:rPr>
            <w:rFonts w:ascii="Arial" w:hAnsi="Arial" w:cs="Arial"/>
            <w:sz w:val="24"/>
            <w:szCs w:val="24"/>
          </w:rPr>
          <w:delText xml:space="preserve">. </w:delText>
        </w:r>
        <w:r w:rsidRPr="006F6DE7" w:rsidDel="001E23B7">
          <w:rPr>
            <w:rFonts w:ascii="Arial" w:hAnsi="Arial" w:cs="Arial"/>
            <w:sz w:val="24"/>
            <w:szCs w:val="24"/>
            <w:rPrChange w:id="167" w:author="Bryce Askey" w:date="2021-11-23T12:22:00Z">
              <w:rPr>
                <w:rFonts w:ascii="Arial" w:hAnsi="Arial" w:cs="Arial"/>
                <w:sz w:val="24"/>
                <w:szCs w:val="24"/>
              </w:rPr>
            </w:rPrChange>
          </w:rPr>
          <w:delText>1</w:delText>
        </w:r>
        <w:r w:rsidR="00476B97" w:rsidRPr="006F6DE7" w:rsidDel="001E23B7">
          <w:rPr>
            <w:rFonts w:ascii="Arial" w:hAnsi="Arial" w:cs="Arial"/>
            <w:sz w:val="24"/>
            <w:szCs w:val="24"/>
            <w:rPrChange w:id="168" w:author="Bryce Askey" w:date="2021-11-23T12:22:00Z">
              <w:rPr>
                <w:rFonts w:ascii="Arial" w:hAnsi="Arial" w:cs="Arial"/>
                <w:sz w:val="24"/>
                <w:szCs w:val="24"/>
              </w:rPr>
            </w:rPrChange>
          </w:rPr>
          <w:delText xml:space="preserve"> </w:delText>
        </w:r>
        <w:r w:rsidR="00476B97" w:rsidRPr="006F6DE7" w:rsidDel="001E23B7">
          <w:rPr>
            <w:rFonts w:ascii="Arial" w:hAnsi="Arial" w:cs="Arial"/>
            <w:sz w:val="24"/>
            <w:szCs w:val="24"/>
            <w:rPrChange w:id="169" w:author="Bryce Askey" w:date="2021-11-23T12:22:00Z">
              <w:rPr>
                <w:rFonts w:ascii="Arial" w:hAnsi="Arial" w:cs="Arial"/>
                <w:sz w:val="24"/>
                <w:szCs w:val="24"/>
                <w:highlight w:val="yellow"/>
              </w:rPr>
            </w:rPrChange>
          </w:rPr>
          <w:delText>and 2</w:delText>
        </w:r>
        <w:r w:rsidRPr="006F6DE7" w:rsidDel="001E23B7">
          <w:rPr>
            <w:rFonts w:ascii="Arial" w:hAnsi="Arial" w:cs="Arial"/>
            <w:sz w:val="24"/>
            <w:szCs w:val="24"/>
            <w:rPrChange w:id="170" w:author="Bryce Askey" w:date="2021-11-23T12:22:00Z">
              <w:rPr>
                <w:rFonts w:ascii="Arial" w:hAnsi="Arial" w:cs="Arial"/>
                <w:sz w:val="24"/>
                <w:szCs w:val="24"/>
                <w:highlight w:val="yellow"/>
              </w:rPr>
            </w:rPrChange>
          </w:rPr>
          <w:delText>)</w:delText>
        </w:r>
        <w:r w:rsidR="00C127BE" w:rsidRPr="006F6DE7" w:rsidDel="001E23B7">
          <w:rPr>
            <w:rFonts w:ascii="Arial" w:hAnsi="Arial" w:cs="Arial"/>
            <w:sz w:val="24"/>
            <w:szCs w:val="24"/>
            <w:rPrChange w:id="171" w:author="Bryce Askey" w:date="2021-11-23T12:22:00Z">
              <w:rPr>
                <w:rFonts w:ascii="Arial" w:hAnsi="Arial" w:cs="Arial"/>
                <w:sz w:val="24"/>
                <w:szCs w:val="24"/>
                <w:highlight w:val="yellow"/>
              </w:rPr>
            </w:rPrChange>
          </w:rPr>
          <w:delText xml:space="preserve">. </w:delText>
        </w:r>
      </w:del>
      <w:del w:id="172" w:author="Bryce Askey" w:date="2021-11-23T11:56:00Z">
        <w:r w:rsidR="003336E5" w:rsidRPr="006F6DE7" w:rsidDel="00A2156A">
          <w:rPr>
            <w:rFonts w:ascii="Arial" w:hAnsi="Arial" w:cs="Arial"/>
            <w:sz w:val="24"/>
            <w:szCs w:val="24"/>
            <w:rPrChange w:id="173" w:author="Bryce Askey" w:date="2021-11-23T12:22:00Z">
              <w:rPr>
                <w:rFonts w:ascii="Arial" w:hAnsi="Arial" w:cs="Arial"/>
                <w:sz w:val="24"/>
                <w:szCs w:val="24"/>
                <w:highlight w:val="yellow"/>
              </w:rPr>
            </w:rPrChange>
          </w:rPr>
          <w:delText xml:space="preserve">Except for </w:delText>
        </w:r>
        <w:r w:rsidR="003336E5" w:rsidRPr="006F6DE7" w:rsidDel="00A2156A">
          <w:rPr>
            <w:rFonts w:ascii="Arial" w:hAnsi="Arial" w:cs="Arial"/>
            <w:i/>
            <w:sz w:val="24"/>
            <w:szCs w:val="24"/>
            <w:rPrChange w:id="174" w:author="Bryce Askey" w:date="2021-11-23T12:22:00Z">
              <w:rPr>
                <w:rFonts w:ascii="Arial" w:hAnsi="Arial" w:cs="Arial"/>
                <w:i/>
                <w:sz w:val="24"/>
                <w:szCs w:val="24"/>
                <w:highlight w:val="yellow"/>
              </w:rPr>
            </w:rPrChange>
          </w:rPr>
          <w:delText>S. baicalensis</w:delText>
        </w:r>
        <w:r w:rsidR="003336E5" w:rsidRPr="006F6DE7" w:rsidDel="00A2156A">
          <w:rPr>
            <w:rFonts w:ascii="Arial" w:hAnsi="Arial" w:cs="Arial"/>
            <w:sz w:val="24"/>
            <w:szCs w:val="24"/>
            <w:rPrChange w:id="175" w:author="Bryce Askey" w:date="2021-11-23T12:22:00Z">
              <w:rPr>
                <w:rFonts w:ascii="Arial" w:hAnsi="Arial" w:cs="Arial"/>
                <w:sz w:val="24"/>
                <w:szCs w:val="24"/>
                <w:highlight w:val="yellow"/>
              </w:rPr>
            </w:rPrChange>
          </w:rPr>
          <w:delText xml:space="preserve"> and </w:delText>
        </w:r>
        <w:r w:rsidR="003336E5" w:rsidRPr="006F6DE7" w:rsidDel="00A2156A">
          <w:rPr>
            <w:rFonts w:ascii="Arial" w:hAnsi="Arial" w:cs="Arial"/>
            <w:i/>
            <w:sz w:val="24"/>
            <w:szCs w:val="24"/>
            <w:rPrChange w:id="176" w:author="Bryce Askey" w:date="2021-11-23T12:22:00Z">
              <w:rPr>
                <w:rFonts w:ascii="Arial" w:hAnsi="Arial" w:cs="Arial"/>
                <w:i/>
                <w:sz w:val="24"/>
                <w:szCs w:val="24"/>
                <w:highlight w:val="yellow"/>
              </w:rPr>
            </w:rPrChange>
          </w:rPr>
          <w:delText>S. wrightii</w:delText>
        </w:r>
        <w:r w:rsidR="003336E5" w:rsidRPr="006F6DE7" w:rsidDel="00A2156A">
          <w:rPr>
            <w:rFonts w:ascii="Arial" w:hAnsi="Arial" w:cs="Arial"/>
            <w:sz w:val="24"/>
            <w:szCs w:val="24"/>
            <w:rPrChange w:id="177" w:author="Bryce Askey" w:date="2021-11-23T12:22:00Z">
              <w:rPr>
                <w:rFonts w:ascii="Arial" w:hAnsi="Arial" w:cs="Arial"/>
                <w:sz w:val="24"/>
                <w:szCs w:val="24"/>
                <w:highlight w:val="yellow"/>
              </w:rPr>
            </w:rPrChange>
          </w:rPr>
          <w:delText xml:space="preserve">, the leaves of these species accumulated more 4´-hydroxyflavones than the stems. The highest amount of 4´-hydroxyflavones in the </w:delText>
        </w:r>
        <w:r w:rsidR="006555CC" w:rsidRPr="006F6DE7" w:rsidDel="00A2156A">
          <w:rPr>
            <w:rFonts w:ascii="Arial" w:hAnsi="Arial" w:cs="Arial"/>
            <w:sz w:val="24"/>
            <w:szCs w:val="24"/>
            <w:rPrChange w:id="178" w:author="Bryce Askey" w:date="2021-11-23T12:22:00Z">
              <w:rPr>
                <w:rFonts w:ascii="Arial" w:hAnsi="Arial" w:cs="Arial"/>
                <w:sz w:val="24"/>
                <w:szCs w:val="24"/>
                <w:highlight w:val="yellow"/>
              </w:rPr>
            </w:rPrChange>
          </w:rPr>
          <w:delText>leaves</w:delText>
        </w:r>
        <w:r w:rsidR="003336E5" w:rsidRPr="006F6DE7" w:rsidDel="00A2156A">
          <w:rPr>
            <w:rFonts w:ascii="Arial" w:hAnsi="Arial" w:cs="Arial"/>
            <w:sz w:val="24"/>
            <w:szCs w:val="24"/>
            <w:rPrChange w:id="179" w:author="Bryce Askey" w:date="2021-11-23T12:22:00Z">
              <w:rPr>
                <w:rFonts w:ascii="Arial" w:hAnsi="Arial" w:cs="Arial"/>
                <w:sz w:val="24"/>
                <w:szCs w:val="24"/>
                <w:highlight w:val="yellow"/>
              </w:rPr>
            </w:rPrChange>
          </w:rPr>
          <w:delText xml:space="preserve"> was observed in </w:delText>
        </w:r>
        <w:r w:rsidR="003336E5" w:rsidRPr="006F6DE7" w:rsidDel="00A2156A">
          <w:rPr>
            <w:rFonts w:ascii="Arial" w:hAnsi="Arial" w:cs="Arial"/>
            <w:i/>
            <w:sz w:val="24"/>
            <w:szCs w:val="24"/>
            <w:rPrChange w:id="180" w:author="Bryce Askey" w:date="2021-11-23T12:22:00Z">
              <w:rPr>
                <w:rFonts w:ascii="Arial" w:hAnsi="Arial" w:cs="Arial"/>
                <w:i/>
                <w:sz w:val="24"/>
                <w:szCs w:val="24"/>
                <w:highlight w:val="yellow"/>
              </w:rPr>
            </w:rPrChange>
          </w:rPr>
          <w:delText>S. barbata</w:delText>
        </w:r>
        <w:r w:rsidR="003336E5" w:rsidRPr="006F6DE7" w:rsidDel="00A2156A">
          <w:rPr>
            <w:rFonts w:ascii="Arial" w:hAnsi="Arial" w:cs="Arial"/>
            <w:sz w:val="24"/>
            <w:szCs w:val="24"/>
            <w:rPrChange w:id="181" w:author="Bryce Askey" w:date="2021-11-23T12:22:00Z">
              <w:rPr>
                <w:rFonts w:ascii="Arial" w:hAnsi="Arial" w:cs="Arial"/>
                <w:sz w:val="24"/>
                <w:szCs w:val="24"/>
                <w:highlight w:val="yellow"/>
              </w:rPr>
            </w:rPrChange>
          </w:rPr>
          <w:delText xml:space="preserve"> (6.21 µmol / g fresh weight), followed by </w:delText>
        </w:r>
        <w:r w:rsidR="003336E5" w:rsidRPr="006F6DE7" w:rsidDel="00A2156A">
          <w:rPr>
            <w:rFonts w:ascii="Arial" w:hAnsi="Arial" w:cs="Arial"/>
            <w:i/>
            <w:sz w:val="24"/>
            <w:szCs w:val="24"/>
            <w:rPrChange w:id="182" w:author="Bryce Askey" w:date="2021-11-23T12:22:00Z">
              <w:rPr>
                <w:rFonts w:ascii="Arial" w:hAnsi="Arial" w:cs="Arial"/>
                <w:i/>
                <w:sz w:val="24"/>
                <w:szCs w:val="24"/>
                <w:highlight w:val="yellow"/>
              </w:rPr>
            </w:rPrChange>
          </w:rPr>
          <w:delText>S. altissima</w:delText>
        </w:r>
        <w:r w:rsidR="003336E5" w:rsidRPr="006F6DE7" w:rsidDel="00A2156A">
          <w:rPr>
            <w:rFonts w:ascii="Arial" w:hAnsi="Arial" w:cs="Arial"/>
            <w:sz w:val="24"/>
            <w:szCs w:val="24"/>
            <w:rPrChange w:id="183" w:author="Bryce Askey" w:date="2021-11-23T12:22:00Z">
              <w:rPr>
                <w:rFonts w:ascii="Arial" w:hAnsi="Arial" w:cs="Arial"/>
                <w:sz w:val="24"/>
                <w:szCs w:val="24"/>
                <w:highlight w:val="yellow"/>
              </w:rPr>
            </w:rPrChange>
          </w:rPr>
          <w:delText xml:space="preserve"> (5.10 µmol / g fresh weight)</w:delText>
        </w:r>
        <w:r w:rsidR="00AE37F0" w:rsidRPr="006F6DE7" w:rsidDel="00A2156A">
          <w:rPr>
            <w:rFonts w:ascii="Arial" w:hAnsi="Arial" w:cs="Arial"/>
            <w:sz w:val="24"/>
            <w:szCs w:val="24"/>
            <w:rPrChange w:id="184" w:author="Bryce Askey" w:date="2021-11-23T12:22:00Z">
              <w:rPr>
                <w:rFonts w:ascii="Arial" w:hAnsi="Arial" w:cs="Arial"/>
                <w:sz w:val="24"/>
                <w:szCs w:val="24"/>
                <w:highlight w:val="yellow"/>
              </w:rPr>
            </w:rPrChange>
          </w:rPr>
          <w:delText xml:space="preserve"> (Table 1)</w:delText>
        </w:r>
        <w:r w:rsidR="003336E5" w:rsidRPr="006F6DE7" w:rsidDel="00A2156A">
          <w:rPr>
            <w:rFonts w:ascii="Arial" w:hAnsi="Arial" w:cs="Arial"/>
            <w:sz w:val="24"/>
            <w:szCs w:val="24"/>
            <w:rPrChange w:id="185" w:author="Bryce Askey" w:date="2021-11-23T12:22:00Z">
              <w:rPr>
                <w:rFonts w:ascii="Arial" w:hAnsi="Arial" w:cs="Arial"/>
                <w:sz w:val="24"/>
                <w:szCs w:val="24"/>
                <w:highlight w:val="yellow"/>
              </w:rPr>
            </w:rPrChange>
          </w:rPr>
          <w:delText xml:space="preserve">. </w:delText>
        </w:r>
        <w:r w:rsidR="00A879B3" w:rsidRPr="006F6DE7" w:rsidDel="00A2156A">
          <w:rPr>
            <w:rFonts w:ascii="Arial" w:hAnsi="Arial" w:cs="Arial"/>
            <w:sz w:val="24"/>
            <w:szCs w:val="24"/>
            <w:rPrChange w:id="186" w:author="Bryce Askey" w:date="2021-11-23T12:22:00Z">
              <w:rPr>
                <w:rFonts w:ascii="Arial" w:hAnsi="Arial" w:cs="Arial"/>
                <w:sz w:val="24"/>
                <w:szCs w:val="24"/>
                <w:highlight w:val="yellow"/>
              </w:rPr>
            </w:rPrChange>
          </w:rPr>
          <w:delText xml:space="preserve">Among all species, the leaves of </w:delText>
        </w:r>
        <w:r w:rsidR="00A879B3" w:rsidRPr="006F6DE7" w:rsidDel="00A2156A">
          <w:rPr>
            <w:rFonts w:ascii="Arial" w:hAnsi="Arial" w:cs="Arial"/>
            <w:i/>
            <w:sz w:val="24"/>
            <w:szCs w:val="24"/>
            <w:rPrChange w:id="187" w:author="Bryce Askey" w:date="2021-11-23T12:22:00Z">
              <w:rPr>
                <w:rFonts w:ascii="Arial" w:hAnsi="Arial" w:cs="Arial"/>
                <w:i/>
                <w:sz w:val="24"/>
                <w:szCs w:val="24"/>
                <w:highlight w:val="yellow"/>
              </w:rPr>
            </w:rPrChange>
          </w:rPr>
          <w:delText>S. wrightii</w:delText>
        </w:r>
        <w:r w:rsidR="00A879B3" w:rsidRPr="006F6DE7" w:rsidDel="00A2156A">
          <w:rPr>
            <w:rFonts w:ascii="Arial" w:hAnsi="Arial" w:cs="Arial"/>
            <w:sz w:val="24"/>
            <w:szCs w:val="24"/>
            <w:rPrChange w:id="188" w:author="Bryce Askey" w:date="2021-11-23T12:22:00Z">
              <w:rPr>
                <w:rFonts w:ascii="Arial" w:hAnsi="Arial" w:cs="Arial"/>
                <w:sz w:val="24"/>
                <w:szCs w:val="24"/>
                <w:highlight w:val="yellow"/>
              </w:rPr>
            </w:rPrChange>
          </w:rPr>
          <w:delText xml:space="preserve"> contained the lowest amount of 4´-</w:delText>
        </w:r>
        <w:r w:rsidR="00A879B3" w:rsidRPr="006F6DE7" w:rsidDel="00A2156A">
          <w:rPr>
            <w:rFonts w:ascii="Arial" w:hAnsi="Arial" w:cs="Arial"/>
            <w:sz w:val="24"/>
            <w:szCs w:val="24"/>
            <w:rPrChange w:id="189" w:author="Bryce Askey" w:date="2021-11-23T12:22:00Z">
              <w:rPr>
                <w:rFonts w:ascii="Arial" w:hAnsi="Arial" w:cs="Arial"/>
                <w:sz w:val="24"/>
                <w:szCs w:val="24"/>
                <w:highlight w:val="yellow"/>
              </w:rPr>
            </w:rPrChange>
          </w:rPr>
          <w:lastRenderedPageBreak/>
          <w:delText>hydroxyflavones (0.15 µmol / g fresh weight), while its stems accumulated 2.76 µmol / g fresh weight of these compounds</w:delText>
        </w:r>
        <w:r w:rsidR="00A879B3" w:rsidDel="00A2156A">
          <w:rPr>
            <w:rFonts w:ascii="Arial" w:hAnsi="Arial" w:cs="Arial"/>
            <w:sz w:val="24"/>
            <w:szCs w:val="24"/>
          </w:rPr>
          <w:delText>.</w:delText>
        </w:r>
        <w:r w:rsidR="00A879B3" w:rsidRPr="006B58F4" w:rsidDel="00A2156A">
          <w:rPr>
            <w:rFonts w:ascii="Arial" w:hAnsi="Arial" w:cs="Arial"/>
            <w:sz w:val="24"/>
            <w:szCs w:val="24"/>
          </w:rPr>
          <w:delText xml:space="preserve"> </w:delText>
        </w:r>
        <w:r w:rsidR="00A9229F" w:rsidDel="00A2156A">
          <w:rPr>
            <w:rFonts w:ascii="Arial" w:hAnsi="Arial" w:cs="Arial"/>
            <w:sz w:val="24"/>
            <w:szCs w:val="24"/>
          </w:rPr>
          <w:delText xml:space="preserve">Among the six selected </w:delText>
        </w:r>
        <w:r w:rsidR="00A9229F" w:rsidRPr="006B58F4" w:rsidDel="00A2156A">
          <w:rPr>
            <w:rFonts w:ascii="Arial" w:hAnsi="Arial" w:cs="Arial"/>
            <w:sz w:val="24"/>
            <w:szCs w:val="24"/>
          </w:rPr>
          <w:delText>4´-</w:delText>
        </w:r>
        <w:r w:rsidR="00A9229F" w:rsidDel="00A2156A">
          <w:rPr>
            <w:rFonts w:ascii="Arial" w:hAnsi="Arial" w:cs="Arial"/>
            <w:sz w:val="24"/>
            <w:szCs w:val="24"/>
          </w:rPr>
          <w:delText>h</w:delText>
        </w:r>
        <w:r w:rsidR="00A9229F" w:rsidRPr="006B58F4" w:rsidDel="00A2156A">
          <w:rPr>
            <w:rFonts w:ascii="Arial" w:hAnsi="Arial" w:cs="Arial"/>
            <w:sz w:val="24"/>
            <w:szCs w:val="24"/>
          </w:rPr>
          <w:delText>ydroxyflavones</w:delText>
        </w:r>
        <w:r w:rsidR="00A9229F" w:rsidDel="00A2156A">
          <w:rPr>
            <w:rFonts w:ascii="Arial" w:hAnsi="Arial" w:cs="Arial"/>
            <w:sz w:val="24"/>
            <w:szCs w:val="24"/>
          </w:rPr>
          <w:delText>,</w:delText>
        </w:r>
        <w:r w:rsidR="00A9229F" w:rsidRPr="006B58F4" w:rsidDel="00A2156A">
          <w:rPr>
            <w:rFonts w:ascii="Arial" w:hAnsi="Arial" w:cs="Arial"/>
            <w:sz w:val="24"/>
            <w:szCs w:val="24"/>
          </w:rPr>
          <w:delText xml:space="preserve"> </w:delText>
        </w:r>
        <w:r w:rsidR="00A9229F" w:rsidDel="00A2156A">
          <w:rPr>
            <w:rFonts w:ascii="Arial" w:hAnsi="Arial" w:cs="Arial"/>
            <w:sz w:val="24"/>
            <w:szCs w:val="24"/>
          </w:rPr>
          <w:delText>w</w:delText>
        </w:r>
        <w:r w:rsidR="00C127BE" w:rsidRPr="006B58F4" w:rsidDel="00A2156A">
          <w:rPr>
            <w:rFonts w:ascii="Arial" w:hAnsi="Arial" w:cs="Arial"/>
            <w:sz w:val="24"/>
            <w:szCs w:val="24"/>
          </w:rPr>
          <w:delText>e</w:delText>
        </w:r>
      </w:del>
      <w:ins w:id="190" w:author="Bryce Askey" w:date="2021-11-23T11:56:00Z">
        <w:r w:rsidR="00A2156A">
          <w:rPr>
            <w:rFonts w:ascii="Arial" w:hAnsi="Arial" w:cs="Arial"/>
            <w:sz w:val="24"/>
            <w:szCs w:val="24"/>
          </w:rPr>
          <w:t>W</w:t>
        </w:r>
      </w:ins>
      <w:ins w:id="191" w:author="Bryce Askey" w:date="2021-11-23T11:57:00Z">
        <w:r w:rsidR="00A2156A">
          <w:rPr>
            <w:rFonts w:ascii="Arial" w:hAnsi="Arial" w:cs="Arial"/>
            <w:sz w:val="24"/>
            <w:szCs w:val="24"/>
          </w:rPr>
          <w:t>e</w:t>
        </w:r>
      </w:ins>
      <w:del w:id="192" w:author="Bryce Askey" w:date="2021-11-23T11:57:00Z">
        <w:r w:rsidR="00C127BE" w:rsidRPr="006B58F4" w:rsidDel="00A2156A">
          <w:rPr>
            <w:rFonts w:ascii="Arial" w:hAnsi="Arial" w:cs="Arial"/>
            <w:sz w:val="24"/>
            <w:szCs w:val="24"/>
          </w:rPr>
          <w:delText xml:space="preserve"> </w:delText>
        </w:r>
      </w:del>
      <w:ins w:id="193" w:author="Bryce Askey" w:date="2021-11-23T11:57:00Z">
        <w:r w:rsidR="00A2156A">
          <w:rPr>
            <w:rFonts w:ascii="Arial" w:hAnsi="Arial" w:cs="Arial"/>
            <w:sz w:val="24"/>
            <w:szCs w:val="24"/>
          </w:rPr>
          <w:t xml:space="preserve"> </w:t>
        </w:r>
      </w:ins>
      <w:r w:rsidR="00C127BE" w:rsidRPr="006B58F4">
        <w:rPr>
          <w:rFonts w:ascii="Arial" w:hAnsi="Arial" w:cs="Arial"/>
          <w:sz w:val="24"/>
          <w:szCs w:val="24"/>
        </w:rPr>
        <w:t xml:space="preserve">were unable to detect hispidulin, or its glucoside, </w:t>
      </w:r>
      <w:proofErr w:type="spellStart"/>
      <w:r w:rsidR="00C127BE" w:rsidRPr="006B58F4">
        <w:rPr>
          <w:rFonts w:ascii="Arial" w:hAnsi="Arial" w:cs="Arial"/>
          <w:sz w:val="24"/>
          <w:szCs w:val="24"/>
        </w:rPr>
        <w:t>hispiduloside</w:t>
      </w:r>
      <w:proofErr w:type="spellEnd"/>
      <w:r w:rsidR="00C127BE" w:rsidRPr="006B58F4">
        <w:rPr>
          <w:rFonts w:ascii="Arial" w:hAnsi="Arial" w:cs="Arial"/>
          <w:sz w:val="24"/>
          <w:szCs w:val="24"/>
        </w:rPr>
        <w:t>, in the leaves or stems of two species</w:t>
      </w:r>
      <w:r w:rsidR="00A9229F">
        <w:rPr>
          <w:rFonts w:ascii="Arial" w:hAnsi="Arial" w:cs="Arial"/>
          <w:sz w:val="24"/>
          <w:szCs w:val="24"/>
        </w:rPr>
        <w:t>,</w:t>
      </w:r>
      <w:r w:rsidR="00A9229F" w:rsidRPr="006B58F4">
        <w:rPr>
          <w:rFonts w:ascii="Arial" w:hAnsi="Arial" w:cs="Arial"/>
          <w:sz w:val="24"/>
          <w:szCs w:val="24"/>
        </w:rPr>
        <w:t xml:space="preserve"> </w:t>
      </w:r>
      <w:r w:rsidR="00C127BE" w:rsidRPr="006B58F4">
        <w:rPr>
          <w:rFonts w:ascii="Arial" w:hAnsi="Arial" w:cs="Arial"/>
          <w:i/>
          <w:iCs/>
          <w:sz w:val="24"/>
          <w:szCs w:val="24"/>
        </w:rPr>
        <w:t xml:space="preserve">S. </w:t>
      </w:r>
      <w:proofErr w:type="spellStart"/>
      <w:r w:rsidR="00C127BE" w:rsidRPr="006B58F4">
        <w:rPr>
          <w:rFonts w:ascii="Arial" w:hAnsi="Arial" w:cs="Arial"/>
          <w:i/>
          <w:iCs/>
          <w:sz w:val="24"/>
          <w:szCs w:val="24"/>
        </w:rPr>
        <w:t>altissima</w:t>
      </w:r>
      <w:proofErr w:type="spellEnd"/>
      <w:r w:rsidR="00C127BE" w:rsidRPr="006B58F4">
        <w:rPr>
          <w:rFonts w:ascii="Arial" w:hAnsi="Arial" w:cs="Arial"/>
          <w:i/>
          <w:iCs/>
          <w:sz w:val="24"/>
          <w:szCs w:val="24"/>
        </w:rPr>
        <w:t xml:space="preserve"> </w:t>
      </w:r>
      <w:r w:rsidR="00C127BE" w:rsidRPr="006B58F4">
        <w:rPr>
          <w:rFonts w:ascii="Arial" w:hAnsi="Arial" w:cs="Arial"/>
          <w:sz w:val="24"/>
          <w:szCs w:val="24"/>
        </w:rPr>
        <w:t xml:space="preserve">and </w:t>
      </w:r>
      <w:r w:rsidR="00C127BE" w:rsidRPr="006B58F4">
        <w:rPr>
          <w:rFonts w:ascii="Arial" w:hAnsi="Arial" w:cs="Arial"/>
          <w:i/>
          <w:iCs/>
          <w:sz w:val="24"/>
          <w:szCs w:val="24"/>
        </w:rPr>
        <w:t xml:space="preserve">S. </w:t>
      </w:r>
      <w:proofErr w:type="spellStart"/>
      <w:r w:rsidR="00C127BE" w:rsidRPr="006B58F4">
        <w:rPr>
          <w:rFonts w:ascii="Arial" w:hAnsi="Arial" w:cs="Arial"/>
          <w:i/>
          <w:iCs/>
          <w:sz w:val="24"/>
          <w:szCs w:val="24"/>
        </w:rPr>
        <w:t>tournefortii</w:t>
      </w:r>
      <w:proofErr w:type="spellEnd"/>
      <w:r w:rsidR="00C127BE" w:rsidRPr="006B58F4">
        <w:rPr>
          <w:rFonts w:ascii="Arial" w:hAnsi="Arial" w:cs="Arial"/>
          <w:sz w:val="24"/>
          <w:szCs w:val="24"/>
        </w:rPr>
        <w:t xml:space="preserve">. </w:t>
      </w:r>
      <w:proofErr w:type="spellStart"/>
      <w:r w:rsidR="00C127BE" w:rsidRPr="006B58F4">
        <w:rPr>
          <w:rFonts w:ascii="Arial" w:hAnsi="Arial" w:cs="Arial"/>
          <w:sz w:val="24"/>
          <w:szCs w:val="24"/>
        </w:rPr>
        <w:t>Hispiduloside</w:t>
      </w:r>
      <w:proofErr w:type="spellEnd"/>
      <w:r w:rsidR="00C127BE" w:rsidRPr="006B58F4">
        <w:rPr>
          <w:rFonts w:ascii="Arial" w:hAnsi="Arial" w:cs="Arial"/>
          <w:sz w:val="24"/>
          <w:szCs w:val="24"/>
        </w:rPr>
        <w:t xml:space="preserve"> </w:t>
      </w:r>
      <w:r w:rsidR="00DA5920" w:rsidRPr="006B58F4">
        <w:rPr>
          <w:rFonts w:ascii="Arial" w:hAnsi="Arial" w:cs="Arial"/>
          <w:sz w:val="24"/>
          <w:szCs w:val="24"/>
        </w:rPr>
        <w:t xml:space="preserve">was particularly rare, and out of all tissue samples taken, we only detected it in the stems of </w:t>
      </w:r>
      <w:r w:rsidR="00DA5920" w:rsidRPr="006B58F4">
        <w:rPr>
          <w:rFonts w:ascii="Arial" w:hAnsi="Arial" w:cs="Arial"/>
          <w:i/>
          <w:iCs/>
          <w:sz w:val="24"/>
          <w:szCs w:val="24"/>
        </w:rPr>
        <w:t>S. racemosa</w:t>
      </w:r>
      <w:ins w:id="194" w:author="Bryce Askey" w:date="2021-11-23T11:58:00Z">
        <w:r w:rsidR="00A2156A">
          <w:rPr>
            <w:rFonts w:ascii="Arial" w:hAnsi="Arial" w:cs="Arial"/>
            <w:i/>
            <w:iCs/>
            <w:sz w:val="24"/>
            <w:szCs w:val="24"/>
          </w:rPr>
          <w:t xml:space="preserve"> </w:t>
        </w:r>
        <w:r w:rsidR="007B19B4">
          <w:rPr>
            <w:rFonts w:ascii="Arial" w:hAnsi="Arial" w:cs="Arial"/>
            <w:sz w:val="24"/>
            <w:szCs w:val="24"/>
          </w:rPr>
          <w:t xml:space="preserve">(Fig. </w:t>
        </w:r>
      </w:ins>
      <w:ins w:id="195" w:author="Bryce Askey" w:date="2021-11-23T11:59:00Z">
        <w:r w:rsidR="007B19B4">
          <w:rPr>
            <w:rFonts w:ascii="Arial" w:hAnsi="Arial" w:cs="Arial"/>
            <w:sz w:val="24"/>
            <w:szCs w:val="24"/>
          </w:rPr>
          <w:t>2a, b, Table 1)</w:t>
        </w:r>
      </w:ins>
      <w:r w:rsidR="00DA5920" w:rsidRPr="006B58F4">
        <w:rPr>
          <w:rFonts w:ascii="Arial" w:hAnsi="Arial" w:cs="Arial"/>
          <w:sz w:val="24"/>
          <w:szCs w:val="24"/>
        </w:rPr>
        <w:t xml:space="preserve">. </w:t>
      </w:r>
      <w:r w:rsidR="00787F5E" w:rsidRPr="006B58F4">
        <w:rPr>
          <w:rFonts w:ascii="Arial" w:hAnsi="Arial" w:cs="Arial"/>
          <w:sz w:val="24"/>
          <w:szCs w:val="24"/>
        </w:rPr>
        <w:t xml:space="preserve">Although these more advanced steps in the </w:t>
      </w:r>
      <w:r w:rsidR="002D02BB">
        <w:rPr>
          <w:rFonts w:ascii="Arial" w:hAnsi="Arial" w:cs="Arial"/>
          <w:sz w:val="24"/>
          <w:szCs w:val="24"/>
        </w:rPr>
        <w:t xml:space="preserve">biosynthetic </w:t>
      </w:r>
      <w:r w:rsidR="00787F5E" w:rsidRPr="006B58F4">
        <w:rPr>
          <w:rFonts w:ascii="Arial" w:hAnsi="Arial" w:cs="Arial"/>
          <w:sz w:val="24"/>
          <w:szCs w:val="24"/>
        </w:rPr>
        <w:t xml:space="preserve">pathway may not be well-conserved, </w:t>
      </w:r>
      <w:r w:rsidR="003A2298">
        <w:rPr>
          <w:rFonts w:ascii="Arial" w:hAnsi="Arial" w:cs="Arial"/>
          <w:sz w:val="24"/>
          <w:szCs w:val="24"/>
        </w:rPr>
        <w:t>the accumulation</w:t>
      </w:r>
      <w:r w:rsidR="00787F5E" w:rsidRPr="006B58F4">
        <w:rPr>
          <w:rFonts w:ascii="Arial" w:hAnsi="Arial" w:cs="Arial"/>
          <w:sz w:val="24"/>
          <w:szCs w:val="24"/>
        </w:rPr>
        <w:t xml:space="preserve"> of scutellarin in the aerial tissues of all seven species </w:t>
      </w:r>
      <w:r w:rsidR="003D455A" w:rsidRPr="006B58F4">
        <w:rPr>
          <w:rFonts w:ascii="Arial" w:hAnsi="Arial" w:cs="Arial"/>
          <w:sz w:val="24"/>
          <w:szCs w:val="24"/>
        </w:rPr>
        <w:t>indicates at least partial</w:t>
      </w:r>
      <w:r w:rsidR="00787F5E" w:rsidRPr="006B58F4">
        <w:rPr>
          <w:rFonts w:ascii="Arial" w:hAnsi="Arial" w:cs="Arial"/>
          <w:sz w:val="24"/>
          <w:szCs w:val="24"/>
        </w:rPr>
        <w:t xml:space="preserve"> </w:t>
      </w:r>
      <w:r w:rsidR="003D455A" w:rsidRPr="006B58F4">
        <w:rPr>
          <w:rFonts w:ascii="Arial" w:hAnsi="Arial" w:cs="Arial"/>
          <w:sz w:val="24"/>
          <w:szCs w:val="24"/>
        </w:rPr>
        <w:t>retention of</w:t>
      </w:r>
      <w:r w:rsidR="00787F5E" w:rsidRPr="006B58F4">
        <w:rPr>
          <w:rFonts w:ascii="Arial" w:hAnsi="Arial" w:cs="Arial"/>
          <w:sz w:val="24"/>
          <w:szCs w:val="24"/>
        </w:rPr>
        <w:t xml:space="preserve"> </w:t>
      </w:r>
      <w:r w:rsidR="003D455A" w:rsidRPr="006B58F4">
        <w:rPr>
          <w:rFonts w:ascii="Arial" w:hAnsi="Arial" w:cs="Arial"/>
          <w:sz w:val="24"/>
          <w:szCs w:val="24"/>
        </w:rPr>
        <w:t>4´-hydroxyflavone biosynthesis</w:t>
      </w:r>
      <w:r w:rsidR="000A2E88" w:rsidRPr="006B58F4">
        <w:rPr>
          <w:rFonts w:ascii="Arial" w:hAnsi="Arial" w:cs="Arial"/>
          <w:sz w:val="24"/>
          <w:szCs w:val="24"/>
        </w:rPr>
        <w:t xml:space="preserve"> in these species</w:t>
      </w:r>
      <w:r w:rsidR="006C0914">
        <w:rPr>
          <w:rFonts w:ascii="Arial" w:hAnsi="Arial" w:cs="Arial"/>
          <w:sz w:val="24"/>
          <w:szCs w:val="24"/>
        </w:rPr>
        <w:t xml:space="preserve"> </w:t>
      </w:r>
      <w:r w:rsidR="006C0914" w:rsidRPr="006B58F4">
        <w:rPr>
          <w:rFonts w:ascii="Arial" w:hAnsi="Arial" w:cs="Arial"/>
          <w:sz w:val="24"/>
          <w:szCs w:val="24"/>
        </w:rPr>
        <w:t>(Fig. 2</w:t>
      </w:r>
      <w:r w:rsidR="006C0914">
        <w:rPr>
          <w:rFonts w:ascii="Arial" w:hAnsi="Arial" w:cs="Arial"/>
          <w:sz w:val="24"/>
          <w:szCs w:val="24"/>
        </w:rPr>
        <w:t>a</w:t>
      </w:r>
      <w:r w:rsidR="006C0914" w:rsidRPr="006B58F4">
        <w:rPr>
          <w:rFonts w:ascii="Arial" w:hAnsi="Arial" w:cs="Arial"/>
          <w:sz w:val="24"/>
          <w:szCs w:val="24"/>
        </w:rPr>
        <w:t xml:space="preserve">, </w:t>
      </w:r>
      <w:r w:rsidR="006C0914">
        <w:rPr>
          <w:rFonts w:ascii="Arial" w:hAnsi="Arial" w:cs="Arial"/>
          <w:sz w:val="24"/>
          <w:szCs w:val="24"/>
        </w:rPr>
        <w:t>b</w:t>
      </w:r>
      <w:r w:rsidR="006C0914" w:rsidRPr="006B58F4">
        <w:rPr>
          <w:rFonts w:ascii="Arial" w:hAnsi="Arial" w:cs="Arial"/>
          <w:sz w:val="24"/>
          <w:szCs w:val="24"/>
        </w:rPr>
        <w:t xml:space="preserve">). </w:t>
      </w:r>
      <w:r w:rsidR="00A9229F">
        <w:rPr>
          <w:rFonts w:ascii="Arial" w:hAnsi="Arial" w:cs="Arial"/>
          <w:sz w:val="24"/>
          <w:szCs w:val="24"/>
        </w:rPr>
        <w:t>A</w:t>
      </w:r>
      <w:r w:rsidR="00A9229F" w:rsidRPr="006B58F4">
        <w:rPr>
          <w:rFonts w:ascii="Arial" w:hAnsi="Arial" w:cs="Arial"/>
          <w:sz w:val="24"/>
          <w:szCs w:val="24"/>
        </w:rPr>
        <w:t xml:space="preserve">pigenin </w:t>
      </w:r>
      <w:r w:rsidR="00A9229F">
        <w:rPr>
          <w:rFonts w:ascii="Arial" w:hAnsi="Arial" w:cs="Arial"/>
          <w:sz w:val="24"/>
          <w:szCs w:val="24"/>
        </w:rPr>
        <w:t>is</w:t>
      </w:r>
      <w:r w:rsidR="00A9229F" w:rsidRPr="006B58F4">
        <w:rPr>
          <w:rFonts w:ascii="Arial" w:hAnsi="Arial" w:cs="Arial"/>
          <w:sz w:val="24"/>
          <w:szCs w:val="24"/>
        </w:rPr>
        <w:t xml:space="preserve"> </w:t>
      </w:r>
      <w:r w:rsidR="00EA760E" w:rsidRPr="006B58F4">
        <w:rPr>
          <w:rFonts w:ascii="Arial" w:hAnsi="Arial" w:cs="Arial"/>
          <w:sz w:val="24"/>
          <w:szCs w:val="24"/>
        </w:rPr>
        <w:t xml:space="preserve">a </w:t>
      </w:r>
      <w:r w:rsidR="00A9229F">
        <w:rPr>
          <w:rFonts w:ascii="Arial" w:hAnsi="Arial" w:cs="Arial"/>
          <w:sz w:val="24"/>
          <w:szCs w:val="24"/>
        </w:rPr>
        <w:t xml:space="preserve">biosynthetic </w:t>
      </w:r>
      <w:r w:rsidR="000A2E88" w:rsidRPr="006B58F4">
        <w:rPr>
          <w:rFonts w:ascii="Arial" w:hAnsi="Arial" w:cs="Arial"/>
          <w:sz w:val="24"/>
          <w:szCs w:val="24"/>
        </w:rPr>
        <w:t xml:space="preserve">precursor </w:t>
      </w:r>
      <w:r w:rsidR="00EA760E" w:rsidRPr="006B58F4">
        <w:rPr>
          <w:rFonts w:ascii="Arial" w:hAnsi="Arial" w:cs="Arial"/>
          <w:sz w:val="24"/>
          <w:szCs w:val="24"/>
        </w:rPr>
        <w:t>o</w:t>
      </w:r>
      <w:r w:rsidR="00A9229F">
        <w:rPr>
          <w:rFonts w:ascii="Arial" w:hAnsi="Arial" w:cs="Arial"/>
          <w:sz w:val="24"/>
          <w:szCs w:val="24"/>
        </w:rPr>
        <w:t>f</w:t>
      </w:r>
      <w:r w:rsidR="000A2E88" w:rsidRPr="006B58F4">
        <w:rPr>
          <w:rFonts w:ascii="Arial" w:hAnsi="Arial" w:cs="Arial"/>
          <w:sz w:val="24"/>
          <w:szCs w:val="24"/>
        </w:rPr>
        <w:t xml:space="preserve"> all </w:t>
      </w:r>
      <w:r w:rsidR="00A9229F">
        <w:rPr>
          <w:rFonts w:ascii="Arial" w:hAnsi="Arial" w:cs="Arial"/>
          <w:sz w:val="24"/>
          <w:szCs w:val="24"/>
        </w:rPr>
        <w:t xml:space="preserve">other selected </w:t>
      </w:r>
      <w:r w:rsidR="000A2E88" w:rsidRPr="006B58F4">
        <w:rPr>
          <w:rFonts w:ascii="Arial" w:hAnsi="Arial" w:cs="Arial"/>
          <w:sz w:val="24"/>
          <w:szCs w:val="24"/>
        </w:rPr>
        <w:t>4´-hydroxyflavones</w:t>
      </w:r>
      <w:ins w:id="196" w:author="Bryce Askey" w:date="2021-11-23T12:00:00Z">
        <w:r w:rsidR="007B19B4">
          <w:rPr>
            <w:rFonts w:ascii="Arial" w:hAnsi="Arial" w:cs="Arial"/>
            <w:sz w:val="24"/>
            <w:szCs w:val="24"/>
          </w:rPr>
          <w:t xml:space="preserve"> (Fig. 1)</w:t>
        </w:r>
      </w:ins>
      <w:r w:rsidR="00A9229F">
        <w:rPr>
          <w:rFonts w:ascii="Arial" w:hAnsi="Arial" w:cs="Arial"/>
          <w:sz w:val="24"/>
          <w:szCs w:val="24"/>
        </w:rPr>
        <w:t>. Interestingly,</w:t>
      </w:r>
      <w:r w:rsidR="000A2E88" w:rsidRPr="006B58F4">
        <w:rPr>
          <w:rFonts w:ascii="Arial" w:hAnsi="Arial" w:cs="Arial"/>
          <w:sz w:val="24"/>
          <w:szCs w:val="24"/>
        </w:rPr>
        <w:t xml:space="preserve"> </w:t>
      </w:r>
      <w:r w:rsidR="00A9229F">
        <w:rPr>
          <w:rFonts w:ascii="Arial" w:hAnsi="Arial" w:cs="Arial"/>
          <w:sz w:val="24"/>
          <w:szCs w:val="24"/>
        </w:rPr>
        <w:t>it</w:t>
      </w:r>
      <w:r w:rsidR="00EA760E" w:rsidRPr="006B58F4">
        <w:rPr>
          <w:rFonts w:ascii="Arial" w:hAnsi="Arial" w:cs="Arial"/>
          <w:sz w:val="24"/>
          <w:szCs w:val="24"/>
        </w:rPr>
        <w:t xml:space="preserve"> was </w:t>
      </w:r>
      <w:r w:rsidR="00A9229F">
        <w:rPr>
          <w:rFonts w:ascii="Arial" w:hAnsi="Arial" w:cs="Arial"/>
          <w:sz w:val="24"/>
          <w:szCs w:val="24"/>
        </w:rPr>
        <w:t>scarcely accumulated</w:t>
      </w:r>
      <w:r w:rsidR="00EA760E" w:rsidRPr="006B58F4">
        <w:rPr>
          <w:rFonts w:ascii="Arial" w:hAnsi="Arial" w:cs="Arial"/>
          <w:sz w:val="24"/>
          <w:szCs w:val="24"/>
        </w:rPr>
        <w:t xml:space="preserve">, </w:t>
      </w:r>
      <w:r w:rsidR="00A9229F">
        <w:rPr>
          <w:rFonts w:ascii="Arial" w:hAnsi="Arial" w:cs="Arial"/>
          <w:sz w:val="24"/>
          <w:szCs w:val="24"/>
        </w:rPr>
        <w:t>as</w:t>
      </w:r>
      <w:r w:rsidR="00A9229F" w:rsidRPr="006B58F4">
        <w:rPr>
          <w:rFonts w:ascii="Arial" w:hAnsi="Arial" w:cs="Arial"/>
          <w:sz w:val="24"/>
          <w:szCs w:val="24"/>
        </w:rPr>
        <w:t xml:space="preserve"> </w:t>
      </w:r>
      <w:r w:rsidR="00EA760E" w:rsidRPr="006B58F4">
        <w:rPr>
          <w:rFonts w:ascii="Arial" w:hAnsi="Arial" w:cs="Arial"/>
          <w:sz w:val="24"/>
          <w:szCs w:val="24"/>
        </w:rPr>
        <w:t xml:space="preserve">we detected </w:t>
      </w:r>
      <w:r w:rsidR="00A9229F">
        <w:rPr>
          <w:rFonts w:ascii="Arial" w:hAnsi="Arial" w:cs="Arial"/>
          <w:sz w:val="24"/>
          <w:szCs w:val="24"/>
        </w:rPr>
        <w:t>a</w:t>
      </w:r>
      <w:r w:rsidR="00A9229F" w:rsidRPr="006B58F4">
        <w:rPr>
          <w:rFonts w:ascii="Arial" w:hAnsi="Arial" w:cs="Arial"/>
          <w:sz w:val="24"/>
          <w:szCs w:val="24"/>
        </w:rPr>
        <w:t>pigenin</w:t>
      </w:r>
      <w:r w:rsidR="00EA760E" w:rsidRPr="006B58F4">
        <w:rPr>
          <w:rFonts w:ascii="Arial" w:hAnsi="Arial" w:cs="Arial"/>
          <w:sz w:val="24"/>
          <w:szCs w:val="24"/>
        </w:rPr>
        <w:t xml:space="preserve"> </w:t>
      </w:r>
      <w:del w:id="197" w:author="Bryce Askey" w:date="2021-11-23T12:01:00Z">
        <w:r w:rsidR="00A9229F" w:rsidDel="007B19B4">
          <w:rPr>
            <w:rFonts w:ascii="Arial" w:hAnsi="Arial" w:cs="Arial"/>
            <w:sz w:val="24"/>
            <w:szCs w:val="24"/>
          </w:rPr>
          <w:delText>at low levels (0.02 to 0.19</w:delText>
        </w:r>
        <w:r w:rsidR="00A9229F" w:rsidRPr="00A9229F" w:rsidDel="007B19B4">
          <w:rPr>
            <w:rFonts w:ascii="Arial" w:hAnsi="Arial" w:cs="Arial"/>
            <w:sz w:val="24"/>
            <w:szCs w:val="24"/>
          </w:rPr>
          <w:delText xml:space="preserve"> </w:delText>
        </w:r>
        <w:r w:rsidR="00A9229F" w:rsidRPr="00505FFC" w:rsidDel="007B19B4">
          <w:rPr>
            <w:rFonts w:ascii="Arial" w:hAnsi="Arial" w:cs="Arial"/>
            <w:sz w:val="24"/>
            <w:szCs w:val="24"/>
          </w:rPr>
          <w:delText>µmol / g fresh weight</w:delText>
        </w:r>
        <w:r w:rsidR="00A9229F" w:rsidDel="007B19B4">
          <w:rPr>
            <w:rFonts w:ascii="Arial" w:hAnsi="Arial" w:cs="Arial"/>
            <w:sz w:val="24"/>
            <w:szCs w:val="24"/>
          </w:rPr>
          <w:delText xml:space="preserve">) </w:delText>
        </w:r>
      </w:del>
      <w:r w:rsidR="00EA760E" w:rsidRPr="006B58F4">
        <w:rPr>
          <w:rFonts w:ascii="Arial" w:hAnsi="Arial" w:cs="Arial"/>
          <w:sz w:val="24"/>
          <w:szCs w:val="24"/>
        </w:rPr>
        <w:t>in the aerial tissues of only two species</w:t>
      </w:r>
      <w:r w:rsidR="00A9229F">
        <w:rPr>
          <w:rFonts w:ascii="Arial" w:hAnsi="Arial" w:cs="Arial"/>
          <w:sz w:val="24"/>
          <w:szCs w:val="24"/>
        </w:rPr>
        <w:t>,</w:t>
      </w:r>
      <w:r w:rsidR="00A9229F" w:rsidRPr="006B58F4">
        <w:rPr>
          <w:rFonts w:ascii="Arial" w:hAnsi="Arial" w:cs="Arial"/>
          <w:sz w:val="24"/>
          <w:szCs w:val="24"/>
        </w:rPr>
        <w:t xml:space="preserve"> </w:t>
      </w:r>
      <w:r w:rsidR="00EA760E" w:rsidRPr="006B58F4">
        <w:rPr>
          <w:rFonts w:ascii="Arial" w:hAnsi="Arial" w:cs="Arial"/>
          <w:i/>
          <w:iCs/>
          <w:sz w:val="24"/>
          <w:szCs w:val="24"/>
        </w:rPr>
        <w:t xml:space="preserve">S. baicalensis </w:t>
      </w:r>
      <w:r w:rsidR="00EA760E" w:rsidRPr="006B58F4">
        <w:rPr>
          <w:rFonts w:ascii="Arial" w:hAnsi="Arial" w:cs="Arial"/>
          <w:sz w:val="24"/>
          <w:szCs w:val="24"/>
        </w:rPr>
        <w:t xml:space="preserve">and </w:t>
      </w:r>
      <w:r w:rsidR="00EA760E" w:rsidRPr="006B58F4">
        <w:rPr>
          <w:rFonts w:ascii="Arial" w:hAnsi="Arial" w:cs="Arial"/>
          <w:i/>
          <w:iCs/>
          <w:sz w:val="24"/>
          <w:szCs w:val="24"/>
        </w:rPr>
        <w:t xml:space="preserve">S. </w:t>
      </w:r>
      <w:del w:id="198" w:author="Bryce Askey" w:date="2021-11-18T09:08:00Z">
        <w:r w:rsidR="00EA760E" w:rsidRPr="006B58F4" w:rsidDel="00C14E09">
          <w:rPr>
            <w:rFonts w:ascii="Arial" w:hAnsi="Arial" w:cs="Arial"/>
            <w:i/>
            <w:iCs/>
            <w:sz w:val="24"/>
            <w:szCs w:val="24"/>
          </w:rPr>
          <w:delText>leonardii</w:delText>
        </w:r>
      </w:del>
      <w:proofErr w:type="spellStart"/>
      <w:ins w:id="199" w:author="Bryce Askey" w:date="2021-11-18T09:08:00Z">
        <w:r w:rsidR="00C14E09">
          <w:rPr>
            <w:rFonts w:ascii="Arial" w:hAnsi="Arial" w:cs="Arial"/>
            <w:i/>
            <w:iCs/>
            <w:sz w:val="24"/>
            <w:szCs w:val="24"/>
          </w:rPr>
          <w:t>parvula</w:t>
        </w:r>
      </w:ins>
      <w:proofErr w:type="spellEnd"/>
      <w:r w:rsidR="00EA760E" w:rsidRPr="006B58F4">
        <w:rPr>
          <w:rFonts w:ascii="Arial" w:hAnsi="Arial" w:cs="Arial"/>
          <w:sz w:val="24"/>
          <w:szCs w:val="24"/>
        </w:rPr>
        <w:t xml:space="preserve">. </w:t>
      </w:r>
      <w:r w:rsidR="00F662CD" w:rsidRPr="006B58F4">
        <w:rPr>
          <w:rFonts w:ascii="Arial" w:hAnsi="Arial" w:cs="Arial"/>
          <w:sz w:val="24"/>
          <w:szCs w:val="24"/>
        </w:rPr>
        <w:t>This pattern is analogous to</w:t>
      </w:r>
      <w:r w:rsidR="002D02BB">
        <w:rPr>
          <w:rFonts w:ascii="Arial" w:hAnsi="Arial" w:cs="Arial"/>
          <w:sz w:val="24"/>
          <w:szCs w:val="24"/>
        </w:rPr>
        <w:t xml:space="preserve"> the </w:t>
      </w:r>
      <w:del w:id="200" w:author="Bryce Askey" w:date="2021-11-23T12:01:00Z">
        <w:r w:rsidR="002D02BB" w:rsidDel="007B19B4">
          <w:rPr>
            <w:rFonts w:ascii="Arial" w:hAnsi="Arial" w:cs="Arial"/>
            <w:sz w:val="24"/>
            <w:szCs w:val="24"/>
          </w:rPr>
          <w:delText xml:space="preserve">low </w:delText>
        </w:r>
      </w:del>
      <w:ins w:id="201" w:author="Bryce Askey" w:date="2021-11-23T12:01:00Z">
        <w:r w:rsidR="007B19B4">
          <w:rPr>
            <w:rFonts w:ascii="Arial" w:hAnsi="Arial" w:cs="Arial"/>
            <w:sz w:val="24"/>
            <w:szCs w:val="24"/>
          </w:rPr>
          <w:t>scarce</w:t>
        </w:r>
        <w:r w:rsidR="007B19B4">
          <w:rPr>
            <w:rFonts w:ascii="Arial" w:hAnsi="Arial" w:cs="Arial"/>
            <w:sz w:val="24"/>
            <w:szCs w:val="24"/>
          </w:rPr>
          <w:t xml:space="preserve"> </w:t>
        </w:r>
      </w:ins>
      <w:r w:rsidR="002D02BB">
        <w:rPr>
          <w:rFonts w:ascii="Arial" w:hAnsi="Arial" w:cs="Arial"/>
          <w:sz w:val="24"/>
          <w:szCs w:val="24"/>
        </w:rPr>
        <w:t>accumulation of</w:t>
      </w:r>
      <w:r w:rsidR="00F662CD" w:rsidRPr="006B58F4">
        <w:rPr>
          <w:rFonts w:ascii="Arial" w:hAnsi="Arial" w:cs="Arial"/>
          <w:sz w:val="24"/>
          <w:szCs w:val="24"/>
        </w:rPr>
        <w:t xml:space="preserve"> </w:t>
      </w:r>
      <w:r w:rsidR="00DC61B4" w:rsidRPr="006B58F4">
        <w:rPr>
          <w:rFonts w:ascii="Arial" w:hAnsi="Arial" w:cs="Arial"/>
          <w:sz w:val="24"/>
          <w:szCs w:val="24"/>
        </w:rPr>
        <w:t>chrysin</w:t>
      </w:r>
      <w:r w:rsidR="00F662CD" w:rsidRPr="006B58F4">
        <w:rPr>
          <w:rFonts w:ascii="Arial" w:hAnsi="Arial" w:cs="Arial"/>
          <w:sz w:val="24"/>
          <w:szCs w:val="24"/>
        </w:rPr>
        <w:t xml:space="preserve"> in</w:t>
      </w:r>
      <w:r w:rsidR="00DC61B4" w:rsidRPr="006B58F4">
        <w:rPr>
          <w:rFonts w:ascii="Arial" w:hAnsi="Arial" w:cs="Arial"/>
          <w:sz w:val="24"/>
          <w:szCs w:val="24"/>
        </w:rPr>
        <w:t xml:space="preserve"> our root tissue samples</w:t>
      </w:r>
      <w:r w:rsidR="005D45ED" w:rsidRPr="006B58F4">
        <w:rPr>
          <w:rFonts w:ascii="Arial" w:hAnsi="Arial" w:cs="Arial"/>
          <w:sz w:val="24"/>
          <w:szCs w:val="24"/>
        </w:rPr>
        <w:t>.</w:t>
      </w:r>
    </w:p>
    <w:p w14:paraId="76775134" w14:textId="7C0425AD" w:rsidR="002C468E" w:rsidRDefault="00F01D9A" w:rsidP="006B58F4">
      <w:pPr>
        <w:spacing w:after="0" w:line="360" w:lineRule="auto"/>
        <w:ind w:firstLine="720"/>
        <w:rPr>
          <w:rFonts w:ascii="Arial" w:hAnsi="Arial" w:cs="Arial"/>
          <w:sz w:val="24"/>
          <w:szCs w:val="24"/>
        </w:rPr>
      </w:pPr>
      <w:r w:rsidRPr="006B58F4">
        <w:rPr>
          <w:rFonts w:ascii="Arial" w:hAnsi="Arial" w:cs="Arial"/>
          <w:sz w:val="24"/>
          <w:szCs w:val="24"/>
        </w:rPr>
        <w:t xml:space="preserve">In </w:t>
      </w:r>
      <w:r w:rsidR="00E113AC">
        <w:rPr>
          <w:rFonts w:ascii="Arial" w:hAnsi="Arial" w:cs="Arial"/>
          <w:sz w:val="24"/>
          <w:szCs w:val="24"/>
        </w:rPr>
        <w:t xml:space="preserve">addition to </w:t>
      </w:r>
      <w:r w:rsidR="00E113AC" w:rsidRPr="006B58F4">
        <w:rPr>
          <w:rFonts w:ascii="Arial" w:hAnsi="Arial" w:cs="Arial"/>
          <w:sz w:val="24"/>
          <w:szCs w:val="24"/>
        </w:rPr>
        <w:t>4´-hydroxyflavone</w:t>
      </w:r>
      <w:r w:rsidR="00E113AC">
        <w:rPr>
          <w:rFonts w:ascii="Arial" w:hAnsi="Arial" w:cs="Arial"/>
          <w:sz w:val="24"/>
          <w:szCs w:val="24"/>
        </w:rPr>
        <w:t>s,</w:t>
      </w:r>
      <w:r w:rsidRPr="006B58F4">
        <w:rPr>
          <w:rFonts w:ascii="Arial" w:hAnsi="Arial" w:cs="Arial"/>
          <w:sz w:val="24"/>
          <w:szCs w:val="24"/>
        </w:rPr>
        <w:t xml:space="preserve"> we observed </w:t>
      </w:r>
      <w:r w:rsidR="00714563">
        <w:rPr>
          <w:rFonts w:ascii="Arial" w:hAnsi="Arial" w:cs="Arial"/>
          <w:sz w:val="24"/>
          <w:szCs w:val="24"/>
        </w:rPr>
        <w:t xml:space="preserve">that </w:t>
      </w:r>
      <w:r w:rsidRPr="006B58F4">
        <w:rPr>
          <w:rFonts w:ascii="Arial" w:hAnsi="Arial" w:cs="Arial"/>
          <w:sz w:val="24"/>
          <w:szCs w:val="24"/>
        </w:rPr>
        <w:t xml:space="preserve">several species accumulate </w:t>
      </w:r>
      <w:r w:rsidR="007B7C54">
        <w:rPr>
          <w:rFonts w:ascii="Arial" w:hAnsi="Arial" w:cs="Arial"/>
          <w:sz w:val="24"/>
          <w:szCs w:val="24"/>
        </w:rPr>
        <w:t>one</w:t>
      </w:r>
      <w:r w:rsidR="00714563" w:rsidRPr="006555CC">
        <w:rPr>
          <w:rFonts w:ascii="Arial" w:hAnsi="Arial" w:cs="Arial"/>
          <w:sz w:val="24"/>
          <w:szCs w:val="24"/>
        </w:rPr>
        <w:t xml:space="preserve"> to </w:t>
      </w:r>
      <w:r w:rsidR="007B7C54">
        <w:rPr>
          <w:rFonts w:ascii="Arial" w:hAnsi="Arial" w:cs="Arial"/>
          <w:sz w:val="24"/>
          <w:szCs w:val="24"/>
        </w:rPr>
        <w:t>eight</w:t>
      </w:r>
      <w:r w:rsidR="00714563" w:rsidRPr="006555CC">
        <w:rPr>
          <w:rFonts w:ascii="Arial" w:hAnsi="Arial" w:cs="Arial"/>
          <w:sz w:val="24"/>
          <w:szCs w:val="24"/>
        </w:rPr>
        <w:t xml:space="preserve"> </w:t>
      </w:r>
      <w:r w:rsidR="003A2298" w:rsidRPr="006555CC">
        <w:rPr>
          <w:rFonts w:ascii="Arial" w:hAnsi="Arial" w:cs="Arial"/>
          <w:sz w:val="24"/>
          <w:szCs w:val="24"/>
        </w:rPr>
        <w:t>of</w:t>
      </w:r>
      <w:r w:rsidR="003A2298">
        <w:rPr>
          <w:rFonts w:ascii="Arial" w:hAnsi="Arial" w:cs="Arial"/>
          <w:sz w:val="24"/>
          <w:szCs w:val="24"/>
        </w:rPr>
        <w:t xml:space="preserve"> the </w:t>
      </w:r>
      <w:r w:rsidR="00714563">
        <w:rPr>
          <w:rFonts w:ascii="Arial" w:hAnsi="Arial" w:cs="Arial"/>
          <w:sz w:val="24"/>
          <w:szCs w:val="24"/>
        </w:rPr>
        <w:t xml:space="preserve">selected </w:t>
      </w:r>
      <w:r w:rsidRPr="006B58F4">
        <w:rPr>
          <w:rFonts w:ascii="Arial" w:hAnsi="Arial" w:cs="Arial"/>
          <w:sz w:val="24"/>
          <w:szCs w:val="24"/>
        </w:rPr>
        <w:t xml:space="preserve">4´-deoxyflavones in their aerial parts. </w:t>
      </w:r>
      <w:r w:rsidR="00B713E7">
        <w:rPr>
          <w:rFonts w:ascii="Arial" w:hAnsi="Arial" w:cs="Arial"/>
          <w:sz w:val="24"/>
          <w:szCs w:val="24"/>
        </w:rPr>
        <w:t xml:space="preserve">Remarkably, the leaves of all seven species accumulated </w:t>
      </w:r>
      <w:r w:rsidR="00B713E7" w:rsidRPr="006B58F4">
        <w:rPr>
          <w:rFonts w:ascii="Arial" w:hAnsi="Arial" w:cs="Arial"/>
          <w:sz w:val="24"/>
          <w:szCs w:val="24"/>
        </w:rPr>
        <w:t>chrysin</w:t>
      </w:r>
      <w:ins w:id="202" w:author="Bryce Askey" w:date="2021-11-23T12:08:00Z">
        <w:r w:rsidR="003C0E40">
          <w:rPr>
            <w:rFonts w:ascii="Arial" w:hAnsi="Arial" w:cs="Arial"/>
            <w:sz w:val="24"/>
            <w:szCs w:val="24"/>
          </w:rPr>
          <w:t>, and</w:t>
        </w:r>
      </w:ins>
      <w:ins w:id="203" w:author="Bryce Askey" w:date="2021-11-23T12:07:00Z">
        <w:r w:rsidR="003C0E40">
          <w:rPr>
            <w:rFonts w:ascii="Arial" w:hAnsi="Arial" w:cs="Arial"/>
            <w:sz w:val="24"/>
            <w:szCs w:val="24"/>
          </w:rPr>
          <w:t xml:space="preserve"> </w:t>
        </w:r>
      </w:ins>
      <w:del w:id="204" w:author="Bryce Askey" w:date="2021-11-23T12:07:00Z">
        <w:r w:rsidR="00B713E7" w:rsidDel="003C0E40">
          <w:rPr>
            <w:rFonts w:ascii="Arial" w:hAnsi="Arial" w:cs="Arial"/>
            <w:sz w:val="24"/>
            <w:szCs w:val="24"/>
          </w:rPr>
          <w:delText xml:space="preserve"> (</w:delText>
        </w:r>
        <w:r w:rsidR="008F0806" w:rsidDel="003C0E40">
          <w:rPr>
            <w:rFonts w:ascii="Arial" w:hAnsi="Arial" w:cs="Arial"/>
            <w:sz w:val="24"/>
            <w:szCs w:val="24"/>
          </w:rPr>
          <w:delText xml:space="preserve">0.03 to </w:delText>
        </w:r>
        <w:r w:rsidR="008F0806" w:rsidRPr="008F0806" w:rsidDel="003C0E40">
          <w:rPr>
            <w:rFonts w:ascii="Arial" w:hAnsi="Arial" w:cs="Arial"/>
            <w:sz w:val="24"/>
            <w:szCs w:val="24"/>
          </w:rPr>
          <w:delText>25.34</w:delText>
        </w:r>
        <w:r w:rsidR="008F0806" w:rsidDel="003C0E40">
          <w:rPr>
            <w:rFonts w:ascii="Arial" w:hAnsi="Arial" w:cs="Arial"/>
            <w:sz w:val="24"/>
            <w:szCs w:val="24"/>
          </w:rPr>
          <w:delText xml:space="preserve"> </w:delText>
        </w:r>
        <w:r w:rsidR="008F0806" w:rsidRPr="00505FFC" w:rsidDel="003C0E40">
          <w:rPr>
            <w:rFonts w:ascii="Arial" w:hAnsi="Arial" w:cs="Arial"/>
            <w:sz w:val="24"/>
            <w:szCs w:val="24"/>
          </w:rPr>
          <w:delText>µmol / g fresh weight</w:delText>
        </w:r>
        <w:r w:rsidR="00B713E7" w:rsidDel="003C0E40">
          <w:rPr>
            <w:rFonts w:ascii="Arial" w:hAnsi="Arial" w:cs="Arial"/>
            <w:sz w:val="24"/>
            <w:szCs w:val="24"/>
          </w:rPr>
          <w:delText>)</w:delText>
        </w:r>
      </w:del>
      <w:del w:id="205" w:author="Bryce Askey" w:date="2021-11-23T12:08:00Z">
        <w:r w:rsidR="003A2298" w:rsidDel="003C0E40">
          <w:rPr>
            <w:rFonts w:ascii="Arial" w:hAnsi="Arial" w:cs="Arial"/>
            <w:sz w:val="24"/>
            <w:szCs w:val="24"/>
          </w:rPr>
          <w:delText>. E</w:delText>
        </w:r>
      </w:del>
      <w:ins w:id="206" w:author="Bryce Askey" w:date="2021-11-23T12:08:00Z">
        <w:r w:rsidR="003C0E40">
          <w:rPr>
            <w:rFonts w:ascii="Arial" w:hAnsi="Arial" w:cs="Arial"/>
            <w:sz w:val="24"/>
            <w:szCs w:val="24"/>
          </w:rPr>
          <w:t>e</w:t>
        </w:r>
      </w:ins>
      <w:r w:rsidR="003A2298">
        <w:rPr>
          <w:rFonts w:ascii="Arial" w:hAnsi="Arial" w:cs="Arial"/>
          <w:sz w:val="24"/>
          <w:szCs w:val="24"/>
        </w:rPr>
        <w:t xml:space="preserve">xcept for </w:t>
      </w:r>
      <w:r w:rsidR="003A2298" w:rsidRPr="00757903">
        <w:rPr>
          <w:rFonts w:ascii="Arial" w:hAnsi="Arial" w:cs="Arial"/>
          <w:i/>
          <w:sz w:val="24"/>
          <w:szCs w:val="24"/>
        </w:rPr>
        <w:t>S. barbata</w:t>
      </w:r>
      <w:ins w:id="207" w:author="Bryce Askey" w:date="2021-11-23T12:07:00Z">
        <w:r w:rsidR="003C0E40">
          <w:rPr>
            <w:rFonts w:ascii="Arial" w:hAnsi="Arial" w:cs="Arial"/>
            <w:iCs/>
            <w:sz w:val="24"/>
            <w:szCs w:val="24"/>
          </w:rPr>
          <w:t>,</w:t>
        </w:r>
      </w:ins>
      <w:r w:rsidR="00B713E7">
        <w:rPr>
          <w:rFonts w:ascii="Arial" w:hAnsi="Arial" w:cs="Arial"/>
          <w:sz w:val="24"/>
          <w:szCs w:val="24"/>
        </w:rPr>
        <w:t xml:space="preserve"> </w:t>
      </w:r>
      <w:r w:rsidR="003A2298">
        <w:rPr>
          <w:rFonts w:ascii="Arial" w:hAnsi="Arial" w:cs="Arial"/>
          <w:sz w:val="24"/>
          <w:szCs w:val="24"/>
        </w:rPr>
        <w:t xml:space="preserve">the stems of all </w:t>
      </w:r>
      <w:del w:id="208" w:author="Bryce Askey" w:date="2021-11-23T11:09:00Z">
        <w:r w:rsidR="003A2298" w:rsidDel="009E7BF8">
          <w:rPr>
            <w:rFonts w:ascii="Arial" w:hAnsi="Arial" w:cs="Arial"/>
            <w:sz w:val="24"/>
            <w:szCs w:val="24"/>
          </w:rPr>
          <w:delText xml:space="preserve">sepeceis </w:delText>
        </w:r>
      </w:del>
      <w:ins w:id="209" w:author="Bryce Askey" w:date="2021-11-23T11:09:00Z">
        <w:r w:rsidR="009E7BF8">
          <w:rPr>
            <w:rFonts w:ascii="Arial" w:hAnsi="Arial" w:cs="Arial"/>
            <w:sz w:val="24"/>
            <w:szCs w:val="24"/>
          </w:rPr>
          <w:t>species</w:t>
        </w:r>
        <w:r w:rsidR="009E7BF8">
          <w:rPr>
            <w:rFonts w:ascii="Arial" w:hAnsi="Arial" w:cs="Arial"/>
            <w:sz w:val="24"/>
            <w:szCs w:val="24"/>
          </w:rPr>
          <w:t xml:space="preserve"> </w:t>
        </w:r>
      </w:ins>
      <w:r w:rsidR="003A2298">
        <w:rPr>
          <w:rFonts w:ascii="Arial" w:hAnsi="Arial" w:cs="Arial"/>
          <w:sz w:val="24"/>
          <w:szCs w:val="24"/>
        </w:rPr>
        <w:t xml:space="preserve">also </w:t>
      </w:r>
      <w:del w:id="210" w:author="Bryce Askey" w:date="2021-11-23T12:07:00Z">
        <w:r w:rsidR="003A2298" w:rsidDel="003C0E40">
          <w:rPr>
            <w:rFonts w:ascii="Arial" w:hAnsi="Arial" w:cs="Arial"/>
            <w:sz w:val="24"/>
            <w:szCs w:val="24"/>
          </w:rPr>
          <w:delText xml:space="preserve">produced </w:delText>
        </w:r>
      </w:del>
      <w:ins w:id="211" w:author="Bryce Askey" w:date="2021-11-23T12:07:00Z">
        <w:r w:rsidR="003C0E40">
          <w:rPr>
            <w:rFonts w:ascii="Arial" w:hAnsi="Arial" w:cs="Arial"/>
            <w:sz w:val="24"/>
            <w:szCs w:val="24"/>
          </w:rPr>
          <w:t>accumulated</w:t>
        </w:r>
        <w:r w:rsidR="003C0E40">
          <w:rPr>
            <w:rFonts w:ascii="Arial" w:hAnsi="Arial" w:cs="Arial"/>
            <w:sz w:val="24"/>
            <w:szCs w:val="24"/>
          </w:rPr>
          <w:t xml:space="preserve"> </w:t>
        </w:r>
      </w:ins>
      <w:r w:rsidR="003A2298">
        <w:rPr>
          <w:rFonts w:ascii="Arial" w:hAnsi="Arial" w:cs="Arial"/>
          <w:sz w:val="24"/>
          <w:szCs w:val="24"/>
        </w:rPr>
        <w:t>chrysin</w:t>
      </w:r>
      <w:ins w:id="212" w:author="Bryce Askey" w:date="2021-11-23T12:07:00Z">
        <w:r w:rsidR="003C0E40">
          <w:rPr>
            <w:rFonts w:ascii="Arial" w:hAnsi="Arial" w:cs="Arial"/>
            <w:sz w:val="24"/>
            <w:szCs w:val="24"/>
          </w:rPr>
          <w:t xml:space="preserve">. </w:t>
        </w:r>
      </w:ins>
      <w:del w:id="213" w:author="Bryce Askey" w:date="2021-11-23T12:07:00Z">
        <w:r w:rsidR="003A2298" w:rsidDel="003C0E40">
          <w:rPr>
            <w:rFonts w:ascii="Arial" w:hAnsi="Arial" w:cs="Arial"/>
            <w:sz w:val="24"/>
            <w:szCs w:val="24"/>
          </w:rPr>
          <w:delText xml:space="preserve"> </w:delText>
        </w:r>
        <w:r w:rsidR="008F0806" w:rsidDel="003C0E40">
          <w:rPr>
            <w:rFonts w:ascii="Arial" w:hAnsi="Arial" w:cs="Arial"/>
            <w:sz w:val="24"/>
            <w:szCs w:val="24"/>
          </w:rPr>
          <w:delText xml:space="preserve">(0.01 to </w:delText>
        </w:r>
        <w:r w:rsidR="008F0806" w:rsidRPr="008F0806" w:rsidDel="003C0E40">
          <w:rPr>
            <w:rFonts w:ascii="Arial" w:hAnsi="Arial" w:cs="Arial"/>
            <w:sz w:val="24"/>
            <w:szCs w:val="24"/>
          </w:rPr>
          <w:delText>5.37</w:delText>
        </w:r>
        <w:r w:rsidR="008F0806" w:rsidDel="003C0E40">
          <w:rPr>
            <w:rFonts w:ascii="Arial" w:hAnsi="Arial" w:cs="Arial"/>
            <w:sz w:val="24"/>
            <w:szCs w:val="24"/>
          </w:rPr>
          <w:delText xml:space="preserve"> </w:delText>
        </w:r>
        <w:r w:rsidR="008F0806" w:rsidRPr="00505FFC" w:rsidDel="003C0E40">
          <w:rPr>
            <w:rFonts w:ascii="Arial" w:hAnsi="Arial" w:cs="Arial"/>
            <w:sz w:val="24"/>
            <w:szCs w:val="24"/>
          </w:rPr>
          <w:delText>µmol / g fresh weight</w:delText>
        </w:r>
        <w:r w:rsidR="008F0806" w:rsidDel="003C0E40">
          <w:rPr>
            <w:rFonts w:ascii="Arial" w:hAnsi="Arial" w:cs="Arial"/>
            <w:sz w:val="24"/>
            <w:szCs w:val="24"/>
          </w:rPr>
          <w:delText>)</w:delText>
        </w:r>
        <w:r w:rsidR="003A2298" w:rsidDel="003C0E40">
          <w:rPr>
            <w:rFonts w:ascii="Arial" w:hAnsi="Arial" w:cs="Arial"/>
            <w:sz w:val="24"/>
            <w:szCs w:val="24"/>
          </w:rPr>
          <w:delText xml:space="preserve">. </w:delText>
        </w:r>
      </w:del>
      <w:r w:rsidR="003A2298">
        <w:rPr>
          <w:rFonts w:ascii="Arial" w:hAnsi="Arial" w:cs="Arial"/>
          <w:sz w:val="24"/>
          <w:szCs w:val="24"/>
        </w:rPr>
        <w:t>Th</w:t>
      </w:r>
      <w:del w:id="214" w:author="Bryce Askey" w:date="2021-11-23T12:08:00Z">
        <w:r w:rsidR="003A2298" w:rsidDel="003C0E40">
          <w:rPr>
            <w:rFonts w:ascii="Arial" w:hAnsi="Arial" w:cs="Arial"/>
            <w:sz w:val="24"/>
            <w:szCs w:val="24"/>
          </w:rPr>
          <w:delText>e</w:delText>
        </w:r>
      </w:del>
      <w:ins w:id="215" w:author="Bryce Askey" w:date="2021-11-23T12:08:00Z">
        <w:r w:rsidR="003C0E40">
          <w:rPr>
            <w:rFonts w:ascii="Arial" w:hAnsi="Arial" w:cs="Arial"/>
            <w:sz w:val="24"/>
            <w:szCs w:val="24"/>
          </w:rPr>
          <w:t>is</w:t>
        </w:r>
      </w:ins>
      <w:r w:rsidR="003A2298">
        <w:rPr>
          <w:rFonts w:ascii="Arial" w:hAnsi="Arial" w:cs="Arial"/>
          <w:sz w:val="24"/>
          <w:szCs w:val="24"/>
        </w:rPr>
        <w:t xml:space="preserve"> wide</w:t>
      </w:r>
      <w:ins w:id="216" w:author="Bryce Askey" w:date="2021-11-23T12:08:00Z">
        <w:r w:rsidR="003C0E40">
          <w:rPr>
            <w:rFonts w:ascii="Arial" w:hAnsi="Arial" w:cs="Arial"/>
            <w:sz w:val="24"/>
            <w:szCs w:val="24"/>
          </w:rPr>
          <w:t>spread</w:t>
        </w:r>
      </w:ins>
      <w:r w:rsidR="003A2298">
        <w:rPr>
          <w:rFonts w:ascii="Arial" w:hAnsi="Arial" w:cs="Arial"/>
          <w:sz w:val="24"/>
          <w:szCs w:val="24"/>
        </w:rPr>
        <w:t xml:space="preserve"> </w:t>
      </w:r>
      <w:del w:id="217" w:author="Bryce Askey" w:date="2021-11-23T12:08:00Z">
        <w:r w:rsidR="003A2298" w:rsidDel="003C0E40">
          <w:rPr>
            <w:rFonts w:ascii="Arial" w:hAnsi="Arial" w:cs="Arial"/>
            <w:sz w:val="24"/>
            <w:szCs w:val="24"/>
          </w:rPr>
          <w:delText xml:space="preserve">distribution and </w:delText>
        </w:r>
      </w:del>
      <w:r w:rsidR="003A2298">
        <w:rPr>
          <w:rFonts w:ascii="Arial" w:hAnsi="Arial" w:cs="Arial"/>
          <w:sz w:val="24"/>
          <w:szCs w:val="24"/>
        </w:rPr>
        <w:t xml:space="preserve">accumulation of chrysin in the aerial parts </w:t>
      </w:r>
      <w:ins w:id="218" w:author="Bryce Askey" w:date="2021-11-23T12:09:00Z">
        <w:r w:rsidR="001106A9">
          <w:rPr>
            <w:rFonts w:ascii="Arial" w:hAnsi="Arial" w:cs="Arial"/>
            <w:sz w:val="24"/>
            <w:szCs w:val="24"/>
          </w:rPr>
          <w:t xml:space="preserve">is </w:t>
        </w:r>
      </w:ins>
      <w:del w:id="219" w:author="Bryce Askey" w:date="2021-11-23T12:09:00Z">
        <w:r w:rsidR="008F0806" w:rsidDel="001106A9">
          <w:rPr>
            <w:rFonts w:ascii="Arial" w:hAnsi="Arial" w:cs="Arial"/>
            <w:sz w:val="24"/>
            <w:szCs w:val="24"/>
          </w:rPr>
          <w:delText xml:space="preserve"> </w:delText>
        </w:r>
        <w:r w:rsidR="003A2298" w:rsidDel="001106A9">
          <w:rPr>
            <w:rFonts w:ascii="Arial" w:hAnsi="Arial" w:cs="Arial"/>
            <w:sz w:val="24"/>
            <w:szCs w:val="24"/>
          </w:rPr>
          <w:delText>are</w:delText>
        </w:r>
        <w:r w:rsidR="008F0806" w:rsidDel="001106A9">
          <w:rPr>
            <w:rFonts w:ascii="Arial" w:hAnsi="Arial" w:cs="Arial"/>
            <w:sz w:val="24"/>
            <w:szCs w:val="24"/>
          </w:rPr>
          <w:delText xml:space="preserve"> </w:delText>
        </w:r>
      </w:del>
      <w:r w:rsidR="008F0806">
        <w:rPr>
          <w:rFonts w:ascii="Arial" w:hAnsi="Arial" w:cs="Arial"/>
          <w:sz w:val="24"/>
          <w:szCs w:val="24"/>
        </w:rPr>
        <w:t xml:space="preserve">strikingly different </w:t>
      </w:r>
      <w:del w:id="220" w:author="Bryce Askey" w:date="2021-11-23T12:10:00Z">
        <w:r w:rsidR="008F0806" w:rsidDel="001106A9">
          <w:rPr>
            <w:rFonts w:ascii="Arial" w:hAnsi="Arial" w:cs="Arial"/>
            <w:sz w:val="24"/>
            <w:szCs w:val="24"/>
          </w:rPr>
          <w:delText>with its accumulation</w:delText>
        </w:r>
      </w:del>
      <w:ins w:id="221" w:author="Bryce Askey" w:date="2021-11-23T12:10:00Z">
        <w:r w:rsidR="001106A9">
          <w:rPr>
            <w:rFonts w:ascii="Arial" w:hAnsi="Arial" w:cs="Arial"/>
            <w:sz w:val="24"/>
            <w:szCs w:val="24"/>
          </w:rPr>
          <w:t>from its scarcity</w:t>
        </w:r>
      </w:ins>
      <w:r w:rsidR="008F0806">
        <w:rPr>
          <w:rFonts w:ascii="Arial" w:hAnsi="Arial" w:cs="Arial"/>
          <w:sz w:val="24"/>
          <w:szCs w:val="24"/>
        </w:rPr>
        <w:t xml:space="preserve"> in the roots (Fig</w:t>
      </w:r>
      <w:ins w:id="222" w:author="Bryce Askey" w:date="2021-11-23T12:09:00Z">
        <w:r w:rsidR="001106A9">
          <w:rPr>
            <w:rFonts w:ascii="Arial" w:hAnsi="Arial" w:cs="Arial"/>
            <w:sz w:val="24"/>
            <w:szCs w:val="24"/>
          </w:rPr>
          <w:t>.</w:t>
        </w:r>
      </w:ins>
      <w:del w:id="223" w:author="Bryce Askey" w:date="2021-11-23T12:09:00Z">
        <w:r w:rsidR="008F0806" w:rsidDel="001106A9">
          <w:rPr>
            <w:rFonts w:ascii="Arial" w:hAnsi="Arial" w:cs="Arial"/>
            <w:sz w:val="24"/>
            <w:szCs w:val="24"/>
          </w:rPr>
          <w:delText>s</w:delText>
        </w:r>
      </w:del>
      <w:r w:rsidR="008F0806">
        <w:rPr>
          <w:rFonts w:ascii="Arial" w:hAnsi="Arial" w:cs="Arial"/>
          <w:sz w:val="24"/>
          <w:szCs w:val="24"/>
        </w:rPr>
        <w:t xml:space="preserve"> 2</w:t>
      </w:r>
      <w:del w:id="224" w:author="Bryce Askey" w:date="2021-11-23T12:09:00Z">
        <w:r w:rsidR="008F0806" w:rsidDel="001106A9">
          <w:rPr>
            <w:rFonts w:ascii="Arial" w:hAnsi="Arial" w:cs="Arial"/>
            <w:sz w:val="24"/>
            <w:szCs w:val="24"/>
          </w:rPr>
          <w:delText xml:space="preserve"> and 3</w:delText>
        </w:r>
      </w:del>
      <w:r w:rsidR="008F0806">
        <w:rPr>
          <w:rFonts w:ascii="Arial" w:hAnsi="Arial" w:cs="Arial"/>
          <w:sz w:val="24"/>
          <w:szCs w:val="24"/>
        </w:rPr>
        <w:t>).</w:t>
      </w:r>
      <w:r w:rsidR="00B713E7">
        <w:rPr>
          <w:rFonts w:ascii="Arial" w:hAnsi="Arial" w:cs="Arial"/>
          <w:sz w:val="24"/>
          <w:szCs w:val="24"/>
        </w:rPr>
        <w:t xml:space="preserve"> </w:t>
      </w:r>
      <w:del w:id="225" w:author="Bryce Askey" w:date="2021-11-23T12:09:00Z">
        <w:r w:rsidR="00B713E7" w:rsidDel="001106A9">
          <w:rPr>
            <w:rFonts w:ascii="Arial" w:hAnsi="Arial" w:cs="Arial"/>
            <w:sz w:val="24"/>
            <w:szCs w:val="24"/>
          </w:rPr>
          <w:delText xml:space="preserve"> </w:delText>
        </w:r>
      </w:del>
      <w:del w:id="226" w:author="Bryce Askey" w:date="2021-11-23T12:12:00Z">
        <w:r w:rsidR="00E31704" w:rsidDel="001106A9">
          <w:rPr>
            <w:rFonts w:ascii="Arial" w:hAnsi="Arial" w:cs="Arial"/>
            <w:sz w:val="24"/>
            <w:szCs w:val="24"/>
          </w:rPr>
          <w:delText>Furthermore</w:delText>
        </w:r>
        <w:r w:rsidR="00F43E3E" w:rsidRPr="006B58F4" w:rsidDel="001106A9">
          <w:rPr>
            <w:rFonts w:ascii="Arial" w:hAnsi="Arial" w:cs="Arial"/>
            <w:sz w:val="24"/>
            <w:szCs w:val="24"/>
          </w:rPr>
          <w:delText xml:space="preserve">, </w:delText>
        </w:r>
        <w:r w:rsidRPr="006B58F4" w:rsidDel="001106A9">
          <w:rPr>
            <w:rFonts w:ascii="Arial" w:hAnsi="Arial" w:cs="Arial"/>
            <w:i/>
            <w:iCs/>
            <w:sz w:val="24"/>
            <w:szCs w:val="24"/>
          </w:rPr>
          <w:delText>S. racemosa</w:delText>
        </w:r>
        <w:r w:rsidR="00F43E3E" w:rsidRPr="006B58F4" w:rsidDel="001106A9">
          <w:rPr>
            <w:rFonts w:ascii="Arial" w:hAnsi="Arial" w:cs="Arial"/>
            <w:sz w:val="24"/>
            <w:szCs w:val="24"/>
          </w:rPr>
          <w:delText xml:space="preserve"> </w:delText>
        </w:r>
        <w:r w:rsidR="00E31704" w:rsidDel="001106A9">
          <w:rPr>
            <w:rFonts w:ascii="Arial" w:hAnsi="Arial" w:cs="Arial"/>
            <w:sz w:val="24"/>
            <w:szCs w:val="24"/>
          </w:rPr>
          <w:delText xml:space="preserve">accumulated 51.85 and 27.78 </w:delText>
        </w:r>
        <w:r w:rsidR="00E31704" w:rsidRPr="00505FFC" w:rsidDel="001106A9">
          <w:rPr>
            <w:rFonts w:ascii="Arial" w:hAnsi="Arial" w:cs="Arial"/>
            <w:sz w:val="24"/>
            <w:szCs w:val="24"/>
          </w:rPr>
          <w:delText>µmol / g fresh weight</w:delText>
        </w:r>
        <w:r w:rsidR="00E31704" w:rsidRPr="006B58F4" w:rsidDel="001106A9">
          <w:rPr>
            <w:rFonts w:ascii="Arial" w:hAnsi="Arial" w:cs="Arial"/>
            <w:sz w:val="24"/>
            <w:szCs w:val="24"/>
          </w:rPr>
          <w:delText xml:space="preserve"> </w:delText>
        </w:r>
        <w:r w:rsidR="00E31704" w:rsidDel="001106A9">
          <w:rPr>
            <w:rFonts w:ascii="Arial" w:hAnsi="Arial" w:cs="Arial"/>
            <w:sz w:val="24"/>
            <w:szCs w:val="24"/>
          </w:rPr>
          <w:delText xml:space="preserve">of </w:delText>
        </w:r>
        <w:r w:rsidR="00E31704" w:rsidRPr="006B58F4" w:rsidDel="001106A9">
          <w:rPr>
            <w:rFonts w:ascii="Arial" w:hAnsi="Arial" w:cs="Arial"/>
            <w:sz w:val="24"/>
            <w:szCs w:val="24"/>
          </w:rPr>
          <w:delText xml:space="preserve">4´-deoxyflavones </w:delText>
        </w:r>
        <w:r w:rsidR="00E31704" w:rsidDel="001106A9">
          <w:rPr>
            <w:rFonts w:ascii="Arial" w:hAnsi="Arial" w:cs="Arial"/>
            <w:sz w:val="24"/>
            <w:szCs w:val="24"/>
          </w:rPr>
          <w:delText>in its leaves and stems, higher than their level</w:delText>
        </w:r>
        <w:r w:rsidR="009D3855" w:rsidDel="001106A9">
          <w:rPr>
            <w:rFonts w:ascii="Arial" w:hAnsi="Arial" w:cs="Arial"/>
            <w:sz w:val="24"/>
            <w:szCs w:val="24"/>
          </w:rPr>
          <w:delText>s</w:delText>
        </w:r>
        <w:r w:rsidR="00E31704" w:rsidDel="001106A9">
          <w:rPr>
            <w:rFonts w:ascii="Arial" w:hAnsi="Arial" w:cs="Arial"/>
            <w:sz w:val="24"/>
            <w:szCs w:val="24"/>
          </w:rPr>
          <w:delText xml:space="preserve"> in the roots (</w:delText>
        </w:r>
        <w:r w:rsidR="007B7C54" w:rsidDel="001106A9">
          <w:rPr>
            <w:rFonts w:ascii="Arial" w:hAnsi="Arial" w:cs="Arial"/>
            <w:sz w:val="24"/>
            <w:szCs w:val="24"/>
          </w:rPr>
          <w:delText>12.94</w:delText>
        </w:r>
        <w:r w:rsidR="00E31704" w:rsidDel="001106A9">
          <w:rPr>
            <w:rFonts w:ascii="Arial" w:hAnsi="Arial" w:cs="Arial"/>
            <w:sz w:val="24"/>
            <w:szCs w:val="24"/>
          </w:rPr>
          <w:delText xml:space="preserve"> </w:delText>
        </w:r>
        <w:r w:rsidR="00E31704" w:rsidRPr="00505FFC" w:rsidDel="001106A9">
          <w:rPr>
            <w:rFonts w:ascii="Arial" w:hAnsi="Arial" w:cs="Arial"/>
            <w:sz w:val="24"/>
            <w:szCs w:val="24"/>
          </w:rPr>
          <w:delText>µmol / g fresh weight</w:delText>
        </w:r>
        <w:r w:rsidR="00E31704" w:rsidDel="001106A9">
          <w:rPr>
            <w:rFonts w:ascii="Arial" w:hAnsi="Arial" w:cs="Arial"/>
            <w:sz w:val="24"/>
            <w:szCs w:val="24"/>
          </w:rPr>
          <w:delText xml:space="preserve">). </w:delText>
        </w:r>
        <w:r w:rsidR="00E2574E" w:rsidRPr="006B58F4" w:rsidDel="001106A9">
          <w:rPr>
            <w:rFonts w:ascii="Arial" w:hAnsi="Arial" w:cs="Arial"/>
            <w:i/>
            <w:iCs/>
            <w:sz w:val="24"/>
            <w:szCs w:val="24"/>
          </w:rPr>
          <w:delText>S. wrightii</w:delText>
        </w:r>
        <w:r w:rsidR="00E2574E" w:rsidRPr="006B58F4" w:rsidDel="001106A9">
          <w:rPr>
            <w:rFonts w:ascii="Arial" w:hAnsi="Arial" w:cs="Arial"/>
            <w:sz w:val="24"/>
            <w:szCs w:val="24"/>
          </w:rPr>
          <w:delText xml:space="preserve"> </w:delText>
        </w:r>
        <w:r w:rsidR="009D3855" w:rsidDel="001106A9">
          <w:rPr>
            <w:rFonts w:ascii="Arial" w:hAnsi="Arial" w:cs="Arial"/>
            <w:sz w:val="24"/>
            <w:szCs w:val="24"/>
          </w:rPr>
          <w:delText xml:space="preserve">also </w:delText>
        </w:r>
        <w:r w:rsidR="00F43E3E" w:rsidRPr="006B58F4" w:rsidDel="001106A9">
          <w:rPr>
            <w:rFonts w:ascii="Arial" w:hAnsi="Arial" w:cs="Arial"/>
            <w:sz w:val="24"/>
            <w:szCs w:val="24"/>
          </w:rPr>
          <w:delText xml:space="preserve">accumulated </w:delText>
        </w:r>
        <w:r w:rsidR="009D3855" w:rsidDel="001106A9">
          <w:rPr>
            <w:rFonts w:ascii="Arial" w:hAnsi="Arial" w:cs="Arial"/>
            <w:sz w:val="24"/>
            <w:szCs w:val="24"/>
          </w:rPr>
          <w:delText xml:space="preserve">a </w:delText>
        </w:r>
        <w:r w:rsidR="00F43E3E" w:rsidRPr="006B58F4" w:rsidDel="001106A9">
          <w:rPr>
            <w:rFonts w:ascii="Arial" w:hAnsi="Arial" w:cs="Arial"/>
            <w:sz w:val="24"/>
            <w:szCs w:val="24"/>
          </w:rPr>
          <w:delText xml:space="preserve">high concentration of </w:delText>
        </w:r>
        <w:r w:rsidR="009D3855" w:rsidRPr="006B58F4" w:rsidDel="001106A9">
          <w:rPr>
            <w:rFonts w:ascii="Arial" w:hAnsi="Arial" w:cs="Arial"/>
            <w:sz w:val="24"/>
            <w:szCs w:val="24"/>
          </w:rPr>
          <w:delText>4´-deoxyflavones</w:delText>
        </w:r>
        <w:r w:rsidR="006B7B86" w:rsidRPr="006B58F4" w:rsidDel="001106A9">
          <w:rPr>
            <w:rFonts w:ascii="Arial" w:hAnsi="Arial" w:cs="Arial"/>
            <w:sz w:val="24"/>
            <w:szCs w:val="24"/>
          </w:rPr>
          <w:delText xml:space="preserve"> in </w:delText>
        </w:r>
        <w:r w:rsidR="00E2574E" w:rsidRPr="006B58F4" w:rsidDel="001106A9">
          <w:rPr>
            <w:rFonts w:ascii="Arial" w:hAnsi="Arial" w:cs="Arial"/>
            <w:sz w:val="24"/>
            <w:szCs w:val="24"/>
          </w:rPr>
          <w:delText>their stems</w:delText>
        </w:r>
        <w:r w:rsidR="009D3855" w:rsidDel="001106A9">
          <w:rPr>
            <w:rFonts w:ascii="Arial" w:hAnsi="Arial" w:cs="Arial"/>
            <w:sz w:val="24"/>
            <w:szCs w:val="24"/>
          </w:rPr>
          <w:delText xml:space="preserve"> (54.3</w:delText>
        </w:r>
        <w:r w:rsidR="007B7C54" w:rsidDel="001106A9">
          <w:rPr>
            <w:rFonts w:ascii="Arial" w:hAnsi="Arial" w:cs="Arial"/>
            <w:sz w:val="24"/>
            <w:szCs w:val="24"/>
          </w:rPr>
          <w:delText>5</w:delText>
        </w:r>
        <w:r w:rsidR="009D3855" w:rsidDel="001106A9">
          <w:rPr>
            <w:rFonts w:ascii="Arial" w:hAnsi="Arial" w:cs="Arial"/>
            <w:sz w:val="24"/>
            <w:szCs w:val="24"/>
          </w:rPr>
          <w:delText xml:space="preserve"> </w:delText>
        </w:r>
        <w:r w:rsidR="009D3855" w:rsidRPr="00505FFC" w:rsidDel="001106A9">
          <w:rPr>
            <w:rFonts w:ascii="Arial" w:hAnsi="Arial" w:cs="Arial"/>
            <w:sz w:val="24"/>
            <w:szCs w:val="24"/>
          </w:rPr>
          <w:delText>µmol / g fresh weight</w:delText>
        </w:r>
        <w:r w:rsidR="009D3855" w:rsidDel="001106A9">
          <w:rPr>
            <w:rFonts w:ascii="Arial" w:hAnsi="Arial" w:cs="Arial"/>
            <w:sz w:val="24"/>
            <w:szCs w:val="24"/>
          </w:rPr>
          <w:delText>)</w:delText>
        </w:r>
        <w:r w:rsidR="006D057D" w:rsidRPr="006B58F4" w:rsidDel="001106A9">
          <w:rPr>
            <w:rFonts w:ascii="Arial" w:hAnsi="Arial" w:cs="Arial"/>
            <w:sz w:val="24"/>
            <w:szCs w:val="24"/>
          </w:rPr>
          <w:delText xml:space="preserve">, </w:delText>
        </w:r>
        <w:r w:rsidR="009D3855" w:rsidDel="001106A9">
          <w:rPr>
            <w:rFonts w:ascii="Arial" w:hAnsi="Arial" w:cs="Arial"/>
            <w:sz w:val="24"/>
            <w:szCs w:val="24"/>
          </w:rPr>
          <w:delText xml:space="preserve">while its roots produced 73.70 </w:delText>
        </w:r>
        <w:r w:rsidR="009D3855" w:rsidRPr="00505FFC" w:rsidDel="001106A9">
          <w:rPr>
            <w:rFonts w:ascii="Arial" w:hAnsi="Arial" w:cs="Arial"/>
            <w:sz w:val="24"/>
            <w:szCs w:val="24"/>
          </w:rPr>
          <w:delText>µmol / g fresh weight</w:delText>
        </w:r>
        <w:r w:rsidR="009D3855" w:rsidDel="001106A9">
          <w:rPr>
            <w:rFonts w:ascii="Arial" w:hAnsi="Arial" w:cs="Arial"/>
            <w:sz w:val="24"/>
            <w:szCs w:val="24"/>
          </w:rPr>
          <w:delText xml:space="preserve">. </w:delText>
        </w:r>
      </w:del>
      <w:r w:rsidR="009D3855">
        <w:rPr>
          <w:rFonts w:ascii="Arial" w:hAnsi="Arial" w:cs="Arial"/>
          <w:sz w:val="24"/>
          <w:szCs w:val="24"/>
        </w:rPr>
        <w:t xml:space="preserve">Of note, </w:t>
      </w:r>
      <w:r w:rsidR="009A4831" w:rsidRPr="006B58F4">
        <w:rPr>
          <w:rFonts w:ascii="Arial" w:hAnsi="Arial" w:cs="Arial"/>
          <w:i/>
          <w:iCs/>
          <w:sz w:val="24"/>
          <w:szCs w:val="24"/>
        </w:rPr>
        <w:t xml:space="preserve">S. </w:t>
      </w:r>
      <w:del w:id="227" w:author="Bryce Askey" w:date="2021-11-18T09:08:00Z">
        <w:r w:rsidR="009A4831" w:rsidRPr="006B58F4" w:rsidDel="00C14E09">
          <w:rPr>
            <w:rFonts w:ascii="Arial" w:hAnsi="Arial" w:cs="Arial"/>
            <w:i/>
            <w:iCs/>
            <w:sz w:val="24"/>
            <w:szCs w:val="24"/>
          </w:rPr>
          <w:delText>leonardii</w:delText>
        </w:r>
      </w:del>
      <w:proofErr w:type="spellStart"/>
      <w:ins w:id="228" w:author="Bryce Askey" w:date="2021-11-18T09:08:00Z">
        <w:r w:rsidR="00C14E09">
          <w:rPr>
            <w:rFonts w:ascii="Arial" w:hAnsi="Arial" w:cs="Arial"/>
            <w:i/>
            <w:iCs/>
            <w:sz w:val="24"/>
            <w:szCs w:val="24"/>
          </w:rPr>
          <w:t>parvula</w:t>
        </w:r>
      </w:ins>
      <w:proofErr w:type="spellEnd"/>
      <w:r w:rsidR="009A4831">
        <w:rPr>
          <w:rFonts w:ascii="Arial" w:hAnsi="Arial" w:cs="Arial"/>
          <w:i/>
          <w:iCs/>
          <w:sz w:val="24"/>
          <w:szCs w:val="24"/>
        </w:rPr>
        <w:t>,</w:t>
      </w:r>
      <w:r w:rsidR="009A4831" w:rsidRPr="006B58F4">
        <w:rPr>
          <w:rFonts w:ascii="Arial" w:hAnsi="Arial" w:cs="Arial"/>
          <w:sz w:val="24"/>
          <w:szCs w:val="24"/>
        </w:rPr>
        <w:t xml:space="preserve"> </w:t>
      </w:r>
      <w:r w:rsidR="009A4831" w:rsidRPr="006B58F4">
        <w:rPr>
          <w:rFonts w:ascii="Arial" w:hAnsi="Arial" w:cs="Arial"/>
          <w:i/>
          <w:iCs/>
          <w:sz w:val="24"/>
          <w:szCs w:val="24"/>
        </w:rPr>
        <w:t>S. racemosa</w:t>
      </w:r>
      <w:r w:rsidR="009A4831">
        <w:rPr>
          <w:rFonts w:ascii="Arial" w:hAnsi="Arial" w:cs="Arial"/>
          <w:i/>
          <w:iCs/>
          <w:sz w:val="24"/>
          <w:szCs w:val="24"/>
        </w:rPr>
        <w:t>,</w:t>
      </w:r>
      <w:r w:rsidR="009A4831" w:rsidRPr="006B58F4">
        <w:rPr>
          <w:rFonts w:ascii="Arial" w:hAnsi="Arial" w:cs="Arial"/>
          <w:sz w:val="24"/>
          <w:szCs w:val="24"/>
        </w:rPr>
        <w:t xml:space="preserve"> and </w:t>
      </w:r>
      <w:r w:rsidR="009A4831" w:rsidRPr="006B58F4">
        <w:rPr>
          <w:rFonts w:ascii="Arial" w:hAnsi="Arial" w:cs="Arial"/>
          <w:i/>
          <w:iCs/>
          <w:sz w:val="24"/>
          <w:szCs w:val="24"/>
        </w:rPr>
        <w:t>S. wrightii</w:t>
      </w:r>
      <w:r w:rsidR="009A4831" w:rsidRPr="006B58F4">
        <w:rPr>
          <w:rFonts w:ascii="Arial" w:hAnsi="Arial" w:cs="Arial"/>
          <w:sz w:val="24"/>
          <w:szCs w:val="24"/>
        </w:rPr>
        <w:t xml:space="preserve"> accumulated</w:t>
      </w:r>
      <w:ins w:id="229" w:author="Bryce Askey" w:date="2021-11-23T12:13:00Z">
        <w:r w:rsidR="001106A9">
          <w:rPr>
            <w:rFonts w:ascii="Arial" w:hAnsi="Arial" w:cs="Arial"/>
            <w:sz w:val="24"/>
            <w:szCs w:val="24"/>
          </w:rPr>
          <w:t xml:space="preserve"> significantly</w:t>
        </w:r>
      </w:ins>
      <w:r w:rsidR="009A4831" w:rsidRPr="006B58F4">
        <w:rPr>
          <w:rFonts w:ascii="Arial" w:hAnsi="Arial" w:cs="Arial"/>
          <w:sz w:val="24"/>
          <w:szCs w:val="24"/>
        </w:rPr>
        <w:t xml:space="preserve"> high</w:t>
      </w:r>
      <w:ins w:id="230" w:author="Bryce Askey" w:date="2021-11-23T12:13:00Z">
        <w:r w:rsidR="001106A9">
          <w:rPr>
            <w:rFonts w:ascii="Arial" w:hAnsi="Arial" w:cs="Arial"/>
            <w:sz w:val="24"/>
            <w:szCs w:val="24"/>
          </w:rPr>
          <w:t>er</w:t>
        </w:r>
      </w:ins>
      <w:ins w:id="231" w:author="Bryce Askey" w:date="2021-11-23T12:26:00Z">
        <w:r w:rsidR="008C1536">
          <w:rPr>
            <w:rFonts w:ascii="Arial" w:hAnsi="Arial" w:cs="Arial"/>
            <w:sz w:val="24"/>
            <w:szCs w:val="24"/>
          </w:rPr>
          <w:t xml:space="preserve"> (p &lt; 0.05)</w:t>
        </w:r>
      </w:ins>
      <w:r w:rsidR="009A4831" w:rsidRPr="006B58F4">
        <w:rPr>
          <w:rFonts w:ascii="Arial" w:hAnsi="Arial" w:cs="Arial"/>
          <w:sz w:val="24"/>
          <w:szCs w:val="24"/>
        </w:rPr>
        <w:t xml:space="preserve"> concentrations of oroxylin A </w:t>
      </w:r>
      <w:del w:id="232" w:author="Bryce Askey" w:date="2021-11-23T12:14:00Z">
        <w:r w:rsidR="009A4831" w:rsidDel="001106A9">
          <w:rPr>
            <w:rFonts w:ascii="Arial" w:hAnsi="Arial" w:cs="Arial"/>
            <w:sz w:val="24"/>
            <w:szCs w:val="24"/>
          </w:rPr>
          <w:delText>or</w:delText>
        </w:r>
        <w:r w:rsidR="009A4831" w:rsidRPr="006B58F4" w:rsidDel="001106A9">
          <w:rPr>
            <w:rFonts w:ascii="Arial" w:hAnsi="Arial" w:cs="Arial"/>
            <w:sz w:val="24"/>
            <w:szCs w:val="24"/>
          </w:rPr>
          <w:delText xml:space="preserve"> oroxyloside </w:delText>
        </w:r>
      </w:del>
      <w:r w:rsidR="009A4831" w:rsidRPr="006B58F4">
        <w:rPr>
          <w:rFonts w:ascii="Arial" w:hAnsi="Arial" w:cs="Arial"/>
          <w:sz w:val="24"/>
          <w:szCs w:val="24"/>
        </w:rPr>
        <w:t>in their stems</w:t>
      </w:r>
      <w:ins w:id="233" w:author="Bryce Askey" w:date="2021-11-23T12:15:00Z">
        <w:r w:rsidR="008167D4">
          <w:rPr>
            <w:rFonts w:ascii="Arial" w:hAnsi="Arial" w:cs="Arial"/>
            <w:sz w:val="24"/>
            <w:szCs w:val="24"/>
          </w:rPr>
          <w:t xml:space="preserve"> and l</w:t>
        </w:r>
      </w:ins>
      <w:ins w:id="234" w:author="Bryce Askey" w:date="2021-11-23T12:16:00Z">
        <w:r w:rsidR="008167D4">
          <w:rPr>
            <w:rFonts w:ascii="Arial" w:hAnsi="Arial" w:cs="Arial"/>
            <w:sz w:val="24"/>
            <w:szCs w:val="24"/>
          </w:rPr>
          <w:t xml:space="preserve">eaves as compared to </w:t>
        </w:r>
        <w:r w:rsidR="008167D4">
          <w:rPr>
            <w:rFonts w:ascii="Arial" w:hAnsi="Arial" w:cs="Arial"/>
            <w:i/>
            <w:iCs/>
            <w:sz w:val="24"/>
            <w:szCs w:val="24"/>
          </w:rPr>
          <w:t xml:space="preserve">S. baicalensis </w:t>
        </w:r>
        <w:r w:rsidR="008167D4">
          <w:rPr>
            <w:rFonts w:ascii="Arial" w:hAnsi="Arial" w:cs="Arial"/>
            <w:sz w:val="24"/>
            <w:szCs w:val="24"/>
          </w:rPr>
          <w:t>(Fig. 3, Table 1)</w:t>
        </w:r>
      </w:ins>
      <w:ins w:id="235" w:author="Bryce Askey" w:date="2021-11-23T12:17:00Z">
        <w:r w:rsidR="008167D4">
          <w:rPr>
            <w:rFonts w:ascii="Arial" w:hAnsi="Arial" w:cs="Arial"/>
            <w:sz w:val="24"/>
            <w:szCs w:val="24"/>
          </w:rPr>
          <w:t>.</w:t>
        </w:r>
      </w:ins>
      <w:del w:id="236" w:author="Bryce Askey" w:date="2021-11-23T12:17:00Z">
        <w:r w:rsidR="009A4831" w:rsidRPr="006B58F4" w:rsidDel="008167D4">
          <w:rPr>
            <w:rFonts w:ascii="Arial" w:hAnsi="Arial" w:cs="Arial"/>
            <w:sz w:val="24"/>
            <w:szCs w:val="24"/>
          </w:rPr>
          <w:delText>,</w:delText>
        </w:r>
      </w:del>
      <w:r w:rsidR="009A4831" w:rsidRPr="006B58F4">
        <w:rPr>
          <w:rFonts w:ascii="Arial" w:hAnsi="Arial" w:cs="Arial"/>
          <w:sz w:val="24"/>
          <w:szCs w:val="24"/>
        </w:rPr>
        <w:t xml:space="preserve"> </w:t>
      </w:r>
      <w:ins w:id="237" w:author="Bryce Askey" w:date="2021-11-23T12:18:00Z">
        <w:r w:rsidR="00C3541D">
          <w:rPr>
            <w:rFonts w:ascii="Arial" w:hAnsi="Arial" w:cs="Arial"/>
            <w:i/>
            <w:iCs/>
            <w:sz w:val="24"/>
            <w:szCs w:val="24"/>
          </w:rPr>
          <w:t xml:space="preserve">S. racemosa </w:t>
        </w:r>
        <w:r w:rsidR="00C3541D">
          <w:rPr>
            <w:rFonts w:ascii="Arial" w:hAnsi="Arial" w:cs="Arial"/>
            <w:sz w:val="24"/>
            <w:szCs w:val="24"/>
          </w:rPr>
          <w:t xml:space="preserve">and </w:t>
        </w:r>
        <w:r w:rsidR="00C3541D">
          <w:rPr>
            <w:rFonts w:ascii="Arial" w:hAnsi="Arial" w:cs="Arial"/>
            <w:i/>
            <w:iCs/>
            <w:sz w:val="24"/>
            <w:szCs w:val="24"/>
          </w:rPr>
          <w:t xml:space="preserve">S. wrightii </w:t>
        </w:r>
        <w:r w:rsidR="00C3541D">
          <w:rPr>
            <w:rFonts w:ascii="Arial" w:hAnsi="Arial" w:cs="Arial"/>
            <w:sz w:val="24"/>
            <w:szCs w:val="24"/>
          </w:rPr>
          <w:t>also accumulated significantly higher</w:t>
        </w:r>
      </w:ins>
      <w:ins w:id="238" w:author="Bryce Askey" w:date="2021-11-23T12:25:00Z">
        <w:r w:rsidR="008C1536">
          <w:rPr>
            <w:rFonts w:ascii="Arial" w:hAnsi="Arial" w:cs="Arial"/>
            <w:sz w:val="24"/>
            <w:szCs w:val="24"/>
          </w:rPr>
          <w:t xml:space="preserve"> (</w:t>
        </w:r>
      </w:ins>
      <w:ins w:id="239" w:author="Bryce Askey" w:date="2021-11-23T12:26:00Z">
        <w:r w:rsidR="008C1536">
          <w:rPr>
            <w:rFonts w:ascii="Arial" w:hAnsi="Arial" w:cs="Arial"/>
            <w:sz w:val="24"/>
            <w:szCs w:val="24"/>
          </w:rPr>
          <w:t>p &lt; 0.05)</w:t>
        </w:r>
      </w:ins>
      <w:ins w:id="240" w:author="Bryce Askey" w:date="2021-11-23T12:18:00Z">
        <w:r w:rsidR="00C3541D">
          <w:rPr>
            <w:rFonts w:ascii="Arial" w:hAnsi="Arial" w:cs="Arial"/>
            <w:sz w:val="24"/>
            <w:szCs w:val="24"/>
          </w:rPr>
          <w:t xml:space="preserve"> concentrations of oroxyloside </w:t>
        </w:r>
      </w:ins>
      <w:ins w:id="241" w:author="Bryce Askey" w:date="2021-11-23T12:19:00Z">
        <w:r w:rsidR="00C3541D">
          <w:rPr>
            <w:rFonts w:ascii="Arial" w:hAnsi="Arial" w:cs="Arial"/>
            <w:sz w:val="24"/>
            <w:szCs w:val="24"/>
          </w:rPr>
          <w:t>in their stems and leaves</w:t>
        </w:r>
      </w:ins>
      <w:ins w:id="242" w:author="Bryce Askey" w:date="2021-11-23T12:20:00Z">
        <w:r w:rsidR="006F6DE7">
          <w:rPr>
            <w:rFonts w:ascii="Arial" w:hAnsi="Arial" w:cs="Arial"/>
            <w:sz w:val="24"/>
            <w:szCs w:val="24"/>
          </w:rPr>
          <w:t xml:space="preserve"> than </w:t>
        </w:r>
        <w:r w:rsidR="006F6DE7">
          <w:rPr>
            <w:rFonts w:ascii="Arial" w:hAnsi="Arial" w:cs="Arial"/>
            <w:i/>
            <w:iCs/>
            <w:sz w:val="24"/>
            <w:szCs w:val="24"/>
          </w:rPr>
          <w:t>S. baicalensis</w:t>
        </w:r>
      </w:ins>
      <w:ins w:id="243" w:author="Bryce Askey" w:date="2021-11-23T12:19:00Z">
        <w:r w:rsidR="00C3541D">
          <w:rPr>
            <w:rFonts w:ascii="Arial" w:hAnsi="Arial" w:cs="Arial"/>
            <w:sz w:val="24"/>
            <w:szCs w:val="24"/>
          </w:rPr>
          <w:t xml:space="preserve"> (Fig. 3, Table 1). </w:t>
        </w:r>
      </w:ins>
      <w:del w:id="244" w:author="Bryce Askey" w:date="2021-11-23T12:19:00Z">
        <w:r w:rsidR="006D057D" w:rsidRPr="006B58F4" w:rsidDel="00C3541D">
          <w:rPr>
            <w:rFonts w:ascii="Arial" w:hAnsi="Arial" w:cs="Arial"/>
            <w:sz w:val="24"/>
            <w:szCs w:val="24"/>
          </w:rPr>
          <w:delText xml:space="preserve">and </w:delText>
        </w:r>
        <w:r w:rsidR="006D057D" w:rsidRPr="006B58F4" w:rsidDel="00C3541D">
          <w:rPr>
            <w:rFonts w:ascii="Arial" w:hAnsi="Arial" w:cs="Arial"/>
            <w:i/>
            <w:iCs/>
            <w:sz w:val="24"/>
            <w:szCs w:val="24"/>
          </w:rPr>
          <w:delText xml:space="preserve">S. racemosa </w:delText>
        </w:r>
        <w:r w:rsidR="006D057D" w:rsidRPr="006B58F4" w:rsidDel="00C3541D">
          <w:rPr>
            <w:rFonts w:ascii="Arial" w:hAnsi="Arial" w:cs="Arial"/>
            <w:sz w:val="24"/>
            <w:szCs w:val="24"/>
          </w:rPr>
          <w:delText>also in its leaves</w:delText>
        </w:r>
        <w:r w:rsidR="00215A4D" w:rsidRPr="006B58F4" w:rsidDel="00C3541D">
          <w:rPr>
            <w:rFonts w:ascii="Arial" w:hAnsi="Arial" w:cs="Arial"/>
            <w:sz w:val="24"/>
            <w:szCs w:val="24"/>
          </w:rPr>
          <w:delText xml:space="preserve"> (Fig. 3</w:delText>
        </w:r>
        <w:r w:rsidR="000043C8" w:rsidDel="00C3541D">
          <w:rPr>
            <w:rFonts w:ascii="Arial" w:hAnsi="Arial" w:cs="Arial"/>
            <w:sz w:val="24"/>
            <w:szCs w:val="24"/>
          </w:rPr>
          <w:delText>, Table 1</w:delText>
        </w:r>
        <w:r w:rsidR="00215A4D" w:rsidRPr="006B58F4" w:rsidDel="00C3541D">
          <w:rPr>
            <w:rFonts w:ascii="Arial" w:hAnsi="Arial" w:cs="Arial"/>
            <w:sz w:val="24"/>
            <w:szCs w:val="24"/>
          </w:rPr>
          <w:delText>)</w:delText>
        </w:r>
        <w:r w:rsidR="00CD2E28" w:rsidRPr="006B58F4" w:rsidDel="00C3541D">
          <w:rPr>
            <w:rFonts w:ascii="Arial" w:hAnsi="Arial" w:cs="Arial"/>
            <w:sz w:val="24"/>
            <w:szCs w:val="24"/>
          </w:rPr>
          <w:delText>.</w:delText>
        </w:r>
      </w:del>
      <w:del w:id="245" w:author="Bryce Askey" w:date="2021-11-23T12:21:00Z">
        <w:r w:rsidR="006D057D" w:rsidRPr="006B58F4" w:rsidDel="006F6DE7">
          <w:rPr>
            <w:rFonts w:ascii="Arial" w:hAnsi="Arial" w:cs="Arial"/>
            <w:sz w:val="24"/>
            <w:szCs w:val="24"/>
          </w:rPr>
          <w:delText xml:space="preserve"> </w:delText>
        </w:r>
      </w:del>
      <w:del w:id="246" w:author="Bryce Askey" w:date="2021-11-23T12:20:00Z">
        <w:r w:rsidR="00CD2E28" w:rsidRPr="006B58F4" w:rsidDel="006F6DE7">
          <w:rPr>
            <w:rFonts w:ascii="Arial" w:hAnsi="Arial" w:cs="Arial"/>
            <w:sz w:val="24"/>
            <w:szCs w:val="24"/>
          </w:rPr>
          <w:delText>This finding is</w:delText>
        </w:r>
      </w:del>
      <w:del w:id="247" w:author="Bryce Askey" w:date="2021-11-23T12:21:00Z">
        <w:r w:rsidR="00CD2E28" w:rsidRPr="006B58F4" w:rsidDel="006F6DE7">
          <w:rPr>
            <w:rFonts w:ascii="Arial" w:hAnsi="Arial" w:cs="Arial"/>
            <w:sz w:val="24"/>
            <w:szCs w:val="24"/>
          </w:rPr>
          <w:delText xml:space="preserve"> especially remarkable considering the relative rarity of these 4´-deoxyflavones in </w:delText>
        </w:r>
        <w:r w:rsidR="00E2574E" w:rsidRPr="006B58F4" w:rsidDel="006F6DE7">
          <w:rPr>
            <w:rFonts w:ascii="Arial" w:hAnsi="Arial" w:cs="Arial"/>
            <w:i/>
            <w:iCs/>
            <w:sz w:val="24"/>
            <w:szCs w:val="24"/>
          </w:rPr>
          <w:delText xml:space="preserve">S. baicalensis </w:delText>
        </w:r>
        <w:r w:rsidR="00E2574E" w:rsidRPr="006B58F4" w:rsidDel="006F6DE7">
          <w:rPr>
            <w:rFonts w:ascii="Arial" w:hAnsi="Arial" w:cs="Arial"/>
            <w:sz w:val="24"/>
            <w:szCs w:val="24"/>
          </w:rPr>
          <w:delText xml:space="preserve">and </w:delText>
        </w:r>
        <w:r w:rsidR="00E2574E" w:rsidRPr="006B58F4" w:rsidDel="006F6DE7">
          <w:rPr>
            <w:rFonts w:ascii="Arial" w:hAnsi="Arial" w:cs="Arial"/>
            <w:i/>
            <w:iCs/>
            <w:sz w:val="24"/>
            <w:szCs w:val="24"/>
          </w:rPr>
          <w:delText>S. barbata</w:delText>
        </w:r>
        <w:r w:rsidR="006D057D" w:rsidRPr="006B58F4" w:rsidDel="006F6DE7">
          <w:rPr>
            <w:rFonts w:ascii="Arial" w:hAnsi="Arial" w:cs="Arial"/>
            <w:sz w:val="24"/>
            <w:szCs w:val="24"/>
          </w:rPr>
          <w:delText>, two well-studied species</w:delText>
        </w:r>
        <w:r w:rsidR="00E2574E" w:rsidRPr="006B58F4" w:rsidDel="006F6DE7">
          <w:rPr>
            <w:rFonts w:ascii="Arial" w:hAnsi="Arial" w:cs="Arial"/>
            <w:sz w:val="24"/>
            <w:szCs w:val="24"/>
          </w:rPr>
          <w:delText xml:space="preserve"> </w:delText>
        </w:r>
        <w:r w:rsidR="006B7B86" w:rsidRPr="006B58F4" w:rsidDel="006F6DE7">
          <w:rPr>
            <w:rFonts w:ascii="Arial" w:hAnsi="Arial" w:cs="Arial"/>
            <w:sz w:val="24"/>
            <w:szCs w:val="24"/>
          </w:rPr>
          <w:delText>(Fig. 3).</w:delText>
        </w:r>
        <w:r w:rsidR="006135F7" w:rsidRPr="006B58F4" w:rsidDel="006F6DE7">
          <w:rPr>
            <w:rFonts w:ascii="Arial" w:hAnsi="Arial" w:cs="Arial"/>
            <w:sz w:val="24"/>
            <w:szCs w:val="24"/>
          </w:rPr>
          <w:delText xml:space="preserve"> </w:delText>
        </w:r>
      </w:del>
      <w:r w:rsidR="006135F7" w:rsidRPr="006B58F4">
        <w:rPr>
          <w:rFonts w:ascii="Arial" w:hAnsi="Arial" w:cs="Arial"/>
          <w:sz w:val="24"/>
          <w:szCs w:val="24"/>
        </w:rPr>
        <w:lastRenderedPageBreak/>
        <w:t xml:space="preserve">Overall, our detection of chrysin in the leaves of all species analyzed and baicalein in stems and leaves of most species suggests that </w:t>
      </w:r>
      <w:r w:rsidR="002D02BB" w:rsidRPr="006B58F4">
        <w:rPr>
          <w:rFonts w:ascii="Arial" w:hAnsi="Arial" w:cs="Arial"/>
          <w:sz w:val="24"/>
          <w:szCs w:val="24"/>
        </w:rPr>
        <w:t>specific</w:t>
      </w:r>
      <w:r w:rsidR="002D02BB">
        <w:rPr>
          <w:rFonts w:ascii="Arial" w:hAnsi="Arial" w:cs="Arial"/>
          <w:sz w:val="24"/>
          <w:szCs w:val="24"/>
        </w:rPr>
        <w:t>ity of</w:t>
      </w:r>
      <w:r w:rsidR="002D02BB" w:rsidRPr="006B58F4">
        <w:rPr>
          <w:rFonts w:ascii="Arial" w:hAnsi="Arial" w:cs="Arial"/>
          <w:sz w:val="24"/>
          <w:szCs w:val="24"/>
        </w:rPr>
        <w:t xml:space="preserve"> </w:t>
      </w:r>
      <w:r w:rsidR="006135F7" w:rsidRPr="006B58F4">
        <w:rPr>
          <w:rFonts w:ascii="Arial" w:hAnsi="Arial" w:cs="Arial"/>
          <w:sz w:val="24"/>
          <w:szCs w:val="24"/>
        </w:rPr>
        <w:t>4´-deoxyflavones</w:t>
      </w:r>
      <w:r w:rsidR="00F67D2E">
        <w:rPr>
          <w:rFonts w:ascii="Arial" w:hAnsi="Arial" w:cs="Arial"/>
          <w:sz w:val="24"/>
          <w:szCs w:val="24"/>
        </w:rPr>
        <w:t xml:space="preserve"> </w:t>
      </w:r>
      <w:r w:rsidR="006F6DE7">
        <w:rPr>
          <w:rFonts w:ascii="Arial" w:hAnsi="Arial" w:cs="Arial"/>
          <w:sz w:val="24"/>
          <w:szCs w:val="24"/>
        </w:rPr>
        <w:t>to</w:t>
      </w:r>
      <w:r w:rsidR="006F6DE7">
        <w:rPr>
          <w:rFonts w:ascii="Arial" w:hAnsi="Arial" w:cs="Arial"/>
          <w:sz w:val="24"/>
          <w:szCs w:val="24"/>
        </w:rPr>
        <w:t xml:space="preserve"> </w:t>
      </w:r>
      <w:r w:rsidR="00F67D2E">
        <w:rPr>
          <w:rFonts w:ascii="Arial" w:hAnsi="Arial" w:cs="Arial"/>
          <w:sz w:val="24"/>
          <w:szCs w:val="24"/>
        </w:rPr>
        <w:t>roots</w:t>
      </w:r>
      <w:r w:rsidR="006135F7" w:rsidRPr="006B58F4">
        <w:rPr>
          <w:rFonts w:ascii="Arial" w:hAnsi="Arial" w:cs="Arial"/>
          <w:sz w:val="24"/>
          <w:szCs w:val="24"/>
        </w:rPr>
        <w:t xml:space="preserve"> </w:t>
      </w:r>
      <w:r w:rsidR="002D02BB">
        <w:rPr>
          <w:rFonts w:ascii="Arial" w:hAnsi="Arial" w:cs="Arial"/>
          <w:sz w:val="24"/>
          <w:szCs w:val="24"/>
        </w:rPr>
        <w:t xml:space="preserve">is less than </w:t>
      </w:r>
      <w:r w:rsidR="006135F7" w:rsidRPr="006B58F4">
        <w:rPr>
          <w:rFonts w:ascii="Arial" w:hAnsi="Arial" w:cs="Arial"/>
          <w:sz w:val="24"/>
          <w:szCs w:val="24"/>
        </w:rPr>
        <w:t xml:space="preserve">that </w:t>
      </w:r>
      <w:r w:rsidR="002D02BB">
        <w:rPr>
          <w:rFonts w:ascii="Arial" w:hAnsi="Arial" w:cs="Arial"/>
          <w:sz w:val="24"/>
          <w:szCs w:val="24"/>
        </w:rPr>
        <w:t xml:space="preserve">of </w:t>
      </w:r>
      <w:r w:rsidR="006135F7" w:rsidRPr="006B58F4">
        <w:rPr>
          <w:rFonts w:ascii="Arial" w:hAnsi="Arial" w:cs="Arial"/>
          <w:sz w:val="24"/>
          <w:szCs w:val="24"/>
        </w:rPr>
        <w:t xml:space="preserve">4´-hydroxyflavones </w:t>
      </w:r>
      <w:r w:rsidR="006F6DE7">
        <w:rPr>
          <w:rFonts w:ascii="Arial" w:hAnsi="Arial" w:cs="Arial"/>
          <w:sz w:val="24"/>
          <w:szCs w:val="24"/>
        </w:rPr>
        <w:t>to</w:t>
      </w:r>
      <w:r w:rsidR="006F6DE7" w:rsidRPr="006B58F4">
        <w:rPr>
          <w:rFonts w:ascii="Arial" w:hAnsi="Arial" w:cs="Arial"/>
          <w:sz w:val="24"/>
          <w:szCs w:val="24"/>
        </w:rPr>
        <w:t xml:space="preserve"> </w:t>
      </w:r>
      <w:r w:rsidR="006135F7" w:rsidRPr="006B58F4">
        <w:rPr>
          <w:rFonts w:ascii="Arial" w:hAnsi="Arial" w:cs="Arial"/>
          <w:sz w:val="24"/>
          <w:szCs w:val="24"/>
        </w:rPr>
        <w:t>aerial tissue</w:t>
      </w:r>
      <w:r w:rsidR="002D02BB">
        <w:rPr>
          <w:rFonts w:ascii="Arial" w:hAnsi="Arial" w:cs="Arial"/>
          <w:sz w:val="24"/>
          <w:szCs w:val="24"/>
        </w:rPr>
        <w:t>s</w:t>
      </w:r>
      <w:r w:rsidR="006135F7" w:rsidRPr="006B58F4">
        <w:rPr>
          <w:rFonts w:ascii="Arial" w:hAnsi="Arial" w:cs="Arial"/>
          <w:sz w:val="24"/>
          <w:szCs w:val="24"/>
        </w:rPr>
        <w:t xml:space="preserve">. </w:t>
      </w:r>
    </w:p>
    <w:p w14:paraId="4E493A82" w14:textId="77777777" w:rsidR="006B58F4" w:rsidRPr="006B58F4" w:rsidRDefault="006B58F4" w:rsidP="006B58F4">
      <w:pPr>
        <w:spacing w:after="0" w:line="360" w:lineRule="auto"/>
        <w:ind w:firstLine="720"/>
        <w:rPr>
          <w:rFonts w:ascii="Arial" w:hAnsi="Arial" w:cs="Arial"/>
          <w:b/>
          <w:bCs/>
          <w:sz w:val="24"/>
          <w:szCs w:val="24"/>
        </w:rPr>
      </w:pPr>
    </w:p>
    <w:p w14:paraId="4C9D5267" w14:textId="77777777" w:rsidR="006B58F4" w:rsidRPr="006B58F4" w:rsidRDefault="006B58F4" w:rsidP="006B58F4">
      <w:pPr>
        <w:spacing w:after="0" w:line="360" w:lineRule="auto"/>
        <w:jc w:val="both"/>
        <w:rPr>
          <w:rFonts w:ascii="Arial" w:hAnsi="Arial" w:cs="Arial"/>
          <w:b/>
          <w:bCs/>
          <w:sz w:val="24"/>
          <w:szCs w:val="24"/>
        </w:rPr>
      </w:pPr>
      <w:r w:rsidRPr="006B58F4">
        <w:rPr>
          <w:rFonts w:ascii="Arial" w:hAnsi="Arial" w:cs="Arial"/>
          <w:b/>
          <w:bCs/>
          <w:sz w:val="24"/>
          <w:szCs w:val="24"/>
        </w:rPr>
        <w:t>The structural elucidation of a new scutellarin isomer</w:t>
      </w:r>
    </w:p>
    <w:p w14:paraId="25D3D466" w14:textId="05DFD55B" w:rsidR="006B58F4" w:rsidRDefault="002636C3" w:rsidP="006B58F4">
      <w:pPr>
        <w:spacing w:after="0" w:line="360" w:lineRule="auto"/>
        <w:rPr>
          <w:rFonts w:ascii="Arial" w:hAnsi="Arial" w:cs="Arial"/>
          <w:bCs/>
          <w:sz w:val="24"/>
          <w:szCs w:val="24"/>
        </w:rPr>
      </w:pPr>
      <w:r w:rsidRPr="006B58F4">
        <w:rPr>
          <w:rFonts w:ascii="Arial" w:hAnsi="Arial" w:cs="Arial"/>
          <w:b/>
          <w:bCs/>
          <w:i/>
          <w:iCs/>
          <w:sz w:val="24"/>
          <w:szCs w:val="24"/>
        </w:rPr>
        <w:tab/>
      </w:r>
      <w:r w:rsidR="00810BDE" w:rsidRPr="006B58F4">
        <w:rPr>
          <w:rFonts w:ascii="Arial" w:hAnsi="Arial" w:cs="Arial"/>
          <w:sz w:val="24"/>
          <w:szCs w:val="24"/>
        </w:rPr>
        <w:t xml:space="preserve">During our </w:t>
      </w:r>
      <w:r w:rsidR="00C0675C" w:rsidRPr="006B58F4">
        <w:rPr>
          <w:rFonts w:ascii="Arial" w:hAnsi="Arial" w:cs="Arial"/>
          <w:sz w:val="24"/>
          <w:szCs w:val="24"/>
        </w:rPr>
        <w:t xml:space="preserve">metabolite </w:t>
      </w:r>
      <w:r w:rsidR="00810BDE" w:rsidRPr="006B58F4">
        <w:rPr>
          <w:rFonts w:ascii="Arial" w:hAnsi="Arial" w:cs="Arial"/>
          <w:sz w:val="24"/>
          <w:szCs w:val="24"/>
        </w:rPr>
        <w:t xml:space="preserve">analysis, we detected multiple </w:t>
      </w:r>
      <w:r w:rsidR="00B908D3">
        <w:rPr>
          <w:rFonts w:ascii="Arial" w:hAnsi="Arial" w:cs="Arial"/>
          <w:sz w:val="24"/>
          <w:szCs w:val="24"/>
        </w:rPr>
        <w:t xml:space="preserve">new </w:t>
      </w:r>
      <w:r w:rsidR="00810BDE" w:rsidRPr="006B58F4">
        <w:rPr>
          <w:rFonts w:ascii="Arial" w:hAnsi="Arial" w:cs="Arial"/>
          <w:sz w:val="24"/>
          <w:szCs w:val="24"/>
        </w:rPr>
        <w:t xml:space="preserve">metabolites which we were unable to </w:t>
      </w:r>
      <w:r w:rsidR="00A71126">
        <w:rPr>
          <w:rFonts w:ascii="Arial" w:hAnsi="Arial" w:cs="Arial"/>
          <w:sz w:val="24"/>
          <w:szCs w:val="24"/>
        </w:rPr>
        <w:t xml:space="preserve">unambiguously </w:t>
      </w:r>
      <w:r w:rsidR="00B908D3">
        <w:rPr>
          <w:rFonts w:ascii="Arial" w:hAnsi="Arial" w:cs="Arial"/>
          <w:sz w:val="24"/>
          <w:szCs w:val="24"/>
        </w:rPr>
        <w:t xml:space="preserve">assign their </w:t>
      </w:r>
      <w:r w:rsidR="00810BDE" w:rsidRPr="006B58F4">
        <w:rPr>
          <w:rFonts w:ascii="Arial" w:hAnsi="Arial" w:cs="Arial"/>
          <w:sz w:val="24"/>
          <w:szCs w:val="24"/>
        </w:rPr>
        <w:t>identi</w:t>
      </w:r>
      <w:r w:rsidR="00B908D3">
        <w:rPr>
          <w:rFonts w:ascii="Arial" w:hAnsi="Arial" w:cs="Arial"/>
          <w:sz w:val="24"/>
          <w:szCs w:val="24"/>
        </w:rPr>
        <w:t>ties</w:t>
      </w:r>
      <w:r w:rsidR="00810BDE" w:rsidRPr="006B58F4">
        <w:rPr>
          <w:rFonts w:ascii="Arial" w:hAnsi="Arial" w:cs="Arial"/>
          <w:sz w:val="24"/>
          <w:szCs w:val="24"/>
        </w:rPr>
        <w:t xml:space="preserve">. </w:t>
      </w:r>
      <w:r w:rsidR="00616140" w:rsidRPr="006B58F4">
        <w:rPr>
          <w:rFonts w:ascii="Arial" w:hAnsi="Arial" w:cs="Arial"/>
          <w:sz w:val="24"/>
          <w:szCs w:val="24"/>
        </w:rPr>
        <w:t>Of these unknown metabolites</w:t>
      </w:r>
      <w:r w:rsidR="00810BDE" w:rsidRPr="006B58F4">
        <w:rPr>
          <w:rFonts w:ascii="Arial" w:hAnsi="Arial" w:cs="Arial"/>
          <w:sz w:val="24"/>
          <w:szCs w:val="24"/>
        </w:rPr>
        <w:t>, one drew our interest because of its pattern of</w:t>
      </w:r>
      <w:r w:rsidR="002A4FA5" w:rsidRPr="006B58F4">
        <w:rPr>
          <w:rFonts w:ascii="Arial" w:hAnsi="Arial" w:cs="Arial"/>
          <w:sz w:val="24"/>
          <w:szCs w:val="24"/>
        </w:rPr>
        <w:t xml:space="preserve"> accumulation </w:t>
      </w:r>
      <w:r w:rsidR="00810BDE" w:rsidRPr="006B58F4">
        <w:rPr>
          <w:rFonts w:ascii="Arial" w:hAnsi="Arial" w:cs="Arial"/>
          <w:sz w:val="24"/>
          <w:szCs w:val="24"/>
        </w:rPr>
        <w:t xml:space="preserve">across the </w:t>
      </w:r>
      <w:r w:rsidR="002A4FA5" w:rsidRPr="006B58F4">
        <w:rPr>
          <w:rFonts w:ascii="Arial" w:hAnsi="Arial" w:cs="Arial"/>
          <w:sz w:val="24"/>
          <w:szCs w:val="24"/>
        </w:rPr>
        <w:t>tissue samples we collected</w:t>
      </w:r>
      <w:r w:rsidR="008A63BA" w:rsidRPr="006B58F4">
        <w:rPr>
          <w:rFonts w:ascii="Arial" w:hAnsi="Arial" w:cs="Arial"/>
          <w:sz w:val="24"/>
          <w:szCs w:val="24"/>
        </w:rPr>
        <w:t xml:space="preserve"> (Fig. 4</w:t>
      </w:r>
      <w:r w:rsidR="0020094E" w:rsidRPr="006B58F4">
        <w:rPr>
          <w:rFonts w:ascii="Arial" w:hAnsi="Arial" w:cs="Arial"/>
          <w:sz w:val="24"/>
          <w:szCs w:val="24"/>
        </w:rPr>
        <w:t>)</w:t>
      </w:r>
      <w:r w:rsidR="002A4FA5" w:rsidRPr="006B58F4">
        <w:rPr>
          <w:rFonts w:ascii="Arial" w:hAnsi="Arial" w:cs="Arial"/>
          <w:sz w:val="24"/>
          <w:szCs w:val="24"/>
        </w:rPr>
        <w:t xml:space="preserve">. </w:t>
      </w:r>
      <w:r w:rsidR="005E78BB" w:rsidRPr="006B58F4">
        <w:rPr>
          <w:rFonts w:ascii="Arial" w:hAnsi="Arial" w:cs="Arial"/>
          <w:sz w:val="24"/>
          <w:szCs w:val="24"/>
        </w:rPr>
        <w:t xml:space="preserve">In our HPLC chromatograms, we detected the </w:t>
      </w:r>
      <w:r w:rsidR="002A4FA5" w:rsidRPr="006B58F4">
        <w:rPr>
          <w:rFonts w:ascii="Arial" w:hAnsi="Arial" w:cs="Arial"/>
          <w:sz w:val="24"/>
          <w:szCs w:val="24"/>
        </w:rPr>
        <w:t xml:space="preserve">peak </w:t>
      </w:r>
      <w:r w:rsidR="005E78BB" w:rsidRPr="006B58F4">
        <w:rPr>
          <w:rFonts w:ascii="Arial" w:hAnsi="Arial" w:cs="Arial"/>
          <w:sz w:val="24"/>
          <w:szCs w:val="24"/>
        </w:rPr>
        <w:t xml:space="preserve">corresponding to this metabolite in the aerial parts of </w:t>
      </w:r>
      <w:r w:rsidR="005E78BB" w:rsidRPr="006B58F4">
        <w:rPr>
          <w:rFonts w:ascii="Arial" w:hAnsi="Arial" w:cs="Arial"/>
          <w:i/>
          <w:iCs/>
          <w:sz w:val="24"/>
          <w:szCs w:val="24"/>
        </w:rPr>
        <w:t>S. ba</w:t>
      </w:r>
      <w:r w:rsidR="00346CB7" w:rsidRPr="006B58F4">
        <w:rPr>
          <w:rFonts w:ascii="Arial" w:hAnsi="Arial" w:cs="Arial"/>
          <w:i/>
          <w:iCs/>
          <w:sz w:val="24"/>
          <w:szCs w:val="24"/>
        </w:rPr>
        <w:t xml:space="preserve">icalensis </w:t>
      </w:r>
      <w:r w:rsidR="00346CB7" w:rsidRPr="006B58F4">
        <w:rPr>
          <w:rFonts w:ascii="Arial" w:hAnsi="Arial" w:cs="Arial"/>
          <w:sz w:val="24"/>
          <w:szCs w:val="24"/>
        </w:rPr>
        <w:t xml:space="preserve">and </w:t>
      </w:r>
      <w:r w:rsidR="00346CB7" w:rsidRPr="006B58F4">
        <w:rPr>
          <w:rFonts w:ascii="Arial" w:hAnsi="Arial" w:cs="Arial"/>
          <w:i/>
          <w:iCs/>
          <w:sz w:val="24"/>
          <w:szCs w:val="24"/>
        </w:rPr>
        <w:t>S. barbata</w:t>
      </w:r>
      <w:r w:rsidR="00C0675C" w:rsidRPr="006B58F4">
        <w:rPr>
          <w:rFonts w:ascii="Arial" w:hAnsi="Arial" w:cs="Arial"/>
          <w:sz w:val="24"/>
          <w:szCs w:val="24"/>
        </w:rPr>
        <w:t xml:space="preserve">, </w:t>
      </w:r>
      <w:r w:rsidR="006D057D" w:rsidRPr="006B58F4">
        <w:rPr>
          <w:rFonts w:ascii="Arial" w:hAnsi="Arial" w:cs="Arial"/>
          <w:sz w:val="24"/>
          <w:szCs w:val="24"/>
        </w:rPr>
        <w:t xml:space="preserve">but not </w:t>
      </w:r>
      <w:r w:rsidR="009A7F9F" w:rsidRPr="006B58F4">
        <w:rPr>
          <w:rFonts w:ascii="Arial" w:hAnsi="Arial" w:cs="Arial"/>
          <w:sz w:val="24"/>
          <w:szCs w:val="24"/>
        </w:rPr>
        <w:t>in S.</w:t>
      </w:r>
      <w:r w:rsidR="006048FC" w:rsidRPr="006B58F4">
        <w:rPr>
          <w:rFonts w:ascii="Arial" w:hAnsi="Arial" w:cs="Arial"/>
          <w:i/>
          <w:iCs/>
          <w:sz w:val="24"/>
          <w:szCs w:val="24"/>
        </w:rPr>
        <w:t xml:space="preserve"> racemosa</w:t>
      </w:r>
      <w:r w:rsidR="00BD3F60" w:rsidRPr="006B58F4">
        <w:rPr>
          <w:rFonts w:ascii="Arial" w:hAnsi="Arial" w:cs="Arial"/>
          <w:sz w:val="24"/>
          <w:szCs w:val="24"/>
        </w:rPr>
        <w:t>. The peak was absent in root chromatograms collected from all seven species</w:t>
      </w:r>
      <w:r w:rsidR="00BD3F60" w:rsidRPr="00702047">
        <w:rPr>
          <w:rFonts w:ascii="Arial" w:hAnsi="Arial" w:cs="Arial"/>
          <w:sz w:val="24"/>
          <w:szCs w:val="24"/>
        </w:rPr>
        <w:t>.</w:t>
      </w:r>
      <w:r w:rsidR="008A63BA" w:rsidRPr="00702047">
        <w:rPr>
          <w:rFonts w:ascii="Arial" w:hAnsi="Arial" w:cs="Arial"/>
          <w:sz w:val="24"/>
          <w:szCs w:val="24"/>
        </w:rPr>
        <w:t xml:space="preserve"> </w:t>
      </w:r>
      <w:r w:rsidR="00BD3F60" w:rsidRPr="00702047">
        <w:rPr>
          <w:rFonts w:ascii="Arial" w:hAnsi="Arial" w:cs="Arial"/>
          <w:sz w:val="24"/>
          <w:szCs w:val="24"/>
        </w:rPr>
        <w:t xml:space="preserve">The aerial specificity of </w:t>
      </w:r>
      <w:r w:rsidR="009729A9" w:rsidRPr="00702047">
        <w:rPr>
          <w:rFonts w:ascii="Arial" w:hAnsi="Arial" w:cs="Arial"/>
          <w:sz w:val="24"/>
          <w:szCs w:val="24"/>
        </w:rPr>
        <w:t>th</w:t>
      </w:r>
      <w:r w:rsidR="009729A9">
        <w:rPr>
          <w:rFonts w:ascii="Arial" w:hAnsi="Arial" w:cs="Arial"/>
          <w:sz w:val="24"/>
          <w:szCs w:val="24"/>
        </w:rPr>
        <w:t>is unknown</w:t>
      </w:r>
      <w:r w:rsidR="009729A9" w:rsidRPr="00702047">
        <w:rPr>
          <w:rFonts w:ascii="Arial" w:hAnsi="Arial" w:cs="Arial"/>
          <w:sz w:val="24"/>
          <w:szCs w:val="24"/>
        </w:rPr>
        <w:t xml:space="preserve"> </w:t>
      </w:r>
      <w:r w:rsidR="00BD3F60" w:rsidRPr="00702047">
        <w:rPr>
          <w:rFonts w:ascii="Arial" w:hAnsi="Arial" w:cs="Arial"/>
          <w:sz w:val="24"/>
          <w:szCs w:val="24"/>
        </w:rPr>
        <w:t>metabolite led us to hy</w:t>
      </w:r>
      <w:r w:rsidR="0030611F" w:rsidRPr="00702047">
        <w:rPr>
          <w:rFonts w:ascii="Arial" w:hAnsi="Arial" w:cs="Arial"/>
          <w:sz w:val="24"/>
          <w:szCs w:val="24"/>
        </w:rPr>
        <w:t>pothesize that</w:t>
      </w:r>
      <w:r w:rsidR="00BD3F60" w:rsidRPr="00702047">
        <w:rPr>
          <w:rFonts w:ascii="Arial" w:hAnsi="Arial" w:cs="Arial"/>
          <w:sz w:val="24"/>
          <w:szCs w:val="24"/>
        </w:rPr>
        <w:t xml:space="preserve"> it </w:t>
      </w:r>
      <w:r w:rsidR="0030611F" w:rsidRPr="00702047">
        <w:rPr>
          <w:rFonts w:ascii="Arial" w:hAnsi="Arial" w:cs="Arial"/>
          <w:sz w:val="24"/>
          <w:szCs w:val="24"/>
        </w:rPr>
        <w:t>was a 4’-hydroxyflavone</w:t>
      </w:r>
      <w:r w:rsidR="00346CB7" w:rsidRPr="00702047">
        <w:rPr>
          <w:rFonts w:ascii="Arial" w:hAnsi="Arial" w:cs="Arial"/>
          <w:sz w:val="24"/>
          <w:szCs w:val="24"/>
        </w:rPr>
        <w:t xml:space="preserve">. </w:t>
      </w:r>
      <w:r w:rsidR="00580532" w:rsidRPr="00702047">
        <w:rPr>
          <w:rFonts w:ascii="Arial" w:hAnsi="Arial" w:cs="Arial"/>
          <w:sz w:val="24"/>
          <w:szCs w:val="24"/>
        </w:rPr>
        <w:t>To</w:t>
      </w:r>
      <w:r w:rsidR="00B43505" w:rsidRPr="00702047">
        <w:rPr>
          <w:rFonts w:ascii="Arial" w:hAnsi="Arial" w:cs="Arial"/>
          <w:sz w:val="24"/>
          <w:szCs w:val="24"/>
        </w:rPr>
        <w:t xml:space="preserve"> elucidate its structure, we </w:t>
      </w:r>
      <w:r w:rsidR="00505FFC" w:rsidRPr="00702047">
        <w:rPr>
          <w:rFonts w:ascii="Arial" w:hAnsi="Arial" w:cs="Arial"/>
          <w:sz w:val="24"/>
          <w:szCs w:val="24"/>
        </w:rPr>
        <w:t>analyzed</w:t>
      </w:r>
      <w:r w:rsidR="00AB6DFF" w:rsidRPr="00702047">
        <w:rPr>
          <w:rFonts w:ascii="Arial" w:hAnsi="Arial" w:cs="Arial"/>
          <w:sz w:val="24"/>
          <w:szCs w:val="24"/>
        </w:rPr>
        <w:t xml:space="preserve"> the unknown metabolite from our </w:t>
      </w:r>
      <w:r w:rsidR="00AB6DFF" w:rsidRPr="00702047">
        <w:rPr>
          <w:rFonts w:ascii="Arial" w:hAnsi="Arial" w:cs="Arial"/>
          <w:i/>
          <w:iCs/>
          <w:sz w:val="24"/>
          <w:szCs w:val="24"/>
        </w:rPr>
        <w:t xml:space="preserve">S. barbata </w:t>
      </w:r>
      <w:r w:rsidR="00AB6DFF" w:rsidRPr="00702047">
        <w:rPr>
          <w:rFonts w:ascii="Arial" w:hAnsi="Arial" w:cs="Arial"/>
          <w:sz w:val="24"/>
          <w:szCs w:val="24"/>
        </w:rPr>
        <w:t xml:space="preserve">leaf extracts </w:t>
      </w:r>
      <w:r w:rsidR="006B58F4" w:rsidRPr="00702047">
        <w:rPr>
          <w:rFonts w:ascii="Arial" w:hAnsi="Arial" w:cs="Arial"/>
          <w:bCs/>
          <w:sz w:val="24"/>
          <w:szCs w:val="24"/>
        </w:rPr>
        <w:t>by the liquid chromatography-high resolution mass spectrometry (LC-HRMS).</w:t>
      </w:r>
      <w:r w:rsidR="006B58F4" w:rsidRPr="00165C0C">
        <w:rPr>
          <w:rFonts w:ascii="Arial" w:hAnsi="Arial" w:cs="Arial"/>
          <w:bCs/>
          <w:sz w:val="24"/>
          <w:szCs w:val="24"/>
        </w:rPr>
        <w:t xml:space="preserve"> </w:t>
      </w:r>
      <w:r w:rsidR="00580532">
        <w:rPr>
          <w:rFonts w:ascii="Arial" w:hAnsi="Arial" w:cs="Arial"/>
          <w:bCs/>
          <w:sz w:val="24"/>
          <w:szCs w:val="24"/>
        </w:rPr>
        <w:t>Interestingly, its</w:t>
      </w:r>
      <w:r w:rsidR="006B58F4" w:rsidRPr="00165C0C">
        <w:rPr>
          <w:rFonts w:ascii="Arial" w:hAnsi="Arial" w:cs="Arial"/>
          <w:bCs/>
          <w:sz w:val="24"/>
          <w:szCs w:val="24"/>
        </w:rPr>
        <w:t xml:space="preserve"> molecular weight </w:t>
      </w:r>
      <w:r w:rsidR="00580532">
        <w:rPr>
          <w:rFonts w:ascii="Arial" w:hAnsi="Arial" w:cs="Arial"/>
          <w:bCs/>
          <w:sz w:val="24"/>
          <w:szCs w:val="24"/>
        </w:rPr>
        <w:t xml:space="preserve">was identical to scutellarin </w:t>
      </w:r>
      <w:r w:rsidR="006B58F4" w:rsidRPr="00165C0C">
        <w:rPr>
          <w:rFonts w:ascii="Arial" w:hAnsi="Arial" w:cs="Arial"/>
          <w:bCs/>
          <w:sz w:val="24"/>
          <w:szCs w:val="24"/>
        </w:rPr>
        <w:t xml:space="preserve">([M + </w:t>
      </w:r>
      <w:proofErr w:type="gramStart"/>
      <w:r w:rsidR="006B58F4" w:rsidRPr="00165C0C">
        <w:rPr>
          <w:rFonts w:ascii="Arial" w:hAnsi="Arial" w:cs="Arial"/>
          <w:bCs/>
          <w:sz w:val="24"/>
          <w:szCs w:val="24"/>
        </w:rPr>
        <w:t>H]</w:t>
      </w:r>
      <w:r w:rsidR="006B58F4" w:rsidRPr="00165C0C">
        <w:rPr>
          <w:rFonts w:ascii="Arial" w:hAnsi="Arial" w:cs="Arial"/>
          <w:bCs/>
          <w:sz w:val="24"/>
          <w:szCs w:val="24"/>
          <w:vertAlign w:val="superscript"/>
        </w:rPr>
        <w:t>+</w:t>
      </w:r>
      <w:proofErr w:type="gramEnd"/>
      <w:r w:rsidR="006B58F4" w:rsidRPr="00165C0C">
        <w:rPr>
          <w:rFonts w:ascii="Arial" w:hAnsi="Arial" w:cs="Arial"/>
          <w:bCs/>
          <w:sz w:val="24"/>
          <w:szCs w:val="24"/>
        </w:rPr>
        <w:t xml:space="preserve"> </w:t>
      </w:r>
      <w:r w:rsidR="006B58F4" w:rsidRPr="00165C0C">
        <w:rPr>
          <w:rFonts w:ascii="Arial" w:hAnsi="Arial" w:cs="Arial"/>
          <w:bCs/>
          <w:i/>
          <w:sz w:val="24"/>
          <w:szCs w:val="24"/>
        </w:rPr>
        <w:t>m/z</w:t>
      </w:r>
      <w:r w:rsidR="006B58F4" w:rsidRPr="00165C0C">
        <w:rPr>
          <w:rFonts w:ascii="Arial" w:hAnsi="Arial" w:cs="Arial"/>
          <w:bCs/>
          <w:sz w:val="24"/>
          <w:szCs w:val="24"/>
        </w:rPr>
        <w:t xml:space="preserve"> 463.0866, </w:t>
      </w:r>
      <w:r w:rsidR="002D02BB">
        <w:rPr>
          <w:rFonts w:ascii="Arial" w:hAnsi="Arial" w:cs="Arial"/>
          <w:bCs/>
          <w:sz w:val="24"/>
          <w:szCs w:val="24"/>
        </w:rPr>
        <w:t>calculated</w:t>
      </w:r>
      <w:r w:rsidR="002D02BB" w:rsidRPr="00165C0C">
        <w:rPr>
          <w:rFonts w:ascii="Arial" w:hAnsi="Arial" w:cs="Arial"/>
          <w:bCs/>
          <w:sz w:val="24"/>
          <w:szCs w:val="24"/>
        </w:rPr>
        <w:t xml:space="preserve"> </w:t>
      </w:r>
      <w:r w:rsidR="006B58F4" w:rsidRPr="00165C0C">
        <w:rPr>
          <w:rFonts w:ascii="Arial" w:hAnsi="Arial" w:cs="Arial"/>
          <w:bCs/>
          <w:sz w:val="24"/>
          <w:szCs w:val="24"/>
        </w:rPr>
        <w:t>for C</w:t>
      </w:r>
      <w:r w:rsidR="006B58F4" w:rsidRPr="00165C0C">
        <w:rPr>
          <w:rFonts w:ascii="Arial" w:hAnsi="Arial" w:cs="Arial"/>
          <w:bCs/>
          <w:sz w:val="24"/>
          <w:szCs w:val="24"/>
          <w:vertAlign w:val="subscript"/>
        </w:rPr>
        <w:t>21</w:t>
      </w:r>
      <w:r w:rsidR="006B58F4" w:rsidRPr="00165C0C">
        <w:rPr>
          <w:rFonts w:ascii="Arial" w:hAnsi="Arial" w:cs="Arial"/>
          <w:bCs/>
          <w:sz w:val="24"/>
          <w:szCs w:val="24"/>
        </w:rPr>
        <w:t>H</w:t>
      </w:r>
      <w:r w:rsidR="006B58F4" w:rsidRPr="00165C0C">
        <w:rPr>
          <w:rFonts w:ascii="Arial" w:hAnsi="Arial" w:cs="Arial"/>
          <w:bCs/>
          <w:sz w:val="24"/>
          <w:szCs w:val="24"/>
          <w:vertAlign w:val="subscript"/>
        </w:rPr>
        <w:t>19</w:t>
      </w:r>
      <w:r w:rsidR="006B58F4" w:rsidRPr="00165C0C">
        <w:rPr>
          <w:rFonts w:ascii="Arial" w:hAnsi="Arial" w:cs="Arial"/>
          <w:bCs/>
          <w:sz w:val="24"/>
          <w:szCs w:val="24"/>
        </w:rPr>
        <w:t>O</w:t>
      </w:r>
      <w:r w:rsidR="006B58F4" w:rsidRPr="00165C0C">
        <w:rPr>
          <w:rFonts w:ascii="Arial" w:hAnsi="Arial" w:cs="Arial"/>
          <w:bCs/>
          <w:sz w:val="24"/>
          <w:szCs w:val="24"/>
          <w:vertAlign w:val="subscript"/>
        </w:rPr>
        <w:t>12</w:t>
      </w:r>
      <w:r w:rsidR="006B58F4" w:rsidRPr="00165C0C">
        <w:rPr>
          <w:rFonts w:ascii="Arial" w:hAnsi="Arial" w:cs="Arial"/>
          <w:bCs/>
          <w:sz w:val="24"/>
          <w:szCs w:val="24"/>
          <w:vertAlign w:val="superscript"/>
        </w:rPr>
        <w:t>+</w:t>
      </w:r>
      <w:r w:rsidR="006B58F4" w:rsidRPr="00165C0C">
        <w:rPr>
          <w:rFonts w:ascii="Arial" w:hAnsi="Arial" w:cs="Arial"/>
          <w:bCs/>
          <w:sz w:val="24"/>
          <w:szCs w:val="24"/>
        </w:rPr>
        <w:t>, 463.0871)</w:t>
      </w:r>
      <w:r w:rsidR="00580532">
        <w:rPr>
          <w:rFonts w:ascii="Arial" w:hAnsi="Arial" w:cs="Arial"/>
          <w:bCs/>
          <w:sz w:val="24"/>
          <w:szCs w:val="24"/>
        </w:rPr>
        <w:t>,</w:t>
      </w:r>
      <w:r w:rsidR="006B58F4" w:rsidRPr="00165C0C">
        <w:rPr>
          <w:rFonts w:ascii="Arial" w:hAnsi="Arial" w:cs="Arial"/>
          <w:bCs/>
          <w:sz w:val="24"/>
          <w:szCs w:val="24"/>
        </w:rPr>
        <w:t xml:space="preserve"> </w:t>
      </w:r>
      <w:r w:rsidR="00580532">
        <w:rPr>
          <w:rFonts w:ascii="Arial" w:hAnsi="Arial" w:cs="Arial"/>
          <w:bCs/>
          <w:sz w:val="24"/>
          <w:szCs w:val="24"/>
        </w:rPr>
        <w:t>but they</w:t>
      </w:r>
      <w:r w:rsidR="00580532" w:rsidRPr="00165C0C">
        <w:rPr>
          <w:rFonts w:ascii="Arial" w:hAnsi="Arial" w:cs="Arial"/>
          <w:bCs/>
          <w:sz w:val="24"/>
          <w:szCs w:val="24"/>
        </w:rPr>
        <w:t xml:space="preserve"> were eluted with different retention times (t</w:t>
      </w:r>
      <w:r w:rsidR="00580532" w:rsidRPr="00165C0C">
        <w:rPr>
          <w:rFonts w:ascii="Arial" w:hAnsi="Arial" w:cs="Arial"/>
          <w:bCs/>
          <w:sz w:val="24"/>
          <w:szCs w:val="24"/>
          <w:vertAlign w:val="subscript"/>
        </w:rPr>
        <w:t>m</w:t>
      </w:r>
      <w:r w:rsidR="00580532" w:rsidRPr="00165C0C">
        <w:rPr>
          <w:rFonts w:ascii="Arial" w:hAnsi="Arial" w:cs="Arial"/>
          <w:bCs/>
          <w:sz w:val="24"/>
          <w:szCs w:val="24"/>
        </w:rPr>
        <w:t xml:space="preserve"> = 6.28 min</w:t>
      </w:r>
      <w:r w:rsidR="00580532">
        <w:rPr>
          <w:rFonts w:ascii="Arial" w:hAnsi="Arial" w:cs="Arial"/>
          <w:bCs/>
          <w:sz w:val="24"/>
          <w:szCs w:val="24"/>
        </w:rPr>
        <w:t xml:space="preserve"> for scutellarin</w:t>
      </w:r>
      <w:r w:rsidR="00580532" w:rsidRPr="00165C0C">
        <w:rPr>
          <w:rFonts w:ascii="Arial" w:hAnsi="Arial" w:cs="Arial"/>
          <w:bCs/>
          <w:sz w:val="24"/>
          <w:szCs w:val="24"/>
        </w:rPr>
        <w:t xml:space="preserve"> vs 6.94 min</w:t>
      </w:r>
      <w:r w:rsidR="00580532">
        <w:rPr>
          <w:rFonts w:ascii="Arial" w:hAnsi="Arial" w:cs="Arial"/>
          <w:bCs/>
          <w:sz w:val="24"/>
          <w:szCs w:val="24"/>
        </w:rPr>
        <w:t xml:space="preserve"> for </w:t>
      </w:r>
      <w:r w:rsidR="002D02BB">
        <w:rPr>
          <w:rFonts w:ascii="Arial" w:hAnsi="Arial" w:cs="Arial"/>
          <w:bCs/>
          <w:sz w:val="24"/>
          <w:szCs w:val="24"/>
        </w:rPr>
        <w:t xml:space="preserve">the </w:t>
      </w:r>
      <w:r w:rsidR="00580532">
        <w:rPr>
          <w:rFonts w:ascii="Arial" w:hAnsi="Arial" w:cs="Arial"/>
          <w:bCs/>
          <w:sz w:val="24"/>
          <w:szCs w:val="24"/>
        </w:rPr>
        <w:t>unknown compound</w:t>
      </w:r>
      <w:r w:rsidR="00580532" w:rsidRPr="00165C0C">
        <w:rPr>
          <w:rFonts w:ascii="Arial" w:hAnsi="Arial" w:cs="Arial"/>
          <w:bCs/>
          <w:sz w:val="24"/>
          <w:szCs w:val="24"/>
        </w:rPr>
        <w:t>)</w:t>
      </w:r>
      <w:r w:rsidR="006B58F4" w:rsidRPr="00165C0C">
        <w:rPr>
          <w:rFonts w:ascii="Arial" w:hAnsi="Arial" w:cs="Arial"/>
          <w:bCs/>
          <w:sz w:val="24"/>
          <w:szCs w:val="24"/>
        </w:rPr>
        <w:t>(Fig</w:t>
      </w:r>
      <w:r w:rsidR="006B58F4">
        <w:rPr>
          <w:rFonts w:ascii="Arial" w:hAnsi="Arial" w:cs="Arial"/>
          <w:bCs/>
          <w:sz w:val="24"/>
          <w:szCs w:val="24"/>
        </w:rPr>
        <w:t>.</w:t>
      </w:r>
      <w:r w:rsidR="006B58F4" w:rsidRPr="00165C0C">
        <w:rPr>
          <w:rFonts w:ascii="Arial" w:hAnsi="Arial" w:cs="Arial"/>
          <w:bCs/>
          <w:sz w:val="24"/>
          <w:szCs w:val="24"/>
        </w:rPr>
        <w:t xml:space="preserve"> </w:t>
      </w:r>
      <w:r w:rsidR="006B58F4">
        <w:rPr>
          <w:rFonts w:ascii="Arial" w:hAnsi="Arial" w:cs="Arial"/>
          <w:bCs/>
          <w:sz w:val="24"/>
          <w:szCs w:val="24"/>
        </w:rPr>
        <w:t>5</w:t>
      </w:r>
      <w:r w:rsidR="00452D1B">
        <w:rPr>
          <w:rFonts w:ascii="Arial" w:hAnsi="Arial" w:cs="Arial"/>
          <w:bCs/>
          <w:sz w:val="24"/>
          <w:szCs w:val="24"/>
        </w:rPr>
        <w:t>a</w:t>
      </w:r>
      <w:r w:rsidR="00580532">
        <w:rPr>
          <w:rFonts w:ascii="Arial" w:hAnsi="Arial" w:cs="Arial"/>
          <w:bCs/>
          <w:sz w:val="24"/>
          <w:szCs w:val="24"/>
        </w:rPr>
        <w:t xml:space="preserve">). </w:t>
      </w:r>
      <w:r w:rsidR="006B58F4" w:rsidRPr="00165C0C">
        <w:rPr>
          <w:rFonts w:ascii="Arial" w:hAnsi="Arial" w:cs="Arial"/>
          <w:bCs/>
          <w:sz w:val="24"/>
          <w:szCs w:val="24"/>
        </w:rPr>
        <w:t xml:space="preserve">Furthermore, they gave rise </w:t>
      </w:r>
      <w:r w:rsidR="00C5620D">
        <w:rPr>
          <w:rFonts w:ascii="Arial" w:hAnsi="Arial" w:cs="Arial"/>
          <w:bCs/>
          <w:sz w:val="24"/>
          <w:szCs w:val="24"/>
        </w:rPr>
        <w:t>to</w:t>
      </w:r>
      <w:r w:rsidR="00C5620D" w:rsidRPr="00165C0C">
        <w:rPr>
          <w:rFonts w:ascii="Arial" w:hAnsi="Arial" w:cs="Arial"/>
          <w:bCs/>
          <w:sz w:val="24"/>
          <w:szCs w:val="24"/>
        </w:rPr>
        <w:t xml:space="preserve"> </w:t>
      </w:r>
      <w:r w:rsidR="006B58F4" w:rsidRPr="00165C0C">
        <w:rPr>
          <w:rFonts w:ascii="Arial" w:hAnsi="Arial" w:cs="Arial"/>
          <w:bCs/>
          <w:sz w:val="24"/>
          <w:szCs w:val="24"/>
        </w:rPr>
        <w:t xml:space="preserve">the same major MS/MS fragment, suggesting them to be </w:t>
      </w:r>
      <w:r w:rsidR="000925BA">
        <w:rPr>
          <w:rFonts w:ascii="Arial" w:hAnsi="Arial" w:cs="Arial"/>
          <w:bCs/>
          <w:sz w:val="24"/>
          <w:szCs w:val="24"/>
        </w:rPr>
        <w:t xml:space="preserve">two </w:t>
      </w:r>
      <w:r w:rsidR="006B58F4" w:rsidRPr="00165C0C">
        <w:rPr>
          <w:rFonts w:ascii="Arial" w:hAnsi="Arial" w:cs="Arial"/>
          <w:bCs/>
          <w:sz w:val="24"/>
          <w:szCs w:val="24"/>
        </w:rPr>
        <w:t>isomers</w:t>
      </w:r>
      <w:r w:rsidR="00580532">
        <w:rPr>
          <w:rFonts w:ascii="Arial" w:hAnsi="Arial" w:cs="Arial"/>
          <w:bCs/>
          <w:sz w:val="24"/>
          <w:szCs w:val="24"/>
        </w:rPr>
        <w:t xml:space="preserve"> (</w:t>
      </w:r>
      <w:r w:rsidR="00580532" w:rsidRPr="00580532">
        <w:rPr>
          <w:rFonts w:ascii="Arial" w:hAnsi="Arial" w:cs="Arial"/>
          <w:bCs/>
          <w:sz w:val="24"/>
          <w:szCs w:val="24"/>
        </w:rPr>
        <w:t>Fig. S</w:t>
      </w:r>
      <w:r w:rsidR="000F09DB">
        <w:rPr>
          <w:rFonts w:ascii="Arial" w:hAnsi="Arial" w:cs="Arial"/>
          <w:bCs/>
          <w:sz w:val="24"/>
          <w:szCs w:val="24"/>
        </w:rPr>
        <w:t>3</w:t>
      </w:r>
      <w:r w:rsidR="00580532" w:rsidRPr="00165C0C">
        <w:rPr>
          <w:rFonts w:ascii="Arial" w:hAnsi="Arial" w:cs="Arial"/>
          <w:bCs/>
          <w:sz w:val="24"/>
          <w:szCs w:val="24"/>
        </w:rPr>
        <w:t>)</w:t>
      </w:r>
      <w:r w:rsidR="006B58F4" w:rsidRPr="00165C0C">
        <w:rPr>
          <w:rFonts w:ascii="Arial" w:hAnsi="Arial" w:cs="Arial"/>
          <w:bCs/>
          <w:sz w:val="24"/>
          <w:szCs w:val="24"/>
        </w:rPr>
        <w:t>.</w:t>
      </w:r>
      <w:r w:rsidR="006B58F4">
        <w:rPr>
          <w:rFonts w:ascii="Arial" w:hAnsi="Arial" w:cs="Arial"/>
          <w:bCs/>
          <w:sz w:val="24"/>
          <w:szCs w:val="24"/>
        </w:rPr>
        <w:t xml:space="preserve"> </w:t>
      </w:r>
    </w:p>
    <w:p w14:paraId="256161D1" w14:textId="469AADF8" w:rsidR="006B58F4" w:rsidRDefault="006B58F4" w:rsidP="00663459">
      <w:pPr>
        <w:spacing w:after="0" w:line="360" w:lineRule="auto"/>
        <w:rPr>
          <w:rFonts w:ascii="Arial" w:hAnsi="Arial" w:cs="Arial"/>
          <w:sz w:val="24"/>
          <w:szCs w:val="24"/>
        </w:rPr>
      </w:pPr>
      <w:r w:rsidRPr="00165C0C">
        <w:rPr>
          <w:rFonts w:ascii="Arial" w:hAnsi="Arial" w:cs="Arial"/>
          <w:bCs/>
          <w:sz w:val="24"/>
          <w:szCs w:val="24"/>
        </w:rPr>
        <w:t>To further elucidate the structure of th</w:t>
      </w:r>
      <w:r w:rsidR="00845AA0">
        <w:rPr>
          <w:rFonts w:ascii="Arial" w:hAnsi="Arial" w:cs="Arial"/>
          <w:bCs/>
          <w:sz w:val="24"/>
          <w:szCs w:val="24"/>
        </w:rPr>
        <w:t xml:space="preserve">is </w:t>
      </w:r>
      <w:r w:rsidRPr="00165C0C">
        <w:rPr>
          <w:rFonts w:ascii="Arial" w:hAnsi="Arial" w:cs="Arial"/>
          <w:bCs/>
          <w:sz w:val="24"/>
          <w:szCs w:val="24"/>
        </w:rPr>
        <w:t>compound, we performed 1D and 2D NMR analysis</w:t>
      </w:r>
      <w:r w:rsidR="00AA26E0">
        <w:rPr>
          <w:rFonts w:ascii="Arial" w:hAnsi="Arial" w:cs="Arial"/>
          <w:bCs/>
          <w:sz w:val="24"/>
          <w:szCs w:val="24"/>
        </w:rPr>
        <w:t xml:space="preserve"> (Fig</w:t>
      </w:r>
      <w:r w:rsidR="00B44C33">
        <w:rPr>
          <w:rFonts w:ascii="Arial" w:hAnsi="Arial" w:cs="Arial"/>
          <w:bCs/>
          <w:sz w:val="24"/>
          <w:szCs w:val="24"/>
        </w:rPr>
        <w:t>s</w:t>
      </w:r>
      <w:r w:rsidR="00AA26E0">
        <w:rPr>
          <w:rFonts w:ascii="Arial" w:hAnsi="Arial" w:cs="Arial"/>
          <w:bCs/>
          <w:sz w:val="24"/>
          <w:szCs w:val="24"/>
        </w:rPr>
        <w:t>. S</w:t>
      </w:r>
      <w:r w:rsidR="009D00E9">
        <w:rPr>
          <w:rFonts w:ascii="Arial" w:hAnsi="Arial" w:cs="Arial"/>
          <w:bCs/>
          <w:sz w:val="24"/>
          <w:szCs w:val="24"/>
        </w:rPr>
        <w:t>4</w:t>
      </w:r>
      <w:r w:rsidR="00AA26E0">
        <w:rPr>
          <w:rFonts w:ascii="Arial" w:hAnsi="Arial" w:cs="Arial"/>
          <w:bCs/>
          <w:sz w:val="24"/>
          <w:szCs w:val="24"/>
        </w:rPr>
        <w:t>-</w:t>
      </w:r>
      <w:r w:rsidR="00DC4160">
        <w:rPr>
          <w:rFonts w:ascii="Arial" w:hAnsi="Arial" w:cs="Arial"/>
          <w:bCs/>
          <w:sz w:val="24"/>
          <w:szCs w:val="24"/>
        </w:rPr>
        <w:t>S</w:t>
      </w:r>
      <w:r w:rsidR="009D00E9">
        <w:rPr>
          <w:rFonts w:ascii="Arial" w:hAnsi="Arial" w:cs="Arial"/>
          <w:bCs/>
          <w:sz w:val="24"/>
          <w:szCs w:val="24"/>
        </w:rPr>
        <w:t>6</w:t>
      </w:r>
      <w:r w:rsidR="00AA26E0">
        <w:rPr>
          <w:rFonts w:ascii="Arial" w:hAnsi="Arial" w:cs="Arial"/>
          <w:bCs/>
          <w:sz w:val="24"/>
          <w:szCs w:val="24"/>
        </w:rPr>
        <w:t>)</w:t>
      </w:r>
      <w:r w:rsidRPr="00165C0C">
        <w:rPr>
          <w:rFonts w:ascii="Arial" w:hAnsi="Arial" w:cs="Arial"/>
          <w:bCs/>
          <w:sz w:val="24"/>
          <w:szCs w:val="24"/>
        </w:rPr>
        <w:t xml:space="preserve">. Comparison of its </w:t>
      </w:r>
      <w:r w:rsidRPr="00165C0C">
        <w:rPr>
          <w:rFonts w:ascii="Arial" w:hAnsi="Arial" w:cs="Arial"/>
          <w:bCs/>
          <w:sz w:val="24"/>
          <w:szCs w:val="24"/>
          <w:vertAlign w:val="superscript"/>
        </w:rPr>
        <w:t>1</w:t>
      </w:r>
      <w:r w:rsidRPr="00165C0C">
        <w:rPr>
          <w:rFonts w:ascii="Arial" w:hAnsi="Arial" w:cs="Arial"/>
          <w:bCs/>
          <w:sz w:val="24"/>
          <w:szCs w:val="24"/>
        </w:rPr>
        <w:t xml:space="preserve">H and </w:t>
      </w:r>
      <w:r w:rsidRPr="00165C0C">
        <w:rPr>
          <w:rFonts w:ascii="Arial" w:hAnsi="Arial" w:cs="Arial"/>
          <w:bCs/>
          <w:sz w:val="24"/>
          <w:szCs w:val="24"/>
          <w:vertAlign w:val="superscript"/>
        </w:rPr>
        <w:t>13</w:t>
      </w:r>
      <w:r w:rsidRPr="00165C0C">
        <w:rPr>
          <w:rFonts w:ascii="Arial" w:hAnsi="Arial" w:cs="Arial"/>
          <w:bCs/>
          <w:sz w:val="24"/>
          <w:szCs w:val="24"/>
        </w:rPr>
        <w:t xml:space="preserve">C chemical shifts to those of scutellarin allowed the assignment of </w:t>
      </w:r>
      <w:r w:rsidRPr="00165C0C">
        <w:rPr>
          <w:rFonts w:ascii="Arial" w:hAnsi="Arial" w:cs="Arial"/>
          <w:bCs/>
          <w:smallCaps/>
          <w:sz w:val="24"/>
          <w:szCs w:val="24"/>
        </w:rPr>
        <w:t>d</w:t>
      </w:r>
      <w:r w:rsidRPr="00165C0C">
        <w:rPr>
          <w:rFonts w:ascii="Arial" w:hAnsi="Arial" w:cs="Arial"/>
          <w:bCs/>
          <w:sz w:val="24"/>
          <w:szCs w:val="24"/>
        </w:rPr>
        <w:t xml:space="preserve">-glucuronide (C1’’ to 6’’), 1,4-disubstituted benzene ring (C1’ to 6’), and </w:t>
      </w:r>
      <w:r w:rsidRPr="00165C0C">
        <w:rPr>
          <w:rFonts w:ascii="Arial" w:hAnsi="Arial" w:cs="Arial"/>
          <w:sz w:val="24"/>
          <w:szCs w:val="24"/>
        </w:rPr>
        <w:t xml:space="preserve">the carbons on the flavone ring </w:t>
      </w:r>
      <w:r w:rsidR="00580532">
        <w:rPr>
          <w:rFonts w:ascii="Arial" w:hAnsi="Arial" w:cs="Arial"/>
          <w:sz w:val="24"/>
          <w:szCs w:val="24"/>
        </w:rPr>
        <w:fldChar w:fldCharType="begin"/>
      </w:r>
      <w:r w:rsidR="00636F0A">
        <w:rPr>
          <w:rFonts w:ascii="Arial" w:hAnsi="Arial" w:cs="Arial"/>
          <w:sz w:val="24"/>
          <w:szCs w:val="24"/>
        </w:rPr>
        <w:instrText xml:space="preserve"> ADDIN ZOTERO_ITEM CSL_CITATION {"citationID":"1nK1qSH6","properties":{"formattedCitation":"(Jiang et al., 2016)","plainCitation":"(Jiang et al., 2016)","noteIndex":0},"citationItems":[{"id":3570,"uris":["http://zotero.org/users/local/cnH8q64l/items/UCBFUDDI"],"uri":["http://zotero.org/users/local/cnH8q64l/items/UCBFUDDI"],"itemData":{"id":3570,"type":"article-journal","abstract":"The objective of the present study was to develop the selection criteria of proton signals for the determination of scutellarin using quantitative nuclear magnetic resonance (qNMR), which is the main bioactive compound in breviscapine preparations for the treatment of cerebrovascular disease. The methyl singlet signal of 3-(trimethylsilyl)propionic-2,2,3,3-d4 acid sodium salt was selected as the internal standard for quantification. The molar concentration of scutellarin was determined by employing different proton signals. To obtain optimum proton signals for the quantification, different combinations of proton signals were inv</w:instrText>
      </w:r>
      <w:r w:rsidR="00636F0A">
        <w:rPr>
          <w:rFonts w:ascii="Arial" w:hAnsi="Arial" w:cs="Arial" w:hint="eastAsia"/>
          <w:sz w:val="24"/>
          <w:szCs w:val="24"/>
        </w:rPr>
        <w:instrText>estigated according to two selection criteria: the recovery rate of qNMR method and quantitative results compared with those obtained with ultra-performance liquid chromatography. As a result, the chemical shift of H-2</w:instrText>
      </w:r>
      <w:r w:rsidR="00636F0A">
        <w:rPr>
          <w:rFonts w:ascii="Arial" w:hAnsi="Arial" w:cs="Arial" w:hint="eastAsia"/>
          <w:sz w:val="24"/>
          <w:szCs w:val="24"/>
        </w:rPr>
        <w:instrText>′</w:instrText>
      </w:r>
      <w:r w:rsidR="00636F0A">
        <w:rPr>
          <w:rFonts w:ascii="Arial" w:hAnsi="Arial" w:cs="Arial" w:hint="eastAsia"/>
          <w:sz w:val="24"/>
          <w:szCs w:val="24"/>
        </w:rPr>
        <w:instrText xml:space="preserve"> and H-6</w:instrText>
      </w:r>
      <w:r w:rsidR="00636F0A">
        <w:rPr>
          <w:rFonts w:ascii="Arial" w:hAnsi="Arial" w:cs="Arial" w:hint="eastAsia"/>
          <w:sz w:val="24"/>
          <w:szCs w:val="24"/>
        </w:rPr>
        <w:instrText>′</w:instrText>
      </w:r>
      <w:r w:rsidR="00636F0A">
        <w:rPr>
          <w:rFonts w:ascii="Arial" w:hAnsi="Arial" w:cs="Arial" w:hint="eastAsia"/>
          <w:sz w:val="24"/>
          <w:szCs w:val="24"/>
        </w:rPr>
        <w:instrText xml:space="preserve"> at </w:instrText>
      </w:r>
      <w:r w:rsidR="00636F0A">
        <w:rPr>
          <w:rFonts w:ascii="Arial" w:hAnsi="Arial" w:cs="Arial" w:hint="eastAsia"/>
          <w:sz w:val="24"/>
          <w:szCs w:val="24"/>
        </w:rPr>
        <w:instrText>δ</w:instrText>
      </w:r>
      <w:r w:rsidR="00636F0A">
        <w:rPr>
          <w:rFonts w:ascii="Arial" w:hAnsi="Arial" w:cs="Arial" w:hint="eastAsia"/>
          <w:sz w:val="24"/>
          <w:szCs w:val="24"/>
        </w:rPr>
        <w:instrText xml:space="preserve"> 7.88 was demonstrated</w:instrText>
      </w:r>
      <w:r w:rsidR="00636F0A">
        <w:rPr>
          <w:rFonts w:ascii="Arial" w:hAnsi="Arial" w:cs="Arial"/>
          <w:sz w:val="24"/>
          <w:szCs w:val="24"/>
        </w:rPr>
        <w:instrText xml:space="preserve"> as the most suitable signal with excellent linearity range, precision, and recovery for determining scutellarin in breviscapine preparations from different manufacturers, batch numbers, and dosage forms. Hierarchical cluster analysis was employed to evaluate the determination results. The results demonstrated that the selection criteria of proton signals established in this work were reliable for the qNMR study of scutellarin in breviscapine preparations.","container-title":"Journal of Food and Drug Analysis","DOI":"10.1016/j.jfda.2015.12.004","ISSN":"1021-9498","issue":"2","journalAbbreviation":"Journal of Food and Drug Analysis","language":"en","page":"392-398","source":"ScienceDirect","title":"Determination of scutellarin in breviscapine preparations using quantitative proton nuclear magnetic resonance spectroscopy","volume":"24","author":[{"family":"Jiang","given":"Zhenzuo"},{"family":"Yang","given":"Jing"},{"family":"Jiao","given":"Yujiao"},{"family":"Li","given":"Wayne"},{"family":"Chai","given":"Xin"},{"family":"Zhang","given":"Lei"},{"family":"Jiang","given":"Miaomiao"},{"family":"Wang","given":"Yuefei"}],"issued":{"date-parts":[["2016",4,1]]}}}],"schema":"https://github.com/citation-style-language/schema/raw/master/csl-citation.json"} </w:instrText>
      </w:r>
      <w:r w:rsidR="00580532">
        <w:rPr>
          <w:rFonts w:ascii="Arial" w:hAnsi="Arial" w:cs="Arial"/>
          <w:sz w:val="24"/>
          <w:szCs w:val="24"/>
        </w:rPr>
        <w:fldChar w:fldCharType="separate"/>
      </w:r>
      <w:r w:rsidR="00636F0A">
        <w:rPr>
          <w:rFonts w:ascii="Arial" w:hAnsi="Arial" w:cs="Arial"/>
          <w:sz w:val="24"/>
        </w:rPr>
        <w:t>(Jiang et al., 2016)</w:t>
      </w:r>
      <w:r w:rsidR="00580532">
        <w:rPr>
          <w:rFonts w:ascii="Arial" w:hAnsi="Arial" w:cs="Arial"/>
          <w:sz w:val="24"/>
          <w:szCs w:val="24"/>
        </w:rPr>
        <w:fldChar w:fldCharType="end"/>
      </w:r>
      <w:r w:rsidRPr="00165C0C">
        <w:rPr>
          <w:rFonts w:ascii="Arial" w:hAnsi="Arial" w:cs="Arial"/>
          <w:sz w:val="24"/>
          <w:szCs w:val="24"/>
        </w:rPr>
        <w:t>(</w:t>
      </w:r>
      <w:r w:rsidRPr="00165C0C">
        <w:rPr>
          <w:rFonts w:ascii="Arial" w:hAnsi="Arial" w:cs="Arial"/>
          <w:bCs/>
          <w:sz w:val="24"/>
          <w:szCs w:val="24"/>
        </w:rPr>
        <w:t>Fig</w:t>
      </w:r>
      <w:r>
        <w:rPr>
          <w:rFonts w:ascii="Arial" w:hAnsi="Arial" w:cs="Arial"/>
          <w:bCs/>
          <w:sz w:val="24"/>
          <w:szCs w:val="24"/>
        </w:rPr>
        <w:t>.</w:t>
      </w:r>
      <w:r w:rsidRPr="00165C0C">
        <w:rPr>
          <w:rFonts w:ascii="Arial" w:hAnsi="Arial" w:cs="Arial"/>
          <w:bCs/>
          <w:sz w:val="24"/>
          <w:szCs w:val="24"/>
        </w:rPr>
        <w:t xml:space="preserve"> </w:t>
      </w:r>
      <w:r w:rsidR="00580532">
        <w:rPr>
          <w:rFonts w:ascii="Arial" w:hAnsi="Arial" w:cs="Arial"/>
          <w:bCs/>
          <w:sz w:val="24"/>
          <w:szCs w:val="24"/>
        </w:rPr>
        <w:t>5</w:t>
      </w:r>
      <w:r w:rsidR="00452D1B">
        <w:rPr>
          <w:rFonts w:ascii="Arial" w:hAnsi="Arial" w:cs="Arial"/>
          <w:bCs/>
          <w:sz w:val="24"/>
          <w:szCs w:val="24"/>
        </w:rPr>
        <w:t>b</w:t>
      </w:r>
      <w:r>
        <w:rPr>
          <w:rFonts w:ascii="Arial" w:hAnsi="Arial" w:cs="Arial"/>
          <w:bCs/>
          <w:sz w:val="24"/>
          <w:szCs w:val="24"/>
        </w:rPr>
        <w:t xml:space="preserve">, </w:t>
      </w:r>
      <w:r w:rsidRPr="002B0B07">
        <w:rPr>
          <w:rFonts w:ascii="Arial" w:hAnsi="Arial" w:cs="Arial"/>
          <w:bCs/>
          <w:sz w:val="24"/>
          <w:szCs w:val="24"/>
        </w:rPr>
        <w:t>Table S1</w:t>
      </w:r>
      <w:r w:rsidRPr="002B0B07">
        <w:rPr>
          <w:rFonts w:ascii="Arial" w:hAnsi="Arial" w:cs="Arial"/>
          <w:sz w:val="24"/>
          <w:szCs w:val="24"/>
        </w:rPr>
        <w:t>)</w:t>
      </w:r>
      <w:r w:rsidRPr="002B0B07">
        <w:rPr>
          <w:rFonts w:ascii="Arial" w:hAnsi="Arial" w:cs="Arial"/>
          <w:bCs/>
          <w:sz w:val="24"/>
          <w:szCs w:val="24"/>
        </w:rPr>
        <w:t>.</w:t>
      </w:r>
      <w:r w:rsidRPr="00165C0C">
        <w:rPr>
          <w:rFonts w:ascii="Arial" w:hAnsi="Arial" w:cs="Arial"/>
          <w:bCs/>
          <w:sz w:val="24"/>
          <w:szCs w:val="24"/>
        </w:rPr>
        <w:t xml:space="preserve"> </w:t>
      </w:r>
      <w:r w:rsidRPr="00165C0C">
        <w:rPr>
          <w:rFonts w:ascii="Arial" w:hAnsi="Arial" w:cs="Arial"/>
          <w:sz w:val="24"/>
          <w:szCs w:val="24"/>
        </w:rPr>
        <w:t xml:space="preserve">Based on the </w:t>
      </w:r>
      <w:r w:rsidRPr="00165C0C">
        <w:rPr>
          <w:rFonts w:ascii="Arial" w:hAnsi="Arial" w:cs="Arial"/>
          <w:sz w:val="24"/>
          <w:szCs w:val="24"/>
          <w:vertAlign w:val="superscript"/>
        </w:rPr>
        <w:t>1</w:t>
      </w:r>
      <w:r w:rsidRPr="00165C0C">
        <w:rPr>
          <w:rFonts w:ascii="Arial" w:hAnsi="Arial" w:cs="Arial"/>
          <w:sz w:val="24"/>
          <w:szCs w:val="24"/>
        </w:rPr>
        <w:t>H chemical shift and coupling constant of the anomer proton H-1’’ (</w:t>
      </w:r>
      <w:r w:rsidRPr="00165C0C">
        <w:rPr>
          <w:rFonts w:ascii="Arial" w:hAnsi="Arial" w:cs="Arial"/>
          <w:i/>
          <w:sz w:val="24"/>
          <w:szCs w:val="24"/>
        </w:rPr>
        <w:t>J</w:t>
      </w:r>
      <w:r w:rsidRPr="00165C0C">
        <w:rPr>
          <w:rFonts w:ascii="Arial" w:hAnsi="Arial" w:cs="Arial"/>
          <w:sz w:val="24"/>
          <w:szCs w:val="24"/>
        </w:rPr>
        <w:t xml:space="preserve"> = 7.86 Hz),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was determined to be on the β configuration </w:t>
      </w:r>
      <w:r w:rsidR="00580532">
        <w:rPr>
          <w:rFonts w:ascii="Arial" w:hAnsi="Arial" w:cs="Arial"/>
          <w:sz w:val="24"/>
          <w:szCs w:val="24"/>
        </w:rPr>
        <w:fldChar w:fldCharType="begin"/>
      </w:r>
      <w:r w:rsidR="00636F0A">
        <w:rPr>
          <w:rFonts w:ascii="Arial" w:hAnsi="Arial" w:cs="Arial"/>
          <w:sz w:val="24"/>
          <w:szCs w:val="24"/>
        </w:rPr>
        <w:instrText xml:space="preserve"> ADDIN ZOTERO_ITEM CSL_CITATION {"citationID":"XAJNxYhK","properties":{"formattedCitation":"(Ko et al., 2018)","plainCitation":"(Ko et al., 2018)","noteIndex":0},"citationItems":[{"id":3573,"uris":["http://zotero.org/users/local/cnH8q64l/items/KBFJNGSM"],"uri":["http://zotero.org/users/local/cnH8q64l/items/KBFJNGSM"],"itemData":{"id":3573,"type":"article-journal","abstract":"Malva verticillata (Cluster mallow), a leafy vegetable that has been popular in East Asia for a long time, has also been used in herbal teas and medicines. The aqueous fraction of the aerial parts of Malva verticillata, exhibiting a very high quantity of flavonoids compared to the EtOAc and n-BuOH fractions, exhibited significant recovery effects on pancreatic islets damaged by alloxan in zebrafish larvae. Thus, the bioactive components responsible for this anti-diabetic activity were investigated. A new flavonoid glucuronide (1) and five known flavonoids were isolated from the aqueous fraction. Based on several spectroscopic methods, compound 1 was identified to be nortangeretin-8-O-β-d-glucuronide, and was named malvaflavone A. The A-ring of compound 1 had a 5,6,7,8-tetrahydroxy moiety, which rarely occurs in plant systems. Also 8-O-glucuronide attached to the flavonoid moiety was rarely occurred in plant system. Compounds 1, 3, 4, and 6 significantly improved the pancreatic islet size in zebrafish at 0.1 μM, and compounds 1 and 6 were found to block β-cell K+ channels in experiments with diazoxide. In ABTS, ORAC, and SOD assays, compounds 1–5 exhibited high anti-oxidant activities compared with quercetin and BHA (positive controls), indicating that the 8-O-glucuronide attached to the flavonoid moiety is a key structure for the expression of anti-oxidant activity. This is the first report of the isolation of compounds 1–6 from M. verticillata as well evaluated for anti-diabetic and anti-oxidant ativities.","container-title":"Molecules : A Journal of Synthetic Chemistry and Natural Product Chemistry","DOI":"10.3390/molecules23040833","ISSN":"1420-3049","issue":"4","journalAbbreviation":"Molecules","note":"PMID: 29617347\nPMCID: PMC6017522","page":"833","source":"PubMed Central","title":"Flavonoid 8-O-Glucuronides from the Aerial Parts of Malva verticillata and Their Recovery Effects on Alloxan-Induced Pancreatic Islets in Zebrafish","volume":"23","author":[{"family":"Ko","given":"Jung-Hwan"},{"family":"Nam","given":"Youn Hee"},{"family":"Joo","given":"Sun-Woo"},{"family":"Kim","given":"Hyoung-Geun"},{"family":"Lee","given":"Yeong-Geun"},{"family":"Kang","given":"Tong Ho"},{"family":"Baek","given":"Nam-In"}],"issued":{"date-parts":[["2018",4,4]]}}}],"schema":"https://github.com/citation-style-language/schema/raw/master/csl-citation.json"} </w:instrText>
      </w:r>
      <w:r w:rsidR="00580532">
        <w:rPr>
          <w:rFonts w:ascii="Arial" w:hAnsi="Arial" w:cs="Arial"/>
          <w:sz w:val="24"/>
          <w:szCs w:val="24"/>
        </w:rPr>
        <w:fldChar w:fldCharType="separate"/>
      </w:r>
      <w:r w:rsidR="00636F0A">
        <w:rPr>
          <w:rFonts w:ascii="Arial" w:hAnsi="Arial" w:cs="Arial"/>
          <w:sz w:val="24"/>
        </w:rPr>
        <w:t>(Ko et al., 2018)</w:t>
      </w:r>
      <w:r w:rsidR="00580532">
        <w:rPr>
          <w:rFonts w:ascii="Arial" w:hAnsi="Arial" w:cs="Arial"/>
          <w:sz w:val="24"/>
          <w:szCs w:val="24"/>
        </w:rPr>
        <w:fldChar w:fldCharType="end"/>
      </w:r>
      <w:r w:rsidR="00580532">
        <w:rPr>
          <w:rFonts w:ascii="Arial" w:hAnsi="Arial" w:cs="Arial"/>
          <w:sz w:val="24"/>
          <w:szCs w:val="24"/>
        </w:rPr>
        <w:t>.</w:t>
      </w:r>
      <w:r w:rsidRPr="00165C0C">
        <w:rPr>
          <w:rFonts w:ascii="Arial" w:hAnsi="Arial" w:cs="Arial"/>
          <w:sz w:val="24"/>
          <w:szCs w:val="24"/>
        </w:rPr>
        <w:t xml:space="preserve"> Compared with scutellarin, the aromatic proton at </w:t>
      </w:r>
      <w:proofErr w:type="spellStart"/>
      <w:r w:rsidRPr="00165C0C">
        <w:rPr>
          <w:rFonts w:ascii="Arial" w:hAnsi="Arial" w:cs="Arial"/>
          <w:sz w:val="24"/>
          <w:szCs w:val="24"/>
        </w:rPr>
        <w:t>δ</w:t>
      </w:r>
      <w:r w:rsidRPr="00165C0C">
        <w:rPr>
          <w:rFonts w:ascii="Arial" w:hAnsi="Arial" w:cs="Arial"/>
          <w:sz w:val="24"/>
          <w:szCs w:val="24"/>
          <w:vertAlign w:val="subscript"/>
        </w:rPr>
        <w:t>H</w:t>
      </w:r>
      <w:proofErr w:type="spellEnd"/>
      <w:r w:rsidRPr="00165C0C">
        <w:rPr>
          <w:rFonts w:ascii="Arial" w:hAnsi="Arial" w:cs="Arial"/>
          <w:sz w:val="24"/>
          <w:szCs w:val="24"/>
        </w:rPr>
        <w:t xml:space="preserve"> 6.99 (1H, s) was initially assigned to H-8 of the flavone. However, according to 1D-selective nuclear </w:t>
      </w:r>
      <w:proofErr w:type="spellStart"/>
      <w:r w:rsidRPr="00165C0C">
        <w:rPr>
          <w:rFonts w:ascii="Arial" w:hAnsi="Arial" w:cs="Arial"/>
          <w:sz w:val="24"/>
          <w:szCs w:val="24"/>
        </w:rPr>
        <w:t>overhauser</w:t>
      </w:r>
      <w:proofErr w:type="spellEnd"/>
      <w:r w:rsidRPr="00165C0C">
        <w:rPr>
          <w:rFonts w:ascii="Arial" w:hAnsi="Arial" w:cs="Arial"/>
          <w:sz w:val="24"/>
          <w:szCs w:val="24"/>
        </w:rPr>
        <w:t xml:space="preserve"> effect spectroscopies (</w:t>
      </w:r>
      <w:del w:id="248" w:author="Bryce Askey" w:date="2021-11-18T11:20:00Z">
        <w:r w:rsidRPr="00165C0C" w:rsidDel="00836CA9">
          <w:rPr>
            <w:rFonts w:ascii="Arial" w:hAnsi="Arial" w:cs="Arial"/>
            <w:sz w:val="24"/>
            <w:szCs w:val="24"/>
          </w:rPr>
          <w:delText>NOSEY</w:delText>
        </w:r>
      </w:del>
      <w:ins w:id="249" w:author="Bryce Askey" w:date="2021-11-18T11:20:00Z">
        <w:r w:rsidR="00836CA9">
          <w:rPr>
            <w:rFonts w:ascii="Arial" w:hAnsi="Arial" w:cs="Arial"/>
            <w:sz w:val="24"/>
            <w:szCs w:val="24"/>
          </w:rPr>
          <w:t>NOESY</w:t>
        </w:r>
      </w:ins>
      <w:r w:rsidRPr="00165C0C">
        <w:rPr>
          <w:rFonts w:ascii="Arial" w:hAnsi="Arial" w:cs="Arial"/>
          <w:sz w:val="24"/>
          <w:szCs w:val="24"/>
        </w:rPr>
        <w:t xml:space="preserve">, resonance frequency at 6.28 ppm or 12.81 ppm) and an 1D-selective rotating frame </w:t>
      </w:r>
      <w:proofErr w:type="spellStart"/>
      <w:r w:rsidRPr="00165C0C">
        <w:rPr>
          <w:rFonts w:ascii="Arial" w:hAnsi="Arial" w:cs="Arial"/>
          <w:sz w:val="24"/>
          <w:szCs w:val="24"/>
        </w:rPr>
        <w:t>overhauser</w:t>
      </w:r>
      <w:proofErr w:type="spellEnd"/>
      <w:r w:rsidRPr="00165C0C">
        <w:rPr>
          <w:rFonts w:ascii="Arial" w:hAnsi="Arial" w:cs="Arial"/>
          <w:sz w:val="24"/>
          <w:szCs w:val="24"/>
        </w:rPr>
        <w:t xml:space="preserve"> enhancement spectroscopy (</w:t>
      </w:r>
      <w:del w:id="250" w:author="Bryce Askey" w:date="2021-11-18T11:21:00Z">
        <w:r w:rsidRPr="00165C0C" w:rsidDel="00836CA9">
          <w:rPr>
            <w:rFonts w:ascii="Arial" w:hAnsi="Arial" w:cs="Arial"/>
            <w:sz w:val="24"/>
            <w:szCs w:val="24"/>
          </w:rPr>
          <w:delText>ROSEY</w:delText>
        </w:r>
      </w:del>
      <w:ins w:id="251" w:author="Bryce Askey" w:date="2021-11-18T11:21:00Z">
        <w:r w:rsidR="00836CA9">
          <w:rPr>
            <w:rFonts w:ascii="Arial" w:hAnsi="Arial" w:cs="Arial"/>
            <w:sz w:val="24"/>
            <w:szCs w:val="24"/>
          </w:rPr>
          <w:t>ROESY</w:t>
        </w:r>
      </w:ins>
      <w:r w:rsidRPr="00165C0C">
        <w:rPr>
          <w:rFonts w:ascii="Arial" w:hAnsi="Arial" w:cs="Arial"/>
          <w:sz w:val="24"/>
          <w:szCs w:val="24"/>
        </w:rPr>
        <w:t>, resonance frequency at 12.81 ppm), OH-5 correlates with H-3 (δ = 6.83) and a proton at δ = 6.29 (</w:t>
      </w:r>
      <w:r w:rsidR="002B0B07" w:rsidRPr="00165C0C">
        <w:rPr>
          <w:rFonts w:ascii="Arial" w:hAnsi="Arial" w:cs="Arial"/>
          <w:bCs/>
          <w:sz w:val="24"/>
          <w:szCs w:val="24"/>
        </w:rPr>
        <w:t>Fig</w:t>
      </w:r>
      <w:r w:rsidR="002B0B07">
        <w:rPr>
          <w:rFonts w:ascii="Arial" w:hAnsi="Arial" w:cs="Arial"/>
          <w:bCs/>
          <w:sz w:val="24"/>
          <w:szCs w:val="24"/>
        </w:rPr>
        <w:t>.</w:t>
      </w:r>
      <w:r w:rsidR="002B0B07" w:rsidRPr="00165C0C">
        <w:rPr>
          <w:rFonts w:ascii="Arial" w:hAnsi="Arial" w:cs="Arial"/>
          <w:bCs/>
          <w:sz w:val="24"/>
          <w:szCs w:val="24"/>
        </w:rPr>
        <w:t xml:space="preserve"> </w:t>
      </w:r>
      <w:r w:rsidR="002B0B07">
        <w:rPr>
          <w:rFonts w:ascii="Arial" w:hAnsi="Arial" w:cs="Arial"/>
          <w:bCs/>
          <w:sz w:val="24"/>
          <w:szCs w:val="24"/>
        </w:rPr>
        <w:t>5</w:t>
      </w:r>
      <w:r w:rsidR="00452D1B">
        <w:rPr>
          <w:rFonts w:ascii="Arial" w:hAnsi="Arial" w:cs="Arial"/>
          <w:bCs/>
          <w:sz w:val="24"/>
          <w:szCs w:val="24"/>
        </w:rPr>
        <w:t>b</w:t>
      </w:r>
      <w:r w:rsidRPr="00165C0C">
        <w:rPr>
          <w:rFonts w:ascii="Arial" w:hAnsi="Arial" w:cs="Arial"/>
          <w:sz w:val="24"/>
          <w:szCs w:val="24"/>
        </w:rPr>
        <w:t xml:space="preserve">), leading to the assignment of this proton at 6 </w:t>
      </w:r>
      <w:r w:rsidRPr="00165C0C">
        <w:rPr>
          <w:rFonts w:ascii="Arial" w:hAnsi="Arial" w:cs="Arial"/>
          <w:sz w:val="24"/>
          <w:szCs w:val="24"/>
        </w:rPr>
        <w:lastRenderedPageBreak/>
        <w:t xml:space="preserve">position (δ = 6.29 ppm). This assignment was further supported by the weak NOE effects of H-6 with OH-5 and H-1’’ on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which further indicated the proximity of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at 7 or 8 position. H-1’’ also showed weak NOE effects with H2’ and H6’ on the 1,4-disubstituted benzene ring, suggesting the potential configuration of the compound, where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could be close to the aromatic system. According to an HMBC correlation from H1’’ to C8 of the flavone, we then definitely assigned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at </w:t>
      </w:r>
      <w:del w:id="252" w:author="Bryce Askey" w:date="2021-11-18T11:22:00Z">
        <w:r w:rsidRPr="00165C0C" w:rsidDel="00836CA9">
          <w:rPr>
            <w:rFonts w:ascii="Arial" w:hAnsi="Arial" w:cs="Arial"/>
            <w:sz w:val="24"/>
            <w:szCs w:val="24"/>
          </w:rPr>
          <w:delText xml:space="preserve">8 </w:delText>
        </w:r>
      </w:del>
      <w:r w:rsidRPr="00165C0C">
        <w:rPr>
          <w:rFonts w:ascii="Arial" w:hAnsi="Arial" w:cs="Arial"/>
          <w:sz w:val="24"/>
          <w:szCs w:val="24"/>
        </w:rPr>
        <w:t>position</w:t>
      </w:r>
      <w:ins w:id="253" w:author="Bryce Askey" w:date="2021-11-18T11:22:00Z">
        <w:r w:rsidR="00836CA9">
          <w:rPr>
            <w:rFonts w:ascii="Arial" w:hAnsi="Arial" w:cs="Arial"/>
            <w:sz w:val="24"/>
            <w:szCs w:val="24"/>
          </w:rPr>
          <w:t xml:space="preserve"> 8</w:t>
        </w:r>
      </w:ins>
      <w:r w:rsidRPr="00165C0C">
        <w:rPr>
          <w:rFonts w:ascii="Arial" w:hAnsi="Arial" w:cs="Arial"/>
          <w:sz w:val="24"/>
          <w:szCs w:val="24"/>
        </w:rPr>
        <w:t xml:space="preserve"> (</w:t>
      </w:r>
      <w:r w:rsidR="002B0B07" w:rsidRPr="00165C0C">
        <w:rPr>
          <w:rFonts w:ascii="Arial" w:hAnsi="Arial" w:cs="Arial"/>
          <w:bCs/>
          <w:sz w:val="24"/>
          <w:szCs w:val="24"/>
        </w:rPr>
        <w:t>Fig</w:t>
      </w:r>
      <w:r w:rsidR="002B0B07">
        <w:rPr>
          <w:rFonts w:ascii="Arial" w:hAnsi="Arial" w:cs="Arial"/>
          <w:bCs/>
          <w:sz w:val="24"/>
          <w:szCs w:val="24"/>
        </w:rPr>
        <w:t>.</w:t>
      </w:r>
      <w:r w:rsidR="002B0B07" w:rsidRPr="00165C0C">
        <w:rPr>
          <w:rFonts w:ascii="Arial" w:hAnsi="Arial" w:cs="Arial"/>
          <w:bCs/>
          <w:sz w:val="24"/>
          <w:szCs w:val="24"/>
        </w:rPr>
        <w:t xml:space="preserve"> </w:t>
      </w:r>
      <w:r w:rsidR="002B0B07">
        <w:rPr>
          <w:rFonts w:ascii="Arial" w:hAnsi="Arial" w:cs="Arial"/>
          <w:bCs/>
          <w:sz w:val="24"/>
          <w:szCs w:val="24"/>
        </w:rPr>
        <w:t>5</w:t>
      </w:r>
      <w:r w:rsidR="00452D1B">
        <w:rPr>
          <w:rFonts w:ascii="Arial" w:hAnsi="Arial" w:cs="Arial"/>
          <w:bCs/>
          <w:sz w:val="24"/>
          <w:szCs w:val="24"/>
        </w:rPr>
        <w:t>b</w:t>
      </w:r>
      <w:r w:rsidRPr="00165C0C">
        <w:rPr>
          <w:rFonts w:ascii="Arial" w:hAnsi="Arial" w:cs="Arial"/>
          <w:sz w:val="24"/>
          <w:szCs w:val="24"/>
        </w:rPr>
        <w:t xml:space="preserve">). Collectively, our </w:t>
      </w:r>
      <w:r w:rsidRPr="00165C0C">
        <w:rPr>
          <w:rFonts w:ascii="Arial" w:hAnsi="Arial" w:cs="Arial"/>
          <w:bCs/>
          <w:sz w:val="24"/>
          <w:szCs w:val="24"/>
        </w:rPr>
        <w:t xml:space="preserve">1D and 2D NMR analysis revealed the isolated compound as </w:t>
      </w:r>
      <w:r w:rsidRPr="00165C0C">
        <w:rPr>
          <w:rFonts w:ascii="Arial" w:hAnsi="Arial" w:cs="Arial"/>
          <w:sz w:val="24"/>
          <w:szCs w:val="24"/>
        </w:rPr>
        <w:t>isoscutellarein 8-</w:t>
      </w:r>
      <w:r w:rsidRPr="00165C0C">
        <w:rPr>
          <w:rFonts w:ascii="Arial" w:hAnsi="Arial" w:cs="Arial"/>
          <w:i/>
          <w:sz w:val="24"/>
          <w:szCs w:val="24"/>
        </w:rPr>
        <w:t>O</w:t>
      </w:r>
      <w:r w:rsidRPr="00165C0C">
        <w:rPr>
          <w:rFonts w:ascii="Arial" w:hAnsi="Arial" w:cs="Arial"/>
          <w:sz w:val="24"/>
          <w:szCs w:val="24"/>
        </w:rPr>
        <w:t>-β-</w:t>
      </w:r>
      <w:proofErr w:type="spellStart"/>
      <w:r w:rsidRPr="00165C0C">
        <w:rPr>
          <w:rFonts w:ascii="Arial" w:hAnsi="Arial" w:cs="Arial"/>
          <w:sz w:val="24"/>
          <w:szCs w:val="24"/>
        </w:rPr>
        <w:t>glucuronopyranoside</w:t>
      </w:r>
      <w:proofErr w:type="spellEnd"/>
      <w:r w:rsidR="002B0B07">
        <w:rPr>
          <w:rFonts w:ascii="Arial" w:hAnsi="Arial" w:cs="Arial"/>
          <w:sz w:val="24"/>
          <w:szCs w:val="24"/>
        </w:rPr>
        <w:t xml:space="preserve"> (</w:t>
      </w:r>
      <w:r w:rsidR="002B0B07" w:rsidRPr="006B58F4">
        <w:rPr>
          <w:rFonts w:ascii="Arial" w:hAnsi="Arial" w:cs="Arial"/>
          <w:sz w:val="24"/>
          <w:szCs w:val="24"/>
        </w:rPr>
        <w:t>isoscutellarein 8-G</w:t>
      </w:r>
      <w:r w:rsidR="002B0B07">
        <w:rPr>
          <w:rFonts w:ascii="Arial" w:hAnsi="Arial" w:cs="Arial"/>
          <w:sz w:val="24"/>
          <w:szCs w:val="24"/>
        </w:rPr>
        <w:t>)</w:t>
      </w:r>
      <w:r w:rsidRPr="00165C0C">
        <w:rPr>
          <w:rFonts w:ascii="Arial" w:hAnsi="Arial" w:cs="Arial"/>
          <w:sz w:val="24"/>
          <w:szCs w:val="24"/>
        </w:rPr>
        <w:t xml:space="preserve">. Comparison with the reported </w:t>
      </w:r>
      <w:r w:rsidRPr="00165C0C">
        <w:rPr>
          <w:rFonts w:ascii="Arial" w:hAnsi="Arial" w:cs="Arial"/>
          <w:bCs/>
          <w:sz w:val="24"/>
          <w:szCs w:val="24"/>
          <w:vertAlign w:val="superscript"/>
        </w:rPr>
        <w:t>1</w:t>
      </w:r>
      <w:r w:rsidRPr="00165C0C">
        <w:rPr>
          <w:rFonts w:ascii="Arial" w:hAnsi="Arial" w:cs="Arial"/>
          <w:bCs/>
          <w:sz w:val="24"/>
          <w:szCs w:val="24"/>
        </w:rPr>
        <w:t xml:space="preserve">H and </w:t>
      </w:r>
      <w:r w:rsidRPr="00165C0C">
        <w:rPr>
          <w:rFonts w:ascii="Arial" w:hAnsi="Arial" w:cs="Arial"/>
          <w:bCs/>
          <w:sz w:val="24"/>
          <w:szCs w:val="24"/>
          <w:vertAlign w:val="superscript"/>
        </w:rPr>
        <w:t>13</w:t>
      </w:r>
      <w:r w:rsidRPr="00165C0C">
        <w:rPr>
          <w:rFonts w:ascii="Arial" w:hAnsi="Arial" w:cs="Arial"/>
          <w:bCs/>
          <w:sz w:val="24"/>
          <w:szCs w:val="24"/>
        </w:rPr>
        <w:t xml:space="preserve">C </w:t>
      </w:r>
      <w:r w:rsidRPr="00165C0C">
        <w:rPr>
          <w:rFonts w:ascii="Arial" w:hAnsi="Arial" w:cs="Arial"/>
          <w:sz w:val="24"/>
          <w:szCs w:val="24"/>
        </w:rPr>
        <w:t xml:space="preserve">chemical shifts of this compound </w:t>
      </w:r>
      <w:r w:rsidR="002B0B07">
        <w:rPr>
          <w:rFonts w:ascii="Arial" w:hAnsi="Arial" w:cs="Arial"/>
          <w:sz w:val="24"/>
          <w:szCs w:val="24"/>
        </w:rPr>
        <w:fldChar w:fldCharType="begin"/>
      </w:r>
      <w:r w:rsidR="00636F0A">
        <w:rPr>
          <w:rFonts w:ascii="Arial" w:hAnsi="Arial" w:cs="Arial"/>
          <w:sz w:val="24"/>
          <w:szCs w:val="24"/>
        </w:rPr>
        <w:instrText xml:space="preserve"> ADDIN ZOTERO_ITEM CSL_CITATION {"citationID":"vcOQGAh6","properties":{"formattedCitation":"(Billeter et al., 1991)","plainCitation":"(Billeter et al., 1991)","noteIndex":0},"citationItems":[{"id":3576,"uris":["http://zotero.org/users/local/cnH8q64l/items/RXIKW5I9"],"uri":["http://zotero.org/users/local/cnH8q64l/items/RXIKW5I9"],"itemData":{"id":3576,"type":"article-journal","abstract":"Four 8-hydroxyflavonoid glucuronides were isolated from the leaves of Malva sylvestris L. The structures of the two nove</w:instrText>
      </w:r>
      <w:r w:rsidR="00636F0A">
        <w:rPr>
          <w:rFonts w:ascii="Arial" w:hAnsi="Arial" w:cs="Arial" w:hint="eastAsia"/>
          <w:sz w:val="24"/>
          <w:szCs w:val="24"/>
        </w:rPr>
        <w:instrText>l compounds gossypetin 3-glucoside-8-glucuronide and hypolaetin 4</w:instrText>
      </w:r>
      <w:r w:rsidR="00636F0A">
        <w:rPr>
          <w:rFonts w:ascii="Arial" w:hAnsi="Arial" w:cs="Arial" w:hint="eastAsia"/>
          <w:sz w:val="24"/>
          <w:szCs w:val="24"/>
        </w:rPr>
        <w:instrText>′</w:instrText>
      </w:r>
      <w:r w:rsidR="00636F0A">
        <w:rPr>
          <w:rFonts w:ascii="Arial" w:hAnsi="Arial" w:cs="Arial" w:hint="eastAsia"/>
          <w:sz w:val="24"/>
          <w:szCs w:val="24"/>
        </w:rPr>
        <w:instrText>-methyl ether 8-glucuronide were determined on the basis of spectroscopy and hydrolysis experiments. For hypolaetin 8-glucuronide and isoscutellarein 8-glucuronide spectroscopic data are gi</w:instrText>
      </w:r>
      <w:r w:rsidR="00636F0A">
        <w:rPr>
          <w:rFonts w:ascii="Arial" w:hAnsi="Arial" w:cs="Arial"/>
          <w:sz w:val="24"/>
          <w:szCs w:val="24"/>
        </w:rPr>
        <w:instrText xml:space="preserve">ven.","container-title":"Phytochemistry","DOI":"10.1016/0031-9422(91)85292-8","ISSN":"0031-9422","issue":"3","journalAbbreviation":"Phytochemistry","language":"en","page":"987-990","source":"ScienceDirect","title":"8-hydroxyflavonoid glucuronides from Malva sylvestris","volume":"30","author":[{"family":"Billeter","given":"Martin"},{"family":"Meier","given":"Beat"},{"family":"Sticher","given":"Otto"}],"issued":{"date-parts":[["1991",1,1]]}}}],"schema":"https://github.com/citation-style-language/schema/raw/master/csl-citation.json"} </w:instrText>
      </w:r>
      <w:r w:rsidR="002B0B07">
        <w:rPr>
          <w:rFonts w:ascii="Arial" w:hAnsi="Arial" w:cs="Arial"/>
          <w:sz w:val="24"/>
          <w:szCs w:val="24"/>
        </w:rPr>
        <w:fldChar w:fldCharType="separate"/>
      </w:r>
      <w:r w:rsidR="00636F0A">
        <w:rPr>
          <w:rFonts w:ascii="Arial" w:hAnsi="Arial" w:cs="Arial"/>
          <w:sz w:val="24"/>
        </w:rPr>
        <w:t>(Billeter et al., 1991)</w:t>
      </w:r>
      <w:r w:rsidR="002B0B07">
        <w:rPr>
          <w:rFonts w:ascii="Arial" w:hAnsi="Arial" w:cs="Arial"/>
          <w:sz w:val="24"/>
          <w:szCs w:val="24"/>
        </w:rPr>
        <w:fldChar w:fldCharType="end"/>
      </w:r>
      <w:r w:rsidRPr="00165C0C">
        <w:rPr>
          <w:rFonts w:ascii="Arial" w:hAnsi="Arial" w:cs="Arial"/>
          <w:sz w:val="24"/>
          <w:szCs w:val="24"/>
        </w:rPr>
        <w:t xml:space="preserve"> confirmed this structural determination (</w:t>
      </w:r>
      <w:r w:rsidRPr="002B0B07">
        <w:rPr>
          <w:rFonts w:ascii="Arial" w:hAnsi="Arial" w:cs="Arial"/>
          <w:sz w:val="24"/>
          <w:szCs w:val="24"/>
        </w:rPr>
        <w:t>Table S2</w:t>
      </w:r>
      <w:r w:rsidRPr="00165C0C">
        <w:rPr>
          <w:rFonts w:ascii="Arial" w:hAnsi="Arial" w:cs="Arial"/>
          <w:sz w:val="24"/>
          <w:szCs w:val="24"/>
        </w:rPr>
        <w:t>).</w:t>
      </w:r>
    </w:p>
    <w:p w14:paraId="48DE1707" w14:textId="0A0DB0C6" w:rsidR="003F6BA2" w:rsidRPr="006B58F4" w:rsidRDefault="00FB2931" w:rsidP="00663459">
      <w:pPr>
        <w:spacing w:after="0" w:line="360" w:lineRule="auto"/>
        <w:rPr>
          <w:rFonts w:ascii="Arial" w:hAnsi="Arial" w:cs="Arial"/>
          <w:sz w:val="24"/>
          <w:szCs w:val="24"/>
        </w:rPr>
      </w:pPr>
      <w:r w:rsidRPr="006B58F4">
        <w:rPr>
          <w:rFonts w:ascii="Arial" w:hAnsi="Arial" w:cs="Arial"/>
          <w:b/>
          <w:bCs/>
          <w:i/>
          <w:iCs/>
          <w:sz w:val="24"/>
          <w:szCs w:val="24"/>
        </w:rPr>
        <w:tab/>
      </w:r>
      <w:r w:rsidRPr="006B58F4">
        <w:rPr>
          <w:rFonts w:ascii="Arial" w:hAnsi="Arial" w:cs="Arial"/>
          <w:sz w:val="24"/>
          <w:szCs w:val="24"/>
        </w:rPr>
        <w:t>After confirming the identity of th</w:t>
      </w:r>
      <w:r w:rsidR="00A16890">
        <w:rPr>
          <w:rFonts w:ascii="Arial" w:hAnsi="Arial" w:cs="Arial"/>
          <w:sz w:val="24"/>
          <w:szCs w:val="24"/>
        </w:rPr>
        <w:t>is</w:t>
      </w:r>
      <w:r w:rsidRPr="006B58F4">
        <w:rPr>
          <w:rFonts w:ascii="Arial" w:hAnsi="Arial" w:cs="Arial"/>
          <w:sz w:val="24"/>
          <w:szCs w:val="24"/>
        </w:rPr>
        <w:t xml:space="preserve"> unknown</w:t>
      </w:r>
      <w:r w:rsidR="009F08A2" w:rsidRPr="006B58F4">
        <w:rPr>
          <w:rFonts w:ascii="Arial" w:hAnsi="Arial" w:cs="Arial"/>
          <w:sz w:val="24"/>
          <w:szCs w:val="24"/>
        </w:rPr>
        <w:t xml:space="preserve"> metabolite</w:t>
      </w:r>
      <w:r w:rsidRPr="006B58F4">
        <w:rPr>
          <w:rFonts w:ascii="Arial" w:hAnsi="Arial" w:cs="Arial"/>
          <w:sz w:val="24"/>
          <w:szCs w:val="24"/>
        </w:rPr>
        <w:t xml:space="preserve"> as isoscutellarein 8-G, we </w:t>
      </w:r>
      <w:r w:rsidR="009F08A2" w:rsidRPr="006B58F4">
        <w:rPr>
          <w:rFonts w:ascii="Arial" w:hAnsi="Arial" w:cs="Arial"/>
          <w:sz w:val="24"/>
          <w:szCs w:val="24"/>
        </w:rPr>
        <w:t>then quantified it</w:t>
      </w:r>
      <w:r w:rsidR="00561DB9" w:rsidRPr="006B58F4">
        <w:rPr>
          <w:rFonts w:ascii="Arial" w:hAnsi="Arial" w:cs="Arial"/>
          <w:sz w:val="24"/>
          <w:szCs w:val="24"/>
        </w:rPr>
        <w:t>s relative abundance</w:t>
      </w:r>
      <w:r w:rsidR="009F08A2" w:rsidRPr="006B58F4">
        <w:rPr>
          <w:rFonts w:ascii="Arial" w:hAnsi="Arial" w:cs="Arial"/>
          <w:sz w:val="24"/>
          <w:szCs w:val="24"/>
        </w:rPr>
        <w:t xml:space="preserve"> in all organ-specific tissue samples we collected</w:t>
      </w:r>
      <w:r w:rsidR="008562EE" w:rsidRPr="006B58F4">
        <w:rPr>
          <w:rFonts w:ascii="Arial" w:hAnsi="Arial" w:cs="Arial"/>
          <w:sz w:val="24"/>
          <w:szCs w:val="24"/>
        </w:rPr>
        <w:t xml:space="preserve"> </w:t>
      </w:r>
      <w:r w:rsidR="008562EE" w:rsidRPr="002B0B07">
        <w:rPr>
          <w:rFonts w:ascii="Arial" w:hAnsi="Arial" w:cs="Arial"/>
          <w:sz w:val="24"/>
          <w:szCs w:val="24"/>
        </w:rPr>
        <w:t xml:space="preserve">(Fig. </w:t>
      </w:r>
      <w:r w:rsidR="00215A4D" w:rsidRPr="002B0B07">
        <w:rPr>
          <w:rFonts w:ascii="Arial" w:hAnsi="Arial" w:cs="Arial"/>
          <w:sz w:val="24"/>
          <w:szCs w:val="24"/>
        </w:rPr>
        <w:t xml:space="preserve">6, Table </w:t>
      </w:r>
      <w:ins w:id="254" w:author="Bryce Askey" w:date="2021-11-23T17:25:00Z">
        <w:r w:rsidR="007E6D94">
          <w:rPr>
            <w:rFonts w:ascii="Arial" w:hAnsi="Arial" w:cs="Arial"/>
            <w:sz w:val="24"/>
            <w:szCs w:val="24"/>
          </w:rPr>
          <w:t>1</w:t>
        </w:r>
      </w:ins>
      <w:del w:id="255" w:author="Bryce Askey" w:date="2021-11-23T17:25:00Z">
        <w:r w:rsidR="002B0B07" w:rsidRPr="002B0B07" w:rsidDel="007E6D94">
          <w:rPr>
            <w:rFonts w:ascii="Arial" w:hAnsi="Arial" w:cs="Arial"/>
            <w:sz w:val="24"/>
            <w:szCs w:val="24"/>
          </w:rPr>
          <w:delText>2</w:delText>
        </w:r>
      </w:del>
      <w:r w:rsidR="008562EE" w:rsidRPr="002B0B07">
        <w:rPr>
          <w:rFonts w:ascii="Arial" w:hAnsi="Arial" w:cs="Arial"/>
          <w:sz w:val="24"/>
          <w:szCs w:val="24"/>
        </w:rPr>
        <w:t>)</w:t>
      </w:r>
      <w:r w:rsidR="009F08A2" w:rsidRPr="002B0B07">
        <w:rPr>
          <w:rFonts w:ascii="Arial" w:hAnsi="Arial" w:cs="Arial"/>
          <w:sz w:val="24"/>
          <w:szCs w:val="24"/>
        </w:rPr>
        <w:t>.</w:t>
      </w:r>
      <w:r w:rsidR="009F08A2" w:rsidRPr="006B58F4">
        <w:rPr>
          <w:rFonts w:ascii="Arial" w:hAnsi="Arial" w:cs="Arial"/>
          <w:sz w:val="24"/>
          <w:szCs w:val="24"/>
        </w:rPr>
        <w:t xml:space="preserve"> </w:t>
      </w:r>
      <w:r w:rsidR="006F09F3" w:rsidRPr="006B58F4">
        <w:rPr>
          <w:rFonts w:ascii="Arial" w:hAnsi="Arial" w:cs="Arial"/>
          <w:sz w:val="24"/>
          <w:szCs w:val="24"/>
        </w:rPr>
        <w:t>Isoscutellarein 8-G was accumulated only in the aerial parts of all species, matching the pattern which we had previously observed for 4´-hydroxyflavones</w:t>
      </w:r>
      <w:r w:rsidR="00505FFC">
        <w:rPr>
          <w:rFonts w:ascii="Arial" w:hAnsi="Arial" w:cs="Arial"/>
          <w:sz w:val="24"/>
          <w:szCs w:val="24"/>
        </w:rPr>
        <w:t xml:space="preserve"> including scutellarin</w:t>
      </w:r>
      <w:r w:rsidR="006F09F3" w:rsidRPr="006B58F4">
        <w:rPr>
          <w:rFonts w:ascii="Arial" w:hAnsi="Arial" w:cs="Arial"/>
          <w:sz w:val="24"/>
          <w:szCs w:val="24"/>
        </w:rPr>
        <w:t>.</w:t>
      </w:r>
      <w:ins w:id="256" w:author="Bryce Askey" w:date="2021-11-23T17:24:00Z">
        <w:r w:rsidR="007E6D94">
          <w:rPr>
            <w:rFonts w:ascii="Arial" w:hAnsi="Arial" w:cs="Arial"/>
            <w:sz w:val="24"/>
            <w:szCs w:val="24"/>
          </w:rPr>
          <w:t xml:space="preserve"> </w:t>
        </w:r>
        <w:r w:rsidR="007E6D94">
          <w:rPr>
            <w:rFonts w:ascii="Arial" w:hAnsi="Arial" w:cs="Arial"/>
            <w:sz w:val="24"/>
            <w:szCs w:val="24"/>
          </w:rPr>
          <w:t>We detected isoscutellarein 8-G in the stems of</w:t>
        </w:r>
        <w:r w:rsidR="007E6D94" w:rsidRPr="006B58F4">
          <w:rPr>
            <w:rFonts w:ascii="Arial" w:hAnsi="Arial" w:cs="Arial"/>
            <w:sz w:val="24"/>
            <w:szCs w:val="24"/>
          </w:rPr>
          <w:t xml:space="preserve"> </w:t>
        </w:r>
        <w:r w:rsidR="007E6D94" w:rsidRPr="006B58F4">
          <w:rPr>
            <w:rFonts w:ascii="Arial" w:hAnsi="Arial" w:cs="Arial"/>
            <w:i/>
            <w:iCs/>
            <w:sz w:val="24"/>
            <w:szCs w:val="24"/>
          </w:rPr>
          <w:t xml:space="preserve">S. </w:t>
        </w:r>
        <w:proofErr w:type="spellStart"/>
        <w:r w:rsidR="007E6D94" w:rsidRPr="006B58F4">
          <w:rPr>
            <w:rFonts w:ascii="Arial" w:hAnsi="Arial" w:cs="Arial"/>
            <w:i/>
            <w:iCs/>
            <w:sz w:val="24"/>
            <w:szCs w:val="24"/>
          </w:rPr>
          <w:t>altissima</w:t>
        </w:r>
        <w:proofErr w:type="spellEnd"/>
        <w:r w:rsidR="007E6D94" w:rsidRPr="006B58F4">
          <w:rPr>
            <w:rFonts w:ascii="Arial" w:hAnsi="Arial" w:cs="Arial"/>
            <w:sz w:val="24"/>
            <w:szCs w:val="24"/>
          </w:rPr>
          <w:t>, and</w:t>
        </w:r>
        <w:r w:rsidR="007E6D94">
          <w:rPr>
            <w:rFonts w:ascii="Arial" w:hAnsi="Arial" w:cs="Arial"/>
            <w:sz w:val="24"/>
            <w:szCs w:val="24"/>
          </w:rPr>
          <w:t xml:space="preserve"> in the stems and leaves of </w:t>
        </w:r>
        <w:r w:rsidR="007E6D94">
          <w:rPr>
            <w:rFonts w:ascii="Arial" w:hAnsi="Arial" w:cs="Arial"/>
            <w:i/>
            <w:iCs/>
            <w:sz w:val="24"/>
            <w:szCs w:val="24"/>
          </w:rPr>
          <w:t>S. baicalensis</w:t>
        </w:r>
        <w:r w:rsidR="007E6D94">
          <w:rPr>
            <w:rFonts w:ascii="Arial" w:hAnsi="Arial" w:cs="Arial"/>
            <w:sz w:val="24"/>
            <w:szCs w:val="24"/>
          </w:rPr>
          <w:t xml:space="preserve">, </w:t>
        </w:r>
        <w:r w:rsidR="007E6D94">
          <w:rPr>
            <w:rFonts w:ascii="Arial" w:hAnsi="Arial" w:cs="Arial"/>
            <w:i/>
            <w:iCs/>
            <w:sz w:val="24"/>
            <w:szCs w:val="24"/>
          </w:rPr>
          <w:t>S. barbata</w:t>
        </w:r>
        <w:r w:rsidR="007E6D94">
          <w:rPr>
            <w:rFonts w:ascii="Arial" w:hAnsi="Arial" w:cs="Arial"/>
            <w:sz w:val="24"/>
            <w:szCs w:val="24"/>
          </w:rPr>
          <w:t xml:space="preserve">, and </w:t>
        </w:r>
        <w:r w:rsidR="007E6D94" w:rsidRPr="006B58F4">
          <w:rPr>
            <w:rFonts w:ascii="Arial" w:hAnsi="Arial" w:cs="Arial"/>
            <w:i/>
            <w:iCs/>
            <w:sz w:val="24"/>
            <w:szCs w:val="24"/>
          </w:rPr>
          <w:t xml:space="preserve">S. </w:t>
        </w:r>
        <w:proofErr w:type="spellStart"/>
        <w:r w:rsidR="007E6D94" w:rsidRPr="006B58F4">
          <w:rPr>
            <w:rFonts w:ascii="Arial" w:hAnsi="Arial" w:cs="Arial"/>
            <w:i/>
            <w:iCs/>
            <w:sz w:val="24"/>
            <w:szCs w:val="24"/>
          </w:rPr>
          <w:t>tournefortii</w:t>
        </w:r>
        <w:proofErr w:type="spellEnd"/>
        <w:r w:rsidR="007E6D94">
          <w:rPr>
            <w:rFonts w:ascii="Arial" w:hAnsi="Arial" w:cs="Arial"/>
            <w:sz w:val="24"/>
            <w:szCs w:val="24"/>
          </w:rPr>
          <w:t>.</w:t>
        </w:r>
        <w:r w:rsidR="007E6D94" w:rsidRPr="006B58F4">
          <w:rPr>
            <w:rFonts w:ascii="Arial" w:hAnsi="Arial" w:cs="Arial"/>
            <w:sz w:val="24"/>
            <w:szCs w:val="24"/>
          </w:rPr>
          <w:t xml:space="preserve"> </w:t>
        </w:r>
      </w:ins>
      <w:del w:id="257" w:author="Bryce Askey" w:date="2021-11-23T17:24:00Z">
        <w:r w:rsidR="006F09F3" w:rsidRPr="006B58F4" w:rsidDel="007E6D94">
          <w:rPr>
            <w:rFonts w:ascii="Arial" w:hAnsi="Arial" w:cs="Arial"/>
            <w:sz w:val="24"/>
            <w:szCs w:val="24"/>
          </w:rPr>
          <w:delText xml:space="preserve"> </w:delText>
        </w:r>
      </w:del>
      <w:r w:rsidR="008562EE" w:rsidRPr="006B58F4">
        <w:rPr>
          <w:rFonts w:ascii="Arial" w:hAnsi="Arial" w:cs="Arial"/>
          <w:i/>
          <w:iCs/>
          <w:sz w:val="24"/>
          <w:szCs w:val="24"/>
        </w:rPr>
        <w:t xml:space="preserve">S. barbata </w:t>
      </w:r>
      <w:r w:rsidR="008562EE" w:rsidRPr="006B58F4">
        <w:rPr>
          <w:rFonts w:ascii="Arial" w:hAnsi="Arial" w:cs="Arial"/>
          <w:sz w:val="24"/>
          <w:szCs w:val="24"/>
        </w:rPr>
        <w:t xml:space="preserve">accumulated </w:t>
      </w:r>
      <w:r w:rsidR="006F09F3" w:rsidRPr="006B58F4">
        <w:rPr>
          <w:rFonts w:ascii="Arial" w:hAnsi="Arial" w:cs="Arial"/>
          <w:sz w:val="24"/>
          <w:szCs w:val="24"/>
        </w:rPr>
        <w:t xml:space="preserve">the greatest </w:t>
      </w:r>
      <w:r w:rsidR="00F41E78" w:rsidRPr="006B58F4">
        <w:rPr>
          <w:rFonts w:ascii="Arial" w:hAnsi="Arial" w:cs="Arial"/>
          <w:sz w:val="24"/>
          <w:szCs w:val="24"/>
        </w:rPr>
        <w:t xml:space="preserve">overall </w:t>
      </w:r>
      <w:r w:rsidR="006F09F3" w:rsidRPr="006B58F4">
        <w:rPr>
          <w:rFonts w:ascii="Arial" w:hAnsi="Arial" w:cs="Arial"/>
          <w:sz w:val="24"/>
          <w:szCs w:val="24"/>
        </w:rPr>
        <w:t>concentration</w:t>
      </w:r>
      <w:del w:id="258" w:author="Bryce Askey" w:date="2021-11-23T17:22:00Z">
        <w:r w:rsidR="006F09F3" w:rsidRPr="006B58F4" w:rsidDel="007E6D94">
          <w:rPr>
            <w:rFonts w:ascii="Arial" w:hAnsi="Arial" w:cs="Arial"/>
            <w:sz w:val="24"/>
            <w:szCs w:val="24"/>
          </w:rPr>
          <w:delText>s</w:delText>
        </w:r>
      </w:del>
      <w:r w:rsidR="006F09F3" w:rsidRPr="006B58F4">
        <w:rPr>
          <w:rFonts w:ascii="Arial" w:hAnsi="Arial" w:cs="Arial"/>
          <w:sz w:val="24"/>
          <w:szCs w:val="24"/>
        </w:rPr>
        <w:t xml:space="preserve"> of isoscutellarein 8-G</w:t>
      </w:r>
      <w:r w:rsidR="00A16890">
        <w:rPr>
          <w:rFonts w:ascii="Arial" w:hAnsi="Arial" w:cs="Arial"/>
          <w:sz w:val="24"/>
          <w:szCs w:val="24"/>
        </w:rPr>
        <w:t xml:space="preserve"> in its stems</w:t>
      </w:r>
      <w:ins w:id="259" w:author="Bryce Askey" w:date="2021-11-23T17:20:00Z">
        <w:r w:rsidR="007E6D94">
          <w:rPr>
            <w:rFonts w:ascii="Arial" w:hAnsi="Arial" w:cs="Arial"/>
            <w:sz w:val="24"/>
            <w:szCs w:val="24"/>
          </w:rPr>
          <w:t xml:space="preserve"> and leaves at levels significantly greater (p &lt; 0.05) than that of </w:t>
        </w:r>
        <w:r w:rsidR="007E6D94">
          <w:rPr>
            <w:rFonts w:ascii="Arial" w:hAnsi="Arial" w:cs="Arial"/>
            <w:i/>
            <w:iCs/>
            <w:sz w:val="24"/>
            <w:szCs w:val="24"/>
          </w:rPr>
          <w:t>S. baicalensis</w:t>
        </w:r>
      </w:ins>
      <w:r w:rsidR="008E2F1D" w:rsidRPr="006B58F4">
        <w:rPr>
          <w:rFonts w:ascii="Arial" w:hAnsi="Arial" w:cs="Arial"/>
          <w:sz w:val="24"/>
          <w:szCs w:val="24"/>
        </w:rPr>
        <w:t xml:space="preserve">. </w:t>
      </w:r>
      <w:del w:id="260" w:author="Bryce Askey" w:date="2021-11-23T17:21:00Z">
        <w:r w:rsidR="005023FF" w:rsidRPr="006B58F4" w:rsidDel="007E6D94">
          <w:rPr>
            <w:rFonts w:ascii="Arial" w:hAnsi="Arial" w:cs="Arial"/>
            <w:i/>
            <w:iCs/>
            <w:sz w:val="24"/>
            <w:szCs w:val="24"/>
          </w:rPr>
          <w:delText>S. baicalensis</w:delText>
        </w:r>
        <w:r w:rsidR="005023FF" w:rsidRPr="006B58F4" w:rsidDel="007E6D94">
          <w:rPr>
            <w:rFonts w:ascii="Arial" w:hAnsi="Arial" w:cs="Arial"/>
            <w:sz w:val="24"/>
            <w:szCs w:val="24"/>
          </w:rPr>
          <w:delText>,</w:delText>
        </w:r>
      </w:del>
      <w:del w:id="261" w:author="Bryce Askey" w:date="2021-11-23T17:24:00Z">
        <w:r w:rsidR="005023FF" w:rsidRPr="006B58F4" w:rsidDel="007E6D94">
          <w:rPr>
            <w:rFonts w:ascii="Arial" w:hAnsi="Arial" w:cs="Arial"/>
            <w:sz w:val="24"/>
            <w:szCs w:val="24"/>
          </w:rPr>
          <w:delText xml:space="preserve"> </w:delText>
        </w:r>
        <w:r w:rsidR="005023FF" w:rsidRPr="006B58F4" w:rsidDel="007E6D94">
          <w:rPr>
            <w:rFonts w:ascii="Arial" w:hAnsi="Arial" w:cs="Arial"/>
            <w:i/>
            <w:iCs/>
            <w:sz w:val="24"/>
            <w:szCs w:val="24"/>
          </w:rPr>
          <w:delText>S. altissima</w:delText>
        </w:r>
        <w:r w:rsidR="005023FF" w:rsidRPr="006B58F4" w:rsidDel="007E6D94">
          <w:rPr>
            <w:rFonts w:ascii="Arial" w:hAnsi="Arial" w:cs="Arial"/>
            <w:sz w:val="24"/>
            <w:szCs w:val="24"/>
          </w:rPr>
          <w:delText>, and</w:delText>
        </w:r>
      </w:del>
      <w:del w:id="262" w:author="Bryce Askey" w:date="2021-11-23T17:23:00Z">
        <w:r w:rsidR="005023FF" w:rsidRPr="006B58F4" w:rsidDel="007E6D94">
          <w:rPr>
            <w:rFonts w:ascii="Arial" w:hAnsi="Arial" w:cs="Arial"/>
            <w:sz w:val="24"/>
            <w:szCs w:val="24"/>
          </w:rPr>
          <w:delText xml:space="preserve"> </w:delText>
        </w:r>
      </w:del>
      <w:del w:id="263" w:author="Bryce Askey" w:date="2021-11-23T17:24:00Z">
        <w:r w:rsidR="005023FF" w:rsidRPr="006B58F4" w:rsidDel="007E6D94">
          <w:rPr>
            <w:rFonts w:ascii="Arial" w:hAnsi="Arial" w:cs="Arial"/>
            <w:i/>
            <w:iCs/>
            <w:sz w:val="24"/>
            <w:szCs w:val="24"/>
          </w:rPr>
          <w:delText>S. tournefortii</w:delText>
        </w:r>
        <w:r w:rsidR="005023FF" w:rsidRPr="006B58F4" w:rsidDel="007E6D94">
          <w:rPr>
            <w:rFonts w:ascii="Arial" w:hAnsi="Arial" w:cs="Arial"/>
            <w:sz w:val="24"/>
            <w:szCs w:val="24"/>
          </w:rPr>
          <w:delText xml:space="preserve"> </w:delText>
        </w:r>
      </w:del>
      <w:del w:id="264" w:author="Bryce Askey" w:date="2021-11-23T17:22:00Z">
        <w:r w:rsidR="005023FF" w:rsidRPr="006B58F4" w:rsidDel="007E6D94">
          <w:rPr>
            <w:rFonts w:ascii="Arial" w:hAnsi="Arial" w:cs="Arial"/>
            <w:sz w:val="24"/>
            <w:szCs w:val="24"/>
          </w:rPr>
          <w:delText>also accumulated isoscutellarein 8-G in their stems</w:delText>
        </w:r>
        <w:r w:rsidR="00AC6794" w:rsidDel="007E6D94">
          <w:rPr>
            <w:rFonts w:ascii="Arial" w:hAnsi="Arial" w:cs="Arial"/>
            <w:sz w:val="24"/>
            <w:szCs w:val="24"/>
          </w:rPr>
          <w:delText xml:space="preserve">. </w:delText>
        </w:r>
      </w:del>
      <w:r w:rsidR="005023FF" w:rsidRPr="006B58F4">
        <w:rPr>
          <w:rFonts w:ascii="Arial" w:hAnsi="Arial" w:cs="Arial"/>
          <w:sz w:val="24"/>
          <w:szCs w:val="24"/>
        </w:rPr>
        <w:t xml:space="preserve">In contrast, </w:t>
      </w:r>
      <w:r w:rsidR="005023FF" w:rsidRPr="006B58F4">
        <w:rPr>
          <w:rFonts w:ascii="Arial" w:hAnsi="Arial" w:cs="Arial"/>
          <w:i/>
          <w:iCs/>
          <w:sz w:val="24"/>
          <w:szCs w:val="24"/>
        </w:rPr>
        <w:t xml:space="preserve">S. </w:t>
      </w:r>
      <w:del w:id="265" w:author="Bryce Askey" w:date="2021-11-18T09:08:00Z">
        <w:r w:rsidR="005023FF" w:rsidRPr="006B58F4" w:rsidDel="00C14E09">
          <w:rPr>
            <w:rFonts w:ascii="Arial" w:hAnsi="Arial" w:cs="Arial"/>
            <w:i/>
            <w:iCs/>
            <w:sz w:val="24"/>
            <w:szCs w:val="24"/>
          </w:rPr>
          <w:delText>leonardii</w:delText>
        </w:r>
      </w:del>
      <w:proofErr w:type="spellStart"/>
      <w:ins w:id="266" w:author="Bryce Askey" w:date="2021-11-18T09:08:00Z">
        <w:r w:rsidR="00C14E09">
          <w:rPr>
            <w:rFonts w:ascii="Arial" w:hAnsi="Arial" w:cs="Arial"/>
            <w:i/>
            <w:iCs/>
            <w:sz w:val="24"/>
            <w:szCs w:val="24"/>
          </w:rPr>
          <w:t>parvula</w:t>
        </w:r>
      </w:ins>
      <w:proofErr w:type="spellEnd"/>
      <w:r w:rsidR="005023FF" w:rsidRPr="006B58F4">
        <w:rPr>
          <w:rFonts w:ascii="Arial" w:hAnsi="Arial" w:cs="Arial"/>
          <w:sz w:val="24"/>
          <w:szCs w:val="24"/>
        </w:rPr>
        <w:t xml:space="preserve">, </w:t>
      </w:r>
      <w:r w:rsidR="005023FF" w:rsidRPr="006B58F4">
        <w:rPr>
          <w:rFonts w:ascii="Arial" w:hAnsi="Arial" w:cs="Arial"/>
          <w:i/>
          <w:iCs/>
          <w:sz w:val="24"/>
          <w:szCs w:val="24"/>
        </w:rPr>
        <w:t>S. racemosa</w:t>
      </w:r>
      <w:r w:rsidR="005023FF" w:rsidRPr="006B58F4">
        <w:rPr>
          <w:rFonts w:ascii="Arial" w:hAnsi="Arial" w:cs="Arial"/>
          <w:sz w:val="24"/>
          <w:szCs w:val="24"/>
        </w:rPr>
        <w:t xml:space="preserve">, and </w:t>
      </w:r>
      <w:r w:rsidR="005023FF" w:rsidRPr="006B58F4">
        <w:rPr>
          <w:rFonts w:ascii="Arial" w:hAnsi="Arial" w:cs="Arial"/>
          <w:i/>
          <w:iCs/>
          <w:sz w:val="24"/>
          <w:szCs w:val="24"/>
        </w:rPr>
        <w:t xml:space="preserve">S. wrightii </w:t>
      </w:r>
      <w:r w:rsidR="005023FF" w:rsidRPr="006B58F4">
        <w:rPr>
          <w:rFonts w:ascii="Arial" w:hAnsi="Arial" w:cs="Arial"/>
          <w:sz w:val="24"/>
          <w:szCs w:val="24"/>
        </w:rPr>
        <w:t>accumulated no isoscutellarein 8-G in their aerial parts.</w:t>
      </w:r>
      <w:r w:rsidR="000043C8">
        <w:rPr>
          <w:rFonts w:ascii="Arial" w:hAnsi="Arial" w:cs="Arial"/>
          <w:sz w:val="24"/>
          <w:szCs w:val="24"/>
        </w:rPr>
        <w:t xml:space="preserve"> It is noteworthy that these</w:t>
      </w:r>
      <w:r w:rsidR="00CE0B7F">
        <w:rPr>
          <w:rFonts w:ascii="Arial" w:hAnsi="Arial" w:cs="Arial"/>
          <w:sz w:val="24"/>
          <w:szCs w:val="24"/>
        </w:rPr>
        <w:t xml:space="preserve"> three</w:t>
      </w:r>
      <w:r w:rsidR="000043C8">
        <w:rPr>
          <w:rFonts w:ascii="Arial" w:hAnsi="Arial" w:cs="Arial"/>
          <w:sz w:val="24"/>
          <w:szCs w:val="24"/>
        </w:rPr>
        <w:t xml:space="preserve"> species accumulated oroxylin A and its glycoside in their aerial parts (Fig. 3).</w:t>
      </w:r>
    </w:p>
    <w:p w14:paraId="7FA4FFA7" w14:textId="77777777" w:rsidR="00A25389" w:rsidRPr="006B58F4" w:rsidRDefault="00A25389" w:rsidP="00663459">
      <w:pPr>
        <w:spacing w:after="0" w:line="360" w:lineRule="auto"/>
        <w:rPr>
          <w:rFonts w:ascii="Arial" w:hAnsi="Arial" w:cs="Arial"/>
          <w:b/>
          <w:bCs/>
          <w:sz w:val="24"/>
          <w:szCs w:val="24"/>
          <w:highlight w:val="yellow"/>
        </w:rPr>
      </w:pPr>
    </w:p>
    <w:p w14:paraId="0F411FCB" w14:textId="59D68D0B" w:rsidR="0027369D" w:rsidRPr="006B58F4" w:rsidRDefault="00280575" w:rsidP="00663459">
      <w:pPr>
        <w:spacing w:after="0" w:line="360" w:lineRule="auto"/>
        <w:rPr>
          <w:rFonts w:ascii="Arial" w:hAnsi="Arial" w:cs="Arial"/>
          <w:b/>
          <w:bCs/>
          <w:sz w:val="24"/>
          <w:szCs w:val="24"/>
        </w:rPr>
      </w:pPr>
      <w:r>
        <w:rPr>
          <w:rFonts w:ascii="Arial" w:hAnsi="Arial" w:cs="Arial"/>
          <w:b/>
          <w:bCs/>
          <w:sz w:val="24"/>
          <w:szCs w:val="24"/>
        </w:rPr>
        <w:t>Discussion</w:t>
      </w:r>
    </w:p>
    <w:p w14:paraId="10652B8A" w14:textId="1A338098" w:rsidR="00022714" w:rsidRPr="006B58F4" w:rsidRDefault="00C9182D" w:rsidP="00A7669D">
      <w:pPr>
        <w:spacing w:after="0" w:line="360" w:lineRule="auto"/>
        <w:ind w:firstLine="720"/>
        <w:rPr>
          <w:rFonts w:ascii="Arial" w:hAnsi="Arial" w:cs="Arial"/>
          <w:sz w:val="24"/>
          <w:szCs w:val="24"/>
        </w:rPr>
      </w:pPr>
      <w:r w:rsidRPr="006B58F4">
        <w:rPr>
          <w:rFonts w:ascii="Arial" w:hAnsi="Arial" w:cs="Arial"/>
          <w:sz w:val="24"/>
          <w:szCs w:val="24"/>
        </w:rPr>
        <w:t xml:space="preserve">From our analysis of organ-specific flavone diversity, we </w:t>
      </w:r>
      <w:r w:rsidR="008F3624">
        <w:rPr>
          <w:rFonts w:ascii="Arial" w:hAnsi="Arial" w:cs="Arial"/>
          <w:sz w:val="24"/>
          <w:szCs w:val="24"/>
        </w:rPr>
        <w:t>determined</w:t>
      </w:r>
      <w:r w:rsidR="008F3624" w:rsidRPr="006B58F4">
        <w:rPr>
          <w:rFonts w:ascii="Arial" w:hAnsi="Arial" w:cs="Arial"/>
          <w:sz w:val="24"/>
          <w:szCs w:val="24"/>
        </w:rPr>
        <w:t xml:space="preserve"> </w:t>
      </w:r>
      <w:r w:rsidR="007E437A" w:rsidRPr="006B58F4">
        <w:rPr>
          <w:rFonts w:ascii="Arial" w:hAnsi="Arial" w:cs="Arial"/>
          <w:sz w:val="24"/>
          <w:szCs w:val="24"/>
        </w:rPr>
        <w:t xml:space="preserve">profiles for </w:t>
      </w:r>
      <w:r w:rsidR="007E437A" w:rsidRPr="006B58F4">
        <w:rPr>
          <w:rFonts w:ascii="Arial" w:hAnsi="Arial" w:cs="Arial"/>
          <w:i/>
          <w:iCs/>
          <w:sz w:val="24"/>
          <w:szCs w:val="24"/>
        </w:rPr>
        <w:t xml:space="preserve">S. baicalensis </w:t>
      </w:r>
      <w:r w:rsidR="007E437A" w:rsidRPr="006B58F4">
        <w:rPr>
          <w:rFonts w:ascii="Arial" w:hAnsi="Arial" w:cs="Arial"/>
          <w:sz w:val="24"/>
          <w:szCs w:val="24"/>
        </w:rPr>
        <w:t xml:space="preserve">and </w:t>
      </w:r>
      <w:r w:rsidR="007E437A" w:rsidRPr="006B58F4">
        <w:rPr>
          <w:rFonts w:ascii="Arial" w:hAnsi="Arial" w:cs="Arial"/>
          <w:i/>
          <w:iCs/>
          <w:sz w:val="24"/>
          <w:szCs w:val="24"/>
        </w:rPr>
        <w:t>S. barbata</w:t>
      </w:r>
      <w:r w:rsidR="008F3624">
        <w:rPr>
          <w:rFonts w:ascii="Arial" w:hAnsi="Arial" w:cs="Arial"/>
          <w:iCs/>
          <w:sz w:val="24"/>
          <w:szCs w:val="24"/>
        </w:rPr>
        <w:t>,</w:t>
      </w:r>
      <w:r w:rsidR="007E437A" w:rsidRPr="006B58F4">
        <w:rPr>
          <w:rFonts w:ascii="Arial" w:hAnsi="Arial" w:cs="Arial"/>
          <w:i/>
          <w:iCs/>
          <w:sz w:val="24"/>
          <w:szCs w:val="24"/>
        </w:rPr>
        <w:t xml:space="preserve"> </w:t>
      </w:r>
      <w:r w:rsidR="007E437A" w:rsidRPr="006B58F4">
        <w:rPr>
          <w:rFonts w:ascii="Arial" w:hAnsi="Arial" w:cs="Arial"/>
          <w:sz w:val="24"/>
          <w:szCs w:val="24"/>
        </w:rPr>
        <w:t>which matched closely with previous publications</w:t>
      </w:r>
      <w:r w:rsidR="002F4741" w:rsidRPr="006B58F4">
        <w:rPr>
          <w:rFonts w:ascii="Arial" w:hAnsi="Arial" w:cs="Arial"/>
          <w:sz w:val="24"/>
          <w:szCs w:val="24"/>
        </w:rPr>
        <w:t xml:space="preserve"> </w:t>
      </w:r>
      <w:r w:rsidR="002F4741"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{"citationID":"PhXIWFGS","properties":{"formattedCitation":"(Zhao et al., 2016; Xu et al., 2020)","plainCitation":"(Zhao et al., 2016; Xu et al., 2020)","noteIndex":0},"citationItems":[{"id":"5NDXsUtD/t2R4usQH","uris":["http://zotero.org/users/7389210/items/YX7FMREB"],"uri":["http://zotero.org/users/7389210/items/YX7FMREB"],"itemData":{"id":1362,"type":"article-journal","abstract":"Scutellaria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id":"5NDXsUtD/5J9i7z0E","uris":["http://zotero.org/users/7389210/items/7WDATX6W"],"uri":["http://zotero.org/users/7389210/items/7WDATX6W"],"itemData":{"id":68,"type":"article-journal","abstract":"Wogonin and baicalein are bioactive flavones in the popular Chin</w:instrText>
      </w:r>
      <w:r w:rsidR="00636F0A">
        <w:rPr>
          <w:rFonts w:ascii="Arial" w:hAnsi="Arial" w:cs="Arial" w:hint="eastAsia"/>
          <w:sz w:val="24"/>
          <w:szCs w:val="24"/>
        </w:rPr>
        <w:instrText>ese herbal remedy Huang-Qin (Scutellaria baicalensis Georgi). These specialized flavones lack a 4</w:instrText>
      </w:r>
      <w:r w:rsidR="00636F0A">
        <w:rPr>
          <w:rFonts w:ascii="Arial" w:hAnsi="Arial" w:cs="Arial" w:hint="eastAsia"/>
          <w:sz w:val="24"/>
          <w:szCs w:val="24"/>
        </w:rPr>
        <w:instrText>′</w:instrText>
      </w:r>
      <w:r w:rsidR="00636F0A">
        <w:rPr>
          <w:rFonts w:ascii="Arial" w:hAnsi="Arial" w:cs="Arial" w:hint="eastAsia"/>
          <w:sz w:val="24"/>
          <w:szCs w:val="24"/>
        </w:rPr>
        <w:instrText>-hydroxyl group on the B ring (4</w:instrText>
      </w:r>
      <w:r w:rsidR="00636F0A">
        <w:rPr>
          <w:rFonts w:ascii="Arial" w:hAnsi="Arial" w:cs="Arial" w:hint="eastAsia"/>
          <w:sz w:val="24"/>
          <w:szCs w:val="24"/>
        </w:rPr>
        <w:instrText>′</w:instrText>
      </w:r>
      <w:r w:rsidR="00636F0A">
        <w:rPr>
          <w:rFonts w:ascii="Arial" w:hAnsi="Arial" w:cs="Arial" w:hint="eastAsia"/>
          <w:sz w:val="24"/>
          <w:szCs w:val="24"/>
        </w:rPr>
        <w:instrText>-deoxyflavones) and induce apoptosis in a wide spectrum of human tumor cells in vitro and inhibit tumor growth in vivo in di</w:instrText>
      </w:r>
      <w:r w:rsidR="00636F0A">
        <w:rPr>
          <w:rFonts w:ascii="Arial" w:hAnsi="Arial" w:cs="Arial"/>
          <w:sz w:val="24"/>
          <w:szCs w:val="24"/>
        </w:rPr>
        <w:instrText>fferent mouse tumor models. Root-specific flavones (RSFs) from Scutellaria have a variety of reported additional beneficial effects including antioxidant and antiviral properties. We describe the characterization of a new pathway for the synthesis of thes</w:instrText>
      </w:r>
      <w:r w:rsidR="00636F0A">
        <w:rPr>
          <w:rFonts w:ascii="Arial" w:hAnsi="Arial" w:cs="Arial" w:hint="eastAsia"/>
          <w:sz w:val="24"/>
          <w:szCs w:val="24"/>
        </w:rPr>
        <w:instrText>e compounds, in which pinocembrin (a 4</w:instrText>
      </w:r>
      <w:r w:rsidR="00636F0A">
        <w:rPr>
          <w:rFonts w:ascii="Arial" w:hAnsi="Arial" w:cs="Arial" w:hint="eastAsia"/>
          <w:sz w:val="24"/>
          <w:szCs w:val="24"/>
        </w:rPr>
        <w:instrText>′</w:instrText>
      </w:r>
      <w:r w:rsidR="00636F0A">
        <w:rPr>
          <w:rFonts w:ascii="Arial" w:hAnsi="Arial" w:cs="Arial" w:hint="eastAsia"/>
          <w:sz w:val="24"/>
          <w:szCs w:val="24"/>
        </w:rPr>
        <w:instrText>-deoxyflavanone)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w:instrText>
      </w:r>
      <w:r w:rsidR="00636F0A">
        <w:rPr>
          <w:rFonts w:ascii="Arial" w:hAnsi="Arial" w:cs="Arial" w:hint="eastAsia"/>
          <w:sz w:val="24"/>
          <w:szCs w:val="24"/>
        </w:rPr>
        <w:instrText>′</w:instrText>
      </w:r>
      <w:r w:rsidR="00636F0A">
        <w:rPr>
          <w:rFonts w:ascii="Arial" w:hAnsi="Arial" w:cs="Arial" w:hint="eastAsia"/>
          <w:sz w:val="24"/>
          <w:szCs w:val="24"/>
        </w:rPr>
        <w:instrText>-deoxyRSFs, such as chrysin and wogonin, wogonoside, baicalein, and baicalin, which are synthesized from chrysin. A gene encoding a cinnamic acid</w:instrText>
      </w:r>
      <w:r w:rsidR="00636F0A">
        <w:rPr>
          <w:rFonts w:ascii="Arial" w:hAnsi="Arial" w:cs="Arial" w:hint="eastAsia"/>
          <w:sz w:val="24"/>
          <w:szCs w:val="24"/>
        </w:rPr>
        <w:instrText>–</w:instrText>
      </w:r>
      <w:r w:rsidR="00636F0A">
        <w:rPr>
          <w:rFonts w:ascii="Arial" w:hAnsi="Arial" w:cs="Arial" w:hint="eastAsia"/>
          <w:sz w:val="24"/>
          <w:szCs w:val="24"/>
        </w:rPr>
        <w:instrText>specific coenzyme A ligas</w:instrText>
      </w:r>
      <w:r w:rsidR="00636F0A">
        <w:rPr>
          <w:rFonts w:ascii="Arial" w:hAnsi="Arial" w:cs="Arial"/>
          <w:sz w:val="24"/>
          <w:szCs w:val="24"/>
        </w:rPr>
        <w:instrText>e (SbCLL-7), which is highly expressed in roots, is required for the synthesis of RSFs by FNSII-2, as demonstrated by gene silencing. A specific isoform of chalcone synthase (SbCHS-2) that is highly expressed in roots producing RSFs is also required for t</w:instrText>
      </w:r>
      <w:r w:rsidR="00636F0A">
        <w:rPr>
          <w:rFonts w:ascii="Arial" w:hAnsi="Arial" w:cs="Arial" w:hint="eastAsia"/>
          <w:sz w:val="24"/>
          <w:szCs w:val="24"/>
        </w:rPr>
        <w:instrText>he synthesis of chrysin. Our studies reveal a recently evolved pathway for biosynthesis of specific,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in the roots of S. baicalensis.\nScutellaria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pathway.","container-title":"Science Advances","DOI":"10.1126/sciadv.1501780","ISSN":"2375-2548",</w:instrText>
      </w:r>
      <w:r w:rsidR="00636F0A">
        <w:rPr>
          <w:rFonts w:ascii="Arial" w:hAnsi="Arial" w:cs="Arial"/>
          <w:sz w:val="24"/>
          <w:szCs w:val="24"/>
        </w:rPr>
        <w:instrText xml:space="preserve">"issue":"4","language":"en","page":"e1501780","source":"advances.sciencemag.org","title":"A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F4741" w:rsidRPr="006B58F4">
        <w:rPr>
          <w:rFonts w:ascii="Arial" w:hAnsi="Arial" w:cs="Arial"/>
          <w:sz w:val="24"/>
          <w:szCs w:val="24"/>
        </w:rPr>
        <w:fldChar w:fldCharType="separate"/>
      </w:r>
      <w:r w:rsidR="00636F0A">
        <w:rPr>
          <w:rFonts w:ascii="Arial" w:hAnsi="Arial" w:cs="Arial"/>
          <w:sz w:val="24"/>
        </w:rPr>
        <w:t>(Zhao et al., 2016; Xu et al., 2020)</w:t>
      </w:r>
      <w:r w:rsidR="002F4741" w:rsidRPr="006B58F4">
        <w:rPr>
          <w:rFonts w:ascii="Arial" w:hAnsi="Arial" w:cs="Arial"/>
          <w:sz w:val="24"/>
          <w:szCs w:val="24"/>
        </w:rPr>
        <w:fldChar w:fldCharType="end"/>
      </w:r>
      <w:r w:rsidR="007E437A" w:rsidRPr="006B58F4">
        <w:rPr>
          <w:rFonts w:ascii="Arial" w:hAnsi="Arial" w:cs="Arial"/>
          <w:sz w:val="24"/>
          <w:szCs w:val="24"/>
        </w:rPr>
        <w:t xml:space="preserve">. </w:t>
      </w:r>
      <w:r w:rsidR="00ED5117" w:rsidRPr="006B58F4">
        <w:rPr>
          <w:rFonts w:ascii="Arial" w:hAnsi="Arial" w:cs="Arial"/>
          <w:sz w:val="24"/>
          <w:szCs w:val="24"/>
        </w:rPr>
        <w:t>In these flavone profiles, high concentrations of 4´-deoxyflavones accumulated in the roots, and much lower concentrations of 4´-deoxyflavones and 4´-hydroxyflavones accumulated in the stems and leaves</w:t>
      </w:r>
      <w:r w:rsidR="004F5158" w:rsidRPr="006B58F4">
        <w:rPr>
          <w:rFonts w:ascii="Arial" w:hAnsi="Arial" w:cs="Arial"/>
          <w:sz w:val="24"/>
          <w:szCs w:val="24"/>
        </w:rPr>
        <w:t xml:space="preserve"> (Fig 2</w:t>
      </w:r>
      <w:r w:rsidR="00480B82">
        <w:rPr>
          <w:rFonts w:ascii="Arial" w:hAnsi="Arial" w:cs="Arial"/>
          <w:sz w:val="24"/>
          <w:szCs w:val="24"/>
        </w:rPr>
        <w:t>, Table 1</w:t>
      </w:r>
      <w:r w:rsidR="004F5158" w:rsidRPr="006B58F4">
        <w:rPr>
          <w:rFonts w:ascii="Arial" w:hAnsi="Arial" w:cs="Arial"/>
          <w:sz w:val="24"/>
          <w:szCs w:val="24"/>
        </w:rPr>
        <w:t>)</w:t>
      </w:r>
      <w:r w:rsidR="00ED5117" w:rsidRPr="006B58F4">
        <w:rPr>
          <w:rFonts w:ascii="Arial" w:hAnsi="Arial" w:cs="Arial"/>
          <w:sz w:val="24"/>
          <w:szCs w:val="24"/>
        </w:rPr>
        <w:t xml:space="preserve">. As described by </w:t>
      </w:r>
      <w:r w:rsidR="00ED5117"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{"citationID":"YsVlWWdx","properties":{"formattedCitation":"(Q. Zhao et al., 2016)","plainCitation":"(Q. Zhao et al., 2016)","dontUpdate":true,"noteIndex":0},"citationItems":[{"id":"5NDXsUtD/5J9i7z0E","uris":["http://zotero.org/users/7389210/items/7WDATX6W"],"uri":["http://zotero.org/users/7389210/items/7WDATX6W"],"itemData":{"id":68,"type":"article-journal","abstract":"Wogonin and baicalein are bioactive flavones in the popular Chinese herbal remedy Huang-Qin (Scutellaria </w:instrText>
      </w:r>
      <w:r w:rsidR="00636F0A">
        <w:rPr>
          <w:rFonts w:ascii="Arial" w:hAnsi="Arial" w:cs="Arial" w:hint="eastAsia"/>
          <w:sz w:val="24"/>
          <w:szCs w:val="24"/>
        </w:rPr>
        <w:instrText>baicalensis Georgi). These specialized flavones lack a 4</w:instrText>
      </w:r>
      <w:r w:rsidR="00636F0A">
        <w:rPr>
          <w:rFonts w:ascii="Arial" w:hAnsi="Arial" w:cs="Arial" w:hint="eastAsia"/>
          <w:sz w:val="24"/>
          <w:szCs w:val="24"/>
        </w:rPr>
        <w:instrText>′</w:instrText>
      </w:r>
      <w:r w:rsidR="00636F0A">
        <w:rPr>
          <w:rFonts w:ascii="Arial" w:hAnsi="Arial" w:cs="Arial" w:hint="eastAsia"/>
          <w:sz w:val="24"/>
          <w:szCs w:val="24"/>
        </w:rPr>
        <w:instrText>-hydroxyl group on the B ring (4</w:instrText>
      </w:r>
      <w:r w:rsidR="00636F0A">
        <w:rPr>
          <w:rFonts w:ascii="Arial" w:hAnsi="Arial" w:cs="Arial" w:hint="eastAsia"/>
          <w:sz w:val="24"/>
          <w:szCs w:val="24"/>
        </w:rPr>
        <w:instrText>′</w:instrText>
      </w:r>
      <w:r w:rsidR="00636F0A">
        <w:rPr>
          <w:rFonts w:ascii="Arial" w:hAnsi="Arial" w:cs="Arial" w:hint="eastAsia"/>
          <w:sz w:val="24"/>
          <w:szCs w:val="24"/>
        </w:rPr>
        <w:instrText>-deoxyflavones)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w:instrText>
      </w:r>
      <w:r w:rsidR="00636F0A">
        <w:rPr>
          <w:rFonts w:ascii="Arial" w:hAnsi="Arial" w:cs="Arial" w:hint="eastAsia"/>
          <w:sz w:val="24"/>
          <w:szCs w:val="24"/>
        </w:rPr>
        <w:instrText>′</w:instrText>
      </w:r>
      <w:r w:rsidR="00636F0A">
        <w:rPr>
          <w:rFonts w:ascii="Arial" w:hAnsi="Arial" w:cs="Arial" w:hint="eastAsia"/>
          <w:sz w:val="24"/>
          <w:szCs w:val="24"/>
        </w:rPr>
        <w:instrText>-d</w:instrText>
      </w:r>
      <w:r w:rsidR="00636F0A">
        <w:rPr>
          <w:rFonts w:ascii="Arial" w:hAnsi="Arial" w:cs="Arial"/>
          <w:sz w:val="24"/>
          <w:szCs w:val="24"/>
        </w:rPr>
        <w:instrText>eoxyflavanone) serves as a key intermediate. Although two genes encoding flavone synthase II (FNSII) are expressed in the roots of S. baicalensis, FNSII-1 has broad specificity for flavanones as substrates, whereas FNSII-2 is specific for pinocembrin. FNS</w:instrText>
      </w:r>
      <w:r w:rsidR="00636F0A">
        <w:rPr>
          <w:rFonts w:ascii="Arial" w:hAnsi="Arial" w:cs="Arial" w:hint="eastAsia"/>
          <w:sz w:val="24"/>
          <w:szCs w:val="24"/>
        </w:rPr>
        <w:instrText>II-2 is responsible for the synthesis of 4</w:instrText>
      </w:r>
      <w:r w:rsidR="00636F0A">
        <w:rPr>
          <w:rFonts w:ascii="Arial" w:hAnsi="Arial" w:cs="Arial" w:hint="eastAsia"/>
          <w:sz w:val="24"/>
          <w:szCs w:val="24"/>
        </w:rPr>
        <w:instrText>′</w:instrText>
      </w:r>
      <w:r w:rsidR="00636F0A">
        <w:rPr>
          <w:rFonts w:ascii="Arial" w:hAnsi="Arial" w:cs="Arial" w:hint="eastAsia"/>
          <w:sz w:val="24"/>
          <w:szCs w:val="24"/>
        </w:rPr>
        <w:instrText>-deoxyRSFs, such as chrysin and wogonin, wogonoside, baicalein, and baicalin, which are synthesized from chrysin. A gene encoding a cinnamic acid</w:instrText>
      </w:r>
      <w:r w:rsidR="00636F0A">
        <w:rPr>
          <w:rFonts w:ascii="Arial" w:hAnsi="Arial" w:cs="Arial" w:hint="eastAsia"/>
          <w:sz w:val="24"/>
          <w:szCs w:val="24"/>
        </w:rPr>
        <w:instrText>–</w:instrText>
      </w:r>
      <w:r w:rsidR="00636F0A">
        <w:rPr>
          <w:rFonts w:ascii="Arial" w:hAnsi="Arial" w:cs="Arial" w:hint="eastAsia"/>
          <w:sz w:val="24"/>
          <w:szCs w:val="24"/>
        </w:rPr>
        <w:instrText>specific coenzyme A ligase (SbCLL-7), which is highly expressed in</w:instrText>
      </w:r>
      <w:r w:rsidR="00636F0A">
        <w:rPr>
          <w:rFonts w:ascii="Arial" w:hAnsi="Arial" w:cs="Arial"/>
          <w:sz w:val="24"/>
          <w:szCs w:val="24"/>
        </w:rPr>
        <w:instrText xml:space="preserve"> roots, is required for the synthesis of RSFs by FNSII-2, as demonstrated by gene silencing. A specific isoform of chalcone synthase (SbCHS-2) that is highly expressed in roots producing RSFs is also required for the synthesis of chrysin. Our studies reve</w:instrText>
      </w:r>
      <w:r w:rsidR="00636F0A">
        <w:rPr>
          <w:rFonts w:ascii="Arial" w:hAnsi="Arial" w:cs="Arial" w:hint="eastAsia"/>
          <w:sz w:val="24"/>
          <w:szCs w:val="24"/>
        </w:rPr>
        <w:instrText>al a recently evolved pathway for biosynthesis of specific,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in the roots of S. baicalensis.\nScutellaria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pathway.","container-title":"Science Advances","DOI":"10.1126/sciadv.1501780","ISSN":"2375-2548","issue":"4","language":"en","page":"e1501</w:instrText>
      </w:r>
      <w:r w:rsidR="00636F0A">
        <w:rPr>
          <w:rFonts w:ascii="Arial" w:hAnsi="Arial" w:cs="Arial"/>
          <w:sz w:val="24"/>
          <w:szCs w:val="24"/>
        </w:rPr>
        <w:instrText xml:space="preserve">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D5117" w:rsidRPr="006B58F4">
        <w:rPr>
          <w:rFonts w:ascii="Arial" w:hAnsi="Arial" w:cs="Arial"/>
          <w:sz w:val="24"/>
          <w:szCs w:val="24"/>
        </w:rPr>
        <w:fldChar w:fldCharType="separate"/>
      </w:r>
      <w:r w:rsidR="00ED5117" w:rsidRPr="006B58F4">
        <w:rPr>
          <w:rFonts w:ascii="Arial" w:hAnsi="Arial" w:cs="Arial"/>
          <w:sz w:val="24"/>
        </w:rPr>
        <w:t>Q. Zhao et al. (2016)</w:t>
      </w:r>
      <w:r w:rsidR="00ED5117" w:rsidRPr="006B58F4">
        <w:rPr>
          <w:rFonts w:ascii="Arial" w:hAnsi="Arial" w:cs="Arial"/>
          <w:sz w:val="24"/>
          <w:szCs w:val="24"/>
        </w:rPr>
        <w:fldChar w:fldCharType="end"/>
      </w:r>
      <w:r w:rsidR="00ED5117" w:rsidRPr="006B58F4">
        <w:rPr>
          <w:rFonts w:ascii="Arial" w:hAnsi="Arial" w:cs="Arial"/>
          <w:sz w:val="24"/>
          <w:szCs w:val="24"/>
        </w:rPr>
        <w:t>, the root-favored accumulation of 4´-</w:t>
      </w:r>
      <w:r w:rsidR="00ED5117" w:rsidRPr="006B58F4">
        <w:rPr>
          <w:rFonts w:ascii="Arial" w:hAnsi="Arial" w:cs="Arial"/>
          <w:sz w:val="24"/>
          <w:szCs w:val="24"/>
        </w:rPr>
        <w:lastRenderedPageBreak/>
        <w:t xml:space="preserve">deoxyflavones by </w:t>
      </w:r>
      <w:r w:rsidR="00ED5117" w:rsidRPr="006B58F4">
        <w:rPr>
          <w:rFonts w:ascii="Arial" w:hAnsi="Arial" w:cs="Arial"/>
          <w:i/>
          <w:iCs/>
          <w:sz w:val="24"/>
          <w:szCs w:val="24"/>
        </w:rPr>
        <w:t xml:space="preserve">S. baicalensis </w:t>
      </w:r>
      <w:r w:rsidR="00ED5117" w:rsidRPr="006B58F4">
        <w:rPr>
          <w:rFonts w:ascii="Arial" w:hAnsi="Arial" w:cs="Arial"/>
          <w:sz w:val="24"/>
          <w:szCs w:val="24"/>
        </w:rPr>
        <w:t>is due to root-specific overexpression of several enzyme</w:t>
      </w:r>
      <w:r w:rsidR="005D3CA8" w:rsidRPr="006B58F4">
        <w:rPr>
          <w:rFonts w:ascii="Arial" w:hAnsi="Arial" w:cs="Arial"/>
          <w:sz w:val="24"/>
          <w:szCs w:val="24"/>
        </w:rPr>
        <w:t xml:space="preserve"> isoforms</w:t>
      </w:r>
      <w:r w:rsidR="00ED5117" w:rsidRPr="006B58F4">
        <w:rPr>
          <w:rFonts w:ascii="Arial" w:hAnsi="Arial" w:cs="Arial"/>
          <w:sz w:val="24"/>
          <w:szCs w:val="24"/>
        </w:rPr>
        <w:t xml:space="preserve"> with activity exclusively, or near exclusively in 4´-deoxyflavone biosynthesis</w:t>
      </w:r>
      <w:r w:rsidR="00A36657">
        <w:rPr>
          <w:rFonts w:ascii="Arial" w:hAnsi="Arial" w:cs="Arial"/>
          <w:sz w:val="24"/>
          <w:szCs w:val="24"/>
        </w:rPr>
        <w:t xml:space="preserve"> </w:t>
      </w:r>
      <w:r w:rsidR="00A36657">
        <w:rPr>
          <w:rFonts w:ascii="Arial" w:hAnsi="Arial" w:cs="Arial"/>
          <w:sz w:val="24"/>
          <w:szCs w:val="24"/>
        </w:rPr>
        <w:fldChar w:fldCharType="begin"/>
      </w:r>
      <w:r w:rsidR="00636F0A">
        <w:rPr>
          <w:rFonts w:ascii="Arial" w:hAnsi="Arial" w:cs="Arial"/>
          <w:sz w:val="24"/>
          <w:szCs w:val="24"/>
        </w:rPr>
        <w:instrText xml:space="preserve"> ADDIN ZOTERO_ITEM CSL_CITATION {"citationID":"adntujvslt","properties":{"formattedCitation":"(Zhao et al., 2016)","plainCitation":"(Zhao et al., 2016)","noteIndex":0},"citationItems":[{"id":"5NDXsUtD/5J9i7z0E","uris":["http://zotero.org/users/7389210/items/7WDATX6W"],"uri":["http://zotero.org/users/7389210/items/7WDATX6W"],"itemData":{"id":"78nRKOrd/1zB1cCLV","type":"article-journal","abstract":"Wogonin and baicalein are bioactive flavones in the popular Chinese herbal remedy Huang-Qin (Scutellaria baica</w:instrText>
      </w:r>
      <w:r w:rsidR="00636F0A">
        <w:rPr>
          <w:rFonts w:ascii="Arial" w:hAnsi="Arial" w:cs="Arial" w:hint="eastAsia"/>
          <w:sz w:val="24"/>
          <w:szCs w:val="24"/>
        </w:rPr>
        <w:instrText>lensis Georgi). These specialized flavones lack a 4</w:instrText>
      </w:r>
      <w:r w:rsidR="00636F0A">
        <w:rPr>
          <w:rFonts w:ascii="Arial" w:hAnsi="Arial" w:cs="Arial" w:hint="eastAsia"/>
          <w:sz w:val="24"/>
          <w:szCs w:val="24"/>
        </w:rPr>
        <w:instrText>′</w:instrText>
      </w:r>
      <w:r w:rsidR="00636F0A">
        <w:rPr>
          <w:rFonts w:ascii="Arial" w:hAnsi="Arial" w:cs="Arial" w:hint="eastAsia"/>
          <w:sz w:val="24"/>
          <w:szCs w:val="24"/>
        </w:rPr>
        <w:instrText>-hydroxyl group on the B ring (4</w:instrText>
      </w:r>
      <w:r w:rsidR="00636F0A">
        <w:rPr>
          <w:rFonts w:ascii="Arial" w:hAnsi="Arial" w:cs="Arial" w:hint="eastAsia"/>
          <w:sz w:val="24"/>
          <w:szCs w:val="24"/>
        </w:rPr>
        <w:instrText>′</w:instrText>
      </w:r>
      <w:r w:rsidR="00636F0A">
        <w:rPr>
          <w:rFonts w:ascii="Arial" w:hAnsi="Arial" w:cs="Arial" w:hint="eastAsia"/>
          <w:sz w:val="24"/>
          <w:szCs w:val="24"/>
        </w:rPr>
        <w:instrText>-deoxyflavones)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w:instrText>
      </w:r>
      <w:r w:rsidR="00636F0A">
        <w:rPr>
          <w:rFonts w:ascii="Arial" w:hAnsi="Arial" w:cs="Arial" w:hint="eastAsia"/>
          <w:sz w:val="24"/>
          <w:szCs w:val="24"/>
        </w:rPr>
        <w:instrText>′</w:instrText>
      </w:r>
      <w:r w:rsidR="00636F0A">
        <w:rPr>
          <w:rFonts w:ascii="Arial" w:hAnsi="Arial" w:cs="Arial" w:hint="eastAsia"/>
          <w:sz w:val="24"/>
          <w:szCs w:val="24"/>
        </w:rPr>
        <w:instrText>-deoxyf</w:instrText>
      </w:r>
      <w:r w:rsidR="00636F0A">
        <w:rPr>
          <w:rFonts w:ascii="Arial" w:hAnsi="Arial" w:cs="Arial"/>
          <w:sz w:val="24"/>
          <w:szCs w:val="24"/>
        </w:rPr>
        <w:instrText xml:space="preserve">lavanone) serves as a key intermediate. Although two genes encoding flavone synthase II (FNSII) are expressed in the roots of S. baicalensis, FNSII-1 has broad specificity for flavanones as substrates, whereas FNSII-2 is specific for pinocembrin. FNSII-2 </w:instrText>
      </w:r>
      <w:r w:rsidR="00636F0A">
        <w:rPr>
          <w:rFonts w:ascii="Arial" w:hAnsi="Arial" w:cs="Arial" w:hint="eastAsia"/>
          <w:sz w:val="24"/>
          <w:szCs w:val="24"/>
        </w:rPr>
        <w:instrText>is responsible for the synthesis of 4</w:instrText>
      </w:r>
      <w:r w:rsidR="00636F0A">
        <w:rPr>
          <w:rFonts w:ascii="Arial" w:hAnsi="Arial" w:cs="Arial" w:hint="eastAsia"/>
          <w:sz w:val="24"/>
          <w:szCs w:val="24"/>
        </w:rPr>
        <w:instrText>′</w:instrText>
      </w:r>
      <w:r w:rsidR="00636F0A">
        <w:rPr>
          <w:rFonts w:ascii="Arial" w:hAnsi="Arial" w:cs="Arial" w:hint="eastAsia"/>
          <w:sz w:val="24"/>
          <w:szCs w:val="24"/>
        </w:rPr>
        <w:instrText>-deoxyRSFs, such as chrysin and wogonin, wogonoside, baicalein, and baicalin, which are synthesized from chrysin. A gene encoding a cinnamic acid</w:instrText>
      </w:r>
      <w:r w:rsidR="00636F0A">
        <w:rPr>
          <w:rFonts w:ascii="Arial" w:hAnsi="Arial" w:cs="Arial" w:hint="eastAsia"/>
          <w:sz w:val="24"/>
          <w:szCs w:val="24"/>
        </w:rPr>
        <w:instrText>–</w:instrText>
      </w:r>
      <w:r w:rsidR="00636F0A">
        <w:rPr>
          <w:rFonts w:ascii="Arial" w:hAnsi="Arial" w:cs="Arial" w:hint="eastAsia"/>
          <w:sz w:val="24"/>
          <w:szCs w:val="24"/>
        </w:rPr>
        <w:instrText>specific coenzyme A ligase (SbCLL-7), which is highly expressed in root</w:instrText>
      </w:r>
      <w:r w:rsidR="00636F0A">
        <w:rPr>
          <w:rFonts w:ascii="Arial" w:hAnsi="Arial" w:cs="Arial"/>
          <w:sz w:val="24"/>
          <w:szCs w:val="24"/>
        </w:rPr>
        <w:instrText xml:space="preserve">s, is required for the synthesis of RSFs by FNSII-2, as demonstrated by gene silencing. A specific isoform of chalcone synthase (SbCHS-2) that is highly expressed in roots producing RSFs is also required for the synthesis of chrysin. Our studies reveal a </w:instrText>
      </w:r>
      <w:r w:rsidR="00636F0A">
        <w:rPr>
          <w:rFonts w:ascii="Arial" w:hAnsi="Arial" w:cs="Arial" w:hint="eastAsia"/>
          <w:sz w:val="24"/>
          <w:szCs w:val="24"/>
        </w:rPr>
        <w:instrText>recently evolved pathway for biosynthesis of specific,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in the roots of S. baicalensis.\nScutellaria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pathway.","container-title":"Science Advances","DOI":"10.1126/sciadv.1501780","ISSN":"2375-2548","issue":"4","language":"en","page":"e1501780",</w:instrText>
      </w:r>
      <w:r w:rsidR="00636F0A">
        <w:rPr>
          <w:rFonts w:ascii="Arial" w:hAnsi="Arial" w:cs="Arial"/>
          <w:sz w:val="24"/>
          <w:szCs w:val="24"/>
        </w:rPr>
        <w:instrText xml:space="preserve">"source":"advances.sciencemag.org","title":"A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A36657">
        <w:rPr>
          <w:rFonts w:ascii="Arial" w:hAnsi="Arial" w:cs="Arial"/>
          <w:sz w:val="24"/>
          <w:szCs w:val="24"/>
        </w:rPr>
        <w:fldChar w:fldCharType="separate"/>
      </w:r>
      <w:r w:rsidR="00636F0A">
        <w:rPr>
          <w:rFonts w:ascii="Arial" w:hAnsi="Arial" w:cs="Arial"/>
          <w:sz w:val="24"/>
        </w:rPr>
        <w:t>(Zhao et al., 2016)</w:t>
      </w:r>
      <w:r w:rsidR="00A36657">
        <w:rPr>
          <w:rFonts w:ascii="Arial" w:hAnsi="Arial" w:cs="Arial"/>
          <w:sz w:val="24"/>
          <w:szCs w:val="24"/>
        </w:rPr>
        <w:fldChar w:fldCharType="end"/>
      </w:r>
      <w:r w:rsidR="00ED5117" w:rsidRPr="006B58F4">
        <w:rPr>
          <w:rFonts w:ascii="Arial" w:hAnsi="Arial" w:cs="Arial"/>
          <w:sz w:val="24"/>
          <w:szCs w:val="24"/>
        </w:rPr>
        <w:t xml:space="preserve">. </w:t>
      </w:r>
      <w:r w:rsidR="00F637E7" w:rsidRPr="006B58F4">
        <w:rPr>
          <w:rFonts w:ascii="Arial" w:hAnsi="Arial" w:cs="Arial"/>
          <w:sz w:val="24"/>
          <w:szCs w:val="24"/>
        </w:rPr>
        <w:t xml:space="preserve">In </w:t>
      </w:r>
      <w:r w:rsidR="00E92903" w:rsidRPr="006B58F4">
        <w:rPr>
          <w:rFonts w:ascii="Arial" w:hAnsi="Arial" w:cs="Arial"/>
          <w:sz w:val="24"/>
          <w:szCs w:val="24"/>
        </w:rPr>
        <w:t>contrast to the pattern we observed in</w:t>
      </w:r>
      <w:r w:rsidR="00F637E7" w:rsidRPr="006B58F4">
        <w:rPr>
          <w:rFonts w:ascii="Arial" w:hAnsi="Arial" w:cs="Arial"/>
          <w:sz w:val="24"/>
          <w:szCs w:val="24"/>
        </w:rPr>
        <w:t xml:space="preserve"> </w:t>
      </w:r>
      <w:r w:rsidR="00F637E7" w:rsidRPr="006B58F4">
        <w:rPr>
          <w:rFonts w:ascii="Arial" w:hAnsi="Arial" w:cs="Arial"/>
          <w:i/>
          <w:iCs/>
          <w:sz w:val="24"/>
          <w:szCs w:val="24"/>
        </w:rPr>
        <w:t xml:space="preserve">S. baicalensis </w:t>
      </w:r>
      <w:r w:rsidR="00F637E7" w:rsidRPr="006B58F4">
        <w:rPr>
          <w:rFonts w:ascii="Arial" w:hAnsi="Arial" w:cs="Arial"/>
          <w:sz w:val="24"/>
          <w:szCs w:val="24"/>
        </w:rPr>
        <w:t xml:space="preserve">and </w:t>
      </w:r>
      <w:r w:rsidR="00F637E7" w:rsidRPr="006B58F4">
        <w:rPr>
          <w:rFonts w:ascii="Arial" w:hAnsi="Arial" w:cs="Arial"/>
          <w:i/>
          <w:iCs/>
          <w:sz w:val="24"/>
          <w:szCs w:val="24"/>
        </w:rPr>
        <w:t xml:space="preserve">S. barbata, </w:t>
      </w:r>
      <w:r w:rsidR="00E92903" w:rsidRPr="006B58F4">
        <w:rPr>
          <w:rFonts w:ascii="Arial" w:hAnsi="Arial" w:cs="Arial"/>
          <w:sz w:val="24"/>
          <w:szCs w:val="24"/>
        </w:rPr>
        <w:t>we identified</w:t>
      </w:r>
      <w:r w:rsidR="008F3624">
        <w:rPr>
          <w:rFonts w:ascii="Arial" w:hAnsi="Arial" w:cs="Arial"/>
          <w:sz w:val="24"/>
          <w:szCs w:val="24"/>
        </w:rPr>
        <w:t xml:space="preserve"> that</w:t>
      </w:r>
      <w:r w:rsidR="00E92903" w:rsidRPr="006B58F4">
        <w:rPr>
          <w:rFonts w:ascii="Arial" w:hAnsi="Arial" w:cs="Arial"/>
          <w:sz w:val="24"/>
          <w:szCs w:val="24"/>
        </w:rPr>
        <w:t xml:space="preserve"> </w:t>
      </w:r>
      <w:r w:rsidR="008F3624" w:rsidRPr="006B58F4">
        <w:rPr>
          <w:rFonts w:ascii="Arial" w:hAnsi="Arial" w:cs="Arial"/>
          <w:i/>
          <w:iCs/>
          <w:sz w:val="24"/>
          <w:szCs w:val="24"/>
        </w:rPr>
        <w:t xml:space="preserve">S. racemosa </w:t>
      </w:r>
      <w:r w:rsidR="008F3624" w:rsidRPr="006B58F4">
        <w:rPr>
          <w:rFonts w:ascii="Arial" w:hAnsi="Arial" w:cs="Arial"/>
          <w:sz w:val="24"/>
          <w:szCs w:val="24"/>
        </w:rPr>
        <w:t xml:space="preserve">and </w:t>
      </w:r>
      <w:r w:rsidR="008F3624" w:rsidRPr="006B58F4">
        <w:rPr>
          <w:rFonts w:ascii="Arial" w:hAnsi="Arial" w:cs="Arial"/>
          <w:i/>
          <w:iCs/>
          <w:sz w:val="24"/>
          <w:szCs w:val="24"/>
        </w:rPr>
        <w:t>S. wrightii</w:t>
      </w:r>
      <w:r w:rsidR="00E92903" w:rsidRPr="006B58F4">
        <w:rPr>
          <w:rFonts w:ascii="Arial" w:hAnsi="Arial" w:cs="Arial"/>
          <w:sz w:val="24"/>
          <w:szCs w:val="24"/>
        </w:rPr>
        <w:t xml:space="preserve"> </w:t>
      </w:r>
      <w:r w:rsidR="00F637E7" w:rsidRPr="006B58F4">
        <w:rPr>
          <w:rFonts w:ascii="Arial" w:hAnsi="Arial" w:cs="Arial"/>
          <w:sz w:val="24"/>
          <w:szCs w:val="24"/>
        </w:rPr>
        <w:t xml:space="preserve">accumulated higher concentrations of 4´-deoxyflavones in their </w:t>
      </w:r>
      <w:r w:rsidR="004F5158" w:rsidRPr="006B58F4">
        <w:rPr>
          <w:rFonts w:ascii="Arial" w:hAnsi="Arial" w:cs="Arial"/>
          <w:sz w:val="24"/>
          <w:szCs w:val="24"/>
        </w:rPr>
        <w:t xml:space="preserve">aerial parts </w:t>
      </w:r>
      <w:r w:rsidR="00F637E7" w:rsidRPr="006B58F4">
        <w:rPr>
          <w:rFonts w:ascii="Arial" w:hAnsi="Arial" w:cs="Arial"/>
          <w:sz w:val="24"/>
          <w:szCs w:val="24"/>
        </w:rPr>
        <w:t>as compared to their roots</w:t>
      </w:r>
      <w:r w:rsidR="00A36657">
        <w:rPr>
          <w:rFonts w:ascii="Arial" w:hAnsi="Arial" w:cs="Arial"/>
          <w:sz w:val="24"/>
          <w:szCs w:val="24"/>
        </w:rPr>
        <w:t xml:space="preserve"> (</w:t>
      </w:r>
      <w:r w:rsidR="00CE0B7F">
        <w:rPr>
          <w:rFonts w:ascii="Arial" w:hAnsi="Arial" w:cs="Arial"/>
          <w:sz w:val="24"/>
          <w:szCs w:val="24"/>
        </w:rPr>
        <w:t xml:space="preserve">Fig 2, </w:t>
      </w:r>
      <w:r w:rsidR="00A36657">
        <w:rPr>
          <w:rFonts w:ascii="Arial" w:hAnsi="Arial" w:cs="Arial"/>
          <w:sz w:val="24"/>
          <w:szCs w:val="24"/>
        </w:rPr>
        <w:t>Table 1)</w:t>
      </w:r>
      <w:r w:rsidR="00F637E7" w:rsidRPr="006B58F4">
        <w:rPr>
          <w:rFonts w:ascii="Arial" w:hAnsi="Arial" w:cs="Arial"/>
          <w:sz w:val="24"/>
          <w:szCs w:val="24"/>
        </w:rPr>
        <w:t xml:space="preserve">. </w:t>
      </w:r>
      <w:r w:rsidR="004F5158" w:rsidRPr="006B58F4">
        <w:rPr>
          <w:rFonts w:ascii="Arial" w:hAnsi="Arial" w:cs="Arial"/>
          <w:sz w:val="24"/>
          <w:szCs w:val="24"/>
        </w:rPr>
        <w:t>Also</w:t>
      </w:r>
      <w:r w:rsidR="005D3CA8" w:rsidRPr="006B58F4">
        <w:rPr>
          <w:rFonts w:ascii="Arial" w:hAnsi="Arial" w:cs="Arial"/>
          <w:sz w:val="24"/>
          <w:szCs w:val="24"/>
        </w:rPr>
        <w:t>,</w:t>
      </w:r>
      <w:r w:rsidR="004F5158" w:rsidRPr="006B58F4">
        <w:rPr>
          <w:rFonts w:ascii="Arial" w:hAnsi="Arial" w:cs="Arial"/>
          <w:sz w:val="24"/>
          <w:szCs w:val="24"/>
        </w:rPr>
        <w:t xml:space="preserve"> </w:t>
      </w:r>
      <w:r w:rsidR="005D3CA8" w:rsidRPr="006B58F4">
        <w:rPr>
          <w:rFonts w:ascii="Arial" w:hAnsi="Arial" w:cs="Arial"/>
          <w:sz w:val="24"/>
          <w:szCs w:val="24"/>
        </w:rPr>
        <w:t>all seven</w:t>
      </w:r>
      <w:r w:rsidR="00CE362D" w:rsidRPr="006B58F4">
        <w:rPr>
          <w:rFonts w:ascii="Arial" w:hAnsi="Arial" w:cs="Arial"/>
          <w:sz w:val="24"/>
          <w:szCs w:val="24"/>
        </w:rPr>
        <w:t xml:space="preserve"> species</w:t>
      </w:r>
      <w:r w:rsidR="008418CF">
        <w:rPr>
          <w:rFonts w:ascii="Arial" w:hAnsi="Arial" w:cs="Arial"/>
          <w:sz w:val="24"/>
          <w:szCs w:val="24"/>
        </w:rPr>
        <w:t xml:space="preserve"> </w:t>
      </w:r>
      <w:r w:rsidR="004F5158" w:rsidRPr="006B58F4">
        <w:rPr>
          <w:rFonts w:ascii="Arial" w:hAnsi="Arial" w:cs="Arial"/>
          <w:sz w:val="24"/>
          <w:szCs w:val="24"/>
        </w:rPr>
        <w:t>accumulate</w:t>
      </w:r>
      <w:r w:rsidR="00CE362D" w:rsidRPr="006B58F4">
        <w:rPr>
          <w:rFonts w:ascii="Arial" w:hAnsi="Arial" w:cs="Arial"/>
          <w:sz w:val="24"/>
          <w:szCs w:val="24"/>
        </w:rPr>
        <w:t>d</w:t>
      </w:r>
      <w:r w:rsidR="004F5158" w:rsidRPr="006B58F4">
        <w:rPr>
          <w:rFonts w:ascii="Arial" w:hAnsi="Arial" w:cs="Arial"/>
          <w:sz w:val="24"/>
          <w:szCs w:val="24"/>
        </w:rPr>
        <w:t xml:space="preserve"> chrysin and/or chrysin </w:t>
      </w:r>
      <w:r w:rsidR="00CE362D" w:rsidRPr="006B58F4">
        <w:rPr>
          <w:rFonts w:ascii="Arial" w:hAnsi="Arial" w:cs="Arial"/>
          <w:sz w:val="24"/>
          <w:szCs w:val="24"/>
        </w:rPr>
        <w:t>7-glucuronide</w:t>
      </w:r>
      <w:r w:rsidR="004F5158" w:rsidRPr="006B58F4">
        <w:rPr>
          <w:rFonts w:ascii="Arial" w:hAnsi="Arial" w:cs="Arial"/>
          <w:sz w:val="24"/>
          <w:szCs w:val="24"/>
        </w:rPr>
        <w:t xml:space="preserve"> in their leaves (Fig 2a</w:t>
      </w:r>
      <w:r w:rsidR="00A36657">
        <w:rPr>
          <w:rFonts w:ascii="Arial" w:hAnsi="Arial" w:cs="Arial"/>
          <w:sz w:val="24"/>
          <w:szCs w:val="24"/>
        </w:rPr>
        <w:t>, Table 1</w:t>
      </w:r>
      <w:r w:rsidR="004F5158" w:rsidRPr="006B58F4">
        <w:rPr>
          <w:rFonts w:ascii="Arial" w:hAnsi="Arial" w:cs="Arial"/>
          <w:sz w:val="24"/>
          <w:szCs w:val="24"/>
        </w:rPr>
        <w:t>)</w:t>
      </w:r>
      <w:r w:rsidR="00D208EB" w:rsidRPr="006B58F4">
        <w:rPr>
          <w:rFonts w:ascii="Arial" w:hAnsi="Arial" w:cs="Arial"/>
          <w:sz w:val="24"/>
          <w:szCs w:val="24"/>
        </w:rPr>
        <w:t>. This suggests that the expression of 4´-deoxyflavone enzyme</w:t>
      </w:r>
      <w:r w:rsidR="005D3CA8" w:rsidRPr="006B58F4">
        <w:rPr>
          <w:rFonts w:ascii="Arial" w:hAnsi="Arial" w:cs="Arial"/>
          <w:sz w:val="24"/>
          <w:szCs w:val="24"/>
        </w:rPr>
        <w:t xml:space="preserve"> isoforms </w:t>
      </w:r>
      <w:r w:rsidR="00D208EB" w:rsidRPr="006B58F4">
        <w:rPr>
          <w:rFonts w:ascii="Arial" w:hAnsi="Arial" w:cs="Arial"/>
          <w:sz w:val="24"/>
          <w:szCs w:val="24"/>
        </w:rPr>
        <w:t>is not perfectly root-specific, and</w:t>
      </w:r>
      <w:r w:rsidR="00CE362D" w:rsidRPr="006B58F4">
        <w:rPr>
          <w:rFonts w:ascii="Arial" w:hAnsi="Arial" w:cs="Arial"/>
          <w:sz w:val="24"/>
          <w:szCs w:val="24"/>
        </w:rPr>
        <w:t xml:space="preserve"> some enzymes having activities toward 4´-deoxyflavone precursors such as SbCLL-7 and SbCHS-2 may be active in both roots and aerial parts at least under our growth condition</w:t>
      </w:r>
      <w:r w:rsidR="005D3CA8" w:rsidRPr="006B58F4">
        <w:rPr>
          <w:rFonts w:ascii="Arial" w:hAnsi="Arial" w:cs="Arial"/>
          <w:sz w:val="24"/>
          <w:szCs w:val="24"/>
        </w:rPr>
        <w:t>s</w:t>
      </w:r>
      <w:r w:rsidR="00044922" w:rsidRPr="006B58F4">
        <w:rPr>
          <w:rFonts w:ascii="Arial" w:hAnsi="Arial" w:cs="Arial"/>
          <w:sz w:val="24"/>
          <w:szCs w:val="24"/>
        </w:rPr>
        <w:t>.</w:t>
      </w:r>
      <w:r w:rsidR="00022714" w:rsidRPr="006B58F4">
        <w:rPr>
          <w:rFonts w:ascii="Arial" w:hAnsi="Arial" w:cs="Arial"/>
          <w:sz w:val="24"/>
          <w:szCs w:val="24"/>
        </w:rPr>
        <w:t xml:space="preserve"> </w:t>
      </w:r>
      <w:r w:rsidR="00D208EB" w:rsidRPr="006B58F4">
        <w:rPr>
          <w:rFonts w:ascii="Arial" w:hAnsi="Arial" w:cs="Arial"/>
          <w:sz w:val="24"/>
          <w:szCs w:val="24"/>
        </w:rPr>
        <w:t xml:space="preserve">It is also possible that some fraction of 4´-deoxyflavones </w:t>
      </w:r>
      <w:proofErr w:type="gramStart"/>
      <w:r w:rsidR="008F3624">
        <w:rPr>
          <w:rFonts w:ascii="Arial" w:hAnsi="Arial" w:cs="Arial"/>
          <w:sz w:val="24"/>
          <w:szCs w:val="24"/>
        </w:rPr>
        <w:t xml:space="preserve">are </w:t>
      </w:r>
      <w:r w:rsidR="00D208EB" w:rsidRPr="006B58F4">
        <w:rPr>
          <w:rFonts w:ascii="Arial" w:hAnsi="Arial" w:cs="Arial"/>
          <w:sz w:val="24"/>
          <w:szCs w:val="24"/>
        </w:rPr>
        <w:t xml:space="preserve"> synthesized</w:t>
      </w:r>
      <w:proofErr w:type="gramEnd"/>
      <w:r w:rsidR="00D208EB" w:rsidRPr="006B58F4">
        <w:rPr>
          <w:rFonts w:ascii="Arial" w:hAnsi="Arial" w:cs="Arial"/>
          <w:sz w:val="24"/>
          <w:szCs w:val="24"/>
        </w:rPr>
        <w:t xml:space="preserve"> in the roots </w:t>
      </w:r>
      <w:r w:rsidR="008F3624">
        <w:rPr>
          <w:rFonts w:ascii="Arial" w:hAnsi="Arial" w:cs="Arial"/>
          <w:sz w:val="24"/>
          <w:szCs w:val="24"/>
        </w:rPr>
        <w:t xml:space="preserve">and then </w:t>
      </w:r>
      <w:r w:rsidR="00D208EB" w:rsidRPr="006B58F4">
        <w:rPr>
          <w:rFonts w:ascii="Arial" w:hAnsi="Arial" w:cs="Arial"/>
          <w:sz w:val="24"/>
          <w:szCs w:val="24"/>
        </w:rPr>
        <w:t xml:space="preserve">transported to the aerial parts. The fact that 4´-hydroxyflavones were not detected in roots of most species indicates </w:t>
      </w:r>
      <w:r w:rsidR="00022714" w:rsidRPr="006B58F4">
        <w:rPr>
          <w:rFonts w:ascii="Arial" w:hAnsi="Arial" w:cs="Arial"/>
          <w:sz w:val="24"/>
          <w:szCs w:val="24"/>
        </w:rPr>
        <w:t>the selectivity of enzymes towards either 4´-deoxyflavones or 4´-hydroxyflavones (or their respective precursors), as well as organ-specific regulation of biosynthetic gene expression.</w:t>
      </w:r>
    </w:p>
    <w:p w14:paraId="2B298595" w14:textId="4B81186D" w:rsidR="009830E0" w:rsidRPr="006B58F4" w:rsidRDefault="008F3624" w:rsidP="009830E0">
      <w:pPr>
        <w:spacing w:after="0" w:line="360" w:lineRule="auto"/>
        <w:ind w:firstLine="720"/>
        <w:rPr>
          <w:rFonts w:ascii="Arial" w:hAnsi="Arial" w:cs="Arial"/>
          <w:sz w:val="24"/>
        </w:rPr>
      </w:pPr>
      <w:r>
        <w:rPr>
          <w:rFonts w:ascii="Arial" w:hAnsi="Arial" w:cs="Arial"/>
          <w:sz w:val="24"/>
        </w:rPr>
        <w:t>We found that</w:t>
      </w:r>
      <w:r w:rsidR="009830E0" w:rsidRPr="006B58F4">
        <w:rPr>
          <w:rFonts w:ascii="Arial" w:hAnsi="Arial" w:cs="Arial"/>
          <w:sz w:val="24"/>
        </w:rPr>
        <w:t xml:space="preserve"> </w:t>
      </w:r>
      <w:r w:rsidR="009830E0" w:rsidRPr="006B58F4">
        <w:rPr>
          <w:rFonts w:ascii="Arial" w:hAnsi="Arial" w:cs="Arial"/>
          <w:i/>
          <w:iCs/>
          <w:sz w:val="24"/>
        </w:rPr>
        <w:t>S. racemosa</w:t>
      </w:r>
      <w:r w:rsidR="009830E0" w:rsidRPr="006B58F4">
        <w:rPr>
          <w:rFonts w:ascii="Arial" w:hAnsi="Arial" w:cs="Arial"/>
          <w:sz w:val="24"/>
        </w:rPr>
        <w:t xml:space="preserve"> accumulate</w:t>
      </w:r>
      <w:r>
        <w:rPr>
          <w:rFonts w:ascii="Arial" w:hAnsi="Arial" w:cs="Arial"/>
          <w:sz w:val="24"/>
        </w:rPr>
        <w:t>s</w:t>
      </w:r>
      <w:r w:rsidR="009830E0" w:rsidRPr="006B58F4">
        <w:rPr>
          <w:rFonts w:ascii="Arial" w:hAnsi="Arial" w:cs="Arial"/>
          <w:sz w:val="24"/>
        </w:rPr>
        <w:t xml:space="preserve"> </w:t>
      </w:r>
      <w:r>
        <w:rPr>
          <w:rFonts w:ascii="Arial" w:hAnsi="Arial" w:cs="Arial"/>
          <w:sz w:val="24"/>
        </w:rPr>
        <w:t xml:space="preserve">the </w:t>
      </w:r>
      <w:r w:rsidR="009830E0" w:rsidRPr="006B58F4">
        <w:rPr>
          <w:rFonts w:ascii="Arial" w:hAnsi="Arial" w:cs="Arial"/>
          <w:sz w:val="24"/>
        </w:rPr>
        <w:t>high</w:t>
      </w:r>
      <w:r>
        <w:rPr>
          <w:rFonts w:ascii="Arial" w:hAnsi="Arial" w:cs="Arial"/>
          <w:sz w:val="24"/>
        </w:rPr>
        <w:t>est</w:t>
      </w:r>
      <w:r w:rsidR="009830E0" w:rsidRPr="006B58F4">
        <w:rPr>
          <w:rFonts w:ascii="Arial" w:hAnsi="Arial" w:cs="Arial"/>
          <w:sz w:val="24"/>
        </w:rPr>
        <w:t xml:space="preserve"> concentrations of oroxylin A, and its 7-glucuronide, oroxyloside, in its leaves</w:t>
      </w:r>
      <w:r>
        <w:rPr>
          <w:rFonts w:ascii="Arial" w:hAnsi="Arial" w:cs="Arial"/>
          <w:sz w:val="24"/>
        </w:rPr>
        <w:t xml:space="preserve">, among all </w:t>
      </w:r>
      <w:r w:rsidRPr="006B58F4">
        <w:rPr>
          <w:rFonts w:ascii="Arial" w:hAnsi="Arial" w:cs="Arial"/>
          <w:sz w:val="24"/>
        </w:rPr>
        <w:t>organ</w:t>
      </w:r>
      <w:r>
        <w:rPr>
          <w:rFonts w:ascii="Arial" w:hAnsi="Arial" w:cs="Arial"/>
          <w:sz w:val="24"/>
        </w:rPr>
        <w:t>s</w:t>
      </w:r>
      <w:r w:rsidRPr="006B58F4">
        <w:rPr>
          <w:rFonts w:ascii="Arial" w:hAnsi="Arial" w:cs="Arial"/>
          <w:sz w:val="24"/>
        </w:rPr>
        <w:t xml:space="preserve"> of all species </w:t>
      </w:r>
      <w:r w:rsidR="00A36657">
        <w:rPr>
          <w:rFonts w:ascii="Arial" w:hAnsi="Arial" w:cs="Arial"/>
          <w:sz w:val="24"/>
        </w:rPr>
        <w:t>(Fig. 3</w:t>
      </w:r>
      <w:r w:rsidR="00CE0B7F">
        <w:rPr>
          <w:rFonts w:ascii="Arial" w:hAnsi="Arial" w:cs="Arial"/>
          <w:sz w:val="24"/>
        </w:rPr>
        <w:t>, Table 1</w:t>
      </w:r>
      <w:r w:rsidR="00A36657">
        <w:rPr>
          <w:rFonts w:ascii="Arial" w:hAnsi="Arial" w:cs="Arial"/>
          <w:sz w:val="24"/>
        </w:rPr>
        <w:t>)</w:t>
      </w:r>
      <w:r w:rsidR="009830E0" w:rsidRPr="006B58F4">
        <w:rPr>
          <w:rFonts w:ascii="Arial" w:hAnsi="Arial" w:cs="Arial"/>
          <w:sz w:val="24"/>
        </w:rPr>
        <w:t xml:space="preserve">. </w:t>
      </w:r>
      <w:r w:rsidR="00A36657" w:rsidRPr="006B58F4">
        <w:rPr>
          <w:rFonts w:ascii="Arial" w:hAnsi="Arial" w:cs="Arial"/>
          <w:i/>
          <w:iCs/>
          <w:sz w:val="24"/>
        </w:rPr>
        <w:t xml:space="preserve">S. </w:t>
      </w:r>
      <w:r w:rsidR="00A36657">
        <w:rPr>
          <w:rFonts w:ascii="Arial" w:hAnsi="Arial" w:cs="Arial"/>
          <w:i/>
          <w:iCs/>
          <w:sz w:val="24"/>
        </w:rPr>
        <w:t>wrightii</w:t>
      </w:r>
      <w:r w:rsidR="00A36657">
        <w:rPr>
          <w:rFonts w:ascii="Arial" w:hAnsi="Arial" w:cs="Arial"/>
          <w:sz w:val="24"/>
        </w:rPr>
        <w:t xml:space="preserve"> also accumulated </w:t>
      </w:r>
      <w:r w:rsidR="00CE0B7F">
        <w:rPr>
          <w:rFonts w:ascii="Arial" w:hAnsi="Arial" w:cs="Arial"/>
          <w:sz w:val="24"/>
        </w:rPr>
        <w:t xml:space="preserve">notable amounts of </w:t>
      </w:r>
      <w:r w:rsidR="00A36657">
        <w:rPr>
          <w:rFonts w:ascii="Arial" w:hAnsi="Arial" w:cs="Arial"/>
          <w:sz w:val="24"/>
        </w:rPr>
        <w:t>oroxylin A and oroxyloside in its stem</w:t>
      </w:r>
      <w:r w:rsidR="00CE0B7F">
        <w:rPr>
          <w:rFonts w:ascii="Arial" w:hAnsi="Arial" w:cs="Arial"/>
          <w:sz w:val="24"/>
        </w:rPr>
        <w:t>,</w:t>
      </w:r>
      <w:r w:rsidR="004734F3">
        <w:rPr>
          <w:rFonts w:ascii="Arial" w:hAnsi="Arial" w:cs="Arial"/>
          <w:sz w:val="24"/>
        </w:rPr>
        <w:t xml:space="preserve"> but not in its leaves</w:t>
      </w:r>
      <w:r w:rsidR="00A36657">
        <w:rPr>
          <w:rFonts w:ascii="Arial" w:hAnsi="Arial" w:cs="Arial"/>
          <w:sz w:val="24"/>
        </w:rPr>
        <w:t xml:space="preserve">. </w:t>
      </w:r>
      <w:r w:rsidR="009830E0" w:rsidRPr="00A36657">
        <w:rPr>
          <w:rFonts w:ascii="Arial" w:hAnsi="Arial" w:cs="Arial"/>
          <w:sz w:val="24"/>
        </w:rPr>
        <w:t>Oroxylin</w:t>
      </w:r>
      <w:r w:rsidR="009830E0" w:rsidRPr="006B58F4">
        <w:rPr>
          <w:rFonts w:ascii="Arial" w:hAnsi="Arial" w:cs="Arial"/>
          <w:sz w:val="24"/>
        </w:rPr>
        <w:t xml:space="preserve"> A is a 4´-deoxyflavone which has been demonstrated to exhibit memory enhancement and neuroprotective effects in rat models </w:t>
      </w:r>
      <w:r w:rsidR="009830E0" w:rsidRPr="006B58F4">
        <w:rPr>
          <w:rFonts w:ascii="Arial" w:hAnsi="Arial" w:cs="Arial"/>
          <w:sz w:val="24"/>
        </w:rPr>
        <w:fldChar w:fldCharType="begin"/>
      </w:r>
      <w:r w:rsidR="00636F0A">
        <w:rPr>
          <w:rFonts w:ascii="Arial" w:hAnsi="Arial" w:cs="Arial"/>
          <w:sz w:val="24"/>
        </w:rPr>
        <w:instrText xml:space="preserve"> ADDIN ZOTERO_ITEM CSL_CITATION {"citationID":"TmMAcq6x","properties":{"formattedCitation":"(Jeon et al., 2011; Jeon et al., 2012)","plainCitation":"(Jeon et al., 2011; Jeon et al., 2012)","noteIndex":0},"citationItems":[{"id":"5NDXsUtD/7mVA2dYi","uris":["http://zotero.org/users/7389210/items/IXQM29AX"],"uri":["http://zotero.org/users/7389210/items/IXQM29AX"],"itemData":{"id":190,"type":"article-journal","abstract":"Oroxylin A (5,7-dihydroxy-6-methoxyfavone) is a flavonoid compound originated from the root of Scutellaria baicalensis Georgi. Our previous reports suggested that oroxylin A improves memory function in rat, at least in part, by its antagonistic effects on GABAA receptor. In addition, oroxylin A protects neurons from ischemic damage by mechanisms currently not clear. In this study we determined whether oroxylin A modulates the level of brain derived neurotrophic factor (BDNF) in primary rat cortical neuronal culture, which is well known for its role on neuronal survival, neurogenesis, differentiation of neurons and synapses and learning and memory. Treatment of oroxylin A for 3–48h increased BDNF expression which was analyzed by ELISA assay and Western blot analysis. Oroxylin A induced slow but sustained increases in intracellular calcium level and activated ERK1/2 mitogen activated protein kinase (MAPK). In addition, oroxylin A phosphorylated cyclic AMP response element binding protein (CREB) at Ser 133 in concentration and time dependent manner. Pretreatment with the MAPK inhibitor PD98059 (10μM) attenuated phosphorylation of ERK1/2 and CREB as well as BDNF production, which suggests that oroxylin A regulates BDNF production by activating MAPK–CREB pathway. GABAA antagonist bicuculline mimicked the effects of oroxylin A on BDNF production as well as MAPK–CREB pathway. Increase in intracellular Ca2+ concentration, phosphorylation of ERK1/2 and CREB, and BDNF expression by oroxylin A was blocked by NMDA receptor inhibitor MK-801 (10μM) as well as tetrodotoxin (TTX, 0.5 and 1μM). The results from the present study suggest that the calcium and p-CREB dependent induction of BDNF expression, possibly via activation of synaptic NMDA receptor through the blockade of GABAA activity in cortical neuronal circuitry, might be responsible for the neuroprotective or memory enhancing effects of oroxylin A.","container-title":"Neuroscience Research","DOI":"10.1016/j.neures.2010.11.008","ISSN":"0168-0102","issue":"3","journalAbbreviation":"Neuroscience Research","language":"en","page":"214-222","source":"ScienceDirect","title":"Oroxylin A increases BDNF production by activation of MAPK–CREB pathway in rat primary cortical neuronal culture","volume":"69","author":[{"family":"Jeon","given":"Se Jin"},{"family":"Rhee","given":"So Young"},{"family":"Seo","given":"Jung Eun"},{"family":"Bak","given":"Hae Rang"},{"family":"Lee","given":"Sung Hoon"},{"family":"Ryu","given":"Jong Hoon"},{"family":"Cheong","given":"Jae Hoon"},{"family":"Shin","given":"Chan Young"},{"family":"Kim","given":"Gun-Hee"},{"family":"Lee","given":"Yong Soo"},{"family":"Ko","given":"Kwang Ho"}],"issued":{"date-parts":[["2011",3,1]]}}},{"id":"5NDXsUtD/P5GGz86X","uris":["http://zotero.org/users/7389210/items/FSZ6VVRM"],"uri":["http://zotero.org/users/7389210/items/FSZ6VVRM"],"itemData":{"id":191,"type":"article-journal","abstract":"Se Jin Jeon, Haerang Bak, Jungeun Seo, So Min Han, Sung Hoon Lee, Seol-Heui Han, Kyoung Ja Kwon, Jong Hoon Ryu, Jae Hoon Cheong, Kwang Ho Ko, Sung-IL Yang, Ji Woong Choi, Seung Hwa Park, and Chan Young Shin. Biomolecules &amp; Therapeutics 2012;20:27-35. https://doi.org/10.4062/biomolther.2012.20.1.027","DOI":"10.4062/biomolther.2012.20.1.027","ISSN":"1976-9148","issue":"1","journalAbbreviation":"Biomol Ther (Seoul)","language":"en","note":"publisher: The Korean Society of Applied Pharmacology","page":"27-35","source":"www.biomolther.org","title":"Oroxylin A Induces BDNF Expression on Cortical Neurons through Adenosine A2&lt;sub&gt;A&lt;/sub&gt; Receptor Stimulation: A Possible Role in Neuroprotection","title-short":"Oroxylin A Induces BDNF Expression on Cortical Neurons through Adenosine A2&lt;sub&gt;A&lt;/sub&gt; Receptor Stimulation","volume":"20","author":[{"family":"Jeon","given":"Se Jin"},{"family":"Bak","given":"Haerang"},{"family":"Seo","given":"Jungeun"},{"family":"Han","given":"So Min"},{"family":"Lee","given":"Sung Hoon"},{"family":"Han","given":"Seol-Heui"},{"family":"Kwon","given":"Kyoung Ja"},{"family":"Ryu","given":"Jong Hoon"},{"family":"Cheong","given":"Jae Hoon"},{"family":"Ko","given":"Kwang Ho"},{"family":"Yang","given":"Sung-IL"},{"family":"Choi","given":"Ji Woong"},{"family":"Park","given":"Seung Hwa"},{"family":"Shin","given":"Chan Young"}],"issued":{"date-parts":[["2012",1,31]]}}}],"schema":"https://github.com/citation-style-language/schema/raw/master/csl-citation.json"} </w:instrText>
      </w:r>
      <w:r w:rsidR="009830E0" w:rsidRPr="006B58F4">
        <w:rPr>
          <w:rFonts w:ascii="Arial" w:hAnsi="Arial" w:cs="Arial"/>
          <w:sz w:val="24"/>
        </w:rPr>
        <w:fldChar w:fldCharType="separate"/>
      </w:r>
      <w:r w:rsidR="00636F0A">
        <w:rPr>
          <w:rFonts w:ascii="Arial" w:hAnsi="Arial" w:cs="Arial"/>
          <w:sz w:val="24"/>
        </w:rPr>
        <w:t>(Jeon et al., 2011; Jeon et al., 2012)</w:t>
      </w:r>
      <w:r w:rsidR="009830E0" w:rsidRPr="006B58F4">
        <w:rPr>
          <w:rFonts w:ascii="Arial" w:hAnsi="Arial" w:cs="Arial"/>
          <w:sz w:val="24"/>
        </w:rPr>
        <w:fldChar w:fldCharType="end"/>
      </w:r>
      <w:r w:rsidR="009830E0" w:rsidRPr="006B58F4">
        <w:rPr>
          <w:rFonts w:ascii="Arial" w:hAnsi="Arial" w:cs="Arial"/>
          <w:sz w:val="24"/>
        </w:rPr>
        <w:t xml:space="preserve">. The most likely route for oroxylin A biosynthesis is </w:t>
      </w:r>
      <w:r>
        <w:rPr>
          <w:rFonts w:ascii="Arial" w:hAnsi="Arial" w:cs="Arial"/>
          <w:sz w:val="24"/>
        </w:rPr>
        <w:t xml:space="preserve">the </w:t>
      </w:r>
      <w:r w:rsidR="009830E0" w:rsidRPr="006B58F4">
        <w:rPr>
          <w:rFonts w:ascii="Arial" w:hAnsi="Arial" w:cs="Arial"/>
          <w:sz w:val="24"/>
        </w:rPr>
        <w:t>methylation of baicalein at its 6-OH group</w:t>
      </w:r>
      <w:r w:rsidR="00A36657">
        <w:rPr>
          <w:rFonts w:ascii="Arial" w:hAnsi="Arial" w:cs="Arial"/>
          <w:sz w:val="24"/>
        </w:rPr>
        <w:t xml:space="preserve"> (Fig. 1)</w:t>
      </w:r>
      <w:r w:rsidR="009830E0" w:rsidRPr="006B58F4">
        <w:rPr>
          <w:rFonts w:ascii="Arial" w:hAnsi="Arial" w:cs="Arial"/>
          <w:sz w:val="24"/>
        </w:rPr>
        <w:t xml:space="preserve"> </w:t>
      </w:r>
      <w:r w:rsidR="009830E0" w:rsidRPr="006B58F4">
        <w:rPr>
          <w:rFonts w:ascii="Arial" w:hAnsi="Arial" w:cs="Arial"/>
          <w:sz w:val="24"/>
        </w:rPr>
        <w:fldChar w:fldCharType="begin"/>
      </w:r>
      <w:r w:rsidR="00636F0A">
        <w:rPr>
          <w:rFonts w:ascii="Arial" w:hAnsi="Arial" w:cs="Arial"/>
          <w:sz w:val="24"/>
        </w:rPr>
        <w:instrText xml:space="preserve"> ADDIN ZOTERO_ITEM CSL_CITATION {"citationID":"luykSKsd","properties":{"formattedCitation":"(Elkin et al., 2018)","plainCitation":"(Elkin et al., 2018)","noteIndex":0},"citationItems":[{"id":"5NDXsUtD/p1xcbnaK","uris":["http://zotero.org/users/7389210/items/AJ8S3Q89"],"uri":["http://zotero.org/users/7389210/items/AJ8S3Q89"],"itemData":{"id":189,"type":"article-journal","abstract":"Perennial plants in northern Dauria (Zabaikalsky region) grow in low temperatures in winter and in a dry hot summer. The prairies of northern Dauria are rich in a variety of medicinal herbs, including S. baicalensis, which has roots that are in demand for traditional Chinese medicine. In addition to two monomethylated flavones (wogonin and oroxylin A), determining the pharmacological significance of the root, there is also a minority of their polymethylated congeners. Little is known about their role in the plant or their connection with the conditions of growth and cultivation of their hairy root culture (HRC). Therefore, the purpose of this study was to determine whether and to what extent the biosynthesis of the latter is retained in the hairy root culture established from wild plants of Dauria. The composition of the main methylated flavones of HRC was established using LC–MS and a previously unknown pentamethylated flavone was found in the roots. This study showed a more significant accumulation of polymethylated flavones in the root of the wild plant than in HRC.","container-title":"Journal of Plant Physiology","DOI":"10.1016/j.jplph.2018.10.009","ISSN":"0176-1617","journalAbbreviation":"Journal of Plant Physiology","language":"en","page":"277-280","source":"ScienceDirect","title":"Methylated flavones of the hairy root culture Scutellaria baicalensis","volume":"231","author":[{"family":"Elkin","given":"Y. N."},{"family":"Kulesh","given":"N. I."},{"family":"Stepanova","given":"A. Y."},{"family":"Solovieva","given":"A. I."},{"family":"Kargin","given":"V. M."},{"family":"Manyakhin","given":"A. Y."}],"issued":{"date-parts":[["2018",12,1]]}}}],"schema":"https://github.com/citation-style-language/schema/raw/master/csl-citation.json"} </w:instrText>
      </w:r>
      <w:r w:rsidR="009830E0" w:rsidRPr="006B58F4">
        <w:rPr>
          <w:rFonts w:ascii="Arial" w:hAnsi="Arial" w:cs="Arial"/>
          <w:sz w:val="24"/>
        </w:rPr>
        <w:fldChar w:fldCharType="separate"/>
      </w:r>
      <w:r w:rsidR="00636F0A">
        <w:rPr>
          <w:rFonts w:ascii="Arial" w:hAnsi="Arial" w:cs="Arial"/>
          <w:sz w:val="24"/>
        </w:rPr>
        <w:t>(Elkin et al., 2018)</w:t>
      </w:r>
      <w:r w:rsidR="009830E0" w:rsidRPr="006B58F4">
        <w:rPr>
          <w:rFonts w:ascii="Arial" w:hAnsi="Arial" w:cs="Arial"/>
          <w:sz w:val="24"/>
        </w:rPr>
        <w:fldChar w:fldCharType="end"/>
      </w:r>
      <w:r w:rsidR="009830E0" w:rsidRPr="006B58F4">
        <w:rPr>
          <w:rFonts w:ascii="Arial" w:hAnsi="Arial" w:cs="Arial"/>
          <w:sz w:val="24"/>
        </w:rPr>
        <w:t xml:space="preserve">. Although previous works have identified a variety of </w:t>
      </w:r>
      <w:r w:rsidR="009830E0" w:rsidRPr="000339E3">
        <w:rPr>
          <w:rFonts w:ascii="Arial" w:hAnsi="Arial" w:cs="Arial"/>
          <w:i/>
          <w:sz w:val="24"/>
        </w:rPr>
        <w:t>O</w:t>
      </w:r>
      <w:r w:rsidR="009830E0" w:rsidRPr="006B58F4">
        <w:rPr>
          <w:rFonts w:ascii="Arial" w:hAnsi="Arial" w:cs="Arial"/>
          <w:sz w:val="24"/>
        </w:rPr>
        <w:t xml:space="preserve">-methyltransferases (OMTs) in plants, </w:t>
      </w:r>
      <w:r>
        <w:rPr>
          <w:rFonts w:ascii="Arial" w:hAnsi="Arial" w:cs="Arial"/>
          <w:sz w:val="24"/>
        </w:rPr>
        <w:t>the enzymes</w:t>
      </w:r>
      <w:r w:rsidRPr="006B58F4">
        <w:rPr>
          <w:rFonts w:ascii="Arial" w:hAnsi="Arial" w:cs="Arial"/>
          <w:sz w:val="24"/>
        </w:rPr>
        <w:t xml:space="preserve"> </w:t>
      </w:r>
      <w:r w:rsidR="009830E0" w:rsidRPr="006B58F4">
        <w:rPr>
          <w:rFonts w:ascii="Arial" w:hAnsi="Arial" w:cs="Arial"/>
          <w:sz w:val="24"/>
        </w:rPr>
        <w:t>with high specificity for the 6-OH group in flavonoids are rare, as th</w:t>
      </w:r>
      <w:r>
        <w:rPr>
          <w:rFonts w:ascii="Arial" w:hAnsi="Arial" w:cs="Arial"/>
          <w:sz w:val="24"/>
        </w:rPr>
        <w:t>is</w:t>
      </w:r>
      <w:r w:rsidR="009830E0" w:rsidRPr="006B58F4">
        <w:rPr>
          <w:rFonts w:ascii="Arial" w:hAnsi="Arial" w:cs="Arial"/>
          <w:sz w:val="24"/>
        </w:rPr>
        <w:t xml:space="preserve"> reaction is biochemically unfavorable </w:t>
      </w:r>
      <w:r w:rsidR="009830E0" w:rsidRPr="006B58F4">
        <w:rPr>
          <w:rFonts w:ascii="Arial" w:hAnsi="Arial" w:cs="Arial"/>
          <w:sz w:val="24"/>
        </w:rPr>
        <w:fldChar w:fldCharType="begin"/>
      </w:r>
      <w:r w:rsidR="00636F0A">
        <w:rPr>
          <w:rFonts w:ascii="Arial" w:hAnsi="Arial" w:cs="Arial"/>
          <w:sz w:val="24"/>
        </w:rPr>
        <w:instrText xml:space="preserve"> ADDIN ZOTERO_ITEM CSL_CITATION {"citationID":"QsWFVqJU","properties":{"formattedCitation":"(Zhang et al., 2016a)","plainCitation":"(Zhang et al., 2016a)","noteIndex":0},"citationItems":[{"id":"5NDXsUtD/XAZMiEtZ","uris":["http://zotero.org/users/7389210/items/ZPDGPP49"],"uri":["http://zotero.org/users/7389210/items/ZPDGPP49"],"itemData":{"id":188,"type":"article-journal","abstract":"Oroxylin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9830E0" w:rsidRPr="006B58F4">
        <w:rPr>
          <w:rFonts w:ascii="Arial" w:hAnsi="Arial" w:cs="Arial"/>
          <w:sz w:val="24"/>
        </w:rPr>
        <w:fldChar w:fldCharType="separate"/>
      </w:r>
      <w:r w:rsidR="00636F0A">
        <w:rPr>
          <w:rFonts w:ascii="Arial" w:hAnsi="Arial" w:cs="Arial"/>
          <w:sz w:val="24"/>
        </w:rPr>
        <w:t>(Zhang et al., 2016a)</w:t>
      </w:r>
      <w:r w:rsidR="009830E0" w:rsidRPr="006B58F4">
        <w:rPr>
          <w:rFonts w:ascii="Arial" w:hAnsi="Arial" w:cs="Arial"/>
          <w:sz w:val="24"/>
        </w:rPr>
        <w:fldChar w:fldCharType="end"/>
      </w:r>
      <w:r w:rsidR="009830E0" w:rsidRPr="006B58F4">
        <w:rPr>
          <w:rFonts w:ascii="Arial" w:hAnsi="Arial" w:cs="Arial"/>
          <w:sz w:val="24"/>
        </w:rPr>
        <w:t>. Work in sweet basil (</w:t>
      </w:r>
      <w:proofErr w:type="spellStart"/>
      <w:r w:rsidR="009830E0" w:rsidRPr="006B58F4">
        <w:rPr>
          <w:rFonts w:ascii="Arial" w:hAnsi="Arial" w:cs="Arial"/>
          <w:i/>
          <w:iCs/>
          <w:sz w:val="24"/>
        </w:rPr>
        <w:t>Ocimum</w:t>
      </w:r>
      <w:proofErr w:type="spellEnd"/>
      <w:r w:rsidR="009830E0" w:rsidRPr="006B58F4">
        <w:rPr>
          <w:rFonts w:ascii="Arial" w:hAnsi="Arial" w:cs="Arial"/>
          <w:i/>
          <w:iCs/>
          <w:sz w:val="24"/>
        </w:rPr>
        <w:t xml:space="preserve"> </w:t>
      </w:r>
      <w:proofErr w:type="spellStart"/>
      <w:r w:rsidR="009830E0" w:rsidRPr="006B58F4">
        <w:rPr>
          <w:rFonts w:ascii="Arial" w:hAnsi="Arial" w:cs="Arial"/>
          <w:i/>
          <w:iCs/>
          <w:sz w:val="24"/>
        </w:rPr>
        <w:t>basilicum</w:t>
      </w:r>
      <w:proofErr w:type="spellEnd"/>
      <w:r w:rsidR="009830E0" w:rsidRPr="006B58F4">
        <w:rPr>
          <w:rFonts w:ascii="Arial" w:hAnsi="Arial" w:cs="Arial"/>
          <w:sz w:val="24"/>
        </w:rPr>
        <w:t xml:space="preserve">), a species also in the </w:t>
      </w:r>
      <w:proofErr w:type="spellStart"/>
      <w:r w:rsidR="009830E0" w:rsidRPr="006B58F4">
        <w:rPr>
          <w:rFonts w:ascii="Arial" w:hAnsi="Arial" w:cs="Arial"/>
          <w:sz w:val="24"/>
        </w:rPr>
        <w:t>Lamiaceae</w:t>
      </w:r>
      <w:proofErr w:type="spellEnd"/>
      <w:r w:rsidR="009830E0" w:rsidRPr="006B58F4">
        <w:rPr>
          <w:rFonts w:ascii="Arial" w:hAnsi="Arial" w:cs="Arial"/>
          <w:sz w:val="24"/>
        </w:rPr>
        <w:t xml:space="preserve"> family with </w:t>
      </w:r>
      <w:r w:rsidR="009830E0" w:rsidRPr="006B58F4">
        <w:rPr>
          <w:rFonts w:ascii="Arial" w:hAnsi="Arial" w:cs="Arial"/>
          <w:i/>
          <w:iCs/>
          <w:sz w:val="24"/>
        </w:rPr>
        <w:t>Scutellaria</w:t>
      </w:r>
      <w:r w:rsidR="009830E0" w:rsidRPr="006B58F4">
        <w:rPr>
          <w:rFonts w:ascii="Arial" w:hAnsi="Arial" w:cs="Arial"/>
          <w:sz w:val="24"/>
        </w:rPr>
        <w:t xml:space="preserve">, identified a methyltransferase capable of specific methylation of the 6-OH group of </w:t>
      </w:r>
      <w:proofErr w:type="spellStart"/>
      <w:r w:rsidR="009830E0" w:rsidRPr="006B58F4">
        <w:rPr>
          <w:rFonts w:ascii="Arial" w:hAnsi="Arial" w:cs="Arial"/>
          <w:sz w:val="24"/>
        </w:rPr>
        <w:t>scutellarein</w:t>
      </w:r>
      <w:proofErr w:type="spellEnd"/>
      <w:r w:rsidR="009830E0" w:rsidRPr="006B58F4">
        <w:rPr>
          <w:rFonts w:ascii="Arial" w:hAnsi="Arial" w:cs="Arial"/>
          <w:sz w:val="24"/>
        </w:rPr>
        <w:t xml:space="preserve"> </w:t>
      </w:r>
      <w:r w:rsidR="009830E0" w:rsidRPr="006B58F4">
        <w:rPr>
          <w:rFonts w:ascii="Arial" w:hAnsi="Arial" w:cs="Arial"/>
          <w:sz w:val="24"/>
        </w:rPr>
        <w:fldChar w:fldCharType="begin"/>
      </w:r>
      <w:r w:rsidR="00636F0A">
        <w:rPr>
          <w:rFonts w:ascii="Arial" w:hAnsi="Arial" w:cs="Arial"/>
          <w:sz w:val="24"/>
        </w:rPr>
        <w:instrText xml:space="preserve"> ADDIN ZOTERO_ITEM CSL_CITATION {"citationID":"BoLXYhUm","properties":{"formattedCitation":"(Berim et al., 2012)","plainCitation":"(Berim et al., 2012)","noteIndex":0},"citationItems":[{"id":"5NDXsUtD/WYNHXpBm","uris":["http://zotero.org/users/7389210/items/4B9EBITS"],"uri":["http://zotero.org/users/7389210/items/4B9EBITS"],"itemData":{"id":187,"type":"article-journal","abstract":"Polymethoxylated flavonoids occur in a number of plant families, including the Lamiaceae. To date, the metabolic pathways giving rise to the diversity of these compounds have not been studied. Analysis of our expressed sequence tag database for four sweet basil (Ocimum basilicum) lines afforded identification of candidate flavonoid O-methyltransferase genes. Recombinant proteins</w:instrText>
      </w:r>
      <w:r w:rsidR="00636F0A">
        <w:rPr>
          <w:rFonts w:ascii="Arial" w:hAnsi="Arial" w:cs="Arial" w:hint="eastAsia"/>
          <w:sz w:val="24"/>
        </w:rPr>
        <w:instrText xml:space="preserve"> displayed distinct substrate preferences and product specificities that can account for all detected 7-/6-/4</w:instrText>
      </w:r>
      <w:r w:rsidR="00636F0A">
        <w:rPr>
          <w:rFonts w:ascii="Arial" w:hAnsi="Arial" w:cs="Arial" w:hint="eastAsia"/>
          <w:sz w:val="24"/>
        </w:rPr>
        <w:instrText>′</w:instrText>
      </w:r>
      <w:r w:rsidR="00636F0A">
        <w:rPr>
          <w:rFonts w:ascii="Arial" w:hAnsi="Arial" w:cs="Arial" w:hint="eastAsia"/>
          <w:sz w:val="24"/>
        </w:rPr>
        <w:instrText>-methylated, 8-unsubstituted flavones. Their biochemical specialization revealed only certain metabolic routes to be highly favorable and therefore likely in vivo. Flavonoid O-methyltransferases catalyzing 4</w:instrText>
      </w:r>
      <w:r w:rsidR="00636F0A">
        <w:rPr>
          <w:rFonts w:ascii="Arial" w:hAnsi="Arial" w:cs="Arial" w:hint="eastAsia"/>
          <w:sz w:val="24"/>
        </w:rPr>
        <w:instrText>′</w:instrText>
      </w:r>
      <w:r w:rsidR="00636F0A">
        <w:rPr>
          <w:rFonts w:ascii="Arial" w:hAnsi="Arial" w:cs="Arial" w:hint="eastAsia"/>
          <w:sz w:val="24"/>
        </w:rPr>
        <w:instrText>- and 6-O-methylations shared high identity (approximately 90%), indicating that subtle sequence changes led to functional differentiation. Structure homology modeling suggested the involvement of several amino acid residues in defining the proteins</w:instrText>
      </w:r>
      <w:r w:rsidR="00636F0A">
        <w:rPr>
          <w:rFonts w:ascii="Arial" w:hAnsi="Arial" w:cs="Arial" w:hint="eastAsia"/>
          <w:sz w:val="24"/>
        </w:rPr>
        <w:instrText>’</w:instrText>
      </w:r>
      <w:r w:rsidR="00636F0A">
        <w:rPr>
          <w:rFonts w:ascii="Arial" w:hAnsi="Arial" w:cs="Arial" w:hint="eastAsia"/>
          <w:sz w:val="24"/>
        </w:rPr>
        <w:instrText xml:space="preserve"> stringent regioselectivities. The roles of these individual residues were confirmed by site-directed mutagenesis, revealing two discrete mechanisms as a basis for the switch between 6- and 4</w:instrText>
      </w:r>
      <w:r w:rsidR="00636F0A">
        <w:rPr>
          <w:rFonts w:ascii="Arial" w:hAnsi="Arial" w:cs="Arial" w:hint="eastAsia"/>
          <w:sz w:val="24"/>
        </w:rPr>
        <w:instrText>′</w:instrText>
      </w:r>
      <w:r w:rsidR="00636F0A">
        <w:rPr>
          <w:rFonts w:ascii="Arial" w:hAnsi="Arial" w:cs="Arial" w:hint="eastAsia"/>
          <w:sz w:val="24"/>
        </w:rPr>
        <w:instrText>-O-me</w:instrText>
      </w:r>
      <w:r w:rsidR="00636F0A">
        <w:rPr>
          <w:rFonts w:ascii="Arial" w:hAnsi="Arial" w:cs="Arial"/>
          <w:sz w:val="24"/>
        </w:rPr>
        <w:instrText xml:space="preserve">thylation of two different substrates. These findings delineate major pathways in a large segment of the flavone metabolic network and provide a foundation for its further elucidation.","container-title":"Plant Physiology","DOI":"10.1104/pp.112.204164","ISSN":"0032-0889, 1532-2548","issue":"2","language":"en","note":"publisher: American Society of Plant Biologists\nsection: SYSTEMS BIOLOGY, MOLECULAR BIOLOGY, AND GENE REGULATION\nPMID: 22923679","page":"1052-1069","source":"www.plantphysiol.org","title":"A Set of Regioselective O-Methyltransferases Gives Rise to the Complex Pattern of Methoxylated Flavones in Sweet Basil","volume":"160","author":[{"family":"Berim","given":"Anna"},{"family":"Hyatt","given":"David C."},{"family":"Gang","given":"David R."}],"issued":{"date-parts":[["2012",10,1]]}}}],"schema":"https://github.com/citation-style-language/schema/raw/master/csl-citation.json"} </w:instrText>
      </w:r>
      <w:r w:rsidR="009830E0" w:rsidRPr="006B58F4">
        <w:rPr>
          <w:rFonts w:ascii="Arial" w:hAnsi="Arial" w:cs="Arial"/>
          <w:sz w:val="24"/>
        </w:rPr>
        <w:fldChar w:fldCharType="separate"/>
      </w:r>
      <w:r w:rsidR="00636F0A">
        <w:rPr>
          <w:rFonts w:ascii="Arial" w:hAnsi="Arial" w:cs="Arial"/>
          <w:sz w:val="24"/>
        </w:rPr>
        <w:t>(</w:t>
      </w:r>
      <w:proofErr w:type="spellStart"/>
      <w:r w:rsidR="00636F0A">
        <w:rPr>
          <w:rFonts w:ascii="Arial" w:hAnsi="Arial" w:cs="Arial"/>
          <w:sz w:val="24"/>
        </w:rPr>
        <w:t>Berim</w:t>
      </w:r>
      <w:proofErr w:type="spellEnd"/>
      <w:r w:rsidR="00636F0A">
        <w:rPr>
          <w:rFonts w:ascii="Arial" w:hAnsi="Arial" w:cs="Arial"/>
          <w:sz w:val="24"/>
        </w:rPr>
        <w:t xml:space="preserve"> et al., 2012)</w:t>
      </w:r>
      <w:r w:rsidR="009830E0" w:rsidRPr="006B58F4">
        <w:rPr>
          <w:rFonts w:ascii="Arial" w:hAnsi="Arial" w:cs="Arial"/>
          <w:sz w:val="24"/>
        </w:rPr>
        <w:fldChar w:fldCharType="end"/>
      </w:r>
      <w:r w:rsidR="009830E0" w:rsidRPr="006B58F4">
        <w:rPr>
          <w:rFonts w:ascii="Arial" w:hAnsi="Arial" w:cs="Arial"/>
          <w:sz w:val="24"/>
        </w:rPr>
        <w:t xml:space="preserve">. </w:t>
      </w:r>
      <w:proofErr w:type="spellStart"/>
      <w:r w:rsidR="009830E0" w:rsidRPr="006B58F4">
        <w:rPr>
          <w:rFonts w:ascii="Arial" w:hAnsi="Arial" w:cs="Arial"/>
          <w:sz w:val="24"/>
        </w:rPr>
        <w:t>Scutellar</w:t>
      </w:r>
      <w:r w:rsidR="003D51B8" w:rsidRPr="006B58F4">
        <w:rPr>
          <w:rFonts w:ascii="Arial" w:hAnsi="Arial" w:cs="Arial"/>
          <w:sz w:val="24"/>
        </w:rPr>
        <w:t>e</w:t>
      </w:r>
      <w:r w:rsidR="009830E0" w:rsidRPr="006B58F4">
        <w:rPr>
          <w:rFonts w:ascii="Arial" w:hAnsi="Arial" w:cs="Arial"/>
          <w:sz w:val="24"/>
        </w:rPr>
        <w:t>in</w:t>
      </w:r>
      <w:proofErr w:type="spellEnd"/>
      <w:r w:rsidR="009830E0" w:rsidRPr="006B58F4">
        <w:rPr>
          <w:rFonts w:ascii="Arial" w:hAnsi="Arial" w:cs="Arial"/>
          <w:sz w:val="24"/>
        </w:rPr>
        <w:t xml:space="preserve"> is a 4´-hydroxyflavone identical in structure to baicalein apart from its 4´-OH group. To ensure the proper orientation of its substrate, and thus its regioselectivity, the </w:t>
      </w:r>
      <w:r w:rsidR="009830E0" w:rsidRPr="006B58F4">
        <w:rPr>
          <w:rFonts w:ascii="Arial" w:hAnsi="Arial" w:cs="Arial"/>
          <w:i/>
          <w:iCs/>
          <w:sz w:val="24"/>
        </w:rPr>
        <w:t xml:space="preserve">O. </w:t>
      </w:r>
      <w:proofErr w:type="spellStart"/>
      <w:r w:rsidR="009830E0" w:rsidRPr="006B58F4">
        <w:rPr>
          <w:rFonts w:ascii="Arial" w:hAnsi="Arial" w:cs="Arial"/>
          <w:i/>
          <w:iCs/>
          <w:sz w:val="24"/>
        </w:rPr>
        <w:t>basilicum</w:t>
      </w:r>
      <w:proofErr w:type="spellEnd"/>
      <w:r w:rsidR="009830E0" w:rsidRPr="006B58F4">
        <w:rPr>
          <w:rFonts w:ascii="Arial" w:hAnsi="Arial" w:cs="Arial"/>
          <w:sz w:val="24"/>
        </w:rPr>
        <w:t xml:space="preserve"> OMT uses a </w:t>
      </w:r>
      <w:r w:rsidR="004734F3">
        <w:rPr>
          <w:rFonts w:ascii="Arial" w:hAnsi="Arial" w:cs="Arial"/>
          <w:sz w:val="24"/>
        </w:rPr>
        <w:t>t</w:t>
      </w:r>
      <w:r w:rsidR="009830E0" w:rsidRPr="006B58F4">
        <w:rPr>
          <w:rFonts w:ascii="Arial" w:hAnsi="Arial" w:cs="Arial"/>
          <w:sz w:val="24"/>
        </w:rPr>
        <w:t>hr</w:t>
      </w:r>
      <w:r w:rsidR="00B93E13" w:rsidRPr="006B58F4">
        <w:rPr>
          <w:rFonts w:ascii="Arial" w:hAnsi="Arial" w:cs="Arial"/>
          <w:sz w:val="24"/>
        </w:rPr>
        <w:t xml:space="preserve">eonine </w:t>
      </w:r>
      <w:r w:rsidR="009830E0" w:rsidRPr="006B58F4">
        <w:rPr>
          <w:rFonts w:ascii="Arial" w:hAnsi="Arial" w:cs="Arial"/>
          <w:sz w:val="24"/>
        </w:rPr>
        <w:t xml:space="preserve">residue to </w:t>
      </w:r>
      <w:r w:rsidR="00D96B5C">
        <w:rPr>
          <w:rFonts w:ascii="Arial" w:hAnsi="Arial" w:cs="Arial"/>
          <w:sz w:val="24"/>
        </w:rPr>
        <w:t xml:space="preserve">form a </w:t>
      </w:r>
      <w:r w:rsidR="009830E0" w:rsidRPr="006B58F4">
        <w:rPr>
          <w:rFonts w:ascii="Arial" w:hAnsi="Arial" w:cs="Arial"/>
          <w:sz w:val="24"/>
        </w:rPr>
        <w:t xml:space="preserve">hydrogen bond with the 4´-OH group of </w:t>
      </w:r>
      <w:proofErr w:type="spellStart"/>
      <w:r w:rsidR="009830E0" w:rsidRPr="006B58F4">
        <w:rPr>
          <w:rFonts w:ascii="Arial" w:hAnsi="Arial" w:cs="Arial"/>
          <w:sz w:val="24"/>
        </w:rPr>
        <w:t>scutellarein</w:t>
      </w:r>
      <w:proofErr w:type="spellEnd"/>
      <w:r w:rsidR="009830E0" w:rsidRPr="006B58F4">
        <w:rPr>
          <w:rFonts w:ascii="Arial" w:hAnsi="Arial" w:cs="Arial"/>
          <w:sz w:val="24"/>
        </w:rPr>
        <w:t xml:space="preserve">. However, as baicalein has no 4´-OH group, it </w:t>
      </w:r>
      <w:r w:rsidR="009830E0" w:rsidRPr="006B58F4">
        <w:rPr>
          <w:rFonts w:ascii="Arial" w:hAnsi="Arial" w:cs="Arial"/>
          <w:sz w:val="24"/>
        </w:rPr>
        <w:lastRenderedPageBreak/>
        <w:t xml:space="preserve">would be impossible for a regioselective OMT in </w:t>
      </w:r>
      <w:r w:rsidR="009830E0" w:rsidRPr="006B58F4">
        <w:rPr>
          <w:rFonts w:ascii="Arial" w:hAnsi="Arial" w:cs="Arial"/>
          <w:i/>
          <w:iCs/>
          <w:sz w:val="24"/>
        </w:rPr>
        <w:t>S. racemosa</w:t>
      </w:r>
      <w:r w:rsidR="00CE0B7F">
        <w:rPr>
          <w:rFonts w:ascii="Arial" w:hAnsi="Arial" w:cs="Arial"/>
          <w:i/>
          <w:iCs/>
          <w:sz w:val="24"/>
        </w:rPr>
        <w:t xml:space="preserve"> </w:t>
      </w:r>
      <w:r w:rsidR="00CE0B7F">
        <w:rPr>
          <w:rFonts w:ascii="Arial" w:hAnsi="Arial" w:cs="Arial"/>
          <w:sz w:val="24"/>
        </w:rPr>
        <w:t xml:space="preserve">or </w:t>
      </w:r>
      <w:r w:rsidR="00CE0B7F">
        <w:rPr>
          <w:rFonts w:ascii="Arial" w:hAnsi="Arial" w:cs="Arial"/>
          <w:i/>
          <w:iCs/>
          <w:sz w:val="24"/>
        </w:rPr>
        <w:t>S. wrightii</w:t>
      </w:r>
      <w:r w:rsidR="009830E0" w:rsidRPr="006B58F4">
        <w:rPr>
          <w:rFonts w:ascii="Arial" w:hAnsi="Arial" w:cs="Arial"/>
          <w:i/>
          <w:iCs/>
          <w:sz w:val="24"/>
        </w:rPr>
        <w:t xml:space="preserve"> </w:t>
      </w:r>
      <w:r w:rsidR="009830E0" w:rsidRPr="006B58F4">
        <w:rPr>
          <w:rFonts w:ascii="Arial" w:hAnsi="Arial" w:cs="Arial"/>
          <w:sz w:val="24"/>
        </w:rPr>
        <w:t xml:space="preserve">to rely on this interaction during the methylation of baicalein. Research by </w:t>
      </w:r>
      <w:r w:rsidR="009830E0" w:rsidRPr="006B58F4">
        <w:rPr>
          <w:rFonts w:ascii="Arial" w:hAnsi="Arial" w:cs="Arial"/>
          <w:sz w:val="24"/>
        </w:rPr>
        <w:fldChar w:fldCharType="begin"/>
      </w:r>
      <w:r w:rsidR="00636F0A">
        <w:rPr>
          <w:rFonts w:ascii="Arial" w:hAnsi="Arial" w:cs="Arial"/>
          <w:sz w:val="24"/>
        </w:rPr>
        <w:instrText xml:space="preserve"> ADDIN ZOTERO_ITEM CSL_CITATION {"citationID":"JmvD8Lff","properties":{"formattedCitation":"(Zhang et al., 2016)","plainCitation":"(Zhang et al., 2016)","dontUpdate":true,"noteIndex":0},"citationItems":[{"id":"5NDXsUtD/XAZMiEtZ","uris":["http://zotero.org/users/7389210/items/ZPDGPP49"],"uri":["http://zotero.org/users/7389210/items/ZPDGPP49"],"itemData":{"id":188,"type":"article-journal","abstract":"Oroxylin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9830E0" w:rsidRPr="006B58F4">
        <w:rPr>
          <w:rFonts w:ascii="Arial" w:hAnsi="Arial" w:cs="Arial"/>
          <w:sz w:val="24"/>
        </w:rPr>
        <w:fldChar w:fldCharType="separate"/>
      </w:r>
      <w:r w:rsidR="009830E0" w:rsidRPr="006B58F4">
        <w:rPr>
          <w:rFonts w:ascii="Arial" w:hAnsi="Arial" w:cs="Arial"/>
          <w:sz w:val="24"/>
        </w:rPr>
        <w:t xml:space="preserve">Zhang et al. </w:t>
      </w:r>
      <w:r w:rsidR="003D51B8" w:rsidRPr="006B58F4">
        <w:rPr>
          <w:rFonts w:ascii="Arial" w:hAnsi="Arial" w:cs="Arial"/>
          <w:sz w:val="24"/>
        </w:rPr>
        <w:t>(</w:t>
      </w:r>
      <w:r w:rsidR="009830E0" w:rsidRPr="006B58F4">
        <w:rPr>
          <w:rFonts w:ascii="Arial" w:hAnsi="Arial" w:cs="Arial"/>
          <w:sz w:val="24"/>
        </w:rPr>
        <w:t>2016)</w:t>
      </w:r>
      <w:r w:rsidR="009830E0" w:rsidRPr="006B58F4">
        <w:rPr>
          <w:rFonts w:ascii="Arial" w:hAnsi="Arial" w:cs="Arial"/>
          <w:sz w:val="24"/>
        </w:rPr>
        <w:fldChar w:fldCharType="end"/>
      </w:r>
      <w:r w:rsidR="009830E0" w:rsidRPr="006B58F4">
        <w:rPr>
          <w:rFonts w:ascii="Arial" w:hAnsi="Arial" w:cs="Arial"/>
          <w:sz w:val="24"/>
        </w:rPr>
        <w:t xml:space="preserve"> in a liverwort species (</w:t>
      </w:r>
      <w:proofErr w:type="spellStart"/>
      <w:r w:rsidR="009830E0" w:rsidRPr="006B58F4">
        <w:rPr>
          <w:rFonts w:ascii="Arial" w:hAnsi="Arial" w:cs="Arial"/>
          <w:i/>
          <w:iCs/>
          <w:sz w:val="24"/>
        </w:rPr>
        <w:t>Plagiochasma</w:t>
      </w:r>
      <w:proofErr w:type="spellEnd"/>
      <w:r w:rsidR="009830E0" w:rsidRPr="006B58F4">
        <w:rPr>
          <w:rFonts w:ascii="Arial" w:hAnsi="Arial" w:cs="Arial"/>
          <w:i/>
          <w:iCs/>
          <w:sz w:val="24"/>
        </w:rPr>
        <w:t xml:space="preserve"> </w:t>
      </w:r>
      <w:proofErr w:type="spellStart"/>
      <w:r w:rsidR="009830E0" w:rsidRPr="006B58F4">
        <w:rPr>
          <w:rFonts w:ascii="Arial" w:hAnsi="Arial" w:cs="Arial"/>
          <w:i/>
          <w:iCs/>
          <w:sz w:val="24"/>
        </w:rPr>
        <w:t>appendiculatum</w:t>
      </w:r>
      <w:proofErr w:type="spellEnd"/>
      <w:r w:rsidR="009830E0" w:rsidRPr="006B58F4">
        <w:rPr>
          <w:rFonts w:ascii="Arial" w:hAnsi="Arial" w:cs="Arial"/>
          <w:sz w:val="24"/>
        </w:rPr>
        <w:t xml:space="preserve">) identified a methyltransferase </w:t>
      </w:r>
      <w:r w:rsidR="004734F3">
        <w:rPr>
          <w:rFonts w:ascii="Arial" w:hAnsi="Arial" w:cs="Arial"/>
          <w:sz w:val="24"/>
        </w:rPr>
        <w:t xml:space="preserve">(PaF6OMT) </w:t>
      </w:r>
      <w:r w:rsidR="009830E0" w:rsidRPr="006B58F4">
        <w:rPr>
          <w:rFonts w:ascii="Arial" w:hAnsi="Arial" w:cs="Arial"/>
          <w:sz w:val="24"/>
        </w:rPr>
        <w:t>that is capable of methylation of the 6-OH group in baicalein</w:t>
      </w:r>
      <w:r w:rsidR="00DB526D">
        <w:rPr>
          <w:rFonts w:ascii="Arial" w:hAnsi="Arial" w:cs="Arial"/>
          <w:sz w:val="24"/>
        </w:rPr>
        <w:t xml:space="preserve"> </w:t>
      </w:r>
      <w:r w:rsidR="00DB526D">
        <w:rPr>
          <w:rFonts w:ascii="Arial" w:hAnsi="Arial" w:cs="Arial"/>
          <w:sz w:val="24"/>
        </w:rPr>
        <w:fldChar w:fldCharType="begin"/>
      </w:r>
      <w:r w:rsidR="00636F0A">
        <w:rPr>
          <w:rFonts w:ascii="Arial" w:hAnsi="Arial" w:cs="Arial"/>
          <w:sz w:val="24"/>
        </w:rPr>
        <w:instrText xml:space="preserve"> ADDIN ZOTERO_ITEM CSL_CITATION {"citationID":"avpmitl7k2","properties":{"formattedCitation":"(Zhang et al., 2016b)","plainCitation":"(Zhang et al., 2016b)","noteIndex":0},"citationItems":[{"id":3609,"uris":["http://zotero.org/users/local/cnH8q64l/items/UESI49Q4"],"uri":["http://zotero.org/users/local/cnH8q64l/items/UESI49Q4"],"itemData":{"id":3609,"type":"article-journal","abstract":"Oroxylin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DB526D">
        <w:rPr>
          <w:rFonts w:ascii="Arial" w:hAnsi="Arial" w:cs="Arial"/>
          <w:sz w:val="24"/>
        </w:rPr>
        <w:fldChar w:fldCharType="separate"/>
      </w:r>
      <w:r w:rsidR="00636F0A">
        <w:rPr>
          <w:rFonts w:ascii="Arial" w:hAnsi="Arial" w:cs="Arial"/>
          <w:sz w:val="24"/>
        </w:rPr>
        <w:t>(Zhang et al., 2016b)</w:t>
      </w:r>
      <w:r w:rsidR="00DB526D">
        <w:rPr>
          <w:rFonts w:ascii="Arial" w:hAnsi="Arial" w:cs="Arial"/>
          <w:sz w:val="24"/>
        </w:rPr>
        <w:fldChar w:fldCharType="end"/>
      </w:r>
      <w:r w:rsidR="009830E0" w:rsidRPr="006B58F4">
        <w:rPr>
          <w:rFonts w:ascii="Arial" w:hAnsi="Arial" w:cs="Arial"/>
          <w:sz w:val="24"/>
        </w:rPr>
        <w:t xml:space="preserve">. As this OMT has not yet been structurally characterized, </w:t>
      </w:r>
      <w:r w:rsidR="00D96B5C">
        <w:rPr>
          <w:rFonts w:ascii="Arial" w:hAnsi="Arial" w:cs="Arial"/>
          <w:sz w:val="24"/>
        </w:rPr>
        <w:t>how</w:t>
      </w:r>
      <w:r w:rsidR="009830E0" w:rsidRPr="006B58F4">
        <w:rPr>
          <w:rFonts w:ascii="Arial" w:hAnsi="Arial" w:cs="Arial"/>
          <w:sz w:val="24"/>
        </w:rPr>
        <w:t xml:space="preserve"> it achieves its specificity remains unknown.  Future work in </w:t>
      </w:r>
      <w:r w:rsidR="009830E0" w:rsidRPr="006B58F4">
        <w:rPr>
          <w:rFonts w:ascii="Arial" w:hAnsi="Arial" w:cs="Arial"/>
          <w:i/>
          <w:iCs/>
          <w:sz w:val="24"/>
        </w:rPr>
        <w:t>S. racemosa</w:t>
      </w:r>
      <w:r w:rsidR="00CE0B7F">
        <w:rPr>
          <w:rFonts w:ascii="Arial" w:hAnsi="Arial" w:cs="Arial"/>
          <w:i/>
          <w:iCs/>
          <w:sz w:val="24"/>
        </w:rPr>
        <w:t xml:space="preserve"> </w:t>
      </w:r>
      <w:r w:rsidR="00CE0B7F">
        <w:rPr>
          <w:rFonts w:ascii="Arial" w:hAnsi="Arial" w:cs="Arial"/>
          <w:sz w:val="24"/>
        </w:rPr>
        <w:t xml:space="preserve">and </w:t>
      </w:r>
      <w:r w:rsidR="00CE0B7F">
        <w:rPr>
          <w:rFonts w:ascii="Arial" w:hAnsi="Arial" w:cs="Arial"/>
          <w:i/>
          <w:iCs/>
          <w:sz w:val="24"/>
        </w:rPr>
        <w:t>S. wrightii</w:t>
      </w:r>
      <w:r w:rsidR="009830E0" w:rsidRPr="006B58F4">
        <w:rPr>
          <w:rFonts w:ascii="Arial" w:hAnsi="Arial" w:cs="Arial"/>
          <w:i/>
          <w:iCs/>
          <w:sz w:val="24"/>
        </w:rPr>
        <w:t xml:space="preserve"> </w:t>
      </w:r>
      <w:r w:rsidR="009830E0" w:rsidRPr="006B58F4">
        <w:rPr>
          <w:rFonts w:ascii="Arial" w:hAnsi="Arial" w:cs="Arial"/>
          <w:sz w:val="24"/>
        </w:rPr>
        <w:t xml:space="preserve">should be directed towards characterizing its biosynthesis of oroxylin A, with specific attention paid to the potential specialization of OMTs in the pathway. Overall, </w:t>
      </w:r>
      <w:r w:rsidR="009830E0" w:rsidRPr="006B58F4">
        <w:rPr>
          <w:rFonts w:ascii="Arial" w:hAnsi="Arial" w:cs="Arial"/>
          <w:i/>
          <w:iCs/>
          <w:sz w:val="24"/>
        </w:rPr>
        <w:t>S. racemosa</w:t>
      </w:r>
      <w:r w:rsidR="00CE0B7F">
        <w:rPr>
          <w:rFonts w:ascii="Arial" w:hAnsi="Arial" w:cs="Arial"/>
          <w:i/>
          <w:iCs/>
          <w:sz w:val="24"/>
        </w:rPr>
        <w:t xml:space="preserve"> </w:t>
      </w:r>
      <w:r w:rsidR="00CE0B7F">
        <w:rPr>
          <w:rFonts w:ascii="Arial" w:hAnsi="Arial" w:cs="Arial"/>
          <w:sz w:val="24"/>
        </w:rPr>
        <w:t xml:space="preserve">and </w:t>
      </w:r>
      <w:r w:rsidR="00CE0B7F">
        <w:rPr>
          <w:rFonts w:ascii="Arial" w:hAnsi="Arial" w:cs="Arial"/>
          <w:i/>
          <w:iCs/>
          <w:sz w:val="24"/>
        </w:rPr>
        <w:t xml:space="preserve">S. wrightii </w:t>
      </w:r>
      <w:r w:rsidR="00CE0B7F">
        <w:rPr>
          <w:rFonts w:ascii="Arial" w:hAnsi="Arial" w:cs="Arial"/>
          <w:sz w:val="24"/>
        </w:rPr>
        <w:t>are</w:t>
      </w:r>
      <w:r w:rsidR="009830E0" w:rsidRPr="006B58F4">
        <w:rPr>
          <w:rFonts w:ascii="Arial" w:hAnsi="Arial" w:cs="Arial"/>
          <w:sz w:val="24"/>
        </w:rPr>
        <w:t xml:space="preserve"> promising target</w:t>
      </w:r>
      <w:r w:rsidR="00CE0B7F">
        <w:rPr>
          <w:rFonts w:ascii="Arial" w:hAnsi="Arial" w:cs="Arial"/>
          <w:sz w:val="24"/>
        </w:rPr>
        <w:t>s</w:t>
      </w:r>
      <w:r w:rsidR="009830E0" w:rsidRPr="006B58F4">
        <w:rPr>
          <w:rFonts w:ascii="Arial" w:hAnsi="Arial" w:cs="Arial"/>
          <w:sz w:val="24"/>
        </w:rPr>
        <w:t xml:space="preserve"> for biotechnology improvement due to the significant bioactive effects of oroxylin A and </w:t>
      </w:r>
      <w:r w:rsidR="009830E0" w:rsidRPr="004734F3">
        <w:rPr>
          <w:rFonts w:ascii="Arial" w:hAnsi="Arial" w:cs="Arial"/>
          <w:sz w:val="24"/>
        </w:rPr>
        <w:t>oroxyloside.</w:t>
      </w:r>
      <w:r w:rsidR="004734F3" w:rsidRPr="004734F3">
        <w:rPr>
          <w:rFonts w:ascii="Arial" w:hAnsi="Arial" w:cs="Arial"/>
          <w:sz w:val="24"/>
        </w:rPr>
        <w:t xml:space="preserve"> Considering that both </w:t>
      </w:r>
      <w:r w:rsidR="00CE0B7F">
        <w:rPr>
          <w:rFonts w:ascii="Arial" w:hAnsi="Arial" w:cs="Arial"/>
          <w:sz w:val="24"/>
        </w:rPr>
        <w:t>species</w:t>
      </w:r>
      <w:r w:rsidR="004734F3" w:rsidRPr="004734F3">
        <w:rPr>
          <w:rFonts w:ascii="Arial" w:hAnsi="Arial" w:cs="Arial"/>
          <w:i/>
          <w:iCs/>
          <w:sz w:val="24"/>
        </w:rPr>
        <w:t xml:space="preserve"> </w:t>
      </w:r>
      <w:r w:rsidR="004734F3" w:rsidRPr="004734F3">
        <w:rPr>
          <w:rFonts w:ascii="Arial" w:hAnsi="Arial" w:cs="Arial"/>
          <w:sz w:val="24"/>
        </w:rPr>
        <w:t xml:space="preserve">occur in </w:t>
      </w:r>
      <w:r w:rsidR="004734F3">
        <w:rPr>
          <w:rFonts w:ascii="Arial" w:hAnsi="Arial" w:cs="Arial"/>
          <w:sz w:val="24"/>
        </w:rPr>
        <w:t>warm area (</w:t>
      </w:r>
      <w:r w:rsidR="004734F3" w:rsidRPr="004734F3">
        <w:rPr>
          <w:rFonts w:ascii="Arial" w:hAnsi="Arial" w:cs="Arial"/>
          <w:sz w:val="24"/>
        </w:rPr>
        <w:t>Texas and South America</w:t>
      </w:r>
      <w:r w:rsidR="004734F3">
        <w:rPr>
          <w:rFonts w:ascii="Arial" w:hAnsi="Arial" w:cs="Arial"/>
          <w:sz w:val="24"/>
        </w:rPr>
        <w:t>)</w:t>
      </w:r>
      <w:r w:rsidR="004734F3" w:rsidRPr="004734F3">
        <w:rPr>
          <w:rFonts w:ascii="Arial" w:hAnsi="Arial" w:cs="Arial"/>
          <w:sz w:val="24"/>
        </w:rPr>
        <w:t xml:space="preserve"> </w:t>
      </w:r>
      <w:r w:rsidR="004734F3" w:rsidRPr="004734F3">
        <w:rPr>
          <w:rFonts w:ascii="Arial" w:hAnsi="Arial" w:cs="Arial"/>
          <w:sz w:val="24"/>
        </w:rPr>
        <w:fldChar w:fldCharType="begin"/>
      </w:r>
      <w:r w:rsidR="00636F0A">
        <w:rPr>
          <w:rFonts w:ascii="Arial" w:hAnsi="Arial" w:cs="Arial"/>
          <w:sz w:val="24"/>
        </w:rPr>
        <w:instrText xml:space="preserve"> ADDIN ZOTERO_ITEM CSL_CITATION {"citationID":"a22aqfkc98g","properties":{"formattedCitation":"(Krings and Neal, 2001; Nelson and Goetze, 2010)","plainCitation":"(Krings and Neal, 2001; Nelson and Goetze, 2010)","noteIndex":0},"citationItems":[{"id":3612,"uris":["http://zotero.org/users/local/cnH8q64l/items/STJUL5YF"],"uri":["http://zotero.org/users/local/cnH8q64l/items/STJUL5YF"],"itemData":{"id":3612,"type":"article-journal","container-title":"Texas Journal of Science","issue":"4","note":"ISBN: 0040-4403","title":"Hydroballochory in two Texas species of Skullcap (Scutellaria drummodii, S. wrightii; Lamiaceae)","volume":"62","author":[{"family":"Nelson","given":"Allan D."},{"family":"Goetze","given":"Jim R."}],"issued":{"date-parts":[["2010"]]}}},{"id":3613,"uris":["http://zotero.org/users/local/cnH8q64l/items/G2GHINDQ"],"uri":["http://zotero.org/users/local/cnH8q64l/items/G2GHINDQ"],"itemData":{"id":3613,"type":"article-journal","abstract":"Although previously reported from scattered localities, studies of the habitats and distribution in the United States of the South American native Scutellaria racemosa Pers. are lacking. To analyze trends in the spread of S. racemosa throughout the southeast we studied 82 specimens from 16 herbaria. Collections taken from roadsides, lawns or golf courses, and nurseries or horticultural plantings accounted for about 76% of specimens examined. Establishment is facilitated by vegetative reproduction via rhizomes and a capacity to produce flowers and fruits throughout the year. Patterns of distribution are likely a result of human activity such as transport of contaminated nursery stock or sod, as well as seed spread on right-of-way mowing equipment. Aunque citada de varias localidades, no hay estudios de los habitats y la distribución en los Estados Unidos de la especie suramericana Scutellaria racemosa Pers. Para analizar tendencias en el movimiento de S. racemosa en el sudeste de los Estados Unidos, estudiamos 82 especímenes de 16 herbarios. Recolecciones de bordes de carreteras, céspedes o campos de golf, y viveros o plantaciones horticulturales, justifican el 76% de los especímenes examinados. El establecimiento está facilitado por la reproducción vegetativa por rizomas y la capacidad para producir flores y frutos durante todo el año. La distribución es probablemente el resultado de actividades humanas, incluyendo el transporte de plantas de vivero o suelo contaminado, así como semillas diseminadas por cortacéspedes.","container-title":"SIDA, Contributions to Botany","ISSN":"0036-1488","issue":"4","note":"publisher: The Botanical Research Institute of Texas, Inc.","page":"1171-1179","source":"JSTOR","title":"SOUTH AMERICAN SKULLCAP (SCUTELLARIA RACEMOSA: LAMIACEAE) IN THE SOUTHEASTERN UNITED STATES","title-short":"SOUTH AMERICAN SKULLCAP (SCUTELLARIA RACEMOSA","volume":"19","author":[{"family":"Krings","given":"Alexander"},{"family":"Neal","given":"Joseph C."}],"issued":{"date-parts":[["2001"]]}}}],"schema":"https://github.com/citation-style-language/schema/raw/master/csl-citation.json"} </w:instrText>
      </w:r>
      <w:r w:rsidR="004734F3" w:rsidRPr="004734F3">
        <w:rPr>
          <w:rFonts w:ascii="Arial" w:hAnsi="Arial" w:cs="Arial"/>
          <w:sz w:val="24"/>
        </w:rPr>
        <w:fldChar w:fldCharType="separate"/>
      </w:r>
      <w:r w:rsidR="00636F0A">
        <w:rPr>
          <w:rFonts w:ascii="Arial" w:hAnsi="Arial" w:cs="Arial"/>
          <w:sz w:val="24"/>
        </w:rPr>
        <w:t>(Krings and Neal, 2001; Nelson and Goetze, 2010)</w:t>
      </w:r>
      <w:r w:rsidR="004734F3" w:rsidRPr="004734F3">
        <w:rPr>
          <w:rFonts w:ascii="Arial" w:hAnsi="Arial" w:cs="Arial"/>
          <w:sz w:val="24"/>
        </w:rPr>
        <w:fldChar w:fldCharType="end"/>
      </w:r>
      <w:r w:rsidR="004734F3" w:rsidRPr="004734F3">
        <w:rPr>
          <w:rFonts w:ascii="Arial" w:hAnsi="Arial" w:cs="Arial"/>
          <w:sz w:val="24"/>
        </w:rPr>
        <w:t xml:space="preserve">, accumulation of oroxylin A and oroxyloside in these species may indicate the physiological </w:t>
      </w:r>
      <w:r w:rsidR="008418CF">
        <w:rPr>
          <w:rFonts w:ascii="Arial" w:hAnsi="Arial" w:cs="Arial"/>
          <w:sz w:val="24"/>
        </w:rPr>
        <w:t>relevance</w:t>
      </w:r>
      <w:r w:rsidR="004734F3" w:rsidRPr="004734F3">
        <w:rPr>
          <w:rFonts w:ascii="Arial" w:hAnsi="Arial" w:cs="Arial"/>
          <w:sz w:val="24"/>
        </w:rPr>
        <w:t xml:space="preserve"> of oroxylin A and oroxyloside in these species.</w:t>
      </w:r>
    </w:p>
    <w:p w14:paraId="3BB5855E" w14:textId="2405151C" w:rsidR="00F50404" w:rsidRPr="006B58F4" w:rsidRDefault="00B93E13" w:rsidP="00993401">
      <w:pPr>
        <w:spacing w:after="0" w:line="360" w:lineRule="auto"/>
        <w:ind w:firstLine="720"/>
        <w:rPr>
          <w:rFonts w:ascii="Arial" w:hAnsi="Arial" w:cs="Arial"/>
          <w:sz w:val="24"/>
        </w:rPr>
      </w:pPr>
      <w:r w:rsidRPr="006B58F4">
        <w:rPr>
          <w:rFonts w:ascii="Arial" w:hAnsi="Arial" w:cs="Arial"/>
          <w:sz w:val="24"/>
        </w:rPr>
        <w:t>I</w:t>
      </w:r>
      <w:r w:rsidR="00001E12" w:rsidRPr="006B58F4">
        <w:rPr>
          <w:rFonts w:ascii="Arial" w:hAnsi="Arial" w:cs="Arial"/>
          <w:sz w:val="24"/>
        </w:rPr>
        <w:t xml:space="preserve">soscutellarein 8-G </w:t>
      </w:r>
      <w:r w:rsidR="00E63B7B" w:rsidRPr="006B58F4">
        <w:rPr>
          <w:rFonts w:ascii="Arial" w:hAnsi="Arial" w:cs="Arial"/>
          <w:sz w:val="24"/>
        </w:rPr>
        <w:t xml:space="preserve">was first </w:t>
      </w:r>
      <w:r w:rsidRPr="006B58F4">
        <w:rPr>
          <w:rFonts w:ascii="Arial" w:hAnsi="Arial" w:cs="Arial"/>
          <w:sz w:val="24"/>
        </w:rPr>
        <w:t xml:space="preserve">detected </w:t>
      </w:r>
      <w:r w:rsidR="00001E12" w:rsidRPr="006B58F4">
        <w:rPr>
          <w:rFonts w:ascii="Arial" w:hAnsi="Arial" w:cs="Arial"/>
          <w:sz w:val="24"/>
        </w:rPr>
        <w:t xml:space="preserve">in the liverwort species </w:t>
      </w:r>
      <w:r w:rsidR="00001E12" w:rsidRPr="006B58F4">
        <w:rPr>
          <w:rFonts w:ascii="Arial" w:hAnsi="Arial" w:cs="Arial"/>
          <w:i/>
          <w:iCs/>
          <w:sz w:val="24"/>
        </w:rPr>
        <w:t xml:space="preserve">Marchantia </w:t>
      </w:r>
      <w:proofErr w:type="spellStart"/>
      <w:r w:rsidR="00001E12" w:rsidRPr="006B58F4">
        <w:rPr>
          <w:rFonts w:ascii="Arial" w:hAnsi="Arial" w:cs="Arial"/>
          <w:i/>
          <w:iCs/>
          <w:sz w:val="24"/>
        </w:rPr>
        <w:t>berteroana</w:t>
      </w:r>
      <w:proofErr w:type="spellEnd"/>
      <w:r w:rsidR="00001E12" w:rsidRPr="006B58F4">
        <w:rPr>
          <w:rFonts w:ascii="Arial" w:hAnsi="Arial" w:cs="Arial"/>
          <w:sz w:val="24"/>
        </w:rPr>
        <w:t xml:space="preserve"> </w:t>
      </w:r>
      <w:r w:rsidR="00001E12" w:rsidRPr="006B58F4">
        <w:rPr>
          <w:rFonts w:ascii="Arial" w:hAnsi="Arial" w:cs="Arial"/>
          <w:sz w:val="24"/>
        </w:rPr>
        <w:fldChar w:fldCharType="begin"/>
      </w:r>
      <w:r w:rsidR="00636F0A">
        <w:rPr>
          <w:rFonts w:ascii="Arial" w:hAnsi="Arial" w:cs="Arial"/>
          <w:sz w:val="24"/>
        </w:rPr>
        <w:instrText xml:space="preserve"> ADDIN ZOTERO_ITEM CSL_CITATION {"citationID":"5FFPMZ7B","properties":{"formattedCitation":"(Markham and Porter, 1975)","plainCitation":"(Markham and Porter, 1975)","noteIndex":0},"citationItems":[{"id":"5NDXsUtD/ECmEnO4u","uris":["http://zotero.org/users/7389210/items/USPI97BI"],"uri":["http://zotero.org/users/7389210/items/USPI97BI"],"itemData":{"id":1379,"type":"article-journal","abstract":"The major flavonoid of Marchantia berteroana is hypolaetin 8-O-β-d-glucuronide. This is accompanied by apigenin a</w:instrText>
      </w:r>
      <w:r w:rsidR="00636F0A">
        <w:rPr>
          <w:rFonts w:ascii="Arial" w:hAnsi="Arial" w:cs="Arial" w:hint="eastAsia"/>
          <w:sz w:val="24"/>
        </w:rPr>
        <w:instrText>nd luteolin, isoscutellarein (8-hydroxyapigenin) 8-O-</w:instrText>
      </w:r>
      <w:r w:rsidR="00636F0A">
        <w:rPr>
          <w:rFonts w:ascii="Arial" w:hAnsi="Arial" w:cs="Arial" w:hint="eastAsia"/>
          <w:sz w:val="24"/>
        </w:rPr>
        <w:instrText>β</w:instrText>
      </w:r>
      <w:r w:rsidR="00636F0A">
        <w:rPr>
          <w:rFonts w:ascii="Arial" w:hAnsi="Arial" w:cs="Arial" w:hint="eastAsia"/>
          <w:sz w:val="24"/>
        </w:rPr>
        <w:instrText>-d-glucuronide, the 7-O-</w:instrText>
      </w:r>
      <w:r w:rsidR="00636F0A">
        <w:rPr>
          <w:rFonts w:ascii="Arial" w:hAnsi="Arial" w:cs="Arial" w:hint="eastAsia"/>
          <w:sz w:val="24"/>
        </w:rPr>
        <w:instrText>β</w:instrText>
      </w:r>
      <w:r w:rsidR="00636F0A">
        <w:rPr>
          <w:rFonts w:ascii="Arial" w:hAnsi="Arial" w:cs="Arial" w:hint="eastAsia"/>
          <w:sz w:val="24"/>
        </w:rPr>
        <w:instrText>-d-glucuronide and -galacturonide of apigenin and luteolin, luteolin 3</w:instrText>
      </w:r>
      <w:r w:rsidR="00636F0A">
        <w:rPr>
          <w:rFonts w:ascii="Arial" w:hAnsi="Arial" w:cs="Arial" w:hint="eastAsia"/>
          <w:sz w:val="24"/>
        </w:rPr>
        <w:instrText>′</w:instrText>
      </w:r>
      <w:r w:rsidR="00636F0A">
        <w:rPr>
          <w:rFonts w:ascii="Arial" w:hAnsi="Arial" w:cs="Arial" w:hint="eastAsia"/>
          <w:sz w:val="24"/>
        </w:rPr>
        <w:instrText>-O-</w:instrText>
      </w:r>
      <w:r w:rsidR="00636F0A">
        <w:rPr>
          <w:rFonts w:ascii="Arial" w:hAnsi="Arial" w:cs="Arial" w:hint="eastAsia"/>
          <w:sz w:val="24"/>
        </w:rPr>
        <w:instrText>β</w:instrText>
      </w:r>
      <w:r w:rsidR="00636F0A">
        <w:rPr>
          <w:rFonts w:ascii="Arial" w:hAnsi="Arial" w:cs="Arial" w:hint="eastAsia"/>
          <w:sz w:val="24"/>
        </w:rPr>
        <w:instrText>-d-glucuronide and -galacturonide, luteolin 7,3</w:instrText>
      </w:r>
      <w:r w:rsidR="00636F0A">
        <w:rPr>
          <w:rFonts w:ascii="Arial" w:hAnsi="Arial" w:cs="Arial" w:hint="eastAsia"/>
          <w:sz w:val="24"/>
        </w:rPr>
        <w:instrText>′</w:instrText>
      </w:r>
      <w:r w:rsidR="00636F0A">
        <w:rPr>
          <w:rFonts w:ascii="Arial" w:hAnsi="Arial" w:cs="Arial" w:hint="eastAsia"/>
          <w:sz w:val="24"/>
        </w:rPr>
        <w:instrText>-di-O-</w:instrText>
      </w:r>
      <w:r w:rsidR="00636F0A">
        <w:rPr>
          <w:rFonts w:ascii="Arial" w:hAnsi="Arial" w:cs="Arial" w:hint="eastAsia"/>
          <w:sz w:val="24"/>
        </w:rPr>
        <w:instrText>β</w:instrText>
      </w:r>
      <w:r w:rsidR="00636F0A">
        <w:rPr>
          <w:rFonts w:ascii="Arial" w:hAnsi="Arial" w:cs="Arial" w:hint="eastAsia"/>
          <w:sz w:val="24"/>
        </w:rPr>
        <w:instrText>-d-glucuronide and -galacturonide, luteolin 3</w:instrText>
      </w:r>
      <w:r w:rsidR="00636F0A">
        <w:rPr>
          <w:rFonts w:ascii="Arial" w:hAnsi="Arial" w:cs="Arial" w:hint="eastAsia"/>
          <w:sz w:val="24"/>
        </w:rPr>
        <w:instrText>′</w:instrText>
      </w:r>
      <w:r w:rsidR="00636F0A">
        <w:rPr>
          <w:rFonts w:ascii="Arial" w:hAnsi="Arial" w:cs="Arial" w:hint="eastAsia"/>
          <w:sz w:val="24"/>
        </w:rPr>
        <w:instrText>,4</w:instrText>
      </w:r>
      <w:r w:rsidR="00636F0A">
        <w:rPr>
          <w:rFonts w:ascii="Arial" w:hAnsi="Arial" w:cs="Arial" w:hint="eastAsia"/>
          <w:sz w:val="24"/>
        </w:rPr>
        <w:instrText>′</w:instrText>
      </w:r>
      <w:r w:rsidR="00636F0A">
        <w:rPr>
          <w:rFonts w:ascii="Arial" w:hAnsi="Arial" w:cs="Arial" w:hint="eastAsia"/>
          <w:sz w:val="24"/>
        </w:rPr>
        <w:instrText>-di-O-</w:instrText>
      </w:r>
      <w:r w:rsidR="00636F0A">
        <w:rPr>
          <w:rFonts w:ascii="Arial" w:hAnsi="Arial" w:cs="Arial" w:hint="eastAsia"/>
          <w:sz w:val="24"/>
        </w:rPr>
        <w:instrText>β</w:instrText>
      </w:r>
      <w:r w:rsidR="00636F0A">
        <w:rPr>
          <w:rFonts w:ascii="Arial" w:hAnsi="Arial" w:cs="Arial" w:hint="eastAsia"/>
          <w:sz w:val="24"/>
        </w:rPr>
        <w:instrText>-d-glucuronide and -galacturonide, luteolin 7,4</w:instrText>
      </w:r>
      <w:r w:rsidR="00636F0A">
        <w:rPr>
          <w:rFonts w:ascii="Arial" w:hAnsi="Arial" w:cs="Arial" w:hint="eastAsia"/>
          <w:sz w:val="24"/>
        </w:rPr>
        <w:instrText>′</w:instrText>
      </w:r>
      <w:r w:rsidR="00636F0A">
        <w:rPr>
          <w:rFonts w:ascii="Arial" w:hAnsi="Arial" w:cs="Arial" w:hint="eastAsia"/>
          <w:sz w:val="24"/>
        </w:rPr>
        <w:instrText>-di-O-</w:instrText>
      </w:r>
      <w:r w:rsidR="00636F0A">
        <w:rPr>
          <w:rFonts w:ascii="Arial" w:hAnsi="Arial" w:cs="Arial" w:hint="eastAsia"/>
          <w:sz w:val="24"/>
        </w:rPr>
        <w:instrText>β</w:instrText>
      </w:r>
      <w:r w:rsidR="00636F0A">
        <w:rPr>
          <w:rFonts w:ascii="Arial" w:hAnsi="Arial" w:cs="Arial" w:hint="eastAsia"/>
          <w:sz w:val="24"/>
        </w:rPr>
        <w:instrText>-d-glucuronide, and hypolaetin 8,4</w:instrText>
      </w:r>
      <w:r w:rsidR="00636F0A">
        <w:rPr>
          <w:rFonts w:ascii="Arial" w:hAnsi="Arial" w:cs="Arial" w:hint="eastAsia"/>
          <w:sz w:val="24"/>
        </w:rPr>
        <w:instrText>′</w:instrText>
      </w:r>
      <w:r w:rsidR="00636F0A">
        <w:rPr>
          <w:rFonts w:ascii="Arial" w:hAnsi="Arial" w:cs="Arial" w:hint="eastAsia"/>
          <w:sz w:val="24"/>
        </w:rPr>
        <w:instrText>-di-O-</w:instrText>
      </w:r>
      <w:r w:rsidR="00636F0A">
        <w:rPr>
          <w:rFonts w:ascii="Arial" w:hAnsi="Arial" w:cs="Arial" w:hint="eastAsia"/>
          <w:sz w:val="24"/>
        </w:rPr>
        <w:instrText>β</w:instrText>
      </w:r>
      <w:r w:rsidR="00636F0A">
        <w:rPr>
          <w:rFonts w:ascii="Arial" w:hAnsi="Arial" w:cs="Arial" w:hint="eastAsia"/>
          <w:sz w:val="24"/>
        </w:rPr>
        <w:instrText>-d-glucuronide. The isoscutellarein and hypolaetin glucuronides, and the galacturonide flavones are all new natural products.","container-title":"Ph</w:instrText>
      </w:r>
      <w:r w:rsidR="00636F0A">
        <w:rPr>
          <w:rFonts w:ascii="Arial" w:hAnsi="Arial" w:cs="Arial"/>
          <w:sz w:val="24"/>
        </w:rPr>
        <w:instrText xml:space="preserve">ytochemistry","DOI":"10.1016/0031-9422(75)85194-6","ISSN":"0031-9422","issue":"4","journalAbbreviation":"Phytochemistry","language":"en","page":"1093-1097","source":"ScienceDirect","title":"Isoscutellarein and hypolaetin 8-glucuronides from the liverwort Marchantia berteroana","volume":"14","author":[{"family":"Markham","given":"Kenneth R."},{"family":"Porter","given":"Lawrence J."}],"issued":{"date-parts":[["1975",4,1]]}}}],"schema":"https://github.com/citation-style-language/schema/raw/master/csl-citation.json"} </w:instrText>
      </w:r>
      <w:r w:rsidR="00001E12" w:rsidRPr="006B58F4">
        <w:rPr>
          <w:rFonts w:ascii="Arial" w:hAnsi="Arial" w:cs="Arial"/>
          <w:sz w:val="24"/>
        </w:rPr>
        <w:fldChar w:fldCharType="separate"/>
      </w:r>
      <w:r w:rsidR="00636F0A">
        <w:rPr>
          <w:rFonts w:ascii="Arial" w:hAnsi="Arial" w:cs="Arial"/>
          <w:sz w:val="24"/>
        </w:rPr>
        <w:t>(Markham and Porter, 1975)</w:t>
      </w:r>
      <w:r w:rsidR="00001E12" w:rsidRPr="006B58F4">
        <w:rPr>
          <w:rFonts w:ascii="Arial" w:hAnsi="Arial" w:cs="Arial"/>
          <w:sz w:val="24"/>
        </w:rPr>
        <w:fldChar w:fldCharType="end"/>
      </w:r>
      <w:r w:rsidR="00001E12" w:rsidRPr="006B58F4">
        <w:rPr>
          <w:rFonts w:ascii="Arial" w:hAnsi="Arial" w:cs="Arial"/>
          <w:sz w:val="24"/>
        </w:rPr>
        <w:t xml:space="preserve">. Following this initial report, </w:t>
      </w:r>
      <w:proofErr w:type="spellStart"/>
      <w:r w:rsidR="00001E12" w:rsidRPr="006B58F4">
        <w:rPr>
          <w:rFonts w:ascii="Arial" w:hAnsi="Arial" w:cs="Arial"/>
          <w:sz w:val="24"/>
        </w:rPr>
        <w:t>Mi</w:t>
      </w:r>
      <w:r w:rsidR="001012FA" w:rsidRPr="006B58F4">
        <w:rPr>
          <w:rFonts w:ascii="Arial" w:hAnsi="Arial" w:cs="Arial"/>
          <w:sz w:val="24"/>
        </w:rPr>
        <w:t>yaichi</w:t>
      </w:r>
      <w:proofErr w:type="spellEnd"/>
      <w:r w:rsidR="001012FA" w:rsidRPr="006B58F4">
        <w:rPr>
          <w:rFonts w:ascii="Arial" w:hAnsi="Arial" w:cs="Arial"/>
          <w:sz w:val="24"/>
        </w:rPr>
        <w:t xml:space="preserve"> et a</w:t>
      </w:r>
      <w:r w:rsidR="001012FA" w:rsidRPr="00FE4E62">
        <w:rPr>
          <w:rFonts w:ascii="Arial" w:hAnsi="Arial" w:cs="Arial"/>
          <w:sz w:val="24"/>
        </w:rPr>
        <w:t>l.</w:t>
      </w:r>
      <w:r w:rsidR="00FE4E62">
        <w:rPr>
          <w:rFonts w:ascii="Arial" w:hAnsi="Arial" w:cs="Arial"/>
          <w:sz w:val="24"/>
        </w:rPr>
        <w:t xml:space="preserve"> </w:t>
      </w:r>
      <w:r w:rsidR="001012FA" w:rsidRPr="006B58F4">
        <w:rPr>
          <w:rFonts w:ascii="Arial" w:hAnsi="Arial" w:cs="Arial"/>
          <w:sz w:val="24"/>
        </w:rPr>
        <w:t xml:space="preserve">detected the flavone in the aerial parts of </w:t>
      </w:r>
      <w:r w:rsidR="001012FA" w:rsidRPr="006B58F4">
        <w:rPr>
          <w:rFonts w:ascii="Arial" w:hAnsi="Arial" w:cs="Arial"/>
          <w:i/>
          <w:iCs/>
          <w:sz w:val="24"/>
        </w:rPr>
        <w:t xml:space="preserve">S. indica </w:t>
      </w:r>
      <w:r w:rsidR="001012FA" w:rsidRPr="006B58F4">
        <w:rPr>
          <w:rFonts w:ascii="Arial" w:hAnsi="Arial" w:cs="Arial"/>
          <w:sz w:val="24"/>
        </w:rPr>
        <w:t xml:space="preserve">and </w:t>
      </w:r>
      <w:r w:rsidR="001012FA" w:rsidRPr="006B58F4">
        <w:rPr>
          <w:rFonts w:ascii="Arial" w:hAnsi="Arial" w:cs="Arial"/>
          <w:i/>
          <w:iCs/>
          <w:sz w:val="24"/>
        </w:rPr>
        <w:t>S. baicalensis</w:t>
      </w:r>
      <w:r w:rsidR="00480B82">
        <w:rPr>
          <w:rFonts w:ascii="Arial" w:hAnsi="Arial" w:cs="Arial"/>
          <w:i/>
          <w:iCs/>
          <w:sz w:val="24"/>
        </w:rPr>
        <w:t xml:space="preserve"> </w:t>
      </w:r>
      <w:r w:rsidR="004734F3">
        <w:rPr>
          <w:rFonts w:ascii="Arial" w:hAnsi="Arial" w:cs="Arial"/>
          <w:i/>
          <w:iCs/>
          <w:sz w:val="24"/>
        </w:rPr>
        <w:fldChar w:fldCharType="begin"/>
      </w:r>
      <w:r w:rsidR="00636F0A">
        <w:rPr>
          <w:rFonts w:ascii="Arial" w:hAnsi="Arial" w:cs="Arial"/>
          <w:i/>
          <w:iCs/>
          <w:sz w:val="24"/>
        </w:rPr>
        <w:instrText xml:space="preserve"> ADDIN ZOTERO_ITEM CSL_CITATION {"citationID":"a7d3tc55hq","properties":{"formattedCitation":"(Miyaichi et al., 1988a; Miyaichi et al., 1988b)","plainCitation":"(Miyaichi et al., 1988a; Miyaichi et al., 1988b)","noteIndex":0},"citationItems":[{"id":"5NDXsUtD/DD5skgta","uris":["http://zotero.org/users/7389210/items/RH37KAVN"],"uri":["http://zotero.org/users/7389210/items/RH37KAVN"],"itemData":{"id":"78nRKOrd/2Och8Efq","type":"article-journal","container-title":"Japanese Journal of Pharmacognosy","issue":"3","page":"216-219","title":"Studies on the Constituents of Scutellaria Species X. : On the Flavonoid Constituents of the Leaves of Scutellaria baicalensis GEORGI","volume":"42","author":[{"family":"Miyaichi","given":"Yukinori"},{"family":"Imoto","given":"Yoshitaka"},{"family":"Saida","given":"Hiroyuki"},{"family":"Tomimori","given":"Tsuyoshi"}],"issued":{"date-parts":[["1988",2,8]]}}},{"id":"5NDXsUtD/XgUcbKY3","uris":["http://zotero.org/users/7389210/items/ZK7FTNKG"],"uri":["http://zotero.org/users/7389210/items/ZK7FTNKG"],"itemData":{"id":"78nRKOrd/PcwGhl2Y","type":"article-journal","abstract":"From the aerial parts of Scutellaria indica L., five new chalcones (I-V) were isolated, together with (2S)-5, 6, 7, 2', 3', 4', 5'-heptamethoxyflavanone, scutellarein 7-O-β-D-glucopyranoside, chrysin, apigenin, luteolin, scutellarein, isoscutellarein, chrysin 7-O-glucuronide, apigenin 7-O-glucuronide, scutellarin and isoscutellarein 8-O-glucuronide. The structures of I-V were shown to be 2'-hydroxy-2, 3, 4, 5, 4', 5', 6'-heptamethoxychalcone, 2, 3, 4, 5, 2', 4', 5', 6'-octamethoxychalcone, 2'-hydroxy-2, 3, 4, 5, 6'-pentamethoxy-4', 5'-methylenedioxychalcone, 2, 3, 4, 5, 2', 6'-hexamethoxy-4, 5-methylenedioxychalcone, 2, 2-dihydroxy-3, 4, 5, 6'-tetramethoxy-4', 5'-methylenedioxychalcone, respectively, on the basis of the chemical and spectral data. Compound I has already been synthesized.","container-title":"Chemical &amp; Pharmaceutical Bulletin","DOI":"10.1248/cpb.37.794","issue":"3","page":"794-797","source":"J-Stage","title":"Studies on the Constituents of Scutellaria Species XI. : On the Flavonoid Constituents of the Aerial Parts of Scutellaria indica L.","volume":"37","author":[{"family":"Miyaichi","given":"Yukinori"},{"family":"Kizu","given":"Haruhisa"},{"family":"Tomimori","given":"Tsuyoshi"},{"family":"Lin","given":"Chun-Ching"}],"issued":{"date-parts":[["1988",10,17]]}}}],"schema":"https://github.com/citation-style-language/schema/raw/master/csl-citation.json"} </w:instrText>
      </w:r>
      <w:r w:rsidR="004734F3">
        <w:rPr>
          <w:rFonts w:ascii="Arial" w:hAnsi="Arial" w:cs="Arial"/>
          <w:i/>
          <w:iCs/>
          <w:sz w:val="24"/>
        </w:rPr>
        <w:fldChar w:fldCharType="separate"/>
      </w:r>
      <w:r w:rsidR="00636F0A">
        <w:rPr>
          <w:rFonts w:ascii="Arial" w:hAnsi="Arial" w:cs="Arial"/>
          <w:sz w:val="24"/>
        </w:rPr>
        <w:t>(Miyaichi et al., 1988a; Miyaichi et al., 1988b)</w:t>
      </w:r>
      <w:r w:rsidR="004734F3">
        <w:rPr>
          <w:rFonts w:ascii="Arial" w:hAnsi="Arial" w:cs="Arial"/>
          <w:i/>
          <w:iCs/>
          <w:sz w:val="24"/>
        </w:rPr>
        <w:fldChar w:fldCharType="end"/>
      </w:r>
      <w:r w:rsidR="001012FA" w:rsidRPr="006B58F4">
        <w:rPr>
          <w:rFonts w:ascii="Arial" w:hAnsi="Arial" w:cs="Arial"/>
          <w:sz w:val="24"/>
        </w:rPr>
        <w:t>.</w:t>
      </w:r>
      <w:r w:rsidR="00C10FFC" w:rsidRPr="006B58F4">
        <w:rPr>
          <w:rFonts w:ascii="Arial" w:hAnsi="Arial" w:cs="Arial"/>
          <w:sz w:val="24"/>
        </w:rPr>
        <w:t xml:space="preserve"> A</w:t>
      </w:r>
      <w:r w:rsidR="000B69F5" w:rsidRPr="006B58F4">
        <w:rPr>
          <w:rFonts w:ascii="Arial" w:hAnsi="Arial" w:cs="Arial"/>
          <w:sz w:val="24"/>
        </w:rPr>
        <w:t>side from these works</w:t>
      </w:r>
      <w:r w:rsidR="004734F3">
        <w:rPr>
          <w:rFonts w:ascii="Arial" w:hAnsi="Arial" w:cs="Arial"/>
          <w:sz w:val="24"/>
        </w:rPr>
        <w:t xml:space="preserve">, </w:t>
      </w:r>
      <w:r w:rsidR="000B69F5" w:rsidRPr="006B58F4">
        <w:rPr>
          <w:rFonts w:ascii="Arial" w:hAnsi="Arial" w:cs="Arial"/>
          <w:sz w:val="24"/>
        </w:rPr>
        <w:t xml:space="preserve">few other studies have reported isoscutellarein 8-G in </w:t>
      </w:r>
      <w:r w:rsidR="000B69F5" w:rsidRPr="006B58F4">
        <w:rPr>
          <w:rFonts w:ascii="Arial" w:hAnsi="Arial" w:cs="Arial"/>
          <w:i/>
          <w:iCs/>
          <w:sz w:val="24"/>
        </w:rPr>
        <w:t>Scutellaria</w:t>
      </w:r>
      <w:r w:rsidR="00C10FFC" w:rsidRPr="006B58F4">
        <w:rPr>
          <w:rFonts w:ascii="Arial" w:hAnsi="Arial" w:cs="Arial"/>
          <w:sz w:val="24"/>
        </w:rPr>
        <w:t>, though several have detected its aglycone and 7-</w:t>
      </w:r>
      <w:r w:rsidR="00C10FFC" w:rsidRPr="002C20DF">
        <w:rPr>
          <w:rFonts w:ascii="Arial" w:hAnsi="Arial" w:cs="Arial"/>
          <w:i/>
          <w:iCs/>
          <w:sz w:val="24"/>
        </w:rPr>
        <w:t>O</w:t>
      </w:r>
      <w:r w:rsidR="00C10FFC" w:rsidRPr="006B58F4">
        <w:rPr>
          <w:rFonts w:ascii="Arial" w:hAnsi="Arial" w:cs="Arial"/>
          <w:sz w:val="24"/>
        </w:rPr>
        <w:t>-</w:t>
      </w:r>
      <w:r w:rsidR="00AF4556" w:rsidRPr="006B58F4">
        <w:rPr>
          <w:rFonts w:ascii="Arial" w:hAnsi="Arial" w:cs="Arial"/>
          <w:sz w:val="24"/>
        </w:rPr>
        <w:t>glycosylated</w:t>
      </w:r>
      <w:r w:rsidR="00C10FFC" w:rsidRPr="006B58F4">
        <w:rPr>
          <w:rFonts w:ascii="Arial" w:hAnsi="Arial" w:cs="Arial"/>
          <w:sz w:val="24"/>
        </w:rPr>
        <w:t xml:space="preserve"> forms</w:t>
      </w:r>
      <w:r w:rsidR="00EA7F63" w:rsidRPr="006B58F4">
        <w:rPr>
          <w:rFonts w:ascii="Arial" w:hAnsi="Arial" w:cs="Arial"/>
          <w:sz w:val="24"/>
        </w:rPr>
        <w:t xml:space="preserve"> </w:t>
      </w:r>
      <w:r w:rsidR="00EA7F63" w:rsidRPr="006B58F4">
        <w:rPr>
          <w:rFonts w:ascii="Arial" w:hAnsi="Arial" w:cs="Arial"/>
          <w:sz w:val="24"/>
        </w:rPr>
        <w:fldChar w:fldCharType="begin"/>
      </w:r>
      <w:r w:rsidR="00636F0A">
        <w:rPr>
          <w:rFonts w:ascii="Arial" w:hAnsi="Arial" w:cs="Arial"/>
          <w:sz w:val="24"/>
        </w:rPr>
        <w:instrText xml:space="preserve"> ADDIN ZOTERO_ITEM CSL_CITATION {"citationID":"RqQdyiRY","properties":{"formattedCitation":"(Karimov and Botirov, 2017)","plainCitation":"(Karimov and Botirov, 2017)","noteIndex":0},"citationItems":[{"id":"5NDXsUtD/WvjggBtr","uris":["http://zotero.org/users/7389210/items/V2K3BYPR"],"uri":["http://zotero.org/users/7389210/items/V2K3BYPR"],"itemData":{"id":49,"type":"article-journal","abstract":"The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EA7F63" w:rsidRPr="006B58F4">
        <w:rPr>
          <w:rFonts w:ascii="Arial" w:hAnsi="Arial" w:cs="Arial"/>
          <w:sz w:val="24"/>
        </w:rPr>
        <w:fldChar w:fldCharType="separate"/>
      </w:r>
      <w:r w:rsidR="00636F0A">
        <w:rPr>
          <w:rFonts w:ascii="Arial" w:hAnsi="Arial" w:cs="Arial"/>
          <w:sz w:val="24"/>
        </w:rPr>
        <w:t>(Karimov and Botirov, 2017)</w:t>
      </w:r>
      <w:r w:rsidR="00EA7F63" w:rsidRPr="006B58F4">
        <w:rPr>
          <w:rFonts w:ascii="Arial" w:hAnsi="Arial" w:cs="Arial"/>
          <w:sz w:val="24"/>
        </w:rPr>
        <w:fldChar w:fldCharType="end"/>
      </w:r>
      <w:r w:rsidR="00EA7F63" w:rsidRPr="006B58F4">
        <w:rPr>
          <w:rFonts w:ascii="Arial" w:hAnsi="Arial" w:cs="Arial"/>
          <w:sz w:val="24"/>
        </w:rPr>
        <w:t xml:space="preserve">. </w:t>
      </w:r>
      <w:r w:rsidR="005A2C67" w:rsidRPr="006B58F4">
        <w:rPr>
          <w:rFonts w:ascii="Arial" w:hAnsi="Arial" w:cs="Arial"/>
          <w:sz w:val="24"/>
        </w:rPr>
        <w:t>This rarity in detection may be a result of its low abundance</w:t>
      </w:r>
      <w:r w:rsidR="008B56AB" w:rsidRPr="006B58F4">
        <w:rPr>
          <w:rFonts w:ascii="Arial" w:hAnsi="Arial" w:cs="Arial"/>
          <w:sz w:val="24"/>
        </w:rPr>
        <w:t xml:space="preserve"> relative to other</w:t>
      </w:r>
      <w:r w:rsidR="00AF4556" w:rsidRPr="006B58F4">
        <w:rPr>
          <w:rFonts w:ascii="Arial" w:hAnsi="Arial" w:cs="Arial"/>
          <w:sz w:val="24"/>
        </w:rPr>
        <w:t xml:space="preserve"> glycosylated</w:t>
      </w:r>
      <w:r w:rsidR="008B56AB" w:rsidRPr="006B58F4">
        <w:rPr>
          <w:rFonts w:ascii="Arial" w:hAnsi="Arial" w:cs="Arial"/>
          <w:sz w:val="24"/>
        </w:rPr>
        <w:t xml:space="preserve"> flavones in </w:t>
      </w:r>
      <w:r w:rsidR="008B56AB" w:rsidRPr="006B58F4">
        <w:rPr>
          <w:rFonts w:ascii="Arial" w:hAnsi="Arial" w:cs="Arial"/>
          <w:i/>
          <w:iCs/>
          <w:sz w:val="24"/>
        </w:rPr>
        <w:t>Scutellaria</w:t>
      </w:r>
      <w:r w:rsidR="008B56AB" w:rsidRPr="006B58F4">
        <w:rPr>
          <w:rFonts w:ascii="Arial" w:hAnsi="Arial" w:cs="Arial"/>
          <w:sz w:val="24"/>
        </w:rPr>
        <w:t xml:space="preserve">. </w:t>
      </w:r>
      <w:r w:rsidR="0079298C" w:rsidRPr="006B58F4">
        <w:rPr>
          <w:rFonts w:ascii="Arial" w:hAnsi="Arial" w:cs="Arial"/>
          <w:sz w:val="24"/>
        </w:rPr>
        <w:t xml:space="preserve">A potential reason for this low abundance is its unique </w:t>
      </w:r>
      <w:r w:rsidR="00AF4556" w:rsidRPr="006B58F4">
        <w:rPr>
          <w:rFonts w:ascii="Arial" w:hAnsi="Arial" w:cs="Arial"/>
          <w:sz w:val="24"/>
        </w:rPr>
        <w:t>glycosylation</w:t>
      </w:r>
      <w:r w:rsidR="00E10671" w:rsidRPr="006B58F4">
        <w:rPr>
          <w:rFonts w:ascii="Arial" w:hAnsi="Arial" w:cs="Arial"/>
          <w:sz w:val="24"/>
        </w:rPr>
        <w:t xml:space="preserve"> at the 8-</w:t>
      </w:r>
      <w:r w:rsidR="002C20DF" w:rsidRPr="002C20DF">
        <w:rPr>
          <w:rFonts w:ascii="Arial" w:hAnsi="Arial" w:cs="Arial"/>
          <w:i/>
          <w:iCs/>
          <w:sz w:val="24"/>
        </w:rPr>
        <w:t>O</w:t>
      </w:r>
      <w:r w:rsidR="002C20DF" w:rsidRPr="006B58F4">
        <w:rPr>
          <w:rFonts w:ascii="Arial" w:hAnsi="Arial" w:cs="Arial"/>
          <w:sz w:val="24"/>
        </w:rPr>
        <w:t xml:space="preserve"> </w:t>
      </w:r>
      <w:r w:rsidR="00E10671" w:rsidRPr="006B58F4">
        <w:rPr>
          <w:rFonts w:ascii="Arial" w:hAnsi="Arial" w:cs="Arial"/>
          <w:sz w:val="24"/>
        </w:rPr>
        <w:t>position</w:t>
      </w:r>
      <w:r w:rsidR="0079298C" w:rsidRPr="006B58F4">
        <w:rPr>
          <w:rFonts w:ascii="Arial" w:hAnsi="Arial" w:cs="Arial"/>
          <w:sz w:val="24"/>
        </w:rPr>
        <w:t xml:space="preserve">. </w:t>
      </w:r>
      <w:r w:rsidR="00AF4556" w:rsidRPr="006B58F4">
        <w:rPr>
          <w:rFonts w:ascii="Arial" w:hAnsi="Arial" w:cs="Arial"/>
          <w:sz w:val="24"/>
        </w:rPr>
        <w:t>Flavone 7-</w:t>
      </w:r>
      <w:r w:rsidR="002C20DF" w:rsidRPr="002C20DF">
        <w:rPr>
          <w:rFonts w:ascii="Arial" w:hAnsi="Arial" w:cs="Arial"/>
          <w:i/>
          <w:iCs/>
          <w:sz w:val="24"/>
        </w:rPr>
        <w:t>O</w:t>
      </w:r>
      <w:r w:rsidR="00AF4556" w:rsidRPr="006B58F4">
        <w:rPr>
          <w:rFonts w:ascii="Arial" w:hAnsi="Arial" w:cs="Arial"/>
          <w:sz w:val="24"/>
        </w:rPr>
        <w:t xml:space="preserve"> glycosylation is more common in </w:t>
      </w:r>
      <w:r w:rsidR="00AF4556" w:rsidRPr="006B58F4">
        <w:rPr>
          <w:rFonts w:ascii="Arial" w:hAnsi="Arial" w:cs="Arial"/>
          <w:i/>
          <w:iCs/>
          <w:sz w:val="24"/>
        </w:rPr>
        <w:t xml:space="preserve">Scutellaria </w:t>
      </w:r>
      <w:r w:rsidR="00AF4556" w:rsidRPr="006B58F4">
        <w:rPr>
          <w:rFonts w:ascii="Arial" w:hAnsi="Arial" w:cs="Arial"/>
          <w:sz w:val="24"/>
        </w:rPr>
        <w:t xml:space="preserve">due to </w:t>
      </w:r>
      <w:r w:rsidR="003A5B83" w:rsidRPr="006B58F4">
        <w:rPr>
          <w:rFonts w:ascii="Arial" w:hAnsi="Arial" w:cs="Arial"/>
          <w:sz w:val="24"/>
        </w:rPr>
        <w:t>the presence of a hydroxyl group at the 7</w:t>
      </w:r>
      <w:r w:rsidR="0048200D" w:rsidRPr="006B58F4">
        <w:rPr>
          <w:rFonts w:ascii="Arial" w:hAnsi="Arial" w:cs="Arial"/>
          <w:sz w:val="24"/>
        </w:rPr>
        <w:t>-</w:t>
      </w:r>
      <w:r w:rsidR="0048200D" w:rsidRPr="002C20DF">
        <w:rPr>
          <w:rFonts w:ascii="Arial" w:hAnsi="Arial" w:cs="Arial"/>
          <w:i/>
          <w:iCs/>
          <w:sz w:val="24"/>
        </w:rPr>
        <w:t>O</w:t>
      </w:r>
      <w:r w:rsidR="003A5B83" w:rsidRPr="006B58F4">
        <w:rPr>
          <w:rFonts w:ascii="Arial" w:hAnsi="Arial" w:cs="Arial"/>
          <w:sz w:val="24"/>
        </w:rPr>
        <w:t xml:space="preserve"> position in all flavones </w:t>
      </w:r>
      <w:r w:rsidR="00410DE4" w:rsidRPr="006B58F4">
        <w:rPr>
          <w:rFonts w:ascii="Arial" w:hAnsi="Arial" w:cs="Arial"/>
          <w:sz w:val="24"/>
        </w:rPr>
        <w:t xml:space="preserve">synthesized via the </w:t>
      </w:r>
      <w:r w:rsidR="00F979CA" w:rsidRPr="006B58F4">
        <w:rPr>
          <w:rFonts w:ascii="Arial" w:hAnsi="Arial" w:cs="Arial"/>
          <w:sz w:val="24"/>
        </w:rPr>
        <w:t xml:space="preserve">core flavone </w:t>
      </w:r>
      <w:r w:rsidR="00410DE4" w:rsidRPr="006B58F4">
        <w:rPr>
          <w:rFonts w:ascii="Arial" w:hAnsi="Arial" w:cs="Arial"/>
          <w:sz w:val="24"/>
        </w:rPr>
        <w:t>pathway</w:t>
      </w:r>
      <w:r w:rsidR="00F979CA" w:rsidRPr="006B58F4">
        <w:rPr>
          <w:rFonts w:ascii="Arial" w:hAnsi="Arial" w:cs="Arial"/>
          <w:sz w:val="24"/>
        </w:rPr>
        <w:t xml:space="preserve"> (</w:t>
      </w:r>
      <w:r w:rsidR="00410DE4" w:rsidRPr="006B58F4">
        <w:rPr>
          <w:rFonts w:ascii="Arial" w:hAnsi="Arial" w:cs="Arial"/>
          <w:sz w:val="24"/>
        </w:rPr>
        <w:t>Fig. 1</w:t>
      </w:r>
      <w:r w:rsidR="00F979CA" w:rsidRPr="006B58F4">
        <w:rPr>
          <w:rFonts w:ascii="Arial" w:hAnsi="Arial" w:cs="Arial"/>
          <w:sz w:val="24"/>
        </w:rPr>
        <w:t>)</w:t>
      </w:r>
      <w:r w:rsidR="00410DE4" w:rsidRPr="006B58F4">
        <w:rPr>
          <w:rFonts w:ascii="Arial" w:hAnsi="Arial" w:cs="Arial"/>
          <w:sz w:val="24"/>
        </w:rPr>
        <w:t xml:space="preserve">. </w:t>
      </w:r>
      <w:r w:rsidR="002548B7" w:rsidRPr="006B58F4">
        <w:rPr>
          <w:rFonts w:ascii="Arial" w:hAnsi="Arial" w:cs="Arial"/>
          <w:sz w:val="24"/>
        </w:rPr>
        <w:t xml:space="preserve">On the other hand, </w:t>
      </w:r>
      <w:r w:rsidR="005C6072" w:rsidRPr="006B58F4">
        <w:rPr>
          <w:rFonts w:ascii="Arial" w:hAnsi="Arial" w:cs="Arial"/>
          <w:sz w:val="24"/>
        </w:rPr>
        <w:t>8-</w:t>
      </w:r>
      <w:r w:rsidR="005C6072" w:rsidRPr="002C20DF">
        <w:rPr>
          <w:rFonts w:ascii="Arial" w:hAnsi="Arial" w:cs="Arial"/>
          <w:i/>
          <w:iCs/>
          <w:sz w:val="24"/>
        </w:rPr>
        <w:t>O</w:t>
      </w:r>
      <w:r w:rsidR="005C6072" w:rsidRPr="006B58F4">
        <w:rPr>
          <w:rFonts w:ascii="Arial" w:hAnsi="Arial" w:cs="Arial"/>
          <w:sz w:val="24"/>
        </w:rPr>
        <w:t xml:space="preserve"> </w:t>
      </w:r>
      <w:r w:rsidR="002548B7" w:rsidRPr="006B58F4">
        <w:rPr>
          <w:rFonts w:ascii="Arial" w:hAnsi="Arial" w:cs="Arial"/>
          <w:sz w:val="24"/>
        </w:rPr>
        <w:t>glycosylation first requires the activity of an 8-hydroxylase to add the free hydroxyl group to which the carbohydrate will be attached.</w:t>
      </w:r>
      <w:r w:rsidR="00F979CA" w:rsidRPr="006B58F4">
        <w:rPr>
          <w:rFonts w:ascii="Arial" w:hAnsi="Arial" w:cs="Arial"/>
          <w:sz w:val="24"/>
        </w:rPr>
        <w:t xml:space="preserve"> As the</w:t>
      </w:r>
      <w:r w:rsidR="00FF33F4" w:rsidRPr="006B58F4">
        <w:rPr>
          <w:rFonts w:ascii="Arial" w:hAnsi="Arial" w:cs="Arial"/>
          <w:sz w:val="24"/>
        </w:rPr>
        <w:t xml:space="preserve"> purpose of glycosylation is typically to increase the stability of </w:t>
      </w:r>
      <w:r w:rsidR="00F97515" w:rsidRPr="006B58F4">
        <w:rPr>
          <w:rFonts w:ascii="Arial" w:hAnsi="Arial" w:cs="Arial"/>
          <w:sz w:val="24"/>
        </w:rPr>
        <w:t>the flavone for long term storage</w:t>
      </w:r>
      <w:r w:rsidR="005357F6" w:rsidRPr="006B58F4">
        <w:rPr>
          <w:rFonts w:ascii="Arial" w:hAnsi="Arial" w:cs="Arial"/>
          <w:sz w:val="24"/>
        </w:rPr>
        <w:t xml:space="preserve"> </w:t>
      </w:r>
      <w:r w:rsidR="005357F6" w:rsidRPr="006B58F4">
        <w:rPr>
          <w:rFonts w:ascii="Arial" w:hAnsi="Arial" w:cs="Arial"/>
          <w:sz w:val="24"/>
        </w:rPr>
        <w:fldChar w:fldCharType="begin"/>
      </w:r>
      <w:r w:rsidR="00636F0A">
        <w:rPr>
          <w:rFonts w:ascii="Arial" w:hAnsi="Arial" w:cs="Arial"/>
          <w:sz w:val="24"/>
        </w:rPr>
        <w:instrText xml:space="preserve"> ADDIN ZOTERO_ITEM CSL_CITATION {"citationID":"O8sruguE","properties":{"formattedCitation":"(Sl\\uc0\\u225{}mov\\uc0\\u225{} et al., 2018)","plainCitation":"(Slámová et al., 2018)","noteIndex":0},"citationItems":[{"id":"5NDXsUtD/INsRe4fM","uris":["http://zotero.org/users/7389210/items/LUYYL3M5"],"uri":["http://zotero.org/users/7389210/items/LUYYL3M5"],"itemData":{"id":1382,"type":"article-journal","abstract":"Natural flavonoids, especially in their glycosylated forms, are the most abundant phenolic compounds found in plants, fruit, and vegetables. They exhibit a large variety of beneficial physiological effects, which makes them generally interesting in a broad spectrum of scientific areas. In this review, we focus on recent advances in the modifications of the glycosidic parts of various flavonoids employing glycosidases, covering both selective trimming of the sugar moieties and glycosylation of flavonoid aglycones by natural and mutant glycosidases. Glycosylation of flavonoids strongly enhances their water solubility and thus increases their bioavailability. Antioxidant and most biological activities are usually less pronounced in glycosides, but some specific bioactivities are enhanced. The presence of l-rhamnose (6-deoxy-α-l-mannopyranose) in rhamnosides, rutinosides (rutin, hesperidin) and neohesperidosides (naringin) plays an important role in properties of flavonoid glycosides, which can be considered as “pro-drugs”. The natural hydrolytic activity of glycosidases is widely employed in biotechnological deglycosylation processes producing respective aglycones or partially deglycosylated flavonoids. Moreover, deglycosylation is quite commonly used in the food industry aiming at the improvement of sensoric properties of beverages such as debittering of citrus juices or enhancement of wine aromas. Therefore, natural and mutant glycosidases are excellent tools for modifications of flavonoid glycosides.","container-title":"International Journal of Molecular Sciences","DOI":"10.3390/ijms19072126","ISSN":"1422-0067","issue":"7","journalAbbreviation":"Int J Mol Sci","note":"PMID: 30037103\nPMCID: PMC6073497","page":"2126","source":"PubMed Central","title":"“Sweet Flavonoids”: Glycosidase-Catalyzed Modifications","title-short":"“Sweet Flavonoids”","volume":"19","author":[{"family":"Slámová","given":"Kristýna"},{"family":"Kapešová","given":"Jana"},{"family":"Valentová","given":"Kateřina"}],"issued":{"date-parts":[["2018",7,21]]}}}],"schema":"https://github.com/citation-style-language/schema/raw/master/csl-citation.json"} </w:instrText>
      </w:r>
      <w:r w:rsidR="005357F6" w:rsidRPr="006B58F4">
        <w:rPr>
          <w:rFonts w:ascii="Arial" w:hAnsi="Arial" w:cs="Arial"/>
          <w:sz w:val="24"/>
        </w:rPr>
        <w:fldChar w:fldCharType="separate"/>
      </w:r>
      <w:r w:rsidR="00636F0A" w:rsidRPr="00636F0A">
        <w:rPr>
          <w:rFonts w:ascii="Arial" w:hAnsi="Arial" w:cs="Arial"/>
          <w:sz w:val="24"/>
        </w:rPr>
        <w:t>(Slámová et al., 2018)</w:t>
      </w:r>
      <w:r w:rsidR="005357F6" w:rsidRPr="006B58F4">
        <w:rPr>
          <w:rFonts w:ascii="Arial" w:hAnsi="Arial" w:cs="Arial"/>
          <w:sz w:val="24"/>
        </w:rPr>
        <w:fldChar w:fldCharType="end"/>
      </w:r>
      <w:r w:rsidR="00F979CA" w:rsidRPr="006B58F4">
        <w:rPr>
          <w:rFonts w:ascii="Arial" w:hAnsi="Arial" w:cs="Arial"/>
          <w:sz w:val="24"/>
        </w:rPr>
        <w:t xml:space="preserve">, </w:t>
      </w:r>
      <w:r w:rsidR="005357F6" w:rsidRPr="006B58F4">
        <w:rPr>
          <w:rFonts w:ascii="Arial" w:hAnsi="Arial" w:cs="Arial"/>
          <w:sz w:val="24"/>
        </w:rPr>
        <w:t xml:space="preserve">it’s possible that </w:t>
      </w:r>
      <w:r w:rsidR="002C20DF" w:rsidRPr="006B58F4">
        <w:rPr>
          <w:rFonts w:ascii="Arial" w:hAnsi="Arial" w:cs="Arial"/>
          <w:sz w:val="24"/>
        </w:rPr>
        <w:t>8-</w:t>
      </w:r>
      <w:r w:rsidR="002C20DF" w:rsidRPr="002C20DF">
        <w:rPr>
          <w:rFonts w:ascii="Arial" w:hAnsi="Arial" w:cs="Arial"/>
          <w:i/>
          <w:iCs/>
          <w:sz w:val="24"/>
        </w:rPr>
        <w:t>O</w:t>
      </w:r>
      <w:r w:rsidR="002C20DF" w:rsidRPr="006B58F4">
        <w:rPr>
          <w:rFonts w:ascii="Arial" w:hAnsi="Arial" w:cs="Arial"/>
          <w:sz w:val="24"/>
        </w:rPr>
        <w:t xml:space="preserve"> </w:t>
      </w:r>
      <w:r w:rsidR="005357F6" w:rsidRPr="006B58F4">
        <w:rPr>
          <w:rFonts w:ascii="Arial" w:hAnsi="Arial" w:cs="Arial"/>
          <w:sz w:val="24"/>
        </w:rPr>
        <w:t xml:space="preserve">glycosylation provides slightly greater </w:t>
      </w:r>
      <w:r w:rsidR="00F979CA" w:rsidRPr="006B58F4">
        <w:rPr>
          <w:rFonts w:ascii="Arial" w:hAnsi="Arial" w:cs="Arial"/>
          <w:sz w:val="24"/>
        </w:rPr>
        <w:t xml:space="preserve">stability as compared to </w:t>
      </w:r>
      <w:r w:rsidR="002C20DF" w:rsidRPr="006B58F4">
        <w:rPr>
          <w:rFonts w:ascii="Arial" w:hAnsi="Arial" w:cs="Arial"/>
          <w:sz w:val="24"/>
        </w:rPr>
        <w:t>7-</w:t>
      </w:r>
      <w:r w:rsidR="002C20DF" w:rsidRPr="002C20DF">
        <w:rPr>
          <w:rFonts w:ascii="Arial" w:hAnsi="Arial" w:cs="Arial"/>
          <w:i/>
          <w:iCs/>
          <w:sz w:val="24"/>
        </w:rPr>
        <w:t>O</w:t>
      </w:r>
      <w:r w:rsidR="002C20DF" w:rsidRPr="006B58F4">
        <w:rPr>
          <w:rFonts w:ascii="Arial" w:hAnsi="Arial" w:cs="Arial"/>
          <w:sz w:val="24"/>
        </w:rPr>
        <w:t xml:space="preserve"> </w:t>
      </w:r>
      <w:r w:rsidR="00F979CA" w:rsidRPr="006B58F4">
        <w:rPr>
          <w:rFonts w:ascii="Arial" w:hAnsi="Arial" w:cs="Arial"/>
          <w:sz w:val="24"/>
        </w:rPr>
        <w:t>glycosylation.</w:t>
      </w:r>
      <w:r w:rsidR="008271FF" w:rsidRPr="006B58F4">
        <w:rPr>
          <w:rFonts w:ascii="Arial" w:hAnsi="Arial" w:cs="Arial"/>
          <w:sz w:val="24"/>
        </w:rPr>
        <w:t xml:space="preserve"> Therefore, it </w:t>
      </w:r>
      <w:r w:rsidR="00661FF6" w:rsidRPr="006B58F4">
        <w:rPr>
          <w:rFonts w:ascii="Arial" w:hAnsi="Arial" w:cs="Arial"/>
          <w:sz w:val="24"/>
        </w:rPr>
        <w:t>would be</w:t>
      </w:r>
      <w:r w:rsidR="008271FF" w:rsidRPr="006B58F4">
        <w:rPr>
          <w:rFonts w:ascii="Arial" w:hAnsi="Arial" w:cs="Arial"/>
          <w:sz w:val="24"/>
        </w:rPr>
        <w:t xml:space="preserve"> preferable to glycosylate isoscutellarein at the </w:t>
      </w:r>
      <w:r w:rsidR="002C20DF" w:rsidRPr="006B58F4">
        <w:rPr>
          <w:rFonts w:ascii="Arial" w:hAnsi="Arial" w:cs="Arial"/>
          <w:sz w:val="24"/>
        </w:rPr>
        <w:t>8-</w:t>
      </w:r>
      <w:r w:rsidR="002C20DF" w:rsidRPr="002C20DF">
        <w:rPr>
          <w:rFonts w:ascii="Arial" w:hAnsi="Arial" w:cs="Arial"/>
          <w:i/>
          <w:iCs/>
          <w:sz w:val="24"/>
        </w:rPr>
        <w:t>O</w:t>
      </w:r>
      <w:r w:rsidR="002C20DF" w:rsidRPr="006B58F4">
        <w:rPr>
          <w:rFonts w:ascii="Arial" w:hAnsi="Arial" w:cs="Arial"/>
          <w:sz w:val="24"/>
        </w:rPr>
        <w:t xml:space="preserve"> </w:t>
      </w:r>
      <w:r w:rsidR="008271FF" w:rsidRPr="006B58F4">
        <w:rPr>
          <w:rFonts w:ascii="Arial" w:hAnsi="Arial" w:cs="Arial"/>
          <w:sz w:val="24"/>
        </w:rPr>
        <w:t xml:space="preserve">position, even though </w:t>
      </w:r>
      <w:r w:rsidR="0048200D" w:rsidRPr="006B58F4">
        <w:rPr>
          <w:rFonts w:ascii="Arial" w:hAnsi="Arial" w:cs="Arial"/>
          <w:sz w:val="24"/>
        </w:rPr>
        <w:t xml:space="preserve">a </w:t>
      </w:r>
      <w:r w:rsidR="008271FF" w:rsidRPr="006B58F4">
        <w:rPr>
          <w:rFonts w:ascii="Arial" w:hAnsi="Arial" w:cs="Arial"/>
          <w:sz w:val="24"/>
        </w:rPr>
        <w:t>free hydroxyl group</w:t>
      </w:r>
      <w:r w:rsidR="0048200D" w:rsidRPr="006B58F4">
        <w:rPr>
          <w:rFonts w:ascii="Arial" w:hAnsi="Arial" w:cs="Arial"/>
          <w:sz w:val="24"/>
        </w:rPr>
        <w:t xml:space="preserve"> is also present at the </w:t>
      </w:r>
      <w:r w:rsidR="002C20DF" w:rsidRPr="006B58F4">
        <w:rPr>
          <w:rFonts w:ascii="Arial" w:hAnsi="Arial" w:cs="Arial"/>
          <w:sz w:val="24"/>
        </w:rPr>
        <w:t>7-</w:t>
      </w:r>
      <w:r w:rsidR="002C20DF" w:rsidRPr="002C20DF">
        <w:rPr>
          <w:rFonts w:ascii="Arial" w:hAnsi="Arial" w:cs="Arial"/>
          <w:i/>
          <w:iCs/>
          <w:sz w:val="24"/>
        </w:rPr>
        <w:t>O</w:t>
      </w:r>
      <w:r w:rsidR="002C20DF" w:rsidRPr="006B58F4">
        <w:rPr>
          <w:rFonts w:ascii="Arial" w:hAnsi="Arial" w:cs="Arial"/>
          <w:sz w:val="24"/>
        </w:rPr>
        <w:t xml:space="preserve"> </w:t>
      </w:r>
      <w:r w:rsidR="008271FF" w:rsidRPr="006B58F4">
        <w:rPr>
          <w:rFonts w:ascii="Arial" w:hAnsi="Arial" w:cs="Arial"/>
          <w:sz w:val="24"/>
        </w:rPr>
        <w:t>position.</w:t>
      </w:r>
      <w:r w:rsidR="0034245E" w:rsidRPr="006B58F4">
        <w:rPr>
          <w:rFonts w:ascii="Arial" w:hAnsi="Arial" w:cs="Arial"/>
          <w:sz w:val="24"/>
        </w:rPr>
        <w:t xml:space="preserve"> Several species may have evolved </w:t>
      </w:r>
      <w:r w:rsidR="007F7CBC" w:rsidRPr="006B58F4">
        <w:rPr>
          <w:rFonts w:ascii="Arial" w:hAnsi="Arial" w:cs="Arial"/>
          <w:sz w:val="24"/>
        </w:rPr>
        <w:t>regioselective</w:t>
      </w:r>
      <w:r w:rsidR="0034245E" w:rsidRPr="006B58F4">
        <w:rPr>
          <w:rFonts w:ascii="Arial" w:hAnsi="Arial" w:cs="Arial"/>
          <w:sz w:val="24"/>
        </w:rPr>
        <w:t xml:space="preserve"> gl</w:t>
      </w:r>
      <w:r w:rsidR="007F7CBC" w:rsidRPr="006B58F4">
        <w:rPr>
          <w:rFonts w:ascii="Arial" w:hAnsi="Arial" w:cs="Arial"/>
          <w:sz w:val="24"/>
        </w:rPr>
        <w:t>y</w:t>
      </w:r>
      <w:r w:rsidR="0034245E" w:rsidRPr="006B58F4">
        <w:rPr>
          <w:rFonts w:ascii="Arial" w:hAnsi="Arial" w:cs="Arial"/>
          <w:sz w:val="24"/>
        </w:rPr>
        <w:t>cosyltransferase enzymes for this purpose.</w:t>
      </w:r>
      <w:r w:rsidR="007F7CBC" w:rsidRPr="006B58F4">
        <w:rPr>
          <w:rFonts w:ascii="Arial" w:hAnsi="Arial" w:cs="Arial"/>
          <w:sz w:val="24"/>
        </w:rPr>
        <w:t xml:space="preserve"> </w:t>
      </w:r>
      <w:r w:rsidR="006A3643" w:rsidRPr="006B58F4">
        <w:rPr>
          <w:rFonts w:ascii="Arial" w:hAnsi="Arial" w:cs="Arial"/>
          <w:sz w:val="24"/>
        </w:rPr>
        <w:t>Researchers working</w:t>
      </w:r>
      <w:r w:rsidR="007F7CBC" w:rsidRPr="006B58F4">
        <w:rPr>
          <w:rFonts w:ascii="Arial" w:hAnsi="Arial" w:cs="Arial"/>
          <w:sz w:val="24"/>
        </w:rPr>
        <w:t xml:space="preserve"> with a </w:t>
      </w:r>
      <w:r w:rsidR="007F7CBC" w:rsidRPr="006B58F4">
        <w:rPr>
          <w:rFonts w:ascii="Arial" w:hAnsi="Arial" w:cs="Arial"/>
          <w:sz w:val="24"/>
        </w:rPr>
        <w:lastRenderedPageBreak/>
        <w:t xml:space="preserve">glycosyltransferase from </w:t>
      </w:r>
      <w:r w:rsidR="007F7CBC" w:rsidRPr="006B58F4">
        <w:rPr>
          <w:rFonts w:ascii="Arial" w:hAnsi="Arial" w:cs="Arial"/>
          <w:i/>
          <w:iCs/>
          <w:sz w:val="24"/>
        </w:rPr>
        <w:t xml:space="preserve">Bacillus cereus </w:t>
      </w:r>
      <w:r w:rsidR="007F7CBC" w:rsidRPr="006B58F4">
        <w:rPr>
          <w:rFonts w:ascii="Arial" w:hAnsi="Arial" w:cs="Arial"/>
          <w:sz w:val="24"/>
        </w:rPr>
        <w:t xml:space="preserve">demonstrated that a single amino acid substitution </w:t>
      </w:r>
      <w:r w:rsidR="006A3643" w:rsidRPr="006B58F4">
        <w:rPr>
          <w:rFonts w:ascii="Arial" w:hAnsi="Arial" w:cs="Arial"/>
          <w:sz w:val="24"/>
        </w:rPr>
        <w:t xml:space="preserve">could alter the primary site of </w:t>
      </w:r>
      <w:r w:rsidR="00A675D5" w:rsidRPr="006B58F4">
        <w:rPr>
          <w:rFonts w:ascii="Arial" w:hAnsi="Arial" w:cs="Arial"/>
          <w:sz w:val="24"/>
        </w:rPr>
        <w:t>quercetin</w:t>
      </w:r>
      <w:r w:rsidR="006A3643" w:rsidRPr="006B58F4">
        <w:rPr>
          <w:rFonts w:ascii="Arial" w:hAnsi="Arial" w:cs="Arial"/>
          <w:sz w:val="24"/>
        </w:rPr>
        <w:t xml:space="preserve"> glycosylation</w:t>
      </w:r>
      <w:r w:rsidR="00A675D5" w:rsidRPr="006B58F4">
        <w:rPr>
          <w:rFonts w:ascii="Arial" w:hAnsi="Arial" w:cs="Arial"/>
          <w:sz w:val="24"/>
        </w:rPr>
        <w:t xml:space="preserve"> with high specificity</w:t>
      </w:r>
      <w:r w:rsidR="00BC4DF3" w:rsidRPr="006B58F4">
        <w:rPr>
          <w:rFonts w:ascii="Arial" w:hAnsi="Arial" w:cs="Arial"/>
          <w:sz w:val="24"/>
        </w:rPr>
        <w:t xml:space="preserve"> </w:t>
      </w:r>
      <w:r w:rsidR="00BC4DF3" w:rsidRPr="006B58F4">
        <w:rPr>
          <w:rFonts w:ascii="Arial" w:hAnsi="Arial" w:cs="Arial"/>
          <w:sz w:val="24"/>
        </w:rPr>
        <w:fldChar w:fldCharType="begin"/>
      </w:r>
      <w:r w:rsidR="00636F0A">
        <w:rPr>
          <w:rFonts w:ascii="Arial" w:hAnsi="Arial" w:cs="Arial"/>
          <w:sz w:val="24"/>
        </w:rPr>
        <w:instrText xml:space="preserve"> ADDIN ZOTERO_ITEM CSL_CITATION {"citationID":"2IUnXgh7","properties":{"formattedCitation":"(Chiu et al., 2016)","plainCitation":"(Chiu et al., 2016)","noteIndex":0},"citationItems":[{"id":"5NDXsUtD/mfjrLbdE","uris":["http://zotero.org/users/7389210/items/7FDXDXY8"],"uri":["http://zotero.org/users/7389210/items/7FDXDXY8"],"itemData":{"id":1385,"type":"article-journal","abstract":"Glycosyltransferase-1 from Bacillus cereus (BcGT1) catalyzes a reaction that transfers a glucosyl moiety to flavonoids, such as quercetin, kaempferol, and myricetin. The enzymatic glucosidation shows a broad substrate specificity when the reaction is catalyzed by wild-type BcGT1. Preliminary assays demonstrated that the F240A mutant significantly improves the regioselectivity of enzymatic glucosidation toward quercetin. To unveil and further to control the catalytic function of BcGT1, mutation of F240 to other amino acids, such as C, E, G, R, Y, W, and K, was performed. Among these mutants, F240A, F240G, F240R, and F240K greatly altered the regioselectivity. The quercetin-3-O-glucoside, instead of quercetin-7-O-glucoside as for the wild-type enzyme, was obtained as the major product. Among these mutants, F240R showed nearly 100 % product specificity but only retained 25 % catalytic efficiency of wild-type enzyme. From an inspection of the protein structure, we found two other amino acids, F132 and F138, together with F240, are likely to form a hydrophobic binding region, which is sufficiently spacious to accommodate substrates with varied aromatic moieties. Through the replacement of a phenylalanine by a tyrosine residue in the substrate-binding region, the mutants may be able to fix the orientation of flavonoids, presumably through the formation of a hydrogen bond between substrates and mutants. Multiple mutants—F240R_F132Y, F240R_F138Y, and F240R_F132Y_F138Y—were thus constructed for further investigation. The multiple points of mutants not only maintained the high product specificity but also significantly improved the catalytic efficiency, relative to F240R. The same product specificity was obtained when kaempferol and myricetin were used as a substrate.","container-title":"Applied Microbiology and Biotechnology","DOI":"10.1007/s00253-016-7536-2","ISSN":"1432-0614","issue":"19","journalAbbreviation":"Appl Microbiol Biotechnol","language":"en","page":"8411-8424","source":"Springer Link","title":"Three important amino acids control the regioselectivity of flavonoid glucosidation in glycosyltransferase-1 from Bacillus cereus","volume":"100","author":[{"family":"Chiu","given":"Hsi-Ho"},{"family":"Hsieh","given":"Yin-Cheng"},{"family":"Chen","given":"Ya-Huei"},{"family":"Wang","given":"Hsin-Ying"},{"family":"Lu","given":"Chia-Yu"},{"family":"Chen","given":"Chun-Jung"},{"family":"Li","given":"Yaw-Kuen"}],"issued":{"date-parts":[["2016",10,1]]}}}],"schema":"https://github.com/citation-style-language/schema/raw/master/csl-citation.json"} </w:instrText>
      </w:r>
      <w:r w:rsidR="00BC4DF3" w:rsidRPr="006B58F4">
        <w:rPr>
          <w:rFonts w:ascii="Arial" w:hAnsi="Arial" w:cs="Arial"/>
          <w:sz w:val="24"/>
        </w:rPr>
        <w:fldChar w:fldCharType="separate"/>
      </w:r>
      <w:r w:rsidR="00636F0A">
        <w:rPr>
          <w:rFonts w:ascii="Arial" w:hAnsi="Arial" w:cs="Arial"/>
          <w:sz w:val="24"/>
        </w:rPr>
        <w:t>(Chiu et al., 2016)</w:t>
      </w:r>
      <w:r w:rsidR="00BC4DF3" w:rsidRPr="006B58F4">
        <w:rPr>
          <w:rFonts w:ascii="Arial" w:hAnsi="Arial" w:cs="Arial"/>
          <w:sz w:val="24"/>
        </w:rPr>
        <w:fldChar w:fldCharType="end"/>
      </w:r>
      <w:r w:rsidR="00A675D5" w:rsidRPr="006B58F4">
        <w:rPr>
          <w:rFonts w:ascii="Arial" w:hAnsi="Arial" w:cs="Arial"/>
          <w:sz w:val="24"/>
        </w:rPr>
        <w:t xml:space="preserve">. Perhaps a similar mutation </w:t>
      </w:r>
      <w:r w:rsidR="00D96B5C" w:rsidRPr="006B58F4">
        <w:rPr>
          <w:rFonts w:ascii="Arial" w:hAnsi="Arial" w:cs="Arial"/>
          <w:sz w:val="24"/>
        </w:rPr>
        <w:t>occur</w:t>
      </w:r>
      <w:r w:rsidR="00D96B5C">
        <w:rPr>
          <w:rFonts w:ascii="Arial" w:hAnsi="Arial" w:cs="Arial"/>
          <w:sz w:val="24"/>
        </w:rPr>
        <w:t>s</w:t>
      </w:r>
      <w:r w:rsidR="00D96B5C" w:rsidRPr="006B58F4">
        <w:rPr>
          <w:rFonts w:ascii="Arial" w:hAnsi="Arial" w:cs="Arial"/>
          <w:sz w:val="24"/>
        </w:rPr>
        <w:t xml:space="preserve"> </w:t>
      </w:r>
      <w:r w:rsidR="00BC4DF3" w:rsidRPr="006B58F4">
        <w:rPr>
          <w:rFonts w:ascii="Arial" w:hAnsi="Arial" w:cs="Arial"/>
          <w:sz w:val="24"/>
        </w:rPr>
        <w:t xml:space="preserve">in several </w:t>
      </w:r>
      <w:r w:rsidR="00BC4DF3" w:rsidRPr="006B58F4">
        <w:rPr>
          <w:rFonts w:ascii="Arial" w:hAnsi="Arial" w:cs="Arial"/>
          <w:i/>
          <w:iCs/>
          <w:sz w:val="24"/>
        </w:rPr>
        <w:t xml:space="preserve">Scutellaria </w:t>
      </w:r>
      <w:r w:rsidR="00BC4DF3" w:rsidRPr="006B58F4">
        <w:rPr>
          <w:rFonts w:ascii="Arial" w:hAnsi="Arial" w:cs="Arial"/>
          <w:sz w:val="24"/>
        </w:rPr>
        <w:t>species to allow the biosynthesis of isoscutellarein 8-G. A</w:t>
      </w:r>
      <w:r w:rsidR="0048200D" w:rsidRPr="006B58F4">
        <w:rPr>
          <w:rFonts w:ascii="Arial" w:hAnsi="Arial" w:cs="Arial"/>
          <w:sz w:val="24"/>
        </w:rPr>
        <w:t>lternatively</w:t>
      </w:r>
      <w:r w:rsidR="00ED2086" w:rsidRPr="006B58F4">
        <w:rPr>
          <w:rFonts w:ascii="Arial" w:hAnsi="Arial" w:cs="Arial"/>
          <w:sz w:val="24"/>
        </w:rPr>
        <w:t>, it’s possible that the gl</w:t>
      </w:r>
      <w:r w:rsidR="007F7CBC" w:rsidRPr="006B58F4">
        <w:rPr>
          <w:rFonts w:ascii="Arial" w:hAnsi="Arial" w:cs="Arial"/>
          <w:sz w:val="24"/>
        </w:rPr>
        <w:t>y</w:t>
      </w:r>
      <w:r w:rsidR="00ED2086" w:rsidRPr="006B58F4">
        <w:rPr>
          <w:rFonts w:ascii="Arial" w:hAnsi="Arial" w:cs="Arial"/>
          <w:sz w:val="24"/>
        </w:rPr>
        <w:t xml:space="preserve">cosyltransferase enzymes </w:t>
      </w:r>
      <w:r w:rsidR="00BC4DF3" w:rsidRPr="006B58F4">
        <w:rPr>
          <w:rFonts w:ascii="Arial" w:hAnsi="Arial" w:cs="Arial"/>
          <w:sz w:val="24"/>
        </w:rPr>
        <w:t>of these species which accumulate isoscutellarein 8-G have less strict regioselectivity, and are capable of glycosylation at both 7-G and 8-G positions.</w:t>
      </w:r>
      <w:r w:rsidR="00993401" w:rsidRPr="006B58F4">
        <w:rPr>
          <w:rFonts w:ascii="Arial" w:hAnsi="Arial" w:cs="Arial"/>
          <w:sz w:val="24"/>
        </w:rPr>
        <w:t xml:space="preserve"> Quantification of isoscutellarein 7-G alongside isoscutellarein 8-G would provide valuable insight regarding these theories.</w:t>
      </w:r>
      <w:r w:rsidR="005C6072" w:rsidRPr="005C6072">
        <w:rPr>
          <w:rFonts w:ascii="Arial" w:hAnsi="Arial" w:cs="Arial"/>
          <w:sz w:val="24"/>
        </w:rPr>
        <w:t xml:space="preserve"> </w:t>
      </w:r>
      <w:r w:rsidR="005C6072">
        <w:rPr>
          <w:rFonts w:ascii="Arial" w:hAnsi="Arial" w:cs="Arial"/>
          <w:sz w:val="24"/>
        </w:rPr>
        <w:t xml:space="preserve">Based on current understanding of flavone biosynthesis, we propose a possible route of </w:t>
      </w:r>
      <w:r w:rsidR="005C6072" w:rsidRPr="006B58F4">
        <w:rPr>
          <w:rFonts w:ascii="Arial" w:hAnsi="Arial" w:cs="Arial"/>
          <w:sz w:val="24"/>
        </w:rPr>
        <w:t>isoscutellarein</w:t>
      </w:r>
      <w:r w:rsidR="005C6072">
        <w:rPr>
          <w:rFonts w:ascii="Arial" w:hAnsi="Arial" w:cs="Arial"/>
          <w:sz w:val="24"/>
        </w:rPr>
        <w:t xml:space="preserve"> and </w:t>
      </w:r>
      <w:r w:rsidR="005C6072" w:rsidRPr="006B58F4">
        <w:rPr>
          <w:rFonts w:ascii="Arial" w:hAnsi="Arial" w:cs="Arial"/>
          <w:sz w:val="24"/>
        </w:rPr>
        <w:t>isoscutellarein 8-G</w:t>
      </w:r>
      <w:r w:rsidR="005C6072">
        <w:rPr>
          <w:rFonts w:ascii="Arial" w:hAnsi="Arial" w:cs="Arial"/>
          <w:sz w:val="24"/>
        </w:rPr>
        <w:t xml:space="preserve"> production </w:t>
      </w:r>
      <w:r w:rsidR="00E86D8D">
        <w:rPr>
          <w:rFonts w:ascii="Arial" w:hAnsi="Arial" w:cs="Arial"/>
          <w:sz w:val="24"/>
        </w:rPr>
        <w:t xml:space="preserve">from apigenin </w:t>
      </w:r>
      <w:r w:rsidR="005C6072">
        <w:rPr>
          <w:rFonts w:ascii="Arial" w:hAnsi="Arial" w:cs="Arial"/>
          <w:sz w:val="24"/>
        </w:rPr>
        <w:t>(Fig. S</w:t>
      </w:r>
      <w:r w:rsidR="009D00E9">
        <w:rPr>
          <w:rFonts w:ascii="Arial" w:hAnsi="Arial" w:cs="Arial"/>
          <w:sz w:val="24"/>
        </w:rPr>
        <w:t>7</w:t>
      </w:r>
      <w:r w:rsidR="005C6072">
        <w:rPr>
          <w:rFonts w:ascii="Arial" w:hAnsi="Arial" w:cs="Arial"/>
          <w:sz w:val="24"/>
        </w:rPr>
        <w:t>)</w:t>
      </w:r>
      <w:r w:rsidR="005C6072" w:rsidRPr="006B58F4">
        <w:rPr>
          <w:rFonts w:ascii="Arial" w:hAnsi="Arial" w:cs="Arial"/>
          <w:sz w:val="24"/>
        </w:rPr>
        <w:t>.</w:t>
      </w:r>
      <w:r w:rsidR="005C6072">
        <w:rPr>
          <w:rFonts w:ascii="Arial" w:hAnsi="Arial" w:cs="Arial"/>
          <w:sz w:val="24"/>
        </w:rPr>
        <w:t xml:space="preserve"> Further organ-specific transcriptome study is required to identify enzymes responsible for of </w:t>
      </w:r>
      <w:r w:rsidR="005C6072" w:rsidRPr="006B58F4">
        <w:rPr>
          <w:rFonts w:ascii="Arial" w:hAnsi="Arial" w:cs="Arial"/>
          <w:sz w:val="24"/>
        </w:rPr>
        <w:t>isoscutellarein</w:t>
      </w:r>
      <w:r w:rsidR="005C6072">
        <w:rPr>
          <w:rFonts w:ascii="Arial" w:hAnsi="Arial" w:cs="Arial"/>
          <w:sz w:val="24"/>
        </w:rPr>
        <w:t xml:space="preserve"> and </w:t>
      </w:r>
      <w:r w:rsidR="005C6072" w:rsidRPr="006B58F4">
        <w:rPr>
          <w:rFonts w:ascii="Arial" w:hAnsi="Arial" w:cs="Arial"/>
          <w:sz w:val="24"/>
        </w:rPr>
        <w:t>isoscutellarein 8-G</w:t>
      </w:r>
      <w:r w:rsidR="005C6072">
        <w:rPr>
          <w:rFonts w:ascii="Arial" w:hAnsi="Arial" w:cs="Arial"/>
          <w:sz w:val="24"/>
        </w:rPr>
        <w:t xml:space="preserve"> production. </w:t>
      </w:r>
    </w:p>
    <w:p w14:paraId="646DB888" w14:textId="179ED015" w:rsidR="003D51B8" w:rsidRPr="006B58F4" w:rsidRDefault="00977A6D" w:rsidP="00B92728">
      <w:pPr>
        <w:spacing w:after="0" w:line="360" w:lineRule="auto"/>
        <w:rPr>
          <w:rFonts w:ascii="Arial" w:hAnsi="Arial" w:cs="Arial"/>
          <w:sz w:val="24"/>
        </w:rPr>
      </w:pPr>
      <w:r w:rsidRPr="006B58F4">
        <w:rPr>
          <w:rFonts w:ascii="Arial" w:hAnsi="Arial" w:cs="Arial"/>
          <w:sz w:val="24"/>
          <w:szCs w:val="24"/>
        </w:rPr>
        <w:tab/>
      </w:r>
      <w:r w:rsidR="006D2542" w:rsidRPr="006B58F4">
        <w:rPr>
          <w:rFonts w:ascii="Arial" w:hAnsi="Arial" w:cs="Arial"/>
          <w:sz w:val="24"/>
          <w:szCs w:val="24"/>
        </w:rPr>
        <w:t xml:space="preserve">Our quantification of isoscutellarein 8-G across the seven </w:t>
      </w:r>
      <w:r w:rsidR="006D2542" w:rsidRPr="006B58F4">
        <w:rPr>
          <w:rFonts w:ascii="Arial" w:hAnsi="Arial" w:cs="Arial"/>
          <w:i/>
          <w:iCs/>
          <w:sz w:val="24"/>
          <w:szCs w:val="24"/>
        </w:rPr>
        <w:t xml:space="preserve">Scutellaria </w:t>
      </w:r>
      <w:r w:rsidR="006D2542" w:rsidRPr="006B58F4">
        <w:rPr>
          <w:rFonts w:ascii="Arial" w:hAnsi="Arial" w:cs="Arial"/>
          <w:sz w:val="24"/>
          <w:szCs w:val="24"/>
        </w:rPr>
        <w:t>species</w:t>
      </w:r>
      <w:r w:rsidR="009F4EF2" w:rsidRPr="006B58F4">
        <w:rPr>
          <w:rFonts w:ascii="Arial" w:hAnsi="Arial" w:cs="Arial"/>
          <w:sz w:val="24"/>
          <w:szCs w:val="24"/>
        </w:rPr>
        <w:t xml:space="preserve"> we analyzed</w:t>
      </w:r>
      <w:r w:rsidR="006D2542" w:rsidRPr="006B58F4">
        <w:rPr>
          <w:rFonts w:ascii="Arial" w:hAnsi="Arial" w:cs="Arial"/>
          <w:sz w:val="24"/>
          <w:szCs w:val="24"/>
        </w:rPr>
        <w:t xml:space="preserve"> reveal</w:t>
      </w:r>
      <w:r w:rsidR="006906B8" w:rsidRPr="006B58F4">
        <w:rPr>
          <w:rFonts w:ascii="Arial" w:hAnsi="Arial" w:cs="Arial"/>
          <w:sz w:val="24"/>
          <w:szCs w:val="24"/>
        </w:rPr>
        <w:t>ed</w:t>
      </w:r>
      <w:r w:rsidR="006D2542" w:rsidRPr="006B58F4">
        <w:rPr>
          <w:rFonts w:ascii="Arial" w:hAnsi="Arial" w:cs="Arial"/>
          <w:sz w:val="24"/>
          <w:szCs w:val="24"/>
        </w:rPr>
        <w:t xml:space="preserve"> an intriguing pattern</w:t>
      </w:r>
      <w:r w:rsidR="006906B8" w:rsidRPr="006B58F4">
        <w:rPr>
          <w:rFonts w:ascii="Arial" w:hAnsi="Arial" w:cs="Arial"/>
          <w:sz w:val="24"/>
          <w:szCs w:val="24"/>
        </w:rPr>
        <w:t xml:space="preserve">. </w:t>
      </w:r>
      <w:r w:rsidR="009F4EF2" w:rsidRPr="006B58F4">
        <w:rPr>
          <w:rFonts w:ascii="Arial" w:hAnsi="Arial" w:cs="Arial"/>
          <w:sz w:val="24"/>
          <w:szCs w:val="24"/>
        </w:rPr>
        <w:t>Isoscutellarein 8-G</w:t>
      </w:r>
      <w:r w:rsidR="006906B8" w:rsidRPr="006B58F4">
        <w:rPr>
          <w:rFonts w:ascii="Arial" w:hAnsi="Arial" w:cs="Arial"/>
          <w:sz w:val="24"/>
          <w:szCs w:val="24"/>
        </w:rPr>
        <w:t xml:space="preserve"> was entirely absent in the species of </w:t>
      </w:r>
      <w:r w:rsidR="006906B8" w:rsidRPr="006B58F4">
        <w:rPr>
          <w:rFonts w:ascii="Arial" w:hAnsi="Arial" w:cs="Arial"/>
          <w:i/>
          <w:iCs/>
          <w:sz w:val="24"/>
          <w:szCs w:val="24"/>
        </w:rPr>
        <w:t xml:space="preserve">S. </w:t>
      </w:r>
      <w:del w:id="267" w:author="Bryce Askey" w:date="2021-11-18T09:09:00Z">
        <w:r w:rsidR="006906B8" w:rsidRPr="006B58F4" w:rsidDel="00C14E09">
          <w:rPr>
            <w:rFonts w:ascii="Arial" w:hAnsi="Arial" w:cs="Arial"/>
            <w:i/>
            <w:iCs/>
            <w:sz w:val="24"/>
            <w:szCs w:val="24"/>
          </w:rPr>
          <w:delText>leonardii</w:delText>
        </w:r>
      </w:del>
      <w:proofErr w:type="spellStart"/>
      <w:ins w:id="268" w:author="Bryce Askey" w:date="2021-11-18T09:09:00Z">
        <w:r w:rsidR="00C14E09">
          <w:rPr>
            <w:rFonts w:ascii="Arial" w:hAnsi="Arial" w:cs="Arial"/>
            <w:i/>
            <w:iCs/>
            <w:sz w:val="24"/>
            <w:szCs w:val="24"/>
          </w:rPr>
          <w:t>parvula</w:t>
        </w:r>
      </w:ins>
      <w:proofErr w:type="spellEnd"/>
      <w:r w:rsidR="006906B8" w:rsidRPr="006B58F4">
        <w:rPr>
          <w:rFonts w:ascii="Arial" w:hAnsi="Arial" w:cs="Arial"/>
          <w:sz w:val="24"/>
          <w:szCs w:val="24"/>
        </w:rPr>
        <w:t xml:space="preserve">, </w:t>
      </w:r>
      <w:r w:rsidR="006906B8" w:rsidRPr="006B58F4">
        <w:rPr>
          <w:rFonts w:ascii="Arial" w:hAnsi="Arial" w:cs="Arial"/>
          <w:i/>
          <w:iCs/>
          <w:sz w:val="24"/>
          <w:szCs w:val="24"/>
        </w:rPr>
        <w:t>S. racemosa</w:t>
      </w:r>
      <w:r w:rsidR="006906B8" w:rsidRPr="006B58F4">
        <w:rPr>
          <w:rFonts w:ascii="Arial" w:hAnsi="Arial" w:cs="Arial"/>
          <w:sz w:val="24"/>
          <w:szCs w:val="24"/>
        </w:rPr>
        <w:t xml:space="preserve">, and </w:t>
      </w:r>
      <w:r w:rsidR="006906B8" w:rsidRPr="006B58F4">
        <w:rPr>
          <w:rFonts w:ascii="Arial" w:hAnsi="Arial" w:cs="Arial"/>
          <w:i/>
          <w:iCs/>
          <w:sz w:val="24"/>
          <w:szCs w:val="24"/>
        </w:rPr>
        <w:t>S. wrightii</w:t>
      </w:r>
      <w:r w:rsidR="006906B8" w:rsidRPr="006B58F4">
        <w:rPr>
          <w:rFonts w:ascii="Arial" w:hAnsi="Arial" w:cs="Arial"/>
          <w:sz w:val="24"/>
          <w:szCs w:val="24"/>
        </w:rPr>
        <w:t xml:space="preserve">, all of which </w:t>
      </w:r>
      <w:r w:rsidR="00EB06EA">
        <w:rPr>
          <w:rFonts w:ascii="Arial" w:hAnsi="Arial" w:cs="Arial"/>
          <w:sz w:val="24"/>
          <w:szCs w:val="24"/>
        </w:rPr>
        <w:t>a</w:t>
      </w:r>
      <w:r w:rsidR="006906B8" w:rsidRPr="006B58F4">
        <w:rPr>
          <w:rFonts w:ascii="Arial" w:hAnsi="Arial" w:cs="Arial"/>
          <w:sz w:val="24"/>
          <w:szCs w:val="24"/>
        </w:rPr>
        <w:t xml:space="preserve">ccumulate high concentrations of 4´-deoxyflavones </w:t>
      </w:r>
      <w:r w:rsidR="004734F3">
        <w:rPr>
          <w:rFonts w:ascii="Arial" w:hAnsi="Arial" w:cs="Arial"/>
          <w:sz w:val="24"/>
          <w:szCs w:val="24"/>
        </w:rPr>
        <w:t xml:space="preserve">such as oroxylin A and oroxyloside </w:t>
      </w:r>
      <w:r w:rsidR="006906B8" w:rsidRPr="006B58F4">
        <w:rPr>
          <w:rFonts w:ascii="Arial" w:hAnsi="Arial" w:cs="Arial"/>
          <w:sz w:val="24"/>
          <w:szCs w:val="24"/>
        </w:rPr>
        <w:t>in their aerial parts.</w:t>
      </w:r>
      <w:r w:rsidR="009F4EF2" w:rsidRPr="006B58F4">
        <w:rPr>
          <w:rFonts w:ascii="Arial" w:hAnsi="Arial" w:cs="Arial"/>
          <w:sz w:val="24"/>
          <w:szCs w:val="24"/>
        </w:rPr>
        <w:t xml:space="preserve"> </w:t>
      </w:r>
      <w:r w:rsidR="00ED5AC3" w:rsidRPr="006B58F4">
        <w:rPr>
          <w:rFonts w:ascii="Arial" w:hAnsi="Arial" w:cs="Arial"/>
          <w:sz w:val="24"/>
          <w:szCs w:val="24"/>
        </w:rPr>
        <w:t>This specific example is representative of a broader pattern</w:t>
      </w:r>
      <w:r w:rsidR="00B92728" w:rsidRPr="006B58F4">
        <w:rPr>
          <w:rFonts w:ascii="Arial" w:hAnsi="Arial" w:cs="Arial"/>
          <w:sz w:val="24"/>
          <w:szCs w:val="24"/>
        </w:rPr>
        <w:t xml:space="preserve"> - species with high accumulation of 4´-deoxyflavones in their aerial parts accumulated low concentrations of 4´-hydroxyflavones. This substitution </w:t>
      </w:r>
      <w:r w:rsidR="003D51B8" w:rsidRPr="006B58F4">
        <w:rPr>
          <w:rFonts w:ascii="Arial" w:hAnsi="Arial" w:cs="Arial"/>
          <w:sz w:val="24"/>
        </w:rPr>
        <w:t xml:space="preserve">of 4´-hydroxyflavones with 4´-deoxyflavones potentially indicates an evolution to utilize 4´-deoxyflavones to fulfill the physiological roles which 4´-hydroxyflavones do in other species. Works in species outside of </w:t>
      </w:r>
      <w:r w:rsidR="003D51B8" w:rsidRPr="006B58F4">
        <w:rPr>
          <w:rFonts w:ascii="Arial" w:hAnsi="Arial" w:cs="Arial"/>
          <w:i/>
          <w:iCs/>
          <w:sz w:val="24"/>
        </w:rPr>
        <w:t>Scutellaria</w:t>
      </w:r>
      <w:r w:rsidR="003D51B8" w:rsidRPr="006B58F4">
        <w:rPr>
          <w:rFonts w:ascii="Arial" w:hAnsi="Arial" w:cs="Arial"/>
          <w:sz w:val="24"/>
        </w:rPr>
        <w:t xml:space="preserve"> have demonstrated the anti-herbivory effects of several 4´-hydroxyflavones we quantified here </w:t>
      </w:r>
      <w:r w:rsidR="003D51B8" w:rsidRPr="006B58F4">
        <w:rPr>
          <w:rFonts w:ascii="Arial" w:hAnsi="Arial" w:cs="Arial"/>
          <w:sz w:val="24"/>
        </w:rPr>
        <w:fldChar w:fldCharType="begin"/>
      </w:r>
      <w:r w:rsidR="00636F0A">
        <w:rPr>
          <w:rFonts w:ascii="Arial" w:hAnsi="Arial" w:cs="Arial"/>
          <w:sz w:val="24"/>
        </w:rPr>
        <w:instrText xml:space="preserve"> ADDIN ZOTERO_ITEM CSL_CITATION {"citationID":"fafte00e","properties":{"formattedCitation":"(Sosa et al., 2004; Gallon et al., 2019)","plainCitation":"(Sosa et al., 2004; Gallon et al., 2019)","noteIndex":0},"citationItems":[{"id":"5NDXsUtD/FPrN626M","uris":["http://zotero.org/users/7389210/items/2Y4JQ3M9"],"uri":["http://zotero.org/users/7389210/items/2Y4JQ3M9"],"itemData":{"id":207,"type":"article-journal","abstract":"The chemical ecology of plant-insect interactions has been driving our understanding of ecosystem evolution into a more comprehensive context. Chlosyne lacinia (Lepidoptera: Nymphalidae) is an olygophagous insect herbivore, which mainly uses host plants of Heliantheae tribe (Asteraceae). Herein, plant-insect interaction between Tithonia diversifolia (Heliantheae) and Chlosyne lacinia was investigated by means of untargeted LC-MS/MS based metabolomics and molecular networking, which aims to explore its inherent chemical diversity. C. lacinia larvae that were fed with T. diversifolia leaves developed until fifth instar and completed metamorphosis to the adult phase. Sesquiterpene lactones (STL), flavonoids, and lipid derivatives were putatively annotated in T. diversifolia (leaves and non-consumed abaxial surface) and C. lacinia (feces, larvae, pupae, butterflies, and eggs) samples. We found that several furanoheliangolide-type STL that were detected in T. diversifolia were ingested and excreted in their intact form by C. lacinia larvae. Hence, C. lacinia caterpillars may have, over the years, developed tolerance mechanisms for STL throughout effective barriers in their digestive canal. Flavonoid aglycones were mainly found in T. diversifolia samples, while their glycosides were mostly detected in C. lacinia feces, which indicated that the main mechanism for excreting the consumed flavonoids was through their glycosylation. Moreover, lysophospholipids were predominately found in C. lacinia samples, which suggested that they were essential metabolites during pupal and adult stages. These findings provide insights into the natural products diversity of this plant-insect interaction and contribute to uncovering its ecological roles.","container-title":"Molecules","DOI":"10.3390/molecules24173118","ISSN":"1420-3049","issue":"17","journalAbbreviation":"Molecules","note":"PMID: 31466223\nPMCID: PMC6749194","source":"PubMed Central","title":"Natural Products Diversity in Plant-Insect Interaction between Tithonia diversifolia (Asteraceae) and Chlosyne lacinia (Nymphalidae)","URL":"https://www.ncbi.nlm.nih.gov/pmc/articles/PMC6749194/","volume":"24","author":[{"family":"Gallon","given":"Marília Elias"},{"family":"Silva-Junior","given":"Eduardo Afonso"},{"family":"Amaral","given":"Juliano Geraldo"},{"family":"Lopes","given":"Norberto Peporine"},{"family":"Gobbo-Neto","given":"Leonardo"}],"accessed":{"date-parts":[["2021",1,31]]},"issued":{"date-parts":[["2019",8,28]]}}},{"id":"5NDXsUtD/EnouoChb","uris":["http://zotero.org/users/7389210/items/V6CGMEU7"],"uri":["http://zotero.org/users/7389210/items/V6CGMEU7"],"itemData":{"id":208,"type":"article-journal","abstract":"Cistus ladanifer exudate is a potent inhibitor of the sarcoplasmic reticulum Ca2+-ATPase (Ca2+-pump) of rabbit skeletal muscle, a well- established model for active transport that plays a leading role in skeletal muscle relaxation. The low concentration of exudate needed to produce 50% of the maximum inhibition of the sarcoplasmic reticulum Ca2+-ATPase activity, 40–60 μg/ml, suggests that eating only a few milligrams of C. ladanifer leaves can impair the relaxation of the mouth skeletal muscle of herbivores, as the exudate reaches up to 140 mg/g of dry leaves in summer season. The flavonoid fraction of the exudate accounts fully for the functional impairment of the sarcoplasmic reticulum produced by the exudate (up to a dose of 250–300 μg/ml). The flavonoids present in this exudate impair the skeletal muscle sarcoplasmic reticulum function at two different levels: (i) by inhibition of the Ca2+-ATPase activity, and (ii) by decreasing the steady state ATP-dependent Ca2+-accumulation. Among the exudate flavonoids, apigenin and 3,7-di-O-methyl kaempferol are the most potent inhibitors of the skeletal muscle sarcoplasmic reticulum. We conclude that the flavonoids of this exudate can elicit an avoidance reaction of the herbivores eating C. ladanifer leaves through impairment of mouth skeletal muscle relaxation.","container-title":"Journal of Chemical Ecology","DOI":"10.1023/B:JOEC.0000030265.45127.08","ISSN":"1573-1561","issue":"6","journalAbbreviation":"J Chem Ecol","language":"en","page":"1087-1101","source":"Springer Link","title":"Inhibition of Mouth Skeletal Muscle Relaxation by Flavonoids of Cistus ladanifer L.: A Plant Defense Mechanism Against Herbivores","title-short":"Inhibition of Mouth Skeletal Muscle Relaxation by Flavonoids of Cistus ladanifer L.","volume":"30","author":[{"family":"Sosa","given":"T."},{"family":"Chaves","given":"N."},{"family":"Alias","given":"J. C."},{"family":"Escudero","given":"J. C."},{"family":"Henao","given":"F."},{"family":"Gutiérrez-Merino","given":"C."}],"issued":{"date-parts":[["2004",6,1]]}}}],"schema":"https://github.com/citation-style-language/schema/raw/master/csl-citation.json"} </w:instrText>
      </w:r>
      <w:r w:rsidR="003D51B8" w:rsidRPr="006B58F4">
        <w:rPr>
          <w:rFonts w:ascii="Arial" w:hAnsi="Arial" w:cs="Arial"/>
          <w:sz w:val="24"/>
        </w:rPr>
        <w:fldChar w:fldCharType="separate"/>
      </w:r>
      <w:r w:rsidR="00636F0A">
        <w:rPr>
          <w:rFonts w:ascii="Arial" w:hAnsi="Arial" w:cs="Arial"/>
          <w:sz w:val="24"/>
        </w:rPr>
        <w:t>(Sosa et al., 2004; Gallon et al., 2019)</w:t>
      </w:r>
      <w:r w:rsidR="003D51B8" w:rsidRPr="006B58F4">
        <w:rPr>
          <w:rFonts w:ascii="Arial" w:hAnsi="Arial" w:cs="Arial"/>
          <w:sz w:val="24"/>
        </w:rPr>
        <w:fldChar w:fldCharType="end"/>
      </w:r>
      <w:r w:rsidR="003D51B8" w:rsidRPr="006B58F4">
        <w:rPr>
          <w:rFonts w:ascii="Arial" w:hAnsi="Arial" w:cs="Arial"/>
          <w:sz w:val="24"/>
        </w:rPr>
        <w:t>. However, little is known about the physiological role that 4´-deoxyflavones play in plants. Further research should be devoted to exploring the role of 4´-deoxyflavones in plant growth and stress response to better understand the evolutionary advantage their</w:t>
      </w:r>
      <w:r w:rsidR="004C2054">
        <w:rPr>
          <w:rFonts w:ascii="Arial" w:hAnsi="Arial" w:cs="Arial"/>
          <w:sz w:val="24"/>
        </w:rPr>
        <w:t xml:space="preserve"> biosynthesis and</w:t>
      </w:r>
      <w:r w:rsidR="003D51B8" w:rsidRPr="006B58F4">
        <w:rPr>
          <w:rFonts w:ascii="Arial" w:hAnsi="Arial" w:cs="Arial"/>
          <w:sz w:val="24"/>
        </w:rPr>
        <w:t xml:space="preserve"> accumulation offers.</w:t>
      </w:r>
    </w:p>
    <w:p w14:paraId="7E96D240" w14:textId="3BF3D868" w:rsidR="00E83665" w:rsidRDefault="00E83665">
      <w:pPr>
        <w:rPr>
          <w:rFonts w:ascii="Arial" w:hAnsi="Arial" w:cs="Arial"/>
          <w:b/>
          <w:bCs/>
          <w:sz w:val="24"/>
          <w:szCs w:val="24"/>
        </w:rPr>
      </w:pPr>
      <w:r>
        <w:rPr>
          <w:rFonts w:ascii="Arial" w:hAnsi="Arial" w:cs="Arial"/>
          <w:b/>
          <w:bCs/>
          <w:sz w:val="24"/>
          <w:szCs w:val="24"/>
        </w:rPr>
        <w:br w:type="page"/>
      </w:r>
    </w:p>
    <w:p w14:paraId="2763800C" w14:textId="51BEF0E1" w:rsidR="0027369D" w:rsidRPr="006B58F4" w:rsidRDefault="00280575" w:rsidP="00663459">
      <w:pPr>
        <w:spacing w:after="0" w:line="360" w:lineRule="auto"/>
        <w:rPr>
          <w:rFonts w:ascii="Arial" w:hAnsi="Arial" w:cs="Arial"/>
          <w:b/>
          <w:bCs/>
          <w:sz w:val="24"/>
          <w:szCs w:val="24"/>
        </w:rPr>
      </w:pPr>
      <w:r>
        <w:rPr>
          <w:rFonts w:ascii="Arial" w:hAnsi="Arial" w:cs="Arial"/>
          <w:b/>
          <w:bCs/>
          <w:sz w:val="24"/>
          <w:szCs w:val="24"/>
        </w:rPr>
        <w:lastRenderedPageBreak/>
        <w:t>References</w:t>
      </w:r>
    </w:p>
    <w:p w14:paraId="476D9511" w14:textId="77777777" w:rsidR="00636F0A" w:rsidRPr="00636F0A" w:rsidRDefault="00CD2E28" w:rsidP="00636F0A">
      <w:pPr>
        <w:pStyle w:val="Bibliography"/>
        <w:rPr>
          <w:rFonts w:ascii="Arial" w:hAnsi="Arial" w:cs="Arial"/>
          <w:sz w:val="24"/>
        </w:rPr>
      </w:pPr>
      <w:r w:rsidRPr="006B58F4">
        <w:rPr>
          <w:rFonts w:ascii="Arial" w:hAnsi="Arial" w:cs="Arial"/>
        </w:rPr>
        <w:fldChar w:fldCharType="begin"/>
      </w:r>
      <w:r w:rsidR="00636F0A">
        <w:rPr>
          <w:rFonts w:ascii="Arial" w:hAnsi="Arial" w:cs="Arial"/>
        </w:rPr>
        <w:instrText xml:space="preserve"> ADDIN ZOTERO_BIBL {"uncited":[],"omitted":[],"custom":[]} CSL_BIBLIOGRAPHY </w:instrText>
      </w:r>
      <w:r w:rsidRPr="006B58F4">
        <w:rPr>
          <w:rFonts w:ascii="Arial" w:hAnsi="Arial" w:cs="Arial"/>
        </w:rPr>
        <w:fldChar w:fldCharType="separate"/>
      </w:r>
      <w:r w:rsidR="00636F0A" w:rsidRPr="00636F0A">
        <w:rPr>
          <w:rFonts w:ascii="Arial" w:hAnsi="Arial" w:cs="Arial"/>
          <w:b/>
          <w:bCs/>
          <w:sz w:val="24"/>
        </w:rPr>
        <w:t>Berim A, Hyatt DC, Gang DR</w:t>
      </w:r>
      <w:r w:rsidR="00636F0A" w:rsidRPr="00636F0A">
        <w:rPr>
          <w:rFonts w:ascii="Arial" w:hAnsi="Arial" w:cs="Arial"/>
          <w:sz w:val="24"/>
        </w:rPr>
        <w:t xml:space="preserve"> (2012) A Set of Regioselective O-Methyltransferases Gives Rise to the Complex Pattern of Methoxylated Flavones in Sweet Basil. Plant Physiol </w:t>
      </w:r>
      <w:r w:rsidR="00636F0A" w:rsidRPr="00636F0A">
        <w:rPr>
          <w:rFonts w:ascii="Arial" w:hAnsi="Arial" w:cs="Arial"/>
          <w:b/>
          <w:bCs/>
          <w:sz w:val="24"/>
        </w:rPr>
        <w:t>160</w:t>
      </w:r>
      <w:r w:rsidR="00636F0A" w:rsidRPr="00636F0A">
        <w:rPr>
          <w:rFonts w:ascii="Arial" w:hAnsi="Arial" w:cs="Arial"/>
          <w:sz w:val="24"/>
        </w:rPr>
        <w:t>: 1052–1069</w:t>
      </w:r>
    </w:p>
    <w:p w14:paraId="51FC800C" w14:textId="77777777" w:rsidR="00636F0A" w:rsidRPr="00636F0A" w:rsidRDefault="00636F0A" w:rsidP="00636F0A">
      <w:pPr>
        <w:pStyle w:val="Bibliography"/>
        <w:rPr>
          <w:rFonts w:ascii="Arial" w:hAnsi="Arial" w:cs="Arial"/>
          <w:sz w:val="24"/>
        </w:rPr>
      </w:pPr>
      <w:r w:rsidRPr="00636F0A">
        <w:rPr>
          <w:rFonts w:ascii="Arial" w:hAnsi="Arial" w:cs="Arial"/>
          <w:b/>
          <w:bCs/>
          <w:sz w:val="24"/>
        </w:rPr>
        <w:t>Billeter M, Meier B, Sticher O</w:t>
      </w:r>
      <w:r w:rsidRPr="00636F0A">
        <w:rPr>
          <w:rFonts w:ascii="Arial" w:hAnsi="Arial" w:cs="Arial"/>
          <w:sz w:val="24"/>
        </w:rPr>
        <w:t xml:space="preserve"> (1991) 8-hydroxyflavonoid glucuronides from Malva sylvestris. Phytochemistry </w:t>
      </w:r>
      <w:r w:rsidRPr="00636F0A">
        <w:rPr>
          <w:rFonts w:ascii="Arial" w:hAnsi="Arial" w:cs="Arial"/>
          <w:b/>
          <w:bCs/>
          <w:sz w:val="24"/>
        </w:rPr>
        <w:t>30</w:t>
      </w:r>
      <w:r w:rsidRPr="00636F0A">
        <w:rPr>
          <w:rFonts w:ascii="Arial" w:hAnsi="Arial" w:cs="Arial"/>
          <w:sz w:val="24"/>
        </w:rPr>
        <w:t>: 987–990</w:t>
      </w:r>
    </w:p>
    <w:p w14:paraId="5EC92227" w14:textId="77777777" w:rsidR="00636F0A" w:rsidRPr="00636F0A" w:rsidRDefault="00636F0A" w:rsidP="00636F0A">
      <w:pPr>
        <w:pStyle w:val="Bibliography"/>
        <w:rPr>
          <w:rFonts w:ascii="Arial" w:hAnsi="Arial" w:cs="Arial"/>
          <w:sz w:val="24"/>
        </w:rPr>
      </w:pPr>
      <w:r w:rsidRPr="00636F0A">
        <w:rPr>
          <w:rFonts w:ascii="Arial" w:hAnsi="Arial" w:cs="Arial"/>
          <w:b/>
          <w:bCs/>
          <w:sz w:val="24"/>
        </w:rPr>
        <w:t>Chen V, Staub RE, Fong S, Tagliaferri M, Cohen I, Shtivelman E</w:t>
      </w:r>
      <w:r w:rsidRPr="00636F0A">
        <w:rPr>
          <w:rFonts w:ascii="Arial" w:hAnsi="Arial" w:cs="Arial"/>
          <w:sz w:val="24"/>
        </w:rPr>
        <w:t xml:space="preserve"> (2012) Bezielle Selectively Targets Mitochondria of Cancer Cells to Inhibit Glycolysis and OXPHOS. PLOS ONE </w:t>
      </w:r>
      <w:r w:rsidRPr="00636F0A">
        <w:rPr>
          <w:rFonts w:ascii="Arial" w:hAnsi="Arial" w:cs="Arial"/>
          <w:b/>
          <w:bCs/>
          <w:sz w:val="24"/>
        </w:rPr>
        <w:t>7</w:t>
      </w:r>
      <w:r w:rsidRPr="00636F0A">
        <w:rPr>
          <w:rFonts w:ascii="Arial" w:hAnsi="Arial" w:cs="Arial"/>
          <w:sz w:val="24"/>
        </w:rPr>
        <w:t>: e30300</w:t>
      </w:r>
    </w:p>
    <w:p w14:paraId="65300B2E" w14:textId="77777777" w:rsidR="00636F0A" w:rsidRPr="00636F0A" w:rsidRDefault="00636F0A" w:rsidP="00636F0A">
      <w:pPr>
        <w:pStyle w:val="Bibliography"/>
        <w:rPr>
          <w:rFonts w:ascii="Arial" w:hAnsi="Arial" w:cs="Arial"/>
          <w:sz w:val="24"/>
        </w:rPr>
      </w:pPr>
      <w:r w:rsidRPr="00636F0A">
        <w:rPr>
          <w:rFonts w:ascii="Arial" w:hAnsi="Arial" w:cs="Arial"/>
          <w:b/>
          <w:bCs/>
          <w:sz w:val="24"/>
        </w:rPr>
        <w:t>Chiu H-H, Hsieh Y-C, Chen Y-H, Wang H-Y, Lu C-Y, Chen C-J, Li Y-K</w:t>
      </w:r>
      <w:r w:rsidRPr="00636F0A">
        <w:rPr>
          <w:rFonts w:ascii="Arial" w:hAnsi="Arial" w:cs="Arial"/>
          <w:sz w:val="24"/>
        </w:rPr>
        <w:t xml:space="preserve"> (2016) Three important amino acids control the regioselectivity of flavonoid glucosidation in glycosyltransferase-1 from Bacillus cereus. Appl Microbiol Biotechnol </w:t>
      </w:r>
      <w:r w:rsidRPr="00636F0A">
        <w:rPr>
          <w:rFonts w:ascii="Arial" w:hAnsi="Arial" w:cs="Arial"/>
          <w:b/>
          <w:bCs/>
          <w:sz w:val="24"/>
        </w:rPr>
        <w:t>100</w:t>
      </w:r>
      <w:r w:rsidRPr="00636F0A">
        <w:rPr>
          <w:rFonts w:ascii="Arial" w:hAnsi="Arial" w:cs="Arial"/>
          <w:sz w:val="24"/>
        </w:rPr>
        <w:t>: 8411–8424</w:t>
      </w:r>
    </w:p>
    <w:p w14:paraId="7F29DBD1" w14:textId="77777777" w:rsidR="00636F0A" w:rsidRPr="00636F0A" w:rsidRDefault="00636F0A" w:rsidP="00636F0A">
      <w:pPr>
        <w:pStyle w:val="Bibliography"/>
        <w:rPr>
          <w:rFonts w:ascii="Arial" w:hAnsi="Arial" w:cs="Arial"/>
          <w:sz w:val="24"/>
        </w:rPr>
      </w:pPr>
      <w:r w:rsidRPr="00636F0A">
        <w:rPr>
          <w:rFonts w:ascii="Arial" w:hAnsi="Arial" w:cs="Arial"/>
          <w:b/>
          <w:bCs/>
          <w:sz w:val="24"/>
        </w:rPr>
        <w:t>Cole IB, Saxena PK, Murch SJ</w:t>
      </w:r>
      <w:r w:rsidRPr="00636F0A">
        <w:rPr>
          <w:rFonts w:ascii="Arial" w:hAnsi="Arial" w:cs="Arial"/>
          <w:sz w:val="24"/>
        </w:rPr>
        <w:t xml:space="preserve"> (2007) Medicinal biotechnology in the genus scutellaria. Vitro Cell Dev Biol - Plant </w:t>
      </w:r>
      <w:r w:rsidRPr="00636F0A">
        <w:rPr>
          <w:rFonts w:ascii="Arial" w:hAnsi="Arial" w:cs="Arial"/>
          <w:b/>
          <w:bCs/>
          <w:sz w:val="24"/>
        </w:rPr>
        <w:t>43</w:t>
      </w:r>
      <w:r w:rsidRPr="00636F0A">
        <w:rPr>
          <w:rFonts w:ascii="Arial" w:hAnsi="Arial" w:cs="Arial"/>
          <w:sz w:val="24"/>
        </w:rPr>
        <w:t>: 318–327</w:t>
      </w:r>
    </w:p>
    <w:p w14:paraId="03E2E7A7" w14:textId="77777777" w:rsidR="00636F0A" w:rsidRPr="00636F0A" w:rsidRDefault="00636F0A" w:rsidP="00636F0A">
      <w:pPr>
        <w:pStyle w:val="Bibliography"/>
        <w:rPr>
          <w:rFonts w:ascii="Arial" w:hAnsi="Arial" w:cs="Arial"/>
          <w:sz w:val="24"/>
        </w:rPr>
      </w:pPr>
      <w:r w:rsidRPr="00636F0A">
        <w:rPr>
          <w:rFonts w:ascii="Arial" w:hAnsi="Arial" w:cs="Arial"/>
          <w:b/>
          <w:bCs/>
          <w:sz w:val="24"/>
        </w:rPr>
        <w:t>Elkin YN, Kulesh NI, Stepanova AY, Solovieva AI, Kargin VM, Manyakhin AY</w:t>
      </w:r>
      <w:r w:rsidRPr="00636F0A">
        <w:rPr>
          <w:rFonts w:ascii="Arial" w:hAnsi="Arial" w:cs="Arial"/>
          <w:sz w:val="24"/>
        </w:rPr>
        <w:t xml:space="preserve"> (2018) Methylated flavones of the hairy root culture Scutellaria baicalensis. J Plant Physiol </w:t>
      </w:r>
      <w:r w:rsidRPr="00636F0A">
        <w:rPr>
          <w:rFonts w:ascii="Arial" w:hAnsi="Arial" w:cs="Arial"/>
          <w:b/>
          <w:bCs/>
          <w:sz w:val="24"/>
        </w:rPr>
        <w:t>231</w:t>
      </w:r>
      <w:r w:rsidRPr="00636F0A">
        <w:rPr>
          <w:rFonts w:ascii="Arial" w:hAnsi="Arial" w:cs="Arial"/>
          <w:sz w:val="24"/>
        </w:rPr>
        <w:t>: 277–280</w:t>
      </w:r>
    </w:p>
    <w:p w14:paraId="32DD958F" w14:textId="77777777" w:rsidR="00636F0A" w:rsidRPr="00636F0A" w:rsidRDefault="00636F0A" w:rsidP="00636F0A">
      <w:pPr>
        <w:pStyle w:val="Bibliography"/>
        <w:rPr>
          <w:rFonts w:ascii="Arial" w:hAnsi="Arial" w:cs="Arial"/>
          <w:sz w:val="24"/>
        </w:rPr>
      </w:pPr>
      <w:r w:rsidRPr="00636F0A">
        <w:rPr>
          <w:rFonts w:ascii="Arial" w:hAnsi="Arial" w:cs="Arial"/>
          <w:b/>
          <w:bCs/>
          <w:sz w:val="24"/>
        </w:rPr>
        <w:t>Gallon ME, Silva-Junior EA, Amaral JG, Lopes NP, Gobbo-Neto L</w:t>
      </w:r>
      <w:r w:rsidRPr="00636F0A">
        <w:rPr>
          <w:rFonts w:ascii="Arial" w:hAnsi="Arial" w:cs="Arial"/>
          <w:sz w:val="24"/>
        </w:rPr>
        <w:t xml:space="preserve"> (2019) Natural Products Diversity in Plant-Insect Interaction between Tithonia diversifolia (Asteraceae) and Chlosyne lacinia (Nymphalidae). Molecules. doi: 10.3390/molecules24173118</w:t>
      </w:r>
    </w:p>
    <w:p w14:paraId="79BF6903" w14:textId="77777777" w:rsidR="00636F0A" w:rsidRPr="00636F0A" w:rsidRDefault="00636F0A" w:rsidP="00636F0A">
      <w:pPr>
        <w:pStyle w:val="Bibliography"/>
        <w:rPr>
          <w:rFonts w:ascii="Arial" w:hAnsi="Arial" w:cs="Arial"/>
          <w:sz w:val="24"/>
        </w:rPr>
      </w:pPr>
      <w:r w:rsidRPr="00636F0A">
        <w:rPr>
          <w:rFonts w:ascii="Arial" w:hAnsi="Arial" w:cs="Arial"/>
          <w:b/>
          <w:bCs/>
          <w:sz w:val="24"/>
        </w:rPr>
        <w:t>Hasaninejad M, Jamzad Z, Yousefi M</w:t>
      </w:r>
      <w:r w:rsidRPr="00636F0A">
        <w:rPr>
          <w:rFonts w:ascii="Arial" w:hAnsi="Arial" w:cs="Arial"/>
          <w:sz w:val="24"/>
        </w:rPr>
        <w:t xml:space="preserve"> (2009) Nutlet micro-morphology in Scutellaria L.(Lamiaceae) in Iran. Iran J Bot </w:t>
      </w:r>
      <w:r w:rsidRPr="00636F0A">
        <w:rPr>
          <w:rFonts w:ascii="Arial" w:hAnsi="Arial" w:cs="Arial"/>
          <w:b/>
          <w:bCs/>
          <w:sz w:val="24"/>
        </w:rPr>
        <w:t>15</w:t>
      </w:r>
      <w:r w:rsidRPr="00636F0A">
        <w:rPr>
          <w:rFonts w:ascii="Arial" w:hAnsi="Arial" w:cs="Arial"/>
          <w:sz w:val="24"/>
        </w:rPr>
        <w:t>: 227–239</w:t>
      </w:r>
    </w:p>
    <w:p w14:paraId="3F2C7EAB" w14:textId="77777777" w:rsidR="00636F0A" w:rsidRPr="00636F0A" w:rsidRDefault="00636F0A" w:rsidP="00636F0A">
      <w:pPr>
        <w:pStyle w:val="Bibliography"/>
        <w:rPr>
          <w:rFonts w:ascii="Arial" w:hAnsi="Arial" w:cs="Arial"/>
          <w:sz w:val="24"/>
        </w:rPr>
      </w:pPr>
      <w:r w:rsidRPr="00636F0A">
        <w:rPr>
          <w:rFonts w:ascii="Arial" w:hAnsi="Arial" w:cs="Arial"/>
          <w:b/>
          <w:bCs/>
          <w:sz w:val="24"/>
        </w:rPr>
        <w:t>Jeon SJ, Bak H, Seo J, Han SM, Lee SH, Han S-H, Kwon KJ, Ryu JH, Cheong JH, Ko KH, et al</w:t>
      </w:r>
      <w:r w:rsidRPr="00636F0A">
        <w:rPr>
          <w:rFonts w:ascii="Arial" w:hAnsi="Arial" w:cs="Arial"/>
          <w:sz w:val="24"/>
        </w:rPr>
        <w:t xml:space="preserve"> (2012) Oroxylin A Induces BDNF Expression on Cortical Neurons through Adenosine A2</w:t>
      </w:r>
      <w:r w:rsidRPr="00636F0A">
        <w:rPr>
          <w:rFonts w:ascii="Arial" w:hAnsi="Arial" w:cs="Arial"/>
          <w:sz w:val="24"/>
          <w:vertAlign w:val="subscript"/>
        </w:rPr>
        <w:t>A</w:t>
      </w:r>
      <w:r w:rsidRPr="00636F0A">
        <w:rPr>
          <w:rFonts w:ascii="Arial" w:hAnsi="Arial" w:cs="Arial"/>
          <w:sz w:val="24"/>
        </w:rPr>
        <w:t xml:space="preserve"> Receptor Stimulation: A Possible Role in Neuroprotection. Biomol Ther (Seoul) </w:t>
      </w:r>
      <w:r w:rsidRPr="00636F0A">
        <w:rPr>
          <w:rFonts w:ascii="Arial" w:hAnsi="Arial" w:cs="Arial"/>
          <w:b/>
          <w:bCs/>
          <w:sz w:val="24"/>
        </w:rPr>
        <w:t>20</w:t>
      </w:r>
      <w:r w:rsidRPr="00636F0A">
        <w:rPr>
          <w:rFonts w:ascii="Arial" w:hAnsi="Arial" w:cs="Arial"/>
          <w:sz w:val="24"/>
        </w:rPr>
        <w:t>: 27–35</w:t>
      </w:r>
    </w:p>
    <w:p w14:paraId="29043339" w14:textId="77777777" w:rsidR="00636F0A" w:rsidRPr="00636F0A" w:rsidRDefault="00636F0A" w:rsidP="00636F0A">
      <w:pPr>
        <w:pStyle w:val="Bibliography"/>
        <w:rPr>
          <w:rFonts w:ascii="Arial" w:hAnsi="Arial" w:cs="Arial"/>
          <w:sz w:val="24"/>
        </w:rPr>
      </w:pPr>
      <w:r w:rsidRPr="00636F0A">
        <w:rPr>
          <w:rFonts w:ascii="Arial" w:hAnsi="Arial" w:cs="Arial"/>
          <w:b/>
          <w:bCs/>
          <w:sz w:val="24"/>
        </w:rPr>
        <w:t>Jeon SJ, Rhee SY, Seo JE, Bak HR, Lee SH, Ryu JH, Cheong JH, Shin CY, Kim G-H, Lee YS, et al</w:t>
      </w:r>
      <w:r w:rsidRPr="00636F0A">
        <w:rPr>
          <w:rFonts w:ascii="Arial" w:hAnsi="Arial" w:cs="Arial"/>
          <w:sz w:val="24"/>
        </w:rPr>
        <w:t xml:space="preserve"> (2011) Oroxylin A increases BDNF production by activation of MAPK–CREB pathway in rat primary cortical neuronal culture. Neurosci Res </w:t>
      </w:r>
      <w:r w:rsidRPr="00636F0A">
        <w:rPr>
          <w:rFonts w:ascii="Arial" w:hAnsi="Arial" w:cs="Arial"/>
          <w:b/>
          <w:bCs/>
          <w:sz w:val="24"/>
        </w:rPr>
        <w:t>69</w:t>
      </w:r>
      <w:r w:rsidRPr="00636F0A">
        <w:rPr>
          <w:rFonts w:ascii="Arial" w:hAnsi="Arial" w:cs="Arial"/>
          <w:sz w:val="24"/>
        </w:rPr>
        <w:t>: 214–222</w:t>
      </w:r>
    </w:p>
    <w:p w14:paraId="212DE807" w14:textId="77777777" w:rsidR="00636F0A" w:rsidRPr="00636F0A" w:rsidRDefault="00636F0A" w:rsidP="00636F0A">
      <w:pPr>
        <w:pStyle w:val="Bibliography"/>
        <w:rPr>
          <w:rFonts w:ascii="Arial" w:hAnsi="Arial" w:cs="Arial"/>
          <w:sz w:val="24"/>
        </w:rPr>
      </w:pPr>
      <w:r w:rsidRPr="00636F0A">
        <w:rPr>
          <w:rFonts w:ascii="Arial" w:hAnsi="Arial" w:cs="Arial"/>
          <w:b/>
          <w:bCs/>
          <w:sz w:val="24"/>
        </w:rPr>
        <w:t>Jiang Z, Yang J, Jiao Y, Li W, Chai X, Zhang L, Jiang M, Wang Y</w:t>
      </w:r>
      <w:r w:rsidRPr="00636F0A">
        <w:rPr>
          <w:rFonts w:ascii="Arial" w:hAnsi="Arial" w:cs="Arial"/>
          <w:sz w:val="24"/>
        </w:rPr>
        <w:t xml:space="preserve"> (2016) Determination of scutellarin in breviscapine preparations using quantitative proton nuclear magnetic resonance spectroscopy. J Food Drug Anal </w:t>
      </w:r>
      <w:r w:rsidRPr="00636F0A">
        <w:rPr>
          <w:rFonts w:ascii="Arial" w:hAnsi="Arial" w:cs="Arial"/>
          <w:b/>
          <w:bCs/>
          <w:sz w:val="24"/>
        </w:rPr>
        <w:t>24</w:t>
      </w:r>
      <w:r w:rsidRPr="00636F0A">
        <w:rPr>
          <w:rFonts w:ascii="Arial" w:hAnsi="Arial" w:cs="Arial"/>
          <w:sz w:val="24"/>
        </w:rPr>
        <w:t>: 392–398</w:t>
      </w:r>
    </w:p>
    <w:p w14:paraId="792B119B" w14:textId="77777777" w:rsidR="00636F0A" w:rsidRPr="00636F0A" w:rsidRDefault="00636F0A" w:rsidP="00636F0A">
      <w:pPr>
        <w:pStyle w:val="Bibliography"/>
        <w:rPr>
          <w:rFonts w:ascii="Arial" w:hAnsi="Arial" w:cs="Arial"/>
          <w:sz w:val="24"/>
        </w:rPr>
      </w:pPr>
      <w:r w:rsidRPr="00636F0A">
        <w:rPr>
          <w:rFonts w:ascii="Arial" w:hAnsi="Arial" w:cs="Arial"/>
          <w:b/>
          <w:bCs/>
          <w:sz w:val="24"/>
        </w:rPr>
        <w:lastRenderedPageBreak/>
        <w:t>Karimov AM, Botirov EKh</w:t>
      </w:r>
      <w:r w:rsidRPr="00636F0A">
        <w:rPr>
          <w:rFonts w:ascii="Arial" w:hAnsi="Arial" w:cs="Arial"/>
          <w:sz w:val="24"/>
        </w:rPr>
        <w:t xml:space="preserve"> (2017) Structural Diversity and State of Knowledge of Flavonoids of the Scutellaria L. Genus. Russ J Bioorganic Chem </w:t>
      </w:r>
      <w:r w:rsidRPr="00636F0A">
        <w:rPr>
          <w:rFonts w:ascii="Arial" w:hAnsi="Arial" w:cs="Arial"/>
          <w:b/>
          <w:bCs/>
          <w:sz w:val="24"/>
        </w:rPr>
        <w:t>43</w:t>
      </w:r>
      <w:r w:rsidRPr="00636F0A">
        <w:rPr>
          <w:rFonts w:ascii="Arial" w:hAnsi="Arial" w:cs="Arial"/>
          <w:sz w:val="24"/>
        </w:rPr>
        <w:t>: 691–711</w:t>
      </w:r>
    </w:p>
    <w:p w14:paraId="044F68F0" w14:textId="77777777" w:rsidR="00636F0A" w:rsidRPr="00636F0A" w:rsidRDefault="00636F0A" w:rsidP="00636F0A">
      <w:pPr>
        <w:pStyle w:val="Bibliography"/>
        <w:rPr>
          <w:rFonts w:ascii="Arial" w:hAnsi="Arial" w:cs="Arial"/>
          <w:sz w:val="24"/>
        </w:rPr>
      </w:pPr>
      <w:r w:rsidRPr="00636F0A">
        <w:rPr>
          <w:rFonts w:ascii="Arial" w:hAnsi="Arial" w:cs="Arial"/>
          <w:b/>
          <w:bCs/>
          <w:sz w:val="24"/>
        </w:rPr>
        <w:t>Kato MJ, Yoshida M, Gottlieb OR</w:t>
      </w:r>
      <w:r w:rsidRPr="00636F0A">
        <w:rPr>
          <w:rFonts w:ascii="Arial" w:hAnsi="Arial" w:cs="Arial"/>
          <w:sz w:val="24"/>
        </w:rPr>
        <w:t xml:space="preserve"> (1992) Flavones and lignans in flowers, fruits and seedlings of Virola venosa. Phytochemistry </w:t>
      </w:r>
      <w:r w:rsidRPr="00636F0A">
        <w:rPr>
          <w:rFonts w:ascii="Arial" w:hAnsi="Arial" w:cs="Arial"/>
          <w:b/>
          <w:bCs/>
          <w:sz w:val="24"/>
        </w:rPr>
        <w:t>31</w:t>
      </w:r>
      <w:r w:rsidRPr="00636F0A">
        <w:rPr>
          <w:rFonts w:ascii="Arial" w:hAnsi="Arial" w:cs="Arial"/>
          <w:sz w:val="24"/>
        </w:rPr>
        <w:t>: 283–287</w:t>
      </w:r>
    </w:p>
    <w:p w14:paraId="75797BF4" w14:textId="77777777" w:rsidR="00636F0A" w:rsidRPr="00636F0A" w:rsidRDefault="00636F0A" w:rsidP="00636F0A">
      <w:pPr>
        <w:pStyle w:val="Bibliography"/>
        <w:rPr>
          <w:rFonts w:ascii="Arial" w:hAnsi="Arial" w:cs="Arial"/>
          <w:sz w:val="24"/>
        </w:rPr>
      </w:pPr>
      <w:r w:rsidRPr="00636F0A">
        <w:rPr>
          <w:rFonts w:ascii="Arial" w:hAnsi="Arial" w:cs="Arial"/>
          <w:b/>
          <w:bCs/>
          <w:sz w:val="24"/>
        </w:rPr>
        <w:t>Ko J-H, Nam YH, Joo S-W, Kim H-G, Lee Y-G, Kang TH, Baek N-I</w:t>
      </w:r>
      <w:r w:rsidRPr="00636F0A">
        <w:rPr>
          <w:rFonts w:ascii="Arial" w:hAnsi="Arial" w:cs="Arial"/>
          <w:sz w:val="24"/>
        </w:rPr>
        <w:t xml:space="preserve"> (2018) Flavonoid 8-O-Glucuronides from the Aerial Parts of Malva verticillata and Their Recovery Effects on Alloxan-Induced Pancreatic Islets in Zebrafish. Mol J Synth Chem Nat Prod Chem </w:t>
      </w:r>
      <w:r w:rsidRPr="00636F0A">
        <w:rPr>
          <w:rFonts w:ascii="Arial" w:hAnsi="Arial" w:cs="Arial"/>
          <w:b/>
          <w:bCs/>
          <w:sz w:val="24"/>
        </w:rPr>
        <w:t>23</w:t>
      </w:r>
      <w:r w:rsidRPr="00636F0A">
        <w:rPr>
          <w:rFonts w:ascii="Arial" w:hAnsi="Arial" w:cs="Arial"/>
          <w:sz w:val="24"/>
        </w:rPr>
        <w:t>: 833</w:t>
      </w:r>
    </w:p>
    <w:p w14:paraId="50952564" w14:textId="77777777" w:rsidR="00636F0A" w:rsidRPr="00636F0A" w:rsidRDefault="00636F0A" w:rsidP="00636F0A">
      <w:pPr>
        <w:pStyle w:val="Bibliography"/>
        <w:rPr>
          <w:rFonts w:ascii="Arial" w:hAnsi="Arial" w:cs="Arial"/>
          <w:sz w:val="24"/>
        </w:rPr>
      </w:pPr>
      <w:r w:rsidRPr="00636F0A">
        <w:rPr>
          <w:rFonts w:ascii="Arial" w:hAnsi="Arial" w:cs="Arial"/>
          <w:b/>
          <w:bCs/>
          <w:sz w:val="24"/>
        </w:rPr>
        <w:t>Krings A, Neal JC</w:t>
      </w:r>
      <w:r w:rsidRPr="00636F0A">
        <w:rPr>
          <w:rFonts w:ascii="Arial" w:hAnsi="Arial" w:cs="Arial"/>
          <w:sz w:val="24"/>
        </w:rPr>
        <w:t xml:space="preserve"> (2001) SOUTH AMERICAN SKULLCAP (SCUTELLARIA RACEMOSA: LAMIACEAE) IN THE SOUTHEASTERN UNITED STATES. SIDA Contrib Bot </w:t>
      </w:r>
      <w:r w:rsidRPr="00636F0A">
        <w:rPr>
          <w:rFonts w:ascii="Arial" w:hAnsi="Arial" w:cs="Arial"/>
          <w:b/>
          <w:bCs/>
          <w:sz w:val="24"/>
        </w:rPr>
        <w:t>19</w:t>
      </w:r>
      <w:r w:rsidRPr="00636F0A">
        <w:rPr>
          <w:rFonts w:ascii="Arial" w:hAnsi="Arial" w:cs="Arial"/>
          <w:sz w:val="24"/>
        </w:rPr>
        <w:t>: 1171–1179</w:t>
      </w:r>
    </w:p>
    <w:p w14:paraId="04C860F2" w14:textId="77777777" w:rsidR="00636F0A" w:rsidRPr="00636F0A" w:rsidRDefault="00636F0A" w:rsidP="00636F0A">
      <w:pPr>
        <w:pStyle w:val="Bibliography"/>
        <w:rPr>
          <w:rFonts w:ascii="Arial" w:hAnsi="Arial" w:cs="Arial"/>
          <w:sz w:val="24"/>
        </w:rPr>
      </w:pPr>
      <w:r w:rsidRPr="00636F0A">
        <w:rPr>
          <w:rFonts w:ascii="Arial" w:hAnsi="Arial" w:cs="Arial"/>
          <w:b/>
          <w:bCs/>
          <w:sz w:val="24"/>
        </w:rPr>
        <w:t>Markham KR, Porter LJ</w:t>
      </w:r>
      <w:r w:rsidRPr="00636F0A">
        <w:rPr>
          <w:rFonts w:ascii="Arial" w:hAnsi="Arial" w:cs="Arial"/>
          <w:sz w:val="24"/>
        </w:rPr>
        <w:t xml:space="preserve"> (1975) Isoscutellarein and hypolaetin 8-glucuronides from the liverwort Marchantia berteroana. Phytochemistry </w:t>
      </w:r>
      <w:r w:rsidRPr="00636F0A">
        <w:rPr>
          <w:rFonts w:ascii="Arial" w:hAnsi="Arial" w:cs="Arial"/>
          <w:b/>
          <w:bCs/>
          <w:sz w:val="24"/>
        </w:rPr>
        <w:t>14</w:t>
      </w:r>
      <w:r w:rsidRPr="00636F0A">
        <w:rPr>
          <w:rFonts w:ascii="Arial" w:hAnsi="Arial" w:cs="Arial"/>
          <w:sz w:val="24"/>
        </w:rPr>
        <w:t>: 1093–1097</w:t>
      </w:r>
    </w:p>
    <w:p w14:paraId="163BE1CF" w14:textId="77777777" w:rsidR="00636F0A" w:rsidRPr="00636F0A" w:rsidRDefault="00636F0A" w:rsidP="00636F0A">
      <w:pPr>
        <w:pStyle w:val="Bibliography"/>
        <w:rPr>
          <w:rFonts w:ascii="Arial" w:hAnsi="Arial" w:cs="Arial"/>
          <w:sz w:val="24"/>
        </w:rPr>
      </w:pPr>
      <w:r w:rsidRPr="00636F0A">
        <w:rPr>
          <w:rFonts w:ascii="Arial" w:hAnsi="Arial" w:cs="Arial"/>
          <w:b/>
          <w:bCs/>
          <w:sz w:val="24"/>
        </w:rPr>
        <w:t>Miyaichi Y, Imoto Y, Saida H, Tomimori T</w:t>
      </w:r>
      <w:r w:rsidRPr="00636F0A">
        <w:rPr>
          <w:rFonts w:ascii="Arial" w:hAnsi="Arial" w:cs="Arial"/>
          <w:sz w:val="24"/>
        </w:rPr>
        <w:t xml:space="preserve"> (1988a) Studies on the Constituents of Scutellaria Species X. : On the Flavonoid Constituents of the Leaves of Scutellaria baicalensis GEORGI. Jpn J Pharmacogn </w:t>
      </w:r>
      <w:r w:rsidRPr="00636F0A">
        <w:rPr>
          <w:rFonts w:ascii="Arial" w:hAnsi="Arial" w:cs="Arial"/>
          <w:b/>
          <w:bCs/>
          <w:sz w:val="24"/>
        </w:rPr>
        <w:t>42</w:t>
      </w:r>
      <w:r w:rsidRPr="00636F0A">
        <w:rPr>
          <w:rFonts w:ascii="Arial" w:hAnsi="Arial" w:cs="Arial"/>
          <w:sz w:val="24"/>
        </w:rPr>
        <w:t>: 216–219</w:t>
      </w:r>
    </w:p>
    <w:p w14:paraId="12527707" w14:textId="77777777" w:rsidR="00636F0A" w:rsidRPr="00636F0A" w:rsidRDefault="00636F0A" w:rsidP="00636F0A">
      <w:pPr>
        <w:pStyle w:val="Bibliography"/>
        <w:rPr>
          <w:rFonts w:ascii="Arial" w:hAnsi="Arial" w:cs="Arial"/>
          <w:sz w:val="24"/>
        </w:rPr>
      </w:pPr>
      <w:r w:rsidRPr="00636F0A">
        <w:rPr>
          <w:rFonts w:ascii="Arial" w:hAnsi="Arial" w:cs="Arial"/>
          <w:b/>
          <w:bCs/>
          <w:sz w:val="24"/>
        </w:rPr>
        <w:t>Miyaichi Y, Kizu H, Tomimori T, Lin C-C</w:t>
      </w:r>
      <w:r w:rsidRPr="00636F0A">
        <w:rPr>
          <w:rFonts w:ascii="Arial" w:hAnsi="Arial" w:cs="Arial"/>
          <w:sz w:val="24"/>
        </w:rPr>
        <w:t xml:space="preserve"> (1988b) Studies on the Constituents of Scutellaria Species XI. : On the Flavonoid Constituents of the Aerial Parts of Scutellaria indica L. Chem Pharm Bull (Tokyo) </w:t>
      </w:r>
      <w:r w:rsidRPr="00636F0A">
        <w:rPr>
          <w:rFonts w:ascii="Arial" w:hAnsi="Arial" w:cs="Arial"/>
          <w:b/>
          <w:bCs/>
          <w:sz w:val="24"/>
        </w:rPr>
        <w:t>37</w:t>
      </w:r>
      <w:r w:rsidRPr="00636F0A">
        <w:rPr>
          <w:rFonts w:ascii="Arial" w:hAnsi="Arial" w:cs="Arial"/>
          <w:sz w:val="24"/>
        </w:rPr>
        <w:t>: 794–797</w:t>
      </w:r>
    </w:p>
    <w:p w14:paraId="00ACFD32" w14:textId="77777777" w:rsidR="00636F0A" w:rsidRPr="00636F0A" w:rsidRDefault="00636F0A" w:rsidP="00636F0A">
      <w:pPr>
        <w:pStyle w:val="Bibliography"/>
        <w:rPr>
          <w:rFonts w:ascii="Arial" w:hAnsi="Arial" w:cs="Arial"/>
          <w:sz w:val="24"/>
        </w:rPr>
      </w:pPr>
      <w:r w:rsidRPr="00636F0A">
        <w:rPr>
          <w:rFonts w:ascii="Arial" w:hAnsi="Arial" w:cs="Arial"/>
          <w:b/>
          <w:bCs/>
          <w:sz w:val="24"/>
        </w:rPr>
        <w:t>Nelson AD, Goetze JR</w:t>
      </w:r>
      <w:r w:rsidRPr="00636F0A">
        <w:rPr>
          <w:rFonts w:ascii="Arial" w:hAnsi="Arial" w:cs="Arial"/>
          <w:sz w:val="24"/>
        </w:rPr>
        <w:t xml:space="preserve"> (2010) Hydroballochory in two Texas species of Skullcap (Scutellaria drummodii, S. wrightii; Lamiaceae). Tex. J. Sci. 62:</w:t>
      </w:r>
    </w:p>
    <w:p w14:paraId="077A1CBE" w14:textId="77777777" w:rsidR="00636F0A" w:rsidRPr="00636F0A" w:rsidRDefault="00636F0A" w:rsidP="00636F0A">
      <w:pPr>
        <w:pStyle w:val="Bibliography"/>
        <w:rPr>
          <w:rFonts w:ascii="Arial" w:hAnsi="Arial" w:cs="Arial"/>
          <w:sz w:val="24"/>
        </w:rPr>
      </w:pPr>
      <w:r w:rsidRPr="00636F0A">
        <w:rPr>
          <w:rFonts w:ascii="Arial" w:hAnsi="Arial" w:cs="Arial"/>
          <w:b/>
          <w:bCs/>
          <w:sz w:val="24"/>
        </w:rPr>
        <w:t>Rao VM, Damu GLV, Sudhakar D, Rao CV</w:t>
      </w:r>
      <w:r w:rsidRPr="00636F0A">
        <w:rPr>
          <w:rFonts w:ascii="Arial" w:hAnsi="Arial" w:cs="Arial"/>
          <w:sz w:val="24"/>
        </w:rPr>
        <w:t xml:space="preserve"> (2009) Two New Bio-active Flavones from Grangea maderaspatana (Artemisia maderaspatana). Asian J Chem </w:t>
      </w:r>
      <w:r w:rsidRPr="00636F0A">
        <w:rPr>
          <w:rFonts w:ascii="Arial" w:hAnsi="Arial" w:cs="Arial"/>
          <w:b/>
          <w:bCs/>
          <w:sz w:val="24"/>
        </w:rPr>
        <w:t>21</w:t>
      </w:r>
      <w:r w:rsidRPr="00636F0A">
        <w:rPr>
          <w:rFonts w:ascii="Arial" w:hAnsi="Arial" w:cs="Arial"/>
          <w:sz w:val="24"/>
        </w:rPr>
        <w:t>: 7</w:t>
      </w:r>
    </w:p>
    <w:p w14:paraId="72AD53A1" w14:textId="77777777" w:rsidR="00636F0A" w:rsidRPr="00636F0A" w:rsidRDefault="00636F0A" w:rsidP="00636F0A">
      <w:pPr>
        <w:pStyle w:val="Bibliography"/>
        <w:rPr>
          <w:rFonts w:ascii="Arial" w:hAnsi="Arial" w:cs="Arial"/>
          <w:sz w:val="24"/>
        </w:rPr>
      </w:pPr>
      <w:r w:rsidRPr="00636F0A">
        <w:rPr>
          <w:rFonts w:ascii="Arial" w:hAnsi="Arial" w:cs="Arial"/>
          <w:b/>
          <w:bCs/>
          <w:sz w:val="24"/>
        </w:rPr>
        <w:t>Rao YK, Reddy MVB, Rao CV, Gunasekar D, Blond A, Caux C, Bodo B</w:t>
      </w:r>
      <w:r w:rsidRPr="00636F0A">
        <w:rPr>
          <w:rFonts w:ascii="Arial" w:hAnsi="Arial" w:cs="Arial"/>
          <w:sz w:val="24"/>
        </w:rPr>
        <w:t xml:space="preserve"> (2002) Two new 5-deoxyflavones from Albizia odoratissima. Chem Pharm Bull (Tokyo) </w:t>
      </w:r>
      <w:r w:rsidRPr="00636F0A">
        <w:rPr>
          <w:rFonts w:ascii="Arial" w:hAnsi="Arial" w:cs="Arial"/>
          <w:b/>
          <w:bCs/>
          <w:sz w:val="24"/>
        </w:rPr>
        <w:t>50</w:t>
      </w:r>
      <w:r w:rsidRPr="00636F0A">
        <w:rPr>
          <w:rFonts w:ascii="Arial" w:hAnsi="Arial" w:cs="Arial"/>
          <w:sz w:val="24"/>
        </w:rPr>
        <w:t>: 1271–1272</w:t>
      </w:r>
    </w:p>
    <w:p w14:paraId="7E6E2C13" w14:textId="77777777" w:rsidR="00636F0A" w:rsidRPr="00636F0A" w:rsidRDefault="00636F0A" w:rsidP="00636F0A">
      <w:pPr>
        <w:pStyle w:val="Bibliography"/>
        <w:rPr>
          <w:rFonts w:ascii="Arial" w:hAnsi="Arial" w:cs="Arial"/>
          <w:sz w:val="24"/>
        </w:rPr>
      </w:pPr>
      <w:r w:rsidRPr="00636F0A">
        <w:rPr>
          <w:rFonts w:ascii="Arial" w:hAnsi="Arial" w:cs="Arial"/>
          <w:b/>
          <w:bCs/>
          <w:sz w:val="24"/>
        </w:rPr>
        <w:t>Saralamma VVG, Lee HJ, Hong GE, Park HS, Yumnam S, Raha S, Lee WS, Kim EH, Sung NJ, Lee SJ, et al</w:t>
      </w:r>
      <w:r w:rsidRPr="00636F0A">
        <w:rPr>
          <w:rFonts w:ascii="Arial" w:hAnsi="Arial" w:cs="Arial"/>
          <w:sz w:val="24"/>
        </w:rPr>
        <w:t xml:space="preserve"> (2017) Korean Scutellaria baicalensis Georgi flavonoid extract induces mitochondrially mediated apoptosis in human gastric cancer AGS cells. Oncol Lett </w:t>
      </w:r>
      <w:r w:rsidRPr="00636F0A">
        <w:rPr>
          <w:rFonts w:ascii="Arial" w:hAnsi="Arial" w:cs="Arial"/>
          <w:b/>
          <w:bCs/>
          <w:sz w:val="24"/>
        </w:rPr>
        <w:t>14</w:t>
      </w:r>
      <w:r w:rsidRPr="00636F0A">
        <w:rPr>
          <w:rFonts w:ascii="Arial" w:hAnsi="Arial" w:cs="Arial"/>
          <w:sz w:val="24"/>
        </w:rPr>
        <w:t>: 607–614</w:t>
      </w:r>
    </w:p>
    <w:p w14:paraId="639DE2BD" w14:textId="77777777" w:rsidR="00636F0A" w:rsidRPr="00636F0A" w:rsidRDefault="00636F0A" w:rsidP="00636F0A">
      <w:pPr>
        <w:pStyle w:val="Bibliography"/>
        <w:rPr>
          <w:rFonts w:ascii="Arial" w:hAnsi="Arial" w:cs="Arial"/>
          <w:sz w:val="24"/>
        </w:rPr>
      </w:pPr>
      <w:r w:rsidRPr="00636F0A">
        <w:rPr>
          <w:rFonts w:ascii="Arial" w:hAnsi="Arial" w:cs="Arial"/>
          <w:b/>
          <w:bCs/>
          <w:sz w:val="24"/>
        </w:rPr>
        <w:t>Shang X, He X, He X, Li M, Zhang R, Fan P, Zhang Q, Jia Z</w:t>
      </w:r>
      <w:r w:rsidRPr="00636F0A">
        <w:rPr>
          <w:rFonts w:ascii="Arial" w:hAnsi="Arial" w:cs="Arial"/>
          <w:sz w:val="24"/>
        </w:rPr>
        <w:t xml:space="preserve"> (2010) The genus Scutellaria an ethnopharmacological and phytochemical review. J Ethnopharmacol </w:t>
      </w:r>
      <w:r w:rsidRPr="00636F0A">
        <w:rPr>
          <w:rFonts w:ascii="Arial" w:hAnsi="Arial" w:cs="Arial"/>
          <w:b/>
          <w:bCs/>
          <w:sz w:val="24"/>
        </w:rPr>
        <w:t>128</w:t>
      </w:r>
      <w:r w:rsidRPr="00636F0A">
        <w:rPr>
          <w:rFonts w:ascii="Arial" w:hAnsi="Arial" w:cs="Arial"/>
          <w:sz w:val="24"/>
        </w:rPr>
        <w:t>: 279–313</w:t>
      </w:r>
    </w:p>
    <w:p w14:paraId="3B106705" w14:textId="77777777" w:rsidR="00636F0A" w:rsidRPr="00636F0A" w:rsidRDefault="00636F0A" w:rsidP="00636F0A">
      <w:pPr>
        <w:pStyle w:val="Bibliography"/>
        <w:rPr>
          <w:rFonts w:ascii="Arial" w:hAnsi="Arial" w:cs="Arial"/>
          <w:sz w:val="24"/>
        </w:rPr>
      </w:pPr>
      <w:r w:rsidRPr="00636F0A">
        <w:rPr>
          <w:rFonts w:ascii="Arial" w:hAnsi="Arial" w:cs="Arial"/>
          <w:b/>
          <w:bCs/>
          <w:sz w:val="24"/>
        </w:rPr>
        <w:t>Slámová K, Kapešová J, Valentová K</w:t>
      </w:r>
      <w:r w:rsidRPr="00636F0A">
        <w:rPr>
          <w:rFonts w:ascii="Arial" w:hAnsi="Arial" w:cs="Arial"/>
          <w:sz w:val="24"/>
        </w:rPr>
        <w:t xml:space="preserve"> (2018) “Sweet Flavonoids”: Glycosidase-Catalyzed Modifications. Int J Mol Sci </w:t>
      </w:r>
      <w:r w:rsidRPr="00636F0A">
        <w:rPr>
          <w:rFonts w:ascii="Arial" w:hAnsi="Arial" w:cs="Arial"/>
          <w:b/>
          <w:bCs/>
          <w:sz w:val="24"/>
        </w:rPr>
        <w:t>19</w:t>
      </w:r>
      <w:r w:rsidRPr="00636F0A">
        <w:rPr>
          <w:rFonts w:ascii="Arial" w:hAnsi="Arial" w:cs="Arial"/>
          <w:sz w:val="24"/>
        </w:rPr>
        <w:t>: 2126</w:t>
      </w:r>
    </w:p>
    <w:p w14:paraId="7F4CF60A" w14:textId="77777777" w:rsidR="00636F0A" w:rsidRPr="00636F0A" w:rsidRDefault="00636F0A" w:rsidP="00636F0A">
      <w:pPr>
        <w:pStyle w:val="Bibliography"/>
        <w:rPr>
          <w:rFonts w:ascii="Arial" w:hAnsi="Arial" w:cs="Arial"/>
          <w:sz w:val="24"/>
        </w:rPr>
      </w:pPr>
      <w:r w:rsidRPr="00636F0A">
        <w:rPr>
          <w:rFonts w:ascii="Arial" w:hAnsi="Arial" w:cs="Arial"/>
          <w:b/>
          <w:bCs/>
          <w:sz w:val="24"/>
        </w:rPr>
        <w:lastRenderedPageBreak/>
        <w:t>Sosa T, Chaves N, Alias JC, Escudero JC, Henao F, Gutiérrez-Merino C</w:t>
      </w:r>
      <w:r w:rsidRPr="00636F0A">
        <w:rPr>
          <w:rFonts w:ascii="Arial" w:hAnsi="Arial" w:cs="Arial"/>
          <w:sz w:val="24"/>
        </w:rPr>
        <w:t xml:space="preserve"> (2004) Inhibition of Mouth Skeletal Muscle Relaxation by Flavonoids of Cistus ladanifer L.: A Plant Defense Mechanism Against Herbivores. J Chem Ecol </w:t>
      </w:r>
      <w:r w:rsidRPr="00636F0A">
        <w:rPr>
          <w:rFonts w:ascii="Arial" w:hAnsi="Arial" w:cs="Arial"/>
          <w:b/>
          <w:bCs/>
          <w:sz w:val="24"/>
        </w:rPr>
        <w:t>30</w:t>
      </w:r>
      <w:r w:rsidRPr="00636F0A">
        <w:rPr>
          <w:rFonts w:ascii="Arial" w:hAnsi="Arial" w:cs="Arial"/>
          <w:sz w:val="24"/>
        </w:rPr>
        <w:t>: 1087–1101</w:t>
      </w:r>
    </w:p>
    <w:p w14:paraId="4687EBEC" w14:textId="77777777" w:rsidR="00636F0A" w:rsidRPr="00636F0A" w:rsidRDefault="00636F0A" w:rsidP="00636F0A">
      <w:pPr>
        <w:pStyle w:val="Bibliography"/>
        <w:rPr>
          <w:rFonts w:ascii="Arial" w:hAnsi="Arial" w:cs="Arial"/>
          <w:sz w:val="24"/>
        </w:rPr>
      </w:pPr>
      <w:r w:rsidRPr="00636F0A">
        <w:rPr>
          <w:rFonts w:ascii="Arial" w:hAnsi="Arial" w:cs="Arial"/>
          <w:b/>
          <w:bCs/>
          <w:sz w:val="24"/>
        </w:rPr>
        <w:t>Sutter RD, Govus TE, Smyth RL, Nordman C, Pyne M, Hogan T</w:t>
      </w:r>
      <w:r w:rsidRPr="00636F0A">
        <w:rPr>
          <w:rFonts w:ascii="Arial" w:hAnsi="Arial" w:cs="Arial"/>
          <w:sz w:val="24"/>
        </w:rPr>
        <w:t xml:space="preserve"> (2011) Monitoring change in a Central US calcareous glade: resampling transects established in 1993. Nat Areas J </w:t>
      </w:r>
      <w:r w:rsidRPr="00636F0A">
        <w:rPr>
          <w:rFonts w:ascii="Arial" w:hAnsi="Arial" w:cs="Arial"/>
          <w:b/>
          <w:bCs/>
          <w:sz w:val="24"/>
        </w:rPr>
        <w:t>31</w:t>
      </w:r>
      <w:r w:rsidRPr="00636F0A">
        <w:rPr>
          <w:rFonts w:ascii="Arial" w:hAnsi="Arial" w:cs="Arial"/>
          <w:sz w:val="24"/>
        </w:rPr>
        <w:t>: 163–172</w:t>
      </w:r>
    </w:p>
    <w:p w14:paraId="6772942C" w14:textId="77777777" w:rsidR="00636F0A" w:rsidRPr="00636F0A" w:rsidRDefault="00636F0A" w:rsidP="00636F0A">
      <w:pPr>
        <w:pStyle w:val="Bibliography"/>
        <w:rPr>
          <w:rFonts w:ascii="Arial" w:hAnsi="Arial" w:cs="Arial"/>
          <w:sz w:val="24"/>
        </w:rPr>
      </w:pPr>
      <w:r w:rsidRPr="00636F0A">
        <w:rPr>
          <w:rFonts w:ascii="Arial" w:hAnsi="Arial" w:cs="Arial"/>
          <w:b/>
          <w:bCs/>
          <w:sz w:val="24"/>
        </w:rPr>
        <w:t>Tao G, Balunas MJ</w:t>
      </w:r>
      <w:r w:rsidRPr="00636F0A">
        <w:rPr>
          <w:rFonts w:ascii="Arial" w:hAnsi="Arial" w:cs="Arial"/>
          <w:sz w:val="24"/>
        </w:rPr>
        <w:t xml:space="preserve"> (2016) Current therapeutic role and medicinal potential of Scutellaria barbata in Traditional Chinese Medicine and Western research. J Ethnopharmacol </w:t>
      </w:r>
      <w:r w:rsidRPr="00636F0A">
        <w:rPr>
          <w:rFonts w:ascii="Arial" w:hAnsi="Arial" w:cs="Arial"/>
          <w:b/>
          <w:bCs/>
          <w:sz w:val="24"/>
        </w:rPr>
        <w:t>182</w:t>
      </w:r>
      <w:r w:rsidRPr="00636F0A">
        <w:rPr>
          <w:rFonts w:ascii="Arial" w:hAnsi="Arial" w:cs="Arial"/>
          <w:sz w:val="24"/>
        </w:rPr>
        <w:t>: 170–180</w:t>
      </w:r>
    </w:p>
    <w:p w14:paraId="31AB5B37" w14:textId="77777777" w:rsidR="00636F0A" w:rsidRPr="00636F0A" w:rsidRDefault="00636F0A" w:rsidP="00636F0A">
      <w:pPr>
        <w:pStyle w:val="Bibliography"/>
        <w:rPr>
          <w:rFonts w:ascii="Arial" w:hAnsi="Arial" w:cs="Arial"/>
          <w:sz w:val="24"/>
        </w:rPr>
      </w:pPr>
      <w:r w:rsidRPr="00636F0A">
        <w:rPr>
          <w:rFonts w:ascii="Arial" w:hAnsi="Arial" w:cs="Arial"/>
          <w:b/>
          <w:bCs/>
          <w:sz w:val="24"/>
        </w:rPr>
        <w:t>Tao Y, Zhan S, Wang Y, Zhou G, Liang H, Chen X, Shen H</w:t>
      </w:r>
      <w:r w:rsidRPr="00636F0A">
        <w:rPr>
          <w:rFonts w:ascii="Arial" w:hAnsi="Arial" w:cs="Arial"/>
          <w:sz w:val="24"/>
        </w:rPr>
        <w:t xml:space="preserve"> (2018) Baicalin, the major component of traditional Chinese medicine Scutellaria baicalensis induces colon cancer cell apoptosis through inhibition of oncomiRNAs. Sci Rep </w:t>
      </w:r>
      <w:r w:rsidRPr="00636F0A">
        <w:rPr>
          <w:rFonts w:ascii="Arial" w:hAnsi="Arial" w:cs="Arial"/>
          <w:b/>
          <w:bCs/>
          <w:sz w:val="24"/>
        </w:rPr>
        <w:t>8</w:t>
      </w:r>
      <w:r w:rsidRPr="00636F0A">
        <w:rPr>
          <w:rFonts w:ascii="Arial" w:hAnsi="Arial" w:cs="Arial"/>
          <w:sz w:val="24"/>
        </w:rPr>
        <w:t>: 14477</w:t>
      </w:r>
    </w:p>
    <w:p w14:paraId="15D710CB" w14:textId="77777777" w:rsidR="00636F0A" w:rsidRPr="00636F0A" w:rsidRDefault="00636F0A" w:rsidP="00636F0A">
      <w:pPr>
        <w:pStyle w:val="Bibliography"/>
        <w:rPr>
          <w:rFonts w:ascii="Arial" w:hAnsi="Arial" w:cs="Arial"/>
          <w:sz w:val="24"/>
        </w:rPr>
      </w:pPr>
      <w:r w:rsidRPr="00636F0A">
        <w:rPr>
          <w:rFonts w:ascii="Arial" w:hAnsi="Arial" w:cs="Arial"/>
          <w:b/>
          <w:bCs/>
          <w:sz w:val="24"/>
        </w:rPr>
        <w:t>Tsai C-C, Lin C-S, Hsu C-R, Chang C-M, Chang I-W, Lin L-W, Hung C-H, Wang J-L</w:t>
      </w:r>
      <w:r w:rsidRPr="00636F0A">
        <w:rPr>
          <w:rFonts w:ascii="Arial" w:hAnsi="Arial" w:cs="Arial"/>
          <w:sz w:val="24"/>
        </w:rPr>
        <w:t xml:space="preserve"> (2018) Using the Chinese herb Scutellaria barbata against extensively drug-resistant Acinetobacter baumannii infections: in vitro and in vivo studies. BMC Complement Altern Med </w:t>
      </w:r>
      <w:r w:rsidRPr="00636F0A">
        <w:rPr>
          <w:rFonts w:ascii="Arial" w:hAnsi="Arial" w:cs="Arial"/>
          <w:b/>
          <w:bCs/>
          <w:sz w:val="24"/>
        </w:rPr>
        <w:t>18</w:t>
      </w:r>
      <w:r w:rsidRPr="00636F0A">
        <w:rPr>
          <w:rFonts w:ascii="Arial" w:hAnsi="Arial" w:cs="Arial"/>
          <w:sz w:val="24"/>
        </w:rPr>
        <w:t>: 96</w:t>
      </w:r>
    </w:p>
    <w:p w14:paraId="76ABFDFB" w14:textId="77777777" w:rsidR="00636F0A" w:rsidRPr="00636F0A" w:rsidRDefault="00636F0A" w:rsidP="00636F0A">
      <w:pPr>
        <w:pStyle w:val="Bibliography"/>
        <w:rPr>
          <w:rFonts w:ascii="Arial" w:hAnsi="Arial" w:cs="Arial"/>
          <w:sz w:val="24"/>
        </w:rPr>
      </w:pPr>
      <w:r w:rsidRPr="00636F0A">
        <w:rPr>
          <w:rFonts w:ascii="Arial" w:hAnsi="Arial" w:cs="Arial"/>
          <w:b/>
          <w:bCs/>
          <w:sz w:val="24"/>
        </w:rPr>
        <w:t>Xu Z, Gao R, Pu X, Xu R, Wang J, Zheng S, Zeng Y, Chen J, He C, Song J</w:t>
      </w:r>
      <w:r w:rsidRPr="00636F0A">
        <w:rPr>
          <w:rFonts w:ascii="Arial" w:hAnsi="Arial" w:cs="Arial"/>
          <w:sz w:val="24"/>
        </w:rPr>
        <w:t xml:space="preserve"> (2020) Comparative Genome Analysis of Scutellaria baicalensis and Scutellaria barbata Reveals the Evolution of Active Flavonoid Biosynthesis. Genomics Proteomics Bioinformatics </w:t>
      </w:r>
      <w:r w:rsidRPr="00636F0A">
        <w:rPr>
          <w:rFonts w:ascii="Arial" w:hAnsi="Arial" w:cs="Arial"/>
          <w:b/>
          <w:bCs/>
          <w:sz w:val="24"/>
        </w:rPr>
        <w:t>18</w:t>
      </w:r>
      <w:r w:rsidRPr="00636F0A">
        <w:rPr>
          <w:rFonts w:ascii="Arial" w:hAnsi="Arial" w:cs="Arial"/>
          <w:sz w:val="24"/>
        </w:rPr>
        <w:t>: 230–240</w:t>
      </w:r>
    </w:p>
    <w:p w14:paraId="3F3B75E7" w14:textId="77777777" w:rsidR="00636F0A" w:rsidRPr="00636F0A" w:rsidRDefault="00636F0A" w:rsidP="00636F0A">
      <w:pPr>
        <w:pStyle w:val="Bibliography"/>
        <w:rPr>
          <w:rFonts w:ascii="Arial" w:hAnsi="Arial" w:cs="Arial"/>
          <w:sz w:val="24"/>
        </w:rPr>
      </w:pPr>
      <w:r w:rsidRPr="00636F0A">
        <w:rPr>
          <w:rFonts w:ascii="Arial" w:hAnsi="Arial" w:cs="Arial"/>
          <w:b/>
          <w:bCs/>
          <w:sz w:val="24"/>
        </w:rPr>
        <w:t>Zhang Y-Y, Xu R-X, Gao S, Cheng A-X</w:t>
      </w:r>
      <w:r w:rsidRPr="00636F0A">
        <w:rPr>
          <w:rFonts w:ascii="Arial" w:hAnsi="Arial" w:cs="Arial"/>
          <w:sz w:val="24"/>
        </w:rPr>
        <w:t xml:space="preserve"> (2016a) Enzymatic production of oroxylin A and hispidulin using a liverwort flavone 6-O-methyltransferase. FEBS Lett </w:t>
      </w:r>
      <w:r w:rsidRPr="00636F0A">
        <w:rPr>
          <w:rFonts w:ascii="Arial" w:hAnsi="Arial" w:cs="Arial"/>
          <w:b/>
          <w:bCs/>
          <w:sz w:val="24"/>
        </w:rPr>
        <w:t>590</w:t>
      </w:r>
      <w:r w:rsidRPr="00636F0A">
        <w:rPr>
          <w:rFonts w:ascii="Arial" w:hAnsi="Arial" w:cs="Arial"/>
          <w:sz w:val="24"/>
        </w:rPr>
        <w:t>: 2619–2628</w:t>
      </w:r>
    </w:p>
    <w:p w14:paraId="6726F229" w14:textId="77777777" w:rsidR="00636F0A" w:rsidRPr="00636F0A" w:rsidRDefault="00636F0A" w:rsidP="00636F0A">
      <w:pPr>
        <w:pStyle w:val="Bibliography"/>
        <w:rPr>
          <w:rFonts w:ascii="Arial" w:hAnsi="Arial" w:cs="Arial"/>
          <w:sz w:val="24"/>
        </w:rPr>
      </w:pPr>
      <w:r w:rsidRPr="00636F0A">
        <w:rPr>
          <w:rFonts w:ascii="Arial" w:hAnsi="Arial" w:cs="Arial"/>
          <w:b/>
          <w:bCs/>
          <w:sz w:val="24"/>
        </w:rPr>
        <w:t>Zhang Y-Y, Xu R-X, Gao S, Cheng A-X</w:t>
      </w:r>
      <w:r w:rsidRPr="00636F0A">
        <w:rPr>
          <w:rFonts w:ascii="Arial" w:hAnsi="Arial" w:cs="Arial"/>
          <w:sz w:val="24"/>
        </w:rPr>
        <w:t xml:space="preserve"> (2016b) Enzymatic production of oroxylin A and hispidulin using a liverwort flavone 6-O-methyltransferase. FEBS Lett </w:t>
      </w:r>
      <w:r w:rsidRPr="00636F0A">
        <w:rPr>
          <w:rFonts w:ascii="Arial" w:hAnsi="Arial" w:cs="Arial"/>
          <w:b/>
          <w:bCs/>
          <w:sz w:val="24"/>
        </w:rPr>
        <w:t>590</w:t>
      </w:r>
      <w:r w:rsidRPr="00636F0A">
        <w:rPr>
          <w:rFonts w:ascii="Arial" w:hAnsi="Arial" w:cs="Arial"/>
          <w:sz w:val="24"/>
        </w:rPr>
        <w:t>: 2619–2628</w:t>
      </w:r>
    </w:p>
    <w:p w14:paraId="5C250787" w14:textId="77777777" w:rsidR="00636F0A" w:rsidRPr="00636F0A" w:rsidRDefault="00636F0A" w:rsidP="00636F0A">
      <w:pPr>
        <w:pStyle w:val="Bibliography"/>
        <w:rPr>
          <w:rFonts w:ascii="Arial" w:hAnsi="Arial" w:cs="Arial"/>
          <w:sz w:val="24"/>
        </w:rPr>
      </w:pPr>
      <w:r w:rsidRPr="00636F0A">
        <w:rPr>
          <w:rFonts w:ascii="Arial" w:hAnsi="Arial" w:cs="Arial"/>
          <w:b/>
          <w:bCs/>
          <w:sz w:val="24"/>
        </w:rPr>
        <w:t>Zhao Q, Cui M-Y, Levsh O, Yang D, Liu J, Li J, Hill L, Yang L, Hu Y, Weng J-K, et al</w:t>
      </w:r>
      <w:r w:rsidRPr="00636F0A">
        <w:rPr>
          <w:rFonts w:ascii="Arial" w:hAnsi="Arial" w:cs="Arial"/>
          <w:sz w:val="24"/>
        </w:rPr>
        <w:t xml:space="preserve"> (2018) Two CYP82D Enzymes Function as Flavone Hydroxylases in the Biosynthesis of Root-Specific 4′-Deoxyflavones in Scutellaria baicalensis. Mol Plant </w:t>
      </w:r>
      <w:r w:rsidRPr="00636F0A">
        <w:rPr>
          <w:rFonts w:ascii="Arial" w:hAnsi="Arial" w:cs="Arial"/>
          <w:b/>
          <w:bCs/>
          <w:sz w:val="24"/>
        </w:rPr>
        <w:t>11</w:t>
      </w:r>
      <w:r w:rsidRPr="00636F0A">
        <w:rPr>
          <w:rFonts w:ascii="Arial" w:hAnsi="Arial" w:cs="Arial"/>
          <w:sz w:val="24"/>
        </w:rPr>
        <w:t>: 135–148</w:t>
      </w:r>
    </w:p>
    <w:p w14:paraId="139EB0D2" w14:textId="77777777" w:rsidR="00636F0A" w:rsidRPr="00636F0A" w:rsidRDefault="00636F0A" w:rsidP="00636F0A">
      <w:pPr>
        <w:pStyle w:val="Bibliography"/>
        <w:rPr>
          <w:rFonts w:ascii="Arial" w:hAnsi="Arial" w:cs="Arial"/>
          <w:sz w:val="24"/>
        </w:rPr>
      </w:pPr>
      <w:r w:rsidRPr="00636F0A">
        <w:rPr>
          <w:rFonts w:ascii="Arial" w:hAnsi="Arial" w:cs="Arial"/>
          <w:b/>
          <w:bCs/>
          <w:sz w:val="24"/>
        </w:rPr>
        <w:t>Zhao Q, Yang J, Cui M-Y, Liu J, Fang Y, Yan M, Qiu W, Shang H, Xu Z, Yidiresi R, et al</w:t>
      </w:r>
      <w:r w:rsidRPr="00636F0A">
        <w:rPr>
          <w:rFonts w:ascii="Arial" w:hAnsi="Arial" w:cs="Arial"/>
          <w:sz w:val="24"/>
        </w:rPr>
        <w:t xml:space="preserve"> (2019a) The Reference Genome Sequence of Scutellaria baicalensis Provides Insights into the Evolution of Wogonin Biosynthesis. Mol Plant </w:t>
      </w:r>
      <w:r w:rsidRPr="00636F0A">
        <w:rPr>
          <w:rFonts w:ascii="Arial" w:hAnsi="Arial" w:cs="Arial"/>
          <w:b/>
          <w:bCs/>
          <w:sz w:val="24"/>
        </w:rPr>
        <w:t>12</w:t>
      </w:r>
      <w:r w:rsidRPr="00636F0A">
        <w:rPr>
          <w:rFonts w:ascii="Arial" w:hAnsi="Arial" w:cs="Arial"/>
          <w:sz w:val="24"/>
        </w:rPr>
        <w:t>: 935–950</w:t>
      </w:r>
    </w:p>
    <w:p w14:paraId="49F2158C" w14:textId="77777777" w:rsidR="00636F0A" w:rsidRPr="00636F0A" w:rsidRDefault="00636F0A" w:rsidP="00636F0A">
      <w:pPr>
        <w:pStyle w:val="Bibliography"/>
        <w:rPr>
          <w:rFonts w:ascii="Arial" w:hAnsi="Arial" w:cs="Arial"/>
          <w:sz w:val="24"/>
        </w:rPr>
      </w:pPr>
      <w:r w:rsidRPr="00636F0A">
        <w:rPr>
          <w:rFonts w:ascii="Arial" w:hAnsi="Arial" w:cs="Arial"/>
          <w:b/>
          <w:bCs/>
          <w:sz w:val="24"/>
        </w:rPr>
        <w:t>Zhao Q, Zhang Y, Wang G, Hill L, Weng J-K, Chen X-Y, Xue H, Martin C</w:t>
      </w:r>
      <w:r w:rsidRPr="00636F0A">
        <w:rPr>
          <w:rFonts w:ascii="Arial" w:hAnsi="Arial" w:cs="Arial"/>
          <w:sz w:val="24"/>
        </w:rPr>
        <w:t xml:space="preserve"> (2016) A specialized flavone biosynthetic pathway has evolved in the medicinal plant, Scutellaria baicalensis. Sci Adv </w:t>
      </w:r>
      <w:r w:rsidRPr="00636F0A">
        <w:rPr>
          <w:rFonts w:ascii="Arial" w:hAnsi="Arial" w:cs="Arial"/>
          <w:b/>
          <w:bCs/>
          <w:sz w:val="24"/>
        </w:rPr>
        <w:t>2</w:t>
      </w:r>
      <w:r w:rsidRPr="00636F0A">
        <w:rPr>
          <w:rFonts w:ascii="Arial" w:hAnsi="Arial" w:cs="Arial"/>
          <w:sz w:val="24"/>
        </w:rPr>
        <w:t>: e1501780</w:t>
      </w:r>
    </w:p>
    <w:p w14:paraId="67316A9B" w14:textId="77777777" w:rsidR="00636F0A" w:rsidRPr="00636F0A" w:rsidRDefault="00636F0A" w:rsidP="00636F0A">
      <w:pPr>
        <w:pStyle w:val="Bibliography"/>
        <w:rPr>
          <w:rFonts w:ascii="Arial" w:hAnsi="Arial" w:cs="Arial"/>
          <w:sz w:val="24"/>
        </w:rPr>
      </w:pPr>
      <w:r w:rsidRPr="00636F0A">
        <w:rPr>
          <w:rFonts w:ascii="Arial" w:hAnsi="Arial" w:cs="Arial"/>
          <w:b/>
          <w:bCs/>
          <w:sz w:val="24"/>
        </w:rPr>
        <w:lastRenderedPageBreak/>
        <w:t>Zhao T, Tang H, Xie L, Zheng Y, Ma Z, Sun Q, Li X</w:t>
      </w:r>
      <w:r w:rsidRPr="00636F0A">
        <w:rPr>
          <w:rFonts w:ascii="Arial" w:hAnsi="Arial" w:cs="Arial"/>
          <w:sz w:val="24"/>
        </w:rPr>
        <w:t xml:space="preserve"> (2019b) Scutellaria baicalensis Georgi. (Lamiaceae): a review of its traditional uses, botany, phytochemistry, pharmacology and toxicology. J Pharm Pharmacol </w:t>
      </w:r>
      <w:r w:rsidRPr="00636F0A">
        <w:rPr>
          <w:rFonts w:ascii="Arial" w:hAnsi="Arial" w:cs="Arial"/>
          <w:b/>
          <w:bCs/>
          <w:sz w:val="24"/>
        </w:rPr>
        <w:t>71</w:t>
      </w:r>
      <w:r w:rsidRPr="00636F0A">
        <w:rPr>
          <w:rFonts w:ascii="Arial" w:hAnsi="Arial" w:cs="Arial"/>
          <w:sz w:val="24"/>
        </w:rPr>
        <w:t>: 1353–1369</w:t>
      </w:r>
    </w:p>
    <w:p w14:paraId="6DD3B8D6" w14:textId="77777777" w:rsidR="00636F0A" w:rsidRPr="00636F0A" w:rsidRDefault="00636F0A" w:rsidP="00636F0A">
      <w:pPr>
        <w:pStyle w:val="Bibliography"/>
        <w:rPr>
          <w:rFonts w:ascii="Arial" w:hAnsi="Arial" w:cs="Arial"/>
          <w:sz w:val="24"/>
        </w:rPr>
      </w:pPr>
      <w:r w:rsidRPr="00636F0A">
        <w:rPr>
          <w:rFonts w:ascii="Arial" w:hAnsi="Arial" w:cs="Arial"/>
          <w:b/>
          <w:bCs/>
          <w:sz w:val="24"/>
        </w:rPr>
        <w:t>Zhu D, Wang S, Lawless J, He J, Zheng Z</w:t>
      </w:r>
      <w:r w:rsidRPr="00636F0A">
        <w:rPr>
          <w:rFonts w:ascii="Arial" w:hAnsi="Arial" w:cs="Arial"/>
          <w:sz w:val="24"/>
        </w:rPr>
        <w:t xml:space="preserve"> (2016) Dose Dependent Dual Effect of Baicalin and Herb Huang Qin Extract on Angiogenesis. PLOS ONE </w:t>
      </w:r>
      <w:r w:rsidRPr="00636F0A">
        <w:rPr>
          <w:rFonts w:ascii="Arial" w:hAnsi="Arial" w:cs="Arial"/>
          <w:b/>
          <w:bCs/>
          <w:sz w:val="24"/>
        </w:rPr>
        <w:t>11</w:t>
      </w:r>
      <w:r w:rsidRPr="00636F0A">
        <w:rPr>
          <w:rFonts w:ascii="Arial" w:hAnsi="Arial" w:cs="Arial"/>
          <w:sz w:val="24"/>
        </w:rPr>
        <w:t>: e0167125</w:t>
      </w:r>
    </w:p>
    <w:p w14:paraId="347A9FD9" w14:textId="5F3AB1FD" w:rsidR="00551032" w:rsidRDefault="00CD2E28" w:rsidP="00266D53">
      <w:pPr>
        <w:spacing w:after="0" w:line="360" w:lineRule="auto"/>
        <w:rPr>
          <w:rFonts w:ascii="Arial" w:hAnsi="Arial" w:cs="Arial"/>
          <w:sz w:val="24"/>
          <w:szCs w:val="24"/>
        </w:rPr>
      </w:pPr>
      <w:r w:rsidRPr="006B58F4">
        <w:rPr>
          <w:rFonts w:ascii="Arial" w:hAnsi="Arial" w:cs="Arial"/>
          <w:sz w:val="24"/>
          <w:szCs w:val="24"/>
        </w:rPr>
        <w:fldChar w:fldCharType="end"/>
      </w:r>
    </w:p>
    <w:p w14:paraId="5E8B5B36" w14:textId="77777777" w:rsidR="00551032" w:rsidRDefault="00551032">
      <w:pPr>
        <w:rPr>
          <w:rFonts w:ascii="Arial" w:hAnsi="Arial" w:cs="Arial"/>
          <w:sz w:val="24"/>
          <w:szCs w:val="24"/>
        </w:rPr>
      </w:pPr>
      <w:r>
        <w:rPr>
          <w:rFonts w:ascii="Arial" w:hAnsi="Arial" w:cs="Arial"/>
          <w:sz w:val="24"/>
          <w:szCs w:val="24"/>
        </w:rPr>
        <w:br w:type="page"/>
      </w:r>
    </w:p>
    <w:p w14:paraId="24E00853" w14:textId="77777777" w:rsidR="002305C3" w:rsidRPr="006B58F4" w:rsidRDefault="002305C3" w:rsidP="002305C3">
      <w:pPr>
        <w:spacing w:after="0" w:line="360" w:lineRule="auto"/>
        <w:rPr>
          <w:rFonts w:ascii="Arial" w:hAnsi="Arial" w:cs="Arial"/>
          <w:b/>
          <w:bCs/>
          <w:sz w:val="24"/>
          <w:szCs w:val="24"/>
        </w:rPr>
      </w:pPr>
      <w:r w:rsidRPr="006B58F4">
        <w:rPr>
          <w:rFonts w:ascii="Arial" w:hAnsi="Arial" w:cs="Arial"/>
          <w:b/>
          <w:bCs/>
          <w:sz w:val="24"/>
          <w:szCs w:val="24"/>
        </w:rPr>
        <w:lastRenderedPageBreak/>
        <w:t>Acknowledgments</w:t>
      </w:r>
    </w:p>
    <w:p w14:paraId="41AC1DFC" w14:textId="5238D911" w:rsidR="002305C3" w:rsidRPr="00E630F2" w:rsidRDefault="002305C3" w:rsidP="002305C3">
      <w:pPr>
        <w:spacing w:after="0" w:line="360" w:lineRule="auto"/>
        <w:jc w:val="both"/>
        <w:rPr>
          <w:rFonts w:ascii="Arial" w:hAnsi="Arial" w:cs="Arial"/>
          <w:bCs/>
        </w:rPr>
      </w:pPr>
      <w:r w:rsidRPr="006B58F4">
        <w:rPr>
          <w:rFonts w:ascii="Arial" w:hAnsi="Arial" w:cs="Arial"/>
          <w:sz w:val="24"/>
          <w:szCs w:val="24"/>
        </w:rPr>
        <w:t>This work was supported by the United States Department of Agriculture (USDA)-National Institute of Food and Agriculture Hatch</w:t>
      </w:r>
      <w:r w:rsidR="007D4FAE">
        <w:rPr>
          <w:rFonts w:ascii="Arial" w:hAnsi="Arial" w:cs="Arial"/>
          <w:sz w:val="24"/>
          <w:szCs w:val="24"/>
        </w:rPr>
        <w:t xml:space="preserve"> project</w:t>
      </w:r>
      <w:r w:rsidRPr="006B58F4">
        <w:rPr>
          <w:rFonts w:ascii="Arial" w:hAnsi="Arial" w:cs="Arial"/>
          <w:sz w:val="24"/>
          <w:szCs w:val="24"/>
        </w:rPr>
        <w:t xml:space="preserve"> (005681)</w:t>
      </w:r>
      <w:r>
        <w:rPr>
          <w:rFonts w:ascii="Arial" w:hAnsi="Arial" w:cs="Arial"/>
          <w:sz w:val="24"/>
          <w:szCs w:val="24"/>
        </w:rPr>
        <w:t>,</w:t>
      </w:r>
      <w:r w:rsidRPr="006B58F4">
        <w:rPr>
          <w:rFonts w:ascii="Arial" w:hAnsi="Arial" w:cs="Arial"/>
          <w:sz w:val="24"/>
          <w:szCs w:val="24"/>
        </w:rPr>
        <w:t xml:space="preserve"> a startup fund from the Horticultural Sciences Department and Institute of Food and Agricultural Sciences at the University of Florida to J.K</w:t>
      </w:r>
      <w:r>
        <w:rPr>
          <w:rFonts w:ascii="Arial" w:hAnsi="Arial" w:cs="Arial"/>
          <w:sz w:val="24"/>
          <w:szCs w:val="24"/>
        </w:rPr>
        <w:t xml:space="preserve">, and </w:t>
      </w:r>
      <w:r w:rsidRPr="006B58F4">
        <w:rPr>
          <w:rFonts w:ascii="Arial" w:hAnsi="Arial" w:cs="Arial"/>
          <w:bCs/>
          <w:sz w:val="24"/>
          <w:szCs w:val="24"/>
        </w:rPr>
        <w:t>by NIH (R35 GM128742</w:t>
      </w:r>
      <w:r>
        <w:rPr>
          <w:rFonts w:ascii="Arial" w:hAnsi="Arial" w:cs="Arial"/>
          <w:bCs/>
          <w:sz w:val="24"/>
          <w:szCs w:val="24"/>
        </w:rPr>
        <w:t>)</w:t>
      </w:r>
      <w:r w:rsidRPr="006B58F4">
        <w:rPr>
          <w:rFonts w:ascii="Arial" w:hAnsi="Arial" w:cs="Arial"/>
          <w:bCs/>
          <w:sz w:val="24"/>
          <w:szCs w:val="24"/>
        </w:rPr>
        <w:t xml:space="preserve"> to Y.D. NMR studies were performed in the McKnight Brain Institute at the National High Magnetic Field Laboratory’s AMRIS Facility, which is supported by the National Science Foundation Cooperative Agreement No. DMR-1644779, the State of Florida, and an NIH award, S10RR031637.</w:t>
      </w:r>
      <w:r w:rsidR="007D4FAE">
        <w:rPr>
          <w:rFonts w:ascii="Arial" w:hAnsi="Arial" w:cs="Arial"/>
          <w:bCs/>
          <w:sz w:val="24"/>
          <w:szCs w:val="24"/>
        </w:rPr>
        <w:t xml:space="preserve"> </w:t>
      </w:r>
      <w:r>
        <w:rPr>
          <w:rFonts w:ascii="Arial" w:hAnsi="Arial" w:cs="Arial"/>
          <w:bCs/>
        </w:rPr>
        <w:t xml:space="preserve"> </w:t>
      </w:r>
      <w:r w:rsidRPr="006B58F4">
        <w:rPr>
          <w:rFonts w:ascii="Arial" w:hAnsi="Arial" w:cs="Arial"/>
          <w:sz w:val="24"/>
          <w:szCs w:val="24"/>
        </w:rPr>
        <w:t xml:space="preserve">We thank John B. Nelson at A.C. Moore Herbarium and the late William Mark Whitten at the UF for collecting </w:t>
      </w:r>
      <w:r w:rsidRPr="006B58F4">
        <w:rPr>
          <w:rFonts w:ascii="Arial" w:hAnsi="Arial" w:cs="Arial"/>
          <w:i/>
          <w:iCs/>
          <w:sz w:val="24"/>
          <w:szCs w:val="24"/>
        </w:rPr>
        <w:t>S. racemosa</w:t>
      </w:r>
      <w:r w:rsidRPr="006B58F4">
        <w:rPr>
          <w:rFonts w:ascii="Arial" w:hAnsi="Arial" w:cs="Arial"/>
          <w:sz w:val="24"/>
          <w:szCs w:val="24"/>
        </w:rPr>
        <w:t xml:space="preserve"> in the field. We also thank Dr. </w:t>
      </w:r>
      <w:proofErr w:type="spellStart"/>
      <w:r w:rsidRPr="006B58F4">
        <w:rPr>
          <w:rFonts w:ascii="Arial" w:hAnsi="Arial" w:cs="Arial"/>
          <w:sz w:val="24"/>
          <w:szCs w:val="24"/>
        </w:rPr>
        <w:t>Sangtae</w:t>
      </w:r>
      <w:proofErr w:type="spellEnd"/>
      <w:r w:rsidRPr="006B58F4">
        <w:rPr>
          <w:rFonts w:ascii="Arial" w:hAnsi="Arial" w:cs="Arial"/>
          <w:sz w:val="24"/>
          <w:szCs w:val="24"/>
        </w:rPr>
        <w:t xml:space="preserve"> Kim for the discussion and Dr. Swathi </w:t>
      </w:r>
      <w:proofErr w:type="spellStart"/>
      <w:r w:rsidRPr="006B58F4">
        <w:rPr>
          <w:rFonts w:ascii="Arial" w:hAnsi="Arial" w:cs="Arial"/>
          <w:sz w:val="24"/>
          <w:szCs w:val="24"/>
        </w:rPr>
        <w:t>Nadakuduti</w:t>
      </w:r>
      <w:proofErr w:type="spellEnd"/>
      <w:r w:rsidRPr="006B58F4">
        <w:rPr>
          <w:rFonts w:ascii="Arial" w:hAnsi="Arial" w:cs="Arial"/>
          <w:sz w:val="24"/>
          <w:szCs w:val="24"/>
        </w:rPr>
        <w:t xml:space="preserve"> for scutellarin standard.</w:t>
      </w:r>
    </w:p>
    <w:p w14:paraId="1AD9B614" w14:textId="77777777" w:rsidR="00CD2E28" w:rsidRPr="006B58F4" w:rsidRDefault="00CD2E28" w:rsidP="00266D53">
      <w:pPr>
        <w:spacing w:after="0" w:line="360" w:lineRule="auto"/>
        <w:rPr>
          <w:rFonts w:ascii="Arial" w:hAnsi="Arial" w:cs="Arial"/>
          <w:sz w:val="24"/>
          <w:szCs w:val="24"/>
        </w:rPr>
      </w:pPr>
    </w:p>
    <w:p w14:paraId="4C9FD0D1" w14:textId="77777777" w:rsidR="00551032" w:rsidRDefault="00551032" w:rsidP="00551032">
      <w:pPr>
        <w:rPr>
          <w:rFonts w:ascii="Arial" w:hAnsi="Arial" w:cs="Arial"/>
          <w:b/>
          <w:bCs/>
          <w:sz w:val="24"/>
          <w:szCs w:val="24"/>
        </w:rPr>
      </w:pPr>
    </w:p>
    <w:p w14:paraId="2A1AD0AC" w14:textId="77777777" w:rsidR="00551032" w:rsidRPr="006B58F4" w:rsidRDefault="00551032" w:rsidP="00551032">
      <w:pPr>
        <w:spacing w:after="0" w:line="360" w:lineRule="auto"/>
        <w:rPr>
          <w:rFonts w:ascii="Arial" w:hAnsi="Arial" w:cs="Arial"/>
          <w:b/>
          <w:bCs/>
          <w:sz w:val="24"/>
          <w:szCs w:val="24"/>
        </w:rPr>
      </w:pPr>
      <w:r w:rsidRPr="006B58F4">
        <w:rPr>
          <w:rFonts w:ascii="Arial" w:hAnsi="Arial" w:cs="Arial"/>
          <w:b/>
          <w:bCs/>
          <w:sz w:val="24"/>
          <w:szCs w:val="24"/>
        </w:rPr>
        <w:t>Contributions</w:t>
      </w:r>
    </w:p>
    <w:p w14:paraId="61C41BCB" w14:textId="77777777" w:rsidR="00551032" w:rsidRPr="006B58F4" w:rsidRDefault="00551032" w:rsidP="00551032">
      <w:pPr>
        <w:spacing w:after="0" w:line="360" w:lineRule="auto"/>
        <w:rPr>
          <w:rFonts w:ascii="Arial" w:hAnsi="Arial" w:cs="Arial"/>
          <w:b/>
          <w:bCs/>
          <w:sz w:val="24"/>
          <w:szCs w:val="24"/>
        </w:rPr>
      </w:pPr>
      <w:r w:rsidRPr="006B58F4">
        <w:rPr>
          <w:rFonts w:ascii="Arial" w:hAnsi="Arial" w:cs="Arial"/>
          <w:sz w:val="24"/>
          <w:szCs w:val="24"/>
        </w:rPr>
        <w:t>B.</w:t>
      </w:r>
      <w:r>
        <w:rPr>
          <w:rFonts w:ascii="Arial" w:hAnsi="Arial" w:cs="Arial"/>
          <w:sz w:val="24"/>
          <w:szCs w:val="24"/>
        </w:rPr>
        <w:t>C.</w:t>
      </w:r>
      <w:r w:rsidRPr="006B58F4">
        <w:rPr>
          <w:rFonts w:ascii="Arial" w:hAnsi="Arial" w:cs="Arial"/>
          <w:sz w:val="24"/>
          <w:szCs w:val="24"/>
        </w:rPr>
        <w:t>A., Y.D., and J.K. designed the research project; B.</w:t>
      </w:r>
      <w:r>
        <w:rPr>
          <w:rFonts w:ascii="Arial" w:hAnsi="Arial" w:cs="Arial"/>
          <w:sz w:val="24"/>
          <w:szCs w:val="24"/>
        </w:rPr>
        <w:t>C.</w:t>
      </w:r>
      <w:r w:rsidRPr="006B58F4">
        <w:rPr>
          <w:rFonts w:ascii="Arial" w:hAnsi="Arial" w:cs="Arial"/>
          <w:sz w:val="24"/>
          <w:szCs w:val="24"/>
        </w:rPr>
        <w:t xml:space="preserve">A., D.L., </w:t>
      </w:r>
      <w:r>
        <w:rPr>
          <w:rFonts w:ascii="Arial" w:hAnsi="Arial" w:cs="Arial"/>
          <w:sz w:val="24"/>
          <w:szCs w:val="24"/>
        </w:rPr>
        <w:t xml:space="preserve">G.M.R, and </w:t>
      </w:r>
      <w:r w:rsidRPr="006B58F4">
        <w:rPr>
          <w:rFonts w:ascii="Arial" w:hAnsi="Arial" w:cs="Arial"/>
          <w:sz w:val="24"/>
          <w:szCs w:val="24"/>
        </w:rPr>
        <w:t>Y.S. performed the experiments and analyzed the data; B.</w:t>
      </w:r>
      <w:r>
        <w:rPr>
          <w:rFonts w:ascii="Arial" w:hAnsi="Arial" w:cs="Arial"/>
          <w:sz w:val="24"/>
          <w:szCs w:val="24"/>
        </w:rPr>
        <w:t>C.</w:t>
      </w:r>
      <w:r w:rsidRPr="006B58F4">
        <w:rPr>
          <w:rFonts w:ascii="Arial" w:hAnsi="Arial" w:cs="Arial"/>
          <w:sz w:val="24"/>
          <w:szCs w:val="24"/>
        </w:rPr>
        <w:t>A., Y.D., and J.K. wrote the manuscript.</w:t>
      </w:r>
      <w:r w:rsidRPr="006B58F4">
        <w:rPr>
          <w:rFonts w:ascii="Arial" w:hAnsi="Arial" w:cs="Arial"/>
          <w:b/>
          <w:bCs/>
          <w:sz w:val="24"/>
          <w:szCs w:val="24"/>
        </w:rPr>
        <w:t xml:space="preserve"> </w:t>
      </w:r>
    </w:p>
    <w:p w14:paraId="3B6B1543" w14:textId="77777777" w:rsidR="00551032" w:rsidRDefault="00551032" w:rsidP="00551032">
      <w:pPr>
        <w:rPr>
          <w:rFonts w:ascii="Arial" w:hAnsi="Arial" w:cs="Arial"/>
          <w:b/>
          <w:bCs/>
          <w:sz w:val="24"/>
          <w:szCs w:val="24"/>
        </w:rPr>
      </w:pPr>
    </w:p>
    <w:p w14:paraId="161B6F01" w14:textId="77777777" w:rsidR="00551032" w:rsidRPr="006B58F4" w:rsidRDefault="00551032" w:rsidP="00551032">
      <w:pPr>
        <w:spacing w:after="0" w:line="360" w:lineRule="auto"/>
        <w:rPr>
          <w:rFonts w:ascii="Arial" w:hAnsi="Arial" w:cs="Arial"/>
          <w:b/>
          <w:bCs/>
          <w:sz w:val="24"/>
          <w:szCs w:val="24"/>
        </w:rPr>
      </w:pPr>
      <w:r w:rsidRPr="008E1855">
        <w:rPr>
          <w:rFonts w:ascii="Arial" w:hAnsi="Arial" w:cs="Arial"/>
          <w:b/>
          <w:bCs/>
          <w:sz w:val="24"/>
          <w:szCs w:val="24"/>
        </w:rPr>
        <w:t>Conflict of interests</w:t>
      </w:r>
    </w:p>
    <w:p w14:paraId="357E2DAA" w14:textId="77777777" w:rsidR="00551032" w:rsidRDefault="00551032" w:rsidP="00551032">
      <w:pPr>
        <w:spacing w:after="0" w:line="360" w:lineRule="auto"/>
        <w:rPr>
          <w:rFonts w:ascii="Arial" w:hAnsi="Arial" w:cs="Arial"/>
          <w:sz w:val="24"/>
          <w:szCs w:val="24"/>
        </w:rPr>
      </w:pPr>
      <w:r>
        <w:rPr>
          <w:rFonts w:ascii="Arial" w:hAnsi="Arial" w:cs="Arial"/>
          <w:sz w:val="24"/>
          <w:szCs w:val="24"/>
        </w:rPr>
        <w:t>The authors declare no competing interests.</w:t>
      </w:r>
    </w:p>
    <w:p w14:paraId="44AAA45B" w14:textId="77777777" w:rsidR="00551032" w:rsidRPr="006B58F4" w:rsidRDefault="00551032" w:rsidP="00551032">
      <w:pPr>
        <w:spacing w:after="0" w:line="360" w:lineRule="auto"/>
        <w:rPr>
          <w:rFonts w:ascii="Arial" w:hAnsi="Arial" w:cs="Arial"/>
          <w:b/>
          <w:bCs/>
          <w:sz w:val="24"/>
          <w:szCs w:val="24"/>
        </w:rPr>
      </w:pPr>
    </w:p>
    <w:p w14:paraId="6170097A" w14:textId="77777777" w:rsidR="00551032" w:rsidRDefault="00551032" w:rsidP="00551032">
      <w:pPr>
        <w:rPr>
          <w:rFonts w:ascii="Arial" w:hAnsi="Arial" w:cs="Arial"/>
          <w:b/>
          <w:bCs/>
          <w:sz w:val="24"/>
          <w:szCs w:val="24"/>
        </w:rPr>
      </w:pPr>
      <w:r>
        <w:rPr>
          <w:rFonts w:ascii="Arial" w:hAnsi="Arial" w:cs="Arial"/>
          <w:b/>
          <w:bCs/>
          <w:sz w:val="24"/>
          <w:szCs w:val="24"/>
        </w:rPr>
        <w:br w:type="page"/>
      </w:r>
    </w:p>
    <w:p w14:paraId="418E4BE5" w14:textId="14010D1D" w:rsidR="00280575" w:rsidRPr="006B58F4" w:rsidRDefault="00280575" w:rsidP="00280575">
      <w:pPr>
        <w:spacing w:after="0" w:line="360" w:lineRule="auto"/>
        <w:rPr>
          <w:rFonts w:ascii="Arial" w:hAnsi="Arial" w:cs="Arial"/>
          <w:b/>
          <w:bCs/>
          <w:sz w:val="24"/>
          <w:szCs w:val="24"/>
        </w:rPr>
      </w:pPr>
      <w:r>
        <w:rPr>
          <w:rFonts w:ascii="Arial" w:hAnsi="Arial" w:cs="Arial"/>
          <w:b/>
          <w:bCs/>
          <w:sz w:val="24"/>
          <w:szCs w:val="24"/>
        </w:rPr>
        <w:lastRenderedPageBreak/>
        <w:t>Figure legends</w:t>
      </w:r>
    </w:p>
    <w:p w14:paraId="0B027187" w14:textId="17F6EB31" w:rsidR="00280575"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Figure 1. </w:t>
      </w:r>
      <w:r w:rsidRPr="006B58F4">
        <w:rPr>
          <w:rFonts w:ascii="Arial" w:hAnsi="Arial" w:cs="Arial"/>
          <w:sz w:val="24"/>
          <w:szCs w:val="24"/>
        </w:rPr>
        <w:t xml:space="preserve">Proposed 4´-hydroxyflavone and 4´-deoxyflavone pathway. Structures of glycosylated flavones are not shown to save space but are included in Fig. S1. Enzyme names in blue are specific isoforms that have been identified in </w:t>
      </w:r>
      <w:r w:rsidRPr="006B58F4">
        <w:rPr>
          <w:rFonts w:ascii="Arial" w:hAnsi="Arial" w:cs="Arial"/>
          <w:i/>
          <w:iCs/>
          <w:sz w:val="24"/>
          <w:szCs w:val="24"/>
        </w:rPr>
        <w:t>S. baicalensis</w:t>
      </w:r>
      <w:r w:rsidRPr="006B58F4">
        <w:rPr>
          <w:rFonts w:ascii="Arial" w:hAnsi="Arial" w:cs="Arial"/>
          <w:sz w:val="24"/>
          <w:szCs w:val="24"/>
        </w:rPr>
        <w:t>, and enzyme names in black are general names. Flavones that were quantified have names in bold and are numbered to match the labeling of Figure 2.</w:t>
      </w:r>
    </w:p>
    <w:p w14:paraId="76A9675A" w14:textId="68BE6C63" w:rsidR="00637CEA" w:rsidRPr="006B58F4" w:rsidRDefault="00637CEA" w:rsidP="00280575">
      <w:pPr>
        <w:spacing w:after="0" w:line="360" w:lineRule="auto"/>
        <w:rPr>
          <w:rFonts w:ascii="Arial" w:hAnsi="Arial" w:cs="Arial"/>
          <w:b/>
          <w:bCs/>
          <w:sz w:val="24"/>
          <w:szCs w:val="24"/>
        </w:rPr>
      </w:pPr>
      <w:r>
        <w:rPr>
          <w:rFonts w:ascii="Arial" w:hAnsi="Arial" w:cs="Arial"/>
          <w:sz w:val="24"/>
          <w:szCs w:val="24"/>
        </w:rPr>
        <w:t>Enzymes are phenylalanine ammonia lyase (</w:t>
      </w:r>
      <w:proofErr w:type="spellStart"/>
      <w:r>
        <w:rPr>
          <w:rFonts w:ascii="Arial" w:hAnsi="Arial" w:cs="Arial"/>
          <w:sz w:val="24"/>
          <w:szCs w:val="24"/>
        </w:rPr>
        <w:t>SbPAL</w:t>
      </w:r>
      <w:proofErr w:type="spellEnd"/>
      <w:r>
        <w:rPr>
          <w:rFonts w:ascii="Arial" w:hAnsi="Arial" w:cs="Arial"/>
          <w:sz w:val="24"/>
          <w:szCs w:val="24"/>
        </w:rPr>
        <w:t>), cinnamate 4-hydroxylase (SbC4H), cinnamate-CoA ligase (SbCLL-7), 4-coumarate CoA ligase (SbCLL-1), chalcone synthase (SbCHS-1), pinocembrin-chalcone synthase (SbCHS-2), chalcone isomerase (</w:t>
      </w:r>
      <w:proofErr w:type="spellStart"/>
      <w:r>
        <w:rPr>
          <w:rFonts w:ascii="Arial" w:hAnsi="Arial" w:cs="Arial"/>
          <w:sz w:val="24"/>
          <w:szCs w:val="24"/>
        </w:rPr>
        <w:t>SbCHI</w:t>
      </w:r>
      <w:proofErr w:type="spellEnd"/>
      <w:r>
        <w:rPr>
          <w:rFonts w:ascii="Arial" w:hAnsi="Arial" w:cs="Arial"/>
          <w:sz w:val="24"/>
          <w:szCs w:val="24"/>
        </w:rPr>
        <w:t>), flavone synthase I (</w:t>
      </w:r>
      <w:proofErr w:type="spellStart"/>
      <w:r>
        <w:rPr>
          <w:rFonts w:ascii="Arial" w:hAnsi="Arial" w:cs="Arial"/>
          <w:sz w:val="24"/>
          <w:szCs w:val="24"/>
        </w:rPr>
        <w:t>SbFNSI</w:t>
      </w:r>
      <w:proofErr w:type="spellEnd"/>
      <w:r>
        <w:rPr>
          <w:rFonts w:ascii="Arial" w:hAnsi="Arial" w:cs="Arial"/>
          <w:sz w:val="24"/>
          <w:szCs w:val="24"/>
        </w:rPr>
        <w:t>), flavone synthase II (</w:t>
      </w:r>
      <w:proofErr w:type="spellStart"/>
      <w:r>
        <w:rPr>
          <w:rFonts w:ascii="Arial" w:hAnsi="Arial" w:cs="Arial"/>
          <w:sz w:val="24"/>
          <w:szCs w:val="24"/>
        </w:rPr>
        <w:t>SbFNSII</w:t>
      </w:r>
      <w:proofErr w:type="spellEnd"/>
      <w:r>
        <w:rPr>
          <w:rFonts w:ascii="Arial" w:hAnsi="Arial" w:cs="Arial"/>
          <w:sz w:val="24"/>
          <w:szCs w:val="24"/>
        </w:rPr>
        <w:t>), flavone 6-hydroxylase (SBF6H), flavone 8-hydroxylase (SbF8H), and 8-O-methyl transferase (Sb8-OMT).</w:t>
      </w:r>
    </w:p>
    <w:p w14:paraId="77C9F9A4" w14:textId="77777777" w:rsidR="00280575" w:rsidRPr="006B58F4"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Figure 2. </w:t>
      </w:r>
      <w:r w:rsidRPr="006B58F4">
        <w:rPr>
          <w:rFonts w:ascii="Arial" w:hAnsi="Arial" w:cs="Arial"/>
          <w:sz w:val="24"/>
          <w:szCs w:val="24"/>
        </w:rPr>
        <w:t xml:space="preserve">Metabolite data collected from the (a) leaves, (b) stems, and (c) roots of 7 </w:t>
      </w:r>
      <w:r w:rsidRPr="006B58F4">
        <w:rPr>
          <w:rFonts w:ascii="Arial" w:hAnsi="Arial" w:cs="Arial"/>
          <w:i/>
          <w:iCs/>
          <w:sz w:val="24"/>
          <w:szCs w:val="24"/>
        </w:rPr>
        <w:t xml:space="preserve">Scutellaria </w:t>
      </w:r>
      <w:r w:rsidRPr="006B58F4">
        <w:rPr>
          <w:rFonts w:ascii="Arial" w:hAnsi="Arial" w:cs="Arial"/>
          <w:sz w:val="24"/>
          <w:szCs w:val="24"/>
        </w:rPr>
        <w:t>species via High Performance Liquid Chromatography (HPLC). Samples were taken in biological triplicate, and the average concentration of each metabolite calculated. Metabolites are numbered to match their order of occurrence in the flavone pathway, shown in Figure 1.</w:t>
      </w:r>
    </w:p>
    <w:p w14:paraId="1A7B1239" w14:textId="7D407719" w:rsidR="00280575" w:rsidRPr="006B58F4"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Figure 3. </w:t>
      </w:r>
      <w:r w:rsidRPr="006B58F4">
        <w:rPr>
          <w:rFonts w:ascii="Arial" w:hAnsi="Arial" w:cs="Arial"/>
          <w:sz w:val="24"/>
          <w:szCs w:val="24"/>
        </w:rPr>
        <w:t xml:space="preserve">Organ-specific (a) oroxylin A and (b) oroxyloside concentrations in 7 </w:t>
      </w:r>
      <w:r w:rsidRPr="006B58F4">
        <w:rPr>
          <w:rFonts w:ascii="Arial" w:hAnsi="Arial" w:cs="Arial"/>
          <w:i/>
          <w:iCs/>
          <w:sz w:val="24"/>
          <w:szCs w:val="24"/>
        </w:rPr>
        <w:t xml:space="preserve">Scutellaria </w:t>
      </w:r>
      <w:r w:rsidRPr="006B58F4">
        <w:rPr>
          <w:rFonts w:ascii="Arial" w:hAnsi="Arial" w:cs="Arial"/>
          <w:sz w:val="24"/>
          <w:szCs w:val="24"/>
        </w:rPr>
        <w:t>species, as determined via High Performance Liquid Chromatography (HPLC). Concentrations were averaged from tissue samples taken from 3 biological replicates, and error bars represent standard error.</w:t>
      </w:r>
      <w:ins w:id="269" w:author="Bryce Askey" w:date="2021-11-23T18:08:00Z">
        <w:r w:rsidR="003E2B2F">
          <w:rPr>
            <w:rFonts w:ascii="Arial" w:hAnsi="Arial" w:cs="Arial"/>
            <w:sz w:val="24"/>
            <w:szCs w:val="24"/>
          </w:rPr>
          <w:t xml:space="preserve"> </w:t>
        </w:r>
        <w:r w:rsidR="003E2B2F" w:rsidRPr="003E2B2F">
          <w:rPr>
            <w:rFonts w:ascii="Arial" w:hAnsi="Arial" w:cs="Arial"/>
            <w:sz w:val="24"/>
            <w:szCs w:val="24"/>
          </w:rPr>
          <w:t xml:space="preserve">Asterisk (*) indicates p-value &lt; 0.05 relative to </w:t>
        </w:r>
        <w:r w:rsidR="003E2B2F" w:rsidRPr="003E2B2F">
          <w:rPr>
            <w:rFonts w:ascii="Arial" w:hAnsi="Arial" w:cs="Arial"/>
            <w:i/>
            <w:iCs/>
            <w:sz w:val="24"/>
            <w:szCs w:val="24"/>
          </w:rPr>
          <w:t xml:space="preserve">S. baicalensis </w:t>
        </w:r>
        <w:r w:rsidR="003E2B2F" w:rsidRPr="003E2B2F">
          <w:rPr>
            <w:rFonts w:ascii="Arial" w:hAnsi="Arial" w:cs="Arial"/>
            <w:sz w:val="24"/>
            <w:szCs w:val="24"/>
          </w:rPr>
          <w:t>for the same organ and flavone.</w:t>
        </w:r>
      </w:ins>
    </w:p>
    <w:p w14:paraId="7E76E21B" w14:textId="77777777"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t xml:space="preserve">Figure 4. </w:t>
      </w:r>
      <w:r w:rsidRPr="006B58F4">
        <w:rPr>
          <w:rFonts w:ascii="Arial" w:hAnsi="Arial" w:cs="Arial"/>
          <w:sz w:val="24"/>
          <w:szCs w:val="24"/>
        </w:rPr>
        <w:t xml:space="preserve">Comparison of chromatograms collected via HPLC from </w:t>
      </w:r>
      <w:r w:rsidRPr="006B58F4">
        <w:rPr>
          <w:rFonts w:ascii="Arial" w:hAnsi="Arial" w:cs="Arial"/>
          <w:i/>
          <w:iCs/>
          <w:sz w:val="24"/>
          <w:szCs w:val="24"/>
        </w:rPr>
        <w:t xml:space="preserve">S. barbata, S. baicalensis, </w:t>
      </w:r>
      <w:r w:rsidRPr="006B58F4">
        <w:rPr>
          <w:rFonts w:ascii="Arial" w:hAnsi="Arial" w:cs="Arial"/>
          <w:sz w:val="24"/>
          <w:szCs w:val="24"/>
        </w:rPr>
        <w:t>and</w:t>
      </w:r>
      <w:r w:rsidRPr="006B58F4">
        <w:rPr>
          <w:rFonts w:ascii="Arial" w:hAnsi="Arial" w:cs="Arial"/>
          <w:i/>
          <w:iCs/>
          <w:sz w:val="24"/>
          <w:szCs w:val="24"/>
        </w:rPr>
        <w:t xml:space="preserve"> S. racemosa</w:t>
      </w:r>
      <w:r w:rsidRPr="006B58F4">
        <w:rPr>
          <w:rFonts w:ascii="Arial" w:hAnsi="Arial" w:cs="Arial"/>
          <w:sz w:val="24"/>
          <w:szCs w:val="24"/>
        </w:rPr>
        <w:t xml:space="preserve"> stems. Time interval displayed was selected to center the unknown peak in the chromatograms.</w:t>
      </w:r>
    </w:p>
    <w:p w14:paraId="574F9048" w14:textId="19AFAE87" w:rsidR="00AC4213" w:rsidRPr="00AC4213" w:rsidRDefault="00AC4213" w:rsidP="00AC4213">
      <w:pPr>
        <w:spacing w:after="0" w:line="360" w:lineRule="auto"/>
        <w:rPr>
          <w:rFonts w:ascii="Arial" w:hAnsi="Arial" w:cs="Arial"/>
          <w:sz w:val="24"/>
          <w:szCs w:val="24"/>
        </w:rPr>
      </w:pPr>
      <w:r w:rsidRPr="00AC4213">
        <w:rPr>
          <w:rFonts w:ascii="Arial" w:hAnsi="Arial" w:cs="Arial"/>
          <w:b/>
          <w:bCs/>
          <w:sz w:val="24"/>
          <w:szCs w:val="24"/>
        </w:rPr>
        <w:t xml:space="preserve">Figure 5. </w:t>
      </w:r>
      <w:r w:rsidRPr="00AC4213">
        <w:rPr>
          <w:rFonts w:ascii="Arial" w:hAnsi="Arial" w:cs="Arial"/>
          <w:sz w:val="24"/>
          <w:szCs w:val="24"/>
        </w:rPr>
        <w:t>Characterization of a new scutellarin isomer.</w:t>
      </w:r>
      <w:r>
        <w:rPr>
          <w:rFonts w:ascii="Arial" w:hAnsi="Arial" w:cs="Arial"/>
          <w:sz w:val="24"/>
          <w:szCs w:val="24"/>
        </w:rPr>
        <w:t xml:space="preserve"> </w:t>
      </w:r>
      <w:proofErr w:type="gramStart"/>
      <w:r w:rsidRPr="00AC4213">
        <w:rPr>
          <w:rFonts w:ascii="Arial" w:hAnsi="Arial" w:cs="Arial"/>
          <w:sz w:val="24"/>
          <w:szCs w:val="24"/>
        </w:rPr>
        <w:t>(</w:t>
      </w:r>
      <w:proofErr w:type="gramEnd"/>
      <w:r w:rsidRPr="00AC4213">
        <w:rPr>
          <w:rFonts w:ascii="Arial" w:hAnsi="Arial" w:cs="Arial"/>
          <w:sz w:val="24"/>
          <w:szCs w:val="24"/>
        </w:rPr>
        <w:t>a) Standard scutellarin and isolated compound were eluted with different retention times in LC-HRMS analysis.</w:t>
      </w:r>
      <w:r>
        <w:rPr>
          <w:rFonts w:ascii="Arial" w:hAnsi="Arial" w:cs="Arial"/>
          <w:sz w:val="24"/>
          <w:szCs w:val="24"/>
        </w:rPr>
        <w:t xml:space="preserve"> </w:t>
      </w:r>
      <w:r w:rsidRPr="00AC4213">
        <w:rPr>
          <w:rFonts w:ascii="Arial" w:hAnsi="Arial" w:cs="Arial"/>
          <w:sz w:val="24"/>
          <w:szCs w:val="24"/>
        </w:rPr>
        <w:t>(b) Key NMR correlations of isolated compound. 1D-NOESY and1D-ROESY correlations are represented by red and green two-way arrows, respectively (left). A three-bond HMBC correlation from H-1’’ to C-8 (right).</w:t>
      </w:r>
    </w:p>
    <w:p w14:paraId="249BBBBE" w14:textId="04792C60"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lastRenderedPageBreak/>
        <w:t xml:space="preserve">Figure 6. </w:t>
      </w:r>
      <w:r w:rsidRPr="006B58F4">
        <w:rPr>
          <w:rFonts w:ascii="Arial" w:hAnsi="Arial" w:cs="Arial"/>
          <w:sz w:val="24"/>
          <w:szCs w:val="24"/>
        </w:rPr>
        <w:t xml:space="preserve">Organ-specific isoscutellarein 8-glucuronide peak areas in 7 </w:t>
      </w:r>
      <w:r w:rsidRPr="006B58F4">
        <w:rPr>
          <w:rFonts w:ascii="Arial" w:hAnsi="Arial" w:cs="Arial"/>
          <w:i/>
          <w:iCs/>
          <w:sz w:val="24"/>
          <w:szCs w:val="24"/>
        </w:rPr>
        <w:t xml:space="preserve">Scutellaria </w:t>
      </w:r>
      <w:r w:rsidRPr="006B58F4">
        <w:rPr>
          <w:rFonts w:ascii="Arial" w:hAnsi="Arial" w:cs="Arial"/>
          <w:sz w:val="24"/>
          <w:szCs w:val="24"/>
        </w:rPr>
        <w:t>species, as determined via High Performance Liquid Chromatography (HPLC). Peak areas were averaged from tissue samples taken from 3 biological replicates, and error bars represent standard error.</w:t>
      </w:r>
      <w:ins w:id="270" w:author="Bryce Askey" w:date="2021-11-23T18:09:00Z">
        <w:r w:rsidR="003E2B2F">
          <w:rPr>
            <w:rFonts w:ascii="Arial" w:hAnsi="Arial" w:cs="Arial"/>
            <w:sz w:val="24"/>
            <w:szCs w:val="24"/>
          </w:rPr>
          <w:t xml:space="preserve"> </w:t>
        </w:r>
        <w:r w:rsidR="003E2B2F" w:rsidRPr="003E2B2F">
          <w:rPr>
            <w:rFonts w:ascii="Arial" w:hAnsi="Arial" w:cs="Arial"/>
            <w:sz w:val="24"/>
            <w:szCs w:val="24"/>
          </w:rPr>
          <w:t xml:space="preserve">Asterisk (*) indicates p-value &lt; 0.05 relative to </w:t>
        </w:r>
        <w:r w:rsidR="003E2B2F" w:rsidRPr="003E2B2F">
          <w:rPr>
            <w:rFonts w:ascii="Arial" w:hAnsi="Arial" w:cs="Arial"/>
            <w:i/>
            <w:iCs/>
            <w:sz w:val="24"/>
            <w:szCs w:val="24"/>
          </w:rPr>
          <w:t xml:space="preserve">S. baicalensis </w:t>
        </w:r>
        <w:r w:rsidR="003E2B2F" w:rsidRPr="003E2B2F">
          <w:rPr>
            <w:rFonts w:ascii="Arial" w:hAnsi="Arial" w:cs="Arial"/>
            <w:sz w:val="24"/>
            <w:szCs w:val="24"/>
          </w:rPr>
          <w:t>for the same organ and flavone.</w:t>
        </w:r>
      </w:ins>
    </w:p>
    <w:p w14:paraId="56897A47" w14:textId="75AFB30E" w:rsidR="00600F88" w:rsidRDefault="00600F88">
      <w:pPr>
        <w:rPr>
          <w:rFonts w:ascii="Arial" w:hAnsi="Arial" w:cs="Arial"/>
          <w:b/>
          <w:bCs/>
          <w:sz w:val="24"/>
          <w:szCs w:val="24"/>
        </w:rPr>
      </w:pPr>
      <w:r>
        <w:rPr>
          <w:rFonts w:ascii="Arial" w:hAnsi="Arial" w:cs="Arial"/>
          <w:b/>
          <w:bCs/>
          <w:sz w:val="24"/>
          <w:szCs w:val="24"/>
        </w:rPr>
        <w:br w:type="page"/>
      </w:r>
    </w:p>
    <w:p w14:paraId="7324D1A7" w14:textId="77777777"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lastRenderedPageBreak/>
        <w:t>TABLES</w:t>
      </w:r>
    </w:p>
    <w:p w14:paraId="668BE808" w14:textId="249F6D26" w:rsidR="00280575" w:rsidRPr="00E630F2"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Table 1. </w:t>
      </w:r>
      <w:r w:rsidRPr="006B58F4">
        <w:rPr>
          <w:rFonts w:ascii="Arial" w:hAnsi="Arial" w:cs="Arial"/>
          <w:sz w:val="24"/>
          <w:szCs w:val="24"/>
        </w:rPr>
        <w:t>Organ-specific flavone concentrations</w:t>
      </w:r>
      <w:ins w:id="271" w:author="Bryce Askey" w:date="2021-11-18T09:02:00Z">
        <w:r w:rsidR="007039EC">
          <w:rPr>
            <w:rFonts w:ascii="Arial" w:hAnsi="Arial" w:cs="Arial"/>
            <w:sz w:val="24"/>
            <w:szCs w:val="24"/>
          </w:rPr>
          <w:t xml:space="preserve"> and peak areas</w:t>
        </w:r>
      </w:ins>
      <w:r w:rsidRPr="006B58F4">
        <w:rPr>
          <w:rFonts w:ascii="Arial" w:hAnsi="Arial" w:cs="Arial"/>
          <w:sz w:val="24"/>
          <w:szCs w:val="24"/>
        </w:rPr>
        <w:t xml:space="preserve"> collected from 7 </w:t>
      </w:r>
      <w:r w:rsidRPr="006B58F4">
        <w:rPr>
          <w:rFonts w:ascii="Arial" w:hAnsi="Arial" w:cs="Arial"/>
          <w:i/>
          <w:iCs/>
          <w:sz w:val="24"/>
          <w:szCs w:val="24"/>
        </w:rPr>
        <w:t xml:space="preserve">Scutellaria </w:t>
      </w:r>
      <w:r w:rsidRPr="006B58F4">
        <w:rPr>
          <w:rFonts w:ascii="Arial" w:hAnsi="Arial" w:cs="Arial"/>
          <w:sz w:val="24"/>
          <w:szCs w:val="24"/>
        </w:rPr>
        <w:t>spec</w:t>
      </w:r>
      <w:ins w:id="272" w:author="Bryce Askey" w:date="2021-11-18T09:02:00Z">
        <w:r w:rsidR="007039EC">
          <w:rPr>
            <w:rFonts w:ascii="Arial" w:hAnsi="Arial" w:cs="Arial"/>
            <w:sz w:val="24"/>
            <w:szCs w:val="24"/>
          </w:rPr>
          <w:t>i</w:t>
        </w:r>
      </w:ins>
      <w:r w:rsidRPr="006B58F4">
        <w:rPr>
          <w:rFonts w:ascii="Arial" w:hAnsi="Arial" w:cs="Arial"/>
          <w:sz w:val="24"/>
          <w:szCs w:val="24"/>
        </w:rPr>
        <w:t xml:space="preserve">es via High Performance Liquid Chromatography (HPLC). </w:t>
      </w:r>
    </w:p>
    <w:p w14:paraId="20515832" w14:textId="4C2C2EE6" w:rsidR="00280575" w:rsidRPr="00E630F2" w:rsidDel="007039EC" w:rsidRDefault="00280575" w:rsidP="00280575">
      <w:pPr>
        <w:spacing w:after="0" w:line="360" w:lineRule="auto"/>
        <w:rPr>
          <w:del w:id="273" w:author="Bryce Askey" w:date="2021-11-18T09:02:00Z"/>
          <w:rFonts w:ascii="Arial" w:hAnsi="Arial" w:cs="Arial"/>
          <w:sz w:val="24"/>
          <w:szCs w:val="24"/>
        </w:rPr>
      </w:pPr>
      <w:del w:id="274" w:author="Bryce Askey" w:date="2021-11-18T09:02:00Z">
        <w:r w:rsidRPr="00E630F2" w:rsidDel="007039EC">
          <w:rPr>
            <w:rFonts w:ascii="Arial" w:hAnsi="Arial" w:cs="Arial"/>
            <w:b/>
            <w:bCs/>
            <w:sz w:val="24"/>
            <w:szCs w:val="24"/>
          </w:rPr>
          <w:delText xml:space="preserve">Table 2. </w:delText>
        </w:r>
        <w:r w:rsidRPr="00E630F2" w:rsidDel="007039EC">
          <w:rPr>
            <w:rFonts w:ascii="Arial" w:hAnsi="Arial" w:cs="Arial"/>
            <w:sz w:val="24"/>
            <w:szCs w:val="24"/>
          </w:rPr>
          <w:delText xml:space="preserve">Organ-specific isoscutellarein 8-G peak areas collected from 7 </w:delText>
        </w:r>
        <w:r w:rsidRPr="00E630F2" w:rsidDel="007039EC">
          <w:rPr>
            <w:rFonts w:ascii="Arial" w:hAnsi="Arial" w:cs="Arial"/>
            <w:i/>
            <w:iCs/>
            <w:sz w:val="24"/>
            <w:szCs w:val="24"/>
          </w:rPr>
          <w:delText xml:space="preserve">Scutellaria </w:delText>
        </w:r>
        <w:r w:rsidRPr="00E630F2" w:rsidDel="007039EC">
          <w:rPr>
            <w:rFonts w:ascii="Arial" w:hAnsi="Arial" w:cs="Arial"/>
            <w:sz w:val="24"/>
            <w:szCs w:val="24"/>
          </w:rPr>
          <w:delText>specie</w:delText>
        </w:r>
        <w:r w:rsidDel="007039EC">
          <w:rPr>
            <w:rFonts w:ascii="Arial" w:hAnsi="Arial" w:cs="Arial"/>
            <w:sz w:val="24"/>
            <w:szCs w:val="24"/>
          </w:rPr>
          <w:delText>s</w:delText>
        </w:r>
        <w:r w:rsidRPr="00E630F2" w:rsidDel="007039EC">
          <w:rPr>
            <w:rFonts w:ascii="Arial" w:hAnsi="Arial" w:cs="Arial"/>
            <w:sz w:val="24"/>
            <w:szCs w:val="24"/>
          </w:rPr>
          <w:delText>.</w:delText>
        </w:r>
      </w:del>
    </w:p>
    <w:p w14:paraId="6BB12F1B" w14:textId="77777777" w:rsidR="00280575" w:rsidRPr="006B58F4" w:rsidRDefault="00280575" w:rsidP="00280575">
      <w:pPr>
        <w:spacing w:after="0" w:line="360" w:lineRule="auto"/>
        <w:rPr>
          <w:rFonts w:ascii="Arial" w:hAnsi="Arial" w:cs="Arial"/>
          <w:sz w:val="24"/>
          <w:szCs w:val="24"/>
        </w:rPr>
      </w:pPr>
    </w:p>
    <w:p w14:paraId="076920D0" w14:textId="7D555344" w:rsidR="00280575" w:rsidRPr="006B58F4" w:rsidRDefault="003D3ABF" w:rsidP="00071C70">
      <w:pPr>
        <w:rPr>
          <w:rFonts w:ascii="Arial" w:hAnsi="Arial" w:cs="Arial"/>
          <w:b/>
          <w:bCs/>
          <w:sz w:val="24"/>
          <w:szCs w:val="24"/>
        </w:rPr>
      </w:pPr>
      <w:r>
        <w:rPr>
          <w:rFonts w:ascii="Arial" w:hAnsi="Arial" w:cs="Arial"/>
          <w:b/>
          <w:bCs/>
          <w:sz w:val="24"/>
          <w:szCs w:val="24"/>
        </w:rPr>
        <w:t>Supplemental materials</w:t>
      </w:r>
    </w:p>
    <w:p w14:paraId="671C84BB" w14:textId="31524B45" w:rsidR="00280575" w:rsidRDefault="00280575" w:rsidP="00CD4267">
      <w:pPr>
        <w:spacing w:after="0" w:line="360" w:lineRule="auto"/>
        <w:rPr>
          <w:ins w:id="275" w:author="Bryce Askey" w:date="2021-11-23T20:31:00Z"/>
          <w:rFonts w:ascii="Arial" w:hAnsi="Arial" w:cs="Arial"/>
          <w:sz w:val="24"/>
          <w:szCs w:val="24"/>
        </w:rPr>
      </w:pPr>
      <w:r w:rsidRPr="006B58F4">
        <w:rPr>
          <w:rFonts w:ascii="Arial" w:hAnsi="Arial" w:cs="Arial"/>
          <w:b/>
          <w:bCs/>
          <w:sz w:val="24"/>
          <w:szCs w:val="24"/>
        </w:rPr>
        <w:t xml:space="preserve">Figure S1. </w:t>
      </w:r>
      <w:r w:rsidRPr="006B58F4">
        <w:rPr>
          <w:rFonts w:ascii="Arial" w:hAnsi="Arial" w:cs="Arial"/>
          <w:sz w:val="24"/>
          <w:szCs w:val="24"/>
        </w:rPr>
        <w:t>Proposed 4</w:t>
      </w:r>
      <w:bookmarkStart w:id="276" w:name="_Hlk88124154"/>
      <w:r w:rsidRPr="006B58F4">
        <w:rPr>
          <w:rFonts w:ascii="Arial" w:hAnsi="Arial" w:cs="Arial"/>
          <w:sz w:val="24"/>
          <w:szCs w:val="24"/>
        </w:rPr>
        <w:t>´</w:t>
      </w:r>
      <w:bookmarkEnd w:id="276"/>
      <w:r w:rsidRPr="006B58F4">
        <w:rPr>
          <w:rFonts w:ascii="Arial" w:hAnsi="Arial" w:cs="Arial"/>
          <w:sz w:val="24"/>
          <w:szCs w:val="24"/>
        </w:rPr>
        <w:t xml:space="preserve">-hydroxyflavone and 4´-deoxyflavone pathway with structures of glycosylated flavones included. Enzyme names in blue are specific isoforms that have been identified in </w:t>
      </w:r>
      <w:r w:rsidRPr="006B58F4">
        <w:rPr>
          <w:rFonts w:ascii="Arial" w:hAnsi="Arial" w:cs="Arial"/>
          <w:i/>
          <w:iCs/>
          <w:sz w:val="24"/>
          <w:szCs w:val="24"/>
        </w:rPr>
        <w:t>S. baicalensis</w:t>
      </w:r>
      <w:r w:rsidRPr="006B58F4">
        <w:rPr>
          <w:rFonts w:ascii="Arial" w:hAnsi="Arial" w:cs="Arial"/>
          <w:sz w:val="24"/>
          <w:szCs w:val="24"/>
        </w:rPr>
        <w:t>, and enzyme names in black are general names. Flavones that were quantified have names in bold and are numbered to match the labeling of Figure 2.</w:t>
      </w:r>
    </w:p>
    <w:p w14:paraId="3D1E5981" w14:textId="42A06C28" w:rsidR="00476CB5" w:rsidRPr="003C376A" w:rsidRDefault="00476CB5" w:rsidP="00476CB5">
      <w:pPr>
        <w:spacing w:after="0" w:line="360" w:lineRule="auto"/>
        <w:rPr>
          <w:rFonts w:ascii="Arial" w:hAnsi="Arial" w:cs="Arial"/>
          <w:sz w:val="24"/>
          <w:szCs w:val="24"/>
        </w:rPr>
      </w:pPr>
      <w:ins w:id="277" w:author="Bryce Askey" w:date="2021-11-23T20:31:00Z">
        <w:r>
          <w:rPr>
            <w:rFonts w:ascii="Arial" w:hAnsi="Arial" w:cs="Arial"/>
            <w:b/>
            <w:bCs/>
            <w:sz w:val="24"/>
            <w:szCs w:val="24"/>
          </w:rPr>
          <w:t>Fig</w:t>
        </w:r>
      </w:ins>
      <w:ins w:id="278" w:author="Bryce Askey" w:date="2021-11-23T20:33:00Z">
        <w:r>
          <w:rPr>
            <w:rFonts w:ascii="Arial" w:hAnsi="Arial" w:cs="Arial"/>
            <w:b/>
            <w:bCs/>
            <w:sz w:val="24"/>
            <w:szCs w:val="24"/>
          </w:rPr>
          <w:t>ure</w:t>
        </w:r>
      </w:ins>
      <w:ins w:id="279" w:author="Bryce Askey" w:date="2021-11-23T20:31:00Z">
        <w:r>
          <w:rPr>
            <w:rFonts w:ascii="Arial" w:hAnsi="Arial" w:cs="Arial"/>
            <w:b/>
            <w:bCs/>
            <w:sz w:val="24"/>
            <w:szCs w:val="24"/>
          </w:rPr>
          <w:t xml:space="preserve">. S2. </w:t>
        </w:r>
        <w:r>
          <w:rPr>
            <w:rFonts w:ascii="Arial" w:hAnsi="Arial" w:cs="Arial"/>
            <w:sz w:val="24"/>
            <w:szCs w:val="24"/>
          </w:rPr>
          <w:t xml:space="preserve">UV spectra of (a) apigenin, (b) apigenin 7-G, (c) </w:t>
        </w:r>
        <w:proofErr w:type="spellStart"/>
        <w:r>
          <w:rPr>
            <w:rFonts w:ascii="Arial" w:hAnsi="Arial" w:cs="Arial"/>
            <w:sz w:val="24"/>
            <w:szCs w:val="24"/>
          </w:rPr>
          <w:t>scutellarein</w:t>
        </w:r>
        <w:proofErr w:type="spellEnd"/>
        <w:r>
          <w:rPr>
            <w:rFonts w:ascii="Arial" w:hAnsi="Arial" w:cs="Arial"/>
            <w:sz w:val="24"/>
            <w:szCs w:val="24"/>
          </w:rPr>
          <w:t xml:space="preserve">, (d) scutellarin, (e) hispidulin, (f) </w:t>
        </w:r>
        <w:proofErr w:type="spellStart"/>
        <w:r>
          <w:rPr>
            <w:rFonts w:ascii="Arial" w:hAnsi="Arial" w:cs="Arial"/>
            <w:sz w:val="24"/>
            <w:szCs w:val="24"/>
          </w:rPr>
          <w:t>hispiduloside</w:t>
        </w:r>
        <w:proofErr w:type="spellEnd"/>
        <w:r>
          <w:rPr>
            <w:rFonts w:ascii="Arial" w:hAnsi="Arial" w:cs="Arial"/>
            <w:sz w:val="24"/>
            <w:szCs w:val="24"/>
          </w:rPr>
          <w:t>, (g) chrysin, (h) chrysin 7-G, (</w:t>
        </w:r>
        <w:proofErr w:type="spellStart"/>
        <w:r>
          <w:rPr>
            <w:rFonts w:ascii="Arial" w:hAnsi="Arial" w:cs="Arial"/>
            <w:sz w:val="24"/>
            <w:szCs w:val="24"/>
          </w:rPr>
          <w:t>i</w:t>
        </w:r>
        <w:proofErr w:type="spellEnd"/>
        <w:r>
          <w:rPr>
            <w:rFonts w:ascii="Arial" w:hAnsi="Arial" w:cs="Arial"/>
            <w:sz w:val="24"/>
            <w:szCs w:val="24"/>
          </w:rPr>
          <w:t>) baicalein, (k) oroxylin A, (l) oroxyloside, (m) wogonin, and (n) wogonoside, and (p) isoscutellarein 8-G.</w:t>
        </w:r>
        <w:r>
          <w:rPr>
            <w:rFonts w:ascii="Arial" w:hAnsi="Arial" w:cs="Arial"/>
            <w:b/>
            <w:bCs/>
            <w:sz w:val="24"/>
            <w:szCs w:val="24"/>
          </w:rPr>
          <w:t xml:space="preserve"> </w:t>
        </w:r>
        <w:r>
          <w:rPr>
            <w:rFonts w:ascii="Arial" w:hAnsi="Arial" w:cs="Arial"/>
            <w:sz w:val="24"/>
            <w:szCs w:val="24"/>
          </w:rPr>
          <w:t>All spectra collected from standards except for isoscutellarein 8-G, which was collected from isolated fraction sent for further analysis.</w:t>
        </w:r>
      </w:ins>
    </w:p>
    <w:p w14:paraId="0C5C1D6B" w14:textId="0DA840CF" w:rsidR="00280575" w:rsidRPr="003C376A" w:rsidRDefault="00280575" w:rsidP="00071C70">
      <w:pPr>
        <w:spacing w:after="0" w:line="360" w:lineRule="auto"/>
        <w:rPr>
          <w:rFonts w:ascii="Arial" w:hAnsi="Arial" w:cs="Arial"/>
          <w:sz w:val="24"/>
          <w:szCs w:val="24"/>
        </w:rPr>
      </w:pPr>
      <w:r w:rsidRPr="003C376A">
        <w:rPr>
          <w:rFonts w:ascii="Arial" w:hAnsi="Arial" w:cs="Arial"/>
          <w:b/>
          <w:sz w:val="24"/>
          <w:szCs w:val="24"/>
        </w:rPr>
        <w:t>Figure S</w:t>
      </w:r>
      <w:ins w:id="280" w:author="Bryce Askey" w:date="2021-11-23T20:32:00Z">
        <w:r w:rsidR="00476CB5">
          <w:rPr>
            <w:rFonts w:ascii="Arial" w:hAnsi="Arial" w:cs="Arial"/>
            <w:b/>
            <w:sz w:val="24"/>
            <w:szCs w:val="24"/>
          </w:rPr>
          <w:t>3</w:t>
        </w:r>
      </w:ins>
      <w:del w:id="281" w:author="Bryce Askey" w:date="2021-11-23T20:32:00Z">
        <w:r w:rsidRPr="003C376A" w:rsidDel="00476CB5">
          <w:rPr>
            <w:rFonts w:ascii="Arial" w:hAnsi="Arial" w:cs="Arial"/>
            <w:b/>
            <w:sz w:val="24"/>
            <w:szCs w:val="24"/>
          </w:rPr>
          <w:delText>2</w:delText>
        </w:r>
      </w:del>
      <w:r w:rsidRPr="003C376A">
        <w:rPr>
          <w:rFonts w:ascii="Arial" w:hAnsi="Arial" w:cs="Arial"/>
          <w:b/>
          <w:sz w:val="24"/>
          <w:szCs w:val="24"/>
        </w:rPr>
        <w:t>.</w:t>
      </w:r>
      <w:r w:rsidRPr="003C376A">
        <w:rPr>
          <w:rFonts w:ascii="Arial" w:hAnsi="Arial" w:cs="Arial"/>
          <w:sz w:val="24"/>
          <w:szCs w:val="24"/>
        </w:rPr>
        <w:t xml:space="preserve"> MS (</w:t>
      </w:r>
      <w:r w:rsidR="00CB279A">
        <w:rPr>
          <w:rFonts w:ascii="Arial" w:hAnsi="Arial" w:cs="Arial"/>
          <w:sz w:val="24"/>
          <w:szCs w:val="24"/>
        </w:rPr>
        <w:t>a</w:t>
      </w:r>
      <w:r w:rsidRPr="003C376A">
        <w:rPr>
          <w:rFonts w:ascii="Arial" w:hAnsi="Arial" w:cs="Arial"/>
          <w:sz w:val="24"/>
          <w:szCs w:val="24"/>
        </w:rPr>
        <w:t>), and MS/MS (</w:t>
      </w:r>
      <w:r w:rsidR="00CB279A">
        <w:rPr>
          <w:rFonts w:ascii="Arial" w:hAnsi="Arial" w:cs="Arial"/>
          <w:sz w:val="24"/>
          <w:szCs w:val="24"/>
        </w:rPr>
        <w:t>b</w:t>
      </w:r>
      <w:r w:rsidRPr="003C376A">
        <w:rPr>
          <w:rFonts w:ascii="Arial" w:hAnsi="Arial" w:cs="Arial"/>
          <w:sz w:val="24"/>
          <w:szCs w:val="24"/>
        </w:rPr>
        <w:t xml:space="preserve">) spectra of standard scutellarin and isolated compound. </w:t>
      </w:r>
    </w:p>
    <w:p w14:paraId="13B4FBE9" w14:textId="0D1AF7E3" w:rsidR="00280575" w:rsidRPr="003C376A" w:rsidRDefault="00280575" w:rsidP="00071C70">
      <w:pPr>
        <w:spacing w:after="0" w:line="360" w:lineRule="auto"/>
        <w:rPr>
          <w:rFonts w:ascii="Arial" w:hAnsi="Arial" w:cs="Arial"/>
          <w:sz w:val="24"/>
          <w:szCs w:val="24"/>
        </w:rPr>
      </w:pPr>
      <w:r w:rsidRPr="003C376A">
        <w:rPr>
          <w:rFonts w:ascii="Arial" w:hAnsi="Arial" w:cs="Arial"/>
          <w:b/>
          <w:sz w:val="24"/>
          <w:szCs w:val="24"/>
        </w:rPr>
        <w:t>Figure S</w:t>
      </w:r>
      <w:del w:id="282" w:author="Bryce Askey" w:date="2021-11-23T20:32:00Z">
        <w:r w:rsidRPr="003C376A" w:rsidDel="00476CB5">
          <w:rPr>
            <w:rFonts w:ascii="Arial" w:hAnsi="Arial" w:cs="Arial"/>
            <w:b/>
            <w:sz w:val="24"/>
            <w:szCs w:val="24"/>
          </w:rPr>
          <w:delText>3</w:delText>
        </w:r>
      </w:del>
      <w:ins w:id="283" w:author="Bryce Askey" w:date="2021-11-23T20:32:00Z">
        <w:r w:rsidR="00476CB5">
          <w:rPr>
            <w:rFonts w:ascii="Arial" w:hAnsi="Arial" w:cs="Arial"/>
            <w:b/>
            <w:sz w:val="24"/>
            <w:szCs w:val="24"/>
          </w:rPr>
          <w:t>4</w:t>
        </w:r>
      </w:ins>
      <w:r w:rsidRPr="003C376A">
        <w:rPr>
          <w:rFonts w:ascii="Arial" w:hAnsi="Arial" w:cs="Arial"/>
          <w:sz w:val="24"/>
          <w:szCs w:val="24"/>
        </w:rPr>
        <w:t xml:space="preserve">. </w:t>
      </w:r>
      <w:r w:rsidRPr="003C376A">
        <w:rPr>
          <w:rFonts w:ascii="Arial" w:hAnsi="Arial" w:cs="Arial"/>
          <w:sz w:val="24"/>
          <w:szCs w:val="24"/>
          <w:vertAlign w:val="superscript"/>
        </w:rPr>
        <w:t>1</w:t>
      </w:r>
      <w:r w:rsidRPr="003C376A">
        <w:rPr>
          <w:rFonts w:ascii="Arial" w:hAnsi="Arial" w:cs="Arial"/>
          <w:sz w:val="24"/>
          <w:szCs w:val="24"/>
          <w:lang w:val="pl-PL"/>
        </w:rPr>
        <w:t xml:space="preserve">H NMR </w:t>
      </w:r>
      <w:r w:rsidRPr="003C376A">
        <w:rPr>
          <w:rFonts w:ascii="Arial" w:hAnsi="Arial" w:cs="Arial"/>
          <w:sz w:val="24"/>
          <w:szCs w:val="24"/>
        </w:rPr>
        <w:t xml:space="preserve">spectrum of isolated compound </w:t>
      </w:r>
      <w:r w:rsidRPr="003C376A">
        <w:rPr>
          <w:rFonts w:ascii="Arial" w:hAnsi="Arial" w:cs="Arial"/>
          <w:sz w:val="24"/>
          <w:szCs w:val="24"/>
          <w:lang w:val="pl-PL"/>
        </w:rPr>
        <w:t>(600 MHz, DMSO-d</w:t>
      </w:r>
      <w:r w:rsidRPr="003C376A">
        <w:rPr>
          <w:rFonts w:ascii="Arial" w:hAnsi="Arial" w:cs="Arial"/>
          <w:sz w:val="24"/>
          <w:szCs w:val="24"/>
          <w:vertAlign w:val="subscript"/>
          <w:lang w:val="pl-PL"/>
        </w:rPr>
        <w:t>6</w:t>
      </w:r>
      <w:r w:rsidRPr="003C376A">
        <w:rPr>
          <w:rFonts w:ascii="Arial" w:hAnsi="Arial" w:cs="Arial"/>
          <w:sz w:val="24"/>
          <w:szCs w:val="24"/>
          <w:lang w:val="pl-PL"/>
        </w:rPr>
        <w:t>)</w:t>
      </w:r>
      <w:r w:rsidRPr="003C376A">
        <w:rPr>
          <w:rFonts w:ascii="Arial" w:hAnsi="Arial" w:cs="Arial"/>
          <w:sz w:val="24"/>
          <w:szCs w:val="24"/>
        </w:rPr>
        <w:t xml:space="preserve">. Water signals were suppressed by </w:t>
      </w:r>
      <w:proofErr w:type="spellStart"/>
      <w:r w:rsidRPr="003C376A">
        <w:rPr>
          <w:rFonts w:ascii="Arial" w:hAnsi="Arial" w:cs="Arial"/>
          <w:sz w:val="24"/>
          <w:szCs w:val="24"/>
        </w:rPr>
        <w:t>presaturation</w:t>
      </w:r>
      <w:proofErr w:type="spellEnd"/>
      <w:r w:rsidRPr="003C376A">
        <w:rPr>
          <w:rFonts w:ascii="Arial" w:hAnsi="Arial" w:cs="Arial"/>
          <w:sz w:val="24"/>
          <w:szCs w:val="24"/>
        </w:rPr>
        <w:t>.</w:t>
      </w:r>
    </w:p>
    <w:p w14:paraId="672E9BF5" w14:textId="5BD110BD" w:rsidR="00280575" w:rsidRPr="003C376A" w:rsidRDefault="00280575" w:rsidP="00071C70">
      <w:pPr>
        <w:spacing w:after="0" w:line="360" w:lineRule="auto"/>
        <w:rPr>
          <w:rFonts w:ascii="Arial" w:hAnsi="Arial" w:cs="Arial"/>
          <w:sz w:val="24"/>
          <w:szCs w:val="24"/>
        </w:rPr>
      </w:pPr>
      <w:r w:rsidRPr="003C376A">
        <w:rPr>
          <w:rFonts w:ascii="Arial" w:hAnsi="Arial" w:cs="Arial"/>
          <w:b/>
          <w:sz w:val="24"/>
          <w:szCs w:val="24"/>
        </w:rPr>
        <w:t>Figure S</w:t>
      </w:r>
      <w:ins w:id="284" w:author="Bryce Askey" w:date="2021-11-23T20:32:00Z">
        <w:r w:rsidR="00476CB5">
          <w:rPr>
            <w:rFonts w:ascii="Arial" w:hAnsi="Arial" w:cs="Arial"/>
            <w:b/>
            <w:sz w:val="24"/>
            <w:szCs w:val="24"/>
          </w:rPr>
          <w:t>5</w:t>
        </w:r>
      </w:ins>
      <w:del w:id="285" w:author="Bryce Askey" w:date="2021-11-23T20:32:00Z">
        <w:r w:rsidRPr="003C376A" w:rsidDel="00476CB5">
          <w:rPr>
            <w:rFonts w:ascii="Arial" w:hAnsi="Arial" w:cs="Arial"/>
            <w:b/>
            <w:sz w:val="24"/>
            <w:szCs w:val="24"/>
          </w:rPr>
          <w:delText>4</w:delText>
        </w:r>
      </w:del>
      <w:r w:rsidRPr="003C376A">
        <w:rPr>
          <w:rFonts w:ascii="Arial" w:hAnsi="Arial" w:cs="Arial"/>
          <w:b/>
          <w:sz w:val="24"/>
          <w:szCs w:val="24"/>
        </w:rPr>
        <w:t>.</w:t>
      </w:r>
      <w:r w:rsidRPr="003C376A">
        <w:rPr>
          <w:rFonts w:ascii="Arial" w:hAnsi="Arial" w:cs="Arial"/>
          <w:sz w:val="24"/>
          <w:szCs w:val="24"/>
        </w:rPr>
        <w:t xml:space="preserve"> </w:t>
      </w:r>
      <w:r w:rsidRPr="003C376A">
        <w:rPr>
          <w:rFonts w:ascii="Arial" w:hAnsi="Arial" w:cs="Arial"/>
          <w:sz w:val="24"/>
          <w:szCs w:val="24"/>
          <w:vertAlign w:val="superscript"/>
          <w:lang w:val="pt-BR"/>
        </w:rPr>
        <w:t>13</w:t>
      </w:r>
      <w:r w:rsidRPr="003C376A">
        <w:rPr>
          <w:rFonts w:ascii="Arial" w:hAnsi="Arial" w:cs="Arial"/>
          <w:sz w:val="24"/>
          <w:szCs w:val="24"/>
          <w:lang w:val="pt-BR"/>
        </w:rPr>
        <w:t xml:space="preserve">C NMR spectrum </w:t>
      </w:r>
      <w:r w:rsidRPr="003C376A">
        <w:rPr>
          <w:rFonts w:ascii="Arial" w:hAnsi="Arial" w:cs="Arial"/>
          <w:sz w:val="24"/>
          <w:szCs w:val="24"/>
        </w:rPr>
        <w:t xml:space="preserve">of isolated compound </w:t>
      </w:r>
      <w:r w:rsidRPr="003C376A">
        <w:rPr>
          <w:rFonts w:ascii="Arial" w:hAnsi="Arial" w:cs="Arial"/>
          <w:sz w:val="24"/>
          <w:szCs w:val="24"/>
          <w:lang w:val="pl-PL"/>
        </w:rPr>
        <w:t>(</w:t>
      </w:r>
      <w:r w:rsidRPr="003C376A">
        <w:rPr>
          <w:rFonts w:ascii="Arial" w:hAnsi="Arial" w:cs="Arial"/>
          <w:sz w:val="24"/>
          <w:szCs w:val="24"/>
        </w:rPr>
        <w:t>151</w:t>
      </w:r>
      <w:r w:rsidRPr="003C376A">
        <w:rPr>
          <w:rFonts w:ascii="Arial" w:hAnsi="Arial" w:cs="Arial"/>
          <w:sz w:val="24"/>
          <w:szCs w:val="24"/>
          <w:lang w:val="pl-PL"/>
        </w:rPr>
        <w:t xml:space="preserve"> MHz, DMSO-d</w:t>
      </w:r>
      <w:r w:rsidRPr="003C376A">
        <w:rPr>
          <w:rFonts w:ascii="Arial" w:hAnsi="Arial" w:cs="Arial"/>
          <w:sz w:val="24"/>
          <w:szCs w:val="24"/>
          <w:vertAlign w:val="subscript"/>
          <w:lang w:val="pl-PL"/>
        </w:rPr>
        <w:t>6</w:t>
      </w:r>
      <w:r w:rsidRPr="003C376A">
        <w:rPr>
          <w:rFonts w:ascii="Arial" w:hAnsi="Arial" w:cs="Arial"/>
          <w:sz w:val="24"/>
          <w:szCs w:val="24"/>
          <w:lang w:val="pl-PL"/>
        </w:rPr>
        <w:t>)</w:t>
      </w:r>
      <w:r w:rsidRPr="003C376A">
        <w:rPr>
          <w:rFonts w:ascii="Arial" w:hAnsi="Arial" w:cs="Arial"/>
          <w:sz w:val="24"/>
          <w:szCs w:val="24"/>
        </w:rPr>
        <w:t>.</w:t>
      </w:r>
    </w:p>
    <w:p w14:paraId="6E355259" w14:textId="61A7E8F6" w:rsidR="00280575" w:rsidRPr="00476CB5" w:rsidRDefault="00280575" w:rsidP="00071C70">
      <w:pPr>
        <w:spacing w:after="0" w:line="360" w:lineRule="auto"/>
        <w:rPr>
          <w:rFonts w:ascii="Arial" w:hAnsi="Arial" w:cs="Arial"/>
          <w:sz w:val="24"/>
          <w:szCs w:val="24"/>
        </w:rPr>
      </w:pPr>
      <w:r w:rsidRPr="00476CB5">
        <w:rPr>
          <w:rFonts w:ascii="Arial" w:hAnsi="Arial" w:cs="Arial"/>
          <w:b/>
          <w:sz w:val="24"/>
          <w:szCs w:val="24"/>
        </w:rPr>
        <w:t>Figure S</w:t>
      </w:r>
      <w:ins w:id="286" w:author="Bryce Askey" w:date="2021-11-23T20:32:00Z">
        <w:r w:rsidR="00476CB5" w:rsidRPr="00476CB5">
          <w:rPr>
            <w:rFonts w:ascii="Arial" w:hAnsi="Arial" w:cs="Arial"/>
            <w:b/>
            <w:sz w:val="24"/>
            <w:szCs w:val="24"/>
          </w:rPr>
          <w:t>6</w:t>
        </w:r>
      </w:ins>
      <w:del w:id="287" w:author="Bryce Askey" w:date="2021-11-23T20:32:00Z">
        <w:r w:rsidRPr="00476CB5" w:rsidDel="00476CB5">
          <w:rPr>
            <w:rFonts w:ascii="Arial" w:hAnsi="Arial" w:cs="Arial"/>
            <w:b/>
            <w:sz w:val="24"/>
            <w:szCs w:val="24"/>
            <w:rPrChange w:id="288" w:author="Bryce Askey" w:date="2021-11-23T20:33:00Z">
              <w:rPr>
                <w:rFonts w:ascii="Arial" w:hAnsi="Arial" w:cs="Arial"/>
                <w:b/>
                <w:sz w:val="24"/>
                <w:szCs w:val="24"/>
              </w:rPr>
            </w:rPrChange>
          </w:rPr>
          <w:delText>5</w:delText>
        </w:r>
      </w:del>
      <w:r w:rsidRPr="00476CB5">
        <w:rPr>
          <w:rFonts w:ascii="Arial" w:hAnsi="Arial" w:cs="Arial"/>
          <w:sz w:val="24"/>
          <w:szCs w:val="24"/>
          <w:rPrChange w:id="289" w:author="Bryce Askey" w:date="2021-11-23T20:33:00Z">
            <w:rPr>
              <w:rFonts w:ascii="Arial" w:hAnsi="Arial" w:cs="Arial"/>
              <w:sz w:val="24"/>
              <w:szCs w:val="24"/>
            </w:rPr>
          </w:rPrChange>
        </w:rPr>
        <w:t xml:space="preserve">. </w:t>
      </w:r>
      <w:ins w:id="290" w:author="Bryce Askey" w:date="2021-11-23T20:32:00Z">
        <w:r w:rsidR="00476CB5" w:rsidRPr="00476CB5">
          <w:rPr>
            <w:rFonts w:ascii="Arial" w:hAnsi="Arial" w:cs="Arial"/>
            <w:sz w:val="24"/>
            <w:szCs w:val="24"/>
          </w:rPr>
          <w:t>2D NMR spectra of isolated compound. (a)</w:t>
        </w:r>
        <w:r w:rsidR="00476CB5" w:rsidRPr="00476CB5">
          <w:rPr>
            <w:rFonts w:ascii="Arial" w:hAnsi="Arial" w:cs="Arial"/>
            <w:b/>
            <w:bCs/>
            <w:sz w:val="24"/>
            <w:szCs w:val="24"/>
          </w:rPr>
          <w:t xml:space="preserve"> </w:t>
        </w:r>
        <w:r w:rsidR="00476CB5" w:rsidRPr="00476CB5">
          <w:rPr>
            <w:rFonts w:ascii="Arial" w:hAnsi="Arial" w:cs="Arial"/>
            <w:sz w:val="24"/>
            <w:szCs w:val="24"/>
          </w:rPr>
          <w:t>1H-1H COSY; (b) HSQC; (c) HMBC;</w:t>
        </w:r>
        <w:r w:rsidR="00476CB5" w:rsidRPr="00476CB5">
          <w:rPr>
            <w:rFonts w:ascii="Arial" w:hAnsi="Arial" w:cs="Arial"/>
            <w:b/>
            <w:bCs/>
            <w:color w:val="000000" w:themeColor="text1"/>
            <w:kern w:val="24"/>
            <w:sz w:val="24"/>
            <w:szCs w:val="24"/>
          </w:rPr>
          <w:t xml:space="preserve"> </w:t>
        </w:r>
        <w:r w:rsidR="00476CB5" w:rsidRPr="00476CB5">
          <w:rPr>
            <w:rFonts w:ascii="Arial" w:hAnsi="Arial" w:cs="Arial"/>
            <w:color w:val="000000" w:themeColor="text1"/>
            <w:kern w:val="24"/>
            <w:sz w:val="24"/>
            <w:szCs w:val="24"/>
          </w:rPr>
          <w:t>(d)</w:t>
        </w:r>
        <w:r w:rsidR="00476CB5" w:rsidRPr="00476CB5">
          <w:rPr>
            <w:rFonts w:ascii="Arial" w:hAnsi="Arial" w:cs="Arial"/>
            <w:b/>
            <w:bCs/>
            <w:color w:val="000000" w:themeColor="text1"/>
            <w:kern w:val="24"/>
            <w:sz w:val="24"/>
            <w:szCs w:val="24"/>
          </w:rPr>
          <w:t xml:space="preserve"> </w:t>
        </w:r>
        <w:r w:rsidR="00476CB5" w:rsidRPr="00476CB5">
          <w:rPr>
            <w:rFonts w:ascii="Arial" w:hAnsi="Arial" w:cs="Arial"/>
            <w:sz w:val="24"/>
            <w:szCs w:val="24"/>
          </w:rPr>
          <w:t>2D-NOESY, in which positive and negative contours are highlighted in grey and red, respectively.</w:t>
        </w:r>
      </w:ins>
    </w:p>
    <w:p w14:paraId="6B18677B" w14:textId="5A394F58" w:rsidR="00280575" w:rsidRPr="006B58F4" w:rsidRDefault="00280575" w:rsidP="00071C70">
      <w:pPr>
        <w:spacing w:after="0" w:line="360" w:lineRule="auto"/>
        <w:rPr>
          <w:rFonts w:ascii="Arial" w:hAnsi="Arial" w:cs="Arial"/>
          <w:sz w:val="24"/>
          <w:szCs w:val="24"/>
        </w:rPr>
      </w:pPr>
      <w:r w:rsidRPr="003C376A">
        <w:rPr>
          <w:rFonts w:ascii="Arial" w:hAnsi="Arial" w:cs="Arial"/>
          <w:b/>
          <w:bCs/>
          <w:sz w:val="24"/>
          <w:szCs w:val="24"/>
        </w:rPr>
        <w:t>Figure S</w:t>
      </w:r>
      <w:ins w:id="291" w:author="Bryce Askey" w:date="2021-11-23T20:32:00Z">
        <w:r w:rsidR="00476CB5">
          <w:rPr>
            <w:rFonts w:ascii="Arial" w:hAnsi="Arial" w:cs="Arial"/>
            <w:b/>
            <w:bCs/>
            <w:sz w:val="24"/>
            <w:szCs w:val="24"/>
          </w:rPr>
          <w:t>7</w:t>
        </w:r>
      </w:ins>
      <w:del w:id="292" w:author="Bryce Askey" w:date="2021-11-23T20:32:00Z">
        <w:r w:rsidRPr="003C376A" w:rsidDel="00476CB5">
          <w:rPr>
            <w:rFonts w:ascii="Arial" w:hAnsi="Arial" w:cs="Arial"/>
            <w:b/>
            <w:bCs/>
            <w:sz w:val="24"/>
            <w:szCs w:val="24"/>
          </w:rPr>
          <w:delText>6</w:delText>
        </w:r>
      </w:del>
      <w:r w:rsidRPr="003C376A">
        <w:rPr>
          <w:rFonts w:ascii="Arial" w:hAnsi="Arial" w:cs="Arial"/>
          <w:b/>
          <w:bCs/>
          <w:sz w:val="24"/>
          <w:szCs w:val="24"/>
        </w:rPr>
        <w:t xml:space="preserve">. </w:t>
      </w:r>
      <w:r w:rsidRPr="003C376A">
        <w:rPr>
          <w:rFonts w:ascii="Arial" w:hAnsi="Arial" w:cs="Arial"/>
          <w:sz w:val="24"/>
          <w:szCs w:val="24"/>
        </w:rPr>
        <w:t xml:space="preserve">Proposed pathway for biosynthesis of isoscutellarein 8-glucuronide in </w:t>
      </w:r>
      <w:r w:rsidRPr="003C376A">
        <w:rPr>
          <w:rFonts w:ascii="Arial" w:hAnsi="Arial" w:cs="Arial"/>
          <w:i/>
          <w:iCs/>
          <w:sz w:val="24"/>
          <w:szCs w:val="24"/>
        </w:rPr>
        <w:t>Scutellaria</w:t>
      </w:r>
      <w:r w:rsidRPr="003C376A">
        <w:rPr>
          <w:rFonts w:ascii="Arial" w:hAnsi="Arial" w:cs="Arial"/>
          <w:sz w:val="24"/>
          <w:szCs w:val="24"/>
        </w:rPr>
        <w:t>.</w:t>
      </w:r>
    </w:p>
    <w:p w14:paraId="2246CA14" w14:textId="706CE442" w:rsidR="00280575" w:rsidRPr="006B58F4" w:rsidRDefault="00280575" w:rsidP="00C627F2">
      <w:pPr>
        <w:spacing w:after="0" w:line="360" w:lineRule="auto"/>
        <w:rPr>
          <w:rFonts w:ascii="Arial" w:hAnsi="Arial" w:cs="Arial"/>
          <w:b/>
          <w:bCs/>
          <w:sz w:val="24"/>
          <w:szCs w:val="24"/>
        </w:rPr>
      </w:pPr>
      <w:r w:rsidRPr="006B58F4">
        <w:rPr>
          <w:rFonts w:ascii="Arial" w:hAnsi="Arial" w:cs="Arial"/>
          <w:b/>
          <w:bCs/>
          <w:sz w:val="24"/>
          <w:szCs w:val="24"/>
        </w:rPr>
        <w:t xml:space="preserve">Table S1. </w:t>
      </w:r>
      <w:ins w:id="293" w:author="Bryce Askey" w:date="2021-11-23T18:13:00Z">
        <w:r w:rsidR="00C627F2" w:rsidRPr="00476CB5">
          <w:rPr>
            <w:rFonts w:ascii="Arial" w:hAnsi="Arial" w:cs="Arial"/>
            <w:sz w:val="24"/>
            <w:szCs w:val="24"/>
          </w:rPr>
          <w:t xml:space="preserve">Comparison of </w:t>
        </w:r>
        <w:r w:rsidR="00C627F2" w:rsidRPr="00476CB5">
          <w:rPr>
            <w:rFonts w:ascii="Arial" w:hAnsi="Arial" w:cs="Arial"/>
            <w:sz w:val="24"/>
            <w:szCs w:val="24"/>
            <w:vertAlign w:val="superscript"/>
          </w:rPr>
          <w:t>1</w:t>
        </w:r>
        <w:r w:rsidR="00C627F2" w:rsidRPr="00476CB5">
          <w:rPr>
            <w:rFonts w:ascii="Arial" w:hAnsi="Arial" w:cs="Arial"/>
            <w:sz w:val="24"/>
            <w:szCs w:val="24"/>
          </w:rPr>
          <w:t>H (600 MHz, DMSO-d</w:t>
        </w:r>
        <w:r w:rsidR="00C627F2" w:rsidRPr="00476CB5">
          <w:rPr>
            <w:rFonts w:ascii="Arial" w:hAnsi="Arial" w:cs="Arial"/>
            <w:sz w:val="24"/>
            <w:szCs w:val="24"/>
            <w:vertAlign w:val="subscript"/>
          </w:rPr>
          <w:t>6</w:t>
        </w:r>
        <w:r w:rsidR="00C627F2" w:rsidRPr="00476CB5">
          <w:rPr>
            <w:rFonts w:ascii="Arial" w:hAnsi="Arial" w:cs="Arial"/>
            <w:sz w:val="24"/>
            <w:szCs w:val="24"/>
          </w:rPr>
          <w:t>) chemical shifts of unknown compound with those previously published for scutellarin</w:t>
        </w:r>
        <w:r w:rsidR="00C627F2" w:rsidRPr="00476CB5">
          <w:rPr>
            <w:rFonts w:ascii="Arial" w:hAnsi="Arial" w:cs="Arial"/>
            <w:sz w:val="24"/>
            <w:szCs w:val="24"/>
            <w:vertAlign w:val="superscript"/>
          </w:rPr>
          <w:t>1</w:t>
        </w:r>
        <w:r w:rsidR="00C627F2" w:rsidRPr="00476CB5">
          <w:rPr>
            <w:rFonts w:ascii="Arial" w:hAnsi="Arial" w:cs="Arial"/>
            <w:sz w:val="24"/>
            <w:szCs w:val="24"/>
          </w:rPr>
          <w:t>.</w:t>
        </w:r>
        <w:r w:rsidR="00C627F2">
          <w:rPr>
            <w:rFonts w:ascii="Arial" w:hAnsi="Arial" w:cs="Arial"/>
            <w:sz w:val="24"/>
            <w:szCs w:val="24"/>
          </w:rPr>
          <w:t xml:space="preserve"> </w:t>
        </w:r>
      </w:ins>
      <w:del w:id="294" w:author="Bryce Askey" w:date="2021-11-23T18:13:00Z">
        <w:r w:rsidRPr="00165C0C" w:rsidDel="00C627F2">
          <w:rPr>
            <w:rFonts w:ascii="Arial" w:hAnsi="Arial" w:cs="Arial"/>
            <w:sz w:val="24"/>
            <w:szCs w:val="24"/>
          </w:rPr>
          <w:delText xml:space="preserve">Comparison of </w:delText>
        </w:r>
        <w:r w:rsidRPr="00165C0C" w:rsidDel="00C627F2">
          <w:rPr>
            <w:rFonts w:ascii="Arial" w:hAnsi="Arial" w:cs="Arial"/>
            <w:sz w:val="24"/>
            <w:szCs w:val="24"/>
            <w:vertAlign w:val="superscript"/>
          </w:rPr>
          <w:delText>1</w:delText>
        </w:r>
        <w:r w:rsidRPr="00165C0C" w:rsidDel="00C627F2">
          <w:rPr>
            <w:rFonts w:ascii="Arial" w:hAnsi="Arial" w:cs="Arial"/>
            <w:sz w:val="24"/>
            <w:szCs w:val="24"/>
          </w:rPr>
          <w:delText>H (600 MHz, DMSO-d</w:delText>
        </w:r>
        <w:r w:rsidRPr="00165C0C" w:rsidDel="00C627F2">
          <w:rPr>
            <w:rFonts w:ascii="Arial" w:hAnsi="Arial" w:cs="Arial"/>
            <w:sz w:val="24"/>
            <w:szCs w:val="24"/>
            <w:vertAlign w:val="subscript"/>
          </w:rPr>
          <w:delText>6</w:delText>
        </w:r>
        <w:r w:rsidRPr="00165C0C" w:rsidDel="00C627F2">
          <w:rPr>
            <w:rFonts w:ascii="Arial" w:hAnsi="Arial" w:cs="Arial"/>
            <w:sz w:val="24"/>
            <w:szCs w:val="24"/>
          </w:rPr>
          <w:delText>) chemical shifts of the and a previous literature of scutellarin</w:delText>
        </w:r>
      </w:del>
    </w:p>
    <w:p w14:paraId="4D44EB29" w14:textId="79D1A197" w:rsidR="00FE4E62" w:rsidDel="00C627F2" w:rsidRDefault="00280575" w:rsidP="00B36C77">
      <w:pPr>
        <w:spacing w:after="0" w:line="360" w:lineRule="auto"/>
        <w:rPr>
          <w:del w:id="295" w:author="Bryce Askey" w:date="2021-11-23T18:14:00Z"/>
          <w:rFonts w:ascii="Arial" w:hAnsi="Arial" w:cs="Arial"/>
          <w:sz w:val="24"/>
          <w:szCs w:val="24"/>
        </w:rPr>
      </w:pPr>
      <w:r w:rsidRPr="006B58F4">
        <w:rPr>
          <w:rFonts w:ascii="Arial" w:hAnsi="Arial" w:cs="Arial"/>
          <w:b/>
          <w:bCs/>
          <w:sz w:val="24"/>
          <w:szCs w:val="24"/>
        </w:rPr>
        <w:lastRenderedPageBreak/>
        <w:t>Table S2.</w:t>
      </w:r>
      <w:r w:rsidRPr="003C376A">
        <w:rPr>
          <w:rFonts w:ascii="Arial" w:hAnsi="Arial" w:cs="Arial"/>
          <w:b/>
          <w:bCs/>
          <w:sz w:val="24"/>
          <w:szCs w:val="24"/>
        </w:rPr>
        <w:t xml:space="preserve"> </w:t>
      </w:r>
      <w:ins w:id="296" w:author="Bryce Askey" w:date="2021-11-23T18:14:00Z">
        <w:r w:rsidR="00C627F2" w:rsidRPr="00C627F2">
          <w:rPr>
            <w:rFonts w:ascii="Arial" w:hAnsi="Arial" w:cs="Arial"/>
            <w:sz w:val="24"/>
            <w:szCs w:val="24"/>
            <w:rPrChange w:id="297" w:author="Bryce Askey" w:date="2021-11-23T18:14:00Z">
              <w:rPr>
                <w:rFonts w:ascii="Arial" w:hAnsi="Arial" w:cs="Arial"/>
              </w:rPr>
            </w:rPrChange>
          </w:rPr>
          <w:t xml:space="preserve">Comparison of </w:t>
        </w:r>
        <w:r w:rsidR="00C627F2" w:rsidRPr="00C627F2">
          <w:rPr>
            <w:rFonts w:ascii="Arial" w:hAnsi="Arial" w:cs="Arial"/>
            <w:sz w:val="24"/>
            <w:szCs w:val="24"/>
            <w:vertAlign w:val="superscript"/>
            <w:rPrChange w:id="298" w:author="Bryce Askey" w:date="2021-11-23T18:14:00Z">
              <w:rPr>
                <w:rFonts w:ascii="Arial" w:hAnsi="Arial" w:cs="Arial"/>
                <w:vertAlign w:val="superscript"/>
              </w:rPr>
            </w:rPrChange>
          </w:rPr>
          <w:t>1</w:t>
        </w:r>
        <w:r w:rsidR="00C627F2" w:rsidRPr="00C627F2">
          <w:rPr>
            <w:rFonts w:ascii="Arial" w:hAnsi="Arial" w:cs="Arial"/>
            <w:sz w:val="24"/>
            <w:szCs w:val="24"/>
            <w:rPrChange w:id="299" w:author="Bryce Askey" w:date="2021-11-23T18:14:00Z">
              <w:rPr>
                <w:rFonts w:ascii="Arial" w:hAnsi="Arial" w:cs="Arial"/>
              </w:rPr>
            </w:rPrChange>
          </w:rPr>
          <w:t>H (600 MHz, DMSO-d</w:t>
        </w:r>
        <w:r w:rsidR="00C627F2" w:rsidRPr="00C627F2">
          <w:rPr>
            <w:rFonts w:ascii="Arial" w:hAnsi="Arial" w:cs="Arial"/>
            <w:sz w:val="24"/>
            <w:szCs w:val="24"/>
            <w:vertAlign w:val="subscript"/>
            <w:rPrChange w:id="300" w:author="Bryce Askey" w:date="2021-11-23T18:14:00Z">
              <w:rPr>
                <w:rFonts w:ascii="Arial" w:hAnsi="Arial" w:cs="Arial"/>
                <w:vertAlign w:val="subscript"/>
              </w:rPr>
            </w:rPrChange>
          </w:rPr>
          <w:t>6</w:t>
        </w:r>
        <w:r w:rsidR="00C627F2" w:rsidRPr="00C627F2">
          <w:rPr>
            <w:rFonts w:ascii="Arial" w:hAnsi="Arial" w:cs="Arial"/>
            <w:sz w:val="24"/>
            <w:szCs w:val="24"/>
            <w:rPrChange w:id="301" w:author="Bryce Askey" w:date="2021-11-23T18:14:00Z">
              <w:rPr>
                <w:rFonts w:ascii="Arial" w:hAnsi="Arial" w:cs="Arial"/>
              </w:rPr>
            </w:rPrChange>
          </w:rPr>
          <w:t xml:space="preserve">) and </w:t>
        </w:r>
        <w:r w:rsidR="00C627F2" w:rsidRPr="00C627F2">
          <w:rPr>
            <w:rFonts w:ascii="Arial" w:hAnsi="Arial" w:cs="Arial"/>
            <w:sz w:val="24"/>
            <w:szCs w:val="24"/>
            <w:vertAlign w:val="superscript"/>
            <w:rPrChange w:id="302" w:author="Bryce Askey" w:date="2021-11-23T18:14:00Z">
              <w:rPr>
                <w:rFonts w:ascii="Arial" w:hAnsi="Arial" w:cs="Arial"/>
                <w:vertAlign w:val="superscript"/>
              </w:rPr>
            </w:rPrChange>
          </w:rPr>
          <w:t>13</w:t>
        </w:r>
        <w:r w:rsidR="00C627F2" w:rsidRPr="00C627F2">
          <w:rPr>
            <w:rFonts w:ascii="Arial" w:hAnsi="Arial" w:cs="Arial"/>
            <w:sz w:val="24"/>
            <w:szCs w:val="24"/>
            <w:rPrChange w:id="303" w:author="Bryce Askey" w:date="2021-11-23T18:14:00Z">
              <w:rPr>
                <w:rFonts w:ascii="Arial" w:hAnsi="Arial" w:cs="Arial"/>
              </w:rPr>
            </w:rPrChange>
          </w:rPr>
          <w:t>C (151 MHz, DMSO-d</w:t>
        </w:r>
        <w:r w:rsidR="00C627F2" w:rsidRPr="00C627F2">
          <w:rPr>
            <w:rFonts w:ascii="Arial" w:hAnsi="Arial" w:cs="Arial"/>
            <w:sz w:val="24"/>
            <w:szCs w:val="24"/>
            <w:vertAlign w:val="subscript"/>
            <w:rPrChange w:id="304" w:author="Bryce Askey" w:date="2021-11-23T18:14:00Z">
              <w:rPr>
                <w:rFonts w:ascii="Arial" w:hAnsi="Arial" w:cs="Arial"/>
                <w:vertAlign w:val="subscript"/>
              </w:rPr>
            </w:rPrChange>
          </w:rPr>
          <w:t>6</w:t>
        </w:r>
        <w:r w:rsidR="00C627F2" w:rsidRPr="00C627F2">
          <w:rPr>
            <w:rFonts w:ascii="Arial" w:hAnsi="Arial" w:cs="Arial"/>
            <w:sz w:val="24"/>
            <w:szCs w:val="24"/>
            <w:rPrChange w:id="305" w:author="Bryce Askey" w:date="2021-11-23T18:14:00Z">
              <w:rPr>
                <w:rFonts w:ascii="Arial" w:hAnsi="Arial" w:cs="Arial"/>
              </w:rPr>
            </w:rPrChange>
          </w:rPr>
          <w:t>) chemical shifts of unknown compound with those previously published for isoscutellarein 8-</w:t>
        </w:r>
        <w:r w:rsidR="00C627F2" w:rsidRPr="00C627F2">
          <w:rPr>
            <w:rFonts w:ascii="Arial" w:hAnsi="Arial" w:cs="Arial"/>
            <w:i/>
            <w:sz w:val="24"/>
            <w:szCs w:val="24"/>
            <w:rPrChange w:id="306" w:author="Bryce Askey" w:date="2021-11-23T18:14:00Z">
              <w:rPr>
                <w:rFonts w:ascii="Arial" w:hAnsi="Arial" w:cs="Arial"/>
                <w:i/>
              </w:rPr>
            </w:rPrChange>
          </w:rPr>
          <w:t>O</w:t>
        </w:r>
        <w:r w:rsidR="00C627F2" w:rsidRPr="00C627F2">
          <w:rPr>
            <w:rFonts w:ascii="Arial" w:hAnsi="Arial" w:cs="Arial"/>
            <w:sz w:val="24"/>
            <w:szCs w:val="24"/>
            <w:rPrChange w:id="307" w:author="Bryce Askey" w:date="2021-11-23T18:14:00Z">
              <w:rPr>
                <w:rFonts w:ascii="Arial" w:hAnsi="Arial" w:cs="Arial"/>
              </w:rPr>
            </w:rPrChange>
          </w:rPr>
          <w:t>-β-glucuronopyranoside</w:t>
        </w:r>
        <w:r w:rsidR="00C627F2" w:rsidRPr="00C627F2">
          <w:rPr>
            <w:rFonts w:ascii="Arial" w:hAnsi="Arial" w:cs="Arial"/>
            <w:sz w:val="24"/>
            <w:szCs w:val="24"/>
            <w:rPrChange w:id="308" w:author="Bryce Askey" w:date="2021-11-23T18:14:00Z">
              <w:rPr>
                <w:rFonts w:ascii="Arial" w:hAnsi="Arial" w:cs="Arial"/>
              </w:rPr>
            </w:rPrChange>
          </w:rPr>
          <w:fldChar w:fldCharType="begin"/>
        </w:r>
        <w:r w:rsidR="00C627F2" w:rsidRPr="00C627F2">
          <w:rPr>
            <w:rFonts w:ascii="Arial" w:hAnsi="Arial" w:cs="Arial"/>
            <w:sz w:val="24"/>
            <w:szCs w:val="24"/>
            <w:rPrChange w:id="309" w:author="Bryce Askey" w:date="2021-11-23T18:14:00Z">
              <w:rPr>
                <w:rFonts w:ascii="Arial" w:hAnsi="Arial" w:cs="Arial"/>
              </w:rPr>
            </w:rPrChange>
          </w:rPr>
          <w:instrText xml:space="preserve"> ADDIN ZOTERO_ITEM CSL_CITATION {"citationID":"HDrTgw6n","properties":{"formattedCitation":"\\super 2\\nosupersub{}","plainCitation":"2","noteIndex":0},"citationItems":[{"id":3567,"uris":["http://zotero.org/users/local/cnH8q64l/items/I4PCH9Y9"],"uri":["http://zotero.org/users/local/cnH8q64l/items/I4PCH9Y9"],"itemData":{"id":3567,"type":"article-journal","abstract":"Four 8-hydroxyflavonoid glucuronides were isolated from the leaves of Malva sylvestris L. The structures of the two novel compounds gossypetin</w:instrText>
        </w:r>
        <w:r w:rsidR="00C627F2" w:rsidRPr="00C627F2">
          <w:rPr>
            <w:rFonts w:ascii="Arial" w:hAnsi="Arial" w:cs="Arial" w:hint="eastAsia"/>
            <w:sz w:val="24"/>
            <w:szCs w:val="24"/>
            <w:rPrChange w:id="310" w:author="Bryce Askey" w:date="2021-11-23T18:14:00Z">
              <w:rPr>
                <w:rFonts w:ascii="Arial" w:hAnsi="Arial" w:cs="Arial" w:hint="eastAsia"/>
              </w:rPr>
            </w:rPrChange>
          </w:rPr>
          <w:instrText xml:space="preserve"> 3-glucoside-8-glucuronide and hypolaetin 4</w:instrText>
        </w:r>
        <w:r w:rsidR="00C627F2" w:rsidRPr="00C627F2">
          <w:rPr>
            <w:rFonts w:ascii="Arial" w:hAnsi="Arial" w:cs="Arial" w:hint="eastAsia"/>
            <w:sz w:val="24"/>
            <w:szCs w:val="24"/>
            <w:rPrChange w:id="311" w:author="Bryce Askey" w:date="2021-11-23T18:14:00Z">
              <w:rPr>
                <w:rFonts w:ascii="Arial" w:hAnsi="Arial" w:cs="Arial" w:hint="eastAsia"/>
              </w:rPr>
            </w:rPrChange>
          </w:rPr>
          <w:instrText>′</w:instrText>
        </w:r>
        <w:r w:rsidR="00C627F2" w:rsidRPr="00C627F2">
          <w:rPr>
            <w:rFonts w:ascii="Arial" w:hAnsi="Arial" w:cs="Arial" w:hint="eastAsia"/>
            <w:sz w:val="24"/>
            <w:szCs w:val="24"/>
            <w:rPrChange w:id="312" w:author="Bryce Askey" w:date="2021-11-23T18:14:00Z">
              <w:rPr>
                <w:rFonts w:ascii="Arial" w:hAnsi="Arial" w:cs="Arial" w:hint="eastAsia"/>
              </w:rPr>
            </w:rPrChange>
          </w:rPr>
          <w:instrText>-methyl ether 8-glucuronide were determined on the basis of spectroscopy and hydrolysis experiments. For hypolaetin 8-glucuronide and isoscutellarein 8-glucuronide spectroscopic data are given.","container-title</w:instrText>
        </w:r>
        <w:r w:rsidR="00C627F2" w:rsidRPr="00C627F2">
          <w:rPr>
            <w:rFonts w:ascii="Arial" w:hAnsi="Arial" w:cs="Arial"/>
            <w:sz w:val="24"/>
            <w:szCs w:val="24"/>
            <w:rPrChange w:id="313" w:author="Bryce Askey" w:date="2021-11-23T18:14:00Z">
              <w:rPr>
                <w:rFonts w:ascii="Arial" w:hAnsi="Arial" w:cs="Arial"/>
              </w:rPr>
            </w:rPrChange>
          </w:rPr>
          <w:instrText xml:space="preserve">":"Phytochemistry","DOI":"10.1016/0031-9422(91)85292-8","ISSN":"0031-9422","issue":"3","journalAbbreviation":"Phytochemistry","language":"en","page":"987-990","source":"ScienceDirect","title":"8-hydroxyflavonoid glucuronides from Malva sylvestris","volume":"30","author":[{"family":"Billeter","given":"Martin"},{"family":"Meier","given":"Beat"},{"family":"Sticher","given":"Otto"}],"issued":{"date-parts":[["1991",1,1]]}}}],"schema":"https://github.com/citation-style-language/schema/raw/master/csl-citation.json"} </w:instrText>
        </w:r>
        <w:r w:rsidR="00C627F2" w:rsidRPr="00C627F2">
          <w:rPr>
            <w:rFonts w:ascii="Arial" w:hAnsi="Arial" w:cs="Arial"/>
            <w:sz w:val="24"/>
            <w:szCs w:val="24"/>
            <w:rPrChange w:id="314" w:author="Bryce Askey" w:date="2021-11-23T18:14:00Z">
              <w:rPr>
                <w:rFonts w:ascii="Arial" w:hAnsi="Arial" w:cs="Arial"/>
              </w:rPr>
            </w:rPrChange>
          </w:rPr>
          <w:fldChar w:fldCharType="separate"/>
        </w:r>
        <w:r w:rsidR="00C627F2" w:rsidRPr="00C627F2">
          <w:rPr>
            <w:rFonts w:ascii="Arial" w:hAnsi="Arial" w:cs="Arial"/>
            <w:sz w:val="24"/>
            <w:szCs w:val="24"/>
            <w:vertAlign w:val="superscript"/>
            <w:rPrChange w:id="315" w:author="Bryce Askey" w:date="2021-11-23T18:14:00Z">
              <w:rPr>
                <w:rFonts w:ascii="Arial" w:hAnsi="Arial" w:cs="Arial"/>
                <w:vertAlign w:val="superscript"/>
              </w:rPr>
            </w:rPrChange>
          </w:rPr>
          <w:t>2</w:t>
        </w:r>
        <w:r w:rsidR="00C627F2" w:rsidRPr="00C627F2">
          <w:rPr>
            <w:rFonts w:ascii="Arial" w:hAnsi="Arial" w:cs="Arial"/>
            <w:sz w:val="24"/>
            <w:szCs w:val="24"/>
            <w:rPrChange w:id="316" w:author="Bryce Askey" w:date="2021-11-23T18:14:00Z">
              <w:rPr>
                <w:rFonts w:ascii="Arial" w:hAnsi="Arial" w:cs="Arial"/>
              </w:rPr>
            </w:rPrChange>
          </w:rPr>
          <w:fldChar w:fldCharType="end"/>
        </w:r>
        <w:r w:rsidR="00C627F2">
          <w:rPr>
            <w:rFonts w:ascii="Arial" w:hAnsi="Arial" w:cs="Arial"/>
          </w:rPr>
          <w:t>.</w:t>
        </w:r>
        <w:r w:rsidR="00C627F2">
          <w:rPr>
            <w:rFonts w:ascii="Arial" w:hAnsi="Arial" w:cs="Arial"/>
          </w:rPr>
          <w:t xml:space="preserve"> </w:t>
        </w:r>
      </w:ins>
      <w:del w:id="317" w:author="Bryce Askey" w:date="2021-11-23T18:14:00Z">
        <w:r w:rsidRPr="00165C0C" w:rsidDel="00C627F2">
          <w:rPr>
            <w:rFonts w:ascii="Arial" w:hAnsi="Arial" w:cs="Arial"/>
            <w:sz w:val="24"/>
            <w:szCs w:val="24"/>
          </w:rPr>
          <w:delText xml:space="preserve">Comparison of </w:delText>
        </w:r>
        <w:r w:rsidRPr="00165C0C" w:rsidDel="00C627F2">
          <w:rPr>
            <w:rFonts w:ascii="Arial" w:hAnsi="Arial" w:cs="Arial"/>
            <w:sz w:val="24"/>
            <w:szCs w:val="24"/>
            <w:vertAlign w:val="superscript"/>
          </w:rPr>
          <w:delText>1</w:delText>
        </w:r>
        <w:r w:rsidRPr="00165C0C" w:rsidDel="00C627F2">
          <w:rPr>
            <w:rFonts w:ascii="Arial" w:hAnsi="Arial" w:cs="Arial"/>
            <w:sz w:val="24"/>
            <w:szCs w:val="24"/>
          </w:rPr>
          <w:delText>H (600 MHz, DMSO-d</w:delText>
        </w:r>
        <w:r w:rsidRPr="00165C0C" w:rsidDel="00C627F2">
          <w:rPr>
            <w:rFonts w:ascii="Arial" w:hAnsi="Arial" w:cs="Arial"/>
            <w:sz w:val="24"/>
            <w:szCs w:val="24"/>
            <w:vertAlign w:val="subscript"/>
          </w:rPr>
          <w:delText>6</w:delText>
        </w:r>
        <w:r w:rsidRPr="00165C0C" w:rsidDel="00C627F2">
          <w:rPr>
            <w:rFonts w:ascii="Arial" w:hAnsi="Arial" w:cs="Arial"/>
            <w:sz w:val="24"/>
            <w:szCs w:val="24"/>
          </w:rPr>
          <w:delText xml:space="preserve">) and </w:delText>
        </w:r>
        <w:r w:rsidRPr="00165C0C" w:rsidDel="00C627F2">
          <w:rPr>
            <w:rFonts w:ascii="Arial" w:hAnsi="Arial" w:cs="Arial"/>
            <w:sz w:val="24"/>
            <w:szCs w:val="24"/>
            <w:vertAlign w:val="superscript"/>
          </w:rPr>
          <w:delText>13</w:delText>
        </w:r>
        <w:r w:rsidRPr="00165C0C" w:rsidDel="00C627F2">
          <w:rPr>
            <w:rFonts w:ascii="Arial" w:hAnsi="Arial" w:cs="Arial"/>
            <w:sz w:val="24"/>
            <w:szCs w:val="24"/>
          </w:rPr>
          <w:delText>C (151 MHz, DMSO-d</w:delText>
        </w:r>
        <w:r w:rsidRPr="00165C0C" w:rsidDel="00C627F2">
          <w:rPr>
            <w:rFonts w:ascii="Arial" w:hAnsi="Arial" w:cs="Arial"/>
            <w:sz w:val="24"/>
            <w:szCs w:val="24"/>
            <w:vertAlign w:val="subscript"/>
          </w:rPr>
          <w:delText>6</w:delText>
        </w:r>
        <w:r w:rsidRPr="00165C0C" w:rsidDel="00C627F2">
          <w:rPr>
            <w:rFonts w:ascii="Arial" w:hAnsi="Arial" w:cs="Arial"/>
            <w:sz w:val="24"/>
            <w:szCs w:val="24"/>
          </w:rPr>
          <w:delText>) chemical shifts of isolated compound and isoscutellarein 8-</w:delText>
        </w:r>
        <w:r w:rsidRPr="00165C0C" w:rsidDel="00C627F2">
          <w:rPr>
            <w:rFonts w:ascii="Arial" w:hAnsi="Arial" w:cs="Arial"/>
            <w:i/>
            <w:sz w:val="24"/>
            <w:szCs w:val="24"/>
          </w:rPr>
          <w:delText>O</w:delText>
        </w:r>
        <w:r w:rsidRPr="00165C0C" w:rsidDel="00C627F2">
          <w:rPr>
            <w:rFonts w:ascii="Arial" w:hAnsi="Arial" w:cs="Arial"/>
            <w:sz w:val="24"/>
            <w:szCs w:val="24"/>
          </w:rPr>
          <w:delText>-β-glucuronopyranoside</w:delText>
        </w:r>
      </w:del>
    </w:p>
    <w:p w14:paraId="2D6E9116" w14:textId="77D6B7F2" w:rsidR="00720985" w:rsidRDefault="00FE4E62" w:rsidP="00CD4267">
      <w:pPr>
        <w:spacing w:after="0" w:line="360" w:lineRule="auto"/>
        <w:rPr>
          <w:ins w:id="318" w:author="Bryce Askey" w:date="2021-11-23T18:02:00Z"/>
          <w:rFonts w:ascii="Arial" w:hAnsi="Arial" w:cs="Arial"/>
          <w:sz w:val="24"/>
          <w:szCs w:val="24"/>
        </w:rPr>
      </w:pPr>
      <w:r w:rsidRPr="006B58F4">
        <w:rPr>
          <w:rFonts w:ascii="Arial" w:hAnsi="Arial" w:cs="Arial"/>
          <w:b/>
          <w:bCs/>
          <w:sz w:val="24"/>
          <w:szCs w:val="24"/>
        </w:rPr>
        <w:t>Table S</w:t>
      </w:r>
      <w:r>
        <w:rPr>
          <w:rFonts w:ascii="Arial" w:hAnsi="Arial" w:cs="Arial"/>
          <w:b/>
          <w:bCs/>
          <w:sz w:val="24"/>
          <w:szCs w:val="24"/>
        </w:rPr>
        <w:t>3</w:t>
      </w:r>
      <w:r w:rsidRPr="006B58F4">
        <w:rPr>
          <w:rFonts w:ascii="Arial" w:hAnsi="Arial" w:cs="Arial"/>
          <w:b/>
          <w:bCs/>
          <w:sz w:val="24"/>
          <w:szCs w:val="24"/>
        </w:rPr>
        <w:t>.</w:t>
      </w:r>
      <w:r w:rsidRPr="003C376A">
        <w:rPr>
          <w:rFonts w:ascii="Arial" w:hAnsi="Arial" w:cs="Arial"/>
          <w:b/>
          <w:bCs/>
          <w:sz w:val="24"/>
          <w:szCs w:val="24"/>
        </w:rPr>
        <w:t xml:space="preserve"> </w:t>
      </w:r>
      <w:r>
        <w:rPr>
          <w:rFonts w:ascii="Arial" w:hAnsi="Arial" w:cs="Arial"/>
          <w:sz w:val="24"/>
          <w:szCs w:val="24"/>
        </w:rPr>
        <w:t>Voucher information for the species used in this study</w:t>
      </w:r>
      <w:ins w:id="319" w:author="Bryce Askey" w:date="2021-11-23T18:15:00Z">
        <w:r w:rsidR="00C627F2">
          <w:rPr>
            <w:rFonts w:ascii="Arial" w:hAnsi="Arial" w:cs="Arial"/>
            <w:sz w:val="24"/>
            <w:szCs w:val="24"/>
          </w:rPr>
          <w:t>.</w:t>
        </w:r>
      </w:ins>
    </w:p>
    <w:p w14:paraId="0A183D4A" w14:textId="77777777" w:rsidR="00720985" w:rsidRDefault="00720985" w:rsidP="00C627F2">
      <w:pPr>
        <w:rPr>
          <w:ins w:id="320" w:author="Bryce Askey" w:date="2021-11-23T18:02:00Z"/>
          <w:rFonts w:ascii="Arial" w:hAnsi="Arial" w:cs="Arial"/>
          <w:sz w:val="24"/>
          <w:szCs w:val="24"/>
        </w:rPr>
        <w:pPrChange w:id="321" w:author="Bryce Askey" w:date="2021-11-23T18:15:00Z">
          <w:pPr/>
        </w:pPrChange>
      </w:pPr>
      <w:ins w:id="322" w:author="Bryce Askey" w:date="2021-11-23T18:02:00Z">
        <w:r>
          <w:rPr>
            <w:rFonts w:ascii="Arial" w:hAnsi="Arial" w:cs="Arial"/>
            <w:sz w:val="24"/>
            <w:szCs w:val="24"/>
          </w:rPr>
          <w:br w:type="page"/>
        </w:r>
      </w:ins>
    </w:p>
    <w:p w14:paraId="4E81753A" w14:textId="77777777" w:rsidR="00720985" w:rsidRPr="00657A31" w:rsidRDefault="00720985" w:rsidP="00720985">
      <w:pPr>
        <w:spacing w:after="0"/>
        <w:rPr>
          <w:rFonts w:ascii="Arial" w:hAnsi="Arial" w:cs="Arial"/>
          <w:sz w:val="24"/>
          <w:szCs w:val="24"/>
        </w:rPr>
      </w:pPr>
      <w:r w:rsidRPr="00657A31">
        <w:rPr>
          <w:rFonts w:ascii="Arial" w:hAnsi="Arial" w:cs="Arial"/>
          <w:b/>
          <w:bCs/>
          <w:sz w:val="24"/>
          <w:szCs w:val="24"/>
        </w:rPr>
        <w:lastRenderedPageBreak/>
        <w:t xml:space="preserve">Table 1. </w:t>
      </w:r>
      <w:r w:rsidRPr="00657A31">
        <w:rPr>
          <w:rFonts w:ascii="Arial" w:hAnsi="Arial" w:cs="Arial"/>
          <w:sz w:val="24"/>
          <w:szCs w:val="24"/>
        </w:rPr>
        <w:t xml:space="preserve">Organ-specific flavone concentrations collected from 7 </w:t>
      </w:r>
      <w:r w:rsidRPr="00657A31">
        <w:rPr>
          <w:rFonts w:ascii="Arial" w:hAnsi="Arial" w:cs="Arial"/>
          <w:i/>
          <w:iCs/>
          <w:sz w:val="24"/>
          <w:szCs w:val="24"/>
        </w:rPr>
        <w:t xml:space="preserve">Scutellaria </w:t>
      </w:r>
      <w:r w:rsidRPr="00657A31">
        <w:rPr>
          <w:rFonts w:ascii="Arial" w:hAnsi="Arial" w:cs="Arial"/>
          <w:sz w:val="24"/>
          <w:szCs w:val="24"/>
        </w:rPr>
        <w:t>species via High Performance Liquid Chromatography (HPLC). Units for all flavones are µmol / g fresh weight, except for isoscutellarein 8-G, which has units of peak area. Data is presented as mean ± standard error, as calculated from samples taken in biological triplicate.</w:t>
      </w:r>
    </w:p>
    <w:tbl>
      <w:tblPr>
        <w:tblStyle w:val="PlainTable4"/>
        <w:tblW w:w="0" w:type="auto"/>
        <w:tblLook w:val="04A0" w:firstRow="1" w:lastRow="0" w:firstColumn="1" w:lastColumn="0" w:noHBand="0" w:noVBand="1"/>
      </w:tblPr>
      <w:tblGrid>
        <w:gridCol w:w="957"/>
        <w:gridCol w:w="603"/>
        <w:gridCol w:w="863"/>
        <w:gridCol w:w="963"/>
        <w:gridCol w:w="897"/>
        <w:gridCol w:w="863"/>
        <w:gridCol w:w="1335"/>
        <w:gridCol w:w="863"/>
        <w:gridCol w:w="1003"/>
      </w:tblGrid>
      <w:tr w:rsidR="00720985" w:rsidRPr="00657A31" w14:paraId="631D11EF" w14:textId="77777777" w:rsidTr="00157C41">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577B0145" w14:textId="77777777" w:rsidR="00720985" w:rsidRPr="00657A31" w:rsidRDefault="00720985" w:rsidP="00157C41">
            <w:pPr>
              <w:rPr>
                <w:rFonts w:ascii="Arial" w:eastAsia="Times New Roman" w:hAnsi="Arial" w:cs="Arial"/>
                <w:color w:val="000000"/>
                <w:sz w:val="12"/>
                <w:szCs w:val="12"/>
              </w:rPr>
            </w:pPr>
            <w:r w:rsidRPr="00657A31">
              <w:rPr>
                <w:rFonts w:ascii="Arial" w:hAnsi="Arial" w:cs="Arial"/>
                <w:color w:val="000000"/>
                <w:sz w:val="12"/>
                <w:szCs w:val="12"/>
              </w:rPr>
              <w:t>Species</w:t>
            </w:r>
          </w:p>
        </w:tc>
        <w:tc>
          <w:tcPr>
            <w:tcW w:w="0" w:type="auto"/>
            <w:tcBorders>
              <w:top w:val="single" w:sz="4" w:space="0" w:color="auto"/>
              <w:bottom w:val="single" w:sz="4" w:space="0" w:color="auto"/>
            </w:tcBorders>
            <w:noWrap/>
            <w:vAlign w:val="center"/>
            <w:hideMark/>
          </w:tcPr>
          <w:p w14:paraId="24EC8DAF" w14:textId="77777777" w:rsidR="00720985" w:rsidRPr="00657A31" w:rsidRDefault="00720985" w:rsidP="00157C4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Organ</w:t>
            </w:r>
          </w:p>
        </w:tc>
        <w:tc>
          <w:tcPr>
            <w:tcW w:w="0" w:type="auto"/>
            <w:tcBorders>
              <w:top w:val="single" w:sz="4" w:space="0" w:color="auto"/>
              <w:bottom w:val="single" w:sz="4" w:space="0" w:color="auto"/>
            </w:tcBorders>
            <w:noWrap/>
            <w:vAlign w:val="center"/>
            <w:hideMark/>
          </w:tcPr>
          <w:p w14:paraId="22042F58" w14:textId="77777777" w:rsidR="00720985" w:rsidRPr="00657A31" w:rsidRDefault="00720985" w:rsidP="00157C4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Apigenin</w:t>
            </w:r>
          </w:p>
        </w:tc>
        <w:tc>
          <w:tcPr>
            <w:tcW w:w="0" w:type="auto"/>
            <w:tcBorders>
              <w:top w:val="single" w:sz="4" w:space="0" w:color="auto"/>
              <w:bottom w:val="single" w:sz="4" w:space="0" w:color="auto"/>
            </w:tcBorders>
            <w:noWrap/>
            <w:vAlign w:val="center"/>
            <w:hideMark/>
          </w:tcPr>
          <w:p w14:paraId="1599025C" w14:textId="77777777" w:rsidR="00720985" w:rsidRPr="00657A31" w:rsidRDefault="00720985" w:rsidP="00157C4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Apigenin 7-G</w:t>
            </w:r>
          </w:p>
        </w:tc>
        <w:tc>
          <w:tcPr>
            <w:tcW w:w="0" w:type="auto"/>
            <w:tcBorders>
              <w:top w:val="single" w:sz="4" w:space="0" w:color="auto"/>
              <w:bottom w:val="single" w:sz="4" w:space="0" w:color="auto"/>
            </w:tcBorders>
            <w:vAlign w:val="center"/>
          </w:tcPr>
          <w:p w14:paraId="29FC5086" w14:textId="77777777" w:rsidR="00720985" w:rsidRPr="00657A31" w:rsidRDefault="00720985" w:rsidP="00157C4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proofErr w:type="spellStart"/>
            <w:r w:rsidRPr="00657A31">
              <w:rPr>
                <w:rFonts w:ascii="Arial" w:hAnsi="Arial" w:cs="Arial"/>
                <w:color w:val="000000"/>
                <w:sz w:val="12"/>
                <w:szCs w:val="12"/>
              </w:rPr>
              <w:t>Scutellarein</w:t>
            </w:r>
            <w:proofErr w:type="spellEnd"/>
          </w:p>
        </w:tc>
        <w:tc>
          <w:tcPr>
            <w:tcW w:w="0" w:type="auto"/>
            <w:tcBorders>
              <w:top w:val="single" w:sz="4" w:space="0" w:color="auto"/>
              <w:bottom w:val="single" w:sz="4" w:space="0" w:color="auto"/>
            </w:tcBorders>
            <w:vAlign w:val="center"/>
          </w:tcPr>
          <w:p w14:paraId="4FA9FAFF" w14:textId="77777777" w:rsidR="00720985" w:rsidRPr="00657A31" w:rsidRDefault="00720985" w:rsidP="00157C4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Scutellarin</w:t>
            </w:r>
          </w:p>
        </w:tc>
        <w:tc>
          <w:tcPr>
            <w:tcW w:w="0" w:type="auto"/>
            <w:tcBorders>
              <w:top w:val="single" w:sz="4" w:space="0" w:color="auto"/>
              <w:bottom w:val="single" w:sz="4" w:space="0" w:color="auto"/>
            </w:tcBorders>
            <w:vAlign w:val="center"/>
          </w:tcPr>
          <w:p w14:paraId="470EEC11" w14:textId="77777777" w:rsidR="00720985" w:rsidRPr="00657A31" w:rsidRDefault="00720985" w:rsidP="00157C41">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2"/>
                <w:szCs w:val="12"/>
                <w:vertAlign w:val="superscript"/>
              </w:rPr>
            </w:pPr>
            <w:r w:rsidRPr="00657A31">
              <w:rPr>
                <w:rFonts w:ascii="Arial" w:eastAsia="Times New Roman" w:hAnsi="Arial" w:cs="Arial"/>
                <w:color w:val="000000"/>
                <w:sz w:val="12"/>
                <w:szCs w:val="12"/>
              </w:rPr>
              <w:t>Isoscutellarein 8-G</w:t>
            </w:r>
            <w:r w:rsidRPr="00657A31">
              <w:rPr>
                <w:rFonts w:ascii="Arial" w:eastAsia="Times New Roman" w:hAnsi="Arial" w:cs="Arial"/>
                <w:color w:val="000000"/>
                <w:sz w:val="12"/>
                <w:szCs w:val="12"/>
                <w:vertAlign w:val="superscript"/>
              </w:rPr>
              <w:t>1</w:t>
            </w:r>
          </w:p>
        </w:tc>
        <w:tc>
          <w:tcPr>
            <w:tcW w:w="0" w:type="auto"/>
            <w:tcBorders>
              <w:top w:val="single" w:sz="4" w:space="0" w:color="auto"/>
              <w:bottom w:val="single" w:sz="4" w:space="0" w:color="auto"/>
            </w:tcBorders>
            <w:vAlign w:val="center"/>
          </w:tcPr>
          <w:p w14:paraId="22832371" w14:textId="77777777" w:rsidR="00720985" w:rsidRPr="00657A31" w:rsidRDefault="00720985" w:rsidP="00157C4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vertAlign w:val="superscript"/>
              </w:rPr>
            </w:pPr>
            <w:r w:rsidRPr="00657A31">
              <w:rPr>
                <w:rFonts w:ascii="Arial" w:hAnsi="Arial" w:cs="Arial"/>
                <w:color w:val="000000"/>
                <w:sz w:val="12"/>
                <w:szCs w:val="12"/>
              </w:rPr>
              <w:t>Hispidulin</w:t>
            </w:r>
          </w:p>
        </w:tc>
        <w:tc>
          <w:tcPr>
            <w:tcW w:w="0" w:type="auto"/>
            <w:tcBorders>
              <w:top w:val="single" w:sz="4" w:space="0" w:color="auto"/>
              <w:bottom w:val="single" w:sz="4" w:space="0" w:color="auto"/>
            </w:tcBorders>
            <w:noWrap/>
            <w:vAlign w:val="center"/>
            <w:hideMark/>
          </w:tcPr>
          <w:p w14:paraId="1BF362AC" w14:textId="77777777" w:rsidR="00720985" w:rsidRPr="00657A31" w:rsidRDefault="00720985" w:rsidP="00157C4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proofErr w:type="spellStart"/>
            <w:r w:rsidRPr="00657A31">
              <w:rPr>
                <w:rFonts w:ascii="Arial" w:hAnsi="Arial" w:cs="Arial"/>
                <w:color w:val="000000"/>
                <w:sz w:val="12"/>
                <w:szCs w:val="12"/>
              </w:rPr>
              <w:t>Hispiduloside</w:t>
            </w:r>
            <w:proofErr w:type="spellEnd"/>
          </w:p>
        </w:tc>
      </w:tr>
      <w:tr w:rsidR="00720985" w:rsidRPr="00657A31" w14:paraId="33913D2E"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6D45F987" w14:textId="77777777" w:rsidR="00720985" w:rsidRPr="00657A31" w:rsidRDefault="00720985" w:rsidP="00157C41">
            <w:pPr>
              <w:rPr>
                <w:rFonts w:ascii="Arial" w:hAnsi="Arial" w:cs="Arial"/>
                <w:color w:val="000000"/>
                <w:sz w:val="12"/>
                <w:szCs w:val="12"/>
              </w:rPr>
            </w:pPr>
            <w:r w:rsidRPr="00657A31">
              <w:rPr>
                <w:rFonts w:ascii="Arial" w:hAnsi="Arial" w:cs="Arial"/>
                <w:b w:val="0"/>
                <w:bCs w:val="0"/>
                <w:i/>
                <w:iCs/>
                <w:color w:val="000000"/>
                <w:sz w:val="12"/>
                <w:szCs w:val="12"/>
              </w:rPr>
              <w:t>S. baicalensis</w:t>
            </w:r>
          </w:p>
        </w:tc>
        <w:tc>
          <w:tcPr>
            <w:tcW w:w="0" w:type="auto"/>
            <w:tcBorders>
              <w:top w:val="single" w:sz="4" w:space="0" w:color="auto"/>
            </w:tcBorders>
            <w:noWrap/>
            <w:vAlign w:val="center"/>
          </w:tcPr>
          <w:p w14:paraId="3082ABFA"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Leaves</w:t>
            </w:r>
          </w:p>
        </w:tc>
        <w:tc>
          <w:tcPr>
            <w:tcW w:w="0" w:type="auto"/>
            <w:tcBorders>
              <w:top w:val="single" w:sz="4" w:space="0" w:color="auto"/>
            </w:tcBorders>
            <w:noWrap/>
            <w:vAlign w:val="center"/>
          </w:tcPr>
          <w:p w14:paraId="200C5A15"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0.19 ± 0.03</w:t>
            </w:r>
          </w:p>
        </w:tc>
        <w:tc>
          <w:tcPr>
            <w:tcW w:w="0" w:type="auto"/>
            <w:tcBorders>
              <w:top w:val="single" w:sz="4" w:space="0" w:color="auto"/>
            </w:tcBorders>
            <w:noWrap/>
            <w:vAlign w:val="center"/>
          </w:tcPr>
          <w:p w14:paraId="14E89D51"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0.13 ± 0.01</w:t>
            </w:r>
          </w:p>
        </w:tc>
        <w:tc>
          <w:tcPr>
            <w:tcW w:w="0" w:type="auto"/>
            <w:tcBorders>
              <w:top w:val="single" w:sz="4" w:space="0" w:color="auto"/>
            </w:tcBorders>
            <w:vAlign w:val="center"/>
          </w:tcPr>
          <w:p w14:paraId="3AE7DD0E"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0.27 ± 0.14</w:t>
            </w:r>
          </w:p>
        </w:tc>
        <w:tc>
          <w:tcPr>
            <w:tcW w:w="0" w:type="auto"/>
            <w:tcBorders>
              <w:top w:val="single" w:sz="4" w:space="0" w:color="auto"/>
            </w:tcBorders>
            <w:vAlign w:val="center"/>
          </w:tcPr>
          <w:p w14:paraId="6C183780"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0.10 ± 0.10</w:t>
            </w:r>
          </w:p>
        </w:tc>
        <w:tc>
          <w:tcPr>
            <w:tcW w:w="0" w:type="auto"/>
            <w:tcBorders>
              <w:top w:val="single" w:sz="4" w:space="0" w:color="auto"/>
            </w:tcBorders>
            <w:vAlign w:val="center"/>
          </w:tcPr>
          <w:p w14:paraId="78162C66"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eastAsia="Times New Roman" w:hAnsi="Arial" w:cs="Arial"/>
                <w:color w:val="000000"/>
                <w:sz w:val="12"/>
                <w:szCs w:val="12"/>
              </w:rPr>
              <w:t>0.10 ± 0.05</w:t>
            </w:r>
          </w:p>
        </w:tc>
        <w:tc>
          <w:tcPr>
            <w:tcW w:w="0" w:type="auto"/>
            <w:tcBorders>
              <w:top w:val="single" w:sz="4" w:space="0" w:color="auto"/>
            </w:tcBorders>
            <w:vAlign w:val="center"/>
          </w:tcPr>
          <w:p w14:paraId="05B22B7C"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tcBorders>
              <w:top w:val="single" w:sz="4" w:space="0" w:color="auto"/>
            </w:tcBorders>
            <w:noWrap/>
            <w:vAlign w:val="center"/>
          </w:tcPr>
          <w:p w14:paraId="1F3AF33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r>
      <w:tr w:rsidR="00720985" w:rsidRPr="00657A31" w14:paraId="29E56937"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5E4CA07" w14:textId="77777777" w:rsidR="00720985" w:rsidRPr="00657A31" w:rsidRDefault="00720985" w:rsidP="00157C41">
            <w:pPr>
              <w:rPr>
                <w:rFonts w:ascii="Arial" w:hAnsi="Arial" w:cs="Arial"/>
                <w:color w:val="000000"/>
                <w:sz w:val="12"/>
                <w:szCs w:val="12"/>
              </w:rPr>
            </w:pPr>
            <w:r w:rsidRPr="00657A31">
              <w:rPr>
                <w:rFonts w:ascii="Arial" w:hAnsi="Arial" w:cs="Arial"/>
                <w:b w:val="0"/>
                <w:bCs w:val="0"/>
                <w:i/>
                <w:iCs/>
                <w:color w:val="000000"/>
                <w:sz w:val="12"/>
                <w:szCs w:val="12"/>
              </w:rPr>
              <w:t>S. baicalensis</w:t>
            </w:r>
          </w:p>
        </w:tc>
        <w:tc>
          <w:tcPr>
            <w:tcW w:w="0" w:type="auto"/>
            <w:noWrap/>
            <w:vAlign w:val="center"/>
          </w:tcPr>
          <w:p w14:paraId="152750DA"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Stems</w:t>
            </w:r>
          </w:p>
        </w:tc>
        <w:tc>
          <w:tcPr>
            <w:tcW w:w="0" w:type="auto"/>
            <w:noWrap/>
            <w:vAlign w:val="center"/>
          </w:tcPr>
          <w:p w14:paraId="20557AA9"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0.12 ± 0.12</w:t>
            </w:r>
          </w:p>
        </w:tc>
        <w:tc>
          <w:tcPr>
            <w:tcW w:w="0" w:type="auto"/>
            <w:noWrap/>
            <w:vAlign w:val="center"/>
          </w:tcPr>
          <w:p w14:paraId="0A4F7978"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0.22 ± 0.01</w:t>
            </w:r>
          </w:p>
        </w:tc>
        <w:tc>
          <w:tcPr>
            <w:tcW w:w="0" w:type="auto"/>
            <w:vAlign w:val="center"/>
          </w:tcPr>
          <w:p w14:paraId="25F39C6E"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1.04 ± 0.43</w:t>
            </w:r>
          </w:p>
        </w:tc>
        <w:tc>
          <w:tcPr>
            <w:tcW w:w="0" w:type="auto"/>
            <w:vAlign w:val="center"/>
          </w:tcPr>
          <w:p w14:paraId="0DC4E568"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1.76 ± 0.28</w:t>
            </w:r>
          </w:p>
        </w:tc>
        <w:tc>
          <w:tcPr>
            <w:tcW w:w="0" w:type="auto"/>
            <w:vAlign w:val="center"/>
          </w:tcPr>
          <w:p w14:paraId="55A17828"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eastAsia="Times New Roman" w:hAnsi="Arial" w:cs="Arial"/>
                <w:color w:val="000000"/>
                <w:sz w:val="12"/>
                <w:szCs w:val="12"/>
              </w:rPr>
              <w:t>2.17 ± 0.60</w:t>
            </w:r>
          </w:p>
        </w:tc>
        <w:tc>
          <w:tcPr>
            <w:tcW w:w="0" w:type="auto"/>
            <w:vAlign w:val="center"/>
          </w:tcPr>
          <w:p w14:paraId="2E8B8B45"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0.03 ± 0.02</w:t>
            </w:r>
          </w:p>
        </w:tc>
        <w:tc>
          <w:tcPr>
            <w:tcW w:w="0" w:type="auto"/>
            <w:noWrap/>
            <w:vAlign w:val="center"/>
          </w:tcPr>
          <w:p w14:paraId="3A6AAFC2"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r>
      <w:tr w:rsidR="00720985" w:rsidRPr="00657A31" w14:paraId="368AD540"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1021E3F" w14:textId="77777777" w:rsidR="00720985" w:rsidRPr="00657A31" w:rsidRDefault="00720985" w:rsidP="00157C41">
            <w:pPr>
              <w:rPr>
                <w:rFonts w:ascii="Arial" w:hAnsi="Arial" w:cs="Arial"/>
                <w:color w:val="000000"/>
                <w:sz w:val="12"/>
                <w:szCs w:val="12"/>
              </w:rPr>
            </w:pPr>
            <w:r w:rsidRPr="00657A31">
              <w:rPr>
                <w:rFonts w:ascii="Arial" w:hAnsi="Arial" w:cs="Arial"/>
                <w:b w:val="0"/>
                <w:bCs w:val="0"/>
                <w:i/>
                <w:iCs/>
                <w:color w:val="000000"/>
                <w:sz w:val="12"/>
                <w:szCs w:val="12"/>
              </w:rPr>
              <w:t>S. baicalensis</w:t>
            </w:r>
          </w:p>
        </w:tc>
        <w:tc>
          <w:tcPr>
            <w:tcW w:w="0" w:type="auto"/>
            <w:noWrap/>
            <w:vAlign w:val="center"/>
          </w:tcPr>
          <w:p w14:paraId="294F4ABA"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Roots</w:t>
            </w:r>
          </w:p>
        </w:tc>
        <w:tc>
          <w:tcPr>
            <w:tcW w:w="0" w:type="auto"/>
            <w:noWrap/>
            <w:vAlign w:val="center"/>
          </w:tcPr>
          <w:p w14:paraId="61F2945D"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noWrap/>
            <w:vAlign w:val="center"/>
          </w:tcPr>
          <w:p w14:paraId="3232A8F9"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vAlign w:val="center"/>
          </w:tcPr>
          <w:p w14:paraId="5C89359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vAlign w:val="center"/>
          </w:tcPr>
          <w:p w14:paraId="16D9D998"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vAlign w:val="center"/>
          </w:tcPr>
          <w:p w14:paraId="3E7D59BC"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69E86001"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noWrap/>
            <w:vAlign w:val="center"/>
          </w:tcPr>
          <w:p w14:paraId="12B7F6FC"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r>
      <w:tr w:rsidR="00720985" w:rsidRPr="00657A31" w14:paraId="0BA5955B"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723B878"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 xml:space="preserve">S. </w:t>
            </w:r>
            <w:proofErr w:type="spellStart"/>
            <w:r w:rsidRPr="00657A31">
              <w:rPr>
                <w:rFonts w:ascii="Arial" w:hAnsi="Arial" w:cs="Arial"/>
                <w:b w:val="0"/>
                <w:bCs w:val="0"/>
                <w:i/>
                <w:iCs/>
                <w:color w:val="000000"/>
                <w:sz w:val="12"/>
                <w:szCs w:val="12"/>
              </w:rPr>
              <w:t>altissima</w:t>
            </w:r>
            <w:proofErr w:type="spellEnd"/>
          </w:p>
        </w:tc>
        <w:tc>
          <w:tcPr>
            <w:tcW w:w="0" w:type="auto"/>
            <w:noWrap/>
            <w:vAlign w:val="center"/>
            <w:hideMark/>
          </w:tcPr>
          <w:p w14:paraId="00687A43"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Leaves</w:t>
            </w:r>
          </w:p>
        </w:tc>
        <w:tc>
          <w:tcPr>
            <w:tcW w:w="0" w:type="auto"/>
            <w:noWrap/>
            <w:vAlign w:val="center"/>
            <w:hideMark/>
          </w:tcPr>
          <w:p w14:paraId="43270553"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hideMark/>
          </w:tcPr>
          <w:p w14:paraId="4B0428B4"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0.28 ± 0.15</w:t>
            </w:r>
          </w:p>
        </w:tc>
        <w:tc>
          <w:tcPr>
            <w:tcW w:w="0" w:type="auto"/>
            <w:vAlign w:val="center"/>
          </w:tcPr>
          <w:p w14:paraId="799A6AA9"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0.65 ± 0.28</w:t>
            </w:r>
          </w:p>
        </w:tc>
        <w:tc>
          <w:tcPr>
            <w:tcW w:w="0" w:type="auto"/>
            <w:vAlign w:val="center"/>
          </w:tcPr>
          <w:p w14:paraId="33FADD77"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4.17 ± 1.22*</w:t>
            </w:r>
          </w:p>
        </w:tc>
        <w:tc>
          <w:tcPr>
            <w:tcW w:w="0" w:type="auto"/>
            <w:vAlign w:val="center"/>
          </w:tcPr>
          <w:p w14:paraId="3A0EF2AD"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6A80A585"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645AD4E1"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4E70A975"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A5F80D3"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 xml:space="preserve">S. </w:t>
            </w:r>
            <w:proofErr w:type="spellStart"/>
            <w:r w:rsidRPr="00657A31">
              <w:rPr>
                <w:rFonts w:ascii="Arial" w:hAnsi="Arial" w:cs="Arial"/>
                <w:b w:val="0"/>
                <w:bCs w:val="0"/>
                <w:i/>
                <w:iCs/>
                <w:color w:val="000000"/>
                <w:sz w:val="12"/>
                <w:szCs w:val="12"/>
              </w:rPr>
              <w:t>altissima</w:t>
            </w:r>
            <w:proofErr w:type="spellEnd"/>
          </w:p>
        </w:tc>
        <w:tc>
          <w:tcPr>
            <w:tcW w:w="0" w:type="auto"/>
            <w:noWrap/>
            <w:vAlign w:val="center"/>
          </w:tcPr>
          <w:p w14:paraId="6CDE046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Stems</w:t>
            </w:r>
          </w:p>
        </w:tc>
        <w:tc>
          <w:tcPr>
            <w:tcW w:w="0" w:type="auto"/>
            <w:noWrap/>
            <w:vAlign w:val="center"/>
          </w:tcPr>
          <w:p w14:paraId="1C5BD6E3"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tcPr>
          <w:p w14:paraId="0A4F727F"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24E8362C"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7B730D1F"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1.11 ± 0.13*</w:t>
            </w:r>
          </w:p>
        </w:tc>
        <w:tc>
          <w:tcPr>
            <w:tcW w:w="0" w:type="auto"/>
            <w:vAlign w:val="center"/>
          </w:tcPr>
          <w:p w14:paraId="07CB67FC"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0.26 ± 0.01</w:t>
            </w:r>
            <w:r>
              <w:rPr>
                <w:rFonts w:ascii="Arial" w:eastAsia="Times New Roman" w:hAnsi="Arial" w:cs="Arial"/>
                <w:color w:val="000000"/>
                <w:sz w:val="12"/>
                <w:szCs w:val="12"/>
              </w:rPr>
              <w:t>*</w:t>
            </w:r>
          </w:p>
        </w:tc>
        <w:tc>
          <w:tcPr>
            <w:tcW w:w="0" w:type="auto"/>
            <w:vAlign w:val="center"/>
          </w:tcPr>
          <w:p w14:paraId="2160DCA1"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tcPr>
          <w:p w14:paraId="1BFCDB2A"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1330652B"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21C71E"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 xml:space="preserve">S. </w:t>
            </w:r>
            <w:proofErr w:type="spellStart"/>
            <w:r w:rsidRPr="00657A31">
              <w:rPr>
                <w:rFonts w:ascii="Arial" w:hAnsi="Arial" w:cs="Arial"/>
                <w:b w:val="0"/>
                <w:bCs w:val="0"/>
                <w:i/>
                <w:iCs/>
                <w:color w:val="000000"/>
                <w:sz w:val="12"/>
                <w:szCs w:val="12"/>
              </w:rPr>
              <w:t>altissima</w:t>
            </w:r>
            <w:proofErr w:type="spellEnd"/>
          </w:p>
        </w:tc>
        <w:tc>
          <w:tcPr>
            <w:tcW w:w="0" w:type="auto"/>
            <w:noWrap/>
            <w:vAlign w:val="center"/>
            <w:hideMark/>
          </w:tcPr>
          <w:p w14:paraId="51E0AD07"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Roots</w:t>
            </w:r>
          </w:p>
        </w:tc>
        <w:tc>
          <w:tcPr>
            <w:tcW w:w="0" w:type="auto"/>
            <w:noWrap/>
            <w:vAlign w:val="center"/>
            <w:hideMark/>
          </w:tcPr>
          <w:p w14:paraId="335ACB4C"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3D35EFB6"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5939EF6F"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1EA358C2"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7B90BF5F"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7B0AA8DA"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62FCB173"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572F5A5C"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2A5D4AC"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barbata</w:t>
            </w:r>
          </w:p>
        </w:tc>
        <w:tc>
          <w:tcPr>
            <w:tcW w:w="0" w:type="auto"/>
            <w:noWrap/>
            <w:vAlign w:val="center"/>
          </w:tcPr>
          <w:p w14:paraId="6EDCB135"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Leaves</w:t>
            </w:r>
          </w:p>
        </w:tc>
        <w:tc>
          <w:tcPr>
            <w:tcW w:w="0" w:type="auto"/>
            <w:noWrap/>
            <w:vAlign w:val="center"/>
          </w:tcPr>
          <w:p w14:paraId="23873F95"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169EFE63"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0.01 ± 0.01*</w:t>
            </w:r>
          </w:p>
        </w:tc>
        <w:tc>
          <w:tcPr>
            <w:tcW w:w="0" w:type="auto"/>
            <w:vAlign w:val="center"/>
          </w:tcPr>
          <w:p w14:paraId="6C91EBD6"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4.59 ± 0.33*</w:t>
            </w:r>
          </w:p>
        </w:tc>
        <w:tc>
          <w:tcPr>
            <w:tcW w:w="0" w:type="auto"/>
            <w:vAlign w:val="center"/>
          </w:tcPr>
          <w:p w14:paraId="351162B6"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1.51 ± 0.70*</w:t>
            </w:r>
          </w:p>
        </w:tc>
        <w:tc>
          <w:tcPr>
            <w:tcW w:w="0" w:type="auto"/>
            <w:vAlign w:val="center"/>
          </w:tcPr>
          <w:p w14:paraId="77049E3B"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2.34 ± 0.49</w:t>
            </w:r>
            <w:r>
              <w:rPr>
                <w:rFonts w:ascii="Arial" w:eastAsia="Times New Roman" w:hAnsi="Arial" w:cs="Arial"/>
                <w:color w:val="000000"/>
                <w:sz w:val="12"/>
                <w:szCs w:val="12"/>
              </w:rPr>
              <w:t>*</w:t>
            </w:r>
          </w:p>
        </w:tc>
        <w:tc>
          <w:tcPr>
            <w:tcW w:w="0" w:type="auto"/>
            <w:vAlign w:val="center"/>
          </w:tcPr>
          <w:p w14:paraId="07372D88"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0.10 ± 0.02*</w:t>
            </w:r>
          </w:p>
        </w:tc>
        <w:tc>
          <w:tcPr>
            <w:tcW w:w="0" w:type="auto"/>
            <w:noWrap/>
            <w:vAlign w:val="center"/>
          </w:tcPr>
          <w:p w14:paraId="6ADA63B1"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28FD839F"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EAA6C57"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barbata</w:t>
            </w:r>
          </w:p>
        </w:tc>
        <w:tc>
          <w:tcPr>
            <w:tcW w:w="0" w:type="auto"/>
            <w:noWrap/>
            <w:vAlign w:val="center"/>
          </w:tcPr>
          <w:p w14:paraId="7B0B152D"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Stems</w:t>
            </w:r>
          </w:p>
        </w:tc>
        <w:tc>
          <w:tcPr>
            <w:tcW w:w="0" w:type="auto"/>
            <w:noWrap/>
            <w:vAlign w:val="center"/>
          </w:tcPr>
          <w:p w14:paraId="73385BCD"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tcPr>
          <w:p w14:paraId="5426BC6F"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0.11 ± 0.02*</w:t>
            </w:r>
          </w:p>
        </w:tc>
        <w:tc>
          <w:tcPr>
            <w:tcW w:w="0" w:type="auto"/>
            <w:vAlign w:val="center"/>
          </w:tcPr>
          <w:p w14:paraId="6D17DCFE"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1.90 ± 0.23</w:t>
            </w:r>
          </w:p>
        </w:tc>
        <w:tc>
          <w:tcPr>
            <w:tcW w:w="0" w:type="auto"/>
            <w:vAlign w:val="center"/>
          </w:tcPr>
          <w:p w14:paraId="4785E0FA"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1.13 ± 0.25</w:t>
            </w:r>
          </w:p>
        </w:tc>
        <w:tc>
          <w:tcPr>
            <w:tcW w:w="0" w:type="auto"/>
            <w:vAlign w:val="center"/>
          </w:tcPr>
          <w:p w14:paraId="7614B574"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3.89 ± 0.60</w:t>
            </w:r>
            <w:r>
              <w:rPr>
                <w:rFonts w:ascii="Arial" w:eastAsia="Times New Roman" w:hAnsi="Arial" w:cs="Arial"/>
                <w:color w:val="000000"/>
                <w:sz w:val="12"/>
                <w:szCs w:val="12"/>
              </w:rPr>
              <w:t>*</w:t>
            </w:r>
          </w:p>
        </w:tc>
        <w:tc>
          <w:tcPr>
            <w:tcW w:w="0" w:type="auto"/>
            <w:vAlign w:val="center"/>
          </w:tcPr>
          <w:p w14:paraId="13820CCB"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0.09 ± 0.01*</w:t>
            </w:r>
          </w:p>
        </w:tc>
        <w:tc>
          <w:tcPr>
            <w:tcW w:w="0" w:type="auto"/>
            <w:noWrap/>
            <w:vAlign w:val="center"/>
          </w:tcPr>
          <w:p w14:paraId="7F317FB7"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606FB5BB"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0AF3338"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barbata</w:t>
            </w:r>
          </w:p>
        </w:tc>
        <w:tc>
          <w:tcPr>
            <w:tcW w:w="0" w:type="auto"/>
            <w:noWrap/>
            <w:vAlign w:val="center"/>
            <w:hideMark/>
          </w:tcPr>
          <w:p w14:paraId="7C4CB79E"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Roots</w:t>
            </w:r>
          </w:p>
        </w:tc>
        <w:tc>
          <w:tcPr>
            <w:tcW w:w="0" w:type="auto"/>
            <w:noWrap/>
            <w:vAlign w:val="center"/>
            <w:hideMark/>
          </w:tcPr>
          <w:p w14:paraId="262D2528"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2CF733A4"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2284F8B1"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6245572B"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192E07A8"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15E87540"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11E6DB1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6AFAD145"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89B9F80"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 xml:space="preserve">S. </w:t>
            </w:r>
            <w:proofErr w:type="spellStart"/>
            <w:r w:rsidRPr="00657A31">
              <w:rPr>
                <w:rFonts w:ascii="Arial" w:hAnsi="Arial" w:cs="Arial"/>
                <w:b w:val="0"/>
                <w:bCs w:val="0"/>
                <w:i/>
                <w:iCs/>
                <w:color w:val="000000"/>
                <w:sz w:val="12"/>
                <w:szCs w:val="12"/>
              </w:rPr>
              <w:t>parvula</w:t>
            </w:r>
            <w:proofErr w:type="spellEnd"/>
          </w:p>
        </w:tc>
        <w:tc>
          <w:tcPr>
            <w:tcW w:w="0" w:type="auto"/>
            <w:noWrap/>
            <w:vAlign w:val="center"/>
          </w:tcPr>
          <w:p w14:paraId="4542BFCD"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Leaves</w:t>
            </w:r>
          </w:p>
        </w:tc>
        <w:tc>
          <w:tcPr>
            <w:tcW w:w="0" w:type="auto"/>
            <w:noWrap/>
            <w:vAlign w:val="center"/>
          </w:tcPr>
          <w:p w14:paraId="2CC4EE32"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0.11 ± 0.01*</w:t>
            </w:r>
          </w:p>
        </w:tc>
        <w:tc>
          <w:tcPr>
            <w:tcW w:w="0" w:type="auto"/>
            <w:noWrap/>
            <w:vAlign w:val="center"/>
          </w:tcPr>
          <w:p w14:paraId="19F2BC06"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1023ED14"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0.22 ± 0.04</w:t>
            </w:r>
          </w:p>
        </w:tc>
        <w:tc>
          <w:tcPr>
            <w:tcW w:w="0" w:type="auto"/>
            <w:vAlign w:val="center"/>
          </w:tcPr>
          <w:p w14:paraId="4D4AC2E6"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4823D8F5"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2246FBF5"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0.13 ± 0.01*</w:t>
            </w:r>
          </w:p>
        </w:tc>
        <w:tc>
          <w:tcPr>
            <w:tcW w:w="0" w:type="auto"/>
            <w:noWrap/>
            <w:vAlign w:val="center"/>
          </w:tcPr>
          <w:p w14:paraId="183CAE63"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6D6F158D"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33B44F2"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 xml:space="preserve">S. </w:t>
            </w:r>
            <w:proofErr w:type="spellStart"/>
            <w:r w:rsidRPr="00657A31">
              <w:rPr>
                <w:rFonts w:ascii="Arial" w:hAnsi="Arial" w:cs="Arial"/>
                <w:b w:val="0"/>
                <w:bCs w:val="0"/>
                <w:i/>
                <w:iCs/>
                <w:color w:val="000000"/>
                <w:sz w:val="12"/>
                <w:szCs w:val="12"/>
              </w:rPr>
              <w:t>parvula</w:t>
            </w:r>
            <w:proofErr w:type="spellEnd"/>
          </w:p>
        </w:tc>
        <w:tc>
          <w:tcPr>
            <w:tcW w:w="0" w:type="auto"/>
            <w:noWrap/>
            <w:vAlign w:val="center"/>
          </w:tcPr>
          <w:p w14:paraId="03D0BB94"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Stems</w:t>
            </w:r>
          </w:p>
        </w:tc>
        <w:tc>
          <w:tcPr>
            <w:tcW w:w="0" w:type="auto"/>
            <w:noWrap/>
            <w:vAlign w:val="center"/>
          </w:tcPr>
          <w:p w14:paraId="79B8D110"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0.02 ± 0.02</w:t>
            </w:r>
          </w:p>
        </w:tc>
        <w:tc>
          <w:tcPr>
            <w:tcW w:w="0" w:type="auto"/>
            <w:noWrap/>
            <w:vAlign w:val="center"/>
          </w:tcPr>
          <w:p w14:paraId="42394AC6"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2AF6606D"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0.11 ± 0.01*</w:t>
            </w:r>
          </w:p>
        </w:tc>
        <w:tc>
          <w:tcPr>
            <w:tcW w:w="0" w:type="auto"/>
            <w:vAlign w:val="center"/>
          </w:tcPr>
          <w:p w14:paraId="48DE0EE9"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0.16 ± 0.08*</w:t>
            </w:r>
          </w:p>
        </w:tc>
        <w:tc>
          <w:tcPr>
            <w:tcW w:w="0" w:type="auto"/>
            <w:vAlign w:val="center"/>
          </w:tcPr>
          <w:p w14:paraId="09EEEE45"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2E377694"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0.07 ± 0.00*</w:t>
            </w:r>
          </w:p>
        </w:tc>
        <w:tc>
          <w:tcPr>
            <w:tcW w:w="0" w:type="auto"/>
            <w:noWrap/>
            <w:vAlign w:val="center"/>
          </w:tcPr>
          <w:p w14:paraId="20CCD75F"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7FE0222C"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99AAB59"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 xml:space="preserve">S. </w:t>
            </w:r>
            <w:proofErr w:type="spellStart"/>
            <w:r w:rsidRPr="00657A31">
              <w:rPr>
                <w:rFonts w:ascii="Arial" w:hAnsi="Arial" w:cs="Arial"/>
                <w:b w:val="0"/>
                <w:bCs w:val="0"/>
                <w:i/>
                <w:iCs/>
                <w:color w:val="000000"/>
                <w:sz w:val="12"/>
                <w:szCs w:val="12"/>
              </w:rPr>
              <w:t>parvula</w:t>
            </w:r>
            <w:proofErr w:type="spellEnd"/>
          </w:p>
        </w:tc>
        <w:tc>
          <w:tcPr>
            <w:tcW w:w="0" w:type="auto"/>
            <w:noWrap/>
            <w:vAlign w:val="center"/>
            <w:hideMark/>
          </w:tcPr>
          <w:p w14:paraId="1DAC492E"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Roots</w:t>
            </w:r>
          </w:p>
        </w:tc>
        <w:tc>
          <w:tcPr>
            <w:tcW w:w="0" w:type="auto"/>
            <w:noWrap/>
            <w:vAlign w:val="center"/>
            <w:hideMark/>
          </w:tcPr>
          <w:p w14:paraId="75802700"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0.06 ± 0.03*</w:t>
            </w:r>
          </w:p>
        </w:tc>
        <w:tc>
          <w:tcPr>
            <w:tcW w:w="0" w:type="auto"/>
            <w:noWrap/>
            <w:vAlign w:val="center"/>
            <w:hideMark/>
          </w:tcPr>
          <w:p w14:paraId="50651B2B"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51D01750"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371B37F9"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0.82 ± 0.19*</w:t>
            </w:r>
          </w:p>
        </w:tc>
        <w:tc>
          <w:tcPr>
            <w:tcW w:w="0" w:type="auto"/>
            <w:vAlign w:val="center"/>
          </w:tcPr>
          <w:p w14:paraId="2A3F121E"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50A6C763"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0.10 ± 0.03*</w:t>
            </w:r>
          </w:p>
        </w:tc>
        <w:tc>
          <w:tcPr>
            <w:tcW w:w="0" w:type="auto"/>
            <w:noWrap/>
            <w:vAlign w:val="center"/>
            <w:hideMark/>
          </w:tcPr>
          <w:p w14:paraId="293C0D8A"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38166684"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48BF748"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racemosa</w:t>
            </w:r>
          </w:p>
        </w:tc>
        <w:tc>
          <w:tcPr>
            <w:tcW w:w="0" w:type="auto"/>
            <w:noWrap/>
            <w:vAlign w:val="center"/>
          </w:tcPr>
          <w:p w14:paraId="189A6465"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Leaves</w:t>
            </w:r>
          </w:p>
        </w:tc>
        <w:tc>
          <w:tcPr>
            <w:tcW w:w="0" w:type="auto"/>
            <w:noWrap/>
            <w:vAlign w:val="center"/>
          </w:tcPr>
          <w:p w14:paraId="760A24FE"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7E3A2E3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190BDD42"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7733E864"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1.20 ± 0.35*</w:t>
            </w:r>
          </w:p>
        </w:tc>
        <w:tc>
          <w:tcPr>
            <w:tcW w:w="0" w:type="auto"/>
            <w:vAlign w:val="center"/>
          </w:tcPr>
          <w:p w14:paraId="1D67461B"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1DF9445D"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0.63 ± 0.18*</w:t>
            </w:r>
          </w:p>
        </w:tc>
        <w:tc>
          <w:tcPr>
            <w:tcW w:w="0" w:type="auto"/>
            <w:noWrap/>
            <w:vAlign w:val="center"/>
          </w:tcPr>
          <w:p w14:paraId="7EC0735B"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60C9E68B"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E67A48D"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racemosa</w:t>
            </w:r>
          </w:p>
        </w:tc>
        <w:tc>
          <w:tcPr>
            <w:tcW w:w="0" w:type="auto"/>
            <w:noWrap/>
            <w:vAlign w:val="center"/>
          </w:tcPr>
          <w:p w14:paraId="7920A3D0"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Stems</w:t>
            </w:r>
          </w:p>
        </w:tc>
        <w:tc>
          <w:tcPr>
            <w:tcW w:w="0" w:type="auto"/>
            <w:noWrap/>
            <w:vAlign w:val="center"/>
          </w:tcPr>
          <w:p w14:paraId="743966A9"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tcPr>
          <w:p w14:paraId="59244439"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5F5A2F06"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21CADDBC"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0.94 ± 0.33</w:t>
            </w:r>
          </w:p>
        </w:tc>
        <w:tc>
          <w:tcPr>
            <w:tcW w:w="0" w:type="auto"/>
            <w:vAlign w:val="center"/>
          </w:tcPr>
          <w:p w14:paraId="7EA945FE"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3EEF132A"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0.25 ± 0.06*</w:t>
            </w:r>
          </w:p>
        </w:tc>
        <w:tc>
          <w:tcPr>
            <w:tcW w:w="0" w:type="auto"/>
            <w:noWrap/>
            <w:vAlign w:val="center"/>
          </w:tcPr>
          <w:p w14:paraId="74BF0FB1"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0.06 ± 0.06</w:t>
            </w:r>
          </w:p>
        </w:tc>
      </w:tr>
      <w:tr w:rsidR="00720985" w:rsidRPr="00657A31" w14:paraId="33818D84"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C9E5C68"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racemosa</w:t>
            </w:r>
          </w:p>
        </w:tc>
        <w:tc>
          <w:tcPr>
            <w:tcW w:w="0" w:type="auto"/>
            <w:noWrap/>
            <w:vAlign w:val="center"/>
            <w:hideMark/>
          </w:tcPr>
          <w:p w14:paraId="224BC991"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Roots</w:t>
            </w:r>
          </w:p>
        </w:tc>
        <w:tc>
          <w:tcPr>
            <w:tcW w:w="0" w:type="auto"/>
            <w:noWrap/>
            <w:vAlign w:val="center"/>
            <w:hideMark/>
          </w:tcPr>
          <w:p w14:paraId="5080739A"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6ADFB010"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22723CD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1394D4A8"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4FAEEE9F"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05052F71"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32F9C82F"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2012FCDD"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C1EBDA6"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 xml:space="preserve">S. </w:t>
            </w:r>
            <w:proofErr w:type="spellStart"/>
            <w:r w:rsidRPr="00657A31">
              <w:rPr>
                <w:rFonts w:ascii="Arial" w:hAnsi="Arial" w:cs="Arial"/>
                <w:b w:val="0"/>
                <w:bCs w:val="0"/>
                <w:i/>
                <w:iCs/>
                <w:color w:val="000000"/>
                <w:sz w:val="12"/>
                <w:szCs w:val="12"/>
              </w:rPr>
              <w:t>tournefortii</w:t>
            </w:r>
            <w:proofErr w:type="spellEnd"/>
          </w:p>
        </w:tc>
        <w:tc>
          <w:tcPr>
            <w:tcW w:w="0" w:type="auto"/>
            <w:noWrap/>
            <w:vAlign w:val="center"/>
          </w:tcPr>
          <w:p w14:paraId="125E41BB"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Leaves</w:t>
            </w:r>
          </w:p>
        </w:tc>
        <w:tc>
          <w:tcPr>
            <w:tcW w:w="0" w:type="auto"/>
            <w:noWrap/>
            <w:vAlign w:val="center"/>
          </w:tcPr>
          <w:p w14:paraId="450C4DCB"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04113AB1"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0.28 ± 0.07*</w:t>
            </w:r>
          </w:p>
        </w:tc>
        <w:tc>
          <w:tcPr>
            <w:tcW w:w="0" w:type="auto"/>
            <w:vAlign w:val="center"/>
          </w:tcPr>
          <w:p w14:paraId="240558E4"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7C2FEC54"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2.98 ± 0.65*</w:t>
            </w:r>
          </w:p>
        </w:tc>
        <w:tc>
          <w:tcPr>
            <w:tcW w:w="0" w:type="auto"/>
            <w:vAlign w:val="center"/>
          </w:tcPr>
          <w:p w14:paraId="558A59FC"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0.18 ± 0.03</w:t>
            </w:r>
          </w:p>
        </w:tc>
        <w:tc>
          <w:tcPr>
            <w:tcW w:w="0" w:type="auto"/>
            <w:vAlign w:val="center"/>
          </w:tcPr>
          <w:p w14:paraId="37AB01F9"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tcPr>
          <w:p w14:paraId="367776BD"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478B0E92"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37B79B6"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 xml:space="preserve">S. </w:t>
            </w:r>
            <w:proofErr w:type="spellStart"/>
            <w:r w:rsidRPr="00657A31">
              <w:rPr>
                <w:rFonts w:ascii="Arial" w:hAnsi="Arial" w:cs="Arial"/>
                <w:b w:val="0"/>
                <w:bCs w:val="0"/>
                <w:i/>
                <w:iCs/>
                <w:color w:val="000000"/>
                <w:sz w:val="12"/>
                <w:szCs w:val="12"/>
              </w:rPr>
              <w:t>tournefortii</w:t>
            </w:r>
            <w:proofErr w:type="spellEnd"/>
          </w:p>
        </w:tc>
        <w:tc>
          <w:tcPr>
            <w:tcW w:w="0" w:type="auto"/>
            <w:noWrap/>
            <w:vAlign w:val="center"/>
          </w:tcPr>
          <w:p w14:paraId="02F9034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Stems</w:t>
            </w:r>
          </w:p>
        </w:tc>
        <w:tc>
          <w:tcPr>
            <w:tcW w:w="0" w:type="auto"/>
            <w:noWrap/>
            <w:vAlign w:val="center"/>
          </w:tcPr>
          <w:p w14:paraId="25FF6B33"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tcPr>
          <w:p w14:paraId="52C0440B"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34FF3389"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3D68EAEF"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1.47 ± 0.46</w:t>
            </w:r>
          </w:p>
        </w:tc>
        <w:tc>
          <w:tcPr>
            <w:tcW w:w="0" w:type="auto"/>
            <w:vAlign w:val="center"/>
          </w:tcPr>
          <w:p w14:paraId="7D099655"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0.90 ± 0.24</w:t>
            </w:r>
            <w:r>
              <w:rPr>
                <w:rFonts w:ascii="Arial" w:eastAsia="Times New Roman" w:hAnsi="Arial" w:cs="Arial"/>
                <w:color w:val="000000"/>
                <w:sz w:val="12"/>
                <w:szCs w:val="12"/>
              </w:rPr>
              <w:t>*</w:t>
            </w:r>
          </w:p>
        </w:tc>
        <w:tc>
          <w:tcPr>
            <w:tcW w:w="0" w:type="auto"/>
            <w:vAlign w:val="center"/>
          </w:tcPr>
          <w:p w14:paraId="73D92DF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tcPr>
          <w:p w14:paraId="6DC55CEE"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50553460"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CBAD779"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 xml:space="preserve">S. </w:t>
            </w:r>
            <w:proofErr w:type="spellStart"/>
            <w:r w:rsidRPr="00657A31">
              <w:rPr>
                <w:rFonts w:ascii="Arial" w:hAnsi="Arial" w:cs="Arial"/>
                <w:b w:val="0"/>
                <w:bCs w:val="0"/>
                <w:i/>
                <w:iCs/>
                <w:color w:val="000000"/>
                <w:sz w:val="12"/>
                <w:szCs w:val="12"/>
              </w:rPr>
              <w:t>tournefortii</w:t>
            </w:r>
            <w:proofErr w:type="spellEnd"/>
          </w:p>
        </w:tc>
        <w:tc>
          <w:tcPr>
            <w:tcW w:w="0" w:type="auto"/>
            <w:noWrap/>
            <w:vAlign w:val="center"/>
            <w:hideMark/>
          </w:tcPr>
          <w:p w14:paraId="66E90E07"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Roots</w:t>
            </w:r>
          </w:p>
        </w:tc>
        <w:tc>
          <w:tcPr>
            <w:tcW w:w="0" w:type="auto"/>
            <w:noWrap/>
            <w:vAlign w:val="center"/>
            <w:hideMark/>
          </w:tcPr>
          <w:p w14:paraId="15CC10EA"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50B1A9D6"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4ACD65DC"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44C99112"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vAlign w:val="center"/>
          </w:tcPr>
          <w:p w14:paraId="03CF4BD0"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429C3019"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hideMark/>
          </w:tcPr>
          <w:p w14:paraId="7CEDF822"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36AD848F"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FC722CF"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wrightii</w:t>
            </w:r>
          </w:p>
        </w:tc>
        <w:tc>
          <w:tcPr>
            <w:tcW w:w="0" w:type="auto"/>
            <w:noWrap/>
            <w:vAlign w:val="center"/>
          </w:tcPr>
          <w:p w14:paraId="458F5A88"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Leaves</w:t>
            </w:r>
          </w:p>
        </w:tc>
        <w:tc>
          <w:tcPr>
            <w:tcW w:w="0" w:type="auto"/>
            <w:noWrap/>
            <w:vAlign w:val="center"/>
          </w:tcPr>
          <w:p w14:paraId="2790ECA6"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7DD35C9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3094073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39E59449"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0.13 ± 0.09</w:t>
            </w:r>
          </w:p>
        </w:tc>
        <w:tc>
          <w:tcPr>
            <w:tcW w:w="0" w:type="auto"/>
            <w:vAlign w:val="center"/>
          </w:tcPr>
          <w:p w14:paraId="37767D0D"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57A82EF8"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0.02 ± 0.00*</w:t>
            </w:r>
          </w:p>
        </w:tc>
        <w:tc>
          <w:tcPr>
            <w:tcW w:w="0" w:type="auto"/>
            <w:noWrap/>
            <w:vAlign w:val="center"/>
          </w:tcPr>
          <w:p w14:paraId="6A1EB25D"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14297B0E"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9C33592"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wrightii</w:t>
            </w:r>
          </w:p>
        </w:tc>
        <w:tc>
          <w:tcPr>
            <w:tcW w:w="0" w:type="auto"/>
            <w:noWrap/>
            <w:vAlign w:val="center"/>
          </w:tcPr>
          <w:p w14:paraId="10EAF0CB"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Stems</w:t>
            </w:r>
          </w:p>
        </w:tc>
        <w:tc>
          <w:tcPr>
            <w:tcW w:w="0" w:type="auto"/>
            <w:noWrap/>
            <w:vAlign w:val="center"/>
          </w:tcPr>
          <w:p w14:paraId="20244B8D"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noWrap/>
            <w:vAlign w:val="center"/>
          </w:tcPr>
          <w:p w14:paraId="2B7335B8"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0.03 ± 0.01*</w:t>
            </w:r>
          </w:p>
        </w:tc>
        <w:tc>
          <w:tcPr>
            <w:tcW w:w="0" w:type="auto"/>
            <w:vAlign w:val="center"/>
          </w:tcPr>
          <w:p w14:paraId="7DE090FB"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2B26F5C8"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2.10 ± 0.25</w:t>
            </w:r>
          </w:p>
        </w:tc>
        <w:tc>
          <w:tcPr>
            <w:tcW w:w="0" w:type="auto"/>
            <w:vAlign w:val="center"/>
          </w:tcPr>
          <w:p w14:paraId="10AFB23B"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vAlign w:val="center"/>
          </w:tcPr>
          <w:p w14:paraId="3F553A3B"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0.63 ± 0.08*</w:t>
            </w:r>
          </w:p>
        </w:tc>
        <w:tc>
          <w:tcPr>
            <w:tcW w:w="0" w:type="auto"/>
            <w:noWrap/>
            <w:vAlign w:val="center"/>
          </w:tcPr>
          <w:p w14:paraId="43A7B722"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r w:rsidR="00720985" w:rsidRPr="00657A31" w14:paraId="2B184938"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hideMark/>
          </w:tcPr>
          <w:p w14:paraId="16628A8D" w14:textId="77777777" w:rsidR="00720985" w:rsidRPr="00657A31" w:rsidRDefault="00720985" w:rsidP="00157C41">
            <w:pPr>
              <w:rPr>
                <w:rFonts w:ascii="Arial" w:eastAsia="Times New Roman" w:hAnsi="Arial" w:cs="Arial"/>
                <w:b w:val="0"/>
                <w:bCs w:val="0"/>
                <w:i/>
                <w:iCs/>
                <w:color w:val="000000"/>
                <w:sz w:val="12"/>
                <w:szCs w:val="12"/>
              </w:rPr>
            </w:pPr>
            <w:r w:rsidRPr="00657A31">
              <w:rPr>
                <w:rFonts w:ascii="Arial" w:hAnsi="Arial" w:cs="Arial"/>
                <w:b w:val="0"/>
                <w:bCs w:val="0"/>
                <w:i/>
                <w:iCs/>
                <w:color w:val="000000"/>
                <w:sz w:val="12"/>
                <w:szCs w:val="12"/>
              </w:rPr>
              <w:t>S. wrightii</w:t>
            </w:r>
          </w:p>
        </w:tc>
        <w:tc>
          <w:tcPr>
            <w:tcW w:w="0" w:type="auto"/>
            <w:tcBorders>
              <w:bottom w:val="single" w:sz="4" w:space="0" w:color="auto"/>
            </w:tcBorders>
            <w:noWrap/>
            <w:vAlign w:val="center"/>
            <w:hideMark/>
          </w:tcPr>
          <w:p w14:paraId="5D69FB1E"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Roots</w:t>
            </w:r>
          </w:p>
        </w:tc>
        <w:tc>
          <w:tcPr>
            <w:tcW w:w="0" w:type="auto"/>
            <w:tcBorders>
              <w:bottom w:val="single" w:sz="4" w:space="0" w:color="auto"/>
            </w:tcBorders>
            <w:noWrap/>
            <w:vAlign w:val="center"/>
            <w:hideMark/>
          </w:tcPr>
          <w:p w14:paraId="45D39B12"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tcBorders>
              <w:bottom w:val="single" w:sz="4" w:space="0" w:color="auto"/>
            </w:tcBorders>
            <w:noWrap/>
            <w:vAlign w:val="center"/>
            <w:hideMark/>
          </w:tcPr>
          <w:p w14:paraId="61F0CDF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tcBorders>
              <w:bottom w:val="single" w:sz="4" w:space="0" w:color="auto"/>
            </w:tcBorders>
            <w:vAlign w:val="center"/>
          </w:tcPr>
          <w:p w14:paraId="6E1A610F"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tcBorders>
              <w:bottom w:val="single" w:sz="4" w:space="0" w:color="auto"/>
            </w:tcBorders>
            <w:vAlign w:val="center"/>
          </w:tcPr>
          <w:p w14:paraId="050A5E9C"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tcBorders>
              <w:bottom w:val="single" w:sz="4" w:space="0" w:color="auto"/>
            </w:tcBorders>
            <w:vAlign w:val="center"/>
          </w:tcPr>
          <w:p w14:paraId="79DC3859"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eastAsia="Times New Roman" w:hAnsi="Arial" w:cs="Arial"/>
                <w:color w:val="000000"/>
                <w:sz w:val="12"/>
                <w:szCs w:val="12"/>
              </w:rPr>
              <w:t>n.d.</w:t>
            </w:r>
          </w:p>
        </w:tc>
        <w:tc>
          <w:tcPr>
            <w:tcW w:w="0" w:type="auto"/>
            <w:tcBorders>
              <w:bottom w:val="single" w:sz="4" w:space="0" w:color="auto"/>
            </w:tcBorders>
            <w:vAlign w:val="center"/>
          </w:tcPr>
          <w:p w14:paraId="106A9895"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c>
          <w:tcPr>
            <w:tcW w:w="0" w:type="auto"/>
            <w:tcBorders>
              <w:bottom w:val="single" w:sz="4" w:space="0" w:color="auto"/>
            </w:tcBorders>
            <w:noWrap/>
            <w:vAlign w:val="center"/>
            <w:hideMark/>
          </w:tcPr>
          <w:p w14:paraId="646C557B"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2"/>
                <w:szCs w:val="12"/>
              </w:rPr>
            </w:pPr>
            <w:r w:rsidRPr="00657A31">
              <w:rPr>
                <w:rFonts w:ascii="Arial" w:hAnsi="Arial" w:cs="Arial"/>
                <w:color w:val="000000"/>
                <w:sz w:val="12"/>
                <w:szCs w:val="12"/>
              </w:rPr>
              <w:t>n.d.</w:t>
            </w:r>
          </w:p>
        </w:tc>
      </w:tr>
    </w:tbl>
    <w:p w14:paraId="6A6AAE62" w14:textId="206316E1" w:rsidR="00720985" w:rsidRPr="00476CB5" w:rsidRDefault="00720985" w:rsidP="00720985">
      <w:pPr>
        <w:spacing w:after="0"/>
        <w:rPr>
          <w:rFonts w:ascii="Arial" w:hAnsi="Arial" w:cs="Arial"/>
          <w:sz w:val="16"/>
          <w:szCs w:val="16"/>
        </w:rPr>
      </w:pPr>
      <w:r w:rsidRPr="00476CB5">
        <w:rPr>
          <w:rFonts w:ascii="Arial" w:hAnsi="Arial" w:cs="Arial"/>
          <w:sz w:val="16"/>
          <w:szCs w:val="16"/>
        </w:rPr>
        <w:t>n.d.</w:t>
      </w:r>
      <w:r>
        <w:rPr>
          <w:rFonts w:ascii="Arial" w:hAnsi="Arial" w:cs="Arial"/>
          <w:sz w:val="16"/>
          <w:szCs w:val="16"/>
        </w:rPr>
        <w:t xml:space="preserve"> =</w:t>
      </w:r>
      <w:r w:rsidRPr="00476CB5">
        <w:rPr>
          <w:rFonts w:ascii="Arial" w:hAnsi="Arial" w:cs="Arial"/>
          <w:sz w:val="16"/>
          <w:szCs w:val="16"/>
        </w:rPr>
        <w:t xml:space="preserve"> not detected</w:t>
      </w:r>
    </w:p>
    <w:p w14:paraId="5DBDB4A5" w14:textId="258064B7" w:rsidR="00720985" w:rsidRPr="007112A5" w:rsidRDefault="00720985" w:rsidP="00720985">
      <w:pPr>
        <w:spacing w:after="0"/>
        <w:rPr>
          <w:rFonts w:ascii="Arial" w:hAnsi="Arial" w:cs="Arial"/>
          <w:sz w:val="16"/>
          <w:szCs w:val="16"/>
        </w:rPr>
      </w:pPr>
      <w:r w:rsidRPr="007112A5">
        <w:rPr>
          <w:rFonts w:ascii="Arial" w:hAnsi="Arial" w:cs="Arial"/>
          <w:sz w:val="16"/>
          <w:szCs w:val="16"/>
          <w:vertAlign w:val="superscript"/>
        </w:rPr>
        <w:t>1</w:t>
      </w:r>
      <w:r w:rsidR="00CD4267">
        <w:rPr>
          <w:rFonts w:ascii="Arial" w:hAnsi="Arial" w:cs="Arial"/>
          <w:sz w:val="16"/>
          <w:szCs w:val="16"/>
          <w:vertAlign w:val="superscript"/>
        </w:rPr>
        <w:t xml:space="preserve"> </w:t>
      </w:r>
      <w:r w:rsidRPr="007112A5">
        <w:rPr>
          <w:rFonts w:ascii="Arial" w:hAnsi="Arial" w:cs="Arial"/>
          <w:sz w:val="16"/>
          <w:szCs w:val="16"/>
        </w:rPr>
        <w:t>Data has units of peak area</w:t>
      </w:r>
      <w:r>
        <w:rPr>
          <w:rFonts w:ascii="Arial" w:hAnsi="Arial" w:cs="Arial"/>
          <w:sz w:val="16"/>
          <w:szCs w:val="16"/>
        </w:rPr>
        <w:t>.</w:t>
      </w:r>
    </w:p>
    <w:p w14:paraId="51C80CD6" w14:textId="11F47C47" w:rsidR="00720985" w:rsidRPr="0035510E" w:rsidRDefault="00720985" w:rsidP="00720985">
      <w:pPr>
        <w:rPr>
          <w:rFonts w:ascii="Arial" w:hAnsi="Arial" w:cs="Arial"/>
          <w:sz w:val="16"/>
          <w:szCs w:val="16"/>
        </w:rPr>
      </w:pPr>
      <w:r w:rsidRPr="007112A5">
        <w:rPr>
          <w:rFonts w:ascii="Arial" w:hAnsi="Arial" w:cs="Arial"/>
          <w:sz w:val="16"/>
          <w:szCs w:val="16"/>
        </w:rPr>
        <w:t>*</w:t>
      </w:r>
      <w:r w:rsidR="00CD4267">
        <w:rPr>
          <w:rFonts w:ascii="Arial" w:hAnsi="Arial" w:cs="Arial"/>
          <w:sz w:val="16"/>
          <w:szCs w:val="16"/>
        </w:rPr>
        <w:t xml:space="preserve"> </w:t>
      </w:r>
      <w:r>
        <w:rPr>
          <w:rFonts w:ascii="Arial" w:hAnsi="Arial" w:cs="Arial"/>
          <w:sz w:val="16"/>
          <w:szCs w:val="16"/>
        </w:rPr>
        <w:t>p</w:t>
      </w:r>
      <w:r w:rsidRPr="007112A5">
        <w:rPr>
          <w:rFonts w:ascii="Arial" w:hAnsi="Arial" w:cs="Arial"/>
          <w:sz w:val="16"/>
          <w:szCs w:val="16"/>
        </w:rPr>
        <w:t>-value &lt; 0.05</w:t>
      </w:r>
      <w:r>
        <w:rPr>
          <w:rFonts w:ascii="Arial" w:hAnsi="Arial" w:cs="Arial"/>
          <w:sz w:val="16"/>
          <w:szCs w:val="16"/>
        </w:rPr>
        <w:t xml:space="preserve"> relative to </w:t>
      </w:r>
      <w:r>
        <w:rPr>
          <w:rFonts w:ascii="Arial" w:hAnsi="Arial" w:cs="Arial"/>
          <w:i/>
          <w:iCs/>
          <w:sz w:val="16"/>
          <w:szCs w:val="16"/>
        </w:rPr>
        <w:t xml:space="preserve">S. baicalensis </w:t>
      </w:r>
      <w:r>
        <w:rPr>
          <w:rFonts w:ascii="Arial" w:hAnsi="Arial" w:cs="Arial"/>
          <w:sz w:val="16"/>
          <w:szCs w:val="16"/>
        </w:rPr>
        <w:t>for the same organ and flavone.</w:t>
      </w:r>
    </w:p>
    <w:p w14:paraId="02A140FE" w14:textId="77777777" w:rsidR="00720985" w:rsidRPr="00657A31" w:rsidRDefault="00720985" w:rsidP="00720985">
      <w:pPr>
        <w:spacing w:after="0"/>
        <w:rPr>
          <w:rFonts w:ascii="Arial" w:hAnsi="Arial" w:cs="Arial"/>
        </w:rPr>
      </w:pPr>
      <w:r>
        <w:rPr>
          <w:rFonts w:ascii="Arial" w:hAnsi="Arial" w:cs="Arial"/>
          <w:b/>
          <w:bCs/>
        </w:rPr>
        <w:t>Table 1 cont.</w:t>
      </w:r>
    </w:p>
    <w:tbl>
      <w:tblPr>
        <w:tblStyle w:val="PlainTable4"/>
        <w:tblW w:w="0" w:type="auto"/>
        <w:tblLook w:val="04A0" w:firstRow="1" w:lastRow="0" w:firstColumn="1" w:lastColumn="0" w:noHBand="0" w:noVBand="1"/>
      </w:tblPr>
      <w:tblGrid>
        <w:gridCol w:w="957"/>
        <w:gridCol w:w="603"/>
        <w:gridCol w:w="930"/>
        <w:gridCol w:w="897"/>
        <w:gridCol w:w="930"/>
        <w:gridCol w:w="930"/>
        <w:gridCol w:w="930"/>
        <w:gridCol w:w="930"/>
        <w:gridCol w:w="863"/>
        <w:gridCol w:w="936"/>
      </w:tblGrid>
      <w:tr w:rsidR="00720985" w:rsidRPr="00657A31" w14:paraId="33788AE7" w14:textId="77777777" w:rsidTr="00157C41">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7F46FC2E" w14:textId="77777777" w:rsidR="00720985" w:rsidRPr="00657A31" w:rsidRDefault="00720985" w:rsidP="00157C41">
            <w:pPr>
              <w:spacing w:line="259" w:lineRule="auto"/>
              <w:rPr>
                <w:rFonts w:ascii="Arial" w:hAnsi="Arial" w:cs="Arial"/>
                <w:sz w:val="12"/>
                <w:szCs w:val="12"/>
              </w:rPr>
            </w:pPr>
            <w:r w:rsidRPr="00657A31">
              <w:rPr>
                <w:rFonts w:ascii="Arial" w:hAnsi="Arial" w:cs="Arial"/>
                <w:color w:val="000000"/>
                <w:sz w:val="12"/>
                <w:szCs w:val="12"/>
              </w:rPr>
              <w:t>Species</w:t>
            </w:r>
          </w:p>
        </w:tc>
        <w:tc>
          <w:tcPr>
            <w:tcW w:w="0" w:type="auto"/>
            <w:tcBorders>
              <w:top w:val="single" w:sz="4" w:space="0" w:color="auto"/>
              <w:bottom w:val="single" w:sz="4" w:space="0" w:color="auto"/>
            </w:tcBorders>
            <w:noWrap/>
            <w:vAlign w:val="center"/>
            <w:hideMark/>
          </w:tcPr>
          <w:p w14:paraId="61455B7C" w14:textId="77777777" w:rsidR="00720985" w:rsidRPr="00657A31" w:rsidRDefault="00720985" w:rsidP="00157C41">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Organ</w:t>
            </w:r>
          </w:p>
        </w:tc>
        <w:tc>
          <w:tcPr>
            <w:tcW w:w="0" w:type="auto"/>
            <w:tcBorders>
              <w:top w:val="single" w:sz="4" w:space="0" w:color="auto"/>
              <w:bottom w:val="single" w:sz="4" w:space="0" w:color="auto"/>
            </w:tcBorders>
            <w:vAlign w:val="center"/>
          </w:tcPr>
          <w:p w14:paraId="3CD38EAC" w14:textId="77777777" w:rsidR="00720985" w:rsidRPr="00657A31" w:rsidRDefault="00720985" w:rsidP="00157C4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2"/>
                <w:szCs w:val="12"/>
              </w:rPr>
            </w:pPr>
            <w:r w:rsidRPr="00657A31">
              <w:rPr>
                <w:rFonts w:ascii="Arial" w:hAnsi="Arial" w:cs="Arial"/>
                <w:color w:val="000000"/>
                <w:sz w:val="12"/>
                <w:szCs w:val="12"/>
              </w:rPr>
              <w:t>Chrysin</w:t>
            </w:r>
          </w:p>
        </w:tc>
        <w:tc>
          <w:tcPr>
            <w:tcW w:w="0" w:type="auto"/>
            <w:tcBorders>
              <w:top w:val="single" w:sz="4" w:space="0" w:color="auto"/>
              <w:bottom w:val="single" w:sz="4" w:space="0" w:color="auto"/>
            </w:tcBorders>
            <w:vAlign w:val="center"/>
          </w:tcPr>
          <w:p w14:paraId="1B15222C" w14:textId="77777777" w:rsidR="00720985" w:rsidRPr="00657A31" w:rsidRDefault="00720985" w:rsidP="00157C4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2"/>
                <w:szCs w:val="12"/>
              </w:rPr>
            </w:pPr>
            <w:r w:rsidRPr="00657A31">
              <w:rPr>
                <w:rFonts w:ascii="Arial" w:hAnsi="Arial" w:cs="Arial"/>
                <w:color w:val="000000"/>
                <w:sz w:val="12"/>
                <w:szCs w:val="12"/>
              </w:rPr>
              <w:t>Chrysin 7-G</w:t>
            </w:r>
          </w:p>
        </w:tc>
        <w:tc>
          <w:tcPr>
            <w:tcW w:w="0" w:type="auto"/>
            <w:tcBorders>
              <w:top w:val="single" w:sz="4" w:space="0" w:color="auto"/>
              <w:bottom w:val="single" w:sz="4" w:space="0" w:color="auto"/>
            </w:tcBorders>
            <w:noWrap/>
            <w:vAlign w:val="center"/>
            <w:hideMark/>
          </w:tcPr>
          <w:p w14:paraId="14CCA29E" w14:textId="77777777" w:rsidR="00720985" w:rsidRPr="00657A31" w:rsidRDefault="00720985" w:rsidP="00157C41">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Baicalein</w:t>
            </w:r>
          </w:p>
        </w:tc>
        <w:tc>
          <w:tcPr>
            <w:tcW w:w="0" w:type="auto"/>
            <w:tcBorders>
              <w:top w:val="single" w:sz="4" w:space="0" w:color="auto"/>
              <w:bottom w:val="single" w:sz="4" w:space="0" w:color="auto"/>
            </w:tcBorders>
            <w:noWrap/>
            <w:vAlign w:val="center"/>
            <w:hideMark/>
          </w:tcPr>
          <w:p w14:paraId="09873675" w14:textId="77777777" w:rsidR="00720985" w:rsidRPr="00657A31" w:rsidRDefault="00720985" w:rsidP="00157C41">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Baicalin</w:t>
            </w:r>
          </w:p>
        </w:tc>
        <w:tc>
          <w:tcPr>
            <w:tcW w:w="0" w:type="auto"/>
            <w:tcBorders>
              <w:top w:val="single" w:sz="4" w:space="0" w:color="auto"/>
              <w:bottom w:val="single" w:sz="4" w:space="0" w:color="auto"/>
            </w:tcBorders>
            <w:noWrap/>
            <w:vAlign w:val="center"/>
            <w:hideMark/>
          </w:tcPr>
          <w:p w14:paraId="2340DCAE" w14:textId="77777777" w:rsidR="00720985" w:rsidRPr="00657A31" w:rsidRDefault="00720985" w:rsidP="00157C41">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Oroxylin A</w:t>
            </w:r>
          </w:p>
        </w:tc>
        <w:tc>
          <w:tcPr>
            <w:tcW w:w="0" w:type="auto"/>
            <w:tcBorders>
              <w:top w:val="single" w:sz="4" w:space="0" w:color="auto"/>
              <w:bottom w:val="single" w:sz="4" w:space="0" w:color="auto"/>
            </w:tcBorders>
            <w:noWrap/>
            <w:vAlign w:val="center"/>
            <w:hideMark/>
          </w:tcPr>
          <w:p w14:paraId="0A5EBF34" w14:textId="77777777" w:rsidR="00720985" w:rsidRPr="00657A31" w:rsidRDefault="00720985" w:rsidP="00157C41">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Oroxyloside</w:t>
            </w:r>
          </w:p>
        </w:tc>
        <w:tc>
          <w:tcPr>
            <w:tcW w:w="0" w:type="auto"/>
            <w:tcBorders>
              <w:top w:val="single" w:sz="4" w:space="0" w:color="auto"/>
              <w:bottom w:val="single" w:sz="4" w:space="0" w:color="auto"/>
            </w:tcBorders>
            <w:noWrap/>
            <w:vAlign w:val="center"/>
            <w:hideMark/>
          </w:tcPr>
          <w:p w14:paraId="6FD9E602" w14:textId="77777777" w:rsidR="00720985" w:rsidRPr="00657A31" w:rsidRDefault="00720985" w:rsidP="00157C41">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Wogonin</w:t>
            </w:r>
          </w:p>
        </w:tc>
        <w:tc>
          <w:tcPr>
            <w:tcW w:w="0" w:type="auto"/>
            <w:tcBorders>
              <w:top w:val="single" w:sz="4" w:space="0" w:color="auto"/>
              <w:bottom w:val="single" w:sz="4" w:space="0" w:color="auto"/>
            </w:tcBorders>
            <w:noWrap/>
            <w:vAlign w:val="center"/>
            <w:hideMark/>
          </w:tcPr>
          <w:p w14:paraId="1559DCCE" w14:textId="77777777" w:rsidR="00720985" w:rsidRPr="00657A31" w:rsidRDefault="00720985" w:rsidP="00157C41">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Wogonoside</w:t>
            </w:r>
          </w:p>
        </w:tc>
      </w:tr>
      <w:tr w:rsidR="00720985" w:rsidRPr="00657A31" w14:paraId="395FFA24"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32757F02" w14:textId="77777777" w:rsidR="00720985" w:rsidRPr="00657A31" w:rsidRDefault="00720985" w:rsidP="00157C41">
            <w:pPr>
              <w:rPr>
                <w:rFonts w:ascii="Arial" w:hAnsi="Arial" w:cs="Arial"/>
                <w:color w:val="000000"/>
                <w:sz w:val="12"/>
                <w:szCs w:val="12"/>
              </w:rPr>
            </w:pPr>
            <w:r w:rsidRPr="0035510E">
              <w:rPr>
                <w:rFonts w:ascii="Arial" w:hAnsi="Arial" w:cs="Arial"/>
                <w:b w:val="0"/>
                <w:bCs w:val="0"/>
                <w:i/>
                <w:iCs/>
                <w:color w:val="000000"/>
                <w:sz w:val="12"/>
                <w:szCs w:val="12"/>
              </w:rPr>
              <w:t>S. baicalensis</w:t>
            </w:r>
          </w:p>
        </w:tc>
        <w:tc>
          <w:tcPr>
            <w:tcW w:w="0" w:type="auto"/>
            <w:tcBorders>
              <w:top w:val="single" w:sz="4" w:space="0" w:color="auto"/>
            </w:tcBorders>
            <w:noWrap/>
            <w:vAlign w:val="center"/>
          </w:tcPr>
          <w:p w14:paraId="60964751"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Leaves</w:t>
            </w:r>
          </w:p>
        </w:tc>
        <w:tc>
          <w:tcPr>
            <w:tcW w:w="0" w:type="auto"/>
            <w:tcBorders>
              <w:top w:val="single" w:sz="4" w:space="0" w:color="auto"/>
            </w:tcBorders>
            <w:vAlign w:val="center"/>
          </w:tcPr>
          <w:p w14:paraId="003AD53B"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4.84 ± 0.53</w:t>
            </w:r>
          </w:p>
        </w:tc>
        <w:tc>
          <w:tcPr>
            <w:tcW w:w="0" w:type="auto"/>
            <w:tcBorders>
              <w:top w:val="single" w:sz="4" w:space="0" w:color="auto"/>
            </w:tcBorders>
            <w:vAlign w:val="center"/>
          </w:tcPr>
          <w:p w14:paraId="6C12F400"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1.45 ± 0.24</w:t>
            </w:r>
          </w:p>
        </w:tc>
        <w:tc>
          <w:tcPr>
            <w:tcW w:w="0" w:type="auto"/>
            <w:tcBorders>
              <w:top w:val="single" w:sz="4" w:space="0" w:color="auto"/>
            </w:tcBorders>
            <w:noWrap/>
            <w:vAlign w:val="center"/>
          </w:tcPr>
          <w:p w14:paraId="2E278D5A"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0.19 ± 0.08</w:t>
            </w:r>
          </w:p>
        </w:tc>
        <w:tc>
          <w:tcPr>
            <w:tcW w:w="0" w:type="auto"/>
            <w:tcBorders>
              <w:top w:val="single" w:sz="4" w:space="0" w:color="auto"/>
            </w:tcBorders>
            <w:noWrap/>
            <w:vAlign w:val="center"/>
          </w:tcPr>
          <w:p w14:paraId="3E668665"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0.20 ± 0.11</w:t>
            </w:r>
          </w:p>
        </w:tc>
        <w:tc>
          <w:tcPr>
            <w:tcW w:w="0" w:type="auto"/>
            <w:tcBorders>
              <w:top w:val="single" w:sz="4" w:space="0" w:color="auto"/>
            </w:tcBorders>
            <w:noWrap/>
            <w:vAlign w:val="center"/>
          </w:tcPr>
          <w:p w14:paraId="7E3E9C3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tcBorders>
              <w:top w:val="single" w:sz="4" w:space="0" w:color="auto"/>
            </w:tcBorders>
            <w:noWrap/>
            <w:vAlign w:val="center"/>
          </w:tcPr>
          <w:p w14:paraId="42FBEDC8"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tcBorders>
              <w:top w:val="single" w:sz="4" w:space="0" w:color="auto"/>
            </w:tcBorders>
            <w:noWrap/>
            <w:vAlign w:val="center"/>
          </w:tcPr>
          <w:p w14:paraId="55DDD89D"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tcBorders>
              <w:top w:val="single" w:sz="4" w:space="0" w:color="auto"/>
            </w:tcBorders>
            <w:noWrap/>
            <w:vAlign w:val="center"/>
          </w:tcPr>
          <w:p w14:paraId="3ACBD966"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r>
      <w:tr w:rsidR="00720985" w:rsidRPr="00657A31" w14:paraId="6E0AFE72"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20C19FC" w14:textId="77777777" w:rsidR="00720985" w:rsidRPr="00657A31" w:rsidRDefault="00720985" w:rsidP="00157C41">
            <w:pPr>
              <w:rPr>
                <w:rFonts w:ascii="Arial" w:hAnsi="Arial" w:cs="Arial"/>
                <w:color w:val="000000"/>
                <w:sz w:val="12"/>
                <w:szCs w:val="12"/>
              </w:rPr>
            </w:pPr>
            <w:r w:rsidRPr="0035510E">
              <w:rPr>
                <w:rFonts w:ascii="Arial" w:hAnsi="Arial" w:cs="Arial"/>
                <w:b w:val="0"/>
                <w:bCs w:val="0"/>
                <w:i/>
                <w:iCs/>
                <w:color w:val="000000"/>
                <w:sz w:val="12"/>
                <w:szCs w:val="12"/>
              </w:rPr>
              <w:t>S. baicalensis</w:t>
            </w:r>
          </w:p>
        </w:tc>
        <w:tc>
          <w:tcPr>
            <w:tcW w:w="0" w:type="auto"/>
            <w:noWrap/>
            <w:vAlign w:val="center"/>
          </w:tcPr>
          <w:p w14:paraId="154DA966"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Stems</w:t>
            </w:r>
          </w:p>
        </w:tc>
        <w:tc>
          <w:tcPr>
            <w:tcW w:w="0" w:type="auto"/>
            <w:vAlign w:val="center"/>
          </w:tcPr>
          <w:p w14:paraId="5F686127"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0.18 ± 0.04</w:t>
            </w:r>
          </w:p>
        </w:tc>
        <w:tc>
          <w:tcPr>
            <w:tcW w:w="0" w:type="auto"/>
            <w:vAlign w:val="center"/>
          </w:tcPr>
          <w:p w14:paraId="426410BA"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0.09 ± 0.01</w:t>
            </w:r>
          </w:p>
        </w:tc>
        <w:tc>
          <w:tcPr>
            <w:tcW w:w="0" w:type="auto"/>
            <w:noWrap/>
            <w:vAlign w:val="center"/>
          </w:tcPr>
          <w:p w14:paraId="13E27734"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0.06 ± 0.03</w:t>
            </w:r>
          </w:p>
        </w:tc>
        <w:tc>
          <w:tcPr>
            <w:tcW w:w="0" w:type="auto"/>
            <w:noWrap/>
            <w:vAlign w:val="center"/>
          </w:tcPr>
          <w:p w14:paraId="7203D23D"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0.87 ± 0.87</w:t>
            </w:r>
          </w:p>
        </w:tc>
        <w:tc>
          <w:tcPr>
            <w:tcW w:w="0" w:type="auto"/>
            <w:noWrap/>
            <w:vAlign w:val="center"/>
          </w:tcPr>
          <w:p w14:paraId="17A571E3"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noWrap/>
            <w:vAlign w:val="center"/>
          </w:tcPr>
          <w:p w14:paraId="410ED187"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noWrap/>
            <w:vAlign w:val="center"/>
          </w:tcPr>
          <w:p w14:paraId="70890D7E"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0.11 ± 0.11</w:t>
            </w:r>
          </w:p>
        </w:tc>
        <w:tc>
          <w:tcPr>
            <w:tcW w:w="0" w:type="auto"/>
            <w:noWrap/>
            <w:vAlign w:val="center"/>
          </w:tcPr>
          <w:p w14:paraId="54D798BA"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0.02 ± 0.02</w:t>
            </w:r>
          </w:p>
        </w:tc>
      </w:tr>
      <w:tr w:rsidR="00720985" w:rsidRPr="00657A31" w14:paraId="6D9E1193"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6D04451" w14:textId="77777777" w:rsidR="00720985" w:rsidRPr="00657A31" w:rsidRDefault="00720985" w:rsidP="00157C41">
            <w:pPr>
              <w:rPr>
                <w:rFonts w:ascii="Arial" w:hAnsi="Arial" w:cs="Arial"/>
                <w:color w:val="000000"/>
                <w:sz w:val="12"/>
                <w:szCs w:val="12"/>
              </w:rPr>
            </w:pPr>
            <w:r w:rsidRPr="0035510E">
              <w:rPr>
                <w:rFonts w:ascii="Arial" w:hAnsi="Arial" w:cs="Arial"/>
                <w:b w:val="0"/>
                <w:bCs w:val="0"/>
                <w:i/>
                <w:iCs/>
                <w:color w:val="000000"/>
                <w:sz w:val="12"/>
                <w:szCs w:val="12"/>
              </w:rPr>
              <w:t>S. baicalensis</w:t>
            </w:r>
          </w:p>
        </w:tc>
        <w:tc>
          <w:tcPr>
            <w:tcW w:w="0" w:type="auto"/>
            <w:noWrap/>
            <w:vAlign w:val="center"/>
          </w:tcPr>
          <w:p w14:paraId="6ED9964A"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Roots</w:t>
            </w:r>
          </w:p>
        </w:tc>
        <w:tc>
          <w:tcPr>
            <w:tcW w:w="0" w:type="auto"/>
            <w:vAlign w:val="center"/>
          </w:tcPr>
          <w:p w14:paraId="2C677DEF"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n.d.</w:t>
            </w:r>
          </w:p>
        </w:tc>
        <w:tc>
          <w:tcPr>
            <w:tcW w:w="0" w:type="auto"/>
            <w:vAlign w:val="center"/>
          </w:tcPr>
          <w:p w14:paraId="195706C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0.30 ± 0.01</w:t>
            </w:r>
          </w:p>
        </w:tc>
        <w:tc>
          <w:tcPr>
            <w:tcW w:w="0" w:type="auto"/>
            <w:noWrap/>
            <w:vAlign w:val="center"/>
          </w:tcPr>
          <w:p w14:paraId="3AABC8AD"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0.20 ± 0.03</w:t>
            </w:r>
          </w:p>
        </w:tc>
        <w:tc>
          <w:tcPr>
            <w:tcW w:w="0" w:type="auto"/>
            <w:noWrap/>
            <w:vAlign w:val="center"/>
          </w:tcPr>
          <w:p w14:paraId="6B3E5A2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32.81 ± 2.22</w:t>
            </w:r>
          </w:p>
        </w:tc>
        <w:tc>
          <w:tcPr>
            <w:tcW w:w="0" w:type="auto"/>
            <w:noWrap/>
            <w:vAlign w:val="center"/>
          </w:tcPr>
          <w:p w14:paraId="52158B0B"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0.23 ± 0.13</w:t>
            </w:r>
          </w:p>
        </w:tc>
        <w:tc>
          <w:tcPr>
            <w:tcW w:w="0" w:type="auto"/>
            <w:noWrap/>
            <w:vAlign w:val="center"/>
          </w:tcPr>
          <w:p w14:paraId="1F840F06"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 xml:space="preserve"> 0.87 ± 0.87</w:t>
            </w:r>
          </w:p>
        </w:tc>
        <w:tc>
          <w:tcPr>
            <w:tcW w:w="0" w:type="auto"/>
            <w:noWrap/>
            <w:vAlign w:val="center"/>
          </w:tcPr>
          <w:p w14:paraId="28410D7B"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3.49 ± 0.18</w:t>
            </w:r>
          </w:p>
        </w:tc>
        <w:tc>
          <w:tcPr>
            <w:tcW w:w="0" w:type="auto"/>
            <w:noWrap/>
            <w:vAlign w:val="center"/>
          </w:tcPr>
          <w:p w14:paraId="62AEF94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2"/>
                <w:szCs w:val="12"/>
              </w:rPr>
            </w:pPr>
            <w:r w:rsidRPr="00657A31">
              <w:rPr>
                <w:rFonts w:ascii="Arial" w:hAnsi="Arial" w:cs="Arial"/>
                <w:color w:val="000000"/>
                <w:sz w:val="12"/>
                <w:szCs w:val="12"/>
              </w:rPr>
              <w:t>6.43 ± 0.43</w:t>
            </w:r>
          </w:p>
        </w:tc>
      </w:tr>
      <w:tr w:rsidR="00720985" w:rsidRPr="00657A31" w14:paraId="6DB2A7AD"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4152D1C"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 xml:space="preserve">S. </w:t>
            </w:r>
            <w:proofErr w:type="spellStart"/>
            <w:r w:rsidRPr="0035510E">
              <w:rPr>
                <w:rFonts w:ascii="Arial" w:hAnsi="Arial" w:cs="Arial"/>
                <w:b w:val="0"/>
                <w:bCs w:val="0"/>
                <w:i/>
                <w:iCs/>
                <w:color w:val="000000"/>
                <w:sz w:val="12"/>
                <w:szCs w:val="12"/>
              </w:rPr>
              <w:t>altissima</w:t>
            </w:r>
            <w:proofErr w:type="spellEnd"/>
          </w:p>
        </w:tc>
        <w:tc>
          <w:tcPr>
            <w:tcW w:w="0" w:type="auto"/>
            <w:noWrap/>
            <w:vAlign w:val="center"/>
            <w:hideMark/>
          </w:tcPr>
          <w:p w14:paraId="1B707CFE"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Leaves</w:t>
            </w:r>
          </w:p>
        </w:tc>
        <w:tc>
          <w:tcPr>
            <w:tcW w:w="0" w:type="auto"/>
            <w:vAlign w:val="center"/>
          </w:tcPr>
          <w:p w14:paraId="4577CC61"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0.75 ± 0.07*</w:t>
            </w:r>
          </w:p>
        </w:tc>
        <w:tc>
          <w:tcPr>
            <w:tcW w:w="0" w:type="auto"/>
            <w:vAlign w:val="center"/>
          </w:tcPr>
          <w:p w14:paraId="1FE8703E"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2.62 ± 0.18*</w:t>
            </w:r>
          </w:p>
        </w:tc>
        <w:tc>
          <w:tcPr>
            <w:tcW w:w="0" w:type="auto"/>
            <w:noWrap/>
            <w:vAlign w:val="center"/>
            <w:hideMark/>
          </w:tcPr>
          <w:p w14:paraId="3326CD8C"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0.70 ± 0.18*</w:t>
            </w:r>
          </w:p>
        </w:tc>
        <w:tc>
          <w:tcPr>
            <w:tcW w:w="0" w:type="auto"/>
            <w:noWrap/>
            <w:vAlign w:val="center"/>
            <w:hideMark/>
          </w:tcPr>
          <w:p w14:paraId="72A83139"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hideMark/>
          </w:tcPr>
          <w:p w14:paraId="39754ED8"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hideMark/>
          </w:tcPr>
          <w:p w14:paraId="645E871D"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hideMark/>
          </w:tcPr>
          <w:p w14:paraId="19724ACA"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hideMark/>
          </w:tcPr>
          <w:p w14:paraId="50ABE666"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r>
      <w:tr w:rsidR="00720985" w:rsidRPr="00657A31" w14:paraId="4D61D391"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9D782C4" w14:textId="77777777" w:rsidR="00720985" w:rsidRPr="0035510E" w:rsidRDefault="00720985" w:rsidP="00157C41">
            <w:pPr>
              <w:rPr>
                <w:rFonts w:ascii="Arial" w:hAnsi="Arial" w:cs="Arial"/>
                <w:b w:val="0"/>
                <w:bCs w:val="0"/>
                <w:i/>
                <w:iCs/>
                <w:sz w:val="12"/>
                <w:szCs w:val="12"/>
              </w:rPr>
            </w:pPr>
            <w:r w:rsidRPr="0035510E">
              <w:rPr>
                <w:rFonts w:ascii="Arial" w:hAnsi="Arial" w:cs="Arial"/>
                <w:b w:val="0"/>
                <w:bCs w:val="0"/>
                <w:i/>
                <w:iCs/>
                <w:color w:val="000000"/>
                <w:sz w:val="12"/>
                <w:szCs w:val="12"/>
              </w:rPr>
              <w:t xml:space="preserve">S. </w:t>
            </w:r>
            <w:proofErr w:type="spellStart"/>
            <w:r w:rsidRPr="0035510E">
              <w:rPr>
                <w:rFonts w:ascii="Arial" w:hAnsi="Arial" w:cs="Arial"/>
                <w:b w:val="0"/>
                <w:bCs w:val="0"/>
                <w:i/>
                <w:iCs/>
                <w:color w:val="000000"/>
                <w:sz w:val="12"/>
                <w:szCs w:val="12"/>
              </w:rPr>
              <w:t>altissima</w:t>
            </w:r>
            <w:proofErr w:type="spellEnd"/>
          </w:p>
        </w:tc>
        <w:tc>
          <w:tcPr>
            <w:tcW w:w="0" w:type="auto"/>
            <w:noWrap/>
            <w:vAlign w:val="center"/>
          </w:tcPr>
          <w:p w14:paraId="5BC0A132"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Stems</w:t>
            </w:r>
          </w:p>
        </w:tc>
        <w:tc>
          <w:tcPr>
            <w:tcW w:w="0" w:type="auto"/>
            <w:vAlign w:val="center"/>
          </w:tcPr>
          <w:p w14:paraId="07F4EF15"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0.04 ± 0.02*</w:t>
            </w:r>
          </w:p>
        </w:tc>
        <w:tc>
          <w:tcPr>
            <w:tcW w:w="0" w:type="auto"/>
            <w:vAlign w:val="center"/>
          </w:tcPr>
          <w:p w14:paraId="5A84AC0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0.35 ± 0.05*</w:t>
            </w:r>
          </w:p>
        </w:tc>
        <w:tc>
          <w:tcPr>
            <w:tcW w:w="0" w:type="auto"/>
            <w:noWrap/>
            <w:vAlign w:val="center"/>
          </w:tcPr>
          <w:p w14:paraId="2EC8799C"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0.15 ± 0.05</w:t>
            </w:r>
          </w:p>
        </w:tc>
        <w:tc>
          <w:tcPr>
            <w:tcW w:w="0" w:type="auto"/>
            <w:noWrap/>
            <w:vAlign w:val="center"/>
          </w:tcPr>
          <w:p w14:paraId="5BEE332E"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0.47 ± 0.38</w:t>
            </w:r>
          </w:p>
        </w:tc>
        <w:tc>
          <w:tcPr>
            <w:tcW w:w="0" w:type="auto"/>
            <w:noWrap/>
            <w:vAlign w:val="center"/>
          </w:tcPr>
          <w:p w14:paraId="5C2E5FEC"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7A22D65E"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0.06 ± 0.06</w:t>
            </w:r>
          </w:p>
        </w:tc>
        <w:tc>
          <w:tcPr>
            <w:tcW w:w="0" w:type="auto"/>
            <w:noWrap/>
            <w:vAlign w:val="center"/>
          </w:tcPr>
          <w:p w14:paraId="2586DB19"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0.34 ± 0.26</w:t>
            </w:r>
          </w:p>
        </w:tc>
        <w:tc>
          <w:tcPr>
            <w:tcW w:w="0" w:type="auto"/>
            <w:noWrap/>
            <w:vAlign w:val="center"/>
          </w:tcPr>
          <w:p w14:paraId="419006CE"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1.26 ± 0.51*</w:t>
            </w:r>
          </w:p>
        </w:tc>
      </w:tr>
      <w:tr w:rsidR="00720985" w:rsidRPr="00657A31" w14:paraId="33C811D5"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CFE4D80"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 xml:space="preserve">S. </w:t>
            </w:r>
            <w:proofErr w:type="spellStart"/>
            <w:r w:rsidRPr="0035510E">
              <w:rPr>
                <w:rFonts w:ascii="Arial" w:hAnsi="Arial" w:cs="Arial"/>
                <w:b w:val="0"/>
                <w:bCs w:val="0"/>
                <w:i/>
                <w:iCs/>
                <w:color w:val="000000"/>
                <w:sz w:val="12"/>
                <w:szCs w:val="12"/>
              </w:rPr>
              <w:t>altissima</w:t>
            </w:r>
            <w:proofErr w:type="spellEnd"/>
          </w:p>
        </w:tc>
        <w:tc>
          <w:tcPr>
            <w:tcW w:w="0" w:type="auto"/>
            <w:noWrap/>
            <w:vAlign w:val="center"/>
            <w:hideMark/>
          </w:tcPr>
          <w:p w14:paraId="02EFE997"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Roots</w:t>
            </w:r>
          </w:p>
        </w:tc>
        <w:tc>
          <w:tcPr>
            <w:tcW w:w="0" w:type="auto"/>
            <w:vAlign w:val="center"/>
          </w:tcPr>
          <w:p w14:paraId="48E10146"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vAlign w:val="center"/>
          </w:tcPr>
          <w:p w14:paraId="7AFAB5D7"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hideMark/>
          </w:tcPr>
          <w:p w14:paraId="7F1F0106"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0.07 ± 0.00*</w:t>
            </w:r>
          </w:p>
        </w:tc>
        <w:tc>
          <w:tcPr>
            <w:tcW w:w="0" w:type="auto"/>
            <w:noWrap/>
            <w:vAlign w:val="center"/>
            <w:hideMark/>
          </w:tcPr>
          <w:p w14:paraId="63773033"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5.07 ± 0.66*</w:t>
            </w:r>
          </w:p>
        </w:tc>
        <w:tc>
          <w:tcPr>
            <w:tcW w:w="0" w:type="auto"/>
            <w:noWrap/>
            <w:vAlign w:val="center"/>
            <w:hideMark/>
          </w:tcPr>
          <w:p w14:paraId="6E80F974"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0.14 ± 0.02</w:t>
            </w:r>
          </w:p>
        </w:tc>
        <w:tc>
          <w:tcPr>
            <w:tcW w:w="0" w:type="auto"/>
            <w:noWrap/>
            <w:vAlign w:val="center"/>
            <w:hideMark/>
          </w:tcPr>
          <w:p w14:paraId="64EECAAE"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0.64 ± 0.07</w:t>
            </w:r>
          </w:p>
        </w:tc>
        <w:tc>
          <w:tcPr>
            <w:tcW w:w="0" w:type="auto"/>
            <w:noWrap/>
            <w:vAlign w:val="center"/>
            <w:hideMark/>
          </w:tcPr>
          <w:p w14:paraId="37E252A6"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2.90 ± 0.21*</w:t>
            </w:r>
          </w:p>
        </w:tc>
        <w:tc>
          <w:tcPr>
            <w:tcW w:w="0" w:type="auto"/>
            <w:noWrap/>
            <w:vAlign w:val="center"/>
            <w:hideMark/>
          </w:tcPr>
          <w:p w14:paraId="00897131"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2.30 ± 0.26*</w:t>
            </w:r>
          </w:p>
        </w:tc>
      </w:tr>
      <w:tr w:rsidR="00720985" w:rsidRPr="00657A31" w14:paraId="4A73D461"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D60F897"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barbata</w:t>
            </w:r>
          </w:p>
        </w:tc>
        <w:tc>
          <w:tcPr>
            <w:tcW w:w="0" w:type="auto"/>
            <w:noWrap/>
            <w:vAlign w:val="center"/>
          </w:tcPr>
          <w:p w14:paraId="2C2D8087"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Leaves</w:t>
            </w:r>
          </w:p>
        </w:tc>
        <w:tc>
          <w:tcPr>
            <w:tcW w:w="0" w:type="auto"/>
            <w:vAlign w:val="center"/>
          </w:tcPr>
          <w:p w14:paraId="68A877B2"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0.03 ± 0.00*</w:t>
            </w:r>
          </w:p>
        </w:tc>
        <w:tc>
          <w:tcPr>
            <w:tcW w:w="0" w:type="auto"/>
            <w:vAlign w:val="center"/>
          </w:tcPr>
          <w:p w14:paraId="2204D626"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2E982FF2"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w:t>
            </w: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1F741CF9"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44884FED"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3C6F1E46"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0DE941D8"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488FA9D9"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r>
      <w:tr w:rsidR="00720985" w:rsidRPr="00657A31" w14:paraId="1190857A"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8A77251"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barbata</w:t>
            </w:r>
          </w:p>
        </w:tc>
        <w:tc>
          <w:tcPr>
            <w:tcW w:w="0" w:type="auto"/>
            <w:noWrap/>
            <w:vAlign w:val="center"/>
          </w:tcPr>
          <w:p w14:paraId="2AD9688A"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Stems</w:t>
            </w:r>
          </w:p>
        </w:tc>
        <w:tc>
          <w:tcPr>
            <w:tcW w:w="0" w:type="auto"/>
            <w:vAlign w:val="center"/>
          </w:tcPr>
          <w:p w14:paraId="718C4B2C"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w:t>
            </w:r>
            <w:r>
              <w:rPr>
                <w:rFonts w:ascii="Arial" w:hAnsi="Arial" w:cs="Arial"/>
                <w:color w:val="000000"/>
                <w:sz w:val="12"/>
                <w:szCs w:val="12"/>
              </w:rPr>
              <w:t>n.d.</w:t>
            </w:r>
            <w:r w:rsidRPr="00657A31">
              <w:rPr>
                <w:rFonts w:ascii="Arial" w:hAnsi="Arial" w:cs="Arial"/>
                <w:color w:val="000000"/>
                <w:sz w:val="12"/>
                <w:szCs w:val="12"/>
              </w:rPr>
              <w:t>*</w:t>
            </w:r>
          </w:p>
        </w:tc>
        <w:tc>
          <w:tcPr>
            <w:tcW w:w="0" w:type="auto"/>
            <w:vAlign w:val="center"/>
          </w:tcPr>
          <w:p w14:paraId="2E2CDD68"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0A36B387"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6F92063A"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5005C426"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0842C0FF"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03F2AC4A"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0.03 ± 0.02</w:t>
            </w:r>
          </w:p>
        </w:tc>
        <w:tc>
          <w:tcPr>
            <w:tcW w:w="0" w:type="auto"/>
            <w:noWrap/>
            <w:vAlign w:val="center"/>
          </w:tcPr>
          <w:p w14:paraId="0FC84876"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r>
      <w:tr w:rsidR="00720985" w:rsidRPr="00657A31" w14:paraId="67EED451"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05D4C0B"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barbata</w:t>
            </w:r>
          </w:p>
        </w:tc>
        <w:tc>
          <w:tcPr>
            <w:tcW w:w="0" w:type="auto"/>
            <w:noWrap/>
            <w:vAlign w:val="center"/>
            <w:hideMark/>
          </w:tcPr>
          <w:p w14:paraId="463B4113"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Roots</w:t>
            </w:r>
          </w:p>
        </w:tc>
        <w:tc>
          <w:tcPr>
            <w:tcW w:w="0" w:type="auto"/>
            <w:vAlign w:val="center"/>
          </w:tcPr>
          <w:p w14:paraId="6A3C5223"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vAlign w:val="center"/>
          </w:tcPr>
          <w:p w14:paraId="2727F98F"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hideMark/>
          </w:tcPr>
          <w:p w14:paraId="439DAB8E"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1.49 ± 0.04*</w:t>
            </w:r>
          </w:p>
        </w:tc>
        <w:tc>
          <w:tcPr>
            <w:tcW w:w="0" w:type="auto"/>
            <w:noWrap/>
            <w:vAlign w:val="center"/>
            <w:hideMark/>
          </w:tcPr>
          <w:p w14:paraId="12CB40CD"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2.59 ± 0.49*</w:t>
            </w:r>
          </w:p>
        </w:tc>
        <w:tc>
          <w:tcPr>
            <w:tcW w:w="0" w:type="auto"/>
            <w:noWrap/>
            <w:vAlign w:val="center"/>
            <w:hideMark/>
          </w:tcPr>
          <w:p w14:paraId="1A81C6A0"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0.08 ± 0.01</w:t>
            </w:r>
          </w:p>
        </w:tc>
        <w:tc>
          <w:tcPr>
            <w:tcW w:w="0" w:type="auto"/>
            <w:noWrap/>
            <w:vAlign w:val="center"/>
            <w:hideMark/>
          </w:tcPr>
          <w:p w14:paraId="7FADACE8"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0.34 ± 0.18</w:t>
            </w:r>
          </w:p>
        </w:tc>
        <w:tc>
          <w:tcPr>
            <w:tcW w:w="0" w:type="auto"/>
            <w:noWrap/>
            <w:vAlign w:val="center"/>
            <w:hideMark/>
          </w:tcPr>
          <w:p w14:paraId="44CF36BE"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3.88 ± 0.34</w:t>
            </w:r>
          </w:p>
        </w:tc>
        <w:tc>
          <w:tcPr>
            <w:tcW w:w="0" w:type="auto"/>
            <w:noWrap/>
            <w:vAlign w:val="center"/>
            <w:hideMark/>
          </w:tcPr>
          <w:p w14:paraId="5C73F79B"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1.77 ± 0.30*</w:t>
            </w:r>
          </w:p>
        </w:tc>
      </w:tr>
      <w:tr w:rsidR="00720985" w:rsidRPr="00657A31" w14:paraId="0467A984"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0540D8D"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 xml:space="preserve">S. </w:t>
            </w:r>
            <w:proofErr w:type="spellStart"/>
            <w:r w:rsidRPr="0035510E">
              <w:rPr>
                <w:rFonts w:ascii="Arial" w:hAnsi="Arial" w:cs="Arial"/>
                <w:b w:val="0"/>
                <w:bCs w:val="0"/>
                <w:i/>
                <w:iCs/>
                <w:color w:val="000000"/>
                <w:sz w:val="12"/>
                <w:szCs w:val="12"/>
              </w:rPr>
              <w:t>parvula</w:t>
            </w:r>
            <w:proofErr w:type="spellEnd"/>
          </w:p>
        </w:tc>
        <w:tc>
          <w:tcPr>
            <w:tcW w:w="0" w:type="auto"/>
            <w:noWrap/>
            <w:vAlign w:val="center"/>
          </w:tcPr>
          <w:p w14:paraId="4398CA2A"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Leaves</w:t>
            </w:r>
          </w:p>
        </w:tc>
        <w:tc>
          <w:tcPr>
            <w:tcW w:w="0" w:type="auto"/>
            <w:vAlign w:val="center"/>
          </w:tcPr>
          <w:p w14:paraId="57909555"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25.34 ± 0.72*</w:t>
            </w:r>
          </w:p>
        </w:tc>
        <w:tc>
          <w:tcPr>
            <w:tcW w:w="0" w:type="auto"/>
            <w:vAlign w:val="center"/>
          </w:tcPr>
          <w:p w14:paraId="60BDC32E"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0.79 ± 0.09*</w:t>
            </w:r>
          </w:p>
        </w:tc>
        <w:tc>
          <w:tcPr>
            <w:tcW w:w="0" w:type="auto"/>
            <w:noWrap/>
            <w:vAlign w:val="center"/>
          </w:tcPr>
          <w:p w14:paraId="6AF5ABBA"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0.22 ± 0.03</w:t>
            </w:r>
          </w:p>
        </w:tc>
        <w:tc>
          <w:tcPr>
            <w:tcW w:w="0" w:type="auto"/>
            <w:noWrap/>
            <w:vAlign w:val="center"/>
          </w:tcPr>
          <w:p w14:paraId="6DC9ED9D"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0.07 ± 0.03</w:t>
            </w:r>
          </w:p>
        </w:tc>
        <w:tc>
          <w:tcPr>
            <w:tcW w:w="0" w:type="auto"/>
            <w:noWrap/>
            <w:vAlign w:val="center"/>
          </w:tcPr>
          <w:p w14:paraId="76AD815D"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0.59 ± 0.11*</w:t>
            </w:r>
          </w:p>
        </w:tc>
        <w:tc>
          <w:tcPr>
            <w:tcW w:w="0" w:type="auto"/>
            <w:noWrap/>
            <w:vAlign w:val="center"/>
          </w:tcPr>
          <w:p w14:paraId="7948CB30"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78A7DAC2"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0.07 ± 0.07</w:t>
            </w:r>
          </w:p>
        </w:tc>
        <w:tc>
          <w:tcPr>
            <w:tcW w:w="0" w:type="auto"/>
            <w:noWrap/>
            <w:vAlign w:val="center"/>
          </w:tcPr>
          <w:p w14:paraId="5A803B16"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0.06 ± 0.02*</w:t>
            </w:r>
          </w:p>
        </w:tc>
      </w:tr>
      <w:tr w:rsidR="00720985" w:rsidRPr="00657A31" w14:paraId="522C80C7"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7DEDD5C"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 xml:space="preserve">S. </w:t>
            </w:r>
            <w:proofErr w:type="spellStart"/>
            <w:r w:rsidRPr="0035510E">
              <w:rPr>
                <w:rFonts w:ascii="Arial" w:hAnsi="Arial" w:cs="Arial"/>
                <w:b w:val="0"/>
                <w:bCs w:val="0"/>
                <w:i/>
                <w:iCs/>
                <w:color w:val="000000"/>
                <w:sz w:val="12"/>
                <w:szCs w:val="12"/>
              </w:rPr>
              <w:t>parvula</w:t>
            </w:r>
            <w:proofErr w:type="spellEnd"/>
          </w:p>
        </w:tc>
        <w:tc>
          <w:tcPr>
            <w:tcW w:w="0" w:type="auto"/>
            <w:noWrap/>
            <w:vAlign w:val="center"/>
          </w:tcPr>
          <w:p w14:paraId="5BDED2EF"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Stems</w:t>
            </w:r>
          </w:p>
        </w:tc>
        <w:tc>
          <w:tcPr>
            <w:tcW w:w="0" w:type="auto"/>
            <w:vAlign w:val="center"/>
          </w:tcPr>
          <w:p w14:paraId="0E4F03BA"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5.37 ± 0.41*</w:t>
            </w:r>
          </w:p>
        </w:tc>
        <w:tc>
          <w:tcPr>
            <w:tcW w:w="0" w:type="auto"/>
            <w:vAlign w:val="center"/>
          </w:tcPr>
          <w:p w14:paraId="084EB570"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0.91 ± 0.31*</w:t>
            </w:r>
          </w:p>
        </w:tc>
        <w:tc>
          <w:tcPr>
            <w:tcW w:w="0" w:type="auto"/>
            <w:noWrap/>
            <w:vAlign w:val="center"/>
          </w:tcPr>
          <w:p w14:paraId="4E934C60"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0.34 ± 0.14*</w:t>
            </w:r>
          </w:p>
        </w:tc>
        <w:tc>
          <w:tcPr>
            <w:tcW w:w="0" w:type="auto"/>
            <w:noWrap/>
            <w:vAlign w:val="center"/>
          </w:tcPr>
          <w:p w14:paraId="03E5CBAE"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0.17 ± 0.08</w:t>
            </w:r>
          </w:p>
        </w:tc>
        <w:tc>
          <w:tcPr>
            <w:tcW w:w="0" w:type="auto"/>
            <w:noWrap/>
            <w:vAlign w:val="center"/>
          </w:tcPr>
          <w:p w14:paraId="21C38CA8"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0.37 ± 0.03*</w:t>
            </w:r>
          </w:p>
        </w:tc>
        <w:tc>
          <w:tcPr>
            <w:tcW w:w="0" w:type="auto"/>
            <w:noWrap/>
            <w:vAlign w:val="center"/>
          </w:tcPr>
          <w:p w14:paraId="65F7D694"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0.03 ± 0.03</w:t>
            </w:r>
          </w:p>
        </w:tc>
        <w:tc>
          <w:tcPr>
            <w:tcW w:w="0" w:type="auto"/>
            <w:noWrap/>
            <w:vAlign w:val="center"/>
          </w:tcPr>
          <w:p w14:paraId="6FEFEBE4"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1.24 ± 0.09*</w:t>
            </w:r>
          </w:p>
        </w:tc>
        <w:tc>
          <w:tcPr>
            <w:tcW w:w="0" w:type="auto"/>
            <w:noWrap/>
            <w:vAlign w:val="center"/>
          </w:tcPr>
          <w:p w14:paraId="62397AE5"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0.10 ± 0.05</w:t>
            </w:r>
          </w:p>
        </w:tc>
      </w:tr>
      <w:tr w:rsidR="00720985" w:rsidRPr="00657A31" w14:paraId="28365F5F"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055271D"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 xml:space="preserve">S. </w:t>
            </w:r>
            <w:proofErr w:type="spellStart"/>
            <w:r w:rsidRPr="0035510E">
              <w:rPr>
                <w:rFonts w:ascii="Arial" w:hAnsi="Arial" w:cs="Arial"/>
                <w:b w:val="0"/>
                <w:bCs w:val="0"/>
                <w:i/>
                <w:iCs/>
                <w:color w:val="000000"/>
                <w:sz w:val="12"/>
                <w:szCs w:val="12"/>
              </w:rPr>
              <w:t>parvula</w:t>
            </w:r>
            <w:proofErr w:type="spellEnd"/>
          </w:p>
        </w:tc>
        <w:tc>
          <w:tcPr>
            <w:tcW w:w="0" w:type="auto"/>
            <w:noWrap/>
            <w:vAlign w:val="center"/>
            <w:hideMark/>
          </w:tcPr>
          <w:p w14:paraId="2DCA4EB1"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Roots</w:t>
            </w:r>
          </w:p>
        </w:tc>
        <w:tc>
          <w:tcPr>
            <w:tcW w:w="0" w:type="auto"/>
            <w:vAlign w:val="center"/>
          </w:tcPr>
          <w:p w14:paraId="453996E5"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0.40 ± 0.08*</w:t>
            </w:r>
          </w:p>
        </w:tc>
        <w:tc>
          <w:tcPr>
            <w:tcW w:w="0" w:type="auto"/>
            <w:vAlign w:val="center"/>
          </w:tcPr>
          <w:p w14:paraId="4D5EAAAE"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0.18 ± 0.04*</w:t>
            </w:r>
          </w:p>
        </w:tc>
        <w:tc>
          <w:tcPr>
            <w:tcW w:w="0" w:type="auto"/>
            <w:noWrap/>
            <w:vAlign w:val="center"/>
            <w:hideMark/>
          </w:tcPr>
          <w:p w14:paraId="43C6A6BC"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0.12 ± 0.03</w:t>
            </w:r>
          </w:p>
        </w:tc>
        <w:tc>
          <w:tcPr>
            <w:tcW w:w="0" w:type="auto"/>
            <w:noWrap/>
            <w:vAlign w:val="center"/>
            <w:hideMark/>
          </w:tcPr>
          <w:p w14:paraId="36F745C0"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5.35 ± 0.94*</w:t>
            </w:r>
          </w:p>
        </w:tc>
        <w:tc>
          <w:tcPr>
            <w:tcW w:w="0" w:type="auto"/>
            <w:noWrap/>
            <w:vAlign w:val="center"/>
            <w:hideMark/>
          </w:tcPr>
          <w:p w14:paraId="473BAD38"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1.86 ± 0.31*</w:t>
            </w:r>
          </w:p>
        </w:tc>
        <w:tc>
          <w:tcPr>
            <w:tcW w:w="0" w:type="auto"/>
            <w:noWrap/>
            <w:vAlign w:val="center"/>
            <w:hideMark/>
          </w:tcPr>
          <w:p w14:paraId="57710859"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2.18 ± 0.33</w:t>
            </w:r>
          </w:p>
        </w:tc>
        <w:tc>
          <w:tcPr>
            <w:tcW w:w="0" w:type="auto"/>
            <w:noWrap/>
            <w:vAlign w:val="center"/>
            <w:hideMark/>
          </w:tcPr>
          <w:p w14:paraId="265A115B"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5.62 ± 1.10</w:t>
            </w:r>
          </w:p>
        </w:tc>
        <w:tc>
          <w:tcPr>
            <w:tcW w:w="0" w:type="auto"/>
            <w:noWrap/>
            <w:vAlign w:val="center"/>
            <w:hideMark/>
          </w:tcPr>
          <w:p w14:paraId="68588D6C"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r>
      <w:tr w:rsidR="00720985" w:rsidRPr="00657A31" w14:paraId="141DCF22"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8F59202"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racemosa</w:t>
            </w:r>
          </w:p>
        </w:tc>
        <w:tc>
          <w:tcPr>
            <w:tcW w:w="0" w:type="auto"/>
            <w:noWrap/>
            <w:vAlign w:val="center"/>
          </w:tcPr>
          <w:p w14:paraId="0FEF300B"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Leaves</w:t>
            </w:r>
          </w:p>
        </w:tc>
        <w:tc>
          <w:tcPr>
            <w:tcW w:w="0" w:type="auto"/>
            <w:vAlign w:val="center"/>
          </w:tcPr>
          <w:p w14:paraId="6612DD40"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0.12 ± 0.01*</w:t>
            </w:r>
          </w:p>
        </w:tc>
        <w:tc>
          <w:tcPr>
            <w:tcW w:w="0" w:type="auto"/>
            <w:vAlign w:val="center"/>
          </w:tcPr>
          <w:p w14:paraId="7CBED67C"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40374503"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0.34 ± 0.29</w:t>
            </w:r>
          </w:p>
        </w:tc>
        <w:tc>
          <w:tcPr>
            <w:tcW w:w="0" w:type="auto"/>
            <w:noWrap/>
            <w:vAlign w:val="center"/>
          </w:tcPr>
          <w:p w14:paraId="235F6892"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7.59 ± 1.95*</w:t>
            </w:r>
          </w:p>
        </w:tc>
        <w:tc>
          <w:tcPr>
            <w:tcW w:w="0" w:type="auto"/>
            <w:noWrap/>
            <w:vAlign w:val="center"/>
          </w:tcPr>
          <w:p w14:paraId="1E3B72C5"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14.39 ± 2.58*</w:t>
            </w:r>
          </w:p>
        </w:tc>
        <w:tc>
          <w:tcPr>
            <w:tcW w:w="0" w:type="auto"/>
            <w:noWrap/>
            <w:vAlign w:val="center"/>
          </w:tcPr>
          <w:p w14:paraId="69AEBF37"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29.39 ± 8.00*</w:t>
            </w:r>
          </w:p>
        </w:tc>
        <w:tc>
          <w:tcPr>
            <w:tcW w:w="0" w:type="auto"/>
            <w:noWrap/>
            <w:vAlign w:val="center"/>
          </w:tcPr>
          <w:p w14:paraId="6FEA7E0A"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0.02 ± 0.02</w:t>
            </w:r>
          </w:p>
        </w:tc>
        <w:tc>
          <w:tcPr>
            <w:tcW w:w="0" w:type="auto"/>
            <w:noWrap/>
            <w:vAlign w:val="center"/>
          </w:tcPr>
          <w:p w14:paraId="11F23667"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r>
      <w:tr w:rsidR="00720985" w:rsidRPr="00657A31" w14:paraId="0AB63DBC"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6A00A4A"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racemosa</w:t>
            </w:r>
          </w:p>
        </w:tc>
        <w:tc>
          <w:tcPr>
            <w:tcW w:w="0" w:type="auto"/>
            <w:noWrap/>
            <w:vAlign w:val="center"/>
            <w:hideMark/>
          </w:tcPr>
          <w:p w14:paraId="54B7A8E6"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Stems</w:t>
            </w:r>
          </w:p>
        </w:tc>
        <w:tc>
          <w:tcPr>
            <w:tcW w:w="0" w:type="auto"/>
            <w:vAlign w:val="center"/>
          </w:tcPr>
          <w:p w14:paraId="24D76E9A"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0.03 ± 0.03*</w:t>
            </w:r>
          </w:p>
        </w:tc>
        <w:tc>
          <w:tcPr>
            <w:tcW w:w="0" w:type="auto"/>
            <w:vAlign w:val="center"/>
          </w:tcPr>
          <w:p w14:paraId="77BAC4C3"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hideMark/>
          </w:tcPr>
          <w:p w14:paraId="531B5D3B"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0.24 ± 0.22</w:t>
            </w:r>
          </w:p>
        </w:tc>
        <w:tc>
          <w:tcPr>
            <w:tcW w:w="0" w:type="auto"/>
            <w:noWrap/>
            <w:vAlign w:val="center"/>
            <w:hideMark/>
          </w:tcPr>
          <w:p w14:paraId="5BD48BF4"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6.36 ± 2.13*</w:t>
            </w:r>
          </w:p>
        </w:tc>
        <w:tc>
          <w:tcPr>
            <w:tcW w:w="0" w:type="auto"/>
            <w:noWrap/>
            <w:vAlign w:val="center"/>
            <w:hideMark/>
          </w:tcPr>
          <w:p w14:paraId="040A0296"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5.09 ± 1.09*</w:t>
            </w:r>
          </w:p>
        </w:tc>
        <w:tc>
          <w:tcPr>
            <w:tcW w:w="0" w:type="auto"/>
            <w:noWrap/>
            <w:vAlign w:val="center"/>
            <w:hideMark/>
          </w:tcPr>
          <w:p w14:paraId="0F11DA09"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15.17 ± 4.14*</w:t>
            </w:r>
          </w:p>
        </w:tc>
        <w:tc>
          <w:tcPr>
            <w:tcW w:w="0" w:type="auto"/>
            <w:noWrap/>
            <w:vAlign w:val="center"/>
            <w:hideMark/>
          </w:tcPr>
          <w:p w14:paraId="3AE63ED2"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0.44 ± 0.03*</w:t>
            </w:r>
          </w:p>
        </w:tc>
        <w:tc>
          <w:tcPr>
            <w:tcW w:w="0" w:type="auto"/>
            <w:noWrap/>
            <w:vAlign w:val="center"/>
            <w:hideMark/>
          </w:tcPr>
          <w:p w14:paraId="2E04D6EE"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0.45 ± 0.19*</w:t>
            </w:r>
          </w:p>
        </w:tc>
      </w:tr>
      <w:tr w:rsidR="00720985" w:rsidRPr="00657A31" w14:paraId="2708336C"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C6AFD89"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racemosa</w:t>
            </w:r>
          </w:p>
        </w:tc>
        <w:tc>
          <w:tcPr>
            <w:tcW w:w="0" w:type="auto"/>
            <w:noWrap/>
            <w:vAlign w:val="center"/>
          </w:tcPr>
          <w:p w14:paraId="7F8D38FF"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Roots</w:t>
            </w:r>
          </w:p>
        </w:tc>
        <w:tc>
          <w:tcPr>
            <w:tcW w:w="0" w:type="auto"/>
            <w:vAlign w:val="center"/>
          </w:tcPr>
          <w:p w14:paraId="67D092BC"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vAlign w:val="center"/>
          </w:tcPr>
          <w:p w14:paraId="479A1921"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noWrap/>
            <w:vAlign w:val="center"/>
          </w:tcPr>
          <w:p w14:paraId="7DC2D0DD"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0.08 ± 0.02*</w:t>
            </w:r>
          </w:p>
        </w:tc>
        <w:tc>
          <w:tcPr>
            <w:tcW w:w="0" w:type="auto"/>
            <w:noWrap/>
            <w:vAlign w:val="center"/>
          </w:tcPr>
          <w:p w14:paraId="35D3B23C"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6.98 ± 1.20*</w:t>
            </w:r>
          </w:p>
        </w:tc>
        <w:tc>
          <w:tcPr>
            <w:tcW w:w="0" w:type="auto"/>
            <w:noWrap/>
            <w:vAlign w:val="center"/>
          </w:tcPr>
          <w:p w14:paraId="15697CB2"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0.44 ± 0.11</w:t>
            </w:r>
          </w:p>
        </w:tc>
        <w:tc>
          <w:tcPr>
            <w:tcW w:w="0" w:type="auto"/>
            <w:noWrap/>
            <w:vAlign w:val="center"/>
          </w:tcPr>
          <w:p w14:paraId="0AE1646D"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2.02 ± 0.38</w:t>
            </w:r>
          </w:p>
        </w:tc>
        <w:tc>
          <w:tcPr>
            <w:tcW w:w="0" w:type="auto"/>
            <w:noWrap/>
            <w:vAlign w:val="center"/>
          </w:tcPr>
          <w:p w14:paraId="03D66013"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1.82 ± 0.06*</w:t>
            </w:r>
          </w:p>
        </w:tc>
        <w:tc>
          <w:tcPr>
            <w:tcW w:w="0" w:type="auto"/>
            <w:noWrap/>
            <w:vAlign w:val="center"/>
          </w:tcPr>
          <w:p w14:paraId="52306E66"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1.60 ± 0.25*</w:t>
            </w:r>
          </w:p>
        </w:tc>
      </w:tr>
      <w:tr w:rsidR="00720985" w:rsidRPr="00657A31" w14:paraId="5A0F039F"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0A96D16"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 xml:space="preserve">S. </w:t>
            </w:r>
            <w:proofErr w:type="spellStart"/>
            <w:r w:rsidRPr="0035510E">
              <w:rPr>
                <w:rFonts w:ascii="Arial" w:hAnsi="Arial" w:cs="Arial"/>
                <w:b w:val="0"/>
                <w:bCs w:val="0"/>
                <w:i/>
                <w:iCs/>
                <w:color w:val="000000"/>
                <w:sz w:val="12"/>
                <w:szCs w:val="12"/>
              </w:rPr>
              <w:t>tournefortii</w:t>
            </w:r>
            <w:proofErr w:type="spellEnd"/>
          </w:p>
        </w:tc>
        <w:tc>
          <w:tcPr>
            <w:tcW w:w="0" w:type="auto"/>
            <w:noWrap/>
            <w:vAlign w:val="center"/>
          </w:tcPr>
          <w:p w14:paraId="7ECA96F7"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Leaves</w:t>
            </w:r>
          </w:p>
        </w:tc>
        <w:tc>
          <w:tcPr>
            <w:tcW w:w="0" w:type="auto"/>
            <w:vAlign w:val="center"/>
          </w:tcPr>
          <w:p w14:paraId="3D0E87DB"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0.49 ± 0.02*</w:t>
            </w:r>
          </w:p>
        </w:tc>
        <w:tc>
          <w:tcPr>
            <w:tcW w:w="0" w:type="auto"/>
            <w:vAlign w:val="center"/>
          </w:tcPr>
          <w:p w14:paraId="717EA0D1"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4.69 ± 0.97*</w:t>
            </w:r>
          </w:p>
        </w:tc>
        <w:tc>
          <w:tcPr>
            <w:tcW w:w="0" w:type="auto"/>
            <w:noWrap/>
            <w:vAlign w:val="center"/>
          </w:tcPr>
          <w:p w14:paraId="21EC5DF9"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0.53 ± 0.13*</w:t>
            </w:r>
          </w:p>
        </w:tc>
        <w:tc>
          <w:tcPr>
            <w:tcW w:w="0" w:type="auto"/>
            <w:noWrap/>
            <w:vAlign w:val="center"/>
          </w:tcPr>
          <w:p w14:paraId="03DDF09A"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746400EF"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3B84CB7C"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707F14DB"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56501A55"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0.06 ± 0.06</w:t>
            </w:r>
          </w:p>
        </w:tc>
      </w:tr>
      <w:tr w:rsidR="00720985" w:rsidRPr="00657A31" w14:paraId="65D6A471"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D0AD550"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 xml:space="preserve">S. </w:t>
            </w:r>
            <w:proofErr w:type="spellStart"/>
            <w:r w:rsidRPr="0035510E">
              <w:rPr>
                <w:rFonts w:ascii="Arial" w:hAnsi="Arial" w:cs="Arial"/>
                <w:b w:val="0"/>
                <w:bCs w:val="0"/>
                <w:i/>
                <w:iCs/>
                <w:color w:val="000000"/>
                <w:sz w:val="12"/>
                <w:szCs w:val="12"/>
              </w:rPr>
              <w:t>tournefortii</w:t>
            </w:r>
            <w:proofErr w:type="spellEnd"/>
          </w:p>
        </w:tc>
        <w:tc>
          <w:tcPr>
            <w:tcW w:w="0" w:type="auto"/>
            <w:noWrap/>
            <w:vAlign w:val="center"/>
          </w:tcPr>
          <w:p w14:paraId="73A61CC6"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Stems</w:t>
            </w:r>
          </w:p>
        </w:tc>
        <w:tc>
          <w:tcPr>
            <w:tcW w:w="0" w:type="auto"/>
            <w:vAlign w:val="center"/>
          </w:tcPr>
          <w:p w14:paraId="46AAD968"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0.01 ± 0.01*</w:t>
            </w:r>
          </w:p>
        </w:tc>
        <w:tc>
          <w:tcPr>
            <w:tcW w:w="0" w:type="auto"/>
            <w:vAlign w:val="center"/>
          </w:tcPr>
          <w:p w14:paraId="23633FD4"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0.15 ± 0.04</w:t>
            </w:r>
          </w:p>
        </w:tc>
        <w:tc>
          <w:tcPr>
            <w:tcW w:w="0" w:type="auto"/>
            <w:noWrap/>
            <w:vAlign w:val="center"/>
          </w:tcPr>
          <w:p w14:paraId="319461B6"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0.28 ± 0.07*</w:t>
            </w:r>
          </w:p>
        </w:tc>
        <w:tc>
          <w:tcPr>
            <w:tcW w:w="0" w:type="auto"/>
            <w:noWrap/>
            <w:vAlign w:val="center"/>
          </w:tcPr>
          <w:p w14:paraId="247557B7"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0.08 ± 0.04</w:t>
            </w:r>
          </w:p>
        </w:tc>
        <w:tc>
          <w:tcPr>
            <w:tcW w:w="0" w:type="auto"/>
            <w:noWrap/>
            <w:vAlign w:val="center"/>
          </w:tcPr>
          <w:p w14:paraId="44B2BDBB"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182575E5"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0.06 ± 0.03</w:t>
            </w:r>
          </w:p>
        </w:tc>
        <w:tc>
          <w:tcPr>
            <w:tcW w:w="0" w:type="auto"/>
            <w:noWrap/>
            <w:vAlign w:val="center"/>
          </w:tcPr>
          <w:p w14:paraId="70288630"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0.13 ± 0.05</w:t>
            </w:r>
          </w:p>
        </w:tc>
        <w:tc>
          <w:tcPr>
            <w:tcW w:w="0" w:type="auto"/>
            <w:noWrap/>
            <w:vAlign w:val="center"/>
          </w:tcPr>
          <w:p w14:paraId="5DB0E1E3"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2.43 ± 0.66*</w:t>
            </w:r>
          </w:p>
        </w:tc>
      </w:tr>
      <w:tr w:rsidR="00720985" w:rsidRPr="00657A31" w14:paraId="28CDA668"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66F813A"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 xml:space="preserve">S. </w:t>
            </w:r>
            <w:proofErr w:type="spellStart"/>
            <w:r w:rsidRPr="0035510E">
              <w:rPr>
                <w:rFonts w:ascii="Arial" w:hAnsi="Arial" w:cs="Arial"/>
                <w:b w:val="0"/>
                <w:bCs w:val="0"/>
                <w:i/>
                <w:iCs/>
                <w:color w:val="000000"/>
                <w:sz w:val="12"/>
                <w:szCs w:val="12"/>
              </w:rPr>
              <w:t>tournefortii</w:t>
            </w:r>
            <w:proofErr w:type="spellEnd"/>
          </w:p>
        </w:tc>
        <w:tc>
          <w:tcPr>
            <w:tcW w:w="0" w:type="auto"/>
            <w:noWrap/>
            <w:vAlign w:val="center"/>
          </w:tcPr>
          <w:p w14:paraId="2EBD89C7"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Roots</w:t>
            </w:r>
          </w:p>
        </w:tc>
        <w:tc>
          <w:tcPr>
            <w:tcW w:w="0" w:type="auto"/>
            <w:vAlign w:val="center"/>
          </w:tcPr>
          <w:p w14:paraId="385B6CF0"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vAlign w:val="center"/>
          </w:tcPr>
          <w:p w14:paraId="266EFE44"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0.08 ± 0.04*</w:t>
            </w:r>
          </w:p>
        </w:tc>
        <w:tc>
          <w:tcPr>
            <w:tcW w:w="0" w:type="auto"/>
            <w:noWrap/>
            <w:vAlign w:val="center"/>
          </w:tcPr>
          <w:p w14:paraId="0B1D50B2"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0.13 ± 0.06</w:t>
            </w:r>
          </w:p>
        </w:tc>
        <w:tc>
          <w:tcPr>
            <w:tcW w:w="0" w:type="auto"/>
            <w:noWrap/>
            <w:vAlign w:val="center"/>
          </w:tcPr>
          <w:p w14:paraId="7EAD75E8"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0.93 ± 0.08*</w:t>
            </w:r>
          </w:p>
        </w:tc>
        <w:tc>
          <w:tcPr>
            <w:tcW w:w="0" w:type="auto"/>
            <w:noWrap/>
            <w:vAlign w:val="center"/>
          </w:tcPr>
          <w:p w14:paraId="5F913CCA"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0.08 ± 0.01</w:t>
            </w:r>
          </w:p>
        </w:tc>
        <w:tc>
          <w:tcPr>
            <w:tcW w:w="0" w:type="auto"/>
            <w:noWrap/>
            <w:vAlign w:val="center"/>
          </w:tcPr>
          <w:p w14:paraId="61D606CB"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1.24 ± 0.14</w:t>
            </w:r>
          </w:p>
        </w:tc>
        <w:tc>
          <w:tcPr>
            <w:tcW w:w="0" w:type="auto"/>
            <w:noWrap/>
            <w:vAlign w:val="center"/>
          </w:tcPr>
          <w:p w14:paraId="6ACF8BC9"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2.33 ± 0.20*</w:t>
            </w:r>
          </w:p>
        </w:tc>
        <w:tc>
          <w:tcPr>
            <w:tcW w:w="0" w:type="auto"/>
            <w:noWrap/>
            <w:vAlign w:val="center"/>
          </w:tcPr>
          <w:p w14:paraId="37328965"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7.61 ± 0.15*</w:t>
            </w:r>
          </w:p>
        </w:tc>
      </w:tr>
      <w:tr w:rsidR="00720985" w:rsidRPr="00657A31" w14:paraId="5619CCF4"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475BEE4"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wrightii</w:t>
            </w:r>
          </w:p>
        </w:tc>
        <w:tc>
          <w:tcPr>
            <w:tcW w:w="0" w:type="auto"/>
            <w:noWrap/>
            <w:vAlign w:val="center"/>
          </w:tcPr>
          <w:p w14:paraId="64292C3C"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Leaves</w:t>
            </w:r>
          </w:p>
        </w:tc>
        <w:tc>
          <w:tcPr>
            <w:tcW w:w="0" w:type="auto"/>
            <w:vAlign w:val="center"/>
          </w:tcPr>
          <w:p w14:paraId="1A92D9EF"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0.82 ± 0.17*</w:t>
            </w:r>
          </w:p>
        </w:tc>
        <w:tc>
          <w:tcPr>
            <w:tcW w:w="0" w:type="auto"/>
            <w:vAlign w:val="center"/>
          </w:tcPr>
          <w:p w14:paraId="0EBF5B07"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0.13 ± 0.09*</w:t>
            </w:r>
          </w:p>
        </w:tc>
        <w:tc>
          <w:tcPr>
            <w:tcW w:w="0" w:type="auto"/>
            <w:noWrap/>
            <w:vAlign w:val="center"/>
          </w:tcPr>
          <w:p w14:paraId="5E13CDAB"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0.78 ± 0.18*</w:t>
            </w:r>
          </w:p>
        </w:tc>
        <w:tc>
          <w:tcPr>
            <w:tcW w:w="0" w:type="auto"/>
            <w:noWrap/>
            <w:vAlign w:val="center"/>
          </w:tcPr>
          <w:p w14:paraId="38C606D1"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1.21 ± 0.63</w:t>
            </w:r>
          </w:p>
        </w:tc>
        <w:tc>
          <w:tcPr>
            <w:tcW w:w="0" w:type="auto"/>
            <w:noWrap/>
            <w:vAlign w:val="center"/>
          </w:tcPr>
          <w:p w14:paraId="200056C5"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0.10 ± 0.02*</w:t>
            </w:r>
          </w:p>
        </w:tc>
        <w:tc>
          <w:tcPr>
            <w:tcW w:w="0" w:type="auto"/>
            <w:noWrap/>
            <w:vAlign w:val="center"/>
          </w:tcPr>
          <w:p w14:paraId="480D8B0C"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0.16 ± 0.05*</w:t>
            </w:r>
          </w:p>
        </w:tc>
        <w:tc>
          <w:tcPr>
            <w:tcW w:w="0" w:type="auto"/>
            <w:noWrap/>
            <w:vAlign w:val="center"/>
          </w:tcPr>
          <w:p w14:paraId="4A9C3023"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noWrap/>
            <w:vAlign w:val="center"/>
          </w:tcPr>
          <w:p w14:paraId="64EF9451"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r>
      <w:tr w:rsidR="00720985" w:rsidRPr="00657A31" w14:paraId="5F90A17C" w14:textId="77777777" w:rsidTr="00157C41">
        <w:trPr>
          <w:trHeight w:val="216"/>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6D88B33"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wrightii</w:t>
            </w:r>
          </w:p>
        </w:tc>
        <w:tc>
          <w:tcPr>
            <w:tcW w:w="0" w:type="auto"/>
            <w:noWrap/>
            <w:vAlign w:val="center"/>
          </w:tcPr>
          <w:p w14:paraId="2C610636"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Stems</w:t>
            </w:r>
          </w:p>
        </w:tc>
        <w:tc>
          <w:tcPr>
            <w:tcW w:w="0" w:type="auto"/>
            <w:vAlign w:val="center"/>
          </w:tcPr>
          <w:p w14:paraId="21380190"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0.99 ± 0.37*</w:t>
            </w:r>
          </w:p>
        </w:tc>
        <w:tc>
          <w:tcPr>
            <w:tcW w:w="0" w:type="auto"/>
            <w:vAlign w:val="center"/>
          </w:tcPr>
          <w:p w14:paraId="7CA0B0C6" w14:textId="77777777" w:rsidR="00720985" w:rsidRPr="00657A31" w:rsidRDefault="00720985" w:rsidP="00157C41">
            <w:pPr>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2.23 ± 0.11*</w:t>
            </w:r>
          </w:p>
        </w:tc>
        <w:tc>
          <w:tcPr>
            <w:tcW w:w="0" w:type="auto"/>
            <w:noWrap/>
            <w:vAlign w:val="center"/>
          </w:tcPr>
          <w:p w14:paraId="3BAA965D"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3.10 ± 1.31*</w:t>
            </w:r>
          </w:p>
        </w:tc>
        <w:tc>
          <w:tcPr>
            <w:tcW w:w="0" w:type="auto"/>
            <w:noWrap/>
            <w:vAlign w:val="center"/>
          </w:tcPr>
          <w:p w14:paraId="1A574022"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29.90 ± 0.92*</w:t>
            </w:r>
          </w:p>
        </w:tc>
        <w:tc>
          <w:tcPr>
            <w:tcW w:w="0" w:type="auto"/>
            <w:noWrap/>
            <w:vAlign w:val="center"/>
          </w:tcPr>
          <w:p w14:paraId="204423BB"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2.24 ± 0.43*</w:t>
            </w:r>
          </w:p>
        </w:tc>
        <w:tc>
          <w:tcPr>
            <w:tcW w:w="0" w:type="auto"/>
            <w:noWrap/>
            <w:vAlign w:val="center"/>
          </w:tcPr>
          <w:p w14:paraId="711B8C6E"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14.87 ± 0.26*</w:t>
            </w:r>
          </w:p>
        </w:tc>
        <w:tc>
          <w:tcPr>
            <w:tcW w:w="0" w:type="auto"/>
            <w:noWrap/>
            <w:vAlign w:val="center"/>
          </w:tcPr>
          <w:p w14:paraId="48E74D73"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0.62 ± 0.07*</w:t>
            </w:r>
          </w:p>
        </w:tc>
        <w:tc>
          <w:tcPr>
            <w:tcW w:w="0" w:type="auto"/>
            <w:noWrap/>
            <w:vAlign w:val="center"/>
          </w:tcPr>
          <w:p w14:paraId="6C93076C" w14:textId="77777777" w:rsidR="00720985" w:rsidRPr="00657A31" w:rsidRDefault="00720985" w:rsidP="00157C4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0.40 ± 0.11*</w:t>
            </w:r>
          </w:p>
        </w:tc>
      </w:tr>
      <w:tr w:rsidR="00720985" w:rsidRPr="00657A31" w14:paraId="45A8A0C5" w14:textId="77777777" w:rsidTr="00157C4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tcPr>
          <w:p w14:paraId="4A8FF793" w14:textId="77777777" w:rsidR="00720985" w:rsidRPr="0035510E" w:rsidRDefault="00720985" w:rsidP="00157C41">
            <w:pPr>
              <w:spacing w:line="259" w:lineRule="auto"/>
              <w:rPr>
                <w:rFonts w:ascii="Arial" w:hAnsi="Arial" w:cs="Arial"/>
                <w:b w:val="0"/>
                <w:bCs w:val="0"/>
                <w:i/>
                <w:iCs/>
                <w:sz w:val="12"/>
                <w:szCs w:val="12"/>
              </w:rPr>
            </w:pPr>
            <w:r w:rsidRPr="0035510E">
              <w:rPr>
                <w:rFonts w:ascii="Arial" w:hAnsi="Arial" w:cs="Arial"/>
                <w:b w:val="0"/>
                <w:bCs w:val="0"/>
                <w:i/>
                <w:iCs/>
                <w:color w:val="000000"/>
                <w:sz w:val="12"/>
                <w:szCs w:val="12"/>
              </w:rPr>
              <w:t>S. wrightii</w:t>
            </w:r>
          </w:p>
        </w:tc>
        <w:tc>
          <w:tcPr>
            <w:tcW w:w="0" w:type="auto"/>
            <w:tcBorders>
              <w:bottom w:val="single" w:sz="4" w:space="0" w:color="auto"/>
            </w:tcBorders>
            <w:noWrap/>
            <w:vAlign w:val="center"/>
          </w:tcPr>
          <w:p w14:paraId="1019A0F7"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Roots</w:t>
            </w:r>
          </w:p>
        </w:tc>
        <w:tc>
          <w:tcPr>
            <w:tcW w:w="0" w:type="auto"/>
            <w:tcBorders>
              <w:bottom w:val="single" w:sz="4" w:space="0" w:color="auto"/>
            </w:tcBorders>
            <w:vAlign w:val="center"/>
          </w:tcPr>
          <w:p w14:paraId="4240E00C"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n.d.</w:t>
            </w:r>
          </w:p>
        </w:tc>
        <w:tc>
          <w:tcPr>
            <w:tcW w:w="0" w:type="auto"/>
            <w:tcBorders>
              <w:bottom w:val="single" w:sz="4" w:space="0" w:color="auto"/>
            </w:tcBorders>
            <w:vAlign w:val="center"/>
          </w:tcPr>
          <w:p w14:paraId="4DE00EAA" w14:textId="77777777" w:rsidR="00720985" w:rsidRPr="00657A31" w:rsidRDefault="00720985" w:rsidP="00157C41">
            <w:pPr>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Pr>
                <w:rFonts w:ascii="Arial" w:hAnsi="Arial" w:cs="Arial"/>
                <w:color w:val="000000"/>
                <w:sz w:val="12"/>
                <w:szCs w:val="12"/>
              </w:rPr>
              <w:t>n.d.</w:t>
            </w:r>
            <w:r w:rsidRPr="00657A31">
              <w:rPr>
                <w:rFonts w:ascii="Arial" w:hAnsi="Arial" w:cs="Arial"/>
                <w:color w:val="000000"/>
                <w:sz w:val="12"/>
                <w:szCs w:val="12"/>
              </w:rPr>
              <w:t>*</w:t>
            </w:r>
          </w:p>
        </w:tc>
        <w:tc>
          <w:tcPr>
            <w:tcW w:w="0" w:type="auto"/>
            <w:tcBorders>
              <w:bottom w:val="single" w:sz="4" w:space="0" w:color="auto"/>
            </w:tcBorders>
            <w:noWrap/>
            <w:vAlign w:val="center"/>
          </w:tcPr>
          <w:p w14:paraId="279F7596"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18.10 ± 1.37*</w:t>
            </w:r>
          </w:p>
        </w:tc>
        <w:tc>
          <w:tcPr>
            <w:tcW w:w="0" w:type="auto"/>
            <w:tcBorders>
              <w:bottom w:val="single" w:sz="4" w:space="0" w:color="auto"/>
            </w:tcBorders>
            <w:noWrap/>
            <w:vAlign w:val="center"/>
          </w:tcPr>
          <w:p w14:paraId="2B6ECF90"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43.99 ± 9.53</w:t>
            </w:r>
          </w:p>
        </w:tc>
        <w:tc>
          <w:tcPr>
            <w:tcW w:w="0" w:type="auto"/>
            <w:tcBorders>
              <w:bottom w:val="single" w:sz="4" w:space="0" w:color="auto"/>
            </w:tcBorders>
            <w:noWrap/>
            <w:vAlign w:val="center"/>
          </w:tcPr>
          <w:p w14:paraId="551D9982"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1.17 ± 0.38*</w:t>
            </w:r>
          </w:p>
        </w:tc>
        <w:tc>
          <w:tcPr>
            <w:tcW w:w="0" w:type="auto"/>
            <w:tcBorders>
              <w:bottom w:val="single" w:sz="4" w:space="0" w:color="auto"/>
            </w:tcBorders>
            <w:noWrap/>
            <w:vAlign w:val="center"/>
          </w:tcPr>
          <w:p w14:paraId="6B96F407"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 xml:space="preserve"> 4.22 ± 1.17*</w:t>
            </w:r>
          </w:p>
        </w:tc>
        <w:tc>
          <w:tcPr>
            <w:tcW w:w="0" w:type="auto"/>
            <w:tcBorders>
              <w:bottom w:val="single" w:sz="4" w:space="0" w:color="auto"/>
            </w:tcBorders>
            <w:noWrap/>
            <w:vAlign w:val="center"/>
          </w:tcPr>
          <w:p w14:paraId="191CAEA6"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3.13 ± 0.53</w:t>
            </w:r>
          </w:p>
        </w:tc>
        <w:tc>
          <w:tcPr>
            <w:tcW w:w="0" w:type="auto"/>
            <w:tcBorders>
              <w:bottom w:val="single" w:sz="4" w:space="0" w:color="auto"/>
            </w:tcBorders>
            <w:noWrap/>
            <w:vAlign w:val="center"/>
          </w:tcPr>
          <w:p w14:paraId="7C64E4C0" w14:textId="77777777" w:rsidR="00720985" w:rsidRPr="00657A31" w:rsidRDefault="00720985" w:rsidP="00157C41">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2"/>
                <w:szCs w:val="12"/>
              </w:rPr>
            </w:pPr>
            <w:r w:rsidRPr="00657A31">
              <w:rPr>
                <w:rFonts w:ascii="Arial" w:hAnsi="Arial" w:cs="Arial"/>
                <w:color w:val="000000"/>
                <w:sz w:val="12"/>
                <w:szCs w:val="12"/>
              </w:rPr>
              <w:t>3.09 ± 0.87*</w:t>
            </w:r>
          </w:p>
        </w:tc>
      </w:tr>
    </w:tbl>
    <w:p w14:paraId="1E708573" w14:textId="77777777" w:rsidR="00720985" w:rsidRPr="00157C41" w:rsidRDefault="00720985" w:rsidP="00720985">
      <w:pPr>
        <w:spacing w:after="0"/>
        <w:rPr>
          <w:rFonts w:ascii="Arial" w:hAnsi="Arial" w:cs="Arial"/>
          <w:sz w:val="16"/>
          <w:szCs w:val="16"/>
        </w:rPr>
      </w:pPr>
      <w:r w:rsidRPr="00157C41">
        <w:rPr>
          <w:rFonts w:ascii="Arial" w:hAnsi="Arial" w:cs="Arial"/>
          <w:sz w:val="16"/>
          <w:szCs w:val="16"/>
        </w:rPr>
        <w:t>n.d.</w:t>
      </w:r>
      <w:r>
        <w:rPr>
          <w:rFonts w:ascii="Arial" w:hAnsi="Arial" w:cs="Arial"/>
          <w:sz w:val="16"/>
          <w:szCs w:val="16"/>
        </w:rPr>
        <w:t xml:space="preserve"> =</w:t>
      </w:r>
      <w:r w:rsidRPr="00157C41">
        <w:rPr>
          <w:rFonts w:ascii="Arial" w:hAnsi="Arial" w:cs="Arial"/>
          <w:sz w:val="16"/>
          <w:szCs w:val="16"/>
        </w:rPr>
        <w:t xml:space="preserve"> not detected</w:t>
      </w:r>
    </w:p>
    <w:p w14:paraId="712C8BB1" w14:textId="78E16613" w:rsidR="00720985" w:rsidRPr="0035510E" w:rsidDel="00720985" w:rsidRDefault="00720985" w:rsidP="00720985">
      <w:pPr>
        <w:rPr>
          <w:del w:id="323" w:author="Bryce Askey" w:date="2021-11-23T18:04:00Z"/>
          <w:rFonts w:ascii="Arial" w:hAnsi="Arial" w:cs="Arial"/>
          <w:sz w:val="16"/>
          <w:szCs w:val="16"/>
        </w:rPr>
      </w:pPr>
      <w:r w:rsidRPr="007112A5">
        <w:rPr>
          <w:rFonts w:ascii="Arial" w:hAnsi="Arial" w:cs="Arial"/>
          <w:sz w:val="16"/>
          <w:szCs w:val="16"/>
        </w:rPr>
        <w:t>*</w:t>
      </w:r>
      <w:r w:rsidR="00CD4267">
        <w:rPr>
          <w:rFonts w:ascii="Arial" w:hAnsi="Arial" w:cs="Arial"/>
          <w:sz w:val="16"/>
          <w:szCs w:val="16"/>
        </w:rPr>
        <w:t xml:space="preserve"> </w:t>
      </w:r>
      <w:r>
        <w:rPr>
          <w:rFonts w:ascii="Arial" w:hAnsi="Arial" w:cs="Arial"/>
          <w:sz w:val="16"/>
          <w:szCs w:val="16"/>
        </w:rPr>
        <w:t>p</w:t>
      </w:r>
      <w:r w:rsidRPr="007112A5">
        <w:rPr>
          <w:rFonts w:ascii="Arial" w:hAnsi="Arial" w:cs="Arial"/>
          <w:sz w:val="16"/>
          <w:szCs w:val="16"/>
        </w:rPr>
        <w:t>-value &lt; 0.05</w:t>
      </w:r>
      <w:r>
        <w:rPr>
          <w:rFonts w:ascii="Arial" w:hAnsi="Arial" w:cs="Arial"/>
          <w:sz w:val="16"/>
          <w:szCs w:val="16"/>
        </w:rPr>
        <w:t xml:space="preserve"> relative to </w:t>
      </w:r>
      <w:r>
        <w:rPr>
          <w:rFonts w:ascii="Arial" w:hAnsi="Arial" w:cs="Arial"/>
          <w:i/>
          <w:iCs/>
          <w:sz w:val="16"/>
          <w:szCs w:val="16"/>
        </w:rPr>
        <w:t xml:space="preserve">S. baicalensis </w:t>
      </w:r>
      <w:r>
        <w:rPr>
          <w:rFonts w:ascii="Arial" w:hAnsi="Arial" w:cs="Arial"/>
          <w:sz w:val="16"/>
          <w:szCs w:val="16"/>
        </w:rPr>
        <w:t>for the same organ and flavone.</w:t>
      </w:r>
    </w:p>
    <w:p w14:paraId="33B9BCFE" w14:textId="12A02E94" w:rsidR="00FE4E62" w:rsidRPr="006B58F4" w:rsidDel="00720985" w:rsidRDefault="00FE4E62" w:rsidP="00720985">
      <w:pPr>
        <w:rPr>
          <w:del w:id="324" w:author="Bryce Askey" w:date="2021-11-23T18:04:00Z"/>
          <w:rFonts w:ascii="Arial" w:hAnsi="Arial" w:cs="Arial"/>
          <w:sz w:val="24"/>
          <w:szCs w:val="24"/>
        </w:rPr>
      </w:pPr>
    </w:p>
    <w:p w14:paraId="0C44A3C9" w14:textId="4A082935" w:rsidR="00FE4E62" w:rsidDel="00720985" w:rsidRDefault="00FE4E62">
      <w:pPr>
        <w:rPr>
          <w:del w:id="325" w:author="Bryce Askey" w:date="2021-11-23T18:04:00Z"/>
          <w:rFonts w:ascii="Arial" w:hAnsi="Arial" w:cs="Arial"/>
          <w:sz w:val="24"/>
          <w:szCs w:val="24"/>
        </w:rPr>
      </w:pPr>
      <w:del w:id="326" w:author="Bryce Askey" w:date="2021-11-23T18:04:00Z">
        <w:r w:rsidDel="00720985">
          <w:rPr>
            <w:rFonts w:ascii="Arial" w:hAnsi="Arial" w:cs="Arial"/>
            <w:sz w:val="24"/>
            <w:szCs w:val="24"/>
          </w:rPr>
          <w:lastRenderedPageBreak/>
          <w:br w:type="page"/>
        </w:r>
      </w:del>
    </w:p>
    <w:p w14:paraId="0AC73D95" w14:textId="0359CCEC" w:rsidR="00F903CF" w:rsidRPr="00505FFC" w:rsidDel="00134FEA" w:rsidRDefault="00280575" w:rsidP="00F063ED">
      <w:pPr>
        <w:spacing w:after="0"/>
        <w:rPr>
          <w:del w:id="327" w:author="Bryce Askey" w:date="2021-11-17T19:42:00Z"/>
          <w:rFonts w:ascii="Arial" w:hAnsi="Arial" w:cs="Arial"/>
          <w:sz w:val="24"/>
          <w:szCs w:val="24"/>
        </w:rPr>
      </w:pPr>
      <w:del w:id="328" w:author="Bryce Askey" w:date="2021-11-23T18:04:00Z">
        <w:r w:rsidRPr="006B58F4" w:rsidDel="00720985">
          <w:rPr>
            <w:rFonts w:ascii="Arial" w:hAnsi="Arial" w:cs="Arial"/>
            <w:b/>
            <w:bCs/>
            <w:sz w:val="24"/>
            <w:szCs w:val="24"/>
          </w:rPr>
          <w:lastRenderedPageBreak/>
          <w:br w:type="page"/>
        </w:r>
      </w:del>
      <w:del w:id="329" w:author="Bryce Askey" w:date="2021-11-17T19:42:00Z">
        <w:r w:rsidR="00F903CF" w:rsidRPr="00505FFC" w:rsidDel="00134FEA">
          <w:rPr>
            <w:rFonts w:ascii="Arial" w:hAnsi="Arial" w:cs="Arial"/>
            <w:b/>
            <w:bCs/>
            <w:sz w:val="24"/>
            <w:szCs w:val="24"/>
          </w:rPr>
          <w:lastRenderedPageBreak/>
          <w:delText xml:space="preserve">Table 2. </w:delText>
        </w:r>
        <w:r w:rsidR="00F903CF" w:rsidRPr="00505FFC" w:rsidDel="00134FEA">
          <w:rPr>
            <w:rFonts w:ascii="Arial" w:hAnsi="Arial" w:cs="Arial"/>
            <w:sz w:val="24"/>
            <w:szCs w:val="24"/>
          </w:rPr>
          <w:delText xml:space="preserve">Organ-specific isoscutellarein 8-G peak areas collected from 7 </w:delText>
        </w:r>
        <w:r w:rsidR="00F903CF" w:rsidRPr="00505FFC" w:rsidDel="00134FEA">
          <w:rPr>
            <w:rFonts w:ascii="Arial" w:hAnsi="Arial" w:cs="Arial"/>
            <w:i/>
            <w:iCs/>
            <w:sz w:val="24"/>
            <w:szCs w:val="24"/>
          </w:rPr>
          <w:delText xml:space="preserve">Scutellaria </w:delText>
        </w:r>
        <w:r w:rsidR="00F903CF" w:rsidRPr="00505FFC" w:rsidDel="00134FEA">
          <w:rPr>
            <w:rFonts w:ascii="Arial" w:hAnsi="Arial" w:cs="Arial"/>
            <w:sz w:val="24"/>
            <w:szCs w:val="24"/>
          </w:rPr>
          <w:delText>species via High Performance Liquid Chromatography (HPLC). Data is presented as mean ± standard error, as calculated from samples taken in biological triplicate.</w:delText>
        </w:r>
      </w:del>
    </w:p>
    <w:p w14:paraId="18923E2B" w14:textId="7B4EDECB" w:rsidR="00F903CF" w:rsidRPr="00B70D7A" w:rsidDel="00134FEA" w:rsidRDefault="00F903CF">
      <w:pPr>
        <w:spacing w:after="0"/>
        <w:rPr>
          <w:del w:id="330" w:author="Bryce Askey" w:date="2021-11-17T19:42:00Z"/>
          <w:rFonts w:ascii="Arial" w:hAnsi="Arial" w:cs="Arial"/>
          <w:sz w:val="16"/>
          <w:szCs w:val="16"/>
        </w:rPr>
      </w:pPr>
    </w:p>
    <w:tbl>
      <w:tblPr>
        <w:tblStyle w:val="PlainTable4"/>
        <w:tblW w:w="0" w:type="auto"/>
        <w:tblLook w:val="04A0" w:firstRow="1" w:lastRow="0" w:firstColumn="1" w:lastColumn="0" w:noHBand="0" w:noVBand="1"/>
      </w:tblPr>
      <w:tblGrid>
        <w:gridCol w:w="1204"/>
        <w:gridCol w:w="1038"/>
        <w:gridCol w:w="1342"/>
      </w:tblGrid>
      <w:tr w:rsidR="00F903CF" w:rsidRPr="00B70D7A" w:rsidDel="00134FEA" w14:paraId="19D4A008" w14:textId="3BB41850" w:rsidTr="001568E8">
        <w:trPr>
          <w:cnfStyle w:val="100000000000" w:firstRow="1" w:lastRow="0" w:firstColumn="0" w:lastColumn="0" w:oddVBand="0" w:evenVBand="0" w:oddHBand="0" w:evenHBand="0" w:firstRowFirstColumn="0" w:firstRowLastColumn="0" w:lastRowFirstColumn="0" w:lastRowLastColumn="0"/>
          <w:trHeight w:val="288"/>
          <w:del w:id="331"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vAlign w:val="center"/>
          </w:tcPr>
          <w:p w14:paraId="3D67C493" w14:textId="2436F97B" w:rsidR="00F903CF" w:rsidRPr="00B70D7A" w:rsidDel="00134FEA" w:rsidRDefault="00F903CF">
            <w:pPr>
              <w:rPr>
                <w:del w:id="332" w:author="Bryce Askey" w:date="2021-11-17T19:42:00Z"/>
                <w:rFonts w:ascii="Arial" w:eastAsia="Times New Roman" w:hAnsi="Arial" w:cs="Arial"/>
                <w:b w:val="0"/>
                <w:bCs w:val="0"/>
                <w:color w:val="000000"/>
                <w:sz w:val="16"/>
                <w:szCs w:val="16"/>
              </w:rPr>
            </w:pPr>
            <w:del w:id="333" w:author="Bryce Askey" w:date="2021-11-17T19:42:00Z">
              <w:r w:rsidRPr="000D718C" w:rsidDel="00134FEA">
                <w:rPr>
                  <w:rFonts w:ascii="Arial" w:eastAsia="Times New Roman" w:hAnsi="Arial" w:cs="Arial"/>
                  <w:color w:val="000000"/>
                  <w:sz w:val="16"/>
                  <w:szCs w:val="16"/>
                </w:rPr>
                <w:delText>S</w:delText>
              </w:r>
              <w:r w:rsidRPr="00CF5591" w:rsidDel="00134FEA">
                <w:rPr>
                  <w:rFonts w:ascii="Arial" w:eastAsia="Times New Roman" w:hAnsi="Arial" w:cs="Arial"/>
                  <w:color w:val="000000"/>
                  <w:sz w:val="16"/>
                  <w:szCs w:val="16"/>
                </w:rPr>
                <w:delText>pecies</w:delText>
              </w:r>
            </w:del>
          </w:p>
        </w:tc>
        <w:tc>
          <w:tcPr>
            <w:tcW w:w="1038" w:type="dxa"/>
            <w:tcBorders>
              <w:top w:val="single" w:sz="4" w:space="0" w:color="auto"/>
              <w:bottom w:val="single" w:sz="4" w:space="0" w:color="auto"/>
            </w:tcBorders>
            <w:vAlign w:val="center"/>
          </w:tcPr>
          <w:p w14:paraId="50ED03C8" w14:textId="7A73E9BA" w:rsidR="00F903CF" w:rsidRPr="00B70D7A" w:rsidDel="00134FEA" w:rsidRDefault="00F903CF">
            <w:pPr>
              <w:cnfStyle w:val="100000000000" w:firstRow="1" w:lastRow="0" w:firstColumn="0" w:lastColumn="0" w:oddVBand="0" w:evenVBand="0" w:oddHBand="0" w:evenHBand="0" w:firstRowFirstColumn="0" w:firstRowLastColumn="0" w:lastRowFirstColumn="0" w:lastRowLastColumn="0"/>
              <w:rPr>
                <w:del w:id="334" w:author="Bryce Askey" w:date="2021-11-17T19:42:00Z"/>
                <w:rFonts w:ascii="Arial" w:eastAsia="Times New Roman" w:hAnsi="Arial" w:cs="Arial"/>
                <w:b w:val="0"/>
                <w:bCs w:val="0"/>
                <w:color w:val="000000"/>
                <w:sz w:val="16"/>
                <w:szCs w:val="16"/>
              </w:rPr>
            </w:pPr>
            <w:del w:id="335" w:author="Bryce Askey" w:date="2021-11-17T19:42:00Z">
              <w:r w:rsidRPr="000D718C" w:rsidDel="00134FEA">
                <w:rPr>
                  <w:rFonts w:ascii="Arial" w:eastAsia="Times New Roman" w:hAnsi="Arial" w:cs="Arial"/>
                  <w:color w:val="000000"/>
                  <w:sz w:val="16"/>
                  <w:szCs w:val="16"/>
                </w:rPr>
                <w:delText>O</w:delText>
              </w:r>
              <w:r w:rsidRPr="00CF5591" w:rsidDel="00134FEA">
                <w:rPr>
                  <w:rFonts w:ascii="Arial" w:eastAsia="Times New Roman" w:hAnsi="Arial" w:cs="Arial"/>
                  <w:color w:val="000000"/>
                  <w:sz w:val="16"/>
                  <w:szCs w:val="16"/>
                </w:rPr>
                <w:delText>rgan</w:delText>
              </w:r>
            </w:del>
          </w:p>
        </w:tc>
        <w:tc>
          <w:tcPr>
            <w:tcW w:w="1342" w:type="dxa"/>
            <w:tcBorders>
              <w:top w:val="single" w:sz="4" w:space="0" w:color="auto"/>
              <w:bottom w:val="single" w:sz="4" w:space="0" w:color="auto"/>
            </w:tcBorders>
            <w:vAlign w:val="center"/>
          </w:tcPr>
          <w:p w14:paraId="2FB6FB54" w14:textId="19F08892" w:rsidR="00F903CF" w:rsidRPr="00B70D7A" w:rsidDel="00134FEA" w:rsidRDefault="00F903CF">
            <w:pPr>
              <w:cnfStyle w:val="100000000000" w:firstRow="1" w:lastRow="0" w:firstColumn="0" w:lastColumn="0" w:oddVBand="0" w:evenVBand="0" w:oddHBand="0" w:evenHBand="0" w:firstRowFirstColumn="0" w:firstRowLastColumn="0" w:lastRowFirstColumn="0" w:lastRowLastColumn="0"/>
              <w:rPr>
                <w:del w:id="336" w:author="Bryce Askey" w:date="2021-11-17T19:42:00Z"/>
                <w:rFonts w:ascii="Arial" w:eastAsia="Times New Roman" w:hAnsi="Arial" w:cs="Arial"/>
                <w:color w:val="000000"/>
                <w:sz w:val="16"/>
                <w:szCs w:val="16"/>
              </w:rPr>
            </w:pPr>
            <w:del w:id="337" w:author="Bryce Askey" w:date="2021-11-17T19:42:00Z">
              <w:r w:rsidRPr="00B70D7A" w:rsidDel="00134FEA">
                <w:rPr>
                  <w:rFonts w:ascii="Arial" w:eastAsia="Times New Roman" w:hAnsi="Arial" w:cs="Arial"/>
                  <w:color w:val="000000"/>
                  <w:sz w:val="16"/>
                  <w:szCs w:val="16"/>
                </w:rPr>
                <w:delText>Isoscutellarein 8-G</w:delText>
              </w:r>
            </w:del>
          </w:p>
        </w:tc>
      </w:tr>
      <w:tr w:rsidR="00F903CF" w:rsidRPr="00B70D7A" w:rsidDel="00134FEA" w14:paraId="1F8F9750" w14:textId="78583AB4" w:rsidTr="001568E8">
        <w:trPr>
          <w:cnfStyle w:val="000000100000" w:firstRow="0" w:lastRow="0" w:firstColumn="0" w:lastColumn="0" w:oddVBand="0" w:evenVBand="0" w:oddHBand="1" w:evenHBand="0" w:firstRowFirstColumn="0" w:firstRowLastColumn="0" w:lastRowFirstColumn="0" w:lastRowLastColumn="0"/>
          <w:trHeight w:val="288"/>
          <w:del w:id="338"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tcPr>
          <w:p w14:paraId="0D0C1692" w14:textId="621AB9F3" w:rsidR="00F903CF" w:rsidRPr="00B70D7A" w:rsidDel="00134FEA" w:rsidRDefault="00F903CF" w:rsidP="00134FEA">
            <w:pPr>
              <w:rPr>
                <w:del w:id="339" w:author="Bryce Askey" w:date="2021-11-17T19:42:00Z"/>
                <w:rFonts w:ascii="Arial" w:eastAsia="Times New Roman" w:hAnsi="Arial" w:cs="Arial"/>
                <w:b w:val="0"/>
                <w:bCs w:val="0"/>
                <w:color w:val="000000"/>
                <w:sz w:val="16"/>
                <w:szCs w:val="16"/>
              </w:rPr>
            </w:pPr>
            <w:del w:id="340" w:author="Bryce Askey" w:date="2021-11-17T19:42:00Z">
              <w:r w:rsidRPr="00CF5591" w:rsidDel="00134FEA">
                <w:rPr>
                  <w:rFonts w:ascii="Arial" w:eastAsia="Times New Roman" w:hAnsi="Arial" w:cs="Arial"/>
                  <w:b w:val="0"/>
                  <w:bCs w:val="0"/>
                  <w:i/>
                  <w:iCs/>
                  <w:color w:val="000000"/>
                  <w:sz w:val="16"/>
                  <w:szCs w:val="16"/>
                </w:rPr>
                <w:delText>S. altissima</w:delText>
              </w:r>
            </w:del>
          </w:p>
        </w:tc>
        <w:tc>
          <w:tcPr>
            <w:tcW w:w="1038" w:type="dxa"/>
            <w:tcBorders>
              <w:top w:val="single" w:sz="4" w:space="0" w:color="auto"/>
            </w:tcBorders>
            <w:vAlign w:val="center"/>
          </w:tcPr>
          <w:p w14:paraId="23CA9357" w14:textId="1676B05D" w:rsidR="00F903CF" w:rsidRPr="00B70D7A" w:rsidDel="00134FEA" w:rsidRDefault="00F903CF">
            <w:pPr>
              <w:cnfStyle w:val="000000100000" w:firstRow="0" w:lastRow="0" w:firstColumn="0" w:lastColumn="0" w:oddVBand="0" w:evenVBand="0" w:oddHBand="1" w:evenHBand="0" w:firstRowFirstColumn="0" w:firstRowLastColumn="0" w:lastRowFirstColumn="0" w:lastRowLastColumn="0"/>
              <w:rPr>
                <w:del w:id="341" w:author="Bryce Askey" w:date="2021-11-17T19:42:00Z"/>
                <w:rFonts w:ascii="Arial" w:eastAsia="Times New Roman" w:hAnsi="Arial" w:cs="Arial"/>
                <w:b/>
                <w:bCs/>
                <w:color w:val="000000"/>
                <w:sz w:val="16"/>
                <w:szCs w:val="16"/>
              </w:rPr>
            </w:pPr>
            <w:del w:id="342" w:author="Bryce Askey" w:date="2021-11-17T19:42:00Z">
              <w:r w:rsidRPr="00CF5591" w:rsidDel="00134FEA">
                <w:rPr>
                  <w:rFonts w:ascii="Arial" w:eastAsia="Times New Roman" w:hAnsi="Arial" w:cs="Arial"/>
                  <w:color w:val="000000"/>
                  <w:sz w:val="16"/>
                  <w:szCs w:val="16"/>
                </w:rPr>
                <w:delText>Leaves</w:delText>
              </w:r>
            </w:del>
          </w:p>
        </w:tc>
        <w:tc>
          <w:tcPr>
            <w:tcW w:w="1342" w:type="dxa"/>
            <w:tcBorders>
              <w:top w:val="single" w:sz="4" w:space="0" w:color="auto"/>
            </w:tcBorders>
            <w:vAlign w:val="center"/>
          </w:tcPr>
          <w:p w14:paraId="2D834234" w14:textId="7D386A70" w:rsidR="00F903CF" w:rsidRPr="00B70D7A" w:rsidDel="00134FEA" w:rsidRDefault="004D0C23">
            <w:pPr>
              <w:cnfStyle w:val="000000100000" w:firstRow="0" w:lastRow="0" w:firstColumn="0" w:lastColumn="0" w:oddVBand="0" w:evenVBand="0" w:oddHBand="1" w:evenHBand="0" w:firstRowFirstColumn="0" w:firstRowLastColumn="0" w:lastRowFirstColumn="0" w:lastRowLastColumn="0"/>
              <w:rPr>
                <w:del w:id="343" w:author="Bryce Askey" w:date="2021-11-17T19:42:00Z"/>
                <w:rFonts w:ascii="Arial" w:eastAsia="Times New Roman" w:hAnsi="Arial" w:cs="Arial"/>
                <w:color w:val="000000"/>
                <w:sz w:val="16"/>
                <w:szCs w:val="16"/>
              </w:rPr>
            </w:pPr>
            <w:del w:id="344" w:author="Bryce Askey" w:date="2021-11-17T19:42:00Z">
              <w:r w:rsidDel="00134FEA">
                <w:rPr>
                  <w:rFonts w:ascii="Arial" w:eastAsia="Times New Roman" w:hAnsi="Arial" w:cs="Arial"/>
                  <w:color w:val="000000"/>
                  <w:sz w:val="16"/>
                  <w:szCs w:val="16"/>
                </w:rPr>
                <w:delText>n.d.</w:delText>
              </w:r>
            </w:del>
          </w:p>
        </w:tc>
      </w:tr>
      <w:tr w:rsidR="00F903CF" w:rsidRPr="00B70D7A" w:rsidDel="00134FEA" w14:paraId="5A1ED8D5" w14:textId="632F8104" w:rsidTr="001568E8">
        <w:trPr>
          <w:trHeight w:val="288"/>
          <w:del w:id="345"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ACAA68" w14:textId="4B273574" w:rsidR="00F903CF" w:rsidRPr="00B70D7A" w:rsidDel="00134FEA" w:rsidRDefault="00F903CF" w:rsidP="00134FEA">
            <w:pPr>
              <w:rPr>
                <w:del w:id="346" w:author="Bryce Askey" w:date="2021-11-17T19:42:00Z"/>
                <w:rFonts w:ascii="Arial" w:eastAsia="Times New Roman" w:hAnsi="Arial" w:cs="Arial"/>
                <w:b w:val="0"/>
                <w:bCs w:val="0"/>
                <w:color w:val="000000"/>
                <w:sz w:val="16"/>
                <w:szCs w:val="16"/>
              </w:rPr>
            </w:pPr>
            <w:del w:id="347" w:author="Bryce Askey" w:date="2021-11-17T19:42:00Z">
              <w:r w:rsidRPr="00CF5591" w:rsidDel="00134FEA">
                <w:rPr>
                  <w:rFonts w:ascii="Arial" w:eastAsia="Times New Roman" w:hAnsi="Arial" w:cs="Arial"/>
                  <w:b w:val="0"/>
                  <w:bCs w:val="0"/>
                  <w:i/>
                  <w:iCs/>
                  <w:color w:val="000000"/>
                  <w:sz w:val="16"/>
                  <w:szCs w:val="16"/>
                </w:rPr>
                <w:delText>S. altissima</w:delText>
              </w:r>
            </w:del>
          </w:p>
        </w:tc>
        <w:tc>
          <w:tcPr>
            <w:tcW w:w="1038" w:type="dxa"/>
            <w:vAlign w:val="center"/>
          </w:tcPr>
          <w:p w14:paraId="15124986" w14:textId="6EEB1119" w:rsidR="00F903CF" w:rsidRPr="00B70D7A" w:rsidDel="00134FEA" w:rsidRDefault="00F903CF">
            <w:pPr>
              <w:cnfStyle w:val="000000000000" w:firstRow="0" w:lastRow="0" w:firstColumn="0" w:lastColumn="0" w:oddVBand="0" w:evenVBand="0" w:oddHBand="0" w:evenHBand="0" w:firstRowFirstColumn="0" w:firstRowLastColumn="0" w:lastRowFirstColumn="0" w:lastRowLastColumn="0"/>
              <w:rPr>
                <w:del w:id="348" w:author="Bryce Askey" w:date="2021-11-17T19:42:00Z"/>
                <w:rFonts w:ascii="Arial" w:eastAsia="Times New Roman" w:hAnsi="Arial" w:cs="Arial"/>
                <w:b/>
                <w:bCs/>
                <w:color w:val="000000"/>
                <w:sz w:val="16"/>
                <w:szCs w:val="16"/>
              </w:rPr>
            </w:pPr>
            <w:del w:id="349" w:author="Bryce Askey" w:date="2021-11-17T19:42:00Z">
              <w:r w:rsidRPr="00CF5591" w:rsidDel="00134FEA">
                <w:rPr>
                  <w:rFonts w:ascii="Arial" w:eastAsia="Times New Roman" w:hAnsi="Arial" w:cs="Arial"/>
                  <w:color w:val="000000"/>
                  <w:sz w:val="16"/>
                  <w:szCs w:val="16"/>
                </w:rPr>
                <w:delText>Stems</w:delText>
              </w:r>
            </w:del>
          </w:p>
        </w:tc>
        <w:tc>
          <w:tcPr>
            <w:tcW w:w="1342" w:type="dxa"/>
            <w:vAlign w:val="center"/>
          </w:tcPr>
          <w:p w14:paraId="799B692D" w14:textId="3A90E1B4" w:rsidR="00F903CF" w:rsidRPr="00B70D7A" w:rsidDel="00134FEA" w:rsidRDefault="00F903CF">
            <w:pPr>
              <w:cnfStyle w:val="000000000000" w:firstRow="0" w:lastRow="0" w:firstColumn="0" w:lastColumn="0" w:oddVBand="0" w:evenVBand="0" w:oddHBand="0" w:evenHBand="0" w:firstRowFirstColumn="0" w:firstRowLastColumn="0" w:lastRowFirstColumn="0" w:lastRowLastColumn="0"/>
              <w:rPr>
                <w:del w:id="350" w:author="Bryce Askey" w:date="2021-11-17T19:42:00Z"/>
                <w:rFonts w:ascii="Arial" w:eastAsia="Times New Roman" w:hAnsi="Arial" w:cs="Arial"/>
                <w:color w:val="000000"/>
                <w:sz w:val="16"/>
                <w:szCs w:val="16"/>
              </w:rPr>
            </w:pPr>
            <w:del w:id="351" w:author="Bryce Askey" w:date="2021-11-17T19:42:00Z">
              <w:r w:rsidRPr="00B70D7A" w:rsidDel="00134FEA">
                <w:rPr>
                  <w:rFonts w:ascii="Arial" w:eastAsia="Times New Roman" w:hAnsi="Arial" w:cs="Arial"/>
                  <w:color w:val="000000"/>
                  <w:sz w:val="16"/>
                  <w:szCs w:val="16"/>
                </w:rPr>
                <w:delText>0.26 ± 0.01</w:delText>
              </w:r>
            </w:del>
          </w:p>
        </w:tc>
      </w:tr>
      <w:tr w:rsidR="00F903CF" w:rsidRPr="00B70D7A" w:rsidDel="00134FEA" w14:paraId="5D6741C9" w14:textId="356B17DB" w:rsidTr="001568E8">
        <w:trPr>
          <w:cnfStyle w:val="000000100000" w:firstRow="0" w:lastRow="0" w:firstColumn="0" w:lastColumn="0" w:oddVBand="0" w:evenVBand="0" w:oddHBand="1" w:evenHBand="0" w:firstRowFirstColumn="0" w:firstRowLastColumn="0" w:lastRowFirstColumn="0" w:lastRowLastColumn="0"/>
          <w:trHeight w:val="288"/>
          <w:del w:id="352"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6C715C63" w14:textId="24D76265" w:rsidR="00F903CF" w:rsidRPr="00B70D7A" w:rsidDel="00134FEA" w:rsidRDefault="00F903CF" w:rsidP="00134FEA">
            <w:pPr>
              <w:rPr>
                <w:del w:id="353" w:author="Bryce Askey" w:date="2021-11-17T19:42:00Z"/>
                <w:rFonts w:ascii="Arial" w:eastAsia="Times New Roman" w:hAnsi="Arial" w:cs="Arial"/>
                <w:b w:val="0"/>
                <w:bCs w:val="0"/>
                <w:color w:val="000000"/>
                <w:sz w:val="16"/>
                <w:szCs w:val="16"/>
              </w:rPr>
            </w:pPr>
            <w:del w:id="354" w:author="Bryce Askey" w:date="2021-11-17T19:42:00Z">
              <w:r w:rsidRPr="00CF5591" w:rsidDel="00134FEA">
                <w:rPr>
                  <w:rFonts w:ascii="Arial" w:eastAsia="Times New Roman" w:hAnsi="Arial" w:cs="Arial"/>
                  <w:b w:val="0"/>
                  <w:bCs w:val="0"/>
                  <w:i/>
                  <w:iCs/>
                  <w:color w:val="000000"/>
                  <w:sz w:val="16"/>
                  <w:szCs w:val="16"/>
                </w:rPr>
                <w:delText>S. altissima</w:delText>
              </w:r>
            </w:del>
          </w:p>
        </w:tc>
        <w:tc>
          <w:tcPr>
            <w:tcW w:w="1038" w:type="dxa"/>
            <w:vAlign w:val="center"/>
          </w:tcPr>
          <w:p w14:paraId="53F22937" w14:textId="288603F6" w:rsidR="00F903CF" w:rsidRPr="00B70D7A" w:rsidDel="00134FEA" w:rsidRDefault="00F903CF">
            <w:pPr>
              <w:cnfStyle w:val="000000100000" w:firstRow="0" w:lastRow="0" w:firstColumn="0" w:lastColumn="0" w:oddVBand="0" w:evenVBand="0" w:oddHBand="1" w:evenHBand="0" w:firstRowFirstColumn="0" w:firstRowLastColumn="0" w:lastRowFirstColumn="0" w:lastRowLastColumn="0"/>
              <w:rPr>
                <w:del w:id="355" w:author="Bryce Askey" w:date="2021-11-17T19:42:00Z"/>
                <w:rFonts w:ascii="Arial" w:eastAsia="Times New Roman" w:hAnsi="Arial" w:cs="Arial"/>
                <w:b/>
                <w:bCs/>
                <w:color w:val="000000"/>
                <w:sz w:val="16"/>
                <w:szCs w:val="16"/>
              </w:rPr>
            </w:pPr>
            <w:del w:id="356" w:author="Bryce Askey" w:date="2021-11-17T19:42:00Z">
              <w:r w:rsidRPr="00CF5591" w:rsidDel="00134FEA">
                <w:rPr>
                  <w:rFonts w:ascii="Arial" w:eastAsia="Times New Roman" w:hAnsi="Arial" w:cs="Arial"/>
                  <w:color w:val="000000"/>
                  <w:sz w:val="16"/>
                  <w:szCs w:val="16"/>
                </w:rPr>
                <w:delText>Roots</w:delText>
              </w:r>
            </w:del>
          </w:p>
        </w:tc>
        <w:tc>
          <w:tcPr>
            <w:tcW w:w="1342" w:type="dxa"/>
            <w:vAlign w:val="center"/>
          </w:tcPr>
          <w:p w14:paraId="0C240883" w14:textId="59DAAEA7" w:rsidR="00F903CF" w:rsidRPr="00B70D7A" w:rsidDel="00134FEA" w:rsidRDefault="004D0C23">
            <w:pPr>
              <w:cnfStyle w:val="000000100000" w:firstRow="0" w:lastRow="0" w:firstColumn="0" w:lastColumn="0" w:oddVBand="0" w:evenVBand="0" w:oddHBand="1" w:evenHBand="0" w:firstRowFirstColumn="0" w:firstRowLastColumn="0" w:lastRowFirstColumn="0" w:lastRowLastColumn="0"/>
              <w:rPr>
                <w:del w:id="357" w:author="Bryce Askey" w:date="2021-11-17T19:42:00Z"/>
                <w:rFonts w:ascii="Arial" w:eastAsia="Times New Roman" w:hAnsi="Arial" w:cs="Arial"/>
                <w:color w:val="000000"/>
                <w:sz w:val="16"/>
                <w:szCs w:val="16"/>
              </w:rPr>
            </w:pPr>
            <w:del w:id="358" w:author="Bryce Askey" w:date="2021-11-17T19:42:00Z">
              <w:r w:rsidDel="00134FEA">
                <w:rPr>
                  <w:rFonts w:ascii="Arial" w:eastAsia="Times New Roman" w:hAnsi="Arial" w:cs="Arial"/>
                  <w:color w:val="000000"/>
                  <w:sz w:val="16"/>
                  <w:szCs w:val="16"/>
                </w:rPr>
                <w:delText>n.d.</w:delText>
              </w:r>
            </w:del>
          </w:p>
        </w:tc>
      </w:tr>
      <w:tr w:rsidR="00F903CF" w:rsidRPr="00B70D7A" w:rsidDel="00134FEA" w14:paraId="4F6400E6" w14:textId="16A456FC" w:rsidTr="001568E8">
        <w:trPr>
          <w:trHeight w:val="288"/>
          <w:del w:id="359"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539EB3" w14:textId="6C78A4F9" w:rsidR="00F903CF" w:rsidRPr="00B70D7A" w:rsidDel="00134FEA" w:rsidRDefault="00F903CF" w:rsidP="00134FEA">
            <w:pPr>
              <w:rPr>
                <w:del w:id="360" w:author="Bryce Askey" w:date="2021-11-17T19:42:00Z"/>
                <w:rFonts w:ascii="Arial" w:eastAsia="Times New Roman" w:hAnsi="Arial" w:cs="Arial"/>
                <w:b w:val="0"/>
                <w:bCs w:val="0"/>
                <w:color w:val="000000"/>
                <w:sz w:val="16"/>
                <w:szCs w:val="16"/>
              </w:rPr>
            </w:pPr>
            <w:del w:id="361" w:author="Bryce Askey" w:date="2021-11-17T19:42:00Z">
              <w:r w:rsidRPr="00CF5591" w:rsidDel="00134FEA">
                <w:rPr>
                  <w:rFonts w:ascii="Arial" w:eastAsia="Times New Roman" w:hAnsi="Arial" w:cs="Arial"/>
                  <w:b w:val="0"/>
                  <w:bCs w:val="0"/>
                  <w:i/>
                  <w:iCs/>
                  <w:color w:val="000000"/>
                  <w:sz w:val="16"/>
                  <w:szCs w:val="16"/>
                </w:rPr>
                <w:delText>S. baicalensis</w:delText>
              </w:r>
            </w:del>
          </w:p>
        </w:tc>
        <w:tc>
          <w:tcPr>
            <w:tcW w:w="1038" w:type="dxa"/>
            <w:vAlign w:val="center"/>
          </w:tcPr>
          <w:p w14:paraId="6BFC1B55" w14:textId="0B5F21A0" w:rsidR="00F903CF" w:rsidRPr="00B70D7A" w:rsidDel="00134FEA" w:rsidRDefault="00F903CF">
            <w:pPr>
              <w:cnfStyle w:val="000000000000" w:firstRow="0" w:lastRow="0" w:firstColumn="0" w:lastColumn="0" w:oddVBand="0" w:evenVBand="0" w:oddHBand="0" w:evenHBand="0" w:firstRowFirstColumn="0" w:firstRowLastColumn="0" w:lastRowFirstColumn="0" w:lastRowLastColumn="0"/>
              <w:rPr>
                <w:del w:id="362" w:author="Bryce Askey" w:date="2021-11-17T19:42:00Z"/>
                <w:rFonts w:ascii="Arial" w:eastAsia="Times New Roman" w:hAnsi="Arial" w:cs="Arial"/>
                <w:b/>
                <w:bCs/>
                <w:color w:val="000000"/>
                <w:sz w:val="16"/>
                <w:szCs w:val="16"/>
              </w:rPr>
            </w:pPr>
            <w:del w:id="363" w:author="Bryce Askey" w:date="2021-11-17T19:42:00Z">
              <w:r w:rsidRPr="00CF5591" w:rsidDel="00134FEA">
                <w:rPr>
                  <w:rFonts w:ascii="Arial" w:eastAsia="Times New Roman" w:hAnsi="Arial" w:cs="Arial"/>
                  <w:color w:val="000000"/>
                  <w:sz w:val="16"/>
                  <w:szCs w:val="16"/>
                </w:rPr>
                <w:delText>Leaves</w:delText>
              </w:r>
            </w:del>
          </w:p>
        </w:tc>
        <w:tc>
          <w:tcPr>
            <w:tcW w:w="1342" w:type="dxa"/>
            <w:vAlign w:val="center"/>
          </w:tcPr>
          <w:p w14:paraId="41B171B5" w14:textId="33211160" w:rsidR="00F903CF" w:rsidRPr="00B70D7A" w:rsidDel="00134FEA" w:rsidRDefault="00F903CF">
            <w:pPr>
              <w:cnfStyle w:val="000000000000" w:firstRow="0" w:lastRow="0" w:firstColumn="0" w:lastColumn="0" w:oddVBand="0" w:evenVBand="0" w:oddHBand="0" w:evenHBand="0" w:firstRowFirstColumn="0" w:firstRowLastColumn="0" w:lastRowFirstColumn="0" w:lastRowLastColumn="0"/>
              <w:rPr>
                <w:del w:id="364" w:author="Bryce Askey" w:date="2021-11-17T19:42:00Z"/>
                <w:rFonts w:ascii="Arial" w:eastAsia="Times New Roman" w:hAnsi="Arial" w:cs="Arial"/>
                <w:color w:val="000000"/>
                <w:sz w:val="16"/>
                <w:szCs w:val="16"/>
              </w:rPr>
            </w:pPr>
            <w:del w:id="365" w:author="Bryce Askey" w:date="2021-11-17T19:42:00Z">
              <w:r w:rsidRPr="00B70D7A" w:rsidDel="00134FEA">
                <w:rPr>
                  <w:rFonts w:ascii="Arial" w:eastAsia="Times New Roman" w:hAnsi="Arial" w:cs="Arial"/>
                  <w:color w:val="000000"/>
                  <w:sz w:val="16"/>
                  <w:szCs w:val="16"/>
                </w:rPr>
                <w:delText>0.10 ± 0.05</w:delText>
              </w:r>
            </w:del>
          </w:p>
        </w:tc>
      </w:tr>
      <w:tr w:rsidR="00F903CF" w:rsidRPr="00B70D7A" w:rsidDel="00134FEA" w14:paraId="16E4E8C0" w14:textId="038A3F10" w:rsidTr="001568E8">
        <w:trPr>
          <w:cnfStyle w:val="000000100000" w:firstRow="0" w:lastRow="0" w:firstColumn="0" w:lastColumn="0" w:oddVBand="0" w:evenVBand="0" w:oddHBand="1" w:evenHBand="0" w:firstRowFirstColumn="0" w:firstRowLastColumn="0" w:lastRowFirstColumn="0" w:lastRowLastColumn="0"/>
          <w:trHeight w:val="288"/>
          <w:del w:id="366"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8350B8" w14:textId="3748F17C" w:rsidR="00F903CF" w:rsidRPr="00B70D7A" w:rsidDel="00134FEA" w:rsidRDefault="00F903CF" w:rsidP="00134FEA">
            <w:pPr>
              <w:rPr>
                <w:del w:id="367" w:author="Bryce Askey" w:date="2021-11-17T19:42:00Z"/>
                <w:rFonts w:ascii="Arial" w:eastAsia="Times New Roman" w:hAnsi="Arial" w:cs="Arial"/>
                <w:b w:val="0"/>
                <w:bCs w:val="0"/>
                <w:color w:val="000000"/>
                <w:sz w:val="16"/>
                <w:szCs w:val="16"/>
              </w:rPr>
            </w:pPr>
            <w:del w:id="368" w:author="Bryce Askey" w:date="2021-11-17T19:42:00Z">
              <w:r w:rsidRPr="00CF5591" w:rsidDel="00134FEA">
                <w:rPr>
                  <w:rFonts w:ascii="Arial" w:eastAsia="Times New Roman" w:hAnsi="Arial" w:cs="Arial"/>
                  <w:b w:val="0"/>
                  <w:bCs w:val="0"/>
                  <w:i/>
                  <w:iCs/>
                  <w:color w:val="000000"/>
                  <w:sz w:val="16"/>
                  <w:szCs w:val="16"/>
                </w:rPr>
                <w:delText>S. baicalensis</w:delText>
              </w:r>
            </w:del>
          </w:p>
        </w:tc>
        <w:tc>
          <w:tcPr>
            <w:tcW w:w="1038" w:type="dxa"/>
            <w:vAlign w:val="center"/>
          </w:tcPr>
          <w:p w14:paraId="2ABC8287" w14:textId="2EB8E0D0" w:rsidR="00F903CF" w:rsidRPr="00B70D7A" w:rsidDel="00134FEA" w:rsidRDefault="00F903CF">
            <w:pPr>
              <w:cnfStyle w:val="000000100000" w:firstRow="0" w:lastRow="0" w:firstColumn="0" w:lastColumn="0" w:oddVBand="0" w:evenVBand="0" w:oddHBand="1" w:evenHBand="0" w:firstRowFirstColumn="0" w:firstRowLastColumn="0" w:lastRowFirstColumn="0" w:lastRowLastColumn="0"/>
              <w:rPr>
                <w:del w:id="369" w:author="Bryce Askey" w:date="2021-11-17T19:42:00Z"/>
                <w:rFonts w:ascii="Arial" w:eastAsia="Times New Roman" w:hAnsi="Arial" w:cs="Arial"/>
                <w:b/>
                <w:bCs/>
                <w:color w:val="000000"/>
                <w:sz w:val="16"/>
                <w:szCs w:val="16"/>
              </w:rPr>
            </w:pPr>
            <w:del w:id="370" w:author="Bryce Askey" w:date="2021-11-17T19:42:00Z">
              <w:r w:rsidRPr="00CF5591" w:rsidDel="00134FEA">
                <w:rPr>
                  <w:rFonts w:ascii="Arial" w:eastAsia="Times New Roman" w:hAnsi="Arial" w:cs="Arial"/>
                  <w:color w:val="000000"/>
                  <w:sz w:val="16"/>
                  <w:szCs w:val="16"/>
                </w:rPr>
                <w:delText>Stems</w:delText>
              </w:r>
            </w:del>
          </w:p>
        </w:tc>
        <w:tc>
          <w:tcPr>
            <w:tcW w:w="1342" w:type="dxa"/>
            <w:vAlign w:val="center"/>
          </w:tcPr>
          <w:p w14:paraId="1CE84D29" w14:textId="4F3D73A4" w:rsidR="00F903CF" w:rsidRPr="00B70D7A" w:rsidDel="00134FEA" w:rsidRDefault="00F903CF">
            <w:pPr>
              <w:cnfStyle w:val="000000100000" w:firstRow="0" w:lastRow="0" w:firstColumn="0" w:lastColumn="0" w:oddVBand="0" w:evenVBand="0" w:oddHBand="1" w:evenHBand="0" w:firstRowFirstColumn="0" w:firstRowLastColumn="0" w:lastRowFirstColumn="0" w:lastRowLastColumn="0"/>
              <w:rPr>
                <w:del w:id="371" w:author="Bryce Askey" w:date="2021-11-17T19:42:00Z"/>
                <w:rFonts w:ascii="Arial" w:eastAsia="Times New Roman" w:hAnsi="Arial" w:cs="Arial"/>
                <w:color w:val="000000"/>
                <w:sz w:val="16"/>
                <w:szCs w:val="16"/>
              </w:rPr>
            </w:pPr>
            <w:del w:id="372" w:author="Bryce Askey" w:date="2021-11-17T19:42:00Z">
              <w:r w:rsidRPr="00B70D7A" w:rsidDel="00134FEA">
                <w:rPr>
                  <w:rFonts w:ascii="Arial" w:eastAsia="Times New Roman" w:hAnsi="Arial" w:cs="Arial"/>
                  <w:color w:val="000000"/>
                  <w:sz w:val="16"/>
                  <w:szCs w:val="16"/>
                </w:rPr>
                <w:delText>2.17 ± 0.60</w:delText>
              </w:r>
            </w:del>
          </w:p>
        </w:tc>
      </w:tr>
      <w:tr w:rsidR="00F903CF" w:rsidRPr="00B70D7A" w:rsidDel="00134FEA" w14:paraId="38C6F162" w14:textId="33EBD428" w:rsidTr="001568E8">
        <w:trPr>
          <w:trHeight w:val="288"/>
          <w:del w:id="373"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C1D2D5" w14:textId="03EE705D" w:rsidR="00F903CF" w:rsidRPr="00B70D7A" w:rsidDel="00134FEA" w:rsidRDefault="00F903CF" w:rsidP="00134FEA">
            <w:pPr>
              <w:rPr>
                <w:del w:id="374" w:author="Bryce Askey" w:date="2021-11-17T19:42:00Z"/>
                <w:rFonts w:ascii="Arial" w:eastAsia="Times New Roman" w:hAnsi="Arial" w:cs="Arial"/>
                <w:b w:val="0"/>
                <w:bCs w:val="0"/>
                <w:color w:val="000000"/>
                <w:sz w:val="16"/>
                <w:szCs w:val="16"/>
              </w:rPr>
            </w:pPr>
            <w:del w:id="375" w:author="Bryce Askey" w:date="2021-11-17T19:42:00Z">
              <w:r w:rsidRPr="00CF5591" w:rsidDel="00134FEA">
                <w:rPr>
                  <w:rFonts w:ascii="Arial" w:eastAsia="Times New Roman" w:hAnsi="Arial" w:cs="Arial"/>
                  <w:b w:val="0"/>
                  <w:bCs w:val="0"/>
                  <w:i/>
                  <w:iCs/>
                  <w:color w:val="000000"/>
                  <w:sz w:val="16"/>
                  <w:szCs w:val="16"/>
                </w:rPr>
                <w:delText>S. baicalensis</w:delText>
              </w:r>
            </w:del>
          </w:p>
        </w:tc>
        <w:tc>
          <w:tcPr>
            <w:tcW w:w="1038" w:type="dxa"/>
            <w:vAlign w:val="center"/>
          </w:tcPr>
          <w:p w14:paraId="34C2215A" w14:textId="17579D74" w:rsidR="00F903CF" w:rsidRPr="00B70D7A" w:rsidDel="00134FEA" w:rsidRDefault="00F903CF">
            <w:pPr>
              <w:cnfStyle w:val="000000000000" w:firstRow="0" w:lastRow="0" w:firstColumn="0" w:lastColumn="0" w:oddVBand="0" w:evenVBand="0" w:oddHBand="0" w:evenHBand="0" w:firstRowFirstColumn="0" w:firstRowLastColumn="0" w:lastRowFirstColumn="0" w:lastRowLastColumn="0"/>
              <w:rPr>
                <w:del w:id="376" w:author="Bryce Askey" w:date="2021-11-17T19:42:00Z"/>
                <w:rFonts w:ascii="Arial" w:eastAsia="Times New Roman" w:hAnsi="Arial" w:cs="Arial"/>
                <w:b/>
                <w:bCs/>
                <w:color w:val="000000"/>
                <w:sz w:val="16"/>
                <w:szCs w:val="16"/>
              </w:rPr>
            </w:pPr>
            <w:del w:id="377" w:author="Bryce Askey" w:date="2021-11-17T19:42:00Z">
              <w:r w:rsidRPr="00CF5591" w:rsidDel="00134FEA">
                <w:rPr>
                  <w:rFonts w:ascii="Arial" w:eastAsia="Times New Roman" w:hAnsi="Arial" w:cs="Arial"/>
                  <w:color w:val="000000"/>
                  <w:sz w:val="16"/>
                  <w:szCs w:val="16"/>
                </w:rPr>
                <w:delText>Roots</w:delText>
              </w:r>
            </w:del>
          </w:p>
        </w:tc>
        <w:tc>
          <w:tcPr>
            <w:tcW w:w="1342" w:type="dxa"/>
            <w:vAlign w:val="center"/>
          </w:tcPr>
          <w:p w14:paraId="168649B9" w14:textId="14058C80" w:rsidR="00F903CF" w:rsidRPr="00B70D7A" w:rsidDel="00134FEA" w:rsidRDefault="004D0C23">
            <w:pPr>
              <w:cnfStyle w:val="000000000000" w:firstRow="0" w:lastRow="0" w:firstColumn="0" w:lastColumn="0" w:oddVBand="0" w:evenVBand="0" w:oddHBand="0" w:evenHBand="0" w:firstRowFirstColumn="0" w:firstRowLastColumn="0" w:lastRowFirstColumn="0" w:lastRowLastColumn="0"/>
              <w:rPr>
                <w:del w:id="378" w:author="Bryce Askey" w:date="2021-11-17T19:42:00Z"/>
                <w:rFonts w:ascii="Arial" w:eastAsia="Times New Roman" w:hAnsi="Arial" w:cs="Arial"/>
                <w:color w:val="000000"/>
                <w:sz w:val="16"/>
                <w:szCs w:val="16"/>
              </w:rPr>
            </w:pPr>
            <w:del w:id="379" w:author="Bryce Askey" w:date="2021-11-17T19:42:00Z">
              <w:r w:rsidDel="00134FEA">
                <w:rPr>
                  <w:rFonts w:ascii="Arial" w:eastAsia="Times New Roman" w:hAnsi="Arial" w:cs="Arial"/>
                  <w:color w:val="000000"/>
                  <w:sz w:val="16"/>
                  <w:szCs w:val="16"/>
                </w:rPr>
                <w:delText>n.d.</w:delText>
              </w:r>
            </w:del>
          </w:p>
        </w:tc>
      </w:tr>
      <w:tr w:rsidR="00F903CF" w:rsidRPr="00B70D7A" w:rsidDel="00134FEA" w14:paraId="60D9AA17" w14:textId="417DB49F" w:rsidTr="001568E8">
        <w:trPr>
          <w:cnfStyle w:val="000000100000" w:firstRow="0" w:lastRow="0" w:firstColumn="0" w:lastColumn="0" w:oddVBand="0" w:evenVBand="0" w:oddHBand="1" w:evenHBand="0" w:firstRowFirstColumn="0" w:firstRowLastColumn="0" w:lastRowFirstColumn="0" w:lastRowLastColumn="0"/>
          <w:trHeight w:val="288"/>
          <w:del w:id="380"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2718C3" w14:textId="461EB7CD" w:rsidR="00F903CF" w:rsidRPr="00B70D7A" w:rsidDel="00134FEA" w:rsidRDefault="00F903CF" w:rsidP="00134FEA">
            <w:pPr>
              <w:rPr>
                <w:del w:id="381" w:author="Bryce Askey" w:date="2021-11-17T19:42:00Z"/>
                <w:rFonts w:ascii="Arial" w:eastAsia="Times New Roman" w:hAnsi="Arial" w:cs="Arial"/>
                <w:b w:val="0"/>
                <w:bCs w:val="0"/>
                <w:color w:val="000000"/>
                <w:sz w:val="16"/>
                <w:szCs w:val="16"/>
              </w:rPr>
            </w:pPr>
            <w:del w:id="382" w:author="Bryce Askey" w:date="2021-11-17T19:42:00Z">
              <w:r w:rsidRPr="00CF5591" w:rsidDel="00134FEA">
                <w:rPr>
                  <w:rFonts w:ascii="Arial" w:eastAsia="Times New Roman" w:hAnsi="Arial" w:cs="Arial"/>
                  <w:b w:val="0"/>
                  <w:bCs w:val="0"/>
                  <w:i/>
                  <w:iCs/>
                  <w:color w:val="000000"/>
                  <w:sz w:val="16"/>
                  <w:szCs w:val="16"/>
                </w:rPr>
                <w:delText>S. barbata</w:delText>
              </w:r>
            </w:del>
          </w:p>
        </w:tc>
        <w:tc>
          <w:tcPr>
            <w:tcW w:w="1038" w:type="dxa"/>
            <w:vAlign w:val="center"/>
          </w:tcPr>
          <w:p w14:paraId="4DEDDAB7" w14:textId="3375E2E5" w:rsidR="00F903CF" w:rsidRPr="00B70D7A" w:rsidDel="00134FEA" w:rsidRDefault="00F903CF">
            <w:pPr>
              <w:cnfStyle w:val="000000100000" w:firstRow="0" w:lastRow="0" w:firstColumn="0" w:lastColumn="0" w:oddVBand="0" w:evenVBand="0" w:oddHBand="1" w:evenHBand="0" w:firstRowFirstColumn="0" w:firstRowLastColumn="0" w:lastRowFirstColumn="0" w:lastRowLastColumn="0"/>
              <w:rPr>
                <w:del w:id="383" w:author="Bryce Askey" w:date="2021-11-17T19:42:00Z"/>
                <w:rFonts w:ascii="Arial" w:eastAsia="Times New Roman" w:hAnsi="Arial" w:cs="Arial"/>
                <w:b/>
                <w:bCs/>
                <w:color w:val="000000"/>
                <w:sz w:val="16"/>
                <w:szCs w:val="16"/>
              </w:rPr>
            </w:pPr>
            <w:del w:id="384" w:author="Bryce Askey" w:date="2021-11-17T19:42:00Z">
              <w:r w:rsidRPr="00CF5591" w:rsidDel="00134FEA">
                <w:rPr>
                  <w:rFonts w:ascii="Arial" w:eastAsia="Times New Roman" w:hAnsi="Arial" w:cs="Arial"/>
                  <w:color w:val="000000"/>
                  <w:sz w:val="16"/>
                  <w:szCs w:val="16"/>
                </w:rPr>
                <w:delText>Leaves</w:delText>
              </w:r>
            </w:del>
          </w:p>
        </w:tc>
        <w:tc>
          <w:tcPr>
            <w:tcW w:w="1342" w:type="dxa"/>
            <w:vAlign w:val="center"/>
          </w:tcPr>
          <w:p w14:paraId="38EC6B35" w14:textId="435225B7" w:rsidR="00F903CF" w:rsidRPr="00B70D7A" w:rsidDel="00134FEA" w:rsidRDefault="00F903CF">
            <w:pPr>
              <w:cnfStyle w:val="000000100000" w:firstRow="0" w:lastRow="0" w:firstColumn="0" w:lastColumn="0" w:oddVBand="0" w:evenVBand="0" w:oddHBand="1" w:evenHBand="0" w:firstRowFirstColumn="0" w:firstRowLastColumn="0" w:lastRowFirstColumn="0" w:lastRowLastColumn="0"/>
              <w:rPr>
                <w:del w:id="385" w:author="Bryce Askey" w:date="2021-11-17T19:42:00Z"/>
                <w:rFonts w:ascii="Arial" w:eastAsia="Times New Roman" w:hAnsi="Arial" w:cs="Arial"/>
                <w:color w:val="000000"/>
                <w:sz w:val="16"/>
                <w:szCs w:val="16"/>
              </w:rPr>
            </w:pPr>
            <w:del w:id="386" w:author="Bryce Askey" w:date="2021-11-17T19:42:00Z">
              <w:r w:rsidDel="00134FEA">
                <w:rPr>
                  <w:rFonts w:ascii="Arial" w:eastAsia="Times New Roman" w:hAnsi="Arial" w:cs="Arial"/>
                  <w:color w:val="000000"/>
                  <w:sz w:val="16"/>
                  <w:szCs w:val="16"/>
                </w:rPr>
                <w:delText>2.34</w:delText>
              </w:r>
              <w:r w:rsidRPr="00B70D7A" w:rsidDel="00134FEA">
                <w:rPr>
                  <w:rFonts w:ascii="Arial" w:eastAsia="Times New Roman" w:hAnsi="Arial" w:cs="Arial"/>
                  <w:color w:val="000000"/>
                  <w:sz w:val="16"/>
                  <w:szCs w:val="16"/>
                </w:rPr>
                <w:delText xml:space="preserve"> ± 0.</w:delText>
              </w:r>
              <w:r w:rsidDel="00134FEA">
                <w:rPr>
                  <w:rFonts w:ascii="Arial" w:eastAsia="Times New Roman" w:hAnsi="Arial" w:cs="Arial"/>
                  <w:color w:val="000000"/>
                  <w:sz w:val="16"/>
                  <w:szCs w:val="16"/>
                </w:rPr>
                <w:delText>49</w:delText>
              </w:r>
            </w:del>
          </w:p>
        </w:tc>
      </w:tr>
      <w:tr w:rsidR="00F903CF" w:rsidRPr="00B70D7A" w:rsidDel="00134FEA" w14:paraId="5477D44A" w14:textId="419E3F67" w:rsidTr="001568E8">
        <w:trPr>
          <w:trHeight w:val="288"/>
          <w:del w:id="387"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195F2C65" w14:textId="70282231" w:rsidR="00F903CF" w:rsidRPr="00B70D7A" w:rsidDel="00134FEA" w:rsidRDefault="00F903CF" w:rsidP="00134FEA">
            <w:pPr>
              <w:rPr>
                <w:del w:id="388" w:author="Bryce Askey" w:date="2021-11-17T19:42:00Z"/>
                <w:rFonts w:ascii="Arial" w:eastAsia="Times New Roman" w:hAnsi="Arial" w:cs="Arial"/>
                <w:b w:val="0"/>
                <w:bCs w:val="0"/>
                <w:color w:val="000000"/>
                <w:sz w:val="16"/>
                <w:szCs w:val="16"/>
              </w:rPr>
            </w:pPr>
            <w:del w:id="389" w:author="Bryce Askey" w:date="2021-11-17T19:42:00Z">
              <w:r w:rsidRPr="00CF5591" w:rsidDel="00134FEA">
                <w:rPr>
                  <w:rFonts w:ascii="Arial" w:eastAsia="Times New Roman" w:hAnsi="Arial" w:cs="Arial"/>
                  <w:b w:val="0"/>
                  <w:bCs w:val="0"/>
                  <w:i/>
                  <w:iCs/>
                  <w:color w:val="000000"/>
                  <w:sz w:val="16"/>
                  <w:szCs w:val="16"/>
                </w:rPr>
                <w:delText>S. barbata</w:delText>
              </w:r>
            </w:del>
          </w:p>
        </w:tc>
        <w:tc>
          <w:tcPr>
            <w:tcW w:w="1038" w:type="dxa"/>
            <w:vAlign w:val="center"/>
          </w:tcPr>
          <w:p w14:paraId="7336D1B7" w14:textId="015AAD5D" w:rsidR="00F903CF" w:rsidRPr="00B70D7A" w:rsidDel="00134FEA" w:rsidRDefault="00F903CF">
            <w:pPr>
              <w:cnfStyle w:val="000000000000" w:firstRow="0" w:lastRow="0" w:firstColumn="0" w:lastColumn="0" w:oddVBand="0" w:evenVBand="0" w:oddHBand="0" w:evenHBand="0" w:firstRowFirstColumn="0" w:firstRowLastColumn="0" w:lastRowFirstColumn="0" w:lastRowLastColumn="0"/>
              <w:rPr>
                <w:del w:id="390" w:author="Bryce Askey" w:date="2021-11-17T19:42:00Z"/>
                <w:rFonts w:ascii="Arial" w:eastAsia="Times New Roman" w:hAnsi="Arial" w:cs="Arial"/>
                <w:b/>
                <w:bCs/>
                <w:color w:val="000000"/>
                <w:sz w:val="16"/>
                <w:szCs w:val="16"/>
              </w:rPr>
            </w:pPr>
            <w:del w:id="391" w:author="Bryce Askey" w:date="2021-11-17T19:42:00Z">
              <w:r w:rsidRPr="00CF5591" w:rsidDel="00134FEA">
                <w:rPr>
                  <w:rFonts w:ascii="Arial" w:eastAsia="Times New Roman" w:hAnsi="Arial" w:cs="Arial"/>
                  <w:color w:val="000000"/>
                  <w:sz w:val="16"/>
                  <w:szCs w:val="16"/>
                </w:rPr>
                <w:delText>Stems</w:delText>
              </w:r>
            </w:del>
          </w:p>
        </w:tc>
        <w:tc>
          <w:tcPr>
            <w:tcW w:w="1342" w:type="dxa"/>
            <w:vAlign w:val="center"/>
          </w:tcPr>
          <w:p w14:paraId="19184E12" w14:textId="7CBB89B1" w:rsidR="00F903CF" w:rsidRPr="00B70D7A" w:rsidDel="00134FEA" w:rsidRDefault="00F903CF">
            <w:pPr>
              <w:cnfStyle w:val="000000000000" w:firstRow="0" w:lastRow="0" w:firstColumn="0" w:lastColumn="0" w:oddVBand="0" w:evenVBand="0" w:oddHBand="0" w:evenHBand="0" w:firstRowFirstColumn="0" w:firstRowLastColumn="0" w:lastRowFirstColumn="0" w:lastRowLastColumn="0"/>
              <w:rPr>
                <w:del w:id="392" w:author="Bryce Askey" w:date="2021-11-17T19:42:00Z"/>
                <w:rFonts w:ascii="Arial" w:eastAsia="Times New Roman" w:hAnsi="Arial" w:cs="Arial"/>
                <w:color w:val="000000"/>
                <w:sz w:val="16"/>
                <w:szCs w:val="16"/>
              </w:rPr>
            </w:pPr>
            <w:del w:id="393" w:author="Bryce Askey" w:date="2021-11-17T19:42:00Z">
              <w:r w:rsidRPr="00B70D7A" w:rsidDel="00134FEA">
                <w:rPr>
                  <w:rFonts w:ascii="Arial" w:eastAsia="Times New Roman" w:hAnsi="Arial" w:cs="Arial"/>
                  <w:color w:val="000000"/>
                  <w:sz w:val="16"/>
                  <w:szCs w:val="16"/>
                </w:rPr>
                <w:delText>3.89 ± 0.60</w:delText>
              </w:r>
            </w:del>
          </w:p>
        </w:tc>
      </w:tr>
      <w:tr w:rsidR="00F903CF" w:rsidRPr="00B70D7A" w:rsidDel="00134FEA" w14:paraId="08CAFD86" w14:textId="5BD90C0B" w:rsidTr="001568E8">
        <w:trPr>
          <w:cnfStyle w:val="000000100000" w:firstRow="0" w:lastRow="0" w:firstColumn="0" w:lastColumn="0" w:oddVBand="0" w:evenVBand="0" w:oddHBand="1" w:evenHBand="0" w:firstRowFirstColumn="0" w:firstRowLastColumn="0" w:lastRowFirstColumn="0" w:lastRowLastColumn="0"/>
          <w:trHeight w:val="288"/>
          <w:del w:id="394"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180D3A" w14:textId="01B0B4C2" w:rsidR="00F903CF" w:rsidRPr="00B70D7A" w:rsidDel="00134FEA" w:rsidRDefault="00F903CF" w:rsidP="00134FEA">
            <w:pPr>
              <w:rPr>
                <w:del w:id="395" w:author="Bryce Askey" w:date="2021-11-17T19:42:00Z"/>
                <w:rFonts w:ascii="Arial" w:eastAsia="Times New Roman" w:hAnsi="Arial" w:cs="Arial"/>
                <w:b w:val="0"/>
                <w:bCs w:val="0"/>
                <w:color w:val="000000"/>
                <w:sz w:val="16"/>
                <w:szCs w:val="16"/>
              </w:rPr>
            </w:pPr>
            <w:del w:id="396" w:author="Bryce Askey" w:date="2021-11-17T19:42:00Z">
              <w:r w:rsidRPr="00CF5591" w:rsidDel="00134FEA">
                <w:rPr>
                  <w:rFonts w:ascii="Arial" w:eastAsia="Times New Roman" w:hAnsi="Arial" w:cs="Arial"/>
                  <w:b w:val="0"/>
                  <w:bCs w:val="0"/>
                  <w:i/>
                  <w:iCs/>
                  <w:color w:val="000000"/>
                  <w:sz w:val="16"/>
                  <w:szCs w:val="16"/>
                </w:rPr>
                <w:delText>S. barbata</w:delText>
              </w:r>
            </w:del>
          </w:p>
        </w:tc>
        <w:tc>
          <w:tcPr>
            <w:tcW w:w="1038" w:type="dxa"/>
            <w:vAlign w:val="center"/>
          </w:tcPr>
          <w:p w14:paraId="79C02496" w14:textId="3EC4E3C4" w:rsidR="00F903CF" w:rsidRPr="00B70D7A" w:rsidDel="00134FEA" w:rsidRDefault="00F903CF">
            <w:pPr>
              <w:cnfStyle w:val="000000100000" w:firstRow="0" w:lastRow="0" w:firstColumn="0" w:lastColumn="0" w:oddVBand="0" w:evenVBand="0" w:oddHBand="1" w:evenHBand="0" w:firstRowFirstColumn="0" w:firstRowLastColumn="0" w:lastRowFirstColumn="0" w:lastRowLastColumn="0"/>
              <w:rPr>
                <w:del w:id="397" w:author="Bryce Askey" w:date="2021-11-17T19:42:00Z"/>
                <w:rFonts w:ascii="Arial" w:eastAsia="Times New Roman" w:hAnsi="Arial" w:cs="Arial"/>
                <w:b/>
                <w:bCs/>
                <w:color w:val="000000"/>
                <w:sz w:val="16"/>
                <w:szCs w:val="16"/>
              </w:rPr>
            </w:pPr>
            <w:del w:id="398" w:author="Bryce Askey" w:date="2021-11-17T19:42:00Z">
              <w:r w:rsidRPr="00CF5591" w:rsidDel="00134FEA">
                <w:rPr>
                  <w:rFonts w:ascii="Arial" w:eastAsia="Times New Roman" w:hAnsi="Arial" w:cs="Arial"/>
                  <w:color w:val="000000"/>
                  <w:sz w:val="16"/>
                  <w:szCs w:val="16"/>
                </w:rPr>
                <w:delText>Roots</w:delText>
              </w:r>
            </w:del>
          </w:p>
        </w:tc>
        <w:tc>
          <w:tcPr>
            <w:tcW w:w="1342" w:type="dxa"/>
            <w:vAlign w:val="center"/>
          </w:tcPr>
          <w:p w14:paraId="5B488960" w14:textId="405018ED" w:rsidR="00F903CF" w:rsidRPr="00B70D7A" w:rsidDel="00134FEA" w:rsidRDefault="004D0C23">
            <w:pPr>
              <w:cnfStyle w:val="000000100000" w:firstRow="0" w:lastRow="0" w:firstColumn="0" w:lastColumn="0" w:oddVBand="0" w:evenVBand="0" w:oddHBand="1" w:evenHBand="0" w:firstRowFirstColumn="0" w:firstRowLastColumn="0" w:lastRowFirstColumn="0" w:lastRowLastColumn="0"/>
              <w:rPr>
                <w:del w:id="399" w:author="Bryce Askey" w:date="2021-11-17T19:42:00Z"/>
                <w:rFonts w:ascii="Arial" w:eastAsia="Times New Roman" w:hAnsi="Arial" w:cs="Arial"/>
                <w:color w:val="000000"/>
                <w:sz w:val="16"/>
                <w:szCs w:val="16"/>
              </w:rPr>
            </w:pPr>
            <w:del w:id="400" w:author="Bryce Askey" w:date="2021-11-17T19:42:00Z">
              <w:r w:rsidDel="00134FEA">
                <w:rPr>
                  <w:rFonts w:ascii="Arial" w:eastAsia="Times New Roman" w:hAnsi="Arial" w:cs="Arial"/>
                  <w:color w:val="000000"/>
                  <w:sz w:val="16"/>
                  <w:szCs w:val="16"/>
                </w:rPr>
                <w:delText>n.d.</w:delText>
              </w:r>
            </w:del>
          </w:p>
        </w:tc>
      </w:tr>
      <w:tr w:rsidR="00F903CF" w:rsidRPr="00B70D7A" w:rsidDel="00134FEA" w14:paraId="42F5194F" w14:textId="146EE03F" w:rsidTr="001568E8">
        <w:trPr>
          <w:trHeight w:val="288"/>
          <w:del w:id="401"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6CA264" w14:textId="6A3A5CBE" w:rsidR="00F903CF" w:rsidRPr="00B70D7A" w:rsidDel="00134FEA" w:rsidRDefault="00F903CF" w:rsidP="00134FEA">
            <w:pPr>
              <w:rPr>
                <w:del w:id="402" w:author="Bryce Askey" w:date="2021-11-17T19:42:00Z"/>
                <w:rFonts w:ascii="Arial" w:eastAsia="Times New Roman" w:hAnsi="Arial" w:cs="Arial"/>
                <w:b w:val="0"/>
                <w:bCs w:val="0"/>
                <w:color w:val="000000"/>
                <w:sz w:val="16"/>
                <w:szCs w:val="16"/>
              </w:rPr>
            </w:pPr>
            <w:del w:id="403" w:author="Bryce Askey" w:date="2021-11-17T19:42:00Z">
              <w:r w:rsidRPr="00CF5591" w:rsidDel="00134FEA">
                <w:rPr>
                  <w:rFonts w:ascii="Arial" w:eastAsia="Times New Roman" w:hAnsi="Arial" w:cs="Arial"/>
                  <w:b w:val="0"/>
                  <w:bCs w:val="0"/>
                  <w:i/>
                  <w:iCs/>
                  <w:color w:val="000000"/>
                  <w:sz w:val="16"/>
                  <w:szCs w:val="16"/>
                </w:rPr>
                <w:delText>S. leonardii</w:delText>
              </w:r>
            </w:del>
          </w:p>
        </w:tc>
        <w:tc>
          <w:tcPr>
            <w:tcW w:w="1038" w:type="dxa"/>
            <w:vAlign w:val="center"/>
          </w:tcPr>
          <w:p w14:paraId="589ED6AE" w14:textId="3F73BAEE" w:rsidR="00F903CF" w:rsidRPr="00B70D7A" w:rsidDel="00134FEA" w:rsidRDefault="00F903CF">
            <w:pPr>
              <w:cnfStyle w:val="000000000000" w:firstRow="0" w:lastRow="0" w:firstColumn="0" w:lastColumn="0" w:oddVBand="0" w:evenVBand="0" w:oddHBand="0" w:evenHBand="0" w:firstRowFirstColumn="0" w:firstRowLastColumn="0" w:lastRowFirstColumn="0" w:lastRowLastColumn="0"/>
              <w:rPr>
                <w:del w:id="404" w:author="Bryce Askey" w:date="2021-11-17T19:42:00Z"/>
                <w:rFonts w:ascii="Arial" w:eastAsia="Times New Roman" w:hAnsi="Arial" w:cs="Arial"/>
                <w:b/>
                <w:bCs/>
                <w:color w:val="000000"/>
                <w:sz w:val="16"/>
                <w:szCs w:val="16"/>
              </w:rPr>
            </w:pPr>
            <w:del w:id="405" w:author="Bryce Askey" w:date="2021-11-17T19:42:00Z">
              <w:r w:rsidRPr="00CF5591" w:rsidDel="00134FEA">
                <w:rPr>
                  <w:rFonts w:ascii="Arial" w:eastAsia="Times New Roman" w:hAnsi="Arial" w:cs="Arial"/>
                  <w:color w:val="000000"/>
                  <w:sz w:val="16"/>
                  <w:szCs w:val="16"/>
                </w:rPr>
                <w:delText>Leaves</w:delText>
              </w:r>
            </w:del>
          </w:p>
        </w:tc>
        <w:tc>
          <w:tcPr>
            <w:tcW w:w="1342" w:type="dxa"/>
            <w:vAlign w:val="center"/>
          </w:tcPr>
          <w:p w14:paraId="609EB0E5" w14:textId="34D6184C" w:rsidR="00F903CF" w:rsidRPr="00B70D7A" w:rsidDel="00134FEA" w:rsidRDefault="004D0C23">
            <w:pPr>
              <w:cnfStyle w:val="000000000000" w:firstRow="0" w:lastRow="0" w:firstColumn="0" w:lastColumn="0" w:oddVBand="0" w:evenVBand="0" w:oddHBand="0" w:evenHBand="0" w:firstRowFirstColumn="0" w:firstRowLastColumn="0" w:lastRowFirstColumn="0" w:lastRowLastColumn="0"/>
              <w:rPr>
                <w:del w:id="406" w:author="Bryce Askey" w:date="2021-11-17T19:42:00Z"/>
                <w:rFonts w:ascii="Arial" w:eastAsia="Times New Roman" w:hAnsi="Arial" w:cs="Arial"/>
                <w:color w:val="000000"/>
                <w:sz w:val="16"/>
                <w:szCs w:val="16"/>
              </w:rPr>
            </w:pPr>
            <w:del w:id="407" w:author="Bryce Askey" w:date="2021-11-17T19:42:00Z">
              <w:r w:rsidDel="00134FEA">
                <w:rPr>
                  <w:rFonts w:ascii="Arial" w:eastAsia="Times New Roman" w:hAnsi="Arial" w:cs="Arial"/>
                  <w:color w:val="000000"/>
                  <w:sz w:val="16"/>
                  <w:szCs w:val="16"/>
                </w:rPr>
                <w:delText>n.d.</w:delText>
              </w:r>
            </w:del>
          </w:p>
        </w:tc>
      </w:tr>
      <w:tr w:rsidR="00F903CF" w:rsidRPr="00B70D7A" w:rsidDel="00134FEA" w14:paraId="74DC3EBD" w14:textId="58C3261F" w:rsidTr="001568E8">
        <w:trPr>
          <w:cnfStyle w:val="000000100000" w:firstRow="0" w:lastRow="0" w:firstColumn="0" w:lastColumn="0" w:oddVBand="0" w:evenVBand="0" w:oddHBand="1" w:evenHBand="0" w:firstRowFirstColumn="0" w:firstRowLastColumn="0" w:lastRowFirstColumn="0" w:lastRowLastColumn="0"/>
          <w:trHeight w:val="288"/>
          <w:del w:id="408"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D8B68D" w14:textId="441F1C1C" w:rsidR="00F903CF" w:rsidRPr="00B70D7A" w:rsidDel="00134FEA" w:rsidRDefault="00F903CF" w:rsidP="00134FEA">
            <w:pPr>
              <w:rPr>
                <w:del w:id="409" w:author="Bryce Askey" w:date="2021-11-17T19:42:00Z"/>
                <w:rFonts w:ascii="Arial" w:eastAsia="Times New Roman" w:hAnsi="Arial" w:cs="Arial"/>
                <w:b w:val="0"/>
                <w:bCs w:val="0"/>
                <w:color w:val="000000"/>
                <w:sz w:val="16"/>
                <w:szCs w:val="16"/>
              </w:rPr>
            </w:pPr>
            <w:del w:id="410" w:author="Bryce Askey" w:date="2021-11-17T19:42:00Z">
              <w:r w:rsidRPr="00CF5591" w:rsidDel="00134FEA">
                <w:rPr>
                  <w:rFonts w:ascii="Arial" w:eastAsia="Times New Roman" w:hAnsi="Arial" w:cs="Arial"/>
                  <w:b w:val="0"/>
                  <w:bCs w:val="0"/>
                  <w:i/>
                  <w:iCs/>
                  <w:color w:val="000000"/>
                  <w:sz w:val="16"/>
                  <w:szCs w:val="16"/>
                </w:rPr>
                <w:delText>S. leonardii</w:delText>
              </w:r>
            </w:del>
          </w:p>
        </w:tc>
        <w:tc>
          <w:tcPr>
            <w:tcW w:w="1038" w:type="dxa"/>
            <w:vAlign w:val="center"/>
          </w:tcPr>
          <w:p w14:paraId="47E02AAB" w14:textId="4FC3A0E6" w:rsidR="00F903CF" w:rsidRPr="00B70D7A" w:rsidDel="00134FEA" w:rsidRDefault="00F903CF">
            <w:pPr>
              <w:cnfStyle w:val="000000100000" w:firstRow="0" w:lastRow="0" w:firstColumn="0" w:lastColumn="0" w:oddVBand="0" w:evenVBand="0" w:oddHBand="1" w:evenHBand="0" w:firstRowFirstColumn="0" w:firstRowLastColumn="0" w:lastRowFirstColumn="0" w:lastRowLastColumn="0"/>
              <w:rPr>
                <w:del w:id="411" w:author="Bryce Askey" w:date="2021-11-17T19:42:00Z"/>
                <w:rFonts w:ascii="Arial" w:eastAsia="Times New Roman" w:hAnsi="Arial" w:cs="Arial"/>
                <w:b/>
                <w:bCs/>
                <w:color w:val="000000"/>
                <w:sz w:val="16"/>
                <w:szCs w:val="16"/>
              </w:rPr>
            </w:pPr>
            <w:del w:id="412" w:author="Bryce Askey" w:date="2021-11-17T19:42:00Z">
              <w:r w:rsidRPr="00CF5591" w:rsidDel="00134FEA">
                <w:rPr>
                  <w:rFonts w:ascii="Arial" w:eastAsia="Times New Roman" w:hAnsi="Arial" w:cs="Arial"/>
                  <w:color w:val="000000"/>
                  <w:sz w:val="16"/>
                  <w:szCs w:val="16"/>
                </w:rPr>
                <w:delText>Stems</w:delText>
              </w:r>
            </w:del>
          </w:p>
        </w:tc>
        <w:tc>
          <w:tcPr>
            <w:tcW w:w="1342" w:type="dxa"/>
            <w:vAlign w:val="center"/>
          </w:tcPr>
          <w:p w14:paraId="7DD1CE17" w14:textId="718364E9" w:rsidR="00F903CF" w:rsidRPr="00B70D7A" w:rsidDel="00134FEA" w:rsidRDefault="004D0C23">
            <w:pPr>
              <w:cnfStyle w:val="000000100000" w:firstRow="0" w:lastRow="0" w:firstColumn="0" w:lastColumn="0" w:oddVBand="0" w:evenVBand="0" w:oddHBand="1" w:evenHBand="0" w:firstRowFirstColumn="0" w:firstRowLastColumn="0" w:lastRowFirstColumn="0" w:lastRowLastColumn="0"/>
              <w:rPr>
                <w:del w:id="413" w:author="Bryce Askey" w:date="2021-11-17T19:42:00Z"/>
                <w:rFonts w:ascii="Arial" w:eastAsia="Times New Roman" w:hAnsi="Arial" w:cs="Arial"/>
                <w:color w:val="000000"/>
                <w:sz w:val="16"/>
                <w:szCs w:val="16"/>
              </w:rPr>
            </w:pPr>
            <w:del w:id="414" w:author="Bryce Askey" w:date="2021-11-17T19:42:00Z">
              <w:r w:rsidDel="00134FEA">
                <w:rPr>
                  <w:rFonts w:ascii="Arial" w:eastAsia="Times New Roman" w:hAnsi="Arial" w:cs="Arial"/>
                  <w:color w:val="000000"/>
                  <w:sz w:val="16"/>
                  <w:szCs w:val="16"/>
                </w:rPr>
                <w:delText>n.d.</w:delText>
              </w:r>
            </w:del>
          </w:p>
        </w:tc>
      </w:tr>
      <w:tr w:rsidR="00F903CF" w:rsidRPr="00B70D7A" w:rsidDel="00134FEA" w14:paraId="74B548FE" w14:textId="48B923BD" w:rsidTr="001568E8">
        <w:trPr>
          <w:trHeight w:val="288"/>
          <w:del w:id="415"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405FD890" w14:textId="26AC7A35" w:rsidR="00F903CF" w:rsidRPr="00B70D7A" w:rsidDel="00134FEA" w:rsidRDefault="00F903CF" w:rsidP="00134FEA">
            <w:pPr>
              <w:rPr>
                <w:del w:id="416" w:author="Bryce Askey" w:date="2021-11-17T19:42:00Z"/>
                <w:rFonts w:ascii="Arial" w:eastAsia="Times New Roman" w:hAnsi="Arial" w:cs="Arial"/>
                <w:b w:val="0"/>
                <w:bCs w:val="0"/>
                <w:color w:val="000000"/>
                <w:sz w:val="16"/>
                <w:szCs w:val="16"/>
              </w:rPr>
            </w:pPr>
            <w:del w:id="417" w:author="Bryce Askey" w:date="2021-11-17T19:42:00Z">
              <w:r w:rsidRPr="00CF5591" w:rsidDel="00134FEA">
                <w:rPr>
                  <w:rFonts w:ascii="Arial" w:eastAsia="Times New Roman" w:hAnsi="Arial" w:cs="Arial"/>
                  <w:b w:val="0"/>
                  <w:bCs w:val="0"/>
                  <w:i/>
                  <w:iCs/>
                  <w:color w:val="000000"/>
                  <w:sz w:val="16"/>
                  <w:szCs w:val="16"/>
                </w:rPr>
                <w:delText>S. leonardii</w:delText>
              </w:r>
            </w:del>
          </w:p>
        </w:tc>
        <w:tc>
          <w:tcPr>
            <w:tcW w:w="1038" w:type="dxa"/>
            <w:vAlign w:val="center"/>
          </w:tcPr>
          <w:p w14:paraId="3803E88D" w14:textId="3D9A9D4B" w:rsidR="00F903CF" w:rsidRPr="00B70D7A" w:rsidDel="00134FEA" w:rsidRDefault="00F903CF">
            <w:pPr>
              <w:cnfStyle w:val="000000000000" w:firstRow="0" w:lastRow="0" w:firstColumn="0" w:lastColumn="0" w:oddVBand="0" w:evenVBand="0" w:oddHBand="0" w:evenHBand="0" w:firstRowFirstColumn="0" w:firstRowLastColumn="0" w:lastRowFirstColumn="0" w:lastRowLastColumn="0"/>
              <w:rPr>
                <w:del w:id="418" w:author="Bryce Askey" w:date="2021-11-17T19:42:00Z"/>
                <w:rFonts w:ascii="Arial" w:eastAsia="Times New Roman" w:hAnsi="Arial" w:cs="Arial"/>
                <w:b/>
                <w:bCs/>
                <w:color w:val="000000"/>
                <w:sz w:val="16"/>
                <w:szCs w:val="16"/>
              </w:rPr>
            </w:pPr>
            <w:del w:id="419" w:author="Bryce Askey" w:date="2021-11-17T19:42:00Z">
              <w:r w:rsidRPr="00CF5591" w:rsidDel="00134FEA">
                <w:rPr>
                  <w:rFonts w:ascii="Arial" w:eastAsia="Times New Roman" w:hAnsi="Arial" w:cs="Arial"/>
                  <w:color w:val="000000"/>
                  <w:sz w:val="16"/>
                  <w:szCs w:val="16"/>
                </w:rPr>
                <w:delText>Roots</w:delText>
              </w:r>
            </w:del>
          </w:p>
        </w:tc>
        <w:tc>
          <w:tcPr>
            <w:tcW w:w="1342" w:type="dxa"/>
            <w:vAlign w:val="center"/>
          </w:tcPr>
          <w:p w14:paraId="08FD33B4" w14:textId="2C580B60" w:rsidR="00F903CF" w:rsidRPr="00B70D7A" w:rsidDel="00134FEA" w:rsidRDefault="004D0C23">
            <w:pPr>
              <w:cnfStyle w:val="000000000000" w:firstRow="0" w:lastRow="0" w:firstColumn="0" w:lastColumn="0" w:oddVBand="0" w:evenVBand="0" w:oddHBand="0" w:evenHBand="0" w:firstRowFirstColumn="0" w:firstRowLastColumn="0" w:lastRowFirstColumn="0" w:lastRowLastColumn="0"/>
              <w:rPr>
                <w:del w:id="420" w:author="Bryce Askey" w:date="2021-11-17T19:42:00Z"/>
                <w:rFonts w:ascii="Arial" w:eastAsia="Times New Roman" w:hAnsi="Arial" w:cs="Arial"/>
                <w:color w:val="000000"/>
                <w:sz w:val="16"/>
                <w:szCs w:val="16"/>
              </w:rPr>
            </w:pPr>
            <w:del w:id="421" w:author="Bryce Askey" w:date="2021-11-17T19:42:00Z">
              <w:r w:rsidDel="00134FEA">
                <w:rPr>
                  <w:rFonts w:ascii="Arial" w:eastAsia="Times New Roman" w:hAnsi="Arial" w:cs="Arial"/>
                  <w:color w:val="000000"/>
                  <w:sz w:val="16"/>
                  <w:szCs w:val="16"/>
                </w:rPr>
                <w:delText>n.d.</w:delText>
              </w:r>
            </w:del>
          </w:p>
        </w:tc>
      </w:tr>
      <w:tr w:rsidR="00F903CF" w:rsidRPr="00B70D7A" w:rsidDel="00134FEA" w14:paraId="580F36FF" w14:textId="4D5FA440" w:rsidTr="001568E8">
        <w:trPr>
          <w:cnfStyle w:val="000000100000" w:firstRow="0" w:lastRow="0" w:firstColumn="0" w:lastColumn="0" w:oddVBand="0" w:evenVBand="0" w:oddHBand="1" w:evenHBand="0" w:firstRowFirstColumn="0" w:firstRowLastColumn="0" w:lastRowFirstColumn="0" w:lastRowLastColumn="0"/>
          <w:trHeight w:val="288"/>
          <w:del w:id="422"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BE38D9" w14:textId="78DF2D8B" w:rsidR="00F903CF" w:rsidRPr="00B70D7A" w:rsidDel="00134FEA" w:rsidRDefault="00F903CF" w:rsidP="00134FEA">
            <w:pPr>
              <w:rPr>
                <w:del w:id="423" w:author="Bryce Askey" w:date="2021-11-17T19:42:00Z"/>
                <w:rFonts w:ascii="Arial" w:eastAsia="Times New Roman" w:hAnsi="Arial" w:cs="Arial"/>
                <w:b w:val="0"/>
                <w:bCs w:val="0"/>
                <w:color w:val="000000"/>
                <w:sz w:val="16"/>
                <w:szCs w:val="16"/>
              </w:rPr>
            </w:pPr>
            <w:del w:id="424" w:author="Bryce Askey" w:date="2021-11-17T19:42:00Z">
              <w:r w:rsidRPr="00CF5591" w:rsidDel="00134FEA">
                <w:rPr>
                  <w:rFonts w:ascii="Arial" w:eastAsia="Times New Roman" w:hAnsi="Arial" w:cs="Arial"/>
                  <w:b w:val="0"/>
                  <w:bCs w:val="0"/>
                  <w:i/>
                  <w:iCs/>
                  <w:color w:val="000000"/>
                  <w:sz w:val="16"/>
                  <w:szCs w:val="16"/>
                </w:rPr>
                <w:delText>S. racemosa</w:delText>
              </w:r>
            </w:del>
          </w:p>
        </w:tc>
        <w:tc>
          <w:tcPr>
            <w:tcW w:w="1038" w:type="dxa"/>
            <w:vAlign w:val="center"/>
          </w:tcPr>
          <w:p w14:paraId="4197D159" w14:textId="37E78590" w:rsidR="00F903CF" w:rsidRPr="00B70D7A" w:rsidDel="00134FEA" w:rsidRDefault="00F903CF">
            <w:pPr>
              <w:cnfStyle w:val="000000100000" w:firstRow="0" w:lastRow="0" w:firstColumn="0" w:lastColumn="0" w:oddVBand="0" w:evenVBand="0" w:oddHBand="1" w:evenHBand="0" w:firstRowFirstColumn="0" w:firstRowLastColumn="0" w:lastRowFirstColumn="0" w:lastRowLastColumn="0"/>
              <w:rPr>
                <w:del w:id="425" w:author="Bryce Askey" w:date="2021-11-17T19:42:00Z"/>
                <w:rFonts w:ascii="Arial" w:eastAsia="Times New Roman" w:hAnsi="Arial" w:cs="Arial"/>
                <w:b/>
                <w:bCs/>
                <w:color w:val="000000"/>
                <w:sz w:val="16"/>
                <w:szCs w:val="16"/>
              </w:rPr>
            </w:pPr>
            <w:del w:id="426" w:author="Bryce Askey" w:date="2021-11-17T19:42:00Z">
              <w:r w:rsidRPr="00CF5591" w:rsidDel="00134FEA">
                <w:rPr>
                  <w:rFonts w:ascii="Arial" w:eastAsia="Times New Roman" w:hAnsi="Arial" w:cs="Arial"/>
                  <w:color w:val="000000"/>
                  <w:sz w:val="16"/>
                  <w:szCs w:val="16"/>
                </w:rPr>
                <w:delText>Leaves</w:delText>
              </w:r>
            </w:del>
          </w:p>
        </w:tc>
        <w:tc>
          <w:tcPr>
            <w:tcW w:w="1342" w:type="dxa"/>
            <w:vAlign w:val="center"/>
          </w:tcPr>
          <w:p w14:paraId="7847081D" w14:textId="1CED0EDB" w:rsidR="00F903CF" w:rsidRPr="00B70D7A" w:rsidDel="00134FEA" w:rsidRDefault="004D0C23">
            <w:pPr>
              <w:cnfStyle w:val="000000100000" w:firstRow="0" w:lastRow="0" w:firstColumn="0" w:lastColumn="0" w:oddVBand="0" w:evenVBand="0" w:oddHBand="1" w:evenHBand="0" w:firstRowFirstColumn="0" w:firstRowLastColumn="0" w:lastRowFirstColumn="0" w:lastRowLastColumn="0"/>
              <w:rPr>
                <w:del w:id="427" w:author="Bryce Askey" w:date="2021-11-17T19:42:00Z"/>
                <w:rFonts w:ascii="Arial" w:eastAsia="Times New Roman" w:hAnsi="Arial" w:cs="Arial"/>
                <w:color w:val="000000"/>
                <w:sz w:val="16"/>
                <w:szCs w:val="16"/>
              </w:rPr>
            </w:pPr>
            <w:del w:id="428" w:author="Bryce Askey" w:date="2021-11-17T19:42:00Z">
              <w:r w:rsidDel="00134FEA">
                <w:rPr>
                  <w:rFonts w:ascii="Arial" w:eastAsia="Times New Roman" w:hAnsi="Arial" w:cs="Arial"/>
                  <w:color w:val="000000"/>
                  <w:sz w:val="16"/>
                  <w:szCs w:val="16"/>
                </w:rPr>
                <w:delText>n.d.</w:delText>
              </w:r>
            </w:del>
          </w:p>
        </w:tc>
      </w:tr>
      <w:tr w:rsidR="00F903CF" w:rsidRPr="00B70D7A" w:rsidDel="00134FEA" w14:paraId="7B93263B" w14:textId="3CF411E4" w:rsidTr="001568E8">
        <w:trPr>
          <w:trHeight w:val="288"/>
          <w:del w:id="429"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BDB538" w14:textId="7FE6CC7D" w:rsidR="00F903CF" w:rsidRPr="00B70D7A" w:rsidDel="00134FEA" w:rsidRDefault="00F903CF" w:rsidP="00134FEA">
            <w:pPr>
              <w:rPr>
                <w:del w:id="430" w:author="Bryce Askey" w:date="2021-11-17T19:42:00Z"/>
                <w:rFonts w:ascii="Arial" w:eastAsia="Times New Roman" w:hAnsi="Arial" w:cs="Arial"/>
                <w:b w:val="0"/>
                <w:bCs w:val="0"/>
                <w:color w:val="000000"/>
                <w:sz w:val="16"/>
                <w:szCs w:val="16"/>
              </w:rPr>
            </w:pPr>
            <w:del w:id="431" w:author="Bryce Askey" w:date="2021-11-17T19:42:00Z">
              <w:r w:rsidRPr="00CF5591" w:rsidDel="00134FEA">
                <w:rPr>
                  <w:rFonts w:ascii="Arial" w:eastAsia="Times New Roman" w:hAnsi="Arial" w:cs="Arial"/>
                  <w:b w:val="0"/>
                  <w:bCs w:val="0"/>
                  <w:i/>
                  <w:iCs/>
                  <w:color w:val="000000"/>
                  <w:sz w:val="16"/>
                  <w:szCs w:val="16"/>
                </w:rPr>
                <w:delText>S. racemosa</w:delText>
              </w:r>
            </w:del>
          </w:p>
        </w:tc>
        <w:tc>
          <w:tcPr>
            <w:tcW w:w="1038" w:type="dxa"/>
            <w:vAlign w:val="center"/>
          </w:tcPr>
          <w:p w14:paraId="3ADE045A" w14:textId="2FA9FA82" w:rsidR="00F903CF" w:rsidRPr="00B70D7A" w:rsidDel="00134FEA" w:rsidRDefault="00F903CF">
            <w:pPr>
              <w:cnfStyle w:val="000000000000" w:firstRow="0" w:lastRow="0" w:firstColumn="0" w:lastColumn="0" w:oddVBand="0" w:evenVBand="0" w:oddHBand="0" w:evenHBand="0" w:firstRowFirstColumn="0" w:firstRowLastColumn="0" w:lastRowFirstColumn="0" w:lastRowLastColumn="0"/>
              <w:rPr>
                <w:del w:id="432" w:author="Bryce Askey" w:date="2021-11-17T19:42:00Z"/>
                <w:rFonts w:ascii="Arial" w:eastAsia="Times New Roman" w:hAnsi="Arial" w:cs="Arial"/>
                <w:b/>
                <w:bCs/>
                <w:color w:val="000000"/>
                <w:sz w:val="16"/>
                <w:szCs w:val="16"/>
              </w:rPr>
            </w:pPr>
            <w:del w:id="433" w:author="Bryce Askey" w:date="2021-11-17T19:42:00Z">
              <w:r w:rsidRPr="00CF5591" w:rsidDel="00134FEA">
                <w:rPr>
                  <w:rFonts w:ascii="Arial" w:eastAsia="Times New Roman" w:hAnsi="Arial" w:cs="Arial"/>
                  <w:color w:val="000000"/>
                  <w:sz w:val="16"/>
                  <w:szCs w:val="16"/>
                </w:rPr>
                <w:delText>Stems</w:delText>
              </w:r>
            </w:del>
          </w:p>
        </w:tc>
        <w:tc>
          <w:tcPr>
            <w:tcW w:w="1342" w:type="dxa"/>
            <w:vAlign w:val="center"/>
          </w:tcPr>
          <w:p w14:paraId="7259D6D2" w14:textId="310C3904" w:rsidR="00F903CF" w:rsidRPr="00B70D7A" w:rsidDel="00134FEA" w:rsidRDefault="004D0C23">
            <w:pPr>
              <w:cnfStyle w:val="000000000000" w:firstRow="0" w:lastRow="0" w:firstColumn="0" w:lastColumn="0" w:oddVBand="0" w:evenVBand="0" w:oddHBand="0" w:evenHBand="0" w:firstRowFirstColumn="0" w:firstRowLastColumn="0" w:lastRowFirstColumn="0" w:lastRowLastColumn="0"/>
              <w:rPr>
                <w:del w:id="434" w:author="Bryce Askey" w:date="2021-11-17T19:42:00Z"/>
                <w:rFonts w:ascii="Arial" w:eastAsia="Times New Roman" w:hAnsi="Arial" w:cs="Arial"/>
                <w:color w:val="000000"/>
                <w:sz w:val="16"/>
                <w:szCs w:val="16"/>
              </w:rPr>
            </w:pPr>
            <w:del w:id="435" w:author="Bryce Askey" w:date="2021-11-17T19:42:00Z">
              <w:r w:rsidDel="00134FEA">
                <w:rPr>
                  <w:rFonts w:ascii="Arial" w:eastAsia="Times New Roman" w:hAnsi="Arial" w:cs="Arial"/>
                  <w:color w:val="000000"/>
                  <w:sz w:val="16"/>
                  <w:szCs w:val="16"/>
                </w:rPr>
                <w:delText>n.d.</w:delText>
              </w:r>
            </w:del>
          </w:p>
        </w:tc>
      </w:tr>
      <w:tr w:rsidR="00F903CF" w:rsidRPr="00B70D7A" w:rsidDel="00134FEA" w14:paraId="73B8F8C9" w14:textId="3CD9574A" w:rsidTr="001568E8">
        <w:trPr>
          <w:cnfStyle w:val="000000100000" w:firstRow="0" w:lastRow="0" w:firstColumn="0" w:lastColumn="0" w:oddVBand="0" w:evenVBand="0" w:oddHBand="1" w:evenHBand="0" w:firstRowFirstColumn="0" w:firstRowLastColumn="0" w:lastRowFirstColumn="0" w:lastRowLastColumn="0"/>
          <w:trHeight w:val="288"/>
          <w:del w:id="436"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2E8DA8" w14:textId="2DFEE174" w:rsidR="00F903CF" w:rsidRPr="00B70D7A" w:rsidDel="00134FEA" w:rsidRDefault="00F903CF" w:rsidP="00134FEA">
            <w:pPr>
              <w:rPr>
                <w:del w:id="437" w:author="Bryce Askey" w:date="2021-11-17T19:42:00Z"/>
                <w:rFonts w:ascii="Arial" w:eastAsia="Times New Roman" w:hAnsi="Arial" w:cs="Arial"/>
                <w:b w:val="0"/>
                <w:bCs w:val="0"/>
                <w:color w:val="000000"/>
                <w:sz w:val="16"/>
                <w:szCs w:val="16"/>
              </w:rPr>
            </w:pPr>
            <w:del w:id="438" w:author="Bryce Askey" w:date="2021-11-17T19:42:00Z">
              <w:r w:rsidRPr="00CF5591" w:rsidDel="00134FEA">
                <w:rPr>
                  <w:rFonts w:ascii="Arial" w:eastAsia="Times New Roman" w:hAnsi="Arial" w:cs="Arial"/>
                  <w:b w:val="0"/>
                  <w:bCs w:val="0"/>
                  <w:i/>
                  <w:iCs/>
                  <w:color w:val="000000"/>
                  <w:sz w:val="16"/>
                  <w:szCs w:val="16"/>
                </w:rPr>
                <w:delText>S. racemosa</w:delText>
              </w:r>
            </w:del>
          </w:p>
        </w:tc>
        <w:tc>
          <w:tcPr>
            <w:tcW w:w="1038" w:type="dxa"/>
            <w:vAlign w:val="center"/>
          </w:tcPr>
          <w:p w14:paraId="2FFD5959" w14:textId="18E99558" w:rsidR="00F903CF" w:rsidRPr="00B70D7A" w:rsidDel="00134FEA" w:rsidRDefault="00F903CF">
            <w:pPr>
              <w:cnfStyle w:val="000000100000" w:firstRow="0" w:lastRow="0" w:firstColumn="0" w:lastColumn="0" w:oddVBand="0" w:evenVBand="0" w:oddHBand="1" w:evenHBand="0" w:firstRowFirstColumn="0" w:firstRowLastColumn="0" w:lastRowFirstColumn="0" w:lastRowLastColumn="0"/>
              <w:rPr>
                <w:del w:id="439" w:author="Bryce Askey" w:date="2021-11-17T19:42:00Z"/>
                <w:rFonts w:ascii="Arial" w:eastAsia="Times New Roman" w:hAnsi="Arial" w:cs="Arial"/>
                <w:b/>
                <w:bCs/>
                <w:color w:val="000000"/>
                <w:sz w:val="16"/>
                <w:szCs w:val="16"/>
              </w:rPr>
            </w:pPr>
            <w:del w:id="440" w:author="Bryce Askey" w:date="2021-11-17T19:42:00Z">
              <w:r w:rsidRPr="00CF5591" w:rsidDel="00134FEA">
                <w:rPr>
                  <w:rFonts w:ascii="Arial" w:eastAsia="Times New Roman" w:hAnsi="Arial" w:cs="Arial"/>
                  <w:color w:val="000000"/>
                  <w:sz w:val="16"/>
                  <w:szCs w:val="16"/>
                </w:rPr>
                <w:delText>Roots</w:delText>
              </w:r>
            </w:del>
          </w:p>
        </w:tc>
        <w:tc>
          <w:tcPr>
            <w:tcW w:w="1342" w:type="dxa"/>
            <w:vAlign w:val="center"/>
          </w:tcPr>
          <w:p w14:paraId="255973B7" w14:textId="78BB19CA" w:rsidR="00F903CF" w:rsidRPr="00B70D7A" w:rsidDel="00134FEA" w:rsidRDefault="004D0C23">
            <w:pPr>
              <w:cnfStyle w:val="000000100000" w:firstRow="0" w:lastRow="0" w:firstColumn="0" w:lastColumn="0" w:oddVBand="0" w:evenVBand="0" w:oddHBand="1" w:evenHBand="0" w:firstRowFirstColumn="0" w:firstRowLastColumn="0" w:lastRowFirstColumn="0" w:lastRowLastColumn="0"/>
              <w:rPr>
                <w:del w:id="441" w:author="Bryce Askey" w:date="2021-11-17T19:42:00Z"/>
                <w:rFonts w:ascii="Arial" w:eastAsia="Times New Roman" w:hAnsi="Arial" w:cs="Arial"/>
                <w:color w:val="000000"/>
                <w:sz w:val="16"/>
                <w:szCs w:val="16"/>
              </w:rPr>
            </w:pPr>
            <w:del w:id="442" w:author="Bryce Askey" w:date="2021-11-17T19:42:00Z">
              <w:r w:rsidDel="00134FEA">
                <w:rPr>
                  <w:rFonts w:ascii="Arial" w:eastAsia="Times New Roman" w:hAnsi="Arial" w:cs="Arial"/>
                  <w:color w:val="000000"/>
                  <w:sz w:val="16"/>
                  <w:szCs w:val="16"/>
                </w:rPr>
                <w:delText>n.d.</w:delText>
              </w:r>
            </w:del>
          </w:p>
        </w:tc>
      </w:tr>
      <w:tr w:rsidR="00F903CF" w:rsidRPr="00B70D7A" w:rsidDel="00134FEA" w14:paraId="79DDA989" w14:textId="5D5D9BFC" w:rsidTr="001568E8">
        <w:trPr>
          <w:trHeight w:val="288"/>
          <w:del w:id="443"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2D37E6" w14:textId="24301755" w:rsidR="00F903CF" w:rsidRPr="00B70D7A" w:rsidDel="00134FEA" w:rsidRDefault="00F903CF" w:rsidP="00134FEA">
            <w:pPr>
              <w:rPr>
                <w:del w:id="444" w:author="Bryce Askey" w:date="2021-11-17T19:42:00Z"/>
                <w:rFonts w:ascii="Arial" w:eastAsia="Times New Roman" w:hAnsi="Arial" w:cs="Arial"/>
                <w:b w:val="0"/>
                <w:bCs w:val="0"/>
                <w:color w:val="000000"/>
                <w:sz w:val="16"/>
                <w:szCs w:val="16"/>
              </w:rPr>
            </w:pPr>
            <w:del w:id="445" w:author="Bryce Askey" w:date="2021-11-17T19:42:00Z">
              <w:r w:rsidRPr="00CF5591" w:rsidDel="00134FEA">
                <w:rPr>
                  <w:rFonts w:ascii="Arial" w:eastAsia="Times New Roman" w:hAnsi="Arial" w:cs="Arial"/>
                  <w:b w:val="0"/>
                  <w:bCs w:val="0"/>
                  <w:i/>
                  <w:iCs/>
                  <w:color w:val="000000"/>
                  <w:sz w:val="16"/>
                  <w:szCs w:val="16"/>
                </w:rPr>
                <w:delText>S. tournefortii</w:delText>
              </w:r>
            </w:del>
          </w:p>
        </w:tc>
        <w:tc>
          <w:tcPr>
            <w:tcW w:w="1038" w:type="dxa"/>
            <w:vAlign w:val="center"/>
          </w:tcPr>
          <w:p w14:paraId="53C63637" w14:textId="4EA6A8DE" w:rsidR="00F903CF" w:rsidRPr="00B70D7A" w:rsidDel="00134FEA" w:rsidRDefault="00F903CF">
            <w:pPr>
              <w:cnfStyle w:val="000000000000" w:firstRow="0" w:lastRow="0" w:firstColumn="0" w:lastColumn="0" w:oddVBand="0" w:evenVBand="0" w:oddHBand="0" w:evenHBand="0" w:firstRowFirstColumn="0" w:firstRowLastColumn="0" w:lastRowFirstColumn="0" w:lastRowLastColumn="0"/>
              <w:rPr>
                <w:del w:id="446" w:author="Bryce Askey" w:date="2021-11-17T19:42:00Z"/>
                <w:rFonts w:ascii="Arial" w:eastAsia="Times New Roman" w:hAnsi="Arial" w:cs="Arial"/>
                <w:b/>
                <w:bCs/>
                <w:color w:val="000000"/>
                <w:sz w:val="16"/>
                <w:szCs w:val="16"/>
              </w:rPr>
            </w:pPr>
            <w:del w:id="447" w:author="Bryce Askey" w:date="2021-11-17T19:42:00Z">
              <w:r w:rsidRPr="00CF5591" w:rsidDel="00134FEA">
                <w:rPr>
                  <w:rFonts w:ascii="Arial" w:eastAsia="Times New Roman" w:hAnsi="Arial" w:cs="Arial"/>
                  <w:color w:val="000000"/>
                  <w:sz w:val="16"/>
                  <w:szCs w:val="16"/>
                </w:rPr>
                <w:delText>Leaves</w:delText>
              </w:r>
            </w:del>
          </w:p>
        </w:tc>
        <w:tc>
          <w:tcPr>
            <w:tcW w:w="1342" w:type="dxa"/>
            <w:vAlign w:val="center"/>
          </w:tcPr>
          <w:p w14:paraId="761AB6A4" w14:textId="76029D68" w:rsidR="00F903CF" w:rsidRPr="00B70D7A" w:rsidDel="00134FEA" w:rsidRDefault="00F903CF">
            <w:pPr>
              <w:cnfStyle w:val="000000000000" w:firstRow="0" w:lastRow="0" w:firstColumn="0" w:lastColumn="0" w:oddVBand="0" w:evenVBand="0" w:oddHBand="0" w:evenHBand="0" w:firstRowFirstColumn="0" w:firstRowLastColumn="0" w:lastRowFirstColumn="0" w:lastRowLastColumn="0"/>
              <w:rPr>
                <w:del w:id="448" w:author="Bryce Askey" w:date="2021-11-17T19:42:00Z"/>
                <w:rFonts w:ascii="Arial" w:eastAsia="Times New Roman" w:hAnsi="Arial" w:cs="Arial"/>
                <w:color w:val="000000"/>
                <w:sz w:val="16"/>
                <w:szCs w:val="16"/>
              </w:rPr>
            </w:pPr>
            <w:del w:id="449" w:author="Bryce Askey" w:date="2021-11-17T19:42:00Z">
              <w:r w:rsidRPr="00B70D7A" w:rsidDel="00134FEA">
                <w:rPr>
                  <w:rFonts w:ascii="Arial" w:eastAsia="Times New Roman" w:hAnsi="Arial" w:cs="Arial"/>
                  <w:color w:val="000000"/>
                  <w:sz w:val="16"/>
                  <w:szCs w:val="16"/>
                </w:rPr>
                <w:delText>0.18 ± 0.03</w:delText>
              </w:r>
            </w:del>
          </w:p>
        </w:tc>
      </w:tr>
      <w:tr w:rsidR="00F903CF" w:rsidRPr="00B70D7A" w:rsidDel="00134FEA" w14:paraId="46501A7C" w14:textId="0E9445EC" w:rsidTr="001568E8">
        <w:trPr>
          <w:cnfStyle w:val="000000100000" w:firstRow="0" w:lastRow="0" w:firstColumn="0" w:lastColumn="0" w:oddVBand="0" w:evenVBand="0" w:oddHBand="1" w:evenHBand="0" w:firstRowFirstColumn="0" w:firstRowLastColumn="0" w:lastRowFirstColumn="0" w:lastRowLastColumn="0"/>
          <w:trHeight w:val="288"/>
          <w:del w:id="450"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BDE5A1" w14:textId="11BCC0FB" w:rsidR="00F903CF" w:rsidRPr="00B70D7A" w:rsidDel="00134FEA" w:rsidRDefault="00F903CF" w:rsidP="00134FEA">
            <w:pPr>
              <w:rPr>
                <w:del w:id="451" w:author="Bryce Askey" w:date="2021-11-17T19:42:00Z"/>
                <w:rFonts w:ascii="Arial" w:eastAsia="Times New Roman" w:hAnsi="Arial" w:cs="Arial"/>
                <w:b w:val="0"/>
                <w:bCs w:val="0"/>
                <w:color w:val="000000"/>
                <w:sz w:val="16"/>
                <w:szCs w:val="16"/>
              </w:rPr>
            </w:pPr>
            <w:del w:id="452" w:author="Bryce Askey" w:date="2021-11-17T19:42:00Z">
              <w:r w:rsidRPr="00CF5591" w:rsidDel="00134FEA">
                <w:rPr>
                  <w:rFonts w:ascii="Arial" w:eastAsia="Times New Roman" w:hAnsi="Arial" w:cs="Arial"/>
                  <w:b w:val="0"/>
                  <w:bCs w:val="0"/>
                  <w:i/>
                  <w:iCs/>
                  <w:color w:val="000000"/>
                  <w:sz w:val="16"/>
                  <w:szCs w:val="16"/>
                </w:rPr>
                <w:delText>S. tournefortii</w:delText>
              </w:r>
            </w:del>
          </w:p>
        </w:tc>
        <w:tc>
          <w:tcPr>
            <w:tcW w:w="1038" w:type="dxa"/>
            <w:vAlign w:val="center"/>
          </w:tcPr>
          <w:p w14:paraId="5B1F2AE0" w14:textId="7C6AE79D" w:rsidR="00F903CF" w:rsidRPr="00B70D7A" w:rsidDel="00134FEA" w:rsidRDefault="00F903CF">
            <w:pPr>
              <w:cnfStyle w:val="000000100000" w:firstRow="0" w:lastRow="0" w:firstColumn="0" w:lastColumn="0" w:oddVBand="0" w:evenVBand="0" w:oddHBand="1" w:evenHBand="0" w:firstRowFirstColumn="0" w:firstRowLastColumn="0" w:lastRowFirstColumn="0" w:lastRowLastColumn="0"/>
              <w:rPr>
                <w:del w:id="453" w:author="Bryce Askey" w:date="2021-11-17T19:42:00Z"/>
                <w:rFonts w:ascii="Arial" w:eastAsia="Times New Roman" w:hAnsi="Arial" w:cs="Arial"/>
                <w:b/>
                <w:bCs/>
                <w:color w:val="000000"/>
                <w:sz w:val="16"/>
                <w:szCs w:val="16"/>
              </w:rPr>
            </w:pPr>
            <w:del w:id="454" w:author="Bryce Askey" w:date="2021-11-17T19:42:00Z">
              <w:r w:rsidRPr="00CF5591" w:rsidDel="00134FEA">
                <w:rPr>
                  <w:rFonts w:ascii="Arial" w:eastAsia="Times New Roman" w:hAnsi="Arial" w:cs="Arial"/>
                  <w:color w:val="000000"/>
                  <w:sz w:val="16"/>
                  <w:szCs w:val="16"/>
                </w:rPr>
                <w:delText>Stems</w:delText>
              </w:r>
            </w:del>
          </w:p>
        </w:tc>
        <w:tc>
          <w:tcPr>
            <w:tcW w:w="1342" w:type="dxa"/>
            <w:vAlign w:val="center"/>
          </w:tcPr>
          <w:p w14:paraId="55BCC7F6" w14:textId="57D12C10" w:rsidR="00F903CF" w:rsidRPr="00B70D7A" w:rsidDel="00134FEA" w:rsidRDefault="00F903CF">
            <w:pPr>
              <w:cnfStyle w:val="000000100000" w:firstRow="0" w:lastRow="0" w:firstColumn="0" w:lastColumn="0" w:oddVBand="0" w:evenVBand="0" w:oddHBand="1" w:evenHBand="0" w:firstRowFirstColumn="0" w:firstRowLastColumn="0" w:lastRowFirstColumn="0" w:lastRowLastColumn="0"/>
              <w:rPr>
                <w:del w:id="455" w:author="Bryce Askey" w:date="2021-11-17T19:42:00Z"/>
                <w:rFonts w:ascii="Arial" w:eastAsia="Times New Roman" w:hAnsi="Arial" w:cs="Arial"/>
                <w:color w:val="000000"/>
                <w:sz w:val="16"/>
                <w:szCs w:val="16"/>
              </w:rPr>
            </w:pPr>
            <w:del w:id="456" w:author="Bryce Askey" w:date="2021-11-17T19:42:00Z">
              <w:r w:rsidRPr="00B70D7A" w:rsidDel="00134FEA">
                <w:rPr>
                  <w:rFonts w:ascii="Arial" w:eastAsia="Times New Roman" w:hAnsi="Arial" w:cs="Arial"/>
                  <w:color w:val="000000"/>
                  <w:sz w:val="16"/>
                  <w:szCs w:val="16"/>
                </w:rPr>
                <w:delText>0.90 ± 0.24</w:delText>
              </w:r>
            </w:del>
          </w:p>
        </w:tc>
      </w:tr>
      <w:tr w:rsidR="00F903CF" w:rsidRPr="00B70D7A" w:rsidDel="00134FEA" w14:paraId="753A0285" w14:textId="279DA3C0" w:rsidTr="001568E8">
        <w:trPr>
          <w:trHeight w:val="288"/>
          <w:del w:id="457"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0A14D307" w14:textId="00895905" w:rsidR="00F903CF" w:rsidRPr="00B70D7A" w:rsidDel="00134FEA" w:rsidRDefault="00F903CF" w:rsidP="00134FEA">
            <w:pPr>
              <w:rPr>
                <w:del w:id="458" w:author="Bryce Askey" w:date="2021-11-17T19:42:00Z"/>
                <w:rFonts w:ascii="Arial" w:eastAsia="Times New Roman" w:hAnsi="Arial" w:cs="Arial"/>
                <w:b w:val="0"/>
                <w:bCs w:val="0"/>
                <w:color w:val="000000"/>
                <w:sz w:val="16"/>
                <w:szCs w:val="16"/>
              </w:rPr>
            </w:pPr>
            <w:del w:id="459" w:author="Bryce Askey" w:date="2021-11-17T19:42:00Z">
              <w:r w:rsidRPr="00CF5591" w:rsidDel="00134FEA">
                <w:rPr>
                  <w:rFonts w:ascii="Arial" w:eastAsia="Times New Roman" w:hAnsi="Arial" w:cs="Arial"/>
                  <w:b w:val="0"/>
                  <w:bCs w:val="0"/>
                  <w:i/>
                  <w:iCs/>
                  <w:color w:val="000000"/>
                  <w:sz w:val="16"/>
                  <w:szCs w:val="16"/>
                </w:rPr>
                <w:delText>S. tournefortii</w:delText>
              </w:r>
            </w:del>
          </w:p>
        </w:tc>
        <w:tc>
          <w:tcPr>
            <w:tcW w:w="1038" w:type="dxa"/>
            <w:vAlign w:val="center"/>
          </w:tcPr>
          <w:p w14:paraId="5BF06E10" w14:textId="27CC7498" w:rsidR="00F903CF" w:rsidRPr="00B70D7A" w:rsidDel="00134FEA" w:rsidRDefault="00F903CF">
            <w:pPr>
              <w:cnfStyle w:val="000000000000" w:firstRow="0" w:lastRow="0" w:firstColumn="0" w:lastColumn="0" w:oddVBand="0" w:evenVBand="0" w:oddHBand="0" w:evenHBand="0" w:firstRowFirstColumn="0" w:firstRowLastColumn="0" w:lastRowFirstColumn="0" w:lastRowLastColumn="0"/>
              <w:rPr>
                <w:del w:id="460" w:author="Bryce Askey" w:date="2021-11-17T19:42:00Z"/>
                <w:rFonts w:ascii="Arial" w:eastAsia="Times New Roman" w:hAnsi="Arial" w:cs="Arial"/>
                <w:b/>
                <w:bCs/>
                <w:color w:val="000000"/>
                <w:sz w:val="16"/>
                <w:szCs w:val="16"/>
              </w:rPr>
            </w:pPr>
            <w:del w:id="461" w:author="Bryce Askey" w:date="2021-11-17T19:42:00Z">
              <w:r w:rsidRPr="00CF5591" w:rsidDel="00134FEA">
                <w:rPr>
                  <w:rFonts w:ascii="Arial" w:eastAsia="Times New Roman" w:hAnsi="Arial" w:cs="Arial"/>
                  <w:color w:val="000000"/>
                  <w:sz w:val="16"/>
                  <w:szCs w:val="16"/>
                </w:rPr>
                <w:delText>Roots</w:delText>
              </w:r>
            </w:del>
          </w:p>
        </w:tc>
        <w:tc>
          <w:tcPr>
            <w:tcW w:w="1342" w:type="dxa"/>
            <w:vAlign w:val="center"/>
          </w:tcPr>
          <w:p w14:paraId="31BB3055" w14:textId="7A5B9CDC" w:rsidR="00F903CF" w:rsidRPr="00B70D7A" w:rsidDel="00134FEA" w:rsidRDefault="004D0C23">
            <w:pPr>
              <w:cnfStyle w:val="000000000000" w:firstRow="0" w:lastRow="0" w:firstColumn="0" w:lastColumn="0" w:oddVBand="0" w:evenVBand="0" w:oddHBand="0" w:evenHBand="0" w:firstRowFirstColumn="0" w:firstRowLastColumn="0" w:lastRowFirstColumn="0" w:lastRowLastColumn="0"/>
              <w:rPr>
                <w:del w:id="462" w:author="Bryce Askey" w:date="2021-11-17T19:42:00Z"/>
                <w:rFonts w:ascii="Arial" w:eastAsia="Times New Roman" w:hAnsi="Arial" w:cs="Arial"/>
                <w:color w:val="000000"/>
                <w:sz w:val="16"/>
                <w:szCs w:val="16"/>
              </w:rPr>
            </w:pPr>
            <w:del w:id="463" w:author="Bryce Askey" w:date="2021-11-17T19:42:00Z">
              <w:r w:rsidDel="00134FEA">
                <w:rPr>
                  <w:rFonts w:ascii="Arial" w:eastAsia="Times New Roman" w:hAnsi="Arial" w:cs="Arial"/>
                  <w:color w:val="000000"/>
                  <w:sz w:val="16"/>
                  <w:szCs w:val="16"/>
                </w:rPr>
                <w:delText>n.d.</w:delText>
              </w:r>
            </w:del>
          </w:p>
        </w:tc>
      </w:tr>
      <w:tr w:rsidR="00F903CF" w:rsidRPr="00B70D7A" w:rsidDel="00134FEA" w14:paraId="09C58A0A" w14:textId="6E5FA3B9" w:rsidTr="001568E8">
        <w:trPr>
          <w:cnfStyle w:val="000000100000" w:firstRow="0" w:lastRow="0" w:firstColumn="0" w:lastColumn="0" w:oddVBand="0" w:evenVBand="0" w:oddHBand="1" w:evenHBand="0" w:firstRowFirstColumn="0" w:firstRowLastColumn="0" w:lastRowFirstColumn="0" w:lastRowLastColumn="0"/>
          <w:trHeight w:val="288"/>
          <w:del w:id="464"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4D7F99C2" w14:textId="3F4BB84A" w:rsidR="00F903CF" w:rsidRPr="00B70D7A" w:rsidDel="00134FEA" w:rsidRDefault="00F903CF" w:rsidP="00134FEA">
            <w:pPr>
              <w:rPr>
                <w:del w:id="465" w:author="Bryce Askey" w:date="2021-11-17T19:42:00Z"/>
                <w:rFonts w:ascii="Arial" w:eastAsia="Times New Roman" w:hAnsi="Arial" w:cs="Arial"/>
                <w:b w:val="0"/>
                <w:bCs w:val="0"/>
                <w:color w:val="000000"/>
                <w:sz w:val="16"/>
                <w:szCs w:val="16"/>
              </w:rPr>
            </w:pPr>
            <w:del w:id="466" w:author="Bryce Askey" w:date="2021-11-17T19:42:00Z">
              <w:r w:rsidRPr="00CF5591" w:rsidDel="00134FEA">
                <w:rPr>
                  <w:rFonts w:ascii="Arial" w:eastAsia="Times New Roman" w:hAnsi="Arial" w:cs="Arial"/>
                  <w:b w:val="0"/>
                  <w:bCs w:val="0"/>
                  <w:i/>
                  <w:iCs/>
                  <w:color w:val="000000"/>
                  <w:sz w:val="16"/>
                  <w:szCs w:val="16"/>
                </w:rPr>
                <w:delText>S. wrightii</w:delText>
              </w:r>
            </w:del>
          </w:p>
        </w:tc>
        <w:tc>
          <w:tcPr>
            <w:tcW w:w="1038" w:type="dxa"/>
            <w:vAlign w:val="center"/>
          </w:tcPr>
          <w:p w14:paraId="333A819E" w14:textId="5E849862" w:rsidR="00F903CF" w:rsidRPr="00B70D7A" w:rsidDel="00134FEA" w:rsidRDefault="00F903CF">
            <w:pPr>
              <w:cnfStyle w:val="000000100000" w:firstRow="0" w:lastRow="0" w:firstColumn="0" w:lastColumn="0" w:oddVBand="0" w:evenVBand="0" w:oddHBand="1" w:evenHBand="0" w:firstRowFirstColumn="0" w:firstRowLastColumn="0" w:lastRowFirstColumn="0" w:lastRowLastColumn="0"/>
              <w:rPr>
                <w:del w:id="467" w:author="Bryce Askey" w:date="2021-11-17T19:42:00Z"/>
                <w:rFonts w:ascii="Arial" w:eastAsia="Times New Roman" w:hAnsi="Arial" w:cs="Arial"/>
                <w:b/>
                <w:bCs/>
                <w:color w:val="000000"/>
                <w:sz w:val="16"/>
                <w:szCs w:val="16"/>
              </w:rPr>
            </w:pPr>
            <w:del w:id="468" w:author="Bryce Askey" w:date="2021-11-17T19:42:00Z">
              <w:r w:rsidRPr="00CF5591" w:rsidDel="00134FEA">
                <w:rPr>
                  <w:rFonts w:ascii="Arial" w:eastAsia="Times New Roman" w:hAnsi="Arial" w:cs="Arial"/>
                  <w:color w:val="000000"/>
                  <w:sz w:val="16"/>
                  <w:szCs w:val="16"/>
                </w:rPr>
                <w:delText>Leaves</w:delText>
              </w:r>
            </w:del>
          </w:p>
        </w:tc>
        <w:tc>
          <w:tcPr>
            <w:tcW w:w="1342" w:type="dxa"/>
            <w:vAlign w:val="center"/>
          </w:tcPr>
          <w:p w14:paraId="668B5194" w14:textId="0D96D46A" w:rsidR="00F903CF" w:rsidRPr="00B70D7A" w:rsidDel="00134FEA" w:rsidRDefault="004D0C23">
            <w:pPr>
              <w:cnfStyle w:val="000000100000" w:firstRow="0" w:lastRow="0" w:firstColumn="0" w:lastColumn="0" w:oddVBand="0" w:evenVBand="0" w:oddHBand="1" w:evenHBand="0" w:firstRowFirstColumn="0" w:firstRowLastColumn="0" w:lastRowFirstColumn="0" w:lastRowLastColumn="0"/>
              <w:rPr>
                <w:del w:id="469" w:author="Bryce Askey" w:date="2021-11-17T19:42:00Z"/>
                <w:rFonts w:ascii="Arial" w:eastAsia="Times New Roman" w:hAnsi="Arial" w:cs="Arial"/>
                <w:color w:val="000000"/>
                <w:sz w:val="16"/>
                <w:szCs w:val="16"/>
              </w:rPr>
            </w:pPr>
            <w:del w:id="470" w:author="Bryce Askey" w:date="2021-11-17T19:42:00Z">
              <w:r w:rsidDel="00134FEA">
                <w:rPr>
                  <w:rFonts w:ascii="Arial" w:eastAsia="Times New Roman" w:hAnsi="Arial" w:cs="Arial"/>
                  <w:color w:val="000000"/>
                  <w:sz w:val="16"/>
                  <w:szCs w:val="16"/>
                </w:rPr>
                <w:delText>n.d.</w:delText>
              </w:r>
            </w:del>
          </w:p>
        </w:tc>
      </w:tr>
      <w:tr w:rsidR="00F903CF" w:rsidRPr="00B70D7A" w:rsidDel="00134FEA" w14:paraId="5D0659A5" w14:textId="60426314" w:rsidTr="001568E8">
        <w:trPr>
          <w:trHeight w:val="288"/>
          <w:del w:id="471"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4D4AFD" w14:textId="62594585" w:rsidR="00F903CF" w:rsidRPr="00B70D7A" w:rsidDel="00134FEA" w:rsidRDefault="00F903CF" w:rsidP="00134FEA">
            <w:pPr>
              <w:rPr>
                <w:del w:id="472" w:author="Bryce Askey" w:date="2021-11-17T19:42:00Z"/>
                <w:rFonts w:ascii="Arial" w:eastAsia="Times New Roman" w:hAnsi="Arial" w:cs="Arial"/>
                <w:b w:val="0"/>
                <w:bCs w:val="0"/>
                <w:color w:val="000000"/>
                <w:sz w:val="16"/>
                <w:szCs w:val="16"/>
              </w:rPr>
            </w:pPr>
            <w:del w:id="473" w:author="Bryce Askey" w:date="2021-11-17T19:42:00Z">
              <w:r w:rsidRPr="00CF5591" w:rsidDel="00134FEA">
                <w:rPr>
                  <w:rFonts w:ascii="Arial" w:eastAsia="Times New Roman" w:hAnsi="Arial" w:cs="Arial"/>
                  <w:b w:val="0"/>
                  <w:bCs w:val="0"/>
                  <w:i/>
                  <w:iCs/>
                  <w:color w:val="000000"/>
                  <w:sz w:val="16"/>
                  <w:szCs w:val="16"/>
                </w:rPr>
                <w:delText>S. wrightii</w:delText>
              </w:r>
            </w:del>
          </w:p>
        </w:tc>
        <w:tc>
          <w:tcPr>
            <w:tcW w:w="1038" w:type="dxa"/>
            <w:vAlign w:val="center"/>
          </w:tcPr>
          <w:p w14:paraId="0242D64F" w14:textId="6E82C766" w:rsidR="00F903CF" w:rsidRPr="00B70D7A" w:rsidDel="00134FEA" w:rsidRDefault="00F903CF">
            <w:pPr>
              <w:cnfStyle w:val="000000000000" w:firstRow="0" w:lastRow="0" w:firstColumn="0" w:lastColumn="0" w:oddVBand="0" w:evenVBand="0" w:oddHBand="0" w:evenHBand="0" w:firstRowFirstColumn="0" w:firstRowLastColumn="0" w:lastRowFirstColumn="0" w:lastRowLastColumn="0"/>
              <w:rPr>
                <w:del w:id="474" w:author="Bryce Askey" w:date="2021-11-17T19:42:00Z"/>
                <w:rFonts w:ascii="Arial" w:eastAsia="Times New Roman" w:hAnsi="Arial" w:cs="Arial"/>
                <w:b/>
                <w:bCs/>
                <w:color w:val="000000"/>
                <w:sz w:val="16"/>
                <w:szCs w:val="16"/>
              </w:rPr>
            </w:pPr>
            <w:del w:id="475" w:author="Bryce Askey" w:date="2021-11-17T19:42:00Z">
              <w:r w:rsidRPr="00CF5591" w:rsidDel="00134FEA">
                <w:rPr>
                  <w:rFonts w:ascii="Arial" w:eastAsia="Times New Roman" w:hAnsi="Arial" w:cs="Arial"/>
                  <w:color w:val="000000"/>
                  <w:sz w:val="16"/>
                  <w:szCs w:val="16"/>
                </w:rPr>
                <w:delText>Stems</w:delText>
              </w:r>
            </w:del>
          </w:p>
        </w:tc>
        <w:tc>
          <w:tcPr>
            <w:tcW w:w="1342" w:type="dxa"/>
            <w:vAlign w:val="center"/>
          </w:tcPr>
          <w:p w14:paraId="592434B1" w14:textId="70BB65EF" w:rsidR="00F903CF" w:rsidRPr="00B70D7A" w:rsidDel="00134FEA" w:rsidRDefault="004D0C23">
            <w:pPr>
              <w:cnfStyle w:val="000000000000" w:firstRow="0" w:lastRow="0" w:firstColumn="0" w:lastColumn="0" w:oddVBand="0" w:evenVBand="0" w:oddHBand="0" w:evenHBand="0" w:firstRowFirstColumn="0" w:firstRowLastColumn="0" w:lastRowFirstColumn="0" w:lastRowLastColumn="0"/>
              <w:rPr>
                <w:del w:id="476" w:author="Bryce Askey" w:date="2021-11-17T19:42:00Z"/>
                <w:rFonts w:ascii="Arial" w:eastAsia="Times New Roman" w:hAnsi="Arial" w:cs="Arial"/>
                <w:color w:val="000000"/>
                <w:sz w:val="16"/>
                <w:szCs w:val="16"/>
              </w:rPr>
            </w:pPr>
            <w:del w:id="477" w:author="Bryce Askey" w:date="2021-11-17T19:42:00Z">
              <w:r w:rsidDel="00134FEA">
                <w:rPr>
                  <w:rFonts w:ascii="Arial" w:eastAsia="Times New Roman" w:hAnsi="Arial" w:cs="Arial"/>
                  <w:color w:val="000000"/>
                  <w:sz w:val="16"/>
                  <w:szCs w:val="16"/>
                </w:rPr>
                <w:delText>n.d.</w:delText>
              </w:r>
            </w:del>
          </w:p>
        </w:tc>
      </w:tr>
      <w:tr w:rsidR="00F903CF" w:rsidRPr="00B70D7A" w:rsidDel="00134FEA" w14:paraId="71320D3D" w14:textId="532636C9" w:rsidTr="001568E8">
        <w:trPr>
          <w:cnfStyle w:val="000000100000" w:firstRow="0" w:lastRow="0" w:firstColumn="0" w:lastColumn="0" w:oddVBand="0" w:evenVBand="0" w:oddHBand="1" w:evenHBand="0" w:firstRowFirstColumn="0" w:firstRowLastColumn="0" w:lastRowFirstColumn="0" w:lastRowLastColumn="0"/>
          <w:trHeight w:val="288"/>
          <w:del w:id="478" w:author="Bryce Askey" w:date="2021-11-17T19:42:00Z"/>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tcPr>
          <w:p w14:paraId="57A9FCA3" w14:textId="42B1BA44" w:rsidR="00F903CF" w:rsidRPr="00B70D7A" w:rsidDel="00134FEA" w:rsidRDefault="00F903CF" w:rsidP="00134FEA">
            <w:pPr>
              <w:rPr>
                <w:del w:id="479" w:author="Bryce Askey" w:date="2021-11-17T19:42:00Z"/>
                <w:rFonts w:ascii="Arial" w:eastAsia="Times New Roman" w:hAnsi="Arial" w:cs="Arial"/>
                <w:b w:val="0"/>
                <w:bCs w:val="0"/>
                <w:color w:val="000000"/>
                <w:sz w:val="16"/>
                <w:szCs w:val="16"/>
              </w:rPr>
            </w:pPr>
            <w:del w:id="480" w:author="Bryce Askey" w:date="2021-11-17T19:42:00Z">
              <w:r w:rsidRPr="00CF5591" w:rsidDel="00134FEA">
                <w:rPr>
                  <w:rFonts w:ascii="Arial" w:eastAsia="Times New Roman" w:hAnsi="Arial" w:cs="Arial"/>
                  <w:b w:val="0"/>
                  <w:bCs w:val="0"/>
                  <w:i/>
                  <w:iCs/>
                  <w:color w:val="000000"/>
                  <w:sz w:val="16"/>
                  <w:szCs w:val="16"/>
                </w:rPr>
                <w:delText>S. wrightii</w:delText>
              </w:r>
            </w:del>
          </w:p>
        </w:tc>
        <w:tc>
          <w:tcPr>
            <w:tcW w:w="1038" w:type="dxa"/>
            <w:tcBorders>
              <w:bottom w:val="single" w:sz="4" w:space="0" w:color="auto"/>
            </w:tcBorders>
            <w:vAlign w:val="center"/>
          </w:tcPr>
          <w:p w14:paraId="2F4DD00F" w14:textId="3A74342A" w:rsidR="00F903CF" w:rsidRPr="00B70D7A" w:rsidDel="00134FEA" w:rsidRDefault="00F903CF">
            <w:pPr>
              <w:cnfStyle w:val="000000100000" w:firstRow="0" w:lastRow="0" w:firstColumn="0" w:lastColumn="0" w:oddVBand="0" w:evenVBand="0" w:oddHBand="1" w:evenHBand="0" w:firstRowFirstColumn="0" w:firstRowLastColumn="0" w:lastRowFirstColumn="0" w:lastRowLastColumn="0"/>
              <w:rPr>
                <w:del w:id="481" w:author="Bryce Askey" w:date="2021-11-17T19:42:00Z"/>
                <w:rFonts w:ascii="Arial" w:eastAsia="Times New Roman" w:hAnsi="Arial" w:cs="Arial"/>
                <w:b/>
                <w:bCs/>
                <w:color w:val="000000"/>
                <w:sz w:val="16"/>
                <w:szCs w:val="16"/>
              </w:rPr>
            </w:pPr>
            <w:del w:id="482" w:author="Bryce Askey" w:date="2021-11-17T19:42:00Z">
              <w:r w:rsidRPr="00CF5591" w:rsidDel="00134FEA">
                <w:rPr>
                  <w:rFonts w:ascii="Arial" w:eastAsia="Times New Roman" w:hAnsi="Arial" w:cs="Arial"/>
                  <w:color w:val="000000"/>
                  <w:sz w:val="16"/>
                  <w:szCs w:val="16"/>
                </w:rPr>
                <w:delText>Roots</w:delText>
              </w:r>
            </w:del>
          </w:p>
        </w:tc>
        <w:tc>
          <w:tcPr>
            <w:tcW w:w="1342" w:type="dxa"/>
            <w:tcBorders>
              <w:bottom w:val="single" w:sz="4" w:space="0" w:color="auto"/>
            </w:tcBorders>
            <w:vAlign w:val="center"/>
          </w:tcPr>
          <w:p w14:paraId="573396EE" w14:textId="4485915B" w:rsidR="00F903CF" w:rsidRPr="00B70D7A" w:rsidDel="00134FEA" w:rsidRDefault="004D0C23">
            <w:pPr>
              <w:cnfStyle w:val="000000100000" w:firstRow="0" w:lastRow="0" w:firstColumn="0" w:lastColumn="0" w:oddVBand="0" w:evenVBand="0" w:oddHBand="1" w:evenHBand="0" w:firstRowFirstColumn="0" w:firstRowLastColumn="0" w:lastRowFirstColumn="0" w:lastRowLastColumn="0"/>
              <w:rPr>
                <w:del w:id="483" w:author="Bryce Askey" w:date="2021-11-17T19:42:00Z"/>
                <w:rFonts w:ascii="Arial" w:eastAsia="Times New Roman" w:hAnsi="Arial" w:cs="Arial"/>
                <w:color w:val="000000"/>
                <w:sz w:val="16"/>
                <w:szCs w:val="16"/>
              </w:rPr>
            </w:pPr>
            <w:del w:id="484" w:author="Bryce Askey" w:date="2021-11-17T19:42:00Z">
              <w:r w:rsidDel="00134FEA">
                <w:rPr>
                  <w:rFonts w:ascii="Arial" w:eastAsia="Times New Roman" w:hAnsi="Arial" w:cs="Arial"/>
                  <w:color w:val="000000"/>
                  <w:sz w:val="16"/>
                  <w:szCs w:val="16"/>
                </w:rPr>
                <w:delText>n.d.</w:delText>
              </w:r>
            </w:del>
          </w:p>
        </w:tc>
      </w:tr>
    </w:tbl>
    <w:p w14:paraId="456E8E76" w14:textId="03756135" w:rsidR="006B58F4" w:rsidDel="00134FEA" w:rsidRDefault="006B58F4" w:rsidP="00134FEA">
      <w:pPr>
        <w:spacing w:after="0"/>
        <w:rPr>
          <w:del w:id="485" w:author="Bryce Askey" w:date="2021-11-17T19:42:00Z"/>
          <w:rFonts w:ascii="Arial" w:hAnsi="Arial" w:cs="Arial"/>
          <w:b/>
          <w:bCs/>
          <w:sz w:val="24"/>
          <w:szCs w:val="24"/>
        </w:rPr>
      </w:pPr>
    </w:p>
    <w:p w14:paraId="5E25F2EC" w14:textId="77777777" w:rsidR="00EA26D4" w:rsidRPr="00EC6120" w:rsidRDefault="00EA26D4" w:rsidP="00EC6120">
      <w:pPr>
        <w:rPr>
          <w:rFonts w:ascii="Arial" w:hAnsi="Arial" w:cs="Arial"/>
          <w:b/>
          <w:bCs/>
          <w:sz w:val="24"/>
          <w:szCs w:val="24"/>
        </w:rPr>
      </w:pPr>
    </w:p>
    <w:sectPr w:rsidR="00EA26D4" w:rsidRPr="00EC6120" w:rsidSect="00743223">
      <w:footerReference w:type="even" r:id="rId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A9101" w14:textId="77777777" w:rsidR="00AA040A" w:rsidRDefault="00AA040A" w:rsidP="00F67D2E">
      <w:pPr>
        <w:spacing w:after="0" w:line="240" w:lineRule="auto"/>
      </w:pPr>
      <w:r>
        <w:separator/>
      </w:r>
    </w:p>
  </w:endnote>
  <w:endnote w:type="continuationSeparator" w:id="0">
    <w:p w14:paraId="08AA0DE1" w14:textId="77777777" w:rsidR="00AA040A" w:rsidRDefault="00AA040A" w:rsidP="00F67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6290511"/>
      <w:docPartObj>
        <w:docPartGallery w:val="Page Numbers (Bottom of Page)"/>
        <w:docPartUnique/>
      </w:docPartObj>
    </w:sdtPr>
    <w:sdtEndPr>
      <w:rPr>
        <w:rStyle w:val="PageNumber"/>
      </w:rPr>
    </w:sdtEndPr>
    <w:sdtContent>
      <w:p w14:paraId="6F89B9DC" w14:textId="10EDC8C2" w:rsidR="00636F0A" w:rsidRDefault="00636F0A" w:rsidP="003351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4E0E5D" w14:textId="77777777" w:rsidR="00636F0A" w:rsidRDefault="00636F0A" w:rsidP="00F67D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220775"/>
      <w:docPartObj>
        <w:docPartGallery w:val="Page Numbers (Bottom of Page)"/>
        <w:docPartUnique/>
      </w:docPartObj>
    </w:sdtPr>
    <w:sdtEndPr>
      <w:rPr>
        <w:rStyle w:val="PageNumber"/>
      </w:rPr>
    </w:sdtEndPr>
    <w:sdtContent>
      <w:p w14:paraId="1859EB5D" w14:textId="198AB8AB" w:rsidR="00636F0A" w:rsidRDefault="00636F0A" w:rsidP="003351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86DE8">
          <w:rPr>
            <w:rStyle w:val="PageNumber"/>
            <w:noProof/>
          </w:rPr>
          <w:t>21</w:t>
        </w:r>
        <w:r>
          <w:rPr>
            <w:rStyle w:val="PageNumber"/>
          </w:rPr>
          <w:fldChar w:fldCharType="end"/>
        </w:r>
      </w:p>
    </w:sdtContent>
  </w:sdt>
  <w:p w14:paraId="3258EBC6" w14:textId="77777777" w:rsidR="00636F0A" w:rsidRDefault="00636F0A" w:rsidP="00F67D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4D6A3" w14:textId="77777777" w:rsidR="00AA040A" w:rsidRDefault="00AA040A" w:rsidP="00F67D2E">
      <w:pPr>
        <w:spacing w:after="0" w:line="240" w:lineRule="auto"/>
      </w:pPr>
      <w:r>
        <w:separator/>
      </w:r>
    </w:p>
  </w:footnote>
  <w:footnote w:type="continuationSeparator" w:id="0">
    <w:p w14:paraId="13B4086F" w14:textId="77777777" w:rsidR="00AA040A" w:rsidRDefault="00AA040A" w:rsidP="00F67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3DD1"/>
    <w:multiLevelType w:val="hybridMultilevel"/>
    <w:tmpl w:val="943E9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yce Askey">
    <w15:presenceInfo w15:providerId="None" w15:userId="Bryce Askey"/>
  </w15:person>
  <w15:person w15:author="Ding,Yousong">
    <w15:presenceInfo w15:providerId="AD" w15:userId="S-1-5-21-1308237860-4193317556-336787646-1436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wtLA0NjG2MDU1NrBU0lEKTi0uzszPAykwrgUAIGwmmiwAAAA="/>
  </w:docVars>
  <w:rsids>
    <w:rsidRoot w:val="000948A4"/>
    <w:rsid w:val="0000041F"/>
    <w:rsid w:val="00001E12"/>
    <w:rsid w:val="000043C8"/>
    <w:rsid w:val="00022714"/>
    <w:rsid w:val="00022A16"/>
    <w:rsid w:val="00024F19"/>
    <w:rsid w:val="0003150B"/>
    <w:rsid w:val="000339E3"/>
    <w:rsid w:val="00037AF2"/>
    <w:rsid w:val="00042B34"/>
    <w:rsid w:val="00044922"/>
    <w:rsid w:val="00045806"/>
    <w:rsid w:val="000463EC"/>
    <w:rsid w:val="00052B0B"/>
    <w:rsid w:val="00071C70"/>
    <w:rsid w:val="00073E26"/>
    <w:rsid w:val="0007577B"/>
    <w:rsid w:val="00080055"/>
    <w:rsid w:val="00083B5F"/>
    <w:rsid w:val="00086526"/>
    <w:rsid w:val="000925BA"/>
    <w:rsid w:val="000948A4"/>
    <w:rsid w:val="000A00C9"/>
    <w:rsid w:val="000A0EA2"/>
    <w:rsid w:val="000A2034"/>
    <w:rsid w:val="000A2D8F"/>
    <w:rsid w:val="000A2E88"/>
    <w:rsid w:val="000A3E94"/>
    <w:rsid w:val="000B36B2"/>
    <w:rsid w:val="000B3EAD"/>
    <w:rsid w:val="000B69F5"/>
    <w:rsid w:val="000C0613"/>
    <w:rsid w:val="000C27B8"/>
    <w:rsid w:val="000C7C30"/>
    <w:rsid w:val="000D1CC6"/>
    <w:rsid w:val="000D4DE1"/>
    <w:rsid w:val="000E0F51"/>
    <w:rsid w:val="000F09DB"/>
    <w:rsid w:val="001012FA"/>
    <w:rsid w:val="00102468"/>
    <w:rsid w:val="00105A83"/>
    <w:rsid w:val="001104FB"/>
    <w:rsid w:val="001106A9"/>
    <w:rsid w:val="0011134A"/>
    <w:rsid w:val="001266F0"/>
    <w:rsid w:val="0013044B"/>
    <w:rsid w:val="0013076F"/>
    <w:rsid w:val="00133B23"/>
    <w:rsid w:val="00134FEA"/>
    <w:rsid w:val="0014498B"/>
    <w:rsid w:val="001469CE"/>
    <w:rsid w:val="00154421"/>
    <w:rsid w:val="001568E8"/>
    <w:rsid w:val="001644F7"/>
    <w:rsid w:val="00176C6B"/>
    <w:rsid w:val="00181A71"/>
    <w:rsid w:val="001966E3"/>
    <w:rsid w:val="001A0910"/>
    <w:rsid w:val="001A71A8"/>
    <w:rsid w:val="001B346D"/>
    <w:rsid w:val="001B5700"/>
    <w:rsid w:val="001C0C18"/>
    <w:rsid w:val="001C2A0A"/>
    <w:rsid w:val="001C4E10"/>
    <w:rsid w:val="001C6D59"/>
    <w:rsid w:val="001D168C"/>
    <w:rsid w:val="001D186C"/>
    <w:rsid w:val="001E23B7"/>
    <w:rsid w:val="001F058A"/>
    <w:rsid w:val="0020094E"/>
    <w:rsid w:val="00201107"/>
    <w:rsid w:val="0020734B"/>
    <w:rsid w:val="0020756B"/>
    <w:rsid w:val="00211307"/>
    <w:rsid w:val="0021199B"/>
    <w:rsid w:val="00215A4D"/>
    <w:rsid w:val="00215D04"/>
    <w:rsid w:val="00222A63"/>
    <w:rsid w:val="0022334A"/>
    <w:rsid w:val="00226399"/>
    <w:rsid w:val="00227742"/>
    <w:rsid w:val="002305C3"/>
    <w:rsid w:val="002347F4"/>
    <w:rsid w:val="0023499A"/>
    <w:rsid w:val="00235461"/>
    <w:rsid w:val="002440BB"/>
    <w:rsid w:val="00244C69"/>
    <w:rsid w:val="002548B7"/>
    <w:rsid w:val="00257946"/>
    <w:rsid w:val="002636C3"/>
    <w:rsid w:val="00266D53"/>
    <w:rsid w:val="002733C5"/>
    <w:rsid w:val="0027369D"/>
    <w:rsid w:val="00280360"/>
    <w:rsid w:val="00280575"/>
    <w:rsid w:val="00281ACE"/>
    <w:rsid w:val="00285C4E"/>
    <w:rsid w:val="002871B6"/>
    <w:rsid w:val="00287809"/>
    <w:rsid w:val="002928CF"/>
    <w:rsid w:val="00295623"/>
    <w:rsid w:val="00296C01"/>
    <w:rsid w:val="002A4FA5"/>
    <w:rsid w:val="002A5C5C"/>
    <w:rsid w:val="002B0B07"/>
    <w:rsid w:val="002C1572"/>
    <w:rsid w:val="002C20DF"/>
    <w:rsid w:val="002C395A"/>
    <w:rsid w:val="002C398F"/>
    <w:rsid w:val="002C468E"/>
    <w:rsid w:val="002C59A9"/>
    <w:rsid w:val="002D02BB"/>
    <w:rsid w:val="002D6697"/>
    <w:rsid w:val="002E4E2A"/>
    <w:rsid w:val="002E70C6"/>
    <w:rsid w:val="002F29B4"/>
    <w:rsid w:val="002F4175"/>
    <w:rsid w:val="002F4741"/>
    <w:rsid w:val="00300C90"/>
    <w:rsid w:val="00305966"/>
    <w:rsid w:val="0030611F"/>
    <w:rsid w:val="00311012"/>
    <w:rsid w:val="003151E4"/>
    <w:rsid w:val="00324250"/>
    <w:rsid w:val="00331DC3"/>
    <w:rsid w:val="003336E5"/>
    <w:rsid w:val="003336F3"/>
    <w:rsid w:val="00334F4F"/>
    <w:rsid w:val="00335158"/>
    <w:rsid w:val="0033798C"/>
    <w:rsid w:val="003401E9"/>
    <w:rsid w:val="00340203"/>
    <w:rsid w:val="0034245E"/>
    <w:rsid w:val="00346CB7"/>
    <w:rsid w:val="00347B5A"/>
    <w:rsid w:val="00347D85"/>
    <w:rsid w:val="0035239D"/>
    <w:rsid w:val="0036114C"/>
    <w:rsid w:val="003759D4"/>
    <w:rsid w:val="00375C1E"/>
    <w:rsid w:val="003765E1"/>
    <w:rsid w:val="00380830"/>
    <w:rsid w:val="00385764"/>
    <w:rsid w:val="00387555"/>
    <w:rsid w:val="00391D58"/>
    <w:rsid w:val="003A2298"/>
    <w:rsid w:val="003A5B83"/>
    <w:rsid w:val="003A6590"/>
    <w:rsid w:val="003A6EE2"/>
    <w:rsid w:val="003A735B"/>
    <w:rsid w:val="003B02E5"/>
    <w:rsid w:val="003B7BB0"/>
    <w:rsid w:val="003C0DBA"/>
    <w:rsid w:val="003C0E40"/>
    <w:rsid w:val="003C376A"/>
    <w:rsid w:val="003C5289"/>
    <w:rsid w:val="003D0815"/>
    <w:rsid w:val="003D3ABF"/>
    <w:rsid w:val="003D455A"/>
    <w:rsid w:val="003D51B8"/>
    <w:rsid w:val="003D6AB2"/>
    <w:rsid w:val="003D6EBD"/>
    <w:rsid w:val="003E2B2F"/>
    <w:rsid w:val="003F6BA2"/>
    <w:rsid w:val="00400D18"/>
    <w:rsid w:val="00410DE4"/>
    <w:rsid w:val="004207C9"/>
    <w:rsid w:val="00424439"/>
    <w:rsid w:val="00434D09"/>
    <w:rsid w:val="00435848"/>
    <w:rsid w:val="004408B6"/>
    <w:rsid w:val="00440CF9"/>
    <w:rsid w:val="004440F5"/>
    <w:rsid w:val="00450323"/>
    <w:rsid w:val="00452D1B"/>
    <w:rsid w:val="004544CE"/>
    <w:rsid w:val="00456148"/>
    <w:rsid w:val="00460243"/>
    <w:rsid w:val="0046101B"/>
    <w:rsid w:val="00471295"/>
    <w:rsid w:val="00472707"/>
    <w:rsid w:val="004734F3"/>
    <w:rsid w:val="00476B97"/>
    <w:rsid w:val="00476CB5"/>
    <w:rsid w:val="00480B07"/>
    <w:rsid w:val="00480B82"/>
    <w:rsid w:val="00481377"/>
    <w:rsid w:val="0048200D"/>
    <w:rsid w:val="004910FE"/>
    <w:rsid w:val="00494172"/>
    <w:rsid w:val="004970E7"/>
    <w:rsid w:val="0049799D"/>
    <w:rsid w:val="004A472B"/>
    <w:rsid w:val="004B1C95"/>
    <w:rsid w:val="004C2054"/>
    <w:rsid w:val="004D0C23"/>
    <w:rsid w:val="004D1610"/>
    <w:rsid w:val="004D3F3E"/>
    <w:rsid w:val="004E1812"/>
    <w:rsid w:val="004E6F2F"/>
    <w:rsid w:val="004F3A5D"/>
    <w:rsid w:val="004F3BA3"/>
    <w:rsid w:val="004F5158"/>
    <w:rsid w:val="0050068B"/>
    <w:rsid w:val="005023FF"/>
    <w:rsid w:val="00505FFC"/>
    <w:rsid w:val="0050605E"/>
    <w:rsid w:val="005204FF"/>
    <w:rsid w:val="00521A05"/>
    <w:rsid w:val="00523F48"/>
    <w:rsid w:val="00527B67"/>
    <w:rsid w:val="0053142C"/>
    <w:rsid w:val="005357F6"/>
    <w:rsid w:val="00536B97"/>
    <w:rsid w:val="00537A1D"/>
    <w:rsid w:val="00544B70"/>
    <w:rsid w:val="00547CC6"/>
    <w:rsid w:val="00551032"/>
    <w:rsid w:val="00553943"/>
    <w:rsid w:val="00556EDF"/>
    <w:rsid w:val="00557562"/>
    <w:rsid w:val="00561DB9"/>
    <w:rsid w:val="0057304F"/>
    <w:rsid w:val="005770FE"/>
    <w:rsid w:val="00577F95"/>
    <w:rsid w:val="00577FA4"/>
    <w:rsid w:val="00580532"/>
    <w:rsid w:val="00584A83"/>
    <w:rsid w:val="00586564"/>
    <w:rsid w:val="00586ACB"/>
    <w:rsid w:val="00586DE8"/>
    <w:rsid w:val="00591A0A"/>
    <w:rsid w:val="005A2C67"/>
    <w:rsid w:val="005A2F1B"/>
    <w:rsid w:val="005A432F"/>
    <w:rsid w:val="005A5D12"/>
    <w:rsid w:val="005B000A"/>
    <w:rsid w:val="005C0083"/>
    <w:rsid w:val="005C4D49"/>
    <w:rsid w:val="005C6072"/>
    <w:rsid w:val="005D3CA8"/>
    <w:rsid w:val="005D45ED"/>
    <w:rsid w:val="005E78BB"/>
    <w:rsid w:val="005F5649"/>
    <w:rsid w:val="005F5D83"/>
    <w:rsid w:val="005F6EB7"/>
    <w:rsid w:val="005F7DC1"/>
    <w:rsid w:val="00600F88"/>
    <w:rsid w:val="006048FC"/>
    <w:rsid w:val="00611604"/>
    <w:rsid w:val="006135F7"/>
    <w:rsid w:val="00613829"/>
    <w:rsid w:val="00615633"/>
    <w:rsid w:val="00616140"/>
    <w:rsid w:val="0062390A"/>
    <w:rsid w:val="0062711F"/>
    <w:rsid w:val="006328BB"/>
    <w:rsid w:val="00633F7D"/>
    <w:rsid w:val="006346DE"/>
    <w:rsid w:val="00636F0A"/>
    <w:rsid w:val="0063764D"/>
    <w:rsid w:val="00637CEA"/>
    <w:rsid w:val="006446ED"/>
    <w:rsid w:val="0064578F"/>
    <w:rsid w:val="00651141"/>
    <w:rsid w:val="006545D8"/>
    <w:rsid w:val="00655379"/>
    <w:rsid w:val="006555CC"/>
    <w:rsid w:val="00657344"/>
    <w:rsid w:val="00661FF6"/>
    <w:rsid w:val="00663459"/>
    <w:rsid w:val="00665CC6"/>
    <w:rsid w:val="00677D97"/>
    <w:rsid w:val="00684883"/>
    <w:rsid w:val="006858B6"/>
    <w:rsid w:val="006906B8"/>
    <w:rsid w:val="00692BB3"/>
    <w:rsid w:val="006A3643"/>
    <w:rsid w:val="006B1F8B"/>
    <w:rsid w:val="006B32C9"/>
    <w:rsid w:val="006B58F4"/>
    <w:rsid w:val="006B7B86"/>
    <w:rsid w:val="006B7C4E"/>
    <w:rsid w:val="006C0914"/>
    <w:rsid w:val="006C3806"/>
    <w:rsid w:val="006C3FFE"/>
    <w:rsid w:val="006D057D"/>
    <w:rsid w:val="006D2542"/>
    <w:rsid w:val="006D4971"/>
    <w:rsid w:val="006F09F3"/>
    <w:rsid w:val="006F6DE7"/>
    <w:rsid w:val="00702047"/>
    <w:rsid w:val="0070371D"/>
    <w:rsid w:val="007039EC"/>
    <w:rsid w:val="00703D0E"/>
    <w:rsid w:val="00705EF3"/>
    <w:rsid w:val="00711B61"/>
    <w:rsid w:val="0071317D"/>
    <w:rsid w:val="00714563"/>
    <w:rsid w:val="00720985"/>
    <w:rsid w:val="00743223"/>
    <w:rsid w:val="00745911"/>
    <w:rsid w:val="00746611"/>
    <w:rsid w:val="00757903"/>
    <w:rsid w:val="00757A1C"/>
    <w:rsid w:val="00760500"/>
    <w:rsid w:val="00764B04"/>
    <w:rsid w:val="00774D7F"/>
    <w:rsid w:val="007750E2"/>
    <w:rsid w:val="00787F5E"/>
    <w:rsid w:val="0079298C"/>
    <w:rsid w:val="007A2780"/>
    <w:rsid w:val="007A6623"/>
    <w:rsid w:val="007B19B4"/>
    <w:rsid w:val="007B35AF"/>
    <w:rsid w:val="007B67F7"/>
    <w:rsid w:val="007B7C54"/>
    <w:rsid w:val="007D4FAE"/>
    <w:rsid w:val="007D5F9B"/>
    <w:rsid w:val="007D6B40"/>
    <w:rsid w:val="007E205F"/>
    <w:rsid w:val="007E437A"/>
    <w:rsid w:val="007E6D94"/>
    <w:rsid w:val="007E72CA"/>
    <w:rsid w:val="007F71CF"/>
    <w:rsid w:val="007F7CBC"/>
    <w:rsid w:val="0080433B"/>
    <w:rsid w:val="00806C08"/>
    <w:rsid w:val="00810BDE"/>
    <w:rsid w:val="00813713"/>
    <w:rsid w:val="00816389"/>
    <w:rsid w:val="008167D4"/>
    <w:rsid w:val="00821E17"/>
    <w:rsid w:val="00823E41"/>
    <w:rsid w:val="0082544F"/>
    <w:rsid w:val="008271FF"/>
    <w:rsid w:val="00830EEB"/>
    <w:rsid w:val="00835078"/>
    <w:rsid w:val="00836633"/>
    <w:rsid w:val="00836CA9"/>
    <w:rsid w:val="008418CF"/>
    <w:rsid w:val="00845AA0"/>
    <w:rsid w:val="0084712B"/>
    <w:rsid w:val="0085067A"/>
    <w:rsid w:val="00850AEE"/>
    <w:rsid w:val="0085256A"/>
    <w:rsid w:val="008562EE"/>
    <w:rsid w:val="00861554"/>
    <w:rsid w:val="0086435A"/>
    <w:rsid w:val="008654FB"/>
    <w:rsid w:val="008664EB"/>
    <w:rsid w:val="00873174"/>
    <w:rsid w:val="00875232"/>
    <w:rsid w:val="008807A7"/>
    <w:rsid w:val="00893A75"/>
    <w:rsid w:val="008A616E"/>
    <w:rsid w:val="008A63BA"/>
    <w:rsid w:val="008B56AB"/>
    <w:rsid w:val="008C1536"/>
    <w:rsid w:val="008C29F8"/>
    <w:rsid w:val="008C5891"/>
    <w:rsid w:val="008D0572"/>
    <w:rsid w:val="008D1547"/>
    <w:rsid w:val="008E0C49"/>
    <w:rsid w:val="008E1855"/>
    <w:rsid w:val="008E2F1D"/>
    <w:rsid w:val="008F0806"/>
    <w:rsid w:val="008F3624"/>
    <w:rsid w:val="00901F4C"/>
    <w:rsid w:val="0090477B"/>
    <w:rsid w:val="00916A90"/>
    <w:rsid w:val="009258B4"/>
    <w:rsid w:val="009346B7"/>
    <w:rsid w:val="00935090"/>
    <w:rsid w:val="00950854"/>
    <w:rsid w:val="00955911"/>
    <w:rsid w:val="009665A6"/>
    <w:rsid w:val="009729A9"/>
    <w:rsid w:val="00975AFD"/>
    <w:rsid w:val="009777D9"/>
    <w:rsid w:val="00977A6D"/>
    <w:rsid w:val="0098067D"/>
    <w:rsid w:val="009830E0"/>
    <w:rsid w:val="0098356B"/>
    <w:rsid w:val="00985381"/>
    <w:rsid w:val="00985E5A"/>
    <w:rsid w:val="009908BE"/>
    <w:rsid w:val="009925E5"/>
    <w:rsid w:val="00992C85"/>
    <w:rsid w:val="00993401"/>
    <w:rsid w:val="00993E4B"/>
    <w:rsid w:val="009943A8"/>
    <w:rsid w:val="009A37B5"/>
    <w:rsid w:val="009A4831"/>
    <w:rsid w:val="009A7F9F"/>
    <w:rsid w:val="009B2BD1"/>
    <w:rsid w:val="009B66CE"/>
    <w:rsid w:val="009B6FE1"/>
    <w:rsid w:val="009B6FE4"/>
    <w:rsid w:val="009C2DA4"/>
    <w:rsid w:val="009D00E9"/>
    <w:rsid w:val="009D16BE"/>
    <w:rsid w:val="009D3855"/>
    <w:rsid w:val="009D76BF"/>
    <w:rsid w:val="009E7BF8"/>
    <w:rsid w:val="009E7E21"/>
    <w:rsid w:val="009F08A2"/>
    <w:rsid w:val="009F4EF2"/>
    <w:rsid w:val="00A052C7"/>
    <w:rsid w:val="00A052F5"/>
    <w:rsid w:val="00A10BED"/>
    <w:rsid w:val="00A10CA6"/>
    <w:rsid w:val="00A10F5E"/>
    <w:rsid w:val="00A16890"/>
    <w:rsid w:val="00A169FF"/>
    <w:rsid w:val="00A2156A"/>
    <w:rsid w:val="00A21714"/>
    <w:rsid w:val="00A25389"/>
    <w:rsid w:val="00A25DE2"/>
    <w:rsid w:val="00A26DEF"/>
    <w:rsid w:val="00A32801"/>
    <w:rsid w:val="00A35197"/>
    <w:rsid w:val="00A36413"/>
    <w:rsid w:val="00A36657"/>
    <w:rsid w:val="00A371B9"/>
    <w:rsid w:val="00A46E04"/>
    <w:rsid w:val="00A543A4"/>
    <w:rsid w:val="00A54BD5"/>
    <w:rsid w:val="00A54EB0"/>
    <w:rsid w:val="00A60583"/>
    <w:rsid w:val="00A6299C"/>
    <w:rsid w:val="00A637C4"/>
    <w:rsid w:val="00A637D6"/>
    <w:rsid w:val="00A646D7"/>
    <w:rsid w:val="00A675D5"/>
    <w:rsid w:val="00A7021D"/>
    <w:rsid w:val="00A71126"/>
    <w:rsid w:val="00A71A57"/>
    <w:rsid w:val="00A74929"/>
    <w:rsid w:val="00A7669D"/>
    <w:rsid w:val="00A82F2E"/>
    <w:rsid w:val="00A879B3"/>
    <w:rsid w:val="00A911F4"/>
    <w:rsid w:val="00A9229F"/>
    <w:rsid w:val="00A93DA9"/>
    <w:rsid w:val="00A940A9"/>
    <w:rsid w:val="00A9457F"/>
    <w:rsid w:val="00AA0256"/>
    <w:rsid w:val="00AA040A"/>
    <w:rsid w:val="00AA26E0"/>
    <w:rsid w:val="00AA4EA9"/>
    <w:rsid w:val="00AA4EF7"/>
    <w:rsid w:val="00AB36B9"/>
    <w:rsid w:val="00AB6DFF"/>
    <w:rsid w:val="00AB7814"/>
    <w:rsid w:val="00AC4213"/>
    <w:rsid w:val="00AC6794"/>
    <w:rsid w:val="00AD193D"/>
    <w:rsid w:val="00AE37F0"/>
    <w:rsid w:val="00AE5D4C"/>
    <w:rsid w:val="00AF4556"/>
    <w:rsid w:val="00AF7663"/>
    <w:rsid w:val="00B171BF"/>
    <w:rsid w:val="00B209AD"/>
    <w:rsid w:val="00B22F60"/>
    <w:rsid w:val="00B2617B"/>
    <w:rsid w:val="00B3543C"/>
    <w:rsid w:val="00B36C77"/>
    <w:rsid w:val="00B43505"/>
    <w:rsid w:val="00B44C33"/>
    <w:rsid w:val="00B451CA"/>
    <w:rsid w:val="00B45BEF"/>
    <w:rsid w:val="00B463C9"/>
    <w:rsid w:val="00B62033"/>
    <w:rsid w:val="00B62B6F"/>
    <w:rsid w:val="00B62D54"/>
    <w:rsid w:val="00B643DA"/>
    <w:rsid w:val="00B713E7"/>
    <w:rsid w:val="00B723E0"/>
    <w:rsid w:val="00B72FD3"/>
    <w:rsid w:val="00B73077"/>
    <w:rsid w:val="00B908D3"/>
    <w:rsid w:val="00B92728"/>
    <w:rsid w:val="00B92C04"/>
    <w:rsid w:val="00B93E13"/>
    <w:rsid w:val="00B943FB"/>
    <w:rsid w:val="00BB51AC"/>
    <w:rsid w:val="00BB7A6D"/>
    <w:rsid w:val="00BC28A4"/>
    <w:rsid w:val="00BC2E3A"/>
    <w:rsid w:val="00BC4DF3"/>
    <w:rsid w:val="00BD3F60"/>
    <w:rsid w:val="00BE4D77"/>
    <w:rsid w:val="00BE5AEB"/>
    <w:rsid w:val="00BF3F33"/>
    <w:rsid w:val="00C01BD7"/>
    <w:rsid w:val="00C0675C"/>
    <w:rsid w:val="00C10FFC"/>
    <w:rsid w:val="00C127BE"/>
    <w:rsid w:val="00C12E42"/>
    <w:rsid w:val="00C12E6C"/>
    <w:rsid w:val="00C13230"/>
    <w:rsid w:val="00C14E09"/>
    <w:rsid w:val="00C14EED"/>
    <w:rsid w:val="00C3241D"/>
    <w:rsid w:val="00C33999"/>
    <w:rsid w:val="00C3541D"/>
    <w:rsid w:val="00C37971"/>
    <w:rsid w:val="00C415F6"/>
    <w:rsid w:val="00C44DCC"/>
    <w:rsid w:val="00C44E27"/>
    <w:rsid w:val="00C52F75"/>
    <w:rsid w:val="00C54C8B"/>
    <w:rsid w:val="00C54E7F"/>
    <w:rsid w:val="00C5620D"/>
    <w:rsid w:val="00C56906"/>
    <w:rsid w:val="00C60D12"/>
    <w:rsid w:val="00C6234C"/>
    <w:rsid w:val="00C627F2"/>
    <w:rsid w:val="00C633C9"/>
    <w:rsid w:val="00C659FE"/>
    <w:rsid w:val="00C66B52"/>
    <w:rsid w:val="00C73526"/>
    <w:rsid w:val="00C7565A"/>
    <w:rsid w:val="00C833E7"/>
    <w:rsid w:val="00C8531A"/>
    <w:rsid w:val="00C85FAB"/>
    <w:rsid w:val="00C9182D"/>
    <w:rsid w:val="00C94198"/>
    <w:rsid w:val="00C94FF0"/>
    <w:rsid w:val="00CB279A"/>
    <w:rsid w:val="00CC2019"/>
    <w:rsid w:val="00CC73D5"/>
    <w:rsid w:val="00CD151B"/>
    <w:rsid w:val="00CD2E28"/>
    <w:rsid w:val="00CD4267"/>
    <w:rsid w:val="00CE0B7F"/>
    <w:rsid w:val="00CE219E"/>
    <w:rsid w:val="00CE362D"/>
    <w:rsid w:val="00CF4832"/>
    <w:rsid w:val="00D036E7"/>
    <w:rsid w:val="00D06572"/>
    <w:rsid w:val="00D15C6B"/>
    <w:rsid w:val="00D208EB"/>
    <w:rsid w:val="00D22E6B"/>
    <w:rsid w:val="00D23323"/>
    <w:rsid w:val="00D23B7A"/>
    <w:rsid w:val="00D35B43"/>
    <w:rsid w:val="00D37742"/>
    <w:rsid w:val="00D4014F"/>
    <w:rsid w:val="00D428AE"/>
    <w:rsid w:val="00D428DA"/>
    <w:rsid w:val="00D57D5A"/>
    <w:rsid w:val="00D645FB"/>
    <w:rsid w:val="00D666A3"/>
    <w:rsid w:val="00D84677"/>
    <w:rsid w:val="00D905C9"/>
    <w:rsid w:val="00D9375D"/>
    <w:rsid w:val="00D96B5C"/>
    <w:rsid w:val="00DA5920"/>
    <w:rsid w:val="00DA5EDD"/>
    <w:rsid w:val="00DA6255"/>
    <w:rsid w:val="00DA6F90"/>
    <w:rsid w:val="00DB0793"/>
    <w:rsid w:val="00DB3AF1"/>
    <w:rsid w:val="00DB526D"/>
    <w:rsid w:val="00DC3D92"/>
    <w:rsid w:val="00DC4160"/>
    <w:rsid w:val="00DC61B4"/>
    <w:rsid w:val="00DD18A3"/>
    <w:rsid w:val="00DE654A"/>
    <w:rsid w:val="00DF5C87"/>
    <w:rsid w:val="00E02537"/>
    <w:rsid w:val="00E06D0D"/>
    <w:rsid w:val="00E06D23"/>
    <w:rsid w:val="00E10671"/>
    <w:rsid w:val="00E113AC"/>
    <w:rsid w:val="00E15D15"/>
    <w:rsid w:val="00E2574E"/>
    <w:rsid w:val="00E31704"/>
    <w:rsid w:val="00E3283F"/>
    <w:rsid w:val="00E42FFA"/>
    <w:rsid w:val="00E43F48"/>
    <w:rsid w:val="00E503FF"/>
    <w:rsid w:val="00E51F19"/>
    <w:rsid w:val="00E528B7"/>
    <w:rsid w:val="00E626BC"/>
    <w:rsid w:val="00E630F2"/>
    <w:rsid w:val="00E63B7B"/>
    <w:rsid w:val="00E7073E"/>
    <w:rsid w:val="00E764B6"/>
    <w:rsid w:val="00E83665"/>
    <w:rsid w:val="00E847D8"/>
    <w:rsid w:val="00E854D4"/>
    <w:rsid w:val="00E86D8D"/>
    <w:rsid w:val="00E8741C"/>
    <w:rsid w:val="00E92903"/>
    <w:rsid w:val="00E94671"/>
    <w:rsid w:val="00E948D5"/>
    <w:rsid w:val="00EA26D4"/>
    <w:rsid w:val="00EA760E"/>
    <w:rsid w:val="00EA7F63"/>
    <w:rsid w:val="00EB06EA"/>
    <w:rsid w:val="00EB6BBC"/>
    <w:rsid w:val="00EB71A1"/>
    <w:rsid w:val="00EC399B"/>
    <w:rsid w:val="00EC6120"/>
    <w:rsid w:val="00ED2086"/>
    <w:rsid w:val="00ED5117"/>
    <w:rsid w:val="00ED5AC3"/>
    <w:rsid w:val="00EF4B86"/>
    <w:rsid w:val="00F01D9A"/>
    <w:rsid w:val="00F029B8"/>
    <w:rsid w:val="00F063ED"/>
    <w:rsid w:val="00F11D80"/>
    <w:rsid w:val="00F13720"/>
    <w:rsid w:val="00F172AC"/>
    <w:rsid w:val="00F35044"/>
    <w:rsid w:val="00F40574"/>
    <w:rsid w:val="00F41E78"/>
    <w:rsid w:val="00F42D8C"/>
    <w:rsid w:val="00F42D95"/>
    <w:rsid w:val="00F43E3E"/>
    <w:rsid w:val="00F50404"/>
    <w:rsid w:val="00F637E7"/>
    <w:rsid w:val="00F661DB"/>
    <w:rsid w:val="00F662CD"/>
    <w:rsid w:val="00F6715B"/>
    <w:rsid w:val="00F67D2E"/>
    <w:rsid w:val="00F74462"/>
    <w:rsid w:val="00F77102"/>
    <w:rsid w:val="00F81271"/>
    <w:rsid w:val="00F903CF"/>
    <w:rsid w:val="00F97515"/>
    <w:rsid w:val="00F979CA"/>
    <w:rsid w:val="00FA255A"/>
    <w:rsid w:val="00FA53D9"/>
    <w:rsid w:val="00FA5BB3"/>
    <w:rsid w:val="00FA7D06"/>
    <w:rsid w:val="00FB2931"/>
    <w:rsid w:val="00FC337D"/>
    <w:rsid w:val="00FC7643"/>
    <w:rsid w:val="00FD44CB"/>
    <w:rsid w:val="00FD509C"/>
    <w:rsid w:val="00FD5DCC"/>
    <w:rsid w:val="00FD6E11"/>
    <w:rsid w:val="00FE1F58"/>
    <w:rsid w:val="00FE4E62"/>
    <w:rsid w:val="00FE5C99"/>
    <w:rsid w:val="00FE6914"/>
    <w:rsid w:val="00FF33F4"/>
    <w:rsid w:val="00FF68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7AE2"/>
  <w15:chartTrackingRefBased/>
  <w15:docId w15:val="{E34C73C4-F1BE-4192-8C93-F51E1E32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43223"/>
  </w:style>
  <w:style w:type="paragraph" w:styleId="ListParagraph">
    <w:name w:val="List Paragraph"/>
    <w:basedOn w:val="Normal"/>
    <w:uiPriority w:val="34"/>
    <w:qFormat/>
    <w:rsid w:val="002F29B4"/>
    <w:pPr>
      <w:ind w:left="720"/>
      <w:contextualSpacing/>
    </w:pPr>
  </w:style>
  <w:style w:type="character" w:styleId="CommentReference">
    <w:name w:val="annotation reference"/>
    <w:basedOn w:val="DefaultParagraphFont"/>
    <w:uiPriority w:val="99"/>
    <w:semiHidden/>
    <w:unhideWhenUsed/>
    <w:rsid w:val="006346DE"/>
    <w:rPr>
      <w:sz w:val="16"/>
      <w:szCs w:val="16"/>
    </w:rPr>
  </w:style>
  <w:style w:type="paragraph" w:styleId="CommentText">
    <w:name w:val="annotation text"/>
    <w:basedOn w:val="Normal"/>
    <w:link w:val="CommentTextChar"/>
    <w:uiPriority w:val="99"/>
    <w:semiHidden/>
    <w:unhideWhenUsed/>
    <w:rsid w:val="006346DE"/>
    <w:pPr>
      <w:spacing w:line="240" w:lineRule="auto"/>
    </w:pPr>
    <w:rPr>
      <w:sz w:val="20"/>
      <w:szCs w:val="20"/>
    </w:rPr>
  </w:style>
  <w:style w:type="character" w:customStyle="1" w:styleId="CommentTextChar">
    <w:name w:val="Comment Text Char"/>
    <w:basedOn w:val="DefaultParagraphFont"/>
    <w:link w:val="CommentText"/>
    <w:uiPriority w:val="99"/>
    <w:semiHidden/>
    <w:rsid w:val="006346DE"/>
    <w:rPr>
      <w:sz w:val="20"/>
      <w:szCs w:val="20"/>
    </w:rPr>
  </w:style>
  <w:style w:type="paragraph" w:styleId="CommentSubject">
    <w:name w:val="annotation subject"/>
    <w:basedOn w:val="CommentText"/>
    <w:next w:val="CommentText"/>
    <w:link w:val="CommentSubjectChar"/>
    <w:uiPriority w:val="99"/>
    <w:semiHidden/>
    <w:unhideWhenUsed/>
    <w:rsid w:val="006346DE"/>
    <w:rPr>
      <w:b/>
      <w:bCs/>
    </w:rPr>
  </w:style>
  <w:style w:type="character" w:customStyle="1" w:styleId="CommentSubjectChar">
    <w:name w:val="Comment Subject Char"/>
    <w:basedOn w:val="CommentTextChar"/>
    <w:link w:val="CommentSubject"/>
    <w:uiPriority w:val="99"/>
    <w:semiHidden/>
    <w:rsid w:val="006346DE"/>
    <w:rPr>
      <w:b/>
      <w:bCs/>
      <w:sz w:val="20"/>
      <w:szCs w:val="20"/>
    </w:rPr>
  </w:style>
  <w:style w:type="paragraph" w:styleId="BalloonText">
    <w:name w:val="Balloon Text"/>
    <w:basedOn w:val="Normal"/>
    <w:link w:val="BalloonTextChar"/>
    <w:uiPriority w:val="99"/>
    <w:semiHidden/>
    <w:unhideWhenUsed/>
    <w:rsid w:val="006346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46DE"/>
    <w:rPr>
      <w:rFonts w:ascii="Times New Roman" w:hAnsi="Times New Roman" w:cs="Times New Roman"/>
      <w:sz w:val="18"/>
      <w:szCs w:val="18"/>
    </w:rPr>
  </w:style>
  <w:style w:type="paragraph" w:styleId="Bibliography">
    <w:name w:val="Bibliography"/>
    <w:basedOn w:val="Normal"/>
    <w:next w:val="Normal"/>
    <w:uiPriority w:val="37"/>
    <w:unhideWhenUsed/>
    <w:rsid w:val="00CD2E28"/>
    <w:pPr>
      <w:tabs>
        <w:tab w:val="left" w:pos="380"/>
      </w:tabs>
      <w:spacing w:after="240" w:line="240" w:lineRule="auto"/>
      <w:ind w:left="720" w:hanging="720"/>
    </w:pPr>
  </w:style>
  <w:style w:type="paragraph" w:styleId="Revision">
    <w:name w:val="Revision"/>
    <w:hidden/>
    <w:uiPriority w:val="99"/>
    <w:semiHidden/>
    <w:rsid w:val="006C3806"/>
    <w:pPr>
      <w:spacing w:after="0" w:line="240" w:lineRule="auto"/>
    </w:pPr>
  </w:style>
  <w:style w:type="character" w:styleId="Hyperlink">
    <w:name w:val="Hyperlink"/>
    <w:basedOn w:val="DefaultParagraphFont"/>
    <w:uiPriority w:val="99"/>
    <w:unhideWhenUsed/>
    <w:rsid w:val="006B58F4"/>
    <w:rPr>
      <w:color w:val="0563C1" w:themeColor="hyperlink"/>
      <w:u w:val="single"/>
    </w:rPr>
  </w:style>
  <w:style w:type="table" w:styleId="PlainTable4">
    <w:name w:val="Plain Table 4"/>
    <w:basedOn w:val="TableNormal"/>
    <w:uiPriority w:val="44"/>
    <w:rsid w:val="006B58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C376A"/>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FollowedHyperlink">
    <w:name w:val="FollowedHyperlink"/>
    <w:basedOn w:val="DefaultParagraphFont"/>
    <w:uiPriority w:val="99"/>
    <w:semiHidden/>
    <w:unhideWhenUsed/>
    <w:rsid w:val="00580532"/>
    <w:rPr>
      <w:color w:val="954F72" w:themeColor="followedHyperlink"/>
      <w:u w:val="single"/>
    </w:rPr>
  </w:style>
  <w:style w:type="paragraph" w:styleId="Footer">
    <w:name w:val="footer"/>
    <w:basedOn w:val="Normal"/>
    <w:link w:val="FooterChar"/>
    <w:uiPriority w:val="99"/>
    <w:unhideWhenUsed/>
    <w:rsid w:val="00F67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D2E"/>
  </w:style>
  <w:style w:type="character" w:styleId="PageNumber">
    <w:name w:val="page number"/>
    <w:basedOn w:val="DefaultParagraphFont"/>
    <w:uiPriority w:val="99"/>
    <w:semiHidden/>
    <w:unhideWhenUsed/>
    <w:rsid w:val="00F67D2E"/>
  </w:style>
  <w:style w:type="character" w:customStyle="1" w:styleId="apple-converted-space">
    <w:name w:val="apple-converted-space"/>
    <w:basedOn w:val="DefaultParagraphFont"/>
    <w:rsid w:val="00B62B6F"/>
  </w:style>
  <w:style w:type="character" w:styleId="Strong">
    <w:name w:val="Strong"/>
    <w:basedOn w:val="DefaultParagraphFont"/>
    <w:uiPriority w:val="22"/>
    <w:qFormat/>
    <w:rsid w:val="00D37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0938">
      <w:bodyDiv w:val="1"/>
      <w:marLeft w:val="0"/>
      <w:marRight w:val="0"/>
      <w:marTop w:val="0"/>
      <w:marBottom w:val="0"/>
      <w:divBdr>
        <w:top w:val="none" w:sz="0" w:space="0" w:color="auto"/>
        <w:left w:val="none" w:sz="0" w:space="0" w:color="auto"/>
        <w:bottom w:val="none" w:sz="0" w:space="0" w:color="auto"/>
        <w:right w:val="none" w:sz="0" w:space="0" w:color="auto"/>
      </w:divBdr>
    </w:div>
    <w:div w:id="369108258">
      <w:bodyDiv w:val="1"/>
      <w:marLeft w:val="0"/>
      <w:marRight w:val="0"/>
      <w:marTop w:val="0"/>
      <w:marBottom w:val="0"/>
      <w:divBdr>
        <w:top w:val="none" w:sz="0" w:space="0" w:color="auto"/>
        <w:left w:val="none" w:sz="0" w:space="0" w:color="auto"/>
        <w:bottom w:val="none" w:sz="0" w:space="0" w:color="auto"/>
        <w:right w:val="none" w:sz="0" w:space="0" w:color="auto"/>
      </w:divBdr>
    </w:div>
    <w:div w:id="709576963">
      <w:bodyDiv w:val="1"/>
      <w:marLeft w:val="0"/>
      <w:marRight w:val="0"/>
      <w:marTop w:val="0"/>
      <w:marBottom w:val="0"/>
      <w:divBdr>
        <w:top w:val="none" w:sz="0" w:space="0" w:color="auto"/>
        <w:left w:val="none" w:sz="0" w:space="0" w:color="auto"/>
        <w:bottom w:val="none" w:sz="0" w:space="0" w:color="auto"/>
        <w:right w:val="none" w:sz="0" w:space="0" w:color="auto"/>
      </w:divBdr>
    </w:div>
    <w:div w:id="1034111546">
      <w:bodyDiv w:val="1"/>
      <w:marLeft w:val="0"/>
      <w:marRight w:val="0"/>
      <w:marTop w:val="0"/>
      <w:marBottom w:val="0"/>
      <w:divBdr>
        <w:top w:val="none" w:sz="0" w:space="0" w:color="auto"/>
        <w:left w:val="none" w:sz="0" w:space="0" w:color="auto"/>
        <w:bottom w:val="none" w:sz="0" w:space="0" w:color="auto"/>
        <w:right w:val="none" w:sz="0" w:space="0" w:color="auto"/>
      </w:divBdr>
    </w:div>
    <w:div w:id="1245649746">
      <w:bodyDiv w:val="1"/>
      <w:marLeft w:val="0"/>
      <w:marRight w:val="0"/>
      <w:marTop w:val="0"/>
      <w:marBottom w:val="0"/>
      <w:divBdr>
        <w:top w:val="none" w:sz="0" w:space="0" w:color="auto"/>
        <w:left w:val="none" w:sz="0" w:space="0" w:color="auto"/>
        <w:bottom w:val="none" w:sz="0" w:space="0" w:color="auto"/>
        <w:right w:val="none" w:sz="0" w:space="0" w:color="auto"/>
      </w:divBdr>
    </w:div>
    <w:div w:id="1749108735">
      <w:bodyDiv w:val="1"/>
      <w:marLeft w:val="0"/>
      <w:marRight w:val="0"/>
      <w:marTop w:val="0"/>
      <w:marBottom w:val="0"/>
      <w:divBdr>
        <w:top w:val="none" w:sz="0" w:space="0" w:color="auto"/>
        <w:left w:val="none" w:sz="0" w:space="0" w:color="auto"/>
        <w:bottom w:val="none" w:sz="0" w:space="0" w:color="auto"/>
        <w:right w:val="none" w:sz="0" w:space="0" w:color="auto"/>
      </w:divBdr>
    </w:div>
    <w:div w:id="191431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8610-065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317D6-B5CA-4902-9E27-03F0CF656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28</Pages>
  <Words>24271</Words>
  <Characters>138347</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Askey,Bryce C</dc:creator>
  <cp:keywords/>
  <dc:description/>
  <cp:lastModifiedBy>Bryce Askey</cp:lastModifiedBy>
  <cp:revision>21</cp:revision>
  <cp:lastPrinted>2021-09-25T19:58:00Z</cp:lastPrinted>
  <dcterms:created xsi:type="dcterms:W3CDTF">2021-11-18T00:02:00Z</dcterms:created>
  <dcterms:modified xsi:type="dcterms:W3CDTF">2021-11-24T01:36:00Z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id="5NDXsUtD"/&gt;&lt;style id="http://www.zotero.org/styles/plant-physiology"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 name="dontAskDelayCitationUpdates" value="true"/&gt;&lt;/prefs&gt;&lt;/data&gt;</vt:lpwstr>
  </property>
</Properties>
</file>