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09D4E2" w14:textId="30EBD967" w:rsidR="00CF2C6F" w:rsidRPr="008F52B6" w:rsidRDefault="005646D3" w:rsidP="00266E96">
      <w:pPr>
        <w:rPr>
          <w:rFonts w:ascii="Arial" w:hAnsi="Arial" w:cs="Arial"/>
          <w:color w:val="000000"/>
        </w:rPr>
      </w:pPr>
      <w:r w:rsidRPr="008F52B6">
        <w:rPr>
          <w:rFonts w:ascii="Arial" w:hAnsi="Arial" w:cs="Arial"/>
          <w:b/>
          <w:bCs/>
          <w:color w:val="000000"/>
          <w:shd w:val="clear" w:color="auto" w:fill="FFFFFF"/>
        </w:rPr>
        <w:t>Reviewer #2:</w:t>
      </w:r>
      <w:r w:rsidRPr="008F52B6">
        <w:rPr>
          <w:rFonts w:ascii="Arial" w:hAnsi="Arial" w:cs="Arial"/>
          <w:color w:val="000000"/>
        </w:rPr>
        <w:br/>
      </w:r>
      <w:r w:rsidRPr="008F52B6">
        <w:rPr>
          <w:rFonts w:ascii="Arial" w:hAnsi="Arial" w:cs="Arial"/>
          <w:color w:val="000000"/>
          <w:shd w:val="clear" w:color="auto" w:fill="FFFFFF"/>
        </w:rPr>
        <w:t xml:space="preserve">The manuscript "Metabolic profiling reveals organ-specific flavone accumulation in Scutellaria and identifies a scutellarin isomer </w:t>
      </w:r>
      <w:proofErr w:type="spellStart"/>
      <w:r w:rsidRPr="008F52B6">
        <w:rPr>
          <w:rFonts w:ascii="Arial" w:hAnsi="Arial" w:cs="Arial"/>
          <w:color w:val="000000"/>
          <w:shd w:val="clear" w:color="auto" w:fill="FFFFFF"/>
        </w:rPr>
        <w:t>isoscutellarin</w:t>
      </w:r>
      <w:proofErr w:type="spellEnd"/>
      <w:r w:rsidRPr="008F52B6">
        <w:rPr>
          <w:rFonts w:ascii="Arial" w:hAnsi="Arial" w:cs="Arial"/>
          <w:color w:val="000000"/>
          <w:shd w:val="clear" w:color="auto" w:fill="FFFFFF"/>
        </w:rPr>
        <w:t xml:space="preserve"> 8-O-β-</w:t>
      </w:r>
      <w:proofErr w:type="spellStart"/>
      <w:r w:rsidRPr="008F52B6">
        <w:rPr>
          <w:rFonts w:ascii="Arial" w:hAnsi="Arial" w:cs="Arial"/>
          <w:color w:val="000000"/>
          <w:shd w:val="clear" w:color="auto" w:fill="FFFFFF"/>
        </w:rPr>
        <w:t>glucuronopyranoside</w:t>
      </w:r>
      <w:proofErr w:type="spellEnd"/>
      <w:r w:rsidRPr="008F52B6">
        <w:rPr>
          <w:rFonts w:ascii="Arial" w:hAnsi="Arial" w:cs="Arial"/>
          <w:color w:val="000000"/>
          <w:shd w:val="clear" w:color="auto" w:fill="FFFFFF"/>
        </w:rPr>
        <w:t xml:space="preserve">" was submitted to </w:t>
      </w:r>
      <w:r w:rsidRPr="00AD4ACC">
        <w:rPr>
          <w:rFonts w:ascii="Arial" w:hAnsi="Arial" w:cs="Arial"/>
          <w:i/>
          <w:color w:val="000000"/>
          <w:shd w:val="clear" w:color="auto" w:fill="FFFFFF"/>
        </w:rPr>
        <w:t>Plant</w:t>
      </w:r>
      <w:r w:rsidR="00AD4ACC" w:rsidRPr="00AD4ACC">
        <w:rPr>
          <w:rFonts w:ascii="Arial" w:hAnsi="Arial" w:cs="Arial"/>
          <w:i/>
          <w:color w:val="000000"/>
          <w:shd w:val="clear" w:color="auto" w:fill="FFFFFF"/>
        </w:rPr>
        <w:t xml:space="preserve"> D</w:t>
      </w:r>
      <w:r w:rsidRPr="00AD4ACC">
        <w:rPr>
          <w:rFonts w:ascii="Arial" w:hAnsi="Arial" w:cs="Arial"/>
          <w:i/>
          <w:color w:val="000000"/>
          <w:shd w:val="clear" w:color="auto" w:fill="FFFFFF"/>
        </w:rPr>
        <w:t>irect</w:t>
      </w:r>
      <w:r w:rsidRPr="008F52B6">
        <w:rPr>
          <w:rFonts w:ascii="Arial" w:hAnsi="Arial" w:cs="Arial"/>
          <w:color w:val="000000"/>
          <w:shd w:val="clear" w:color="auto" w:fill="FFFFFF"/>
        </w:rPr>
        <w:t xml:space="preserve"> for publication.</w:t>
      </w:r>
      <w:r w:rsidRPr="008F52B6">
        <w:rPr>
          <w:rFonts w:ascii="Arial" w:hAnsi="Arial" w:cs="Arial"/>
          <w:color w:val="000000"/>
        </w:rPr>
        <w:br/>
      </w:r>
      <w:r w:rsidRPr="008F52B6">
        <w:rPr>
          <w:rFonts w:ascii="Arial" w:hAnsi="Arial" w:cs="Arial"/>
          <w:color w:val="000000"/>
        </w:rPr>
        <w:br/>
      </w:r>
      <w:r w:rsidRPr="008F52B6">
        <w:rPr>
          <w:rFonts w:ascii="Arial" w:hAnsi="Arial" w:cs="Arial"/>
          <w:color w:val="000000"/>
          <w:shd w:val="clear" w:color="auto" w:fill="FFFFFF"/>
        </w:rPr>
        <w:t>The present study investigates three types of organs (roots, stems, and leaves) in different species of Scutellaria and draw conclusions on the distribution of the necessary enzymes, especially with regard to the occurrence of 4'-hydroxy- and 4'-deoxyflavones.</w:t>
      </w:r>
      <w:r w:rsidRPr="008F52B6">
        <w:rPr>
          <w:rFonts w:ascii="Arial" w:hAnsi="Arial" w:cs="Arial"/>
          <w:color w:val="000000"/>
        </w:rPr>
        <w:br/>
      </w:r>
      <w:r w:rsidRPr="008F52B6">
        <w:rPr>
          <w:rFonts w:ascii="Arial" w:hAnsi="Arial" w:cs="Arial"/>
          <w:color w:val="000000"/>
          <w:shd w:val="clear" w:color="auto" w:fill="FFFFFF"/>
        </w:rPr>
        <w:t>The study is well-planned and concise and also the experimental details are satisfactory, with only a few exceptions, leaving only a few points to be improved/clarified from my side.</w:t>
      </w:r>
      <w:r w:rsidRPr="008F52B6">
        <w:rPr>
          <w:rFonts w:ascii="Arial" w:hAnsi="Arial" w:cs="Arial"/>
          <w:color w:val="000000"/>
        </w:rPr>
        <w:br/>
      </w:r>
      <w:r w:rsidR="007E4CB9">
        <w:rPr>
          <w:rFonts w:ascii="Arial" w:hAnsi="Arial" w:cs="Arial"/>
          <w:b/>
          <w:bCs/>
          <w:color w:val="0070C0"/>
        </w:rPr>
        <w:t xml:space="preserve">Thank </w:t>
      </w:r>
      <w:r w:rsidR="00CF2C6F" w:rsidRPr="00CF0CC1">
        <w:rPr>
          <w:rFonts w:ascii="Arial" w:hAnsi="Arial" w:cs="Arial"/>
          <w:b/>
          <w:bCs/>
          <w:color w:val="0070C0"/>
        </w:rPr>
        <w:t>you for your kind comments</w:t>
      </w:r>
      <w:del w:id="0" w:author="Ding,Yousong" w:date="2021-11-25T13:24:00Z">
        <w:r w:rsidR="00CF2C6F" w:rsidRPr="00CF0CC1" w:rsidDel="0002662F">
          <w:rPr>
            <w:rFonts w:ascii="Arial" w:hAnsi="Arial" w:cs="Arial"/>
            <w:b/>
            <w:bCs/>
            <w:color w:val="0070C0"/>
          </w:rPr>
          <w:delText>.</w:delText>
        </w:r>
      </w:del>
      <w:ins w:id="1" w:author="Ding,Yousong" w:date="2021-11-25T13:24:00Z">
        <w:r w:rsidR="0002662F">
          <w:rPr>
            <w:rFonts w:ascii="Arial" w:hAnsi="Arial" w:cs="Arial"/>
            <w:b/>
            <w:bCs/>
            <w:color w:val="0070C0"/>
          </w:rPr>
          <w:t>!</w:t>
        </w:r>
      </w:ins>
    </w:p>
    <w:p w14:paraId="49CCC70E" w14:textId="238FE9D2" w:rsidR="00BA1516" w:rsidRPr="008F52B6" w:rsidRDefault="005646D3" w:rsidP="00266E96">
      <w:pPr>
        <w:rPr>
          <w:rFonts w:ascii="Arial" w:hAnsi="Arial" w:cs="Arial"/>
          <w:color w:val="000000"/>
          <w:shd w:val="clear" w:color="auto" w:fill="FFFFFF"/>
        </w:rPr>
      </w:pPr>
      <w:r w:rsidRPr="008F52B6">
        <w:rPr>
          <w:rFonts w:ascii="Arial" w:hAnsi="Arial" w:cs="Arial"/>
          <w:color w:val="000000"/>
        </w:rPr>
        <w:br/>
      </w:r>
      <w:r w:rsidRPr="008F52B6">
        <w:rPr>
          <w:rFonts w:ascii="Arial" w:hAnsi="Arial" w:cs="Arial"/>
          <w:color w:val="000000"/>
          <w:shd w:val="clear" w:color="auto" w:fill="FFFFFF"/>
        </w:rPr>
        <w:t>Major points:</w:t>
      </w:r>
      <w:r w:rsidRPr="008F52B6">
        <w:rPr>
          <w:rFonts w:ascii="Arial" w:hAnsi="Arial" w:cs="Arial"/>
          <w:color w:val="000000"/>
        </w:rPr>
        <w:br/>
      </w:r>
      <w:r w:rsidRPr="008F52B6">
        <w:rPr>
          <w:rFonts w:ascii="Arial" w:hAnsi="Arial" w:cs="Arial"/>
          <w:color w:val="000000"/>
          <w:shd w:val="clear" w:color="auto" w:fill="FFFFFF"/>
        </w:rPr>
        <w:t xml:space="preserve">One major point which needs improvement is the first part of the results section. Here it would be better to not repeat results as given in the table (e.g. with standard deviation) but give ranges or total contents (as the authors did anyway). </w:t>
      </w:r>
    </w:p>
    <w:p w14:paraId="0C1DB9AE" w14:textId="60572A3E" w:rsidR="00316E0E" w:rsidRPr="00CF0CC1" w:rsidRDefault="007409D6" w:rsidP="00266E96">
      <w:pPr>
        <w:rPr>
          <w:rFonts w:ascii="Arial" w:hAnsi="Arial" w:cs="Arial"/>
          <w:b/>
          <w:bCs/>
          <w:color w:val="0070C0"/>
          <w:shd w:val="clear" w:color="auto" w:fill="FFFFFF"/>
        </w:rPr>
      </w:pPr>
      <w:r w:rsidRPr="00CF0CC1">
        <w:rPr>
          <w:rFonts w:ascii="Arial" w:hAnsi="Arial" w:cs="Arial"/>
          <w:b/>
          <w:bCs/>
          <w:color w:val="0070C0"/>
          <w:shd w:val="clear" w:color="auto" w:fill="FFFFFF"/>
        </w:rPr>
        <w:t>Thank you for the comment</w:t>
      </w:r>
      <w:del w:id="2" w:author="Ding,Yousong" w:date="2021-11-25T13:24:00Z">
        <w:r w:rsidRPr="00CF0CC1" w:rsidDel="0002662F">
          <w:rPr>
            <w:rFonts w:ascii="Arial" w:hAnsi="Arial" w:cs="Arial"/>
            <w:b/>
            <w:bCs/>
            <w:color w:val="0070C0"/>
            <w:shd w:val="clear" w:color="auto" w:fill="FFFFFF"/>
          </w:rPr>
          <w:delText xml:space="preserve">. </w:delText>
        </w:r>
      </w:del>
      <w:ins w:id="3" w:author="Ding,Yousong" w:date="2021-11-25T13:24:00Z">
        <w:r w:rsidR="0002662F">
          <w:rPr>
            <w:rFonts w:ascii="Arial" w:hAnsi="Arial" w:cs="Arial"/>
            <w:b/>
            <w:bCs/>
            <w:color w:val="0070C0"/>
            <w:shd w:val="clear" w:color="auto" w:fill="FFFFFF"/>
          </w:rPr>
          <w:t>!</w:t>
        </w:r>
        <w:r w:rsidR="0002662F" w:rsidRPr="00CF0CC1">
          <w:rPr>
            <w:rFonts w:ascii="Arial" w:hAnsi="Arial" w:cs="Arial"/>
            <w:b/>
            <w:bCs/>
            <w:color w:val="0070C0"/>
            <w:shd w:val="clear" w:color="auto" w:fill="FFFFFF"/>
          </w:rPr>
          <w:t xml:space="preserve"> </w:t>
        </w:r>
      </w:ins>
      <w:r w:rsidRPr="00CF0CC1">
        <w:rPr>
          <w:rFonts w:ascii="Arial" w:hAnsi="Arial" w:cs="Arial"/>
          <w:b/>
          <w:bCs/>
          <w:color w:val="0070C0"/>
          <w:shd w:val="clear" w:color="auto" w:fill="FFFFFF"/>
        </w:rPr>
        <w:t>We have rew</w:t>
      </w:r>
      <w:r w:rsidR="00C32737" w:rsidRPr="00CF0CC1">
        <w:rPr>
          <w:rFonts w:ascii="Arial" w:hAnsi="Arial" w:cs="Arial"/>
          <w:b/>
          <w:bCs/>
          <w:color w:val="0070C0"/>
          <w:shd w:val="clear" w:color="auto" w:fill="FFFFFF"/>
        </w:rPr>
        <w:t xml:space="preserve">orked much of the first section of the results to avoid repeating specific data points included in Table 1. </w:t>
      </w:r>
      <w:r w:rsidR="008A78A8" w:rsidRPr="00CF0CC1">
        <w:rPr>
          <w:rFonts w:ascii="Arial" w:hAnsi="Arial" w:cs="Arial"/>
          <w:b/>
          <w:bCs/>
          <w:color w:val="0070C0"/>
          <w:shd w:val="clear" w:color="auto" w:fill="FFFFFF"/>
        </w:rPr>
        <w:t xml:space="preserve">In regards to reporting </w:t>
      </w:r>
      <w:ins w:id="4" w:author="Ding,Yousong" w:date="2021-11-25T13:25:00Z">
        <w:r w:rsidR="0002662F">
          <w:rPr>
            <w:rFonts w:ascii="Arial" w:hAnsi="Arial" w:cs="Arial"/>
            <w:b/>
            <w:bCs/>
            <w:color w:val="0070C0"/>
            <w:shd w:val="clear" w:color="auto" w:fill="FFFFFF"/>
          </w:rPr>
          <w:t xml:space="preserve">the </w:t>
        </w:r>
      </w:ins>
      <w:r w:rsidR="008A78A8" w:rsidRPr="00CF0CC1">
        <w:rPr>
          <w:rFonts w:ascii="Arial" w:hAnsi="Arial" w:cs="Arial"/>
          <w:b/>
          <w:bCs/>
          <w:color w:val="0070C0"/>
          <w:shd w:val="clear" w:color="auto" w:fill="FFFFFF"/>
        </w:rPr>
        <w:t xml:space="preserve">total contents, </w:t>
      </w:r>
      <w:r w:rsidR="00717070" w:rsidRPr="00CF0CC1">
        <w:rPr>
          <w:rFonts w:ascii="Arial" w:hAnsi="Arial" w:cs="Arial"/>
          <w:b/>
          <w:bCs/>
          <w:color w:val="0070C0"/>
          <w:shd w:val="clear" w:color="auto" w:fill="FFFFFF"/>
        </w:rPr>
        <w:t>while revising our manuscript, we found that</w:t>
      </w:r>
      <w:r w:rsidR="008A78A8" w:rsidRPr="00CF0CC1">
        <w:rPr>
          <w:rFonts w:ascii="Arial" w:hAnsi="Arial" w:cs="Arial"/>
          <w:b/>
          <w:bCs/>
          <w:color w:val="0070C0"/>
          <w:shd w:val="clear" w:color="auto" w:fill="FFFFFF"/>
        </w:rPr>
        <w:t xml:space="preserve"> in most cases, </w:t>
      </w:r>
      <w:r w:rsidR="00717070" w:rsidRPr="00CF0CC1">
        <w:rPr>
          <w:rFonts w:ascii="Arial" w:hAnsi="Arial" w:cs="Arial"/>
          <w:b/>
          <w:bCs/>
          <w:color w:val="0070C0"/>
          <w:shd w:val="clear" w:color="auto" w:fill="FFFFFF"/>
        </w:rPr>
        <w:t xml:space="preserve">total content changes are mostly </w:t>
      </w:r>
      <w:r w:rsidR="008A78A8" w:rsidRPr="00CF0CC1">
        <w:rPr>
          <w:rFonts w:ascii="Arial" w:hAnsi="Arial" w:cs="Arial"/>
          <w:b/>
          <w:bCs/>
          <w:color w:val="0070C0"/>
          <w:shd w:val="clear" w:color="auto" w:fill="FFFFFF"/>
        </w:rPr>
        <w:t xml:space="preserve">due to high accumulation of only 1 or 2 specific flavones. </w:t>
      </w:r>
      <w:r w:rsidR="00365BEA" w:rsidRPr="00CF0CC1">
        <w:rPr>
          <w:rFonts w:ascii="Arial" w:hAnsi="Arial" w:cs="Arial"/>
          <w:b/>
          <w:bCs/>
          <w:color w:val="0070C0"/>
          <w:shd w:val="clear" w:color="auto" w:fill="FFFFFF"/>
        </w:rPr>
        <w:t xml:space="preserve"> </w:t>
      </w:r>
      <w:r w:rsidR="00717070" w:rsidRPr="00CF0CC1">
        <w:rPr>
          <w:rFonts w:ascii="Arial" w:hAnsi="Arial" w:cs="Arial"/>
          <w:b/>
          <w:bCs/>
          <w:color w:val="0070C0"/>
          <w:shd w:val="clear" w:color="auto" w:fill="FFFFFF"/>
        </w:rPr>
        <w:t xml:space="preserve">Thus, instead of reporting ranges of concentrations or total contents, we opted to make this section more analytical by calculating significance values relative to </w:t>
      </w:r>
      <w:r w:rsidR="00717070" w:rsidRPr="00CF0CC1">
        <w:rPr>
          <w:rFonts w:ascii="Arial" w:hAnsi="Arial" w:cs="Arial"/>
          <w:b/>
          <w:bCs/>
          <w:i/>
          <w:iCs/>
          <w:color w:val="0070C0"/>
          <w:shd w:val="clear" w:color="auto" w:fill="FFFFFF"/>
        </w:rPr>
        <w:t>S. baicalensis</w:t>
      </w:r>
      <w:r w:rsidR="00CF0CC1" w:rsidRPr="00CF0CC1">
        <w:rPr>
          <w:rFonts w:ascii="Arial" w:hAnsi="Arial" w:cs="Arial"/>
          <w:b/>
          <w:bCs/>
          <w:color w:val="0070C0"/>
          <w:shd w:val="clear" w:color="auto" w:fill="FFFFFF"/>
        </w:rPr>
        <w:t xml:space="preserve"> and have rewritten </w:t>
      </w:r>
      <w:r w:rsidR="00C752D0">
        <w:rPr>
          <w:rFonts w:ascii="Arial" w:hAnsi="Arial" w:cs="Arial"/>
          <w:b/>
          <w:bCs/>
          <w:color w:val="0070C0"/>
          <w:shd w:val="clear" w:color="auto" w:fill="FFFFFF"/>
        </w:rPr>
        <w:t xml:space="preserve">in </w:t>
      </w:r>
      <w:r w:rsidR="00CF0CC1" w:rsidRPr="00CF0CC1">
        <w:rPr>
          <w:rFonts w:ascii="Arial" w:hAnsi="Arial" w:cs="Arial"/>
          <w:b/>
          <w:bCs/>
          <w:color w:val="0070C0"/>
          <w:shd w:val="clear" w:color="auto" w:fill="FFFFFF"/>
        </w:rPr>
        <w:t xml:space="preserve">line </w:t>
      </w:r>
      <w:r w:rsidR="00C752D0">
        <w:rPr>
          <w:rFonts w:ascii="Arial" w:hAnsi="Arial" w:cs="Arial"/>
          <w:b/>
          <w:bCs/>
          <w:color w:val="0070C0"/>
          <w:shd w:val="clear" w:color="auto" w:fill="FFFFFF"/>
        </w:rPr>
        <w:t>216-218</w:t>
      </w:r>
      <w:del w:id="5" w:author="Ding,Yousong" w:date="2021-11-25T13:25:00Z">
        <w:r w:rsidR="00C752D0" w:rsidDel="00E94E3B">
          <w:rPr>
            <w:rFonts w:ascii="Arial" w:hAnsi="Arial" w:cs="Arial"/>
            <w:b/>
            <w:bCs/>
            <w:color w:val="0070C0"/>
            <w:shd w:val="clear" w:color="auto" w:fill="FFFFFF"/>
          </w:rPr>
          <w:delText xml:space="preserve"> of result section</w:delText>
        </w:r>
      </w:del>
      <w:r w:rsidR="00C752D0">
        <w:rPr>
          <w:rFonts w:ascii="Arial" w:hAnsi="Arial" w:cs="Arial"/>
          <w:b/>
          <w:bCs/>
          <w:color w:val="0070C0"/>
          <w:shd w:val="clear" w:color="auto" w:fill="FFFFFF"/>
        </w:rPr>
        <w:t>, 226-235, and 257-261</w:t>
      </w:r>
      <w:ins w:id="6" w:author="Ding,Yousong" w:date="2021-11-25T13:25:00Z">
        <w:r w:rsidR="00E94E3B">
          <w:rPr>
            <w:rFonts w:ascii="Arial" w:hAnsi="Arial" w:cs="Arial"/>
            <w:b/>
            <w:bCs/>
            <w:color w:val="0070C0"/>
            <w:shd w:val="clear" w:color="auto" w:fill="FFFFFF"/>
          </w:rPr>
          <w:t xml:space="preserve"> of the result section</w:t>
        </w:r>
      </w:ins>
      <w:r w:rsidR="00CF0CC1" w:rsidRPr="00CF0CC1">
        <w:rPr>
          <w:rFonts w:ascii="Arial" w:hAnsi="Arial" w:cs="Arial"/>
          <w:b/>
          <w:bCs/>
          <w:color w:val="0070C0"/>
          <w:shd w:val="clear" w:color="auto" w:fill="FFFFFF"/>
        </w:rPr>
        <w:t>.</w:t>
      </w:r>
      <w:r w:rsidR="00717070" w:rsidRPr="00CF0CC1">
        <w:rPr>
          <w:rFonts w:ascii="Arial" w:hAnsi="Arial" w:cs="Arial"/>
          <w:b/>
          <w:bCs/>
          <w:color w:val="0070C0"/>
          <w:shd w:val="clear" w:color="auto" w:fill="FFFFFF"/>
        </w:rPr>
        <w:t xml:space="preserve"> </w:t>
      </w:r>
      <w:r w:rsidR="00365BEA" w:rsidRPr="00CF0CC1">
        <w:rPr>
          <w:rFonts w:ascii="Arial" w:hAnsi="Arial" w:cs="Arial"/>
          <w:b/>
          <w:bCs/>
          <w:color w:val="0070C0"/>
          <w:shd w:val="clear" w:color="auto" w:fill="FFFFFF"/>
        </w:rPr>
        <w:t xml:space="preserve">We hope that this </w:t>
      </w:r>
      <w:r w:rsidR="00CF0CC1" w:rsidRPr="00CF0CC1">
        <w:rPr>
          <w:rFonts w:ascii="Arial" w:hAnsi="Arial" w:cs="Arial"/>
          <w:b/>
          <w:bCs/>
          <w:color w:val="0070C0"/>
          <w:shd w:val="clear" w:color="auto" w:fill="FFFFFF"/>
        </w:rPr>
        <w:t xml:space="preserve">change </w:t>
      </w:r>
      <w:r w:rsidR="00365BEA" w:rsidRPr="00CF0CC1">
        <w:rPr>
          <w:rFonts w:ascii="Arial" w:hAnsi="Arial" w:cs="Arial"/>
          <w:b/>
          <w:bCs/>
          <w:color w:val="0070C0"/>
          <w:shd w:val="clear" w:color="auto" w:fill="FFFFFF"/>
        </w:rPr>
        <w:t>has improved the conciseness and clarity of this section.</w:t>
      </w:r>
      <w:r w:rsidR="00C32737" w:rsidRPr="00CF0CC1">
        <w:rPr>
          <w:rFonts w:ascii="Arial" w:hAnsi="Arial" w:cs="Arial"/>
          <w:b/>
          <w:bCs/>
          <w:color w:val="0070C0"/>
          <w:shd w:val="clear" w:color="auto" w:fill="FFFFFF"/>
        </w:rPr>
        <w:t xml:space="preserve"> </w:t>
      </w:r>
    </w:p>
    <w:p w14:paraId="34952BBB" w14:textId="77777777" w:rsidR="00316E0E" w:rsidRPr="008F52B6" w:rsidRDefault="00316E0E" w:rsidP="00266E96">
      <w:pPr>
        <w:rPr>
          <w:rFonts w:ascii="Arial" w:hAnsi="Arial" w:cs="Arial"/>
          <w:color w:val="000000"/>
          <w:shd w:val="clear" w:color="auto" w:fill="FFFFFF"/>
        </w:rPr>
      </w:pPr>
    </w:p>
    <w:p w14:paraId="3F7D12F2" w14:textId="7EE2293B" w:rsidR="00BA1516" w:rsidRPr="008F52B6" w:rsidRDefault="005646D3" w:rsidP="00266E96">
      <w:pPr>
        <w:rPr>
          <w:rFonts w:ascii="Arial" w:hAnsi="Arial" w:cs="Arial"/>
          <w:color w:val="000000"/>
          <w:shd w:val="clear" w:color="auto" w:fill="FFFFFF"/>
        </w:rPr>
      </w:pPr>
      <w:r w:rsidRPr="008F52B6">
        <w:rPr>
          <w:rFonts w:ascii="Arial" w:hAnsi="Arial" w:cs="Arial"/>
          <w:color w:val="000000"/>
          <w:shd w:val="clear" w:color="auto" w:fill="FFFFFF"/>
        </w:rPr>
        <w:t>With regard to tables 1 and 2, the concentrations of 0.00 {plus minus}</w:t>
      </w:r>
      <w:r w:rsidR="00B97078" w:rsidRPr="008F52B6">
        <w:rPr>
          <w:rFonts w:ascii="Arial" w:hAnsi="Arial" w:cs="Arial"/>
          <w:color w:val="000000"/>
          <w:shd w:val="clear" w:color="auto" w:fill="FFFFFF"/>
        </w:rPr>
        <w:t xml:space="preserve"> </w:t>
      </w:r>
      <w:r w:rsidRPr="008F52B6">
        <w:rPr>
          <w:rFonts w:ascii="Arial" w:hAnsi="Arial" w:cs="Arial"/>
          <w:color w:val="000000"/>
          <w:shd w:val="clear" w:color="auto" w:fill="FFFFFF"/>
        </w:rPr>
        <w:t>0.00 µmol/g fresh weight should be changed to n.d. for not detected.</w:t>
      </w:r>
      <w:r w:rsidR="00532903" w:rsidRPr="008F52B6">
        <w:rPr>
          <w:rFonts w:ascii="Arial" w:hAnsi="Arial" w:cs="Arial"/>
          <w:color w:val="000000"/>
          <w:shd w:val="clear" w:color="auto" w:fill="FFFFFF"/>
        </w:rPr>
        <w:t xml:space="preserve"> </w:t>
      </w:r>
      <w:r w:rsidRPr="008F52B6">
        <w:rPr>
          <w:rFonts w:ascii="Arial" w:hAnsi="Arial" w:cs="Arial"/>
          <w:color w:val="000000"/>
          <w:shd w:val="clear" w:color="auto" w:fill="FFFFFF"/>
        </w:rPr>
        <w:t xml:space="preserve">Furthermore, tables 1 and 2 should be combined and the concentration of isoscutellarein 8-G calculated using the calibration curve of the isomer scutellarin. The tentative quantitation should then by mentioned in the Table legend or indicated by an asterisk and mentioned at the bottom of the table. </w:t>
      </w:r>
    </w:p>
    <w:p w14:paraId="188A49C4" w14:textId="75B9BC7B" w:rsidR="00316E0E" w:rsidRPr="00CF0CC1" w:rsidRDefault="00BA1516" w:rsidP="00266E96">
      <w:pPr>
        <w:rPr>
          <w:rFonts w:ascii="Arial" w:hAnsi="Arial" w:cs="Arial"/>
          <w:b/>
          <w:bCs/>
          <w:color w:val="0070C0"/>
          <w:shd w:val="clear" w:color="auto" w:fill="FFFFFF"/>
        </w:rPr>
      </w:pPr>
      <w:r w:rsidRPr="00CF0CC1">
        <w:rPr>
          <w:rFonts w:ascii="Arial" w:hAnsi="Arial" w:cs="Arial"/>
          <w:b/>
          <w:bCs/>
          <w:color w:val="0070C0"/>
          <w:shd w:val="clear" w:color="auto" w:fill="FFFFFF"/>
        </w:rPr>
        <w:t>Thank you for the comment</w:t>
      </w:r>
      <w:del w:id="7" w:author="Ding,Yousong" w:date="2021-11-25T13:26:00Z">
        <w:r w:rsidRPr="00CF0CC1" w:rsidDel="004532EC">
          <w:rPr>
            <w:rFonts w:ascii="Arial" w:hAnsi="Arial" w:cs="Arial"/>
            <w:b/>
            <w:bCs/>
            <w:color w:val="0070C0"/>
            <w:shd w:val="clear" w:color="auto" w:fill="FFFFFF"/>
          </w:rPr>
          <w:delText xml:space="preserve">. </w:delText>
        </w:r>
      </w:del>
      <w:ins w:id="8" w:author="Ding,Yousong" w:date="2021-11-25T13:26:00Z">
        <w:r w:rsidR="004532EC">
          <w:rPr>
            <w:rFonts w:ascii="Arial" w:hAnsi="Arial" w:cs="Arial"/>
            <w:b/>
            <w:bCs/>
            <w:color w:val="0070C0"/>
            <w:shd w:val="clear" w:color="auto" w:fill="FFFFFF"/>
          </w:rPr>
          <w:t>!</w:t>
        </w:r>
        <w:r w:rsidR="004532EC" w:rsidRPr="00CF0CC1">
          <w:rPr>
            <w:rFonts w:ascii="Arial" w:hAnsi="Arial" w:cs="Arial"/>
            <w:b/>
            <w:bCs/>
            <w:color w:val="0070C0"/>
            <w:shd w:val="clear" w:color="auto" w:fill="FFFFFF"/>
          </w:rPr>
          <w:t xml:space="preserve"> </w:t>
        </w:r>
      </w:ins>
      <w:r w:rsidRPr="00CF0CC1">
        <w:rPr>
          <w:rFonts w:ascii="Arial" w:hAnsi="Arial" w:cs="Arial"/>
          <w:b/>
          <w:bCs/>
          <w:color w:val="0070C0"/>
          <w:shd w:val="clear" w:color="auto" w:fill="FFFFFF"/>
        </w:rPr>
        <w:t xml:space="preserve">We have replaced 0.00 to n.d. in Table 1 and 2 as suggested.  </w:t>
      </w:r>
      <w:r w:rsidR="00532903" w:rsidRPr="00CF0CC1">
        <w:rPr>
          <w:rFonts w:ascii="Arial" w:hAnsi="Arial" w:cs="Arial"/>
          <w:b/>
          <w:bCs/>
          <w:color w:val="0070C0"/>
          <w:shd w:val="clear" w:color="auto" w:fill="FFFFFF"/>
        </w:rPr>
        <w:t>We agree with the reviewer’s suggestion to merge Tables 1 and 2</w:t>
      </w:r>
      <w:r w:rsidRPr="00CF0CC1">
        <w:rPr>
          <w:rFonts w:ascii="Arial" w:hAnsi="Arial" w:cs="Arial"/>
          <w:b/>
          <w:bCs/>
          <w:color w:val="0070C0"/>
          <w:shd w:val="clear" w:color="auto" w:fill="FFFFFF"/>
        </w:rPr>
        <w:t>.</w:t>
      </w:r>
      <w:r w:rsidR="00532903" w:rsidRPr="00CF0CC1">
        <w:rPr>
          <w:rFonts w:ascii="Arial" w:hAnsi="Arial" w:cs="Arial"/>
          <w:b/>
          <w:bCs/>
          <w:color w:val="0070C0"/>
          <w:shd w:val="clear" w:color="auto" w:fill="FFFFFF"/>
        </w:rPr>
        <w:t xml:space="preserve"> </w:t>
      </w:r>
      <w:r w:rsidRPr="00CF0CC1">
        <w:rPr>
          <w:rFonts w:ascii="Arial" w:hAnsi="Arial" w:cs="Arial"/>
          <w:b/>
          <w:bCs/>
          <w:color w:val="0070C0"/>
          <w:shd w:val="clear" w:color="auto" w:fill="FFFFFF"/>
        </w:rPr>
        <w:t>Since</w:t>
      </w:r>
      <w:r w:rsidR="00151085" w:rsidRPr="00CF0CC1">
        <w:rPr>
          <w:rFonts w:ascii="Arial" w:hAnsi="Arial" w:cs="Arial"/>
          <w:b/>
          <w:bCs/>
          <w:color w:val="0070C0"/>
          <w:shd w:val="clear" w:color="auto" w:fill="FFFFFF"/>
        </w:rPr>
        <w:t xml:space="preserve"> the UV absorbance spectra of isoscutellarein 8-G and scutellarin </w:t>
      </w:r>
      <w:r w:rsidRPr="00CF0CC1">
        <w:rPr>
          <w:rFonts w:ascii="Arial" w:hAnsi="Arial" w:cs="Arial"/>
          <w:b/>
          <w:bCs/>
          <w:color w:val="0070C0"/>
          <w:shd w:val="clear" w:color="auto" w:fill="FFFFFF"/>
        </w:rPr>
        <w:t xml:space="preserve">are different </w:t>
      </w:r>
      <w:r w:rsidR="009C1675" w:rsidRPr="00CF0CC1">
        <w:rPr>
          <w:rFonts w:ascii="Arial" w:hAnsi="Arial" w:cs="Arial"/>
          <w:b/>
          <w:bCs/>
          <w:color w:val="0070C0"/>
          <w:shd w:val="clear" w:color="auto" w:fill="FFFFFF"/>
        </w:rPr>
        <w:t>(Fig. S2),</w:t>
      </w:r>
      <w:r w:rsidR="00151085" w:rsidRPr="00CF0CC1">
        <w:rPr>
          <w:rFonts w:ascii="Arial" w:hAnsi="Arial" w:cs="Arial"/>
          <w:b/>
          <w:bCs/>
          <w:color w:val="0070C0"/>
          <w:shd w:val="clear" w:color="auto" w:fill="FFFFFF"/>
        </w:rPr>
        <w:t xml:space="preserve"> isoscutellarein 8-G concentrations calculated using scutellarin as a reference may be inaccurate</w:t>
      </w:r>
      <w:r w:rsidR="00CF0CC1" w:rsidRPr="00CF0CC1">
        <w:rPr>
          <w:rFonts w:ascii="Arial" w:hAnsi="Arial" w:cs="Arial"/>
          <w:b/>
          <w:bCs/>
          <w:color w:val="0070C0"/>
          <w:shd w:val="clear" w:color="auto" w:fill="FFFFFF"/>
        </w:rPr>
        <w:t>, and</w:t>
      </w:r>
      <w:r w:rsidR="00316E0E" w:rsidRPr="00CF0CC1">
        <w:rPr>
          <w:rFonts w:ascii="Arial" w:hAnsi="Arial" w:cs="Arial"/>
          <w:b/>
          <w:bCs/>
          <w:color w:val="0070C0"/>
          <w:shd w:val="clear" w:color="auto" w:fill="FFFFFF"/>
        </w:rPr>
        <w:t xml:space="preserve"> </w:t>
      </w:r>
      <w:r w:rsidR="004455A7" w:rsidRPr="00CF0CC1">
        <w:rPr>
          <w:rFonts w:ascii="Arial" w:hAnsi="Arial" w:cs="Arial"/>
          <w:b/>
          <w:bCs/>
          <w:color w:val="0070C0"/>
          <w:shd w:val="clear" w:color="auto" w:fill="FFFFFF"/>
        </w:rPr>
        <w:t>potentially mislead readers with a tentative quantification.</w:t>
      </w:r>
      <w:r w:rsidR="00CF0CC1" w:rsidRPr="00CF0CC1">
        <w:rPr>
          <w:rFonts w:ascii="Arial" w:hAnsi="Arial" w:cs="Arial"/>
          <w:b/>
          <w:bCs/>
          <w:color w:val="0070C0"/>
          <w:shd w:val="clear" w:color="auto" w:fill="FFFFFF"/>
        </w:rPr>
        <w:t xml:space="preserve"> Thus, we reported peak area of isoscutellarein 8-G </w:t>
      </w:r>
      <w:r w:rsidR="00CC4D9B">
        <w:rPr>
          <w:rFonts w:ascii="Arial" w:hAnsi="Arial" w:cs="Arial"/>
          <w:b/>
          <w:bCs/>
          <w:color w:val="0070C0"/>
          <w:shd w:val="clear" w:color="auto" w:fill="FFFFFF"/>
        </w:rPr>
        <w:t xml:space="preserve">in </w:t>
      </w:r>
      <w:del w:id="9" w:author="Ding,Yousong" w:date="2021-11-25T13:26:00Z">
        <w:r w:rsidR="00CC4D9B" w:rsidDel="003618CA">
          <w:rPr>
            <w:rFonts w:ascii="Arial" w:hAnsi="Arial" w:cs="Arial"/>
            <w:b/>
            <w:bCs/>
            <w:color w:val="0070C0"/>
            <w:shd w:val="clear" w:color="auto" w:fill="FFFFFF"/>
          </w:rPr>
          <w:delText xml:space="preserve">table </w:delText>
        </w:r>
      </w:del>
      <w:ins w:id="10" w:author="Ding,Yousong" w:date="2021-11-25T13:26:00Z">
        <w:r w:rsidR="003618CA">
          <w:rPr>
            <w:rFonts w:ascii="Arial" w:hAnsi="Arial" w:cs="Arial"/>
            <w:b/>
            <w:bCs/>
            <w:color w:val="0070C0"/>
            <w:shd w:val="clear" w:color="auto" w:fill="FFFFFF"/>
          </w:rPr>
          <w:t xml:space="preserve">Table </w:t>
        </w:r>
      </w:ins>
      <w:r w:rsidR="00CC4D9B">
        <w:rPr>
          <w:rFonts w:ascii="Arial" w:hAnsi="Arial" w:cs="Arial"/>
          <w:b/>
          <w:bCs/>
          <w:color w:val="0070C0"/>
          <w:shd w:val="clear" w:color="auto" w:fill="FFFFFF"/>
        </w:rPr>
        <w:t xml:space="preserve">1 </w:t>
      </w:r>
      <w:r w:rsidR="00CF0CC1" w:rsidRPr="00CF0CC1">
        <w:rPr>
          <w:rFonts w:ascii="Arial" w:hAnsi="Arial" w:cs="Arial"/>
          <w:b/>
          <w:bCs/>
          <w:color w:val="0070C0"/>
          <w:shd w:val="clear" w:color="auto" w:fill="FFFFFF"/>
        </w:rPr>
        <w:t xml:space="preserve">and </w:t>
      </w:r>
      <w:r w:rsidR="00CC4D9B">
        <w:rPr>
          <w:rFonts w:ascii="Arial" w:hAnsi="Arial" w:cs="Arial"/>
          <w:b/>
          <w:bCs/>
          <w:color w:val="0070C0"/>
          <w:shd w:val="clear" w:color="auto" w:fill="FFFFFF"/>
        </w:rPr>
        <w:t>added extra note about the</w:t>
      </w:r>
      <w:r w:rsidR="00CF0CC1" w:rsidRPr="00CF0CC1">
        <w:rPr>
          <w:rFonts w:ascii="Arial" w:hAnsi="Arial" w:cs="Arial"/>
          <w:b/>
          <w:bCs/>
          <w:color w:val="0070C0"/>
          <w:shd w:val="clear" w:color="auto" w:fill="FFFFFF"/>
        </w:rPr>
        <w:t xml:space="preserve"> unit of isoscutellarein 8-G </w:t>
      </w:r>
      <w:r w:rsidR="00CC4D9B">
        <w:rPr>
          <w:rFonts w:ascii="Arial" w:hAnsi="Arial" w:cs="Arial"/>
          <w:b/>
          <w:bCs/>
          <w:color w:val="0070C0"/>
          <w:shd w:val="clear" w:color="auto" w:fill="FFFFFF"/>
        </w:rPr>
        <w:t>at the bottom of</w:t>
      </w:r>
      <w:r w:rsidR="00CF0CC1" w:rsidRPr="00CF0CC1">
        <w:rPr>
          <w:rFonts w:ascii="Arial" w:hAnsi="Arial" w:cs="Arial"/>
          <w:b/>
          <w:bCs/>
          <w:color w:val="0070C0"/>
          <w:shd w:val="clear" w:color="auto" w:fill="FFFFFF"/>
        </w:rPr>
        <w:t xml:space="preserve"> </w:t>
      </w:r>
      <w:del w:id="11" w:author="Ding,Yousong" w:date="2021-11-25T13:26:00Z">
        <w:r w:rsidR="00CF0CC1" w:rsidRPr="00CF0CC1" w:rsidDel="003618CA">
          <w:rPr>
            <w:rFonts w:ascii="Arial" w:hAnsi="Arial" w:cs="Arial"/>
            <w:b/>
            <w:bCs/>
            <w:color w:val="0070C0"/>
            <w:shd w:val="clear" w:color="auto" w:fill="FFFFFF"/>
          </w:rPr>
          <w:delText xml:space="preserve">table </w:delText>
        </w:r>
      </w:del>
      <w:ins w:id="12" w:author="Ding,Yousong" w:date="2021-11-25T13:26:00Z">
        <w:r w:rsidR="003618CA">
          <w:rPr>
            <w:rFonts w:ascii="Arial" w:hAnsi="Arial" w:cs="Arial"/>
            <w:b/>
            <w:bCs/>
            <w:color w:val="0070C0"/>
            <w:shd w:val="clear" w:color="auto" w:fill="FFFFFF"/>
          </w:rPr>
          <w:t>T</w:t>
        </w:r>
        <w:r w:rsidR="003618CA" w:rsidRPr="00CF0CC1">
          <w:rPr>
            <w:rFonts w:ascii="Arial" w:hAnsi="Arial" w:cs="Arial"/>
            <w:b/>
            <w:bCs/>
            <w:color w:val="0070C0"/>
            <w:shd w:val="clear" w:color="auto" w:fill="FFFFFF"/>
          </w:rPr>
          <w:t xml:space="preserve">able </w:t>
        </w:r>
      </w:ins>
      <w:r w:rsidR="00CF0CC1" w:rsidRPr="00CF0CC1">
        <w:rPr>
          <w:rFonts w:ascii="Arial" w:hAnsi="Arial" w:cs="Arial"/>
          <w:b/>
          <w:bCs/>
          <w:color w:val="0070C0"/>
          <w:shd w:val="clear" w:color="auto" w:fill="FFFFFF"/>
        </w:rPr>
        <w:t>1.</w:t>
      </w:r>
    </w:p>
    <w:p w14:paraId="741A6585" w14:textId="77777777" w:rsidR="00BA1516" w:rsidRPr="008F52B6" w:rsidRDefault="005646D3" w:rsidP="00266E96">
      <w:pPr>
        <w:rPr>
          <w:rFonts w:ascii="Arial" w:hAnsi="Arial" w:cs="Arial"/>
          <w:color w:val="000000"/>
          <w:shd w:val="clear" w:color="auto" w:fill="FFFFFF"/>
        </w:rPr>
      </w:pPr>
      <w:r w:rsidRPr="008F52B6">
        <w:rPr>
          <w:rFonts w:ascii="Arial" w:hAnsi="Arial" w:cs="Arial"/>
          <w:color w:val="000000"/>
        </w:rPr>
        <w:br/>
      </w:r>
      <w:r w:rsidRPr="008F52B6">
        <w:rPr>
          <w:rFonts w:ascii="Arial" w:hAnsi="Arial" w:cs="Arial"/>
          <w:color w:val="000000"/>
          <w:shd w:val="clear" w:color="auto" w:fill="FFFFFF"/>
        </w:rPr>
        <w:t xml:space="preserve">Another major point is the missing chromatograms. As the determination of flavonoid concentrations is the basis of the study, a figure showing chromatograms of a standard </w:t>
      </w:r>
      <w:r w:rsidRPr="008F52B6">
        <w:rPr>
          <w:rFonts w:ascii="Arial" w:hAnsi="Arial" w:cs="Arial"/>
          <w:color w:val="000000"/>
          <w:shd w:val="clear" w:color="auto" w:fill="FFFFFF"/>
        </w:rPr>
        <w:lastRenderedPageBreak/>
        <w:t>solution and each investigated species should be given. One option would be to expand Figure 4 making the current Figure 4 a part of the new figure.</w:t>
      </w:r>
      <w:r w:rsidR="00316E0E" w:rsidRPr="008F52B6">
        <w:rPr>
          <w:rFonts w:ascii="Arial" w:hAnsi="Arial" w:cs="Arial"/>
          <w:color w:val="000000"/>
          <w:shd w:val="clear" w:color="auto" w:fill="FFFFFF"/>
        </w:rPr>
        <w:t xml:space="preserve"> </w:t>
      </w:r>
    </w:p>
    <w:p w14:paraId="4F4B0B8B" w14:textId="668D0CAC" w:rsidR="00316E0E" w:rsidRPr="00CF0CC1" w:rsidRDefault="00316E0E" w:rsidP="00266E96">
      <w:pPr>
        <w:rPr>
          <w:rFonts w:ascii="Arial" w:eastAsia="Times New Roman" w:hAnsi="Arial" w:cs="Arial"/>
          <w:b/>
          <w:bCs/>
          <w:color w:val="0070C0"/>
        </w:rPr>
      </w:pPr>
      <w:r w:rsidRPr="00CF0CC1">
        <w:rPr>
          <w:rFonts w:ascii="Arial" w:eastAsia="Times New Roman" w:hAnsi="Arial" w:cs="Arial"/>
          <w:b/>
          <w:bCs/>
          <w:color w:val="0070C0"/>
        </w:rPr>
        <w:t>Thank you for the comment</w:t>
      </w:r>
      <w:del w:id="13" w:author="Ding,Yousong" w:date="2021-11-25T13:26:00Z">
        <w:r w:rsidRPr="00CF0CC1" w:rsidDel="00960FBF">
          <w:rPr>
            <w:rFonts w:ascii="Arial" w:eastAsia="Times New Roman" w:hAnsi="Arial" w:cs="Arial"/>
            <w:b/>
            <w:bCs/>
            <w:color w:val="0070C0"/>
          </w:rPr>
          <w:delText xml:space="preserve">. </w:delText>
        </w:r>
      </w:del>
      <w:ins w:id="14" w:author="Ding,Yousong" w:date="2021-11-25T13:26:00Z">
        <w:r w:rsidR="00960FBF">
          <w:rPr>
            <w:rFonts w:ascii="Arial" w:eastAsia="Times New Roman" w:hAnsi="Arial" w:cs="Arial"/>
            <w:b/>
            <w:bCs/>
            <w:color w:val="0070C0"/>
          </w:rPr>
          <w:t>!</w:t>
        </w:r>
        <w:r w:rsidR="00960FBF" w:rsidRPr="00CF0CC1">
          <w:rPr>
            <w:rFonts w:ascii="Arial" w:eastAsia="Times New Roman" w:hAnsi="Arial" w:cs="Arial"/>
            <w:b/>
            <w:bCs/>
            <w:color w:val="0070C0"/>
          </w:rPr>
          <w:t xml:space="preserve"> </w:t>
        </w:r>
      </w:ins>
      <w:r w:rsidRPr="00CF0CC1">
        <w:rPr>
          <w:rFonts w:ascii="Arial" w:eastAsia="Times New Roman" w:hAnsi="Arial" w:cs="Arial"/>
          <w:b/>
          <w:bCs/>
          <w:color w:val="0070C0"/>
        </w:rPr>
        <w:t xml:space="preserve">Although we showed the profiles of 15 metabolites in three organs of seven species, there are various unidentified peaks in the chromatograms of our samples, particularly leaf and stem samples, and some of them are highly abundant in some species but not all species. This variation made the chromatograms complex, and without spectra information, it is hard to tell the </w:t>
      </w:r>
      <w:del w:id="15" w:author="Ding,Yousong" w:date="2021-11-25T13:27:00Z">
        <w:r w:rsidRPr="00CF0CC1" w:rsidDel="000A6DBC">
          <w:rPr>
            <w:rFonts w:ascii="Arial" w:eastAsia="Times New Roman" w:hAnsi="Arial" w:cs="Arial"/>
            <w:b/>
            <w:bCs/>
            <w:color w:val="0070C0"/>
          </w:rPr>
          <w:delText xml:space="preserve">identity </w:delText>
        </w:r>
      </w:del>
      <w:ins w:id="16" w:author="Ding,Yousong" w:date="2021-11-25T13:27:00Z">
        <w:r w:rsidR="000A6DBC" w:rsidRPr="00CF0CC1">
          <w:rPr>
            <w:rFonts w:ascii="Arial" w:eastAsia="Times New Roman" w:hAnsi="Arial" w:cs="Arial"/>
            <w:b/>
            <w:bCs/>
            <w:color w:val="0070C0"/>
          </w:rPr>
          <w:t>identit</w:t>
        </w:r>
        <w:r w:rsidR="000A6DBC">
          <w:rPr>
            <w:rFonts w:ascii="Arial" w:eastAsia="Times New Roman" w:hAnsi="Arial" w:cs="Arial"/>
            <w:b/>
            <w:bCs/>
            <w:color w:val="0070C0"/>
          </w:rPr>
          <w:t>ies</w:t>
        </w:r>
        <w:r w:rsidR="000A6DBC" w:rsidRPr="00CF0CC1">
          <w:rPr>
            <w:rFonts w:ascii="Arial" w:eastAsia="Times New Roman" w:hAnsi="Arial" w:cs="Arial"/>
            <w:b/>
            <w:bCs/>
            <w:color w:val="0070C0"/>
          </w:rPr>
          <w:t xml:space="preserve"> </w:t>
        </w:r>
      </w:ins>
      <w:r w:rsidRPr="00CF0CC1">
        <w:rPr>
          <w:rFonts w:ascii="Arial" w:eastAsia="Times New Roman" w:hAnsi="Arial" w:cs="Arial"/>
          <w:b/>
          <w:bCs/>
          <w:color w:val="0070C0"/>
        </w:rPr>
        <w:t xml:space="preserve">of the peaks. To identify peaks during our analysis, we compared both retention time and absorbance spectra against our standards. Therefore, </w:t>
      </w:r>
      <w:del w:id="17" w:author="Ding,Yousong" w:date="2021-11-25T13:27:00Z">
        <w:r w:rsidRPr="00CF0CC1" w:rsidDel="000A6DBC">
          <w:rPr>
            <w:rFonts w:ascii="Arial" w:eastAsia="Times New Roman" w:hAnsi="Arial" w:cs="Arial"/>
            <w:b/>
            <w:bCs/>
            <w:color w:val="0070C0"/>
          </w:rPr>
          <w:delText xml:space="preserve">we think </w:delText>
        </w:r>
      </w:del>
      <w:r w:rsidRPr="00CF0CC1">
        <w:rPr>
          <w:rFonts w:ascii="Arial" w:eastAsia="Times New Roman" w:hAnsi="Arial" w:cs="Arial"/>
          <w:b/>
          <w:bCs/>
          <w:color w:val="0070C0"/>
        </w:rPr>
        <w:t xml:space="preserve">showing all chromatograms may make readers (particularly non-experts) distracted rather than help them to understand our manuscript. </w:t>
      </w:r>
      <w:del w:id="18" w:author="Ding,Yousong" w:date="2021-11-25T13:28:00Z">
        <w:r w:rsidRPr="00CF0CC1" w:rsidDel="002671EA">
          <w:rPr>
            <w:rFonts w:ascii="Arial" w:eastAsia="Times New Roman" w:hAnsi="Arial" w:cs="Arial"/>
            <w:b/>
            <w:bCs/>
            <w:color w:val="0070C0"/>
          </w:rPr>
          <w:delText xml:space="preserve">Thus, we prefer not to show all chromatograms. </w:delText>
        </w:r>
      </w:del>
      <w:r w:rsidRPr="00CF0CC1">
        <w:rPr>
          <w:rFonts w:ascii="Arial" w:eastAsia="Times New Roman" w:hAnsi="Arial" w:cs="Arial"/>
          <w:b/>
          <w:bCs/>
          <w:color w:val="0070C0"/>
        </w:rPr>
        <w:t>Instead</w:t>
      </w:r>
      <w:ins w:id="19" w:author="Ding,Yousong" w:date="2021-11-25T13:28:00Z">
        <w:r w:rsidR="002671EA">
          <w:rPr>
            <w:rFonts w:ascii="Arial" w:eastAsia="Times New Roman" w:hAnsi="Arial" w:cs="Arial"/>
            <w:b/>
            <w:bCs/>
            <w:color w:val="0070C0"/>
          </w:rPr>
          <w:t>,</w:t>
        </w:r>
      </w:ins>
      <w:r w:rsidRPr="00CF0CC1">
        <w:rPr>
          <w:rFonts w:ascii="Arial" w:eastAsia="Times New Roman" w:hAnsi="Arial" w:cs="Arial"/>
          <w:b/>
          <w:bCs/>
          <w:color w:val="0070C0"/>
        </w:rPr>
        <w:t xml:space="preserve"> we provide</w:t>
      </w:r>
      <w:ins w:id="20" w:author="Ding,Yousong" w:date="2021-11-25T13:28:00Z">
        <w:r w:rsidR="002671EA">
          <w:rPr>
            <w:rFonts w:ascii="Arial" w:eastAsia="Times New Roman" w:hAnsi="Arial" w:cs="Arial"/>
            <w:b/>
            <w:bCs/>
            <w:color w:val="0070C0"/>
          </w:rPr>
          <w:t>d</w:t>
        </w:r>
      </w:ins>
      <w:r w:rsidRPr="00CF0CC1">
        <w:rPr>
          <w:rFonts w:ascii="Arial" w:eastAsia="Times New Roman" w:hAnsi="Arial" w:cs="Arial"/>
          <w:b/>
          <w:bCs/>
          <w:color w:val="0070C0"/>
        </w:rPr>
        <w:t xml:space="preserve"> spectra for each metabolite we analyzed as a supporting figure</w:t>
      </w:r>
      <w:r w:rsidR="009C1675" w:rsidRPr="00CF0CC1">
        <w:rPr>
          <w:rFonts w:ascii="Arial" w:eastAsia="Times New Roman" w:hAnsi="Arial" w:cs="Arial"/>
          <w:b/>
          <w:bCs/>
          <w:color w:val="0070C0"/>
        </w:rPr>
        <w:t xml:space="preserve"> (Fig. S2).</w:t>
      </w:r>
      <w:r w:rsidRPr="00CF0CC1">
        <w:rPr>
          <w:rFonts w:ascii="Arial" w:eastAsia="Times New Roman" w:hAnsi="Arial" w:cs="Arial"/>
          <w:b/>
          <w:bCs/>
          <w:color w:val="0070C0"/>
        </w:rPr>
        <w:t xml:space="preserve"> We hope the reviewer agrees with us</w:t>
      </w:r>
      <w:ins w:id="21" w:author="Ding,Yousong" w:date="2021-11-25T13:29:00Z">
        <w:r w:rsidR="002671EA">
          <w:rPr>
            <w:rFonts w:ascii="Arial" w:eastAsia="Times New Roman" w:hAnsi="Arial" w:cs="Arial"/>
            <w:b/>
            <w:bCs/>
            <w:color w:val="0070C0"/>
          </w:rPr>
          <w:t xml:space="preserve"> that this change is one of the best ways to effectively deliver meaningful information</w:t>
        </w:r>
      </w:ins>
      <w:r w:rsidRPr="00CF0CC1">
        <w:rPr>
          <w:rFonts w:ascii="Arial" w:eastAsia="Times New Roman" w:hAnsi="Arial" w:cs="Arial"/>
          <w:b/>
          <w:bCs/>
          <w:color w:val="0070C0"/>
        </w:rPr>
        <w:t>.</w:t>
      </w:r>
    </w:p>
    <w:p w14:paraId="268FDB49" w14:textId="77777777" w:rsidR="00FC5924" w:rsidRPr="008F52B6" w:rsidRDefault="005646D3">
      <w:pPr>
        <w:rPr>
          <w:rFonts w:ascii="Arial" w:hAnsi="Arial" w:cs="Arial"/>
          <w:color w:val="000000"/>
          <w:shd w:val="clear" w:color="auto" w:fill="FFFFFF"/>
        </w:rPr>
      </w:pPr>
      <w:r w:rsidRPr="008F52B6">
        <w:rPr>
          <w:rFonts w:ascii="Arial" w:hAnsi="Arial" w:cs="Arial"/>
          <w:color w:val="000000"/>
        </w:rPr>
        <w:br/>
      </w:r>
      <w:r w:rsidRPr="008F52B6">
        <w:rPr>
          <w:rFonts w:ascii="Arial" w:hAnsi="Arial" w:cs="Arial"/>
          <w:color w:val="000000"/>
          <w:shd w:val="clear" w:color="auto" w:fill="FFFFFF"/>
        </w:rPr>
        <w:t>The third major point is the unknown compound mentioned in tables S1 and S2. According to the manuscript one previously undescribed compound was isolated and revealed as isoscutellarein 8-glucuronide. However, the tables compare the shift values of isoscutellarein 8-glucuronide and scutellarin to another unknown compound, which was not mentioned in the main text? If so, some more information on this component should be added to the main text. Otherwise, please clarify.</w:t>
      </w:r>
      <w:r w:rsidR="005C4D73" w:rsidRPr="008F52B6">
        <w:rPr>
          <w:rFonts w:ascii="Arial" w:hAnsi="Arial" w:cs="Arial"/>
          <w:color w:val="000000"/>
          <w:shd w:val="clear" w:color="auto" w:fill="FFFFFF"/>
        </w:rPr>
        <w:t xml:space="preserve"> </w:t>
      </w:r>
    </w:p>
    <w:p w14:paraId="05C0D6ED" w14:textId="218928B5" w:rsidR="00FC5924" w:rsidRPr="008F52B6" w:rsidRDefault="00FC5924">
      <w:pPr>
        <w:rPr>
          <w:rFonts w:ascii="Arial" w:hAnsi="Arial" w:cs="Arial"/>
          <w:color w:val="000000"/>
          <w:shd w:val="clear" w:color="auto" w:fill="FFFFFF"/>
        </w:rPr>
      </w:pPr>
      <w:r w:rsidRPr="00CC4D9B">
        <w:rPr>
          <w:rFonts w:ascii="Arial" w:eastAsia="Times New Roman" w:hAnsi="Arial" w:cs="Arial"/>
          <w:b/>
          <w:bCs/>
          <w:color w:val="0070C0"/>
        </w:rPr>
        <w:t>Thank you for the comment</w:t>
      </w:r>
      <w:del w:id="22" w:author="Ding,Yousong" w:date="2021-11-25T13:30:00Z">
        <w:r w:rsidRPr="00CC4D9B" w:rsidDel="002671EA">
          <w:rPr>
            <w:rFonts w:ascii="Arial" w:eastAsia="Times New Roman" w:hAnsi="Arial" w:cs="Arial"/>
            <w:b/>
            <w:bCs/>
            <w:color w:val="0070C0"/>
          </w:rPr>
          <w:delText xml:space="preserve">. </w:delText>
        </w:r>
      </w:del>
      <w:ins w:id="23" w:author="Ding,Yousong" w:date="2021-11-25T13:30:00Z">
        <w:r w:rsidR="002671EA">
          <w:rPr>
            <w:rFonts w:ascii="Arial" w:eastAsia="Times New Roman" w:hAnsi="Arial" w:cs="Arial"/>
            <w:b/>
            <w:bCs/>
            <w:color w:val="0070C0"/>
          </w:rPr>
          <w:t>!</w:t>
        </w:r>
        <w:r w:rsidR="002671EA" w:rsidRPr="00CC4D9B">
          <w:rPr>
            <w:rFonts w:ascii="Arial" w:eastAsia="Times New Roman" w:hAnsi="Arial" w:cs="Arial"/>
            <w:b/>
            <w:bCs/>
            <w:color w:val="0070C0"/>
          </w:rPr>
          <w:t xml:space="preserve"> </w:t>
        </w:r>
      </w:ins>
      <w:r w:rsidR="005C4D73" w:rsidRPr="00CC4D9B">
        <w:rPr>
          <w:rFonts w:ascii="Arial" w:hAnsi="Arial" w:cs="Arial"/>
          <w:b/>
          <w:bCs/>
          <w:color w:val="0070C0"/>
          <w:shd w:val="clear" w:color="auto" w:fill="FFFFFF"/>
        </w:rPr>
        <w:t xml:space="preserve">The unknown compound in </w:t>
      </w:r>
      <w:r w:rsidR="008B0A37" w:rsidRPr="00CC4D9B">
        <w:rPr>
          <w:rFonts w:ascii="Arial" w:hAnsi="Arial" w:cs="Arial"/>
          <w:b/>
          <w:bCs/>
          <w:color w:val="0070C0"/>
          <w:shd w:val="clear" w:color="auto" w:fill="FFFFFF"/>
        </w:rPr>
        <w:t>T</w:t>
      </w:r>
      <w:r w:rsidR="005C4D73" w:rsidRPr="00CC4D9B">
        <w:rPr>
          <w:rFonts w:ascii="Arial" w:hAnsi="Arial" w:cs="Arial"/>
          <w:b/>
          <w:bCs/>
          <w:color w:val="0070C0"/>
          <w:shd w:val="clear" w:color="auto" w:fill="FFFFFF"/>
        </w:rPr>
        <w:t xml:space="preserve">ables S1 and S2 </w:t>
      </w:r>
      <w:r w:rsidR="005A2F86" w:rsidRPr="00CC4D9B">
        <w:rPr>
          <w:rFonts w:ascii="Arial" w:hAnsi="Arial" w:cs="Arial"/>
          <w:b/>
          <w:bCs/>
          <w:color w:val="0070C0"/>
          <w:shd w:val="clear" w:color="auto" w:fill="FFFFFF"/>
        </w:rPr>
        <w:t xml:space="preserve">refers to the isoscutellarein 8-G fraction which we </w:t>
      </w:r>
      <w:del w:id="24" w:author="Ding,Yousong" w:date="2021-11-25T13:30:00Z">
        <w:r w:rsidR="005A2F86" w:rsidRPr="00CC4D9B" w:rsidDel="002671EA">
          <w:rPr>
            <w:rFonts w:ascii="Arial" w:hAnsi="Arial" w:cs="Arial"/>
            <w:b/>
            <w:bCs/>
            <w:color w:val="0070C0"/>
            <w:shd w:val="clear" w:color="auto" w:fill="FFFFFF"/>
          </w:rPr>
          <w:delText xml:space="preserve">isolated </w:delText>
        </w:r>
      </w:del>
      <w:ins w:id="25" w:author="Ding,Yousong" w:date="2021-11-25T13:30:00Z">
        <w:r w:rsidR="002671EA">
          <w:rPr>
            <w:rFonts w:ascii="Arial" w:hAnsi="Arial" w:cs="Arial"/>
            <w:b/>
            <w:bCs/>
            <w:color w:val="0070C0"/>
            <w:shd w:val="clear" w:color="auto" w:fill="FFFFFF"/>
          </w:rPr>
          <w:t>identified</w:t>
        </w:r>
        <w:r w:rsidR="002671EA" w:rsidRPr="00CC4D9B">
          <w:rPr>
            <w:rFonts w:ascii="Arial" w:hAnsi="Arial" w:cs="Arial"/>
            <w:b/>
            <w:bCs/>
            <w:color w:val="0070C0"/>
            <w:shd w:val="clear" w:color="auto" w:fill="FFFFFF"/>
          </w:rPr>
          <w:t xml:space="preserve"> </w:t>
        </w:r>
      </w:ins>
      <w:r w:rsidR="005A2F86" w:rsidRPr="00CC4D9B">
        <w:rPr>
          <w:rFonts w:ascii="Arial" w:hAnsi="Arial" w:cs="Arial"/>
          <w:b/>
          <w:bCs/>
          <w:color w:val="0070C0"/>
          <w:shd w:val="clear" w:color="auto" w:fill="FFFFFF"/>
        </w:rPr>
        <w:t xml:space="preserve">from our </w:t>
      </w:r>
      <w:r w:rsidR="005A2F86" w:rsidRPr="00CC4D9B">
        <w:rPr>
          <w:rFonts w:ascii="Arial" w:hAnsi="Arial" w:cs="Arial"/>
          <w:b/>
          <w:bCs/>
          <w:i/>
          <w:iCs/>
          <w:color w:val="0070C0"/>
          <w:shd w:val="clear" w:color="auto" w:fill="FFFFFF"/>
        </w:rPr>
        <w:t xml:space="preserve">S. barbata </w:t>
      </w:r>
      <w:r w:rsidR="005A2F86" w:rsidRPr="00CC4D9B">
        <w:rPr>
          <w:rFonts w:ascii="Arial" w:hAnsi="Arial" w:cs="Arial"/>
          <w:b/>
          <w:bCs/>
          <w:color w:val="0070C0"/>
          <w:shd w:val="clear" w:color="auto" w:fill="FFFFFF"/>
        </w:rPr>
        <w:t xml:space="preserve">leaf extracts. </w:t>
      </w:r>
      <w:r w:rsidR="00266E96" w:rsidRPr="00CC4D9B">
        <w:rPr>
          <w:rFonts w:ascii="Arial" w:hAnsi="Arial" w:cs="Arial"/>
          <w:b/>
          <w:bCs/>
          <w:color w:val="0070C0"/>
          <w:shd w:val="clear" w:color="auto" w:fill="FFFFFF"/>
        </w:rPr>
        <w:t xml:space="preserve">In the tables, </w:t>
      </w:r>
      <w:r w:rsidR="007A4F61" w:rsidRPr="00CC4D9B">
        <w:rPr>
          <w:rFonts w:ascii="Arial" w:hAnsi="Arial" w:cs="Arial"/>
          <w:b/>
          <w:bCs/>
          <w:color w:val="0070C0"/>
          <w:shd w:val="clear" w:color="auto" w:fill="FFFFFF"/>
        </w:rPr>
        <w:t>data in the</w:t>
      </w:r>
      <w:r w:rsidR="00266E96" w:rsidRPr="00CC4D9B">
        <w:rPr>
          <w:rFonts w:ascii="Arial" w:hAnsi="Arial" w:cs="Arial"/>
          <w:b/>
          <w:bCs/>
          <w:color w:val="0070C0"/>
          <w:shd w:val="clear" w:color="auto" w:fill="FFFFFF"/>
        </w:rPr>
        <w:t xml:space="preserve"> scutellarin and</w:t>
      </w:r>
      <w:r w:rsidR="005A2F86" w:rsidRPr="00CC4D9B">
        <w:rPr>
          <w:rFonts w:ascii="Arial" w:hAnsi="Arial" w:cs="Arial"/>
          <w:b/>
          <w:bCs/>
          <w:color w:val="0070C0"/>
          <w:shd w:val="clear" w:color="auto" w:fill="FFFFFF"/>
        </w:rPr>
        <w:t xml:space="preserve"> isoscutellarein 8-O-β-</w:t>
      </w:r>
      <w:proofErr w:type="spellStart"/>
      <w:r w:rsidR="005A2F86" w:rsidRPr="00CC4D9B">
        <w:rPr>
          <w:rFonts w:ascii="Arial" w:hAnsi="Arial" w:cs="Arial"/>
          <w:b/>
          <w:bCs/>
          <w:color w:val="0070C0"/>
          <w:shd w:val="clear" w:color="auto" w:fill="FFFFFF"/>
        </w:rPr>
        <w:t>glucuronopyranoside</w:t>
      </w:r>
      <w:proofErr w:type="spellEnd"/>
      <w:r w:rsidR="005A2F86" w:rsidRPr="00CC4D9B">
        <w:rPr>
          <w:rFonts w:ascii="Arial" w:hAnsi="Arial" w:cs="Arial"/>
          <w:b/>
          <w:bCs/>
          <w:color w:val="0070C0"/>
          <w:shd w:val="clear" w:color="auto" w:fill="FFFFFF"/>
        </w:rPr>
        <w:t xml:space="preserve"> column</w:t>
      </w:r>
      <w:r w:rsidR="00266E96" w:rsidRPr="00CC4D9B">
        <w:rPr>
          <w:rFonts w:ascii="Arial" w:hAnsi="Arial" w:cs="Arial"/>
          <w:b/>
          <w:bCs/>
          <w:color w:val="0070C0"/>
          <w:shd w:val="clear" w:color="auto" w:fill="FFFFFF"/>
        </w:rPr>
        <w:t>s</w:t>
      </w:r>
      <w:r w:rsidR="005A2F86" w:rsidRPr="00CC4D9B">
        <w:rPr>
          <w:rFonts w:ascii="Arial" w:hAnsi="Arial" w:cs="Arial"/>
          <w:b/>
          <w:bCs/>
          <w:color w:val="0070C0"/>
          <w:shd w:val="clear" w:color="auto" w:fill="FFFFFF"/>
        </w:rPr>
        <w:t xml:space="preserve"> </w:t>
      </w:r>
      <w:r w:rsidR="00266E96" w:rsidRPr="00CC4D9B">
        <w:rPr>
          <w:rFonts w:ascii="Arial" w:hAnsi="Arial" w:cs="Arial"/>
          <w:b/>
          <w:bCs/>
          <w:color w:val="0070C0"/>
          <w:shd w:val="clear" w:color="auto" w:fill="FFFFFF"/>
        </w:rPr>
        <w:t>were</w:t>
      </w:r>
      <w:r w:rsidR="007A4F61" w:rsidRPr="00CC4D9B">
        <w:rPr>
          <w:rFonts w:ascii="Arial" w:hAnsi="Arial" w:cs="Arial"/>
          <w:b/>
          <w:bCs/>
          <w:color w:val="0070C0"/>
          <w:shd w:val="clear" w:color="auto" w:fill="FFFFFF"/>
        </w:rPr>
        <w:t xml:space="preserve"> taken from prior publication</w:t>
      </w:r>
      <w:r w:rsidR="00266E96" w:rsidRPr="00CC4D9B">
        <w:rPr>
          <w:rFonts w:ascii="Arial" w:hAnsi="Arial" w:cs="Arial"/>
          <w:b/>
          <w:bCs/>
          <w:color w:val="0070C0"/>
          <w:shd w:val="clear" w:color="auto" w:fill="FFFFFF"/>
        </w:rPr>
        <w:t>s</w:t>
      </w:r>
      <w:r w:rsidR="007A4F61" w:rsidRPr="00CC4D9B">
        <w:rPr>
          <w:rFonts w:ascii="Arial" w:hAnsi="Arial" w:cs="Arial"/>
          <w:b/>
          <w:bCs/>
          <w:color w:val="0070C0"/>
          <w:shd w:val="clear" w:color="auto" w:fill="FFFFFF"/>
        </w:rPr>
        <w:t xml:space="preserve">, and </w:t>
      </w:r>
      <w:r w:rsidR="00266E96" w:rsidRPr="00CC4D9B">
        <w:rPr>
          <w:rFonts w:ascii="Arial" w:hAnsi="Arial" w:cs="Arial"/>
          <w:b/>
          <w:bCs/>
          <w:color w:val="0070C0"/>
          <w:shd w:val="clear" w:color="auto" w:fill="FFFFFF"/>
        </w:rPr>
        <w:t>are not</w:t>
      </w:r>
      <w:r w:rsidR="007A4F61" w:rsidRPr="00CC4D9B">
        <w:rPr>
          <w:rFonts w:ascii="Arial" w:hAnsi="Arial" w:cs="Arial"/>
          <w:b/>
          <w:bCs/>
          <w:color w:val="0070C0"/>
          <w:shd w:val="clear" w:color="auto" w:fill="FFFFFF"/>
        </w:rPr>
        <w:t xml:space="preserve"> our own data. This was indicated in the original submission with a superscript</w:t>
      </w:r>
      <w:r w:rsidR="00266E96" w:rsidRPr="00CC4D9B">
        <w:rPr>
          <w:rFonts w:ascii="Arial" w:hAnsi="Arial" w:cs="Arial"/>
          <w:b/>
          <w:bCs/>
          <w:color w:val="0070C0"/>
          <w:shd w:val="clear" w:color="auto" w:fill="FFFFFF"/>
        </w:rPr>
        <w:t xml:space="preserve"> beside the compound names. However, to make this </w:t>
      </w:r>
      <w:del w:id="26" w:author="Ding,Yousong" w:date="2021-11-25T13:30:00Z">
        <w:r w:rsidR="00266E96" w:rsidRPr="00CC4D9B" w:rsidDel="002671EA">
          <w:rPr>
            <w:rFonts w:ascii="Arial" w:hAnsi="Arial" w:cs="Arial"/>
            <w:b/>
            <w:bCs/>
            <w:color w:val="0070C0"/>
            <w:shd w:val="clear" w:color="auto" w:fill="FFFFFF"/>
          </w:rPr>
          <w:delText xml:space="preserve">more </w:delText>
        </w:r>
      </w:del>
      <w:r w:rsidR="00266E96" w:rsidRPr="00CC4D9B">
        <w:rPr>
          <w:rFonts w:ascii="Arial" w:hAnsi="Arial" w:cs="Arial"/>
          <w:b/>
          <w:bCs/>
          <w:color w:val="0070C0"/>
          <w:shd w:val="clear" w:color="auto" w:fill="FFFFFF"/>
        </w:rPr>
        <w:t>clear</w:t>
      </w:r>
      <w:ins w:id="27" w:author="Ding,Yousong" w:date="2021-11-25T13:30:00Z">
        <w:r w:rsidR="002671EA">
          <w:rPr>
            <w:rFonts w:ascii="Arial" w:hAnsi="Arial" w:cs="Arial"/>
            <w:b/>
            <w:bCs/>
            <w:color w:val="0070C0"/>
            <w:shd w:val="clear" w:color="auto" w:fill="FFFFFF"/>
          </w:rPr>
          <w:t>er</w:t>
        </w:r>
      </w:ins>
      <w:r w:rsidR="00266E96" w:rsidRPr="00CC4D9B">
        <w:rPr>
          <w:rFonts w:ascii="Arial" w:hAnsi="Arial" w:cs="Arial"/>
          <w:b/>
          <w:bCs/>
          <w:color w:val="0070C0"/>
          <w:shd w:val="clear" w:color="auto" w:fill="FFFFFF"/>
        </w:rPr>
        <w:t xml:space="preserve">, </w:t>
      </w:r>
      <w:r w:rsidR="007A4F61" w:rsidRPr="00CC4D9B">
        <w:rPr>
          <w:rFonts w:ascii="Arial" w:hAnsi="Arial" w:cs="Arial"/>
          <w:b/>
          <w:bCs/>
          <w:color w:val="0070C0"/>
          <w:shd w:val="clear" w:color="auto" w:fill="FFFFFF"/>
        </w:rPr>
        <w:t>we</w:t>
      </w:r>
      <w:r w:rsidR="005D0783" w:rsidRPr="00CC4D9B">
        <w:rPr>
          <w:rFonts w:ascii="Arial" w:hAnsi="Arial" w:cs="Arial"/>
          <w:b/>
          <w:bCs/>
          <w:color w:val="0070C0"/>
          <w:shd w:val="clear" w:color="auto" w:fill="FFFFFF"/>
        </w:rPr>
        <w:t xml:space="preserve"> reworded the label</w:t>
      </w:r>
      <w:r w:rsidR="00266E96" w:rsidRPr="00CC4D9B">
        <w:rPr>
          <w:rFonts w:ascii="Arial" w:hAnsi="Arial" w:cs="Arial"/>
          <w:b/>
          <w:bCs/>
          <w:color w:val="0070C0"/>
          <w:shd w:val="clear" w:color="auto" w:fill="FFFFFF"/>
        </w:rPr>
        <w:t>s</w:t>
      </w:r>
      <w:r w:rsidR="005D0783" w:rsidRPr="00CC4D9B">
        <w:rPr>
          <w:rFonts w:ascii="Arial" w:hAnsi="Arial" w:cs="Arial"/>
          <w:b/>
          <w:bCs/>
          <w:color w:val="0070C0"/>
          <w:shd w:val="clear" w:color="auto" w:fill="FFFFFF"/>
        </w:rPr>
        <w:t xml:space="preserve"> of </w:t>
      </w:r>
      <w:r w:rsidR="00266E96" w:rsidRPr="00CC4D9B">
        <w:rPr>
          <w:rFonts w:ascii="Arial" w:hAnsi="Arial" w:cs="Arial"/>
          <w:b/>
          <w:bCs/>
          <w:color w:val="0070C0"/>
          <w:shd w:val="clear" w:color="auto" w:fill="FFFFFF"/>
        </w:rPr>
        <w:t xml:space="preserve">both </w:t>
      </w:r>
      <w:r w:rsidR="008B0A37" w:rsidRPr="00CC4D9B">
        <w:rPr>
          <w:rFonts w:ascii="Arial" w:hAnsi="Arial" w:cs="Arial"/>
          <w:b/>
          <w:bCs/>
          <w:color w:val="0070C0"/>
          <w:shd w:val="clear" w:color="auto" w:fill="FFFFFF"/>
        </w:rPr>
        <w:t>T</w:t>
      </w:r>
      <w:r w:rsidR="00266E96" w:rsidRPr="00CC4D9B">
        <w:rPr>
          <w:rFonts w:ascii="Arial" w:hAnsi="Arial" w:cs="Arial"/>
          <w:b/>
          <w:bCs/>
          <w:color w:val="0070C0"/>
          <w:shd w:val="clear" w:color="auto" w:fill="FFFFFF"/>
        </w:rPr>
        <w:t>ables S1 and</w:t>
      </w:r>
      <w:r w:rsidR="005D0783" w:rsidRPr="00CC4D9B">
        <w:rPr>
          <w:rFonts w:ascii="Arial" w:hAnsi="Arial" w:cs="Arial"/>
          <w:b/>
          <w:bCs/>
          <w:color w:val="0070C0"/>
          <w:shd w:val="clear" w:color="auto" w:fill="FFFFFF"/>
        </w:rPr>
        <w:t xml:space="preserve"> S2, and</w:t>
      </w:r>
      <w:r w:rsidR="007A4F61" w:rsidRPr="00CC4D9B">
        <w:rPr>
          <w:rFonts w:ascii="Arial" w:hAnsi="Arial" w:cs="Arial"/>
          <w:b/>
          <w:bCs/>
          <w:color w:val="0070C0"/>
          <w:shd w:val="clear" w:color="auto" w:fill="FFFFFF"/>
        </w:rPr>
        <w:t xml:space="preserve"> added extra</w:t>
      </w:r>
      <w:r w:rsidR="005D0783" w:rsidRPr="00CC4D9B">
        <w:rPr>
          <w:rFonts w:ascii="Arial" w:hAnsi="Arial" w:cs="Arial"/>
          <w:b/>
          <w:bCs/>
          <w:color w:val="0070C0"/>
          <w:shd w:val="clear" w:color="auto" w:fill="FFFFFF"/>
        </w:rPr>
        <w:t xml:space="preserve"> notes</w:t>
      </w:r>
      <w:r w:rsidR="00266E96" w:rsidRPr="00CC4D9B">
        <w:rPr>
          <w:rFonts w:ascii="Arial" w:hAnsi="Arial" w:cs="Arial"/>
          <w:b/>
          <w:bCs/>
          <w:color w:val="0070C0"/>
          <w:shd w:val="clear" w:color="auto" w:fill="FFFFFF"/>
        </w:rPr>
        <w:t xml:space="preserve"> at the bottom of the tables.</w:t>
      </w:r>
      <w:r w:rsidR="005646D3" w:rsidRPr="008F52B6">
        <w:rPr>
          <w:rFonts w:ascii="Arial" w:hAnsi="Arial" w:cs="Arial"/>
          <w:color w:val="000000"/>
        </w:rPr>
        <w:br/>
      </w:r>
      <w:r w:rsidR="005646D3" w:rsidRPr="008F52B6">
        <w:rPr>
          <w:rFonts w:ascii="Arial" w:hAnsi="Arial" w:cs="Arial"/>
          <w:color w:val="000000"/>
        </w:rPr>
        <w:br/>
      </w:r>
      <w:r w:rsidR="005646D3" w:rsidRPr="008F52B6">
        <w:rPr>
          <w:rFonts w:ascii="Arial" w:hAnsi="Arial" w:cs="Arial"/>
          <w:color w:val="000000"/>
          <w:shd w:val="clear" w:color="auto" w:fill="FFFFFF"/>
        </w:rPr>
        <w:t>Minor points:</w:t>
      </w:r>
      <w:r w:rsidR="005646D3" w:rsidRPr="008F52B6">
        <w:rPr>
          <w:rFonts w:ascii="Arial" w:hAnsi="Arial" w:cs="Arial"/>
          <w:color w:val="000000"/>
        </w:rPr>
        <w:br/>
      </w:r>
      <w:r w:rsidR="005646D3" w:rsidRPr="008F52B6">
        <w:rPr>
          <w:rFonts w:ascii="Arial" w:hAnsi="Arial" w:cs="Arial"/>
          <w:color w:val="000000"/>
          <w:shd w:val="clear" w:color="auto" w:fill="FFFFFF"/>
        </w:rPr>
        <w:t>Line 103: According to The</w:t>
      </w:r>
      <w:ins w:id="28" w:author="Ding,Yousong" w:date="2021-11-25T13:30:00Z">
        <w:r w:rsidR="002671EA">
          <w:rPr>
            <w:rFonts w:ascii="Arial" w:hAnsi="Arial" w:cs="Arial"/>
            <w:color w:val="000000"/>
            <w:shd w:val="clear" w:color="auto" w:fill="FFFFFF"/>
          </w:rPr>
          <w:t xml:space="preserve"> </w:t>
        </w:r>
      </w:ins>
      <w:r w:rsidR="005646D3" w:rsidRPr="008F52B6">
        <w:rPr>
          <w:rFonts w:ascii="Arial" w:hAnsi="Arial" w:cs="Arial"/>
          <w:color w:val="000000"/>
          <w:shd w:val="clear" w:color="auto" w:fill="FFFFFF"/>
        </w:rPr>
        <w:t>Plant</w:t>
      </w:r>
      <w:ins w:id="29" w:author="Ding,Yousong" w:date="2021-11-25T13:30:00Z">
        <w:r w:rsidR="002671EA">
          <w:rPr>
            <w:rFonts w:ascii="Arial" w:hAnsi="Arial" w:cs="Arial"/>
            <w:color w:val="000000"/>
            <w:shd w:val="clear" w:color="auto" w:fill="FFFFFF"/>
          </w:rPr>
          <w:t xml:space="preserve"> </w:t>
        </w:r>
      </w:ins>
      <w:r w:rsidR="005646D3" w:rsidRPr="008F52B6">
        <w:rPr>
          <w:rFonts w:ascii="Arial" w:hAnsi="Arial" w:cs="Arial"/>
          <w:color w:val="000000"/>
          <w:shd w:val="clear" w:color="auto" w:fill="FFFFFF"/>
        </w:rPr>
        <w:t xml:space="preserve">List Scutellaria </w:t>
      </w:r>
      <w:proofErr w:type="spellStart"/>
      <w:r w:rsidR="005646D3" w:rsidRPr="008F52B6">
        <w:rPr>
          <w:rFonts w:ascii="Arial" w:hAnsi="Arial" w:cs="Arial"/>
          <w:color w:val="000000"/>
          <w:shd w:val="clear" w:color="auto" w:fill="FFFFFF"/>
        </w:rPr>
        <w:t>leonardii</w:t>
      </w:r>
      <w:proofErr w:type="spellEnd"/>
      <w:r w:rsidR="005646D3" w:rsidRPr="008F52B6">
        <w:rPr>
          <w:rFonts w:ascii="Arial" w:hAnsi="Arial" w:cs="Arial"/>
          <w:color w:val="000000"/>
          <w:shd w:val="clear" w:color="auto" w:fill="FFFFFF"/>
        </w:rPr>
        <w:t xml:space="preserve"> is a synonym for Scutellaria </w:t>
      </w:r>
      <w:proofErr w:type="spellStart"/>
      <w:r w:rsidR="005646D3" w:rsidRPr="008F52B6">
        <w:rPr>
          <w:rFonts w:ascii="Arial" w:hAnsi="Arial" w:cs="Arial"/>
          <w:color w:val="000000"/>
          <w:shd w:val="clear" w:color="auto" w:fill="FFFFFF"/>
        </w:rPr>
        <w:t>parvula</w:t>
      </w:r>
      <w:proofErr w:type="spellEnd"/>
      <w:r w:rsidR="005646D3" w:rsidRPr="008F52B6">
        <w:rPr>
          <w:rFonts w:ascii="Arial" w:hAnsi="Arial" w:cs="Arial"/>
          <w:color w:val="000000"/>
          <w:shd w:val="clear" w:color="auto" w:fill="FFFFFF"/>
        </w:rPr>
        <w:t xml:space="preserve"> var. </w:t>
      </w:r>
      <w:proofErr w:type="spellStart"/>
      <w:r w:rsidR="005646D3" w:rsidRPr="008F52B6">
        <w:rPr>
          <w:rFonts w:ascii="Arial" w:hAnsi="Arial" w:cs="Arial"/>
          <w:color w:val="000000"/>
          <w:shd w:val="clear" w:color="auto" w:fill="FFFFFF"/>
        </w:rPr>
        <w:t>leonardii</w:t>
      </w:r>
      <w:proofErr w:type="spellEnd"/>
      <w:r w:rsidR="005646D3" w:rsidRPr="008F52B6">
        <w:rPr>
          <w:rFonts w:ascii="Arial" w:hAnsi="Arial" w:cs="Arial"/>
          <w:color w:val="000000"/>
          <w:shd w:val="clear" w:color="auto" w:fill="FFFFFF"/>
        </w:rPr>
        <w:t xml:space="preserve">. Therefore, please change it to S. </w:t>
      </w:r>
      <w:proofErr w:type="spellStart"/>
      <w:r w:rsidR="005646D3" w:rsidRPr="008F52B6">
        <w:rPr>
          <w:rFonts w:ascii="Arial" w:hAnsi="Arial" w:cs="Arial"/>
          <w:color w:val="000000"/>
          <w:shd w:val="clear" w:color="auto" w:fill="FFFFFF"/>
        </w:rPr>
        <w:t>parvula</w:t>
      </w:r>
      <w:proofErr w:type="spellEnd"/>
      <w:r w:rsidR="005646D3" w:rsidRPr="008F52B6">
        <w:rPr>
          <w:rFonts w:ascii="Arial" w:hAnsi="Arial" w:cs="Arial"/>
          <w:color w:val="000000"/>
          <w:shd w:val="clear" w:color="auto" w:fill="FFFFFF"/>
        </w:rPr>
        <w:t xml:space="preserve"> (with or without the respective variation).</w:t>
      </w:r>
      <w:r w:rsidR="006B4BAA" w:rsidRPr="008F52B6">
        <w:rPr>
          <w:rFonts w:ascii="Arial" w:hAnsi="Arial" w:cs="Arial"/>
          <w:color w:val="000000"/>
          <w:shd w:val="clear" w:color="auto" w:fill="FFFFFF"/>
        </w:rPr>
        <w:t xml:space="preserve"> </w:t>
      </w:r>
    </w:p>
    <w:p w14:paraId="31CC27D7" w14:textId="536CC382" w:rsidR="00FC5924" w:rsidRPr="00CC4D9B" w:rsidRDefault="00FC5924">
      <w:pPr>
        <w:rPr>
          <w:rFonts w:ascii="Arial" w:hAnsi="Arial" w:cs="Arial"/>
          <w:b/>
          <w:bCs/>
          <w:color w:val="0070C0"/>
          <w:shd w:val="clear" w:color="auto" w:fill="FFFFFF"/>
        </w:rPr>
      </w:pPr>
      <w:r w:rsidRPr="00CC4D9B">
        <w:rPr>
          <w:rFonts w:ascii="Arial" w:hAnsi="Arial" w:cs="Arial"/>
          <w:b/>
          <w:bCs/>
          <w:color w:val="0070C0"/>
          <w:shd w:val="clear" w:color="auto" w:fill="FFFFFF"/>
        </w:rPr>
        <w:t>Thank you for pointing out</w:t>
      </w:r>
      <w:r w:rsidR="00CF2C6F" w:rsidRPr="00CC4D9B">
        <w:rPr>
          <w:rFonts w:ascii="Arial" w:hAnsi="Arial" w:cs="Arial"/>
          <w:b/>
          <w:bCs/>
          <w:color w:val="0070C0"/>
          <w:shd w:val="clear" w:color="auto" w:fill="FFFFFF"/>
        </w:rPr>
        <w:t xml:space="preserve"> this error</w:t>
      </w:r>
      <w:del w:id="30" w:author="Ding,Yousong" w:date="2021-11-25T13:31:00Z">
        <w:r w:rsidR="00CF2C6F" w:rsidRPr="00CC4D9B" w:rsidDel="002671EA">
          <w:rPr>
            <w:rFonts w:ascii="Arial" w:hAnsi="Arial" w:cs="Arial"/>
            <w:b/>
            <w:bCs/>
            <w:color w:val="0070C0"/>
            <w:shd w:val="clear" w:color="auto" w:fill="FFFFFF"/>
          </w:rPr>
          <w:delText>.</w:delText>
        </w:r>
        <w:r w:rsidRPr="00CC4D9B" w:rsidDel="002671EA">
          <w:rPr>
            <w:rFonts w:ascii="Arial" w:hAnsi="Arial" w:cs="Arial"/>
            <w:b/>
            <w:bCs/>
            <w:color w:val="0070C0"/>
            <w:shd w:val="clear" w:color="auto" w:fill="FFFFFF"/>
          </w:rPr>
          <w:delText xml:space="preserve"> </w:delText>
        </w:r>
        <w:r w:rsidRPr="00CC4D9B" w:rsidDel="002671EA">
          <w:rPr>
            <w:rFonts w:ascii="Arial" w:hAnsi="Arial" w:cs="Arial"/>
            <w:b/>
            <w:bCs/>
            <w:i/>
            <w:iCs/>
            <w:color w:val="0070C0"/>
            <w:shd w:val="clear" w:color="auto" w:fill="FFFFFF"/>
          </w:rPr>
          <w:delText xml:space="preserve"> </w:delText>
        </w:r>
      </w:del>
      <w:ins w:id="31" w:author="Ding,Yousong" w:date="2021-11-25T13:31:00Z">
        <w:r w:rsidR="002671EA">
          <w:rPr>
            <w:rFonts w:ascii="Arial" w:hAnsi="Arial" w:cs="Arial"/>
            <w:b/>
            <w:bCs/>
            <w:color w:val="0070C0"/>
            <w:shd w:val="clear" w:color="auto" w:fill="FFFFFF"/>
          </w:rPr>
          <w:t>!</w:t>
        </w:r>
        <w:r w:rsidR="002671EA" w:rsidRPr="00CC4D9B">
          <w:rPr>
            <w:rFonts w:ascii="Arial" w:hAnsi="Arial" w:cs="Arial"/>
            <w:b/>
            <w:bCs/>
            <w:color w:val="0070C0"/>
            <w:shd w:val="clear" w:color="auto" w:fill="FFFFFF"/>
          </w:rPr>
          <w:t xml:space="preserve"> </w:t>
        </w:r>
        <w:r w:rsidR="002671EA" w:rsidRPr="00CC4D9B">
          <w:rPr>
            <w:rFonts w:ascii="Arial" w:hAnsi="Arial" w:cs="Arial"/>
            <w:b/>
            <w:bCs/>
            <w:i/>
            <w:iCs/>
            <w:color w:val="0070C0"/>
            <w:shd w:val="clear" w:color="auto" w:fill="FFFFFF"/>
          </w:rPr>
          <w:t xml:space="preserve"> </w:t>
        </w:r>
      </w:ins>
      <w:r w:rsidR="006B4BAA" w:rsidRPr="00CC4D9B">
        <w:rPr>
          <w:rFonts w:ascii="Arial" w:hAnsi="Arial" w:cs="Arial"/>
          <w:b/>
          <w:bCs/>
          <w:i/>
          <w:iCs/>
          <w:color w:val="0070C0"/>
          <w:shd w:val="clear" w:color="auto" w:fill="FFFFFF"/>
        </w:rPr>
        <w:t xml:space="preserve">S. </w:t>
      </w:r>
      <w:proofErr w:type="spellStart"/>
      <w:r w:rsidR="006B4BAA" w:rsidRPr="00CC4D9B">
        <w:rPr>
          <w:rFonts w:ascii="Arial" w:hAnsi="Arial" w:cs="Arial"/>
          <w:b/>
          <w:bCs/>
          <w:i/>
          <w:iCs/>
          <w:color w:val="0070C0"/>
          <w:shd w:val="clear" w:color="auto" w:fill="FFFFFF"/>
        </w:rPr>
        <w:t>leonardii</w:t>
      </w:r>
      <w:proofErr w:type="spellEnd"/>
      <w:r w:rsidR="006B4BAA" w:rsidRPr="00CC4D9B">
        <w:rPr>
          <w:rFonts w:ascii="Arial" w:hAnsi="Arial" w:cs="Arial"/>
          <w:b/>
          <w:bCs/>
          <w:i/>
          <w:iCs/>
          <w:color w:val="0070C0"/>
          <w:shd w:val="clear" w:color="auto" w:fill="FFFFFF"/>
        </w:rPr>
        <w:t xml:space="preserve"> </w:t>
      </w:r>
      <w:r w:rsidR="006B4BAA" w:rsidRPr="00CC4D9B">
        <w:rPr>
          <w:rFonts w:ascii="Arial" w:hAnsi="Arial" w:cs="Arial"/>
          <w:b/>
          <w:bCs/>
          <w:color w:val="0070C0"/>
          <w:shd w:val="clear" w:color="auto" w:fill="FFFFFF"/>
        </w:rPr>
        <w:t xml:space="preserve">was changed to </w:t>
      </w:r>
      <w:r w:rsidR="006B4BAA" w:rsidRPr="00CC4D9B">
        <w:rPr>
          <w:rFonts w:ascii="Arial" w:hAnsi="Arial" w:cs="Arial"/>
          <w:b/>
          <w:bCs/>
          <w:i/>
          <w:iCs/>
          <w:color w:val="0070C0"/>
          <w:shd w:val="clear" w:color="auto" w:fill="FFFFFF"/>
        </w:rPr>
        <w:t xml:space="preserve">S. </w:t>
      </w:r>
      <w:proofErr w:type="spellStart"/>
      <w:r w:rsidR="006B4BAA" w:rsidRPr="00CC4D9B">
        <w:rPr>
          <w:rFonts w:ascii="Arial" w:hAnsi="Arial" w:cs="Arial"/>
          <w:b/>
          <w:bCs/>
          <w:i/>
          <w:iCs/>
          <w:color w:val="0070C0"/>
          <w:shd w:val="clear" w:color="auto" w:fill="FFFFFF"/>
        </w:rPr>
        <w:t>parvula</w:t>
      </w:r>
      <w:proofErr w:type="spellEnd"/>
      <w:r w:rsidR="006B4BAA" w:rsidRPr="00CC4D9B">
        <w:rPr>
          <w:rFonts w:ascii="Arial" w:hAnsi="Arial" w:cs="Arial"/>
          <w:b/>
          <w:bCs/>
          <w:i/>
          <w:iCs/>
          <w:color w:val="0070C0"/>
          <w:shd w:val="clear" w:color="auto" w:fill="FFFFFF"/>
        </w:rPr>
        <w:t xml:space="preserve"> </w:t>
      </w:r>
      <w:r w:rsidR="006B4BAA" w:rsidRPr="00CC4D9B">
        <w:rPr>
          <w:rFonts w:ascii="Arial" w:hAnsi="Arial" w:cs="Arial"/>
          <w:b/>
          <w:bCs/>
          <w:color w:val="0070C0"/>
          <w:shd w:val="clear" w:color="auto" w:fill="FFFFFF"/>
        </w:rPr>
        <w:t xml:space="preserve">in the </w:t>
      </w:r>
      <w:r w:rsidRPr="00CC4D9B">
        <w:rPr>
          <w:rFonts w:ascii="Arial" w:hAnsi="Arial" w:cs="Arial"/>
          <w:b/>
          <w:bCs/>
          <w:color w:val="0070C0"/>
          <w:shd w:val="clear" w:color="auto" w:fill="FFFFFF"/>
        </w:rPr>
        <w:t xml:space="preserve">revised </w:t>
      </w:r>
      <w:r w:rsidR="006B4BAA" w:rsidRPr="00CC4D9B">
        <w:rPr>
          <w:rFonts w:ascii="Arial" w:hAnsi="Arial" w:cs="Arial"/>
          <w:b/>
          <w:bCs/>
          <w:color w:val="0070C0"/>
          <w:shd w:val="clear" w:color="auto" w:fill="FFFFFF"/>
        </w:rPr>
        <w:t xml:space="preserve">manuscript, </w:t>
      </w:r>
      <w:r w:rsidR="00AE74DB" w:rsidRPr="00CC4D9B">
        <w:rPr>
          <w:rFonts w:ascii="Arial" w:hAnsi="Arial" w:cs="Arial"/>
          <w:b/>
          <w:bCs/>
          <w:color w:val="0070C0"/>
          <w:shd w:val="clear" w:color="auto" w:fill="FFFFFF"/>
        </w:rPr>
        <w:t>and all figures and tables</w:t>
      </w:r>
      <w:r w:rsidRPr="00CC4D9B">
        <w:rPr>
          <w:rFonts w:ascii="Arial" w:hAnsi="Arial" w:cs="Arial"/>
          <w:b/>
          <w:bCs/>
          <w:color w:val="0070C0"/>
          <w:shd w:val="clear" w:color="auto" w:fill="FFFFFF"/>
        </w:rPr>
        <w:t xml:space="preserve"> were revised accordingly.</w:t>
      </w:r>
    </w:p>
    <w:p w14:paraId="242617A4" w14:textId="44B4CB8A" w:rsidR="00FC5924" w:rsidRPr="008F52B6" w:rsidRDefault="005646D3">
      <w:pPr>
        <w:rPr>
          <w:rFonts w:ascii="Arial" w:hAnsi="Arial" w:cs="Arial"/>
          <w:color w:val="FF0000"/>
          <w:shd w:val="clear" w:color="auto" w:fill="FFFFFF"/>
        </w:rPr>
      </w:pPr>
      <w:r w:rsidRPr="008F52B6">
        <w:rPr>
          <w:rFonts w:ascii="Arial" w:hAnsi="Arial" w:cs="Arial"/>
          <w:color w:val="000000"/>
        </w:rPr>
        <w:br/>
      </w:r>
      <w:r w:rsidRPr="008F52B6">
        <w:rPr>
          <w:rFonts w:ascii="Arial" w:hAnsi="Arial" w:cs="Arial"/>
          <w:color w:val="000000"/>
          <w:shd w:val="clear" w:color="auto" w:fill="FFFFFF"/>
        </w:rPr>
        <w:t xml:space="preserve">Line 144: Please add particle size of the HPLC column. </w:t>
      </w:r>
    </w:p>
    <w:p w14:paraId="24A51119" w14:textId="496807A8" w:rsidR="00FC5924" w:rsidRPr="00CC4D9B" w:rsidRDefault="00FC5924">
      <w:pPr>
        <w:rPr>
          <w:rFonts w:ascii="Arial" w:hAnsi="Arial" w:cs="Arial"/>
          <w:b/>
          <w:bCs/>
          <w:color w:val="0070C0"/>
          <w:shd w:val="clear" w:color="auto" w:fill="FFFFFF"/>
        </w:rPr>
      </w:pPr>
      <w:r w:rsidRPr="00CC4D9B">
        <w:rPr>
          <w:rFonts w:ascii="Arial" w:hAnsi="Arial" w:cs="Arial"/>
          <w:b/>
          <w:bCs/>
          <w:color w:val="0070C0"/>
          <w:shd w:val="clear" w:color="auto" w:fill="FFFFFF"/>
        </w:rPr>
        <w:t xml:space="preserve">We have added </w:t>
      </w:r>
      <w:ins w:id="32" w:author="Ding,Yousong" w:date="2021-11-25T13:31:00Z">
        <w:r w:rsidR="002671EA">
          <w:rPr>
            <w:rFonts w:ascii="Arial" w:hAnsi="Arial" w:cs="Arial"/>
            <w:b/>
            <w:bCs/>
            <w:color w:val="0070C0"/>
            <w:shd w:val="clear" w:color="auto" w:fill="FFFFFF"/>
          </w:rPr>
          <w:t xml:space="preserve">the </w:t>
        </w:r>
      </w:ins>
      <w:r w:rsidRPr="00CC4D9B">
        <w:rPr>
          <w:rFonts w:ascii="Arial" w:hAnsi="Arial" w:cs="Arial"/>
          <w:b/>
          <w:bCs/>
          <w:color w:val="0070C0"/>
          <w:shd w:val="clear" w:color="auto" w:fill="FFFFFF"/>
        </w:rPr>
        <w:t>particle size of the column in line 149.</w:t>
      </w:r>
    </w:p>
    <w:p w14:paraId="2B34972E" w14:textId="7D114478" w:rsidR="00FC5924" w:rsidRPr="008F52B6" w:rsidDel="0081246F" w:rsidRDefault="005646D3">
      <w:pPr>
        <w:rPr>
          <w:del w:id="33" w:author="Ding,Yousong" w:date="2021-11-25T13:31:00Z"/>
          <w:rFonts w:ascii="Arial" w:hAnsi="Arial" w:cs="Arial"/>
          <w:color w:val="FF0000"/>
          <w:shd w:val="clear" w:color="auto" w:fill="FFFFFF"/>
        </w:rPr>
      </w:pPr>
      <w:r w:rsidRPr="008F52B6">
        <w:rPr>
          <w:rFonts w:ascii="Arial" w:hAnsi="Arial" w:cs="Arial"/>
          <w:color w:val="000000"/>
        </w:rPr>
        <w:br/>
      </w:r>
      <w:r w:rsidRPr="008F52B6">
        <w:rPr>
          <w:rFonts w:ascii="Arial" w:hAnsi="Arial" w:cs="Arial"/>
          <w:color w:val="000000"/>
          <w:shd w:val="clear" w:color="auto" w:fill="FFFFFF"/>
        </w:rPr>
        <w:t xml:space="preserve">Line 162: Please add the column used for LC-HRMS or indicate if the same column was used. </w:t>
      </w:r>
      <w:ins w:id="34" w:author="Ding,Yousong" w:date="2021-11-25T13:31:00Z">
        <w:r w:rsidR="0081246F">
          <w:rPr>
            <w:rFonts w:ascii="Arial" w:hAnsi="Arial" w:cs="Arial"/>
            <w:color w:val="000000"/>
            <w:shd w:val="clear" w:color="auto" w:fill="FFFFFF"/>
          </w:rPr>
          <w:t xml:space="preserve"> </w:t>
        </w:r>
      </w:ins>
    </w:p>
    <w:p w14:paraId="04C9FDF6" w14:textId="77777777" w:rsidR="00FC5924" w:rsidRPr="008F52B6" w:rsidRDefault="005646D3">
      <w:pPr>
        <w:rPr>
          <w:rFonts w:ascii="Arial" w:hAnsi="Arial" w:cs="Arial"/>
          <w:color w:val="000000"/>
          <w:shd w:val="clear" w:color="auto" w:fill="FFFFFF"/>
        </w:rPr>
      </w:pPr>
      <w:r w:rsidRPr="008F52B6">
        <w:rPr>
          <w:rFonts w:ascii="Arial" w:hAnsi="Arial" w:cs="Arial"/>
          <w:color w:val="000000"/>
          <w:shd w:val="clear" w:color="auto" w:fill="FFFFFF"/>
        </w:rPr>
        <w:t>Also specify if both acetonitrile and water contained 0.1% formic acid. It is not clear.</w:t>
      </w:r>
      <w:r w:rsidR="003943F7" w:rsidRPr="008F52B6">
        <w:rPr>
          <w:rFonts w:ascii="Arial" w:hAnsi="Arial" w:cs="Arial"/>
          <w:color w:val="000000"/>
          <w:shd w:val="clear" w:color="auto" w:fill="FFFFFF"/>
        </w:rPr>
        <w:t xml:space="preserve"> </w:t>
      </w:r>
    </w:p>
    <w:p w14:paraId="59E21BA8" w14:textId="38F01F35" w:rsidR="00FC5924" w:rsidRPr="00CC4D9B" w:rsidDel="0081246F" w:rsidRDefault="00FC5924" w:rsidP="00FC5924">
      <w:pPr>
        <w:rPr>
          <w:del w:id="35" w:author="Ding,Yousong" w:date="2021-11-25T13:31:00Z"/>
          <w:rFonts w:ascii="Arial" w:hAnsi="Arial" w:cs="Arial"/>
          <w:b/>
          <w:bCs/>
          <w:color w:val="0070C0"/>
          <w:shd w:val="clear" w:color="auto" w:fill="FFFFFF"/>
        </w:rPr>
      </w:pPr>
      <w:r w:rsidRPr="00CC4D9B">
        <w:rPr>
          <w:rFonts w:ascii="Arial" w:hAnsi="Arial" w:cs="Arial"/>
          <w:b/>
          <w:bCs/>
          <w:color w:val="0070C0"/>
          <w:shd w:val="clear" w:color="auto" w:fill="FFFFFF"/>
        </w:rPr>
        <w:t>We have added column information in line 175, and revised line 173-174</w:t>
      </w:r>
      <w:r w:rsidR="00CF2C6F" w:rsidRPr="00CC4D9B">
        <w:rPr>
          <w:rFonts w:ascii="Arial" w:hAnsi="Arial" w:cs="Arial"/>
          <w:b/>
          <w:bCs/>
          <w:color w:val="0070C0"/>
          <w:shd w:val="clear" w:color="auto" w:fill="FFFFFF"/>
        </w:rPr>
        <w:t xml:space="preserve"> that</w:t>
      </w:r>
      <w:r w:rsidRPr="00CC4D9B">
        <w:rPr>
          <w:rFonts w:ascii="Arial" w:hAnsi="Arial" w:cs="Arial"/>
          <w:b/>
          <w:bCs/>
          <w:color w:val="0070C0"/>
          <w:shd w:val="clear" w:color="auto" w:fill="FFFFFF"/>
        </w:rPr>
        <w:t xml:space="preserve"> reads </w:t>
      </w:r>
      <w:ins w:id="36" w:author="Ding,Yousong" w:date="2021-11-25T13:31:00Z">
        <w:r w:rsidR="0081246F">
          <w:rPr>
            <w:rFonts w:ascii="Arial" w:hAnsi="Arial" w:cs="Arial"/>
            <w:b/>
            <w:bCs/>
            <w:color w:val="0070C0"/>
            <w:shd w:val="clear" w:color="auto" w:fill="FFFFFF"/>
          </w:rPr>
          <w:t xml:space="preserve"> </w:t>
        </w:r>
      </w:ins>
    </w:p>
    <w:p w14:paraId="493C1691" w14:textId="6BEF58C2" w:rsidR="00CF2C6F" w:rsidRPr="00CC4D9B" w:rsidRDefault="00FC5924">
      <w:pPr>
        <w:rPr>
          <w:rFonts w:ascii="Arial" w:hAnsi="Arial" w:cs="Arial"/>
          <w:b/>
          <w:bCs/>
          <w:color w:val="0070C0"/>
        </w:rPr>
      </w:pPr>
      <w:bookmarkStart w:id="37" w:name="_Hlk88582591"/>
      <w:r w:rsidRPr="00CC4D9B">
        <w:rPr>
          <w:rFonts w:ascii="Arial" w:hAnsi="Arial" w:cs="Arial"/>
          <w:b/>
          <w:bCs/>
          <w:color w:val="0070C0"/>
        </w:rPr>
        <w:lastRenderedPageBreak/>
        <w:t>"</w:t>
      </w:r>
      <w:del w:id="38" w:author="Ding,Yousong" w:date="2021-11-25T13:31:00Z">
        <w:r w:rsidRPr="00CC4D9B" w:rsidDel="0081246F">
          <w:rPr>
            <w:rFonts w:ascii="Arial" w:hAnsi="Arial" w:cs="Arial"/>
            <w:b/>
            <w:bCs/>
            <w:color w:val="0070C0"/>
          </w:rPr>
          <w:delText>0.1% formic acid in</w:delText>
        </w:r>
      </w:del>
      <w:r w:rsidRPr="00CC4D9B">
        <w:rPr>
          <w:rFonts w:ascii="Arial" w:hAnsi="Arial" w:cs="Arial"/>
          <w:b/>
          <w:bCs/>
          <w:color w:val="0070C0"/>
        </w:rPr>
        <w:t xml:space="preserve"> </w:t>
      </w:r>
      <w:del w:id="39" w:author="Ding,Yousong" w:date="2021-11-25T13:31:00Z">
        <w:r w:rsidRPr="00CC4D9B" w:rsidDel="0081246F">
          <w:rPr>
            <w:rFonts w:ascii="Arial" w:hAnsi="Arial" w:cs="Arial"/>
            <w:b/>
            <w:bCs/>
            <w:color w:val="0070C0"/>
          </w:rPr>
          <w:delText xml:space="preserve">water </w:delText>
        </w:r>
      </w:del>
      <w:ins w:id="40" w:author="Ding,Yousong" w:date="2021-11-25T13:31:00Z">
        <w:r w:rsidR="0081246F">
          <w:rPr>
            <w:rFonts w:ascii="Arial" w:hAnsi="Arial" w:cs="Arial"/>
            <w:b/>
            <w:bCs/>
            <w:color w:val="0070C0"/>
          </w:rPr>
          <w:t>W</w:t>
        </w:r>
        <w:r w:rsidR="0081246F" w:rsidRPr="00CC4D9B">
          <w:rPr>
            <w:rFonts w:ascii="Arial" w:hAnsi="Arial" w:cs="Arial"/>
            <w:b/>
            <w:bCs/>
            <w:color w:val="0070C0"/>
          </w:rPr>
          <w:t xml:space="preserve">ater </w:t>
        </w:r>
        <w:r w:rsidR="0081246F">
          <w:rPr>
            <w:rFonts w:ascii="Arial" w:hAnsi="Arial" w:cs="Arial"/>
            <w:b/>
            <w:bCs/>
            <w:color w:val="0070C0"/>
          </w:rPr>
          <w:t xml:space="preserve">with </w:t>
        </w:r>
        <w:r w:rsidR="0081246F" w:rsidRPr="00CC4D9B">
          <w:rPr>
            <w:rFonts w:ascii="Arial" w:hAnsi="Arial" w:cs="Arial"/>
            <w:b/>
            <w:bCs/>
            <w:color w:val="0070C0"/>
          </w:rPr>
          <w:t xml:space="preserve">0.1% formic acid </w:t>
        </w:r>
      </w:ins>
      <w:r w:rsidRPr="00CC4D9B">
        <w:rPr>
          <w:rFonts w:ascii="Arial" w:hAnsi="Arial" w:cs="Arial"/>
          <w:b/>
          <w:bCs/>
          <w:color w:val="0070C0"/>
        </w:rPr>
        <w:t xml:space="preserve">(A) and </w:t>
      </w:r>
      <w:del w:id="41" w:author="Ding,Yousong" w:date="2021-11-25T13:31:00Z">
        <w:r w:rsidRPr="00CC4D9B" w:rsidDel="0081246F">
          <w:rPr>
            <w:rFonts w:ascii="Arial" w:hAnsi="Arial" w:cs="Arial"/>
            <w:b/>
            <w:bCs/>
            <w:color w:val="0070C0"/>
          </w:rPr>
          <w:delText xml:space="preserve">0.1% formic acid in </w:delText>
        </w:r>
      </w:del>
      <w:r w:rsidRPr="00CC4D9B">
        <w:rPr>
          <w:rFonts w:ascii="Arial" w:hAnsi="Arial" w:cs="Arial"/>
          <w:b/>
          <w:bCs/>
          <w:color w:val="0070C0"/>
        </w:rPr>
        <w:t>acetonitrile</w:t>
      </w:r>
      <w:ins w:id="42" w:author="Ding,Yousong" w:date="2021-11-25T13:31:00Z">
        <w:r w:rsidR="0081246F" w:rsidRPr="0081246F">
          <w:rPr>
            <w:rFonts w:ascii="Arial" w:hAnsi="Arial" w:cs="Arial"/>
            <w:b/>
            <w:bCs/>
            <w:color w:val="0070C0"/>
          </w:rPr>
          <w:t xml:space="preserve"> </w:t>
        </w:r>
        <w:r w:rsidR="0081246F">
          <w:rPr>
            <w:rFonts w:ascii="Arial" w:hAnsi="Arial" w:cs="Arial"/>
            <w:b/>
            <w:bCs/>
            <w:color w:val="0070C0"/>
          </w:rPr>
          <w:t xml:space="preserve">with </w:t>
        </w:r>
        <w:r w:rsidR="0081246F" w:rsidRPr="00CC4D9B">
          <w:rPr>
            <w:rFonts w:ascii="Arial" w:hAnsi="Arial" w:cs="Arial"/>
            <w:b/>
            <w:bCs/>
            <w:color w:val="0070C0"/>
          </w:rPr>
          <w:t>0.1% formic acid</w:t>
        </w:r>
      </w:ins>
      <w:r w:rsidRPr="00CC4D9B">
        <w:rPr>
          <w:rFonts w:ascii="Arial" w:hAnsi="Arial" w:cs="Arial"/>
          <w:b/>
          <w:bCs/>
          <w:color w:val="0070C0"/>
        </w:rPr>
        <w:t xml:space="preserve"> (B) </w:t>
      </w:r>
      <w:del w:id="43" w:author="Ding,Yousong" w:date="2021-11-25T13:31:00Z">
        <w:r w:rsidRPr="00CC4D9B" w:rsidDel="0081246F">
          <w:rPr>
            <w:rFonts w:ascii="Arial" w:hAnsi="Arial" w:cs="Arial"/>
            <w:b/>
            <w:bCs/>
            <w:color w:val="0070C0"/>
          </w:rPr>
          <w:delText xml:space="preserve"> </w:delText>
        </w:r>
      </w:del>
      <w:r w:rsidRPr="00CC4D9B">
        <w:rPr>
          <w:rFonts w:ascii="Arial" w:hAnsi="Arial" w:cs="Arial"/>
          <w:b/>
          <w:bCs/>
          <w:color w:val="0070C0"/>
        </w:rPr>
        <w:t>were used as the mobile phase</w:t>
      </w:r>
      <w:ins w:id="44" w:author="Ding,Yousong" w:date="2021-11-25T13:31:00Z">
        <w:r w:rsidR="0081246F">
          <w:rPr>
            <w:rFonts w:ascii="Arial" w:hAnsi="Arial" w:cs="Arial"/>
            <w:b/>
            <w:bCs/>
            <w:color w:val="0070C0"/>
          </w:rPr>
          <w:t>s</w:t>
        </w:r>
      </w:ins>
      <w:r w:rsidRPr="00CC4D9B">
        <w:rPr>
          <w:rFonts w:ascii="Arial" w:hAnsi="Arial" w:cs="Arial"/>
          <w:b/>
          <w:bCs/>
          <w:color w:val="0070C0"/>
        </w:rPr>
        <w:t xml:space="preserve"> </w:t>
      </w:r>
      <w:bookmarkEnd w:id="37"/>
      <w:r w:rsidRPr="00CC4D9B">
        <w:rPr>
          <w:rFonts w:ascii="Arial" w:hAnsi="Arial" w:cs="Arial"/>
          <w:b/>
          <w:bCs/>
          <w:color w:val="0070C0"/>
        </w:rPr>
        <w:t xml:space="preserve">to separate analytes on an Agilent </w:t>
      </w:r>
      <w:proofErr w:type="spellStart"/>
      <w:r w:rsidRPr="00CC4D9B">
        <w:rPr>
          <w:rFonts w:ascii="Arial" w:hAnsi="Arial" w:cs="Arial"/>
          <w:b/>
          <w:bCs/>
          <w:color w:val="0070C0"/>
        </w:rPr>
        <w:t>Poroshell</w:t>
      </w:r>
      <w:proofErr w:type="spellEnd"/>
      <w:r w:rsidRPr="00CC4D9B">
        <w:rPr>
          <w:rFonts w:ascii="Arial" w:hAnsi="Arial" w:cs="Arial"/>
          <w:b/>
          <w:bCs/>
          <w:color w:val="0070C0"/>
        </w:rPr>
        <w:t xml:space="preserve"> 120 EC-C18 column (2.7 </w:t>
      </w:r>
      <w:proofErr w:type="spellStart"/>
      <w:r w:rsidRPr="00CC4D9B">
        <w:rPr>
          <w:rFonts w:ascii="Arial" w:hAnsi="Arial" w:cs="Arial"/>
          <w:b/>
          <w:bCs/>
          <w:color w:val="0070C0"/>
        </w:rPr>
        <w:t>μm</w:t>
      </w:r>
      <w:proofErr w:type="spellEnd"/>
      <w:r w:rsidRPr="00CC4D9B">
        <w:rPr>
          <w:rFonts w:ascii="Arial" w:hAnsi="Arial" w:cs="Arial"/>
          <w:b/>
          <w:bCs/>
          <w:color w:val="0070C0"/>
        </w:rPr>
        <w:t>, 3.0 × 50 mm)."</w:t>
      </w:r>
    </w:p>
    <w:p w14:paraId="01B6B77C" w14:textId="0022BD22" w:rsidR="00FC5924" w:rsidRPr="008F52B6" w:rsidRDefault="005646D3">
      <w:pPr>
        <w:rPr>
          <w:rFonts w:ascii="Arial" w:hAnsi="Arial" w:cs="Arial"/>
          <w:color w:val="FF0000"/>
          <w:shd w:val="clear" w:color="auto" w:fill="FFFFFF"/>
        </w:rPr>
      </w:pPr>
      <w:r w:rsidRPr="008F52B6">
        <w:rPr>
          <w:rFonts w:ascii="Arial" w:hAnsi="Arial" w:cs="Arial"/>
          <w:color w:val="000000"/>
        </w:rPr>
        <w:br/>
      </w:r>
      <w:r w:rsidRPr="008F52B6">
        <w:rPr>
          <w:rFonts w:ascii="Arial" w:hAnsi="Arial" w:cs="Arial"/>
          <w:color w:val="000000"/>
          <w:shd w:val="clear" w:color="auto" w:fill="FFFFFF"/>
        </w:rPr>
        <w:t>Line 296 and 298: Please write NOESY and ROESY instead of NOSEY and ROSEY.</w:t>
      </w:r>
      <w:r w:rsidR="00D62FE5" w:rsidRPr="008F52B6">
        <w:rPr>
          <w:rFonts w:ascii="Arial" w:hAnsi="Arial" w:cs="Arial"/>
          <w:color w:val="000000"/>
          <w:shd w:val="clear" w:color="auto" w:fill="FFFFFF"/>
        </w:rPr>
        <w:t xml:space="preserve"> </w:t>
      </w:r>
    </w:p>
    <w:p w14:paraId="5AA99F81" w14:textId="00C191C6" w:rsidR="00CF2C6F" w:rsidRPr="00CC4D9B" w:rsidRDefault="00CF2C6F">
      <w:pPr>
        <w:rPr>
          <w:rFonts w:ascii="Arial" w:hAnsi="Arial" w:cs="Arial"/>
          <w:b/>
          <w:bCs/>
          <w:color w:val="0070C0"/>
          <w:shd w:val="clear" w:color="auto" w:fill="FFFFFF"/>
        </w:rPr>
      </w:pPr>
      <w:r w:rsidRPr="00CC4D9B">
        <w:rPr>
          <w:rFonts w:ascii="Arial" w:hAnsi="Arial" w:cs="Arial"/>
          <w:b/>
          <w:bCs/>
          <w:color w:val="0070C0"/>
          <w:shd w:val="clear" w:color="auto" w:fill="FFFFFF"/>
        </w:rPr>
        <w:t>We have corrected the errors in line 398 and 407.</w:t>
      </w:r>
    </w:p>
    <w:p w14:paraId="556ED83A" w14:textId="35C2D251" w:rsidR="00CF2C6F" w:rsidRPr="008F52B6" w:rsidRDefault="005646D3">
      <w:pPr>
        <w:rPr>
          <w:rFonts w:ascii="Arial" w:hAnsi="Arial" w:cs="Arial"/>
          <w:b/>
          <w:bCs/>
          <w:color w:val="FF0000"/>
          <w:shd w:val="clear" w:color="auto" w:fill="FFFFFF"/>
        </w:rPr>
      </w:pPr>
      <w:r w:rsidRPr="008F52B6">
        <w:rPr>
          <w:rFonts w:ascii="Arial" w:hAnsi="Arial" w:cs="Arial"/>
          <w:color w:val="000000"/>
        </w:rPr>
        <w:br/>
      </w:r>
      <w:r w:rsidRPr="008F52B6">
        <w:rPr>
          <w:rFonts w:ascii="Arial" w:hAnsi="Arial" w:cs="Arial"/>
          <w:color w:val="000000"/>
          <w:shd w:val="clear" w:color="auto" w:fill="FFFFFF"/>
        </w:rPr>
        <w:t>Line 306: Please write "at position 8" instead of "at 8 position".</w:t>
      </w:r>
      <w:r w:rsidR="005227D8" w:rsidRPr="008F52B6">
        <w:rPr>
          <w:rFonts w:ascii="Arial" w:hAnsi="Arial" w:cs="Arial"/>
          <w:color w:val="000000"/>
          <w:shd w:val="clear" w:color="auto" w:fill="FFFFFF"/>
        </w:rPr>
        <w:t xml:space="preserve"> </w:t>
      </w:r>
      <w:r w:rsidRPr="008F52B6">
        <w:rPr>
          <w:rFonts w:ascii="Arial" w:hAnsi="Arial" w:cs="Arial"/>
          <w:color w:val="000000"/>
        </w:rPr>
        <w:br/>
      </w:r>
      <w:r w:rsidR="00CF2C6F" w:rsidRPr="00CC4D9B">
        <w:rPr>
          <w:rFonts w:ascii="Arial" w:hAnsi="Arial" w:cs="Arial"/>
          <w:b/>
          <w:bCs/>
          <w:color w:val="0070C0"/>
          <w:shd w:val="clear" w:color="auto" w:fill="FFFFFF"/>
        </w:rPr>
        <w:t>We have corrected the errors in line 415.</w:t>
      </w:r>
    </w:p>
    <w:p w14:paraId="044BAE4B" w14:textId="77777777" w:rsidR="00851A6E" w:rsidRPr="008F52B6" w:rsidRDefault="005646D3">
      <w:pPr>
        <w:rPr>
          <w:rFonts w:ascii="Arial" w:hAnsi="Arial" w:cs="Arial"/>
          <w:color w:val="000000"/>
          <w:shd w:val="clear" w:color="auto" w:fill="FFFFFF"/>
        </w:rPr>
      </w:pPr>
      <w:r w:rsidRPr="008F52B6">
        <w:rPr>
          <w:rFonts w:ascii="Arial" w:hAnsi="Arial" w:cs="Arial"/>
          <w:color w:val="000000"/>
        </w:rPr>
        <w:br/>
      </w:r>
      <w:r w:rsidRPr="008F52B6">
        <w:rPr>
          <w:rFonts w:ascii="Arial" w:hAnsi="Arial" w:cs="Arial"/>
          <w:b/>
          <w:bCs/>
          <w:color w:val="000000"/>
          <w:shd w:val="clear" w:color="auto" w:fill="FFFFFF"/>
        </w:rPr>
        <w:t>Reviewer #3:</w:t>
      </w:r>
      <w:r w:rsidRPr="008F52B6">
        <w:rPr>
          <w:rFonts w:ascii="Arial" w:hAnsi="Arial" w:cs="Arial"/>
          <w:color w:val="000000"/>
        </w:rPr>
        <w:br/>
      </w:r>
      <w:r w:rsidRPr="008F52B6">
        <w:rPr>
          <w:rFonts w:ascii="Arial" w:hAnsi="Arial" w:cs="Arial"/>
          <w:color w:val="000000"/>
          <w:shd w:val="clear" w:color="auto" w:fill="FFFFFF"/>
        </w:rPr>
        <w:t xml:space="preserve">The manuscript entitled "Metabolite profiling reveals organ-specific flavone accumulation in Scutellaria and identifies a scutellarin isomer isoscutellarein 8-O-b-glucuronopyranoside" by Askey et al. describes the flavone </w:t>
      </w:r>
      <w:proofErr w:type="spellStart"/>
      <w:r w:rsidRPr="008F52B6">
        <w:rPr>
          <w:rFonts w:ascii="Arial" w:hAnsi="Arial" w:cs="Arial"/>
          <w:color w:val="000000"/>
          <w:shd w:val="clear" w:color="auto" w:fill="FFFFFF"/>
        </w:rPr>
        <w:t>biosynethesis</w:t>
      </w:r>
      <w:proofErr w:type="spellEnd"/>
      <w:r w:rsidRPr="008F52B6">
        <w:rPr>
          <w:rFonts w:ascii="Arial" w:hAnsi="Arial" w:cs="Arial"/>
          <w:color w:val="000000"/>
          <w:shd w:val="clear" w:color="auto" w:fill="FFFFFF"/>
        </w:rPr>
        <w:t xml:space="preserve"> pathway of seven Scutellaria species. In particular, these species demonstrate organ-specific flavones, with 4-deoxy flavones localized to the roots and 4-hydroxy flavones to the aerial tissue. The authors quantitatively demonstrate the </w:t>
      </w:r>
      <w:proofErr w:type="spellStart"/>
      <w:r w:rsidRPr="008F52B6">
        <w:rPr>
          <w:rFonts w:ascii="Arial" w:hAnsi="Arial" w:cs="Arial"/>
          <w:color w:val="000000"/>
          <w:shd w:val="clear" w:color="auto" w:fill="FFFFFF"/>
        </w:rPr>
        <w:t>distrubition</w:t>
      </w:r>
      <w:proofErr w:type="spellEnd"/>
      <w:r w:rsidRPr="008F52B6">
        <w:rPr>
          <w:rFonts w:ascii="Arial" w:hAnsi="Arial" w:cs="Arial"/>
          <w:color w:val="000000"/>
          <w:shd w:val="clear" w:color="auto" w:fill="FFFFFF"/>
        </w:rPr>
        <w:t xml:space="preserve"> of these metabolites across seven species using HPLC and identify two species that differed from other species tested, </w:t>
      </w:r>
      <w:proofErr w:type="spellStart"/>
      <w:r w:rsidRPr="008F52B6">
        <w:rPr>
          <w:rFonts w:ascii="Arial" w:hAnsi="Arial" w:cs="Arial"/>
          <w:color w:val="000000"/>
          <w:shd w:val="clear" w:color="auto" w:fill="FFFFFF"/>
        </w:rPr>
        <w:t>S.racemosa</w:t>
      </w:r>
      <w:proofErr w:type="spellEnd"/>
      <w:r w:rsidRPr="008F52B6">
        <w:rPr>
          <w:rFonts w:ascii="Arial" w:hAnsi="Arial" w:cs="Arial"/>
          <w:color w:val="000000"/>
          <w:shd w:val="clear" w:color="auto" w:fill="FFFFFF"/>
        </w:rPr>
        <w:t xml:space="preserve"> and S. </w:t>
      </w:r>
      <w:proofErr w:type="spellStart"/>
      <w:r w:rsidRPr="008F52B6">
        <w:rPr>
          <w:rFonts w:ascii="Arial" w:hAnsi="Arial" w:cs="Arial"/>
          <w:color w:val="000000"/>
          <w:shd w:val="clear" w:color="auto" w:fill="FFFFFF"/>
        </w:rPr>
        <w:t>wrightii</w:t>
      </w:r>
      <w:proofErr w:type="spellEnd"/>
      <w:r w:rsidRPr="008F52B6">
        <w:rPr>
          <w:rFonts w:ascii="Arial" w:hAnsi="Arial" w:cs="Arial"/>
          <w:color w:val="000000"/>
          <w:shd w:val="clear" w:color="auto" w:fill="FFFFFF"/>
        </w:rPr>
        <w:t>, by containing 4-deoxy flavone in the aerial tissue and lacking the characterized scutellarin isomer isoscutellarein 8-G. Overall, the work is of high quality, the subject is interesting and appropriate for Plant Direct, and the manuscript is relatively well written.</w:t>
      </w:r>
    </w:p>
    <w:p w14:paraId="7499B0FF" w14:textId="77777777" w:rsidR="00851A6E" w:rsidRPr="00CC4D9B" w:rsidRDefault="00851A6E">
      <w:pPr>
        <w:rPr>
          <w:rFonts w:ascii="Arial" w:hAnsi="Arial" w:cs="Arial"/>
          <w:b/>
          <w:bCs/>
          <w:color w:val="0070C0"/>
        </w:rPr>
      </w:pPr>
      <w:r w:rsidRPr="00CC4D9B">
        <w:rPr>
          <w:rFonts w:ascii="Arial" w:hAnsi="Arial" w:cs="Arial"/>
          <w:b/>
          <w:bCs/>
          <w:color w:val="0070C0"/>
        </w:rPr>
        <w:t>We appreciate this positive feedback. Thank you.</w:t>
      </w:r>
    </w:p>
    <w:p w14:paraId="589B512F" w14:textId="3810B918" w:rsidR="00C72823" w:rsidRPr="008F52B6" w:rsidRDefault="005646D3">
      <w:pPr>
        <w:rPr>
          <w:rFonts w:ascii="Arial" w:hAnsi="Arial" w:cs="Arial"/>
          <w:color w:val="000000"/>
          <w:shd w:val="clear" w:color="auto" w:fill="FFFFFF"/>
        </w:rPr>
      </w:pPr>
      <w:r w:rsidRPr="008F52B6">
        <w:rPr>
          <w:rFonts w:ascii="Arial" w:hAnsi="Arial" w:cs="Arial"/>
          <w:color w:val="000000"/>
        </w:rPr>
        <w:br/>
      </w:r>
      <w:r w:rsidRPr="008F52B6">
        <w:rPr>
          <w:rFonts w:ascii="Arial" w:hAnsi="Arial" w:cs="Arial"/>
          <w:color w:val="000000"/>
          <w:shd w:val="clear" w:color="auto" w:fill="FFFFFF"/>
        </w:rPr>
        <w:t>I have several minor suggestions for improvement prior to publication listed below.</w:t>
      </w:r>
    </w:p>
    <w:p w14:paraId="6886CD5F" w14:textId="77777777" w:rsidR="00851A6E" w:rsidRPr="008F52B6" w:rsidRDefault="005646D3">
      <w:pPr>
        <w:rPr>
          <w:rFonts w:ascii="Arial" w:hAnsi="Arial" w:cs="Arial"/>
          <w:color w:val="000000"/>
          <w:shd w:val="clear" w:color="auto" w:fill="FFFFFF"/>
        </w:rPr>
      </w:pPr>
      <w:r w:rsidRPr="008F52B6">
        <w:rPr>
          <w:rFonts w:ascii="Arial" w:hAnsi="Arial" w:cs="Arial"/>
          <w:color w:val="000000"/>
        </w:rPr>
        <w:br/>
      </w:r>
      <w:r w:rsidRPr="008F52B6">
        <w:rPr>
          <w:rFonts w:ascii="Arial" w:hAnsi="Arial" w:cs="Arial"/>
          <w:color w:val="000000"/>
          <w:shd w:val="clear" w:color="auto" w:fill="FFFFFF"/>
        </w:rPr>
        <w:t xml:space="preserve">1. The authors compare compounds across species however no statistical analysis has been reported. Some of the figures could use some statistical comparison at least to one of the species such as </w:t>
      </w:r>
      <w:proofErr w:type="spellStart"/>
      <w:r w:rsidRPr="008F52B6">
        <w:rPr>
          <w:rFonts w:ascii="Arial" w:hAnsi="Arial" w:cs="Arial"/>
          <w:color w:val="000000"/>
          <w:shd w:val="clear" w:color="auto" w:fill="FFFFFF"/>
        </w:rPr>
        <w:t>S.barbata</w:t>
      </w:r>
      <w:proofErr w:type="spellEnd"/>
      <w:r w:rsidRPr="008F52B6">
        <w:rPr>
          <w:rFonts w:ascii="Arial" w:hAnsi="Arial" w:cs="Arial"/>
          <w:color w:val="000000"/>
          <w:shd w:val="clear" w:color="auto" w:fill="FFFFFF"/>
        </w:rPr>
        <w:t xml:space="preserve"> or S. baicalensis.</w:t>
      </w:r>
      <w:r w:rsidR="00F8110E" w:rsidRPr="008F52B6">
        <w:rPr>
          <w:rFonts w:ascii="Arial" w:hAnsi="Arial" w:cs="Arial"/>
          <w:color w:val="000000"/>
          <w:shd w:val="clear" w:color="auto" w:fill="FFFFFF"/>
        </w:rPr>
        <w:t xml:space="preserve"> </w:t>
      </w:r>
    </w:p>
    <w:p w14:paraId="151D6059" w14:textId="0E786DAE" w:rsidR="00C72823" w:rsidRPr="00CC4D9B" w:rsidRDefault="00BE0D08">
      <w:pPr>
        <w:rPr>
          <w:rFonts w:ascii="Arial" w:hAnsi="Arial" w:cs="Arial"/>
          <w:b/>
          <w:bCs/>
          <w:color w:val="0070C0"/>
          <w:shd w:val="clear" w:color="auto" w:fill="FFFFFF"/>
        </w:rPr>
      </w:pPr>
      <w:r w:rsidRPr="00CC4D9B">
        <w:rPr>
          <w:rFonts w:ascii="Arial" w:hAnsi="Arial" w:cs="Arial"/>
          <w:b/>
          <w:bCs/>
          <w:color w:val="0070C0"/>
          <w:shd w:val="clear" w:color="auto" w:fill="FFFFFF"/>
        </w:rPr>
        <w:t>Thank you for the comment</w:t>
      </w:r>
      <w:del w:id="45" w:author="Ding,Yousong" w:date="2021-11-25T13:32:00Z">
        <w:r w:rsidRPr="00CC4D9B" w:rsidDel="002C4192">
          <w:rPr>
            <w:rFonts w:ascii="Arial" w:hAnsi="Arial" w:cs="Arial"/>
            <w:b/>
            <w:bCs/>
            <w:color w:val="0070C0"/>
            <w:shd w:val="clear" w:color="auto" w:fill="FFFFFF"/>
          </w:rPr>
          <w:delText xml:space="preserve">. </w:delText>
        </w:r>
      </w:del>
      <w:ins w:id="46" w:author="Ding,Yousong" w:date="2021-11-25T13:32:00Z">
        <w:r w:rsidR="002C4192">
          <w:rPr>
            <w:rFonts w:ascii="Arial" w:hAnsi="Arial" w:cs="Arial"/>
            <w:b/>
            <w:bCs/>
            <w:color w:val="0070C0"/>
            <w:shd w:val="clear" w:color="auto" w:fill="FFFFFF"/>
          </w:rPr>
          <w:t>!</w:t>
        </w:r>
        <w:r w:rsidR="002C4192" w:rsidRPr="00CC4D9B">
          <w:rPr>
            <w:rFonts w:ascii="Arial" w:hAnsi="Arial" w:cs="Arial"/>
            <w:b/>
            <w:bCs/>
            <w:color w:val="0070C0"/>
            <w:shd w:val="clear" w:color="auto" w:fill="FFFFFF"/>
          </w:rPr>
          <w:t xml:space="preserve"> </w:t>
        </w:r>
      </w:ins>
      <w:r w:rsidR="004A73BB" w:rsidRPr="00CC4D9B">
        <w:rPr>
          <w:rFonts w:ascii="Arial" w:hAnsi="Arial" w:cs="Arial"/>
          <w:b/>
          <w:bCs/>
          <w:color w:val="0070C0"/>
          <w:shd w:val="clear" w:color="auto" w:fill="FFFFFF"/>
        </w:rPr>
        <w:t xml:space="preserve">We have added statistical analysis to our work using </w:t>
      </w:r>
      <w:r w:rsidR="004A73BB" w:rsidRPr="00CC4D9B">
        <w:rPr>
          <w:rFonts w:ascii="Arial" w:hAnsi="Arial" w:cs="Arial"/>
          <w:b/>
          <w:bCs/>
          <w:i/>
          <w:iCs/>
          <w:color w:val="0070C0"/>
          <w:shd w:val="clear" w:color="auto" w:fill="FFFFFF"/>
        </w:rPr>
        <w:t xml:space="preserve">S. baicalensis </w:t>
      </w:r>
      <w:r w:rsidR="004A73BB" w:rsidRPr="00CC4D9B">
        <w:rPr>
          <w:rFonts w:ascii="Arial" w:hAnsi="Arial" w:cs="Arial"/>
          <w:b/>
          <w:bCs/>
          <w:color w:val="0070C0"/>
          <w:shd w:val="clear" w:color="auto" w:fill="FFFFFF"/>
        </w:rPr>
        <w:t>as a reference. Figures 3 and 6, and Table 1 have been updated to include asterisks (*) above significant values. We added a description of the method used for statistical testing to the “Flavone extraction and quantification” subsection of the method</w:t>
      </w:r>
      <w:del w:id="47" w:author="Ding,Yousong" w:date="2021-11-25T13:32:00Z">
        <w:r w:rsidR="004A73BB" w:rsidRPr="00CC4D9B" w:rsidDel="002C4192">
          <w:rPr>
            <w:rFonts w:ascii="Arial" w:hAnsi="Arial" w:cs="Arial"/>
            <w:b/>
            <w:bCs/>
            <w:color w:val="0070C0"/>
            <w:shd w:val="clear" w:color="auto" w:fill="FFFFFF"/>
          </w:rPr>
          <w:delText>s</w:delText>
        </w:r>
      </w:del>
      <w:r w:rsidR="004A73BB" w:rsidRPr="00CC4D9B">
        <w:rPr>
          <w:rFonts w:ascii="Arial" w:hAnsi="Arial" w:cs="Arial"/>
          <w:b/>
          <w:bCs/>
          <w:color w:val="0070C0"/>
          <w:shd w:val="clear" w:color="auto" w:fill="FFFFFF"/>
        </w:rPr>
        <w:t xml:space="preserve"> section, </w:t>
      </w:r>
      <w:r w:rsidR="000411AD" w:rsidRPr="00CC4D9B">
        <w:rPr>
          <w:rFonts w:ascii="Arial" w:hAnsi="Arial" w:cs="Arial"/>
          <w:b/>
          <w:bCs/>
          <w:color w:val="0070C0"/>
          <w:shd w:val="clear" w:color="auto" w:fill="FFFFFF"/>
        </w:rPr>
        <w:t xml:space="preserve">and rewrote </w:t>
      </w:r>
      <w:r w:rsidR="000411AD" w:rsidRPr="00C752D0">
        <w:rPr>
          <w:rFonts w:ascii="Arial" w:hAnsi="Arial" w:cs="Arial"/>
          <w:b/>
          <w:bCs/>
          <w:color w:val="0070C0"/>
          <w:shd w:val="clear" w:color="auto" w:fill="FFFFFF"/>
        </w:rPr>
        <w:t>several parts</w:t>
      </w:r>
      <w:r w:rsidR="000411AD" w:rsidRPr="00CC4D9B">
        <w:rPr>
          <w:rFonts w:ascii="Arial" w:hAnsi="Arial" w:cs="Arial"/>
          <w:b/>
          <w:bCs/>
          <w:color w:val="0070C0"/>
          <w:shd w:val="clear" w:color="auto" w:fill="FFFFFF"/>
        </w:rPr>
        <w:t xml:space="preserve"> of our results to reference these results</w:t>
      </w:r>
      <w:r w:rsidR="00C752D0">
        <w:rPr>
          <w:rFonts w:ascii="Arial" w:hAnsi="Arial" w:cs="Arial"/>
          <w:b/>
          <w:bCs/>
          <w:color w:val="0070C0"/>
          <w:shd w:val="clear" w:color="auto" w:fill="FFFFFF"/>
        </w:rPr>
        <w:t xml:space="preserve"> in </w:t>
      </w:r>
      <w:r w:rsidR="00C752D0" w:rsidRPr="00CF0CC1">
        <w:rPr>
          <w:rFonts w:ascii="Arial" w:hAnsi="Arial" w:cs="Arial"/>
          <w:b/>
          <w:bCs/>
          <w:color w:val="0070C0"/>
          <w:shd w:val="clear" w:color="auto" w:fill="FFFFFF"/>
        </w:rPr>
        <w:t xml:space="preserve">line </w:t>
      </w:r>
      <w:r w:rsidR="00C752D0">
        <w:rPr>
          <w:rFonts w:ascii="Arial" w:hAnsi="Arial" w:cs="Arial"/>
          <w:b/>
          <w:bCs/>
          <w:color w:val="0070C0"/>
          <w:shd w:val="clear" w:color="auto" w:fill="FFFFFF"/>
        </w:rPr>
        <w:t>216-218, 226-235, and 257-261</w:t>
      </w:r>
      <w:r w:rsidR="000411AD" w:rsidRPr="00CC4D9B">
        <w:rPr>
          <w:rFonts w:ascii="Arial" w:hAnsi="Arial" w:cs="Arial"/>
          <w:b/>
          <w:bCs/>
          <w:color w:val="0070C0"/>
          <w:shd w:val="clear" w:color="auto" w:fill="FFFFFF"/>
        </w:rPr>
        <w:t>. Additionally, we removed parts of our results section which made comparisons between species without statistical evidence.</w:t>
      </w:r>
    </w:p>
    <w:p w14:paraId="08BAA3F1" w14:textId="77777777" w:rsidR="00851A6E" w:rsidRPr="008F52B6" w:rsidRDefault="005646D3">
      <w:pPr>
        <w:rPr>
          <w:rFonts w:ascii="Arial" w:hAnsi="Arial" w:cs="Arial"/>
          <w:color w:val="000000"/>
          <w:shd w:val="clear" w:color="auto" w:fill="FFFFFF"/>
        </w:rPr>
      </w:pPr>
      <w:r w:rsidRPr="008F52B6">
        <w:rPr>
          <w:rFonts w:ascii="Arial" w:hAnsi="Arial" w:cs="Arial"/>
          <w:color w:val="000000"/>
        </w:rPr>
        <w:br/>
      </w:r>
      <w:r w:rsidRPr="008F52B6">
        <w:rPr>
          <w:rFonts w:ascii="Arial" w:hAnsi="Arial" w:cs="Arial"/>
          <w:color w:val="000000"/>
          <w:shd w:val="clear" w:color="auto" w:fill="FFFFFF"/>
        </w:rPr>
        <w:t xml:space="preserve">2. It would be interesting to know how divergent </w:t>
      </w:r>
      <w:proofErr w:type="spellStart"/>
      <w:r w:rsidRPr="008F52B6">
        <w:rPr>
          <w:rFonts w:ascii="Arial" w:hAnsi="Arial" w:cs="Arial"/>
          <w:color w:val="000000"/>
          <w:shd w:val="clear" w:color="auto" w:fill="FFFFFF"/>
        </w:rPr>
        <w:t>S.racemosa</w:t>
      </w:r>
      <w:proofErr w:type="spellEnd"/>
      <w:r w:rsidRPr="008F52B6">
        <w:rPr>
          <w:rFonts w:ascii="Arial" w:hAnsi="Arial" w:cs="Arial"/>
          <w:color w:val="000000"/>
          <w:shd w:val="clear" w:color="auto" w:fill="FFFFFF"/>
        </w:rPr>
        <w:t xml:space="preserve"> and S. </w:t>
      </w:r>
      <w:proofErr w:type="spellStart"/>
      <w:r w:rsidRPr="008F52B6">
        <w:rPr>
          <w:rFonts w:ascii="Arial" w:hAnsi="Arial" w:cs="Arial"/>
          <w:color w:val="000000"/>
          <w:shd w:val="clear" w:color="auto" w:fill="FFFFFF"/>
        </w:rPr>
        <w:t>wrightii</w:t>
      </w:r>
      <w:proofErr w:type="spellEnd"/>
      <w:r w:rsidRPr="008F52B6">
        <w:rPr>
          <w:rFonts w:ascii="Arial" w:hAnsi="Arial" w:cs="Arial"/>
          <w:color w:val="000000"/>
          <w:shd w:val="clear" w:color="auto" w:fill="FFFFFF"/>
        </w:rPr>
        <w:t xml:space="preserve">, are from the other species, this is possible by a phylogeny tree. </w:t>
      </w:r>
    </w:p>
    <w:p w14:paraId="38C44F62" w14:textId="279588B7" w:rsidR="00C72823" w:rsidRPr="00B51908" w:rsidRDefault="005B6FFA">
      <w:pPr>
        <w:rPr>
          <w:rFonts w:ascii="Arial" w:hAnsi="Arial" w:cs="Arial"/>
          <w:b/>
          <w:bCs/>
          <w:color w:val="0070C0"/>
          <w:shd w:val="clear" w:color="auto" w:fill="FFFFFF"/>
        </w:rPr>
      </w:pPr>
      <w:r w:rsidRPr="00B51908">
        <w:rPr>
          <w:rFonts w:ascii="Arial" w:hAnsi="Arial" w:cs="Arial"/>
          <w:b/>
          <w:bCs/>
          <w:color w:val="0070C0"/>
          <w:shd w:val="clear" w:color="auto" w:fill="FFFFFF"/>
        </w:rPr>
        <w:t xml:space="preserve">We are also interested in this divergence, </w:t>
      </w:r>
      <w:r w:rsidR="00851A6E" w:rsidRPr="00B51908">
        <w:rPr>
          <w:rFonts w:ascii="Arial" w:hAnsi="Arial" w:cs="Arial"/>
          <w:b/>
          <w:bCs/>
          <w:color w:val="0070C0"/>
          <w:shd w:val="clear" w:color="auto" w:fill="FFFFFF"/>
        </w:rPr>
        <w:t>and we</w:t>
      </w:r>
      <w:r w:rsidRPr="00B51908">
        <w:rPr>
          <w:rFonts w:ascii="Arial" w:hAnsi="Arial" w:cs="Arial"/>
          <w:b/>
          <w:bCs/>
          <w:color w:val="0070C0"/>
          <w:shd w:val="clear" w:color="auto" w:fill="FFFFFF"/>
        </w:rPr>
        <w:t xml:space="preserve"> are </w:t>
      </w:r>
      <w:del w:id="48" w:author="Ding,Yousong" w:date="2021-11-25T13:35:00Z">
        <w:r w:rsidRPr="00B51908" w:rsidDel="002C4192">
          <w:rPr>
            <w:rFonts w:ascii="Arial" w:hAnsi="Arial" w:cs="Arial"/>
            <w:b/>
            <w:bCs/>
            <w:color w:val="0070C0"/>
            <w:shd w:val="clear" w:color="auto" w:fill="FFFFFF"/>
          </w:rPr>
          <w:delText xml:space="preserve">currently preparing another manuscript which includes </w:delText>
        </w:r>
      </w:del>
      <w:ins w:id="49" w:author="Ding,Yousong" w:date="2021-11-25T13:35:00Z">
        <w:r w:rsidR="002C4192">
          <w:rPr>
            <w:rFonts w:ascii="Arial" w:hAnsi="Arial" w:cs="Arial"/>
            <w:b/>
            <w:bCs/>
            <w:color w:val="0070C0"/>
            <w:shd w:val="clear" w:color="auto" w:fill="FFFFFF"/>
          </w:rPr>
          <w:t xml:space="preserve">performing </w:t>
        </w:r>
      </w:ins>
      <w:r w:rsidR="00AF55BB" w:rsidRPr="00B51908">
        <w:rPr>
          <w:rFonts w:ascii="Arial" w:hAnsi="Arial" w:cs="Arial"/>
          <w:b/>
          <w:bCs/>
          <w:color w:val="0070C0"/>
          <w:shd w:val="clear" w:color="auto" w:fill="FFFFFF"/>
        </w:rPr>
        <w:t xml:space="preserve">a </w:t>
      </w:r>
      <w:r w:rsidRPr="00B51908">
        <w:rPr>
          <w:rFonts w:ascii="Arial" w:hAnsi="Arial" w:cs="Arial"/>
          <w:b/>
          <w:bCs/>
          <w:color w:val="0070C0"/>
          <w:shd w:val="clear" w:color="auto" w:fill="FFFFFF"/>
        </w:rPr>
        <w:t xml:space="preserve">phylogenetic analysis </w:t>
      </w:r>
      <w:r w:rsidR="00AF55BB" w:rsidRPr="00B51908">
        <w:rPr>
          <w:rFonts w:ascii="Arial" w:hAnsi="Arial" w:cs="Arial"/>
          <w:b/>
          <w:bCs/>
          <w:color w:val="0070C0"/>
          <w:shd w:val="clear" w:color="auto" w:fill="FFFFFF"/>
        </w:rPr>
        <w:t>with 51 species of Scutellaria including the species used for this study</w:t>
      </w:r>
      <w:ins w:id="50" w:author="Ding,Yousong" w:date="2021-11-25T13:33:00Z">
        <w:r w:rsidR="002C4192">
          <w:rPr>
            <w:rFonts w:ascii="Arial" w:hAnsi="Arial" w:cs="Arial"/>
            <w:b/>
            <w:bCs/>
            <w:color w:val="0070C0"/>
            <w:shd w:val="clear" w:color="auto" w:fill="FFFFFF"/>
          </w:rPr>
          <w:t>. The results will be included i</w:t>
        </w:r>
      </w:ins>
      <w:ins w:id="51" w:author="Ding,Yousong" w:date="2021-11-25T13:35:00Z">
        <w:r w:rsidR="002C4192">
          <w:rPr>
            <w:rFonts w:ascii="Arial" w:hAnsi="Arial" w:cs="Arial"/>
            <w:b/>
            <w:bCs/>
            <w:color w:val="0070C0"/>
            <w:shd w:val="clear" w:color="auto" w:fill="FFFFFF"/>
          </w:rPr>
          <w:t xml:space="preserve">n a separate </w:t>
        </w:r>
      </w:ins>
      <w:del w:id="52" w:author="Ding,Yousong" w:date="2021-11-25T13:35:00Z">
        <w:r w:rsidR="00AF55BB" w:rsidRPr="00B51908" w:rsidDel="002C4192">
          <w:rPr>
            <w:rFonts w:ascii="Arial" w:hAnsi="Arial" w:cs="Arial"/>
            <w:b/>
            <w:bCs/>
            <w:color w:val="0070C0"/>
            <w:shd w:val="clear" w:color="auto" w:fill="FFFFFF"/>
          </w:rPr>
          <w:delText xml:space="preserve"> and will be submitted for </w:delText>
        </w:r>
      </w:del>
      <w:r w:rsidR="00AF55BB" w:rsidRPr="00B51908">
        <w:rPr>
          <w:rFonts w:ascii="Arial" w:hAnsi="Arial" w:cs="Arial"/>
          <w:b/>
          <w:bCs/>
          <w:color w:val="0070C0"/>
          <w:shd w:val="clear" w:color="auto" w:fill="FFFFFF"/>
        </w:rPr>
        <w:t xml:space="preserve">publication soon. </w:t>
      </w:r>
      <w:del w:id="53" w:author="Ding,Yousong" w:date="2021-11-25T13:35:00Z">
        <w:r w:rsidR="00046861" w:rsidRPr="00B51908" w:rsidDel="002C4192">
          <w:rPr>
            <w:rFonts w:ascii="Arial" w:hAnsi="Arial" w:cs="Arial"/>
            <w:b/>
            <w:bCs/>
            <w:color w:val="0070C0"/>
            <w:shd w:val="clear" w:color="auto" w:fill="FFFFFF"/>
          </w:rPr>
          <w:delText>Thus, we prefer not discussing this in this manuscript.</w:delText>
        </w:r>
      </w:del>
    </w:p>
    <w:p w14:paraId="6EB15C2F" w14:textId="77777777" w:rsidR="00046861" w:rsidRPr="008F52B6" w:rsidRDefault="005646D3">
      <w:pPr>
        <w:rPr>
          <w:rFonts w:ascii="Arial" w:hAnsi="Arial" w:cs="Arial"/>
          <w:color w:val="000000"/>
          <w:shd w:val="clear" w:color="auto" w:fill="FFFFFF"/>
        </w:rPr>
      </w:pPr>
      <w:r w:rsidRPr="008F52B6">
        <w:rPr>
          <w:rFonts w:ascii="Arial" w:hAnsi="Arial" w:cs="Arial"/>
          <w:color w:val="000000"/>
        </w:rPr>
        <w:lastRenderedPageBreak/>
        <w:br/>
      </w:r>
      <w:r w:rsidRPr="008F52B6">
        <w:rPr>
          <w:rFonts w:ascii="Arial" w:hAnsi="Arial" w:cs="Arial"/>
          <w:color w:val="000000"/>
          <w:shd w:val="clear" w:color="auto" w:fill="FFFFFF"/>
        </w:rPr>
        <w:t>3. Method section:</w:t>
      </w:r>
      <w:r w:rsidRPr="008F52B6">
        <w:rPr>
          <w:rFonts w:ascii="Arial" w:hAnsi="Arial" w:cs="Arial"/>
          <w:color w:val="000000"/>
        </w:rPr>
        <w:br/>
      </w:r>
      <w:r w:rsidRPr="008F52B6">
        <w:rPr>
          <w:rFonts w:ascii="Arial" w:hAnsi="Arial" w:cs="Arial"/>
          <w:color w:val="000000"/>
          <w:shd w:val="clear" w:color="auto" w:fill="FFFFFF"/>
        </w:rPr>
        <w:t xml:space="preserve">Method of extraction of flavones: was the tissue pulverized or crushed using liquid nitrogen prior to sonication? If so, indicate in the method section </w:t>
      </w:r>
    </w:p>
    <w:p w14:paraId="4342AE6E" w14:textId="74CF23E5" w:rsidR="00152B36" w:rsidRPr="008F52B6" w:rsidRDefault="00152B36">
      <w:pPr>
        <w:rPr>
          <w:rFonts w:ascii="Arial" w:hAnsi="Arial" w:cs="Arial"/>
          <w:color w:val="000000"/>
          <w:shd w:val="clear" w:color="auto" w:fill="FFFFFF"/>
        </w:rPr>
      </w:pPr>
      <w:r w:rsidRPr="00B51908">
        <w:rPr>
          <w:rFonts w:ascii="Arial" w:hAnsi="Arial" w:cs="Arial"/>
          <w:b/>
          <w:bCs/>
          <w:color w:val="0070C0"/>
          <w:shd w:val="clear" w:color="auto" w:fill="FFFFFF"/>
        </w:rPr>
        <w:t>We have revised the sentences</w:t>
      </w:r>
      <w:r w:rsidR="00682334" w:rsidRPr="00B51908">
        <w:rPr>
          <w:rFonts w:ascii="Arial" w:hAnsi="Arial" w:cs="Arial"/>
          <w:b/>
          <w:bCs/>
          <w:color w:val="0070C0"/>
          <w:shd w:val="clear" w:color="auto" w:fill="FFFFFF"/>
        </w:rPr>
        <w:t xml:space="preserve"> to clarify</w:t>
      </w:r>
      <w:r w:rsidRPr="00B51908">
        <w:rPr>
          <w:rFonts w:ascii="Arial" w:hAnsi="Arial" w:cs="Arial"/>
          <w:b/>
          <w:bCs/>
          <w:color w:val="0070C0"/>
          <w:shd w:val="clear" w:color="auto" w:fill="FFFFFF"/>
        </w:rPr>
        <w:t xml:space="preserve"> and now it reads </w:t>
      </w:r>
      <w:r w:rsidR="00682334" w:rsidRPr="00B51908">
        <w:rPr>
          <w:rFonts w:ascii="Arial" w:hAnsi="Arial" w:cs="Arial"/>
          <w:b/>
          <w:bCs/>
          <w:color w:val="0070C0"/>
          <w:shd w:val="clear" w:color="auto" w:fill="FFFFFF"/>
        </w:rPr>
        <w:t>“</w:t>
      </w:r>
      <w:bookmarkStart w:id="54" w:name="_Hlk88584657"/>
      <w:r w:rsidRPr="00B51908">
        <w:rPr>
          <w:rFonts w:ascii="Arial" w:hAnsi="Arial" w:cs="Arial"/>
          <w:b/>
          <w:bCs/>
          <w:color w:val="0070C0"/>
        </w:rPr>
        <w:t xml:space="preserve">Samples were frozen in liquid nitrogen and stored in -80 C until further analysis. </w:t>
      </w:r>
      <w:bookmarkEnd w:id="54"/>
      <w:r w:rsidRPr="00B51908">
        <w:rPr>
          <w:rFonts w:ascii="Arial" w:hAnsi="Arial" w:cs="Arial"/>
          <w:b/>
          <w:bCs/>
          <w:color w:val="0070C0"/>
        </w:rPr>
        <w:t>An extraction solution of 50% HPLC grade methanol was added to ground samples" in line 135-137.</w:t>
      </w:r>
      <w:r w:rsidR="005646D3" w:rsidRPr="008F52B6">
        <w:rPr>
          <w:rFonts w:ascii="Arial" w:hAnsi="Arial" w:cs="Arial"/>
          <w:color w:val="000000"/>
        </w:rPr>
        <w:br/>
      </w:r>
      <w:r w:rsidR="005646D3" w:rsidRPr="008F52B6">
        <w:rPr>
          <w:rFonts w:ascii="Arial" w:hAnsi="Arial" w:cs="Arial"/>
          <w:color w:val="000000"/>
        </w:rPr>
        <w:br/>
      </w:r>
      <w:r w:rsidR="005646D3" w:rsidRPr="008F52B6">
        <w:rPr>
          <w:rFonts w:ascii="Arial" w:hAnsi="Arial" w:cs="Arial"/>
          <w:color w:val="000000"/>
          <w:shd w:val="clear" w:color="auto" w:fill="FFFFFF"/>
        </w:rPr>
        <w:t xml:space="preserve">Line 149 indicated the </w:t>
      </w:r>
      <w:proofErr w:type="spellStart"/>
      <w:r w:rsidR="005646D3" w:rsidRPr="008F52B6">
        <w:rPr>
          <w:rFonts w:ascii="Arial" w:hAnsi="Arial" w:cs="Arial"/>
          <w:color w:val="000000"/>
          <w:shd w:val="clear" w:color="auto" w:fill="FFFFFF"/>
        </w:rPr>
        <w:t>used</w:t>
      </w:r>
      <w:proofErr w:type="spellEnd"/>
      <w:r w:rsidR="005646D3" w:rsidRPr="008F52B6">
        <w:rPr>
          <w:rFonts w:ascii="Arial" w:hAnsi="Arial" w:cs="Arial"/>
          <w:color w:val="000000"/>
          <w:shd w:val="clear" w:color="auto" w:fill="FFFFFF"/>
        </w:rPr>
        <w:t xml:space="preserve"> of a calibration mix, indicate the chemical standards and calibration mix used</w:t>
      </w:r>
      <w:r w:rsidR="00FB7AD3" w:rsidRPr="008F52B6">
        <w:rPr>
          <w:rFonts w:ascii="Arial" w:hAnsi="Arial" w:cs="Arial"/>
          <w:color w:val="000000"/>
          <w:shd w:val="clear" w:color="auto" w:fill="FFFFFF"/>
        </w:rPr>
        <w:t xml:space="preserve"> </w:t>
      </w:r>
    </w:p>
    <w:p w14:paraId="5654022D" w14:textId="40E3B9AE" w:rsidR="009A49A7" w:rsidRPr="00B51908" w:rsidRDefault="00152B36">
      <w:pPr>
        <w:rPr>
          <w:rFonts w:ascii="Arial" w:hAnsi="Arial" w:cs="Arial"/>
          <w:b/>
          <w:bCs/>
          <w:color w:val="0070C0"/>
        </w:rPr>
      </w:pPr>
      <w:r w:rsidRPr="00B51908">
        <w:rPr>
          <w:rFonts w:ascii="Arial" w:hAnsi="Arial" w:cs="Arial"/>
          <w:b/>
          <w:bCs/>
          <w:color w:val="0070C0"/>
        </w:rPr>
        <w:t xml:space="preserve">We have revised the sentence </w:t>
      </w:r>
      <w:r w:rsidR="009A49A7" w:rsidRPr="00B51908">
        <w:rPr>
          <w:rFonts w:ascii="Arial" w:hAnsi="Arial" w:cs="Arial"/>
          <w:b/>
          <w:bCs/>
          <w:color w:val="0070C0"/>
        </w:rPr>
        <w:t>and now it reads</w:t>
      </w:r>
      <w:r w:rsidRPr="00B51908">
        <w:rPr>
          <w:rFonts w:ascii="Arial" w:hAnsi="Arial" w:cs="Arial"/>
          <w:b/>
          <w:bCs/>
          <w:color w:val="0070C0"/>
        </w:rPr>
        <w:t xml:space="preserve"> "</w:t>
      </w:r>
      <w:r w:rsidR="009A49A7" w:rsidRPr="00B51908">
        <w:rPr>
          <w:rFonts w:ascii="Arial" w:hAnsi="Arial" w:cs="Arial"/>
          <w:b/>
          <w:bCs/>
          <w:color w:val="0070C0"/>
        </w:rPr>
        <w:t xml:space="preserve"> Calibration mixes of 0.1, 0.5, 1, 5, 10, 25, 50, and 100 ppm were prepared with all 14 flavone standards except isoscutellarein 8-G and used to convert peak areas to concentrations in ppm" in line 157-159.</w:t>
      </w:r>
    </w:p>
    <w:p w14:paraId="5F7C2145" w14:textId="77777777" w:rsidR="009A49A7" w:rsidRPr="008F52B6" w:rsidRDefault="005646D3">
      <w:pPr>
        <w:rPr>
          <w:rFonts w:ascii="Arial" w:hAnsi="Arial" w:cs="Arial"/>
          <w:color w:val="000000"/>
          <w:shd w:val="clear" w:color="auto" w:fill="FFFFFF"/>
        </w:rPr>
      </w:pPr>
      <w:r w:rsidRPr="008F52B6">
        <w:rPr>
          <w:rFonts w:ascii="Arial" w:hAnsi="Arial" w:cs="Arial"/>
          <w:color w:val="000000"/>
        </w:rPr>
        <w:br/>
      </w:r>
      <w:r w:rsidRPr="008F52B6">
        <w:rPr>
          <w:rFonts w:ascii="Arial" w:hAnsi="Arial" w:cs="Arial"/>
          <w:color w:val="000000"/>
          <w:shd w:val="clear" w:color="auto" w:fill="FFFFFF"/>
        </w:rPr>
        <w:t>Was any statistical analysis done on the data? Include a section</w:t>
      </w:r>
      <w:r w:rsidR="00E56478" w:rsidRPr="008F52B6">
        <w:rPr>
          <w:rFonts w:ascii="Arial" w:hAnsi="Arial" w:cs="Arial"/>
          <w:color w:val="000000"/>
          <w:shd w:val="clear" w:color="auto" w:fill="FFFFFF"/>
        </w:rPr>
        <w:t xml:space="preserve"> </w:t>
      </w:r>
    </w:p>
    <w:p w14:paraId="699E5968" w14:textId="4E94BA02" w:rsidR="00E56478" w:rsidRPr="00B51908" w:rsidRDefault="00E56478">
      <w:pPr>
        <w:rPr>
          <w:rFonts w:ascii="Arial" w:hAnsi="Arial" w:cs="Arial"/>
          <w:b/>
          <w:bCs/>
          <w:color w:val="0070C0"/>
          <w:shd w:val="clear" w:color="auto" w:fill="FFFFFF"/>
        </w:rPr>
      </w:pPr>
      <w:r w:rsidRPr="00B51908">
        <w:rPr>
          <w:rFonts w:ascii="Arial" w:hAnsi="Arial" w:cs="Arial"/>
          <w:b/>
          <w:bCs/>
          <w:color w:val="0070C0"/>
          <w:shd w:val="clear" w:color="auto" w:fill="FFFFFF"/>
        </w:rPr>
        <w:t xml:space="preserve">A description of the statistical analysis method was added to the “Flavone extraction and quantification” subsection of our methods </w:t>
      </w:r>
      <w:r w:rsidRPr="001B1F07">
        <w:rPr>
          <w:rFonts w:ascii="Arial" w:hAnsi="Arial" w:cs="Arial"/>
          <w:b/>
          <w:bCs/>
          <w:color w:val="0070C0"/>
          <w:shd w:val="clear" w:color="auto" w:fill="FFFFFF"/>
        </w:rPr>
        <w:t>section</w:t>
      </w:r>
      <w:r w:rsidR="00B51908" w:rsidRPr="001B1F07">
        <w:rPr>
          <w:rFonts w:ascii="Arial" w:hAnsi="Arial" w:cs="Arial"/>
          <w:b/>
          <w:bCs/>
          <w:color w:val="0070C0"/>
          <w:shd w:val="clear" w:color="auto" w:fill="FFFFFF"/>
        </w:rPr>
        <w:t xml:space="preserve"> in line </w:t>
      </w:r>
      <w:r w:rsidR="001B1F07" w:rsidRPr="001B1F07">
        <w:rPr>
          <w:rFonts w:ascii="Arial" w:hAnsi="Arial" w:cs="Arial"/>
          <w:b/>
          <w:bCs/>
          <w:color w:val="0070C0"/>
          <w:shd w:val="clear" w:color="auto" w:fill="FFFFFF"/>
        </w:rPr>
        <w:t>159-164</w:t>
      </w:r>
      <w:r w:rsidRPr="001B1F07">
        <w:rPr>
          <w:rFonts w:ascii="Arial" w:hAnsi="Arial" w:cs="Arial"/>
          <w:b/>
          <w:bCs/>
          <w:color w:val="0070C0"/>
          <w:shd w:val="clear" w:color="auto" w:fill="FFFFFF"/>
        </w:rPr>
        <w:t>.</w:t>
      </w:r>
      <w:r w:rsidRPr="00B51908">
        <w:rPr>
          <w:rFonts w:ascii="Arial" w:hAnsi="Arial" w:cs="Arial"/>
          <w:b/>
          <w:bCs/>
          <w:color w:val="0070C0"/>
          <w:shd w:val="clear" w:color="auto" w:fill="FFFFFF"/>
        </w:rPr>
        <w:t xml:space="preserve"> </w:t>
      </w:r>
      <w:r w:rsidR="00FB7AD3" w:rsidRPr="00B51908">
        <w:rPr>
          <w:rFonts w:ascii="Arial" w:hAnsi="Arial" w:cs="Arial"/>
          <w:b/>
          <w:bCs/>
          <w:color w:val="0070C0"/>
          <w:shd w:val="clear" w:color="auto" w:fill="FFFFFF"/>
        </w:rPr>
        <w:t>References to the</w:t>
      </w:r>
      <w:r w:rsidRPr="00B51908">
        <w:rPr>
          <w:rFonts w:ascii="Arial" w:hAnsi="Arial" w:cs="Arial"/>
          <w:b/>
          <w:bCs/>
          <w:color w:val="0070C0"/>
          <w:shd w:val="clear" w:color="auto" w:fill="FFFFFF"/>
        </w:rPr>
        <w:t xml:space="preserve"> results of the statistical analysis were</w:t>
      </w:r>
      <w:r w:rsidR="00FB7AD3" w:rsidRPr="00B51908">
        <w:rPr>
          <w:rFonts w:ascii="Arial" w:hAnsi="Arial" w:cs="Arial"/>
          <w:b/>
          <w:bCs/>
          <w:color w:val="0070C0"/>
          <w:shd w:val="clear" w:color="auto" w:fill="FFFFFF"/>
        </w:rPr>
        <w:t xml:space="preserve"> added to multiple parts of the results section</w:t>
      </w:r>
      <w:r w:rsidR="00C752D0">
        <w:rPr>
          <w:rFonts w:ascii="Arial" w:hAnsi="Arial" w:cs="Arial"/>
          <w:b/>
          <w:bCs/>
          <w:color w:val="0070C0"/>
          <w:shd w:val="clear" w:color="auto" w:fill="FFFFFF"/>
        </w:rPr>
        <w:t xml:space="preserve"> in line 216-218 and 227-235,</w:t>
      </w:r>
    </w:p>
    <w:p w14:paraId="6E5E5BAA" w14:textId="77777777" w:rsidR="009A49A7" w:rsidRPr="008F52B6" w:rsidRDefault="005646D3">
      <w:pPr>
        <w:rPr>
          <w:rFonts w:ascii="Arial" w:hAnsi="Arial" w:cs="Arial"/>
          <w:color w:val="000000"/>
          <w:shd w:val="clear" w:color="auto" w:fill="FFFFFF"/>
        </w:rPr>
      </w:pPr>
      <w:r w:rsidRPr="008F52B6">
        <w:rPr>
          <w:rFonts w:ascii="Arial" w:hAnsi="Arial" w:cs="Arial"/>
          <w:color w:val="000000"/>
        </w:rPr>
        <w:br/>
      </w:r>
      <w:r w:rsidRPr="008F52B6">
        <w:rPr>
          <w:rFonts w:ascii="Arial" w:hAnsi="Arial" w:cs="Arial"/>
          <w:color w:val="000000"/>
          <w:shd w:val="clear" w:color="auto" w:fill="FFFFFF"/>
        </w:rPr>
        <w:t>4. Lines 225-227 compare metabolites across species and would benefit from statistical analysis or by plotting a separate bar graph as the colors used in Figure 2 are hard to distinguish</w:t>
      </w:r>
    </w:p>
    <w:p w14:paraId="01111223" w14:textId="4C412E17" w:rsidR="008B0A37" w:rsidRPr="00B51908" w:rsidRDefault="005B6FFA">
      <w:pPr>
        <w:rPr>
          <w:rFonts w:ascii="Arial" w:hAnsi="Arial" w:cs="Arial"/>
          <w:b/>
          <w:bCs/>
          <w:color w:val="0070C0"/>
          <w:shd w:val="clear" w:color="auto" w:fill="FFFFFF"/>
        </w:rPr>
      </w:pPr>
      <w:r w:rsidRPr="00B51908">
        <w:rPr>
          <w:rFonts w:ascii="Arial" w:hAnsi="Arial" w:cs="Arial"/>
          <w:b/>
          <w:bCs/>
          <w:color w:val="0070C0"/>
          <w:shd w:val="clear" w:color="auto" w:fill="FFFFFF"/>
        </w:rPr>
        <w:t xml:space="preserve">As mentioned previously, we have added statistical analysis using </w:t>
      </w:r>
      <w:r w:rsidRPr="00B51908">
        <w:rPr>
          <w:rFonts w:ascii="Arial" w:hAnsi="Arial" w:cs="Arial"/>
          <w:b/>
          <w:bCs/>
          <w:i/>
          <w:iCs/>
          <w:color w:val="0070C0"/>
          <w:shd w:val="clear" w:color="auto" w:fill="FFFFFF"/>
        </w:rPr>
        <w:t xml:space="preserve">S. baicalensis </w:t>
      </w:r>
      <w:r w:rsidRPr="00B51908">
        <w:rPr>
          <w:rFonts w:ascii="Arial" w:hAnsi="Arial" w:cs="Arial"/>
          <w:b/>
          <w:bCs/>
          <w:color w:val="0070C0"/>
          <w:shd w:val="clear" w:color="auto" w:fill="FFFFFF"/>
        </w:rPr>
        <w:t>as a reference</w:t>
      </w:r>
      <w:r w:rsidR="00C752D0">
        <w:rPr>
          <w:rFonts w:ascii="Arial" w:hAnsi="Arial" w:cs="Arial"/>
          <w:b/>
          <w:bCs/>
          <w:color w:val="0070C0"/>
          <w:shd w:val="clear" w:color="auto" w:fill="FFFFFF"/>
        </w:rPr>
        <w:t xml:space="preserve"> and stated this in the result section line 216-218</w:t>
      </w:r>
      <w:r w:rsidRPr="00B51908">
        <w:rPr>
          <w:rFonts w:ascii="Arial" w:hAnsi="Arial" w:cs="Arial"/>
          <w:b/>
          <w:bCs/>
          <w:color w:val="0070C0"/>
          <w:shd w:val="clear" w:color="auto" w:fill="FFFFFF"/>
        </w:rPr>
        <w:t xml:space="preserve">. We have highlighted oroxylin A and oroxyloside in </w:t>
      </w:r>
      <w:r w:rsidR="00B51908">
        <w:rPr>
          <w:rFonts w:ascii="Arial" w:hAnsi="Arial" w:cs="Arial"/>
          <w:b/>
          <w:bCs/>
          <w:color w:val="0070C0"/>
          <w:shd w:val="clear" w:color="auto" w:fill="FFFFFF"/>
        </w:rPr>
        <w:t>F</w:t>
      </w:r>
      <w:r w:rsidRPr="00B51908">
        <w:rPr>
          <w:rFonts w:ascii="Arial" w:hAnsi="Arial" w:cs="Arial"/>
          <w:b/>
          <w:bCs/>
          <w:color w:val="0070C0"/>
          <w:shd w:val="clear" w:color="auto" w:fill="FFFFFF"/>
        </w:rPr>
        <w:t xml:space="preserve">igure 3, and hope that readers can refer to Table 1 </w:t>
      </w:r>
      <w:r w:rsidR="008B0A37" w:rsidRPr="00B51908">
        <w:rPr>
          <w:rFonts w:ascii="Arial" w:hAnsi="Arial" w:cs="Arial"/>
          <w:b/>
          <w:bCs/>
          <w:color w:val="0070C0"/>
          <w:shd w:val="clear" w:color="auto" w:fill="FFFFFF"/>
        </w:rPr>
        <w:t>to find more detailed information.</w:t>
      </w:r>
    </w:p>
    <w:p w14:paraId="605585EE" w14:textId="77777777" w:rsidR="009A49A7" w:rsidRPr="008F52B6" w:rsidRDefault="005646D3">
      <w:pPr>
        <w:rPr>
          <w:rFonts w:ascii="Arial" w:hAnsi="Arial" w:cs="Arial"/>
          <w:color w:val="000000"/>
          <w:shd w:val="clear" w:color="auto" w:fill="FFFFFF"/>
        </w:rPr>
      </w:pPr>
      <w:r w:rsidRPr="008F52B6">
        <w:rPr>
          <w:rFonts w:ascii="Arial" w:hAnsi="Arial" w:cs="Arial"/>
          <w:color w:val="000000"/>
        </w:rPr>
        <w:br/>
      </w:r>
      <w:r w:rsidRPr="008F52B6">
        <w:rPr>
          <w:rFonts w:ascii="Arial" w:hAnsi="Arial" w:cs="Arial"/>
          <w:color w:val="000000"/>
          <w:shd w:val="clear" w:color="auto" w:fill="FFFFFF"/>
        </w:rPr>
        <w:t>5. Lines 237-243 reports several differences in amount of 4-hydroxy flavones vs 4-deoxy flavone across the species. These lines would benefit from a figure showing the total hydroxy and deoxy flavones across tissues with statistical support.</w:t>
      </w:r>
      <w:r w:rsidR="0033128F" w:rsidRPr="008F52B6">
        <w:rPr>
          <w:rFonts w:ascii="Arial" w:hAnsi="Arial" w:cs="Arial"/>
          <w:color w:val="000000"/>
          <w:shd w:val="clear" w:color="auto" w:fill="FFFFFF"/>
        </w:rPr>
        <w:t xml:space="preserve"> </w:t>
      </w:r>
    </w:p>
    <w:p w14:paraId="30FA18E5" w14:textId="74A52A93" w:rsidR="009A49A7" w:rsidRPr="00B51908" w:rsidRDefault="008B0A37">
      <w:pPr>
        <w:rPr>
          <w:rFonts w:ascii="Arial" w:hAnsi="Arial" w:cs="Arial"/>
          <w:b/>
          <w:bCs/>
          <w:color w:val="0070C0"/>
          <w:shd w:val="clear" w:color="auto" w:fill="FFFFFF"/>
        </w:rPr>
      </w:pPr>
      <w:r w:rsidRPr="00B51908">
        <w:rPr>
          <w:rFonts w:ascii="Arial" w:hAnsi="Arial" w:cs="Arial"/>
          <w:b/>
          <w:bCs/>
          <w:color w:val="0070C0"/>
          <w:shd w:val="clear" w:color="auto" w:fill="FFFFFF"/>
        </w:rPr>
        <w:t xml:space="preserve">We have removed these sentences which compared total accumulation of </w:t>
      </w:r>
      <w:bookmarkStart w:id="55" w:name="_Hlk88662977"/>
      <w:r w:rsidRPr="00B51908">
        <w:rPr>
          <w:rFonts w:ascii="Arial" w:hAnsi="Arial" w:cs="Arial"/>
          <w:b/>
          <w:bCs/>
          <w:color w:val="0070C0"/>
          <w:shd w:val="clear" w:color="auto" w:fill="FFFFFF"/>
        </w:rPr>
        <w:t>4´-hydroxyflavones and 4´-deoxyflavones</w:t>
      </w:r>
      <w:bookmarkEnd w:id="55"/>
      <w:r w:rsidRPr="00B51908">
        <w:rPr>
          <w:rFonts w:ascii="Arial" w:hAnsi="Arial" w:cs="Arial"/>
          <w:b/>
          <w:bCs/>
          <w:color w:val="0070C0"/>
          <w:shd w:val="clear" w:color="auto" w:fill="FFFFFF"/>
        </w:rPr>
        <w:t xml:space="preserve">. </w:t>
      </w:r>
      <w:r w:rsidR="00A46AD2" w:rsidRPr="00B51908">
        <w:rPr>
          <w:rFonts w:ascii="Arial" w:hAnsi="Arial" w:cs="Arial"/>
          <w:b/>
          <w:bCs/>
          <w:color w:val="0070C0"/>
          <w:shd w:val="clear" w:color="auto" w:fill="FFFFFF"/>
        </w:rPr>
        <w:t xml:space="preserve">We believe that this comparison between total 4´-hydroxyflavone and 4´-deoxyflavone content </w:t>
      </w:r>
      <w:r w:rsidR="00127C6A" w:rsidRPr="00B51908">
        <w:rPr>
          <w:rFonts w:ascii="Arial" w:hAnsi="Arial" w:cs="Arial"/>
          <w:b/>
          <w:bCs/>
          <w:color w:val="0070C0"/>
          <w:shd w:val="clear" w:color="auto" w:fill="FFFFFF"/>
        </w:rPr>
        <w:t>was repetitive considering the rest of our results section</w:t>
      </w:r>
      <w:r w:rsidR="00A46AD2" w:rsidRPr="00B51908">
        <w:rPr>
          <w:rFonts w:ascii="Arial" w:hAnsi="Arial" w:cs="Arial"/>
          <w:b/>
          <w:bCs/>
          <w:color w:val="0070C0"/>
          <w:shd w:val="clear" w:color="auto" w:fill="FFFFFF"/>
        </w:rPr>
        <w:t xml:space="preserve">. This is because in most cases, the organ-specific differences in accumulation were due to high accumulation of only 1 or 2 specific flavones. Therefore, </w:t>
      </w:r>
      <w:r w:rsidR="008A78A8" w:rsidRPr="00B51908">
        <w:rPr>
          <w:rFonts w:ascii="Arial" w:hAnsi="Arial" w:cs="Arial"/>
          <w:b/>
          <w:bCs/>
          <w:color w:val="0070C0"/>
          <w:shd w:val="clear" w:color="auto" w:fill="FFFFFF"/>
        </w:rPr>
        <w:t>our discussion of differential accumulation of specific flavones (e.g. baicalin, oroxylin A, and oroxyloside) overlapped with much of this summed accumulation section.</w:t>
      </w:r>
    </w:p>
    <w:p w14:paraId="6A33526F" w14:textId="77777777" w:rsidR="00B51908" w:rsidRDefault="005646D3">
      <w:pPr>
        <w:rPr>
          <w:rFonts w:ascii="Arial" w:hAnsi="Arial" w:cs="Arial"/>
          <w:color w:val="000000"/>
          <w:shd w:val="clear" w:color="auto" w:fill="FFFFFF"/>
        </w:rPr>
      </w:pPr>
      <w:r w:rsidRPr="008F52B6">
        <w:rPr>
          <w:rFonts w:ascii="Arial" w:hAnsi="Arial" w:cs="Arial"/>
          <w:color w:val="000000"/>
        </w:rPr>
        <w:br/>
      </w:r>
      <w:r w:rsidRPr="008F52B6">
        <w:rPr>
          <w:rFonts w:ascii="Arial" w:hAnsi="Arial" w:cs="Arial"/>
          <w:color w:val="000000"/>
          <w:shd w:val="clear" w:color="auto" w:fill="FFFFFF"/>
        </w:rPr>
        <w:t>6. Minor corrections:</w:t>
      </w:r>
      <w:r w:rsidRPr="008F52B6">
        <w:rPr>
          <w:rFonts w:ascii="Arial" w:hAnsi="Arial" w:cs="Arial"/>
          <w:color w:val="000000"/>
        </w:rPr>
        <w:br/>
      </w:r>
      <w:r w:rsidRPr="008F52B6">
        <w:rPr>
          <w:rFonts w:ascii="Arial" w:hAnsi="Arial" w:cs="Arial"/>
          <w:color w:val="000000"/>
          <w:shd w:val="clear" w:color="auto" w:fill="FFFFFF"/>
        </w:rPr>
        <w:t>Line 137, 139: use the term 30 mg tissue/mL solvent</w:t>
      </w:r>
      <w:r w:rsidR="009A74DC" w:rsidRPr="008F52B6">
        <w:rPr>
          <w:rFonts w:ascii="Arial" w:hAnsi="Arial" w:cs="Arial"/>
          <w:color w:val="000000"/>
          <w:shd w:val="clear" w:color="auto" w:fill="FFFFFF"/>
        </w:rPr>
        <w:t xml:space="preserve"> </w:t>
      </w:r>
    </w:p>
    <w:p w14:paraId="7BB939C4" w14:textId="2FFDAC8B" w:rsidR="00C86C9C" w:rsidRPr="00B51908" w:rsidRDefault="006D3A71">
      <w:pPr>
        <w:rPr>
          <w:rFonts w:ascii="Arial" w:hAnsi="Arial" w:cs="Arial"/>
          <w:color w:val="0070C0"/>
          <w:shd w:val="clear" w:color="auto" w:fill="FFFFFF"/>
        </w:rPr>
      </w:pPr>
      <w:r w:rsidRPr="00B51908">
        <w:rPr>
          <w:rFonts w:ascii="Arial" w:hAnsi="Arial" w:cs="Arial"/>
          <w:b/>
          <w:bCs/>
          <w:color w:val="0070C0"/>
          <w:shd w:val="clear" w:color="auto" w:fill="FFFFFF"/>
        </w:rPr>
        <w:t>“</w:t>
      </w:r>
      <w:proofErr w:type="gramStart"/>
      <w:r w:rsidRPr="00B51908">
        <w:rPr>
          <w:rFonts w:ascii="Arial" w:hAnsi="Arial" w:cs="Arial"/>
          <w:b/>
          <w:bCs/>
          <w:color w:val="0070C0"/>
          <w:shd w:val="clear" w:color="auto" w:fill="FFFFFF"/>
        </w:rPr>
        <w:t>mg</w:t>
      </w:r>
      <w:proofErr w:type="gramEnd"/>
      <w:r w:rsidRPr="00B51908">
        <w:rPr>
          <w:rFonts w:ascii="Arial" w:hAnsi="Arial" w:cs="Arial"/>
          <w:b/>
          <w:bCs/>
          <w:color w:val="0070C0"/>
          <w:shd w:val="clear" w:color="auto" w:fill="FFFFFF"/>
        </w:rPr>
        <w:t xml:space="preserve"> tissue/ 1 mL” was changed to “mg tissue/mL</w:t>
      </w:r>
      <w:r w:rsidRPr="006D687C">
        <w:rPr>
          <w:rFonts w:ascii="Arial" w:hAnsi="Arial" w:cs="Arial"/>
          <w:b/>
          <w:bCs/>
          <w:color w:val="0070C0"/>
          <w:shd w:val="clear" w:color="auto" w:fill="FFFFFF"/>
        </w:rPr>
        <w:t>”</w:t>
      </w:r>
      <w:r w:rsidRPr="006D687C">
        <w:rPr>
          <w:rFonts w:ascii="Arial" w:hAnsi="Arial" w:cs="Arial"/>
          <w:color w:val="0070C0"/>
          <w:shd w:val="clear" w:color="auto" w:fill="FFFFFF"/>
        </w:rPr>
        <w:t xml:space="preserve"> </w:t>
      </w:r>
      <w:r w:rsidR="00B51908" w:rsidRPr="006D687C">
        <w:rPr>
          <w:rFonts w:ascii="Arial" w:hAnsi="Arial" w:cs="Arial"/>
          <w:b/>
          <w:bCs/>
          <w:color w:val="0070C0"/>
          <w:shd w:val="clear" w:color="auto" w:fill="FFFFFF"/>
        </w:rPr>
        <w:t>in line</w:t>
      </w:r>
      <w:r w:rsidR="006D687C" w:rsidRPr="006D687C">
        <w:rPr>
          <w:rFonts w:ascii="Arial" w:hAnsi="Arial" w:cs="Arial"/>
          <w:b/>
          <w:bCs/>
          <w:color w:val="0070C0"/>
          <w:shd w:val="clear" w:color="auto" w:fill="FFFFFF"/>
        </w:rPr>
        <w:t xml:space="preserve"> 137 and 139</w:t>
      </w:r>
    </w:p>
    <w:p w14:paraId="6C956FE7" w14:textId="1A68FE17" w:rsidR="009A49A7" w:rsidRPr="008F52B6" w:rsidRDefault="005646D3">
      <w:pPr>
        <w:rPr>
          <w:rFonts w:ascii="Arial" w:hAnsi="Arial" w:cs="Arial"/>
          <w:color w:val="FF0000"/>
          <w:shd w:val="clear" w:color="auto" w:fill="FFFFFF"/>
        </w:rPr>
      </w:pPr>
      <w:r w:rsidRPr="008F52B6">
        <w:rPr>
          <w:rFonts w:ascii="Arial" w:hAnsi="Arial" w:cs="Arial"/>
          <w:color w:val="000000"/>
        </w:rPr>
        <w:br/>
      </w:r>
      <w:r w:rsidRPr="008F52B6">
        <w:rPr>
          <w:rFonts w:ascii="Arial" w:hAnsi="Arial" w:cs="Arial"/>
          <w:color w:val="000000"/>
          <w:shd w:val="clear" w:color="auto" w:fill="FFFFFF"/>
        </w:rPr>
        <w:t>Line 145: gradient -8 to 0 min, correct the time</w:t>
      </w:r>
      <w:r w:rsidR="005B0C3C" w:rsidRPr="008F52B6">
        <w:rPr>
          <w:rFonts w:ascii="Arial" w:hAnsi="Arial" w:cs="Arial"/>
          <w:color w:val="000000"/>
          <w:shd w:val="clear" w:color="auto" w:fill="FFFFFF"/>
        </w:rPr>
        <w:t xml:space="preserve"> </w:t>
      </w:r>
    </w:p>
    <w:p w14:paraId="6E440653" w14:textId="77777777" w:rsidR="009A49A7" w:rsidRPr="00B51908" w:rsidRDefault="009A49A7">
      <w:pPr>
        <w:rPr>
          <w:rFonts w:ascii="Arial" w:hAnsi="Arial" w:cs="Arial"/>
          <w:b/>
          <w:bCs/>
          <w:color w:val="0070C0"/>
        </w:rPr>
      </w:pPr>
      <w:r w:rsidRPr="00B51908">
        <w:rPr>
          <w:rFonts w:ascii="Arial" w:hAnsi="Arial" w:cs="Arial"/>
          <w:b/>
          <w:bCs/>
          <w:color w:val="0070C0"/>
          <w:shd w:val="clear" w:color="auto" w:fill="FFFFFF"/>
        </w:rPr>
        <w:lastRenderedPageBreak/>
        <w:t xml:space="preserve">We have revised the sentence and now it reads " </w:t>
      </w:r>
      <w:r w:rsidRPr="00B51908">
        <w:rPr>
          <w:rFonts w:ascii="Arial" w:hAnsi="Arial" w:cs="Arial"/>
          <w:b/>
          <w:bCs/>
          <w:color w:val="0070C0"/>
        </w:rPr>
        <w:t>Following an 8 min equilibration with 5% B prior to injection, the following gradient was applied"</w:t>
      </w:r>
    </w:p>
    <w:p w14:paraId="7BF2074A" w14:textId="48E883A8" w:rsidR="009A49A7" w:rsidRPr="008F52B6" w:rsidRDefault="005646D3">
      <w:pPr>
        <w:rPr>
          <w:rFonts w:ascii="Arial" w:hAnsi="Arial" w:cs="Arial"/>
          <w:color w:val="FF0000"/>
          <w:shd w:val="clear" w:color="auto" w:fill="FFFFFF"/>
        </w:rPr>
      </w:pPr>
      <w:r w:rsidRPr="008F52B6">
        <w:rPr>
          <w:rFonts w:ascii="Arial" w:hAnsi="Arial" w:cs="Arial"/>
          <w:color w:val="000000"/>
        </w:rPr>
        <w:br/>
      </w:r>
      <w:r w:rsidRPr="008F52B6">
        <w:rPr>
          <w:rFonts w:ascii="Arial" w:hAnsi="Arial" w:cs="Arial"/>
          <w:color w:val="000000"/>
          <w:shd w:val="clear" w:color="auto" w:fill="FFFFFF"/>
        </w:rPr>
        <w:t>Line 148: the unit of measurement is incorrect, I believe the authors meant "nm"</w:t>
      </w:r>
      <w:r w:rsidR="005B0C3C" w:rsidRPr="008F52B6">
        <w:rPr>
          <w:rFonts w:ascii="Arial" w:hAnsi="Arial" w:cs="Arial"/>
          <w:color w:val="000000"/>
          <w:shd w:val="clear" w:color="auto" w:fill="FFFFFF"/>
        </w:rPr>
        <w:t xml:space="preserve"> </w:t>
      </w:r>
    </w:p>
    <w:p w14:paraId="75BFDCFF" w14:textId="50239491" w:rsidR="009A49A7" w:rsidRPr="00B51908" w:rsidRDefault="009A49A7">
      <w:pPr>
        <w:rPr>
          <w:rFonts w:ascii="Arial" w:hAnsi="Arial" w:cs="Arial"/>
          <w:b/>
          <w:bCs/>
          <w:color w:val="0070C0"/>
          <w:shd w:val="clear" w:color="auto" w:fill="FFFFFF"/>
        </w:rPr>
      </w:pPr>
      <w:r w:rsidRPr="00B51908">
        <w:rPr>
          <w:rFonts w:ascii="Arial" w:hAnsi="Arial" w:cs="Arial"/>
          <w:b/>
          <w:bCs/>
          <w:color w:val="0070C0"/>
          <w:shd w:val="clear" w:color="auto" w:fill="FFFFFF"/>
        </w:rPr>
        <w:t>The error has been corrected.</w:t>
      </w:r>
    </w:p>
    <w:p w14:paraId="2617A397" w14:textId="42B38494" w:rsidR="009A49A7" w:rsidRPr="008F52B6" w:rsidRDefault="005646D3">
      <w:pPr>
        <w:rPr>
          <w:rFonts w:ascii="Arial" w:hAnsi="Arial" w:cs="Arial"/>
          <w:color w:val="000000"/>
          <w:shd w:val="clear" w:color="auto" w:fill="FFFFFF"/>
        </w:rPr>
      </w:pPr>
      <w:r w:rsidRPr="008F52B6">
        <w:rPr>
          <w:rFonts w:ascii="Arial" w:hAnsi="Arial" w:cs="Arial"/>
          <w:color w:val="000000"/>
        </w:rPr>
        <w:br/>
      </w:r>
      <w:r w:rsidRPr="008F52B6">
        <w:rPr>
          <w:rFonts w:ascii="Arial" w:hAnsi="Arial" w:cs="Arial"/>
          <w:color w:val="000000"/>
          <w:shd w:val="clear" w:color="auto" w:fill="FFFFFF"/>
        </w:rPr>
        <w:t>Line 162: suggestion to use alternate sentence "0.1% formic acid in water (A) and acetonitrile (B) were used as mobile phase"</w:t>
      </w:r>
      <w:r w:rsidR="005B0C3C" w:rsidRPr="008F52B6">
        <w:rPr>
          <w:rFonts w:ascii="Arial" w:hAnsi="Arial" w:cs="Arial"/>
          <w:color w:val="000000"/>
          <w:shd w:val="clear" w:color="auto" w:fill="FFFFFF"/>
        </w:rPr>
        <w:t xml:space="preserve"> </w:t>
      </w:r>
    </w:p>
    <w:p w14:paraId="33D5FD65" w14:textId="237AA764" w:rsidR="009A49A7" w:rsidRPr="00B51908" w:rsidRDefault="00473814">
      <w:pPr>
        <w:rPr>
          <w:rFonts w:ascii="Arial" w:hAnsi="Arial" w:cs="Arial"/>
          <w:b/>
          <w:bCs/>
          <w:color w:val="0070C0"/>
          <w:shd w:val="clear" w:color="auto" w:fill="FFFFFF"/>
        </w:rPr>
      </w:pPr>
      <w:r w:rsidRPr="00B51908">
        <w:rPr>
          <w:rFonts w:ascii="Arial" w:hAnsi="Arial" w:cs="Arial"/>
          <w:b/>
          <w:bCs/>
          <w:color w:val="0070C0"/>
          <w:shd w:val="clear" w:color="auto" w:fill="FFFFFF"/>
        </w:rPr>
        <w:t>The sentence was changed to: “</w:t>
      </w:r>
      <w:ins w:id="56" w:author="Ding,Yousong" w:date="2021-11-25T13:37:00Z">
        <w:r w:rsidR="002C4192">
          <w:rPr>
            <w:rFonts w:ascii="Arial" w:hAnsi="Arial" w:cs="Arial"/>
            <w:b/>
            <w:bCs/>
            <w:color w:val="0070C0"/>
          </w:rPr>
          <w:t>W</w:t>
        </w:r>
        <w:r w:rsidR="002C4192" w:rsidRPr="00CC4D9B">
          <w:rPr>
            <w:rFonts w:ascii="Arial" w:hAnsi="Arial" w:cs="Arial"/>
            <w:b/>
            <w:bCs/>
            <w:color w:val="0070C0"/>
          </w:rPr>
          <w:t xml:space="preserve">ater </w:t>
        </w:r>
        <w:r w:rsidR="002C4192">
          <w:rPr>
            <w:rFonts w:ascii="Arial" w:hAnsi="Arial" w:cs="Arial"/>
            <w:b/>
            <w:bCs/>
            <w:color w:val="0070C0"/>
          </w:rPr>
          <w:t xml:space="preserve">with </w:t>
        </w:r>
        <w:r w:rsidR="002C4192" w:rsidRPr="00CC4D9B">
          <w:rPr>
            <w:rFonts w:ascii="Arial" w:hAnsi="Arial" w:cs="Arial"/>
            <w:b/>
            <w:bCs/>
            <w:color w:val="0070C0"/>
          </w:rPr>
          <w:t>0.1% formic acid (A) and acetonitrile</w:t>
        </w:r>
        <w:r w:rsidR="002C4192" w:rsidRPr="0081246F">
          <w:rPr>
            <w:rFonts w:ascii="Arial" w:hAnsi="Arial" w:cs="Arial"/>
            <w:b/>
            <w:bCs/>
            <w:color w:val="0070C0"/>
          </w:rPr>
          <w:t xml:space="preserve"> </w:t>
        </w:r>
        <w:r w:rsidR="002C4192">
          <w:rPr>
            <w:rFonts w:ascii="Arial" w:hAnsi="Arial" w:cs="Arial"/>
            <w:b/>
            <w:bCs/>
            <w:color w:val="0070C0"/>
          </w:rPr>
          <w:t xml:space="preserve">with </w:t>
        </w:r>
        <w:r w:rsidR="002C4192" w:rsidRPr="00CC4D9B">
          <w:rPr>
            <w:rFonts w:ascii="Arial" w:hAnsi="Arial" w:cs="Arial"/>
            <w:b/>
            <w:bCs/>
            <w:color w:val="0070C0"/>
          </w:rPr>
          <w:t>0.1% formic acid (B) were used as the mobile phase</w:t>
        </w:r>
        <w:r w:rsidR="002C4192">
          <w:rPr>
            <w:rFonts w:ascii="Arial" w:hAnsi="Arial" w:cs="Arial"/>
            <w:b/>
            <w:bCs/>
            <w:color w:val="0070C0"/>
          </w:rPr>
          <w:t>s</w:t>
        </w:r>
      </w:ins>
      <w:del w:id="57" w:author="Ding,Yousong" w:date="2021-11-25T13:37:00Z">
        <w:r w:rsidR="005B0C3C" w:rsidRPr="00B51908" w:rsidDel="002C4192">
          <w:rPr>
            <w:rFonts w:ascii="Arial" w:hAnsi="Arial" w:cs="Arial"/>
            <w:b/>
            <w:bCs/>
            <w:color w:val="0070C0"/>
            <w:shd w:val="clear" w:color="auto" w:fill="FFFFFF"/>
          </w:rPr>
          <w:delText xml:space="preserve">0.1% formic acid in water (A) and 0.1% formic acid in acetonitrile (B) </w:delText>
        </w:r>
        <w:r w:rsidRPr="00B51908" w:rsidDel="002C4192">
          <w:rPr>
            <w:rFonts w:ascii="Arial" w:hAnsi="Arial" w:cs="Arial"/>
            <w:b/>
            <w:bCs/>
            <w:color w:val="0070C0"/>
            <w:shd w:val="clear" w:color="auto" w:fill="FFFFFF"/>
          </w:rPr>
          <w:delText>were</w:delText>
        </w:r>
        <w:r w:rsidR="005B0C3C" w:rsidRPr="00B51908" w:rsidDel="002C4192">
          <w:rPr>
            <w:rFonts w:ascii="Arial" w:hAnsi="Arial" w:cs="Arial"/>
            <w:b/>
            <w:bCs/>
            <w:color w:val="0070C0"/>
            <w:shd w:val="clear" w:color="auto" w:fill="FFFFFF"/>
          </w:rPr>
          <w:delText xml:space="preserve"> used as the mobile phase</w:delText>
        </w:r>
        <w:r w:rsidRPr="00B51908" w:rsidDel="002C4192">
          <w:rPr>
            <w:rFonts w:ascii="Arial" w:hAnsi="Arial" w:cs="Arial"/>
            <w:b/>
            <w:bCs/>
            <w:color w:val="0070C0"/>
            <w:shd w:val="clear" w:color="auto" w:fill="FFFFFF"/>
          </w:rPr>
          <w:delText xml:space="preserve"> </w:delText>
        </w:r>
      </w:del>
      <w:r w:rsidRPr="00B51908">
        <w:rPr>
          <w:rFonts w:ascii="Arial" w:hAnsi="Arial" w:cs="Arial"/>
          <w:b/>
          <w:bCs/>
          <w:color w:val="0070C0"/>
          <w:shd w:val="clear" w:color="auto" w:fill="FFFFFF"/>
        </w:rPr>
        <w:t>...”</w:t>
      </w:r>
    </w:p>
    <w:p w14:paraId="1476CD29" w14:textId="1B0FB2ED" w:rsidR="009A49A7" w:rsidRPr="008F52B6" w:rsidRDefault="005646D3">
      <w:pPr>
        <w:rPr>
          <w:rFonts w:ascii="Arial" w:hAnsi="Arial" w:cs="Arial"/>
          <w:color w:val="FF0000"/>
          <w:shd w:val="clear" w:color="auto" w:fill="FFFFFF"/>
        </w:rPr>
      </w:pPr>
      <w:r w:rsidRPr="008F52B6">
        <w:rPr>
          <w:rFonts w:ascii="Arial" w:hAnsi="Arial" w:cs="Arial"/>
          <w:color w:val="000000"/>
        </w:rPr>
        <w:br/>
      </w:r>
      <w:r w:rsidRPr="008F52B6">
        <w:rPr>
          <w:rFonts w:ascii="Arial" w:hAnsi="Arial" w:cs="Arial"/>
          <w:color w:val="000000"/>
          <w:shd w:val="clear" w:color="auto" w:fill="FFFFFF"/>
        </w:rPr>
        <w:t>Lines 164: space between 0.5 ml/min</w:t>
      </w:r>
      <w:r w:rsidR="00473814" w:rsidRPr="008F52B6">
        <w:rPr>
          <w:rFonts w:ascii="Arial" w:hAnsi="Arial" w:cs="Arial"/>
          <w:color w:val="000000"/>
          <w:shd w:val="clear" w:color="auto" w:fill="FFFFFF"/>
        </w:rPr>
        <w:t xml:space="preserve"> </w:t>
      </w:r>
    </w:p>
    <w:p w14:paraId="2CA94BFA" w14:textId="36601F48" w:rsidR="009A49A7" w:rsidRPr="00B51908" w:rsidRDefault="009A49A7" w:rsidP="009A49A7">
      <w:pPr>
        <w:rPr>
          <w:rFonts w:ascii="Arial" w:hAnsi="Arial" w:cs="Arial"/>
          <w:b/>
          <w:bCs/>
          <w:color w:val="0070C0"/>
          <w:shd w:val="clear" w:color="auto" w:fill="FFFFFF"/>
        </w:rPr>
      </w:pPr>
      <w:r w:rsidRPr="00B51908">
        <w:rPr>
          <w:rFonts w:ascii="Arial" w:hAnsi="Arial" w:cs="Arial"/>
          <w:b/>
          <w:bCs/>
          <w:color w:val="0070C0"/>
          <w:shd w:val="clear" w:color="auto" w:fill="FFFFFF"/>
        </w:rPr>
        <w:t xml:space="preserve">The </w:t>
      </w:r>
      <w:r w:rsidR="00055AFC" w:rsidRPr="00B51908">
        <w:rPr>
          <w:rFonts w:ascii="Arial" w:hAnsi="Arial" w:cs="Arial"/>
          <w:b/>
          <w:bCs/>
          <w:color w:val="0070C0"/>
          <w:shd w:val="clear" w:color="auto" w:fill="FFFFFF"/>
        </w:rPr>
        <w:t>space</w:t>
      </w:r>
      <w:r w:rsidRPr="00B51908">
        <w:rPr>
          <w:rFonts w:ascii="Arial" w:hAnsi="Arial" w:cs="Arial"/>
          <w:b/>
          <w:bCs/>
          <w:color w:val="0070C0"/>
          <w:shd w:val="clear" w:color="auto" w:fill="FFFFFF"/>
        </w:rPr>
        <w:t xml:space="preserve"> has been </w:t>
      </w:r>
      <w:r w:rsidR="00055AFC" w:rsidRPr="00B51908">
        <w:rPr>
          <w:rFonts w:ascii="Arial" w:hAnsi="Arial" w:cs="Arial"/>
          <w:b/>
          <w:bCs/>
          <w:color w:val="0070C0"/>
          <w:shd w:val="clear" w:color="auto" w:fill="FFFFFF"/>
        </w:rPr>
        <w:t>deleted</w:t>
      </w:r>
      <w:r w:rsidRPr="00B51908">
        <w:rPr>
          <w:rFonts w:ascii="Arial" w:hAnsi="Arial" w:cs="Arial"/>
          <w:b/>
          <w:bCs/>
          <w:color w:val="0070C0"/>
          <w:shd w:val="clear" w:color="auto" w:fill="FFFFFF"/>
        </w:rPr>
        <w:t>.</w:t>
      </w:r>
    </w:p>
    <w:p w14:paraId="14E47BEF" w14:textId="44500158" w:rsidR="009A49A7" w:rsidRPr="008F52B6" w:rsidRDefault="005646D3">
      <w:pPr>
        <w:rPr>
          <w:rFonts w:ascii="Arial" w:hAnsi="Arial" w:cs="Arial"/>
          <w:color w:val="FF0000"/>
          <w:shd w:val="clear" w:color="auto" w:fill="FFFFFF"/>
        </w:rPr>
      </w:pPr>
      <w:r w:rsidRPr="008F52B6">
        <w:rPr>
          <w:rFonts w:ascii="Arial" w:hAnsi="Arial" w:cs="Arial"/>
          <w:color w:val="000000"/>
        </w:rPr>
        <w:br/>
      </w:r>
      <w:r w:rsidRPr="008F52B6">
        <w:rPr>
          <w:rFonts w:ascii="Arial" w:hAnsi="Arial" w:cs="Arial"/>
          <w:color w:val="000000"/>
          <w:shd w:val="clear" w:color="auto" w:fill="FFFFFF"/>
        </w:rPr>
        <w:t>Lines 164-166: use "min" instead of "mins"</w:t>
      </w:r>
      <w:r w:rsidR="00473814" w:rsidRPr="008F52B6">
        <w:rPr>
          <w:rFonts w:ascii="Arial" w:hAnsi="Arial" w:cs="Arial"/>
          <w:color w:val="000000"/>
          <w:shd w:val="clear" w:color="auto" w:fill="FFFFFF"/>
        </w:rPr>
        <w:t xml:space="preserve"> </w:t>
      </w:r>
    </w:p>
    <w:p w14:paraId="1C7343A3" w14:textId="77777777" w:rsidR="009A49A7" w:rsidRPr="00B51908" w:rsidRDefault="009A49A7" w:rsidP="009A49A7">
      <w:pPr>
        <w:rPr>
          <w:rFonts w:ascii="Arial" w:hAnsi="Arial" w:cs="Arial"/>
          <w:b/>
          <w:bCs/>
          <w:color w:val="0070C0"/>
          <w:shd w:val="clear" w:color="auto" w:fill="FFFFFF"/>
        </w:rPr>
      </w:pPr>
      <w:r w:rsidRPr="00B51908">
        <w:rPr>
          <w:rFonts w:ascii="Arial" w:hAnsi="Arial" w:cs="Arial"/>
          <w:b/>
          <w:bCs/>
          <w:color w:val="0070C0"/>
          <w:shd w:val="clear" w:color="auto" w:fill="FFFFFF"/>
        </w:rPr>
        <w:t>The error has been corrected.</w:t>
      </w:r>
    </w:p>
    <w:p w14:paraId="550F38E9" w14:textId="77777777" w:rsidR="009A49A7" w:rsidRPr="008F52B6" w:rsidRDefault="005646D3" w:rsidP="009A49A7">
      <w:pPr>
        <w:rPr>
          <w:rFonts w:ascii="Arial" w:hAnsi="Arial" w:cs="Arial"/>
          <w:color w:val="FF0000"/>
          <w:shd w:val="clear" w:color="auto" w:fill="FFFFFF"/>
        </w:rPr>
      </w:pPr>
      <w:r w:rsidRPr="008F52B6">
        <w:rPr>
          <w:rFonts w:ascii="Arial" w:hAnsi="Arial" w:cs="Arial"/>
          <w:color w:val="000000"/>
        </w:rPr>
        <w:br/>
      </w:r>
      <w:r w:rsidRPr="008F52B6">
        <w:rPr>
          <w:rFonts w:ascii="Arial" w:hAnsi="Arial" w:cs="Arial"/>
          <w:color w:val="000000"/>
          <w:shd w:val="clear" w:color="auto" w:fill="FFFFFF"/>
        </w:rPr>
        <w:t>Lines 258: spelling of species</w:t>
      </w:r>
      <w:r w:rsidR="00473814" w:rsidRPr="008F52B6">
        <w:rPr>
          <w:rFonts w:ascii="Arial" w:hAnsi="Arial" w:cs="Arial"/>
          <w:color w:val="000000"/>
          <w:shd w:val="clear" w:color="auto" w:fill="FFFFFF"/>
        </w:rPr>
        <w:t xml:space="preserve"> </w:t>
      </w:r>
    </w:p>
    <w:p w14:paraId="231166F6" w14:textId="7E8FBA99" w:rsidR="009A49A7" w:rsidRPr="00B51908" w:rsidRDefault="009A49A7" w:rsidP="009A49A7">
      <w:pPr>
        <w:rPr>
          <w:rFonts w:ascii="Arial" w:hAnsi="Arial" w:cs="Arial"/>
          <w:b/>
          <w:bCs/>
          <w:color w:val="0070C0"/>
          <w:shd w:val="clear" w:color="auto" w:fill="FFFFFF"/>
        </w:rPr>
      </w:pPr>
      <w:r w:rsidRPr="00B51908">
        <w:rPr>
          <w:rFonts w:ascii="Arial" w:hAnsi="Arial" w:cs="Arial"/>
          <w:b/>
          <w:bCs/>
          <w:color w:val="0070C0"/>
          <w:shd w:val="clear" w:color="auto" w:fill="FFFFFF"/>
        </w:rPr>
        <w:t xml:space="preserve">The </w:t>
      </w:r>
      <w:r w:rsidR="00055AFC" w:rsidRPr="00B51908">
        <w:rPr>
          <w:rFonts w:ascii="Arial" w:hAnsi="Arial" w:cs="Arial"/>
          <w:b/>
          <w:bCs/>
          <w:color w:val="0070C0"/>
          <w:shd w:val="clear" w:color="auto" w:fill="FFFFFF"/>
        </w:rPr>
        <w:t>typo</w:t>
      </w:r>
      <w:r w:rsidRPr="00B51908">
        <w:rPr>
          <w:rFonts w:ascii="Arial" w:hAnsi="Arial" w:cs="Arial"/>
          <w:b/>
          <w:bCs/>
          <w:color w:val="0070C0"/>
          <w:shd w:val="clear" w:color="auto" w:fill="FFFFFF"/>
        </w:rPr>
        <w:t xml:space="preserve"> has been </w:t>
      </w:r>
      <w:r w:rsidR="00055AFC" w:rsidRPr="00B51908">
        <w:rPr>
          <w:rFonts w:ascii="Arial" w:hAnsi="Arial" w:cs="Arial"/>
          <w:b/>
          <w:bCs/>
          <w:color w:val="0070C0"/>
          <w:shd w:val="clear" w:color="auto" w:fill="FFFFFF"/>
        </w:rPr>
        <w:t>fixed</w:t>
      </w:r>
      <w:r w:rsidRPr="00B51908">
        <w:rPr>
          <w:rFonts w:ascii="Arial" w:hAnsi="Arial" w:cs="Arial"/>
          <w:b/>
          <w:bCs/>
          <w:color w:val="0070C0"/>
          <w:shd w:val="clear" w:color="auto" w:fill="FFFFFF"/>
        </w:rPr>
        <w:t>.</w:t>
      </w:r>
    </w:p>
    <w:p w14:paraId="0C24A15E" w14:textId="426291EF" w:rsidR="009A49A7" w:rsidRPr="008F52B6" w:rsidRDefault="005646D3">
      <w:pPr>
        <w:rPr>
          <w:rFonts w:ascii="Arial" w:hAnsi="Arial" w:cs="Arial"/>
          <w:color w:val="FF0000"/>
          <w:shd w:val="clear" w:color="auto" w:fill="FFFFFF"/>
        </w:rPr>
      </w:pPr>
      <w:r w:rsidRPr="008F52B6">
        <w:rPr>
          <w:rFonts w:ascii="Arial" w:hAnsi="Arial" w:cs="Arial"/>
          <w:color w:val="000000"/>
        </w:rPr>
        <w:br/>
      </w:r>
      <w:r w:rsidRPr="008F52B6">
        <w:rPr>
          <w:rFonts w:ascii="Arial" w:hAnsi="Arial" w:cs="Arial"/>
          <w:color w:val="000000"/>
          <w:shd w:val="clear" w:color="auto" w:fill="FFFFFF"/>
        </w:rPr>
        <w:t>Line 260: Figure 3 is not about chrysin</w:t>
      </w:r>
      <w:r w:rsidR="00473814" w:rsidRPr="008F52B6">
        <w:rPr>
          <w:rFonts w:ascii="Arial" w:hAnsi="Arial" w:cs="Arial"/>
          <w:color w:val="000000"/>
          <w:shd w:val="clear" w:color="auto" w:fill="FFFFFF"/>
        </w:rPr>
        <w:t xml:space="preserve"> </w:t>
      </w:r>
    </w:p>
    <w:p w14:paraId="194819A9" w14:textId="1DA58B83" w:rsidR="006D3A71" w:rsidRPr="00B51908" w:rsidRDefault="006D3A71">
      <w:pPr>
        <w:rPr>
          <w:rFonts w:ascii="Arial" w:hAnsi="Arial" w:cs="Arial"/>
          <w:b/>
          <w:bCs/>
          <w:color w:val="0070C0"/>
          <w:shd w:val="clear" w:color="auto" w:fill="FFFFFF"/>
        </w:rPr>
      </w:pPr>
      <w:r w:rsidRPr="00B51908">
        <w:rPr>
          <w:rFonts w:ascii="Arial" w:hAnsi="Arial" w:cs="Arial"/>
          <w:b/>
          <w:bCs/>
          <w:color w:val="0070C0"/>
          <w:shd w:val="clear" w:color="auto" w:fill="FFFFFF"/>
        </w:rPr>
        <w:t>The reference to Fig. 3 has been deleted.</w:t>
      </w:r>
    </w:p>
    <w:p w14:paraId="1DF9D347" w14:textId="77777777" w:rsidR="00055AFC" w:rsidRPr="008F52B6" w:rsidRDefault="005646D3">
      <w:pPr>
        <w:rPr>
          <w:rFonts w:ascii="Arial" w:hAnsi="Arial" w:cs="Arial"/>
          <w:color w:val="000000"/>
          <w:shd w:val="clear" w:color="auto" w:fill="FFFFFF"/>
        </w:rPr>
      </w:pPr>
      <w:r w:rsidRPr="008F52B6">
        <w:rPr>
          <w:rFonts w:ascii="Arial" w:hAnsi="Arial" w:cs="Arial"/>
          <w:color w:val="000000"/>
        </w:rPr>
        <w:br/>
      </w:r>
      <w:r w:rsidRPr="008F52B6">
        <w:rPr>
          <w:rFonts w:ascii="Arial" w:hAnsi="Arial" w:cs="Arial"/>
          <w:color w:val="000000"/>
          <w:shd w:val="clear" w:color="auto" w:fill="FFFFFF"/>
        </w:rPr>
        <w:t>Line 263-264: restructure the sentence as it appears that to indicate the amount in root is low</w:t>
      </w:r>
      <w:r w:rsidR="00473814" w:rsidRPr="008F52B6">
        <w:rPr>
          <w:rFonts w:ascii="Arial" w:hAnsi="Arial" w:cs="Arial"/>
          <w:color w:val="000000"/>
          <w:shd w:val="clear" w:color="auto" w:fill="FFFFFF"/>
        </w:rPr>
        <w:t xml:space="preserve"> </w:t>
      </w:r>
    </w:p>
    <w:p w14:paraId="6EE05513" w14:textId="1B621CDC" w:rsidR="00055AFC" w:rsidRPr="00B51908" w:rsidRDefault="00473814">
      <w:pPr>
        <w:rPr>
          <w:rFonts w:ascii="Arial" w:hAnsi="Arial" w:cs="Arial"/>
          <w:b/>
          <w:bCs/>
          <w:color w:val="0070C0"/>
          <w:shd w:val="clear" w:color="auto" w:fill="FFFFFF"/>
        </w:rPr>
      </w:pPr>
      <w:r w:rsidRPr="00B51908">
        <w:rPr>
          <w:rFonts w:ascii="Arial" w:hAnsi="Arial" w:cs="Arial"/>
          <w:b/>
          <w:bCs/>
          <w:color w:val="0070C0"/>
          <w:shd w:val="clear" w:color="auto" w:fill="FFFFFF"/>
        </w:rPr>
        <w:t>The sentence was deleted.</w:t>
      </w:r>
    </w:p>
    <w:p w14:paraId="09D0693E" w14:textId="77777777" w:rsidR="00055AFC" w:rsidRPr="008F52B6" w:rsidRDefault="005646D3">
      <w:pPr>
        <w:rPr>
          <w:rFonts w:ascii="Arial" w:hAnsi="Arial" w:cs="Arial"/>
          <w:color w:val="000000"/>
          <w:shd w:val="clear" w:color="auto" w:fill="FFFFFF"/>
        </w:rPr>
      </w:pPr>
      <w:r w:rsidRPr="008F52B6">
        <w:rPr>
          <w:rFonts w:ascii="Arial" w:hAnsi="Arial" w:cs="Arial"/>
          <w:color w:val="000000"/>
        </w:rPr>
        <w:br/>
      </w:r>
      <w:r w:rsidRPr="008F52B6">
        <w:rPr>
          <w:rFonts w:ascii="Arial" w:hAnsi="Arial" w:cs="Arial"/>
          <w:color w:val="000000"/>
          <w:shd w:val="clear" w:color="auto" w:fill="FFFFFF"/>
        </w:rPr>
        <w:t>Table 1: check table alignments on page 632</w:t>
      </w:r>
      <w:r w:rsidR="00097CE2" w:rsidRPr="008F52B6">
        <w:rPr>
          <w:rFonts w:ascii="Arial" w:hAnsi="Arial" w:cs="Arial"/>
          <w:color w:val="000000"/>
          <w:shd w:val="clear" w:color="auto" w:fill="FFFFFF"/>
        </w:rPr>
        <w:t xml:space="preserve"> </w:t>
      </w:r>
    </w:p>
    <w:p w14:paraId="5E155BC9" w14:textId="2405B3D3" w:rsidR="00055AFC" w:rsidRPr="00B51908" w:rsidRDefault="00097CE2">
      <w:pPr>
        <w:rPr>
          <w:rFonts w:ascii="Arial" w:hAnsi="Arial" w:cs="Arial"/>
          <w:b/>
          <w:bCs/>
          <w:color w:val="0070C0"/>
          <w:shd w:val="clear" w:color="auto" w:fill="FFFFFF"/>
        </w:rPr>
      </w:pPr>
      <w:r w:rsidRPr="00B51908">
        <w:rPr>
          <w:rFonts w:ascii="Arial" w:hAnsi="Arial" w:cs="Arial"/>
          <w:b/>
          <w:bCs/>
          <w:color w:val="0070C0"/>
          <w:shd w:val="clear" w:color="auto" w:fill="FFFFFF"/>
        </w:rPr>
        <w:t>Table font size has been decreased to prevent line breaks within cells.</w:t>
      </w:r>
    </w:p>
    <w:p w14:paraId="62063AAC" w14:textId="77777777" w:rsidR="00055AFC" w:rsidRPr="008F52B6" w:rsidRDefault="005646D3">
      <w:pPr>
        <w:rPr>
          <w:rFonts w:ascii="Arial" w:hAnsi="Arial" w:cs="Arial"/>
          <w:color w:val="000000"/>
          <w:shd w:val="clear" w:color="auto" w:fill="FFFFFF"/>
        </w:rPr>
      </w:pPr>
      <w:r w:rsidRPr="008F52B6">
        <w:rPr>
          <w:rFonts w:ascii="Arial" w:hAnsi="Arial" w:cs="Arial"/>
          <w:color w:val="000000"/>
        </w:rPr>
        <w:br/>
      </w:r>
      <w:r w:rsidRPr="008F52B6">
        <w:rPr>
          <w:rFonts w:ascii="Arial" w:hAnsi="Arial" w:cs="Arial"/>
          <w:color w:val="000000"/>
          <w:shd w:val="clear" w:color="auto" w:fill="FFFFFF"/>
        </w:rPr>
        <w:t>Figure 2: Color palette used is hard to distinguish</w:t>
      </w:r>
      <w:r w:rsidR="00F8110E" w:rsidRPr="008F52B6">
        <w:rPr>
          <w:rFonts w:ascii="Arial" w:hAnsi="Arial" w:cs="Arial"/>
          <w:color w:val="000000"/>
          <w:shd w:val="clear" w:color="auto" w:fill="FFFFFF"/>
        </w:rPr>
        <w:t xml:space="preserve"> </w:t>
      </w:r>
      <w:r w:rsidRPr="008F52B6">
        <w:rPr>
          <w:rFonts w:ascii="Arial" w:hAnsi="Arial" w:cs="Arial"/>
          <w:color w:val="000000"/>
          <w:shd w:val="clear" w:color="auto" w:fill="FFFFFF"/>
        </w:rPr>
        <w:t>and there are not enough lines connecting the numbers. They are either missing or not connected to the numbers</w:t>
      </w:r>
      <w:r w:rsidR="00FF6B19" w:rsidRPr="008F52B6">
        <w:rPr>
          <w:rFonts w:ascii="Arial" w:hAnsi="Arial" w:cs="Arial"/>
          <w:color w:val="000000"/>
          <w:shd w:val="clear" w:color="auto" w:fill="FFFFFF"/>
        </w:rPr>
        <w:t xml:space="preserve"> </w:t>
      </w:r>
    </w:p>
    <w:p w14:paraId="47A099AA" w14:textId="33F873A7" w:rsidR="005C1AB6" w:rsidRPr="00B51908" w:rsidRDefault="00C72823">
      <w:pPr>
        <w:rPr>
          <w:rFonts w:ascii="Arial" w:hAnsi="Arial" w:cs="Arial"/>
          <w:b/>
          <w:bCs/>
          <w:color w:val="0070C0"/>
          <w:shd w:val="clear" w:color="auto" w:fill="FFFFFF"/>
        </w:rPr>
      </w:pPr>
      <w:r w:rsidRPr="00B51908">
        <w:rPr>
          <w:rFonts w:ascii="Arial" w:hAnsi="Arial" w:cs="Arial"/>
          <w:b/>
          <w:bCs/>
          <w:color w:val="0070C0"/>
          <w:shd w:val="clear" w:color="auto" w:fill="FFFFFF"/>
        </w:rPr>
        <w:t xml:space="preserve">We have redrawn </w:t>
      </w:r>
      <w:r w:rsidR="00B51908">
        <w:rPr>
          <w:rFonts w:ascii="Arial" w:hAnsi="Arial" w:cs="Arial"/>
          <w:b/>
          <w:bCs/>
          <w:color w:val="0070C0"/>
          <w:shd w:val="clear" w:color="auto" w:fill="FFFFFF"/>
        </w:rPr>
        <w:t>F</w:t>
      </w:r>
      <w:r w:rsidRPr="00B51908">
        <w:rPr>
          <w:rFonts w:ascii="Arial" w:hAnsi="Arial" w:cs="Arial"/>
          <w:b/>
          <w:bCs/>
          <w:color w:val="0070C0"/>
          <w:shd w:val="clear" w:color="auto" w:fill="FFFFFF"/>
        </w:rPr>
        <w:t>igure 2 to include lines connecting every number. In an attempt to clarify which bar section each label corresponds to, we also slightly adjusted the width allocated to the bars versus the lines and number labels.</w:t>
      </w:r>
      <w:r w:rsidR="00CD0429" w:rsidRPr="00B51908">
        <w:rPr>
          <w:rFonts w:ascii="Arial" w:hAnsi="Arial" w:cs="Arial"/>
          <w:b/>
          <w:bCs/>
          <w:color w:val="0070C0"/>
          <w:shd w:val="clear" w:color="auto" w:fill="FFFFFF"/>
        </w:rPr>
        <w:t xml:space="preserve"> The color palette in </w:t>
      </w:r>
      <w:r w:rsidR="00B43D77" w:rsidRPr="00B51908">
        <w:rPr>
          <w:rFonts w:ascii="Arial" w:hAnsi="Arial" w:cs="Arial"/>
          <w:b/>
          <w:bCs/>
          <w:color w:val="0070C0"/>
          <w:shd w:val="clear" w:color="auto" w:fill="FFFFFF"/>
        </w:rPr>
        <w:t>the figure was chosen to maintain a constant lightness</w:t>
      </w:r>
      <w:r w:rsidR="005C1AB6" w:rsidRPr="00B51908">
        <w:rPr>
          <w:rFonts w:ascii="Arial" w:hAnsi="Arial" w:cs="Arial"/>
          <w:b/>
          <w:bCs/>
          <w:color w:val="0070C0"/>
          <w:shd w:val="clear" w:color="auto" w:fill="FFFFFF"/>
        </w:rPr>
        <w:t xml:space="preserve"> (i.e. shade)</w:t>
      </w:r>
      <w:r w:rsidR="00B43D77" w:rsidRPr="00B51908">
        <w:rPr>
          <w:rFonts w:ascii="Arial" w:hAnsi="Arial" w:cs="Arial"/>
          <w:b/>
          <w:bCs/>
          <w:color w:val="0070C0"/>
          <w:shd w:val="clear" w:color="auto" w:fill="FFFFFF"/>
        </w:rPr>
        <w:t xml:space="preserve"> across all color</w:t>
      </w:r>
      <w:r w:rsidR="005C1AB6" w:rsidRPr="00B51908">
        <w:rPr>
          <w:rFonts w:ascii="Arial" w:hAnsi="Arial" w:cs="Arial"/>
          <w:b/>
          <w:bCs/>
          <w:color w:val="0070C0"/>
          <w:shd w:val="clear" w:color="auto" w:fill="FFFFFF"/>
        </w:rPr>
        <w:t>s, and even steps in hue within 4´-hydroxyflavone and 4´-deoxyflavone classes.</w:t>
      </w:r>
      <w:r w:rsidR="00C71CDF" w:rsidRPr="00B51908">
        <w:rPr>
          <w:rFonts w:ascii="Arial" w:hAnsi="Arial" w:cs="Arial"/>
          <w:b/>
          <w:bCs/>
          <w:color w:val="0070C0"/>
          <w:shd w:val="clear" w:color="auto" w:fill="FFFFFF"/>
        </w:rPr>
        <w:t xml:space="preserve"> We worry that </w:t>
      </w:r>
      <w:r w:rsidR="004629B6" w:rsidRPr="00B51908">
        <w:rPr>
          <w:rFonts w:ascii="Arial" w:hAnsi="Arial" w:cs="Arial"/>
          <w:b/>
          <w:bCs/>
          <w:color w:val="0070C0"/>
          <w:shd w:val="clear" w:color="auto" w:fill="FFFFFF"/>
        </w:rPr>
        <w:t>changing</w:t>
      </w:r>
      <w:r w:rsidR="00C71CDF" w:rsidRPr="00B51908">
        <w:rPr>
          <w:rFonts w:ascii="Arial" w:hAnsi="Arial" w:cs="Arial"/>
          <w:b/>
          <w:bCs/>
          <w:color w:val="0070C0"/>
          <w:shd w:val="clear" w:color="auto" w:fill="FFFFFF"/>
        </w:rPr>
        <w:t xml:space="preserve"> shade between flavones may give readers the impression that some flavones are more important or significant than others.</w:t>
      </w:r>
      <w:r w:rsidR="005C1AB6" w:rsidRPr="00B51908">
        <w:rPr>
          <w:rFonts w:ascii="Arial" w:hAnsi="Arial" w:cs="Arial"/>
          <w:b/>
          <w:bCs/>
          <w:color w:val="0070C0"/>
          <w:shd w:val="clear" w:color="auto" w:fill="FFFFFF"/>
        </w:rPr>
        <w:t xml:space="preserve"> As we wanted to emphasize overall differences in 4´-hydroxyflavone and 4´-deoxyflavone</w:t>
      </w:r>
      <w:r w:rsidR="00C71CDF" w:rsidRPr="00B51908">
        <w:rPr>
          <w:rFonts w:ascii="Arial" w:hAnsi="Arial" w:cs="Arial"/>
          <w:b/>
          <w:bCs/>
          <w:color w:val="0070C0"/>
          <w:shd w:val="clear" w:color="auto" w:fill="FFFFFF"/>
        </w:rPr>
        <w:t xml:space="preserve"> accumulation, the steps in hue separating flavones between the classes are larger.</w:t>
      </w:r>
      <w:r w:rsidR="004629B6" w:rsidRPr="00B51908">
        <w:rPr>
          <w:rFonts w:ascii="Arial" w:hAnsi="Arial" w:cs="Arial"/>
          <w:b/>
          <w:bCs/>
          <w:color w:val="0070C0"/>
          <w:shd w:val="clear" w:color="auto" w:fill="FFFFFF"/>
        </w:rPr>
        <w:t xml:space="preserve"> As the number of total flavones analyzed makes it difficult </w:t>
      </w:r>
      <w:r w:rsidR="00FC0311" w:rsidRPr="00B51908">
        <w:rPr>
          <w:rFonts w:ascii="Arial" w:hAnsi="Arial" w:cs="Arial"/>
          <w:b/>
          <w:bCs/>
          <w:color w:val="0070C0"/>
          <w:shd w:val="clear" w:color="auto" w:fill="FFFFFF"/>
        </w:rPr>
        <w:t>to visualize species with</w:t>
      </w:r>
      <w:r w:rsidR="004629B6" w:rsidRPr="00B51908">
        <w:rPr>
          <w:rFonts w:ascii="Arial" w:hAnsi="Arial" w:cs="Arial"/>
          <w:b/>
          <w:bCs/>
          <w:color w:val="0070C0"/>
          <w:shd w:val="clear" w:color="auto" w:fill="FFFFFF"/>
        </w:rPr>
        <w:t xml:space="preserve"> diverse, yet low concentrations of flavones</w:t>
      </w:r>
      <w:r w:rsidR="00FC0311" w:rsidRPr="00B51908">
        <w:rPr>
          <w:rFonts w:ascii="Arial" w:hAnsi="Arial" w:cs="Arial"/>
          <w:b/>
          <w:bCs/>
          <w:color w:val="0070C0"/>
          <w:shd w:val="clear" w:color="auto" w:fill="FFFFFF"/>
        </w:rPr>
        <w:t>, w</w:t>
      </w:r>
      <w:r w:rsidR="00C71CDF" w:rsidRPr="00B51908">
        <w:rPr>
          <w:rFonts w:ascii="Arial" w:hAnsi="Arial" w:cs="Arial"/>
          <w:b/>
          <w:bCs/>
          <w:color w:val="0070C0"/>
          <w:shd w:val="clear" w:color="auto" w:fill="FFFFFF"/>
        </w:rPr>
        <w:t xml:space="preserve">e hope that readers will refer to table 1 to </w:t>
      </w:r>
      <w:r w:rsidR="004629B6" w:rsidRPr="00B51908">
        <w:rPr>
          <w:rFonts w:ascii="Arial" w:hAnsi="Arial" w:cs="Arial"/>
          <w:b/>
          <w:bCs/>
          <w:color w:val="0070C0"/>
          <w:shd w:val="clear" w:color="auto" w:fill="FFFFFF"/>
        </w:rPr>
        <w:t>get more detailed information</w:t>
      </w:r>
      <w:r w:rsidR="00FC0311" w:rsidRPr="00B51908">
        <w:rPr>
          <w:rFonts w:ascii="Arial" w:hAnsi="Arial" w:cs="Arial"/>
          <w:b/>
          <w:bCs/>
          <w:color w:val="0070C0"/>
          <w:shd w:val="clear" w:color="auto" w:fill="FFFFFF"/>
        </w:rPr>
        <w:t>.</w:t>
      </w:r>
    </w:p>
    <w:p w14:paraId="54FE39F9" w14:textId="77777777" w:rsidR="00055AFC" w:rsidRPr="008F52B6" w:rsidRDefault="005646D3">
      <w:pPr>
        <w:rPr>
          <w:rFonts w:ascii="Arial" w:hAnsi="Arial" w:cs="Arial"/>
          <w:color w:val="000000"/>
          <w:shd w:val="clear" w:color="auto" w:fill="FFFFFF"/>
        </w:rPr>
      </w:pPr>
      <w:r w:rsidRPr="008F52B6">
        <w:rPr>
          <w:rFonts w:ascii="Arial" w:hAnsi="Arial" w:cs="Arial"/>
          <w:color w:val="000000"/>
        </w:rPr>
        <w:lastRenderedPageBreak/>
        <w:br/>
      </w:r>
      <w:r w:rsidRPr="008F52B6">
        <w:rPr>
          <w:rFonts w:ascii="Arial" w:hAnsi="Arial" w:cs="Arial"/>
          <w:color w:val="000000"/>
          <w:shd w:val="clear" w:color="auto" w:fill="FFFFFF"/>
        </w:rPr>
        <w:t>Figure 6: Add breaks/indents to the y-axis</w:t>
      </w:r>
      <w:r w:rsidR="00FF6B19" w:rsidRPr="008F52B6">
        <w:rPr>
          <w:rFonts w:ascii="Arial" w:hAnsi="Arial" w:cs="Arial"/>
          <w:color w:val="000000"/>
          <w:shd w:val="clear" w:color="auto" w:fill="FFFFFF"/>
        </w:rPr>
        <w:t xml:space="preserve"> </w:t>
      </w:r>
    </w:p>
    <w:p w14:paraId="5818234C" w14:textId="302E0C83" w:rsidR="0044402D" w:rsidRPr="00B51908" w:rsidRDefault="00552576">
      <w:pPr>
        <w:rPr>
          <w:rFonts w:ascii="Arial" w:hAnsi="Arial" w:cs="Arial"/>
          <w:b/>
          <w:bCs/>
          <w:color w:val="0070C0"/>
          <w:shd w:val="clear" w:color="auto" w:fill="FFFFFF"/>
        </w:rPr>
      </w:pPr>
      <w:r>
        <w:rPr>
          <w:rFonts w:ascii="Arial" w:hAnsi="Arial" w:cs="Arial"/>
          <w:b/>
          <w:bCs/>
          <w:color w:val="0070C0"/>
          <w:shd w:val="clear" w:color="auto" w:fill="FFFFFF"/>
        </w:rPr>
        <w:t xml:space="preserve">Thank you for pointing out the error. </w:t>
      </w:r>
      <w:r w:rsidR="00055AFC" w:rsidRPr="00B51908">
        <w:rPr>
          <w:rFonts w:ascii="Arial" w:hAnsi="Arial" w:cs="Arial"/>
          <w:b/>
          <w:bCs/>
          <w:color w:val="0070C0"/>
          <w:shd w:val="clear" w:color="auto" w:fill="FFFFFF"/>
        </w:rPr>
        <w:t xml:space="preserve">We found that Figure 6 had unnecessary error bars </w:t>
      </w:r>
      <w:r w:rsidR="0044402D" w:rsidRPr="00B51908">
        <w:rPr>
          <w:rFonts w:ascii="Arial" w:hAnsi="Arial" w:cs="Arial"/>
          <w:b/>
          <w:bCs/>
          <w:color w:val="0070C0"/>
          <w:shd w:val="clear" w:color="auto" w:fill="FFFFFF"/>
        </w:rPr>
        <w:t>on data points actually equal to 0</w:t>
      </w:r>
      <w:r w:rsidR="00F543B6" w:rsidRPr="00B51908">
        <w:rPr>
          <w:rFonts w:ascii="Arial" w:hAnsi="Arial" w:cs="Arial"/>
          <w:b/>
          <w:bCs/>
          <w:color w:val="0070C0"/>
          <w:shd w:val="clear" w:color="auto" w:fill="FFFFFF"/>
        </w:rPr>
        <w:t>,</w:t>
      </w:r>
      <w:r w:rsidR="00055AFC" w:rsidRPr="00B51908">
        <w:rPr>
          <w:rFonts w:ascii="Arial" w:hAnsi="Arial" w:cs="Arial"/>
          <w:b/>
          <w:bCs/>
          <w:color w:val="0070C0"/>
          <w:shd w:val="clear" w:color="auto" w:fill="FFFFFF"/>
        </w:rPr>
        <w:t xml:space="preserve"> which may have the readers confused.</w:t>
      </w:r>
      <w:r w:rsidR="0044402D" w:rsidRPr="00B51908">
        <w:rPr>
          <w:rFonts w:ascii="Arial" w:hAnsi="Arial" w:cs="Arial"/>
          <w:b/>
          <w:bCs/>
          <w:color w:val="0070C0"/>
          <w:shd w:val="clear" w:color="auto" w:fill="FFFFFF"/>
        </w:rPr>
        <w:t xml:space="preserve"> We have removed these extra error bars </w:t>
      </w:r>
      <w:r w:rsidR="00055AFC" w:rsidRPr="00B51908">
        <w:rPr>
          <w:rFonts w:ascii="Arial" w:hAnsi="Arial" w:cs="Arial"/>
          <w:b/>
          <w:bCs/>
          <w:color w:val="0070C0"/>
          <w:shd w:val="clear" w:color="auto" w:fill="FFFFFF"/>
        </w:rPr>
        <w:t xml:space="preserve">in the revised </w:t>
      </w:r>
      <w:r w:rsidR="0044402D" w:rsidRPr="00B51908">
        <w:rPr>
          <w:rFonts w:ascii="Arial" w:hAnsi="Arial" w:cs="Arial"/>
          <w:b/>
          <w:bCs/>
          <w:color w:val="0070C0"/>
          <w:shd w:val="clear" w:color="auto" w:fill="FFFFFF"/>
        </w:rPr>
        <w:t>figures 6.</w:t>
      </w:r>
    </w:p>
    <w:p w14:paraId="6228EDAD" w14:textId="77777777" w:rsidR="00055AFC" w:rsidRPr="008F52B6" w:rsidRDefault="005646D3">
      <w:pPr>
        <w:rPr>
          <w:rFonts w:ascii="Arial" w:hAnsi="Arial" w:cs="Arial"/>
          <w:color w:val="000000"/>
          <w:shd w:val="clear" w:color="auto" w:fill="FFFFFF"/>
        </w:rPr>
      </w:pPr>
      <w:r w:rsidRPr="008F52B6">
        <w:rPr>
          <w:rFonts w:ascii="Arial" w:hAnsi="Arial" w:cs="Arial"/>
          <w:color w:val="000000"/>
        </w:rPr>
        <w:br/>
      </w:r>
      <w:r w:rsidRPr="008F52B6">
        <w:rPr>
          <w:rFonts w:ascii="Arial" w:hAnsi="Arial" w:cs="Arial"/>
          <w:color w:val="000000"/>
          <w:shd w:val="clear" w:color="auto" w:fill="FFFFFF"/>
        </w:rPr>
        <w:t>Figure S5: The NMR data uses black and green which is hard to distinguish, use black and red or alternate color that stands out</w:t>
      </w:r>
      <w:r w:rsidR="0044402D" w:rsidRPr="008F52B6">
        <w:rPr>
          <w:rFonts w:ascii="Arial" w:hAnsi="Arial" w:cs="Arial"/>
          <w:color w:val="000000"/>
          <w:shd w:val="clear" w:color="auto" w:fill="FFFFFF"/>
        </w:rPr>
        <w:t xml:space="preserve"> </w:t>
      </w:r>
    </w:p>
    <w:p w14:paraId="0123EBC1" w14:textId="07D9D532" w:rsidR="00991893" w:rsidRPr="00552576" w:rsidRDefault="0044402D">
      <w:pPr>
        <w:rPr>
          <w:rFonts w:ascii="Arial" w:hAnsi="Arial" w:cs="Arial"/>
          <w:b/>
          <w:bCs/>
          <w:color w:val="0070C0"/>
        </w:rPr>
      </w:pPr>
      <w:r w:rsidRPr="00552576">
        <w:rPr>
          <w:rFonts w:ascii="Arial" w:hAnsi="Arial" w:cs="Arial"/>
          <w:b/>
          <w:bCs/>
          <w:color w:val="0070C0"/>
          <w:shd w:val="clear" w:color="auto" w:fill="FFFFFF"/>
        </w:rPr>
        <w:t xml:space="preserve">We changed the colors </w:t>
      </w:r>
      <w:r w:rsidR="003943F7" w:rsidRPr="00552576">
        <w:rPr>
          <w:rFonts w:ascii="Arial" w:hAnsi="Arial" w:cs="Arial"/>
          <w:b/>
          <w:bCs/>
          <w:color w:val="0070C0"/>
          <w:shd w:val="clear" w:color="auto" w:fill="FFFFFF"/>
        </w:rPr>
        <w:t>in the figure to gray and red</w:t>
      </w:r>
      <w:r w:rsidR="008C7882" w:rsidRPr="00552576">
        <w:rPr>
          <w:rFonts w:ascii="Arial" w:hAnsi="Arial" w:cs="Arial"/>
          <w:b/>
          <w:bCs/>
          <w:color w:val="0070C0"/>
          <w:shd w:val="clear" w:color="auto" w:fill="FFFFFF"/>
        </w:rPr>
        <w:t xml:space="preserve"> in Fig</w:t>
      </w:r>
      <w:r w:rsidR="00A46AD2" w:rsidRPr="00552576">
        <w:rPr>
          <w:rFonts w:ascii="Arial" w:hAnsi="Arial" w:cs="Arial"/>
          <w:b/>
          <w:bCs/>
          <w:color w:val="0070C0"/>
          <w:shd w:val="clear" w:color="auto" w:fill="FFFFFF"/>
        </w:rPr>
        <w:t>.</w:t>
      </w:r>
      <w:r w:rsidR="008C7882" w:rsidRPr="00552576">
        <w:rPr>
          <w:rFonts w:ascii="Arial" w:hAnsi="Arial" w:cs="Arial"/>
          <w:b/>
          <w:bCs/>
          <w:color w:val="0070C0"/>
          <w:shd w:val="clear" w:color="auto" w:fill="FFFFFF"/>
        </w:rPr>
        <w:t xml:space="preserve"> S</w:t>
      </w:r>
      <w:r w:rsidR="00A46AD2" w:rsidRPr="00552576">
        <w:rPr>
          <w:rFonts w:ascii="Arial" w:hAnsi="Arial" w:cs="Arial"/>
          <w:b/>
          <w:bCs/>
          <w:color w:val="0070C0"/>
          <w:shd w:val="clear" w:color="auto" w:fill="FFFFFF"/>
        </w:rPr>
        <w:t>6 (which was previously Fig. S5)</w:t>
      </w:r>
      <w:r w:rsidR="008C7882" w:rsidRPr="00552576">
        <w:rPr>
          <w:rFonts w:ascii="Arial" w:hAnsi="Arial" w:cs="Arial"/>
          <w:b/>
          <w:bCs/>
          <w:color w:val="0070C0"/>
          <w:shd w:val="clear" w:color="auto" w:fill="FFFFFF"/>
        </w:rPr>
        <w:t>.</w:t>
      </w:r>
    </w:p>
    <w:sectPr w:rsidR="00991893" w:rsidRPr="005525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ing,Yousong">
    <w15:presenceInfo w15:providerId="AD" w15:userId="S-1-5-21-1308237860-4193317556-336787646-143612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I2Nrc0sDQ1MbYwMDRX0lEKTi0uzszPAykwrAUAJQcpviwAAAA="/>
  </w:docVars>
  <w:rsids>
    <w:rsidRoot w:val="005646D3"/>
    <w:rsid w:val="0002662F"/>
    <w:rsid w:val="000411AD"/>
    <w:rsid w:val="00046861"/>
    <w:rsid w:val="00055AFC"/>
    <w:rsid w:val="00097CE2"/>
    <w:rsid w:val="000A6DBC"/>
    <w:rsid w:val="00127C6A"/>
    <w:rsid w:val="00151085"/>
    <w:rsid w:val="00152B36"/>
    <w:rsid w:val="001B1F07"/>
    <w:rsid w:val="00266E96"/>
    <w:rsid w:val="002671EA"/>
    <w:rsid w:val="002C4192"/>
    <w:rsid w:val="00316E0E"/>
    <w:rsid w:val="00320753"/>
    <w:rsid w:val="0033128F"/>
    <w:rsid w:val="003618CA"/>
    <w:rsid w:val="00365BEA"/>
    <w:rsid w:val="003943F7"/>
    <w:rsid w:val="0044402D"/>
    <w:rsid w:val="004455A7"/>
    <w:rsid w:val="004532EC"/>
    <w:rsid w:val="004629B6"/>
    <w:rsid w:val="00473814"/>
    <w:rsid w:val="00485FCE"/>
    <w:rsid w:val="004A73BB"/>
    <w:rsid w:val="005227D8"/>
    <w:rsid w:val="00532903"/>
    <w:rsid w:val="00552576"/>
    <w:rsid w:val="005646D3"/>
    <w:rsid w:val="005A29E3"/>
    <w:rsid w:val="005A2F86"/>
    <w:rsid w:val="005B0C3C"/>
    <w:rsid w:val="005B6BEB"/>
    <w:rsid w:val="005B6FFA"/>
    <w:rsid w:val="005C1AB6"/>
    <w:rsid w:val="005C4D73"/>
    <w:rsid w:val="005D0783"/>
    <w:rsid w:val="00632577"/>
    <w:rsid w:val="00682334"/>
    <w:rsid w:val="006B4BAA"/>
    <w:rsid w:val="006D3A71"/>
    <w:rsid w:val="006D687C"/>
    <w:rsid w:val="00717070"/>
    <w:rsid w:val="007409D6"/>
    <w:rsid w:val="007A4F61"/>
    <w:rsid w:val="007E4CB9"/>
    <w:rsid w:val="0081246F"/>
    <w:rsid w:val="00851A6E"/>
    <w:rsid w:val="008A78A8"/>
    <w:rsid w:val="008B0A37"/>
    <w:rsid w:val="008C7882"/>
    <w:rsid w:val="008E7D22"/>
    <w:rsid w:val="008F52B6"/>
    <w:rsid w:val="00960FBF"/>
    <w:rsid w:val="00991893"/>
    <w:rsid w:val="009945A9"/>
    <w:rsid w:val="009A49A7"/>
    <w:rsid w:val="009A74DC"/>
    <w:rsid w:val="009C1675"/>
    <w:rsid w:val="00A46AD2"/>
    <w:rsid w:val="00AD4ACC"/>
    <w:rsid w:val="00AE74DB"/>
    <w:rsid w:val="00AF55BB"/>
    <w:rsid w:val="00B068C9"/>
    <w:rsid w:val="00B12CB6"/>
    <w:rsid w:val="00B43D77"/>
    <w:rsid w:val="00B51908"/>
    <w:rsid w:val="00B97078"/>
    <w:rsid w:val="00BA1516"/>
    <w:rsid w:val="00BE0D08"/>
    <w:rsid w:val="00C32737"/>
    <w:rsid w:val="00C60276"/>
    <w:rsid w:val="00C71CDF"/>
    <w:rsid w:val="00C72823"/>
    <w:rsid w:val="00C752D0"/>
    <w:rsid w:val="00C75445"/>
    <w:rsid w:val="00C86C9C"/>
    <w:rsid w:val="00CC4D9B"/>
    <w:rsid w:val="00CD0429"/>
    <w:rsid w:val="00CF0CC1"/>
    <w:rsid w:val="00CF2C6F"/>
    <w:rsid w:val="00D62FE5"/>
    <w:rsid w:val="00DB0686"/>
    <w:rsid w:val="00E56478"/>
    <w:rsid w:val="00E94E3B"/>
    <w:rsid w:val="00F543B6"/>
    <w:rsid w:val="00F8110E"/>
    <w:rsid w:val="00FB7AD3"/>
    <w:rsid w:val="00FC0311"/>
    <w:rsid w:val="00FC5924"/>
    <w:rsid w:val="00FF6B1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2E82D"/>
  <w15:chartTrackingRefBased/>
  <w15:docId w15:val="{F51DE07B-7E11-4704-97FC-6CD28BDC2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6E0E"/>
    <w:pPr>
      <w:spacing w:after="0" w:line="240" w:lineRule="auto"/>
    </w:pPr>
    <w:rPr>
      <w:rFonts w:eastAsiaTheme="minorEastAsia"/>
      <w:sz w:val="24"/>
      <w:szCs w:val="24"/>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3257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32577"/>
    <w:rPr>
      <w:rFonts w:ascii="Times New Roman" w:eastAsiaTheme="minorEastAsia" w:hAnsi="Times New Roman" w:cs="Times New Roman"/>
      <w:sz w:val="18"/>
      <w:szCs w:val="18"/>
      <w:lang w:eastAsia="ko-KR"/>
    </w:rPr>
  </w:style>
  <w:style w:type="character" w:styleId="CommentReference">
    <w:name w:val="annotation reference"/>
    <w:basedOn w:val="DefaultParagraphFont"/>
    <w:uiPriority w:val="99"/>
    <w:semiHidden/>
    <w:unhideWhenUsed/>
    <w:rsid w:val="00F543B6"/>
    <w:rPr>
      <w:sz w:val="16"/>
      <w:szCs w:val="16"/>
    </w:rPr>
  </w:style>
  <w:style w:type="paragraph" w:styleId="CommentText">
    <w:name w:val="annotation text"/>
    <w:basedOn w:val="Normal"/>
    <w:link w:val="CommentTextChar"/>
    <w:uiPriority w:val="99"/>
    <w:semiHidden/>
    <w:unhideWhenUsed/>
    <w:rsid w:val="00F543B6"/>
    <w:rPr>
      <w:sz w:val="20"/>
      <w:szCs w:val="20"/>
    </w:rPr>
  </w:style>
  <w:style w:type="character" w:customStyle="1" w:styleId="CommentTextChar">
    <w:name w:val="Comment Text Char"/>
    <w:basedOn w:val="DefaultParagraphFont"/>
    <w:link w:val="CommentText"/>
    <w:uiPriority w:val="99"/>
    <w:semiHidden/>
    <w:rsid w:val="00F543B6"/>
    <w:rPr>
      <w:rFonts w:eastAsiaTheme="minorEastAsia"/>
      <w:sz w:val="20"/>
      <w:szCs w:val="20"/>
      <w:lang w:eastAsia="ko-KR"/>
    </w:rPr>
  </w:style>
  <w:style w:type="paragraph" w:styleId="CommentSubject">
    <w:name w:val="annotation subject"/>
    <w:basedOn w:val="CommentText"/>
    <w:next w:val="CommentText"/>
    <w:link w:val="CommentSubjectChar"/>
    <w:uiPriority w:val="99"/>
    <w:semiHidden/>
    <w:unhideWhenUsed/>
    <w:rsid w:val="00F543B6"/>
    <w:rPr>
      <w:b/>
      <w:bCs/>
    </w:rPr>
  </w:style>
  <w:style w:type="character" w:customStyle="1" w:styleId="CommentSubjectChar">
    <w:name w:val="Comment Subject Char"/>
    <w:basedOn w:val="CommentTextChar"/>
    <w:link w:val="CommentSubject"/>
    <w:uiPriority w:val="99"/>
    <w:semiHidden/>
    <w:rsid w:val="00F543B6"/>
    <w:rPr>
      <w:rFonts w:eastAsiaTheme="minorEastAsia"/>
      <w:b/>
      <w:bCs/>
      <w:sz w:val="20"/>
      <w:szCs w:val="20"/>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2091</Words>
  <Characters>11922</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Bryce Askey</dc:creator>
  <cp:keywords/>
  <dc:description/>
  <cp:lastModifiedBy>Askey,Bryce C</cp:lastModifiedBy>
  <cp:revision>2</cp:revision>
  <dcterms:created xsi:type="dcterms:W3CDTF">2021-11-25T19:08:00Z</dcterms:created>
  <dcterms:modified xsi:type="dcterms:W3CDTF">2021-11-25T19:08:00Z</dcterms:modified>
</cp:coreProperties>
</file>