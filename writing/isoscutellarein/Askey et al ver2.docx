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F8E8"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Title: </w:t>
      </w:r>
    </w:p>
    <w:p w14:paraId="5312B1A0" w14:textId="77777777" w:rsidR="000C0613" w:rsidRPr="000C0613" w:rsidRDefault="000C0613" w:rsidP="00663459">
      <w:pPr>
        <w:spacing w:after="0" w:line="360" w:lineRule="auto"/>
        <w:rPr>
          <w:rFonts w:ascii="Times New Roman" w:hAnsi="Times New Roman" w:cs="Times New Roman"/>
          <w:b/>
          <w:bCs/>
          <w:sz w:val="24"/>
          <w:szCs w:val="24"/>
        </w:rPr>
      </w:pPr>
    </w:p>
    <w:p w14:paraId="0F351CB2" w14:textId="783C94FF" w:rsidR="000C0613" w:rsidRDefault="000C0613" w:rsidP="00663459">
      <w:pPr>
        <w:spacing w:after="0" w:line="360" w:lineRule="auto"/>
        <w:rPr>
          <w:rFonts w:ascii="Times New Roman" w:hAnsi="Times New Roman" w:cs="Times New Roman"/>
          <w:sz w:val="24"/>
          <w:szCs w:val="24"/>
          <w:vertAlign w:val="superscript"/>
        </w:rPr>
      </w:pPr>
      <w:r w:rsidRPr="000C0613">
        <w:rPr>
          <w:rFonts w:ascii="Times New Roman" w:hAnsi="Times New Roman" w:cs="Times New Roman"/>
          <w:sz w:val="24"/>
          <w:szCs w:val="24"/>
        </w:rPr>
        <w:t>Bryce Askey</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Dake Liu</w:t>
      </w: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 Ru Dai</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Andrew Kunik</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Yeong Hun Song</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Yousong Ding</w:t>
      </w:r>
      <w:r w:rsidRPr="000C0613">
        <w:rPr>
          <w:rFonts w:ascii="Times New Roman" w:hAnsi="Times New Roman" w:cs="Times New Roman"/>
          <w:sz w:val="24"/>
          <w:szCs w:val="24"/>
          <w:vertAlign w:val="superscript"/>
        </w:rPr>
        <w:t xml:space="preserve">2,* </w:t>
      </w:r>
      <w:r w:rsidRPr="000C0613">
        <w:rPr>
          <w:rFonts w:ascii="Times New Roman" w:hAnsi="Times New Roman" w:cs="Times New Roman"/>
          <w:sz w:val="24"/>
          <w:szCs w:val="24"/>
        </w:rPr>
        <w:t>and Jeongim Kim</w:t>
      </w:r>
      <w:r w:rsidRPr="000C0613">
        <w:rPr>
          <w:rFonts w:ascii="Times New Roman" w:hAnsi="Times New Roman" w:cs="Times New Roman"/>
          <w:sz w:val="24"/>
          <w:szCs w:val="24"/>
          <w:vertAlign w:val="superscript"/>
        </w:rPr>
        <w:t>1,3,*</w:t>
      </w:r>
    </w:p>
    <w:p w14:paraId="472D00AF" w14:textId="77777777" w:rsidR="00663459" w:rsidRPr="000C0613" w:rsidRDefault="00663459" w:rsidP="00663459">
      <w:pPr>
        <w:spacing w:after="0" w:line="360" w:lineRule="auto"/>
        <w:rPr>
          <w:rFonts w:ascii="Times New Roman" w:hAnsi="Times New Roman" w:cs="Times New Roman"/>
          <w:sz w:val="24"/>
          <w:szCs w:val="24"/>
        </w:rPr>
      </w:pPr>
    </w:p>
    <w:p w14:paraId="039A9CC7"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Horticultural Sciences Department, University of Florida, Gainesville, FL, USA</w:t>
      </w:r>
    </w:p>
    <w:p w14:paraId="5D7D360A"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Department of Medicinal Chemistry, University of Florida, Gainesville, FL, 32610</w:t>
      </w:r>
    </w:p>
    <w:p w14:paraId="278EFCDE"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3</w:t>
      </w:r>
      <w:r w:rsidRPr="000C0613">
        <w:rPr>
          <w:rFonts w:ascii="Times New Roman" w:hAnsi="Times New Roman" w:cs="Times New Roman"/>
          <w:sz w:val="24"/>
          <w:szCs w:val="24"/>
        </w:rPr>
        <w:t>Plant Molecular and Cellular Biology Graduate Program, University of Florida, Gainesville, FL, USA</w:t>
      </w:r>
    </w:p>
    <w:p w14:paraId="3387A552" w14:textId="77777777" w:rsidR="000C0613" w:rsidRPr="000C0613" w:rsidRDefault="000C0613" w:rsidP="00663459">
      <w:pPr>
        <w:spacing w:after="0" w:line="360" w:lineRule="auto"/>
        <w:rPr>
          <w:rFonts w:ascii="Times New Roman" w:hAnsi="Times New Roman" w:cs="Times New Roman"/>
          <w:b/>
          <w:bCs/>
          <w:sz w:val="24"/>
          <w:szCs w:val="24"/>
        </w:rPr>
      </w:pPr>
    </w:p>
    <w:p w14:paraId="75DDF801" w14:textId="77777777" w:rsidR="000C0613" w:rsidRPr="000C0613" w:rsidRDefault="000C0613" w:rsidP="00663459">
      <w:pPr>
        <w:spacing w:after="0" w:line="360" w:lineRule="auto"/>
        <w:rPr>
          <w:rFonts w:ascii="Times New Roman" w:hAnsi="Times New Roman" w:cs="Times New Roman"/>
          <w:b/>
          <w:bCs/>
          <w:sz w:val="24"/>
          <w:szCs w:val="24"/>
        </w:rPr>
      </w:pPr>
    </w:p>
    <w:p w14:paraId="5F802790" w14:textId="7B08B946"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b/>
          <w:bCs/>
          <w:sz w:val="24"/>
          <w:szCs w:val="24"/>
        </w:rPr>
        <w:t xml:space="preserve">*Corresponding Authors: </w:t>
      </w: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 jkim6@ufl.edu, Yousong Ding yding@cop.ufl.edu</w:t>
      </w:r>
    </w:p>
    <w:p w14:paraId="527A9A0D" w14:textId="77777777" w:rsidR="000C0613" w:rsidRPr="000C0613" w:rsidRDefault="000C0613" w:rsidP="00663459">
      <w:pPr>
        <w:spacing w:after="0" w:line="360" w:lineRule="auto"/>
        <w:rPr>
          <w:rFonts w:ascii="Times New Roman" w:hAnsi="Times New Roman" w:cs="Times New Roman"/>
          <w:b/>
          <w:bCs/>
          <w:sz w:val="24"/>
          <w:szCs w:val="24"/>
        </w:rPr>
      </w:pPr>
    </w:p>
    <w:p w14:paraId="4474BD4A"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ORCIDs: </w:t>
      </w:r>
    </w:p>
    <w:p w14:paraId="4D8E8E2F"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Bryce Askey: 0000-0002-4449-6891</w:t>
      </w:r>
    </w:p>
    <w:p w14:paraId="70F173CB"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 xml:space="preserve">Ru Dai: 0000-0002-2040-7049 </w:t>
      </w:r>
    </w:p>
    <w:p w14:paraId="79F420F6"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Jeongim Kim: 0000-0002-5618-3948</w:t>
      </w:r>
    </w:p>
    <w:p w14:paraId="25A18510" w14:textId="77777777" w:rsidR="000C0613" w:rsidRPr="000C0613" w:rsidRDefault="000C0613" w:rsidP="00663459">
      <w:pPr>
        <w:spacing w:after="0" w:line="360" w:lineRule="auto"/>
        <w:rPr>
          <w:rFonts w:ascii="Times New Roman" w:hAnsi="Times New Roman" w:cs="Times New Roman"/>
          <w:b/>
          <w:bCs/>
          <w:sz w:val="24"/>
          <w:szCs w:val="24"/>
        </w:rPr>
      </w:pPr>
    </w:p>
    <w:p w14:paraId="407A8EDB" w14:textId="77777777" w:rsidR="000C0613" w:rsidRPr="000C0613" w:rsidRDefault="000C0613" w:rsidP="00663459">
      <w:pPr>
        <w:spacing w:after="0" w:line="360" w:lineRule="auto"/>
        <w:rPr>
          <w:rFonts w:ascii="Times New Roman" w:hAnsi="Times New Roman" w:cs="Times New Roman"/>
          <w:b/>
          <w:bCs/>
          <w:sz w:val="24"/>
          <w:szCs w:val="24"/>
        </w:rPr>
      </w:pPr>
    </w:p>
    <w:p w14:paraId="38C72B72" w14:textId="77777777" w:rsidR="000C0613" w:rsidRPr="000C0613" w:rsidRDefault="000C0613" w:rsidP="00663459">
      <w:pPr>
        <w:spacing w:after="0" w:line="360" w:lineRule="auto"/>
        <w:rPr>
          <w:rFonts w:ascii="Times New Roman" w:hAnsi="Times New Roman" w:cs="Times New Roman"/>
          <w:b/>
          <w:bCs/>
          <w:sz w:val="24"/>
          <w:szCs w:val="24"/>
        </w:rPr>
      </w:pPr>
    </w:p>
    <w:p w14:paraId="4BDA7D9E"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Footnotes</w:t>
      </w:r>
    </w:p>
    <w:p w14:paraId="18120200"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br w:type="page"/>
      </w:r>
    </w:p>
    <w:p w14:paraId="3E457287" w14:textId="4517899A" w:rsidR="00743223" w:rsidRDefault="00743223" w:rsidP="00663459">
      <w:pPr>
        <w:spacing w:after="0" w:line="360" w:lineRule="auto"/>
        <w:rPr>
          <w:ins w:id="0" w:author="Askey,Bryce C" w:date="2021-08-18T19:29:00Z"/>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306A72C" w14:textId="67F9D16F" w:rsidR="00EB6BBC" w:rsidRPr="00EB6BBC" w:rsidDel="00EB6BBC" w:rsidRDefault="00EB6BBC" w:rsidP="00663459">
      <w:pPr>
        <w:spacing w:after="0" w:line="360" w:lineRule="auto"/>
        <w:rPr>
          <w:del w:id="1" w:author="Askey,Bryce C" w:date="2021-08-18T19:33:00Z"/>
          <w:rFonts w:ascii="Times New Roman" w:hAnsi="Times New Roman" w:cs="Times New Roman"/>
          <w:sz w:val="24"/>
          <w:szCs w:val="24"/>
        </w:rPr>
      </w:pPr>
      <w:ins w:id="2" w:author="Askey,Bryce C" w:date="2021-08-18T19:30:00Z">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is a genus of plants containing multiple species with well-documented medicinal effects.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and </w:t>
        </w:r>
        <w:r>
          <w:rPr>
            <w:rFonts w:ascii="Times New Roman" w:hAnsi="Times New Roman" w:cs="Times New Roman"/>
            <w:i/>
            <w:iCs/>
            <w:sz w:val="24"/>
            <w:szCs w:val="24"/>
          </w:rPr>
          <w:t>S. barbata</w:t>
        </w:r>
      </w:ins>
      <w:ins w:id="3" w:author="Askey,Bryce C" w:date="2021-08-18T19:31:00Z">
        <w:r>
          <w:rPr>
            <w:rFonts w:ascii="Times New Roman" w:hAnsi="Times New Roman" w:cs="Times New Roman"/>
            <w:i/>
            <w:iCs/>
            <w:sz w:val="24"/>
            <w:szCs w:val="24"/>
          </w:rPr>
          <w:t xml:space="preserve"> </w:t>
        </w:r>
        <w:r>
          <w:rPr>
            <w:rFonts w:ascii="Times New Roman" w:hAnsi="Times New Roman" w:cs="Times New Roman"/>
            <w:sz w:val="24"/>
            <w:szCs w:val="24"/>
          </w:rPr>
          <w:t xml:space="preserve">are </w:t>
        </w:r>
      </w:ins>
      <w:ins w:id="4" w:author="Askey,Bryce C" w:date="2021-08-18T19:32:00Z">
        <w:r>
          <w:rPr>
            <w:rFonts w:ascii="Times New Roman" w:hAnsi="Times New Roman" w:cs="Times New Roman"/>
            <w:sz w:val="24"/>
            <w:szCs w:val="24"/>
          </w:rPr>
          <w:t>among t</w:t>
        </w:r>
      </w:ins>
      <w:ins w:id="5" w:author="Askey,Bryce C" w:date="2021-08-18T19:31:00Z">
        <w:r>
          <w:rPr>
            <w:rFonts w:ascii="Times New Roman" w:hAnsi="Times New Roman" w:cs="Times New Roman"/>
            <w:sz w:val="24"/>
            <w:szCs w:val="24"/>
          </w:rPr>
          <w:t xml:space="preserve">he most well-studied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w:t>
        </w:r>
      </w:ins>
      <w:ins w:id="6" w:author="Askey,Bryce C" w:date="2021-08-18T19:32:00Z">
        <w:r>
          <w:rPr>
            <w:rFonts w:ascii="Times New Roman" w:hAnsi="Times New Roman" w:cs="Times New Roman"/>
            <w:sz w:val="24"/>
            <w:szCs w:val="24"/>
          </w:rPr>
          <w:t>and previous works have established flavon</w:t>
        </w:r>
      </w:ins>
      <w:ins w:id="7" w:author="Askey,Bryce C" w:date="2021-08-18T19:33:00Z">
        <w:r>
          <w:rPr>
            <w:rFonts w:ascii="Times New Roman" w:hAnsi="Times New Roman" w:cs="Times New Roman"/>
            <w:sz w:val="24"/>
            <w:szCs w:val="24"/>
          </w:rPr>
          <w:t xml:space="preserve">es to be the primary source of their </w:t>
        </w:r>
      </w:ins>
      <w:ins w:id="8" w:author="Askey,Bryce C" w:date="2021-08-18T19:55:00Z">
        <w:r w:rsidR="00FD6E11">
          <w:rPr>
            <w:rFonts w:ascii="Times New Roman" w:hAnsi="Times New Roman" w:cs="Times New Roman"/>
            <w:sz w:val="24"/>
            <w:szCs w:val="24"/>
          </w:rPr>
          <w:t>bioactivity</w:t>
        </w:r>
      </w:ins>
      <w:ins w:id="9" w:author="Askey,Bryce C" w:date="2021-08-18T19:33:00Z">
        <w:r>
          <w:rPr>
            <w:rFonts w:ascii="Times New Roman" w:hAnsi="Times New Roman" w:cs="Times New Roman"/>
            <w:sz w:val="24"/>
            <w:szCs w:val="24"/>
          </w:rPr>
          <w:t xml:space="preserve">. </w:t>
        </w:r>
      </w:ins>
    </w:p>
    <w:p w14:paraId="4F4E56E0" w14:textId="3856FEF8" w:rsidR="003C0DBA" w:rsidRPr="00A25389" w:rsidRDefault="00FC337D" w:rsidP="00663459">
      <w:pPr>
        <w:spacing w:after="0" w:line="360" w:lineRule="auto"/>
        <w:rPr>
          <w:rFonts w:ascii="Times New Roman" w:hAnsi="Times New Roman" w:cs="Times New Roman"/>
          <w:sz w:val="24"/>
          <w:szCs w:val="24"/>
        </w:rPr>
      </w:pPr>
      <w:del w:id="10" w:author="Askey,Bryce C" w:date="2021-08-18T19:33:00Z">
        <w:r w:rsidRPr="00C14EED" w:rsidDel="00EB6BBC">
          <w:rPr>
            <w:rFonts w:ascii="Times New Roman" w:hAnsi="Times New Roman" w:cs="Times New Roman"/>
            <w:sz w:val="24"/>
            <w:szCs w:val="24"/>
          </w:rPr>
          <w:delText xml:space="preserve">The </w:delText>
        </w:r>
        <w:r w:rsidRPr="00C14EED" w:rsidDel="00EB6BBC">
          <w:rPr>
            <w:rFonts w:ascii="Times New Roman" w:hAnsi="Times New Roman" w:cs="Times New Roman"/>
            <w:i/>
            <w:iCs/>
            <w:sz w:val="24"/>
            <w:szCs w:val="24"/>
          </w:rPr>
          <w:delText xml:space="preserve">Scutellaria </w:delText>
        </w:r>
        <w:r w:rsidRPr="00C14EED" w:rsidDel="00EB6BBC">
          <w:rPr>
            <w:rFonts w:ascii="Times New Roman" w:hAnsi="Times New Roman" w:cs="Times New Roman"/>
            <w:sz w:val="24"/>
            <w:szCs w:val="24"/>
          </w:rPr>
          <w:delText xml:space="preserve">genus contains </w:delText>
        </w:r>
        <w:r w:rsidR="00DA6F90" w:rsidRPr="00C14EED" w:rsidDel="00EB6BBC">
          <w:rPr>
            <w:rFonts w:ascii="Times New Roman" w:hAnsi="Times New Roman" w:cs="Times New Roman"/>
            <w:sz w:val="24"/>
            <w:szCs w:val="24"/>
          </w:rPr>
          <w:delText>multiple</w:delText>
        </w:r>
        <w:r w:rsidRPr="00C14EED" w:rsidDel="00EB6BBC">
          <w:rPr>
            <w:rFonts w:ascii="Times New Roman" w:hAnsi="Times New Roman" w:cs="Times New Roman"/>
            <w:sz w:val="24"/>
            <w:szCs w:val="24"/>
          </w:rPr>
          <w:delText xml:space="preserve"> plant species used extensively in traditional medicines due to their various anti-inflammatory, sedative, and neuroprotective effects.</w:delText>
        </w:r>
        <w:r w:rsidR="00A10CA6" w:rsidRPr="00C14EED" w:rsidDel="00EB6BBC">
          <w:rPr>
            <w:rFonts w:ascii="Times New Roman" w:hAnsi="Times New Roman" w:cs="Times New Roman"/>
            <w:sz w:val="24"/>
            <w:szCs w:val="24"/>
          </w:rPr>
          <w:delText xml:space="preserve"> </w:delText>
        </w:r>
        <w:r w:rsidR="00A10CA6" w:rsidRPr="00C14EED" w:rsidDel="00EB6BBC">
          <w:rPr>
            <w:rFonts w:ascii="Times New Roman" w:hAnsi="Times New Roman" w:cs="Times New Roman"/>
            <w:i/>
            <w:iCs/>
            <w:sz w:val="24"/>
            <w:szCs w:val="24"/>
          </w:rPr>
          <w:delText>S. baicalensis</w:delText>
        </w:r>
        <w:r w:rsidR="00A10CA6" w:rsidRPr="00C14EED" w:rsidDel="00EB6BBC">
          <w:rPr>
            <w:rFonts w:ascii="Times New Roman" w:hAnsi="Times New Roman" w:cs="Times New Roman"/>
            <w:sz w:val="24"/>
            <w:szCs w:val="24"/>
          </w:rPr>
          <w:delText xml:space="preserve"> is one of the most well-known of these species, and previous works have identified its accumulation of bioactive flavones </w:delText>
        </w:r>
        <w:r w:rsidRPr="00C14EED" w:rsidDel="00EB6BBC">
          <w:rPr>
            <w:rFonts w:ascii="Times New Roman" w:hAnsi="Times New Roman" w:cs="Times New Roman"/>
            <w:sz w:val="24"/>
            <w:szCs w:val="24"/>
          </w:rPr>
          <w:delText>as a primary source of these effects</w:delText>
        </w:r>
        <w:r w:rsidR="00A10CA6" w:rsidRPr="00C14EED" w:rsidDel="00EB6BBC">
          <w:rPr>
            <w:rFonts w:ascii="Times New Roman" w:hAnsi="Times New Roman" w:cs="Times New Roman"/>
            <w:sz w:val="24"/>
            <w:szCs w:val="24"/>
          </w:rPr>
          <w:delText>.</w:delText>
        </w:r>
      </w:del>
      <w:r w:rsidR="00BE5AEB" w:rsidRPr="00C14EED">
        <w:rPr>
          <w:rFonts w:ascii="Times New Roman" w:hAnsi="Times New Roman" w:cs="Times New Roman"/>
          <w:sz w:val="24"/>
          <w:szCs w:val="24"/>
        </w:rPr>
        <w:t xml:space="preserve"> </w:t>
      </w:r>
      <w:r w:rsidR="00C14EED">
        <w:rPr>
          <w:rFonts w:ascii="Times New Roman" w:hAnsi="Times New Roman" w:cs="Times New Roman"/>
          <w:sz w:val="24"/>
          <w:szCs w:val="24"/>
        </w:rPr>
        <w:t>Recent genomic</w:t>
      </w:r>
      <w:del w:id="11" w:author="Askey,Bryce C" w:date="2021-08-18T19:34:00Z">
        <w:r w:rsidR="00C14EED" w:rsidDel="00EB6BBC">
          <w:rPr>
            <w:rFonts w:ascii="Times New Roman" w:hAnsi="Times New Roman" w:cs="Times New Roman"/>
            <w:sz w:val="24"/>
            <w:szCs w:val="24"/>
          </w:rPr>
          <w:delText>s</w:delText>
        </w:r>
      </w:del>
      <w:r w:rsidR="00C14EED">
        <w:rPr>
          <w:rFonts w:ascii="Times New Roman" w:hAnsi="Times New Roman" w:cs="Times New Roman"/>
          <w:sz w:val="24"/>
          <w:szCs w:val="24"/>
        </w:rPr>
        <w:t xml:space="preserve"> </w:t>
      </w:r>
      <w:del w:id="12" w:author="Askey,Bryce C" w:date="2021-08-18T19:34:00Z">
        <w:r w:rsidR="00C14EED" w:rsidDel="00EB6BBC">
          <w:rPr>
            <w:rFonts w:ascii="Times New Roman" w:hAnsi="Times New Roman" w:cs="Times New Roman"/>
            <w:sz w:val="24"/>
            <w:szCs w:val="24"/>
          </w:rPr>
          <w:delText>studies</w:delText>
        </w:r>
      </w:del>
      <w:r w:rsidR="00C14EED">
        <w:rPr>
          <w:rFonts w:ascii="Times New Roman" w:hAnsi="Times New Roman" w:cs="Times New Roman"/>
          <w:sz w:val="24"/>
          <w:szCs w:val="24"/>
        </w:rPr>
        <w:t xml:space="preserve"> and biochemical </w:t>
      </w:r>
      <w:ins w:id="13" w:author="Askey,Bryce C" w:date="2021-08-18T19:34:00Z">
        <w:r w:rsidR="00EB6BBC">
          <w:rPr>
            <w:rFonts w:ascii="Times New Roman" w:hAnsi="Times New Roman" w:cs="Times New Roman"/>
            <w:sz w:val="24"/>
            <w:szCs w:val="24"/>
          </w:rPr>
          <w:t>studies</w:t>
        </w:r>
      </w:ins>
      <w:del w:id="14" w:author="Askey,Bryce C" w:date="2021-08-18T19:34:00Z">
        <w:r w:rsidR="00C14EED" w:rsidDel="00EB6BBC">
          <w:rPr>
            <w:rFonts w:ascii="Times New Roman" w:hAnsi="Times New Roman" w:cs="Times New Roman"/>
            <w:sz w:val="24"/>
            <w:szCs w:val="24"/>
          </w:rPr>
          <w:delText>analysis</w:delText>
        </w:r>
      </w:del>
      <w:r w:rsidR="00C14EED">
        <w:rPr>
          <w:rFonts w:ascii="Times New Roman" w:hAnsi="Times New Roman" w:cs="Times New Roman"/>
          <w:sz w:val="24"/>
          <w:szCs w:val="24"/>
        </w:rPr>
        <w:t xml:space="preserve"> with </w:t>
      </w:r>
      <w:r w:rsidR="00C14EED" w:rsidRPr="00C14EED">
        <w:rPr>
          <w:rFonts w:ascii="Times New Roman" w:hAnsi="Times New Roman" w:cs="Times New Roman"/>
          <w:i/>
          <w:iCs/>
          <w:sz w:val="24"/>
          <w:szCs w:val="24"/>
        </w:rPr>
        <w:t>S. baicalensis</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barbata</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have advanced understanding of </w:t>
      </w:r>
      <w:del w:id="15" w:author="Askey,Bryce C" w:date="2021-08-18T19:47:00Z">
        <w:r w:rsidR="00C14EED" w:rsidRPr="00C14EED" w:rsidDel="00AA4EF7">
          <w:rPr>
            <w:rFonts w:ascii="Times New Roman" w:hAnsi="Times New Roman" w:cs="Times New Roman"/>
            <w:sz w:val="24"/>
            <w:szCs w:val="24"/>
          </w:rPr>
          <w:delText xml:space="preserve">the </w:delText>
        </w:r>
      </w:del>
      <w:r w:rsidR="00C14EED">
        <w:rPr>
          <w:rFonts w:ascii="Times New Roman" w:hAnsi="Times New Roman" w:cs="Times New Roman"/>
          <w:sz w:val="24"/>
          <w:szCs w:val="24"/>
        </w:rPr>
        <w:t xml:space="preserve">flavone biosynthesis in </w:t>
      </w:r>
      <w:r w:rsidR="00C14EED" w:rsidRPr="00C14EED">
        <w:rPr>
          <w:rFonts w:ascii="Times New Roman" w:hAnsi="Times New Roman" w:cs="Times New Roman"/>
          <w:i/>
          <w:iCs/>
          <w:sz w:val="24"/>
          <w:szCs w:val="24"/>
        </w:rPr>
        <w:t>S</w:t>
      </w:r>
      <w:r w:rsidR="00C14EED">
        <w:rPr>
          <w:rFonts w:ascii="Times New Roman" w:hAnsi="Times New Roman" w:cs="Times New Roman"/>
          <w:i/>
          <w:iCs/>
          <w:sz w:val="24"/>
          <w:szCs w:val="24"/>
        </w:rPr>
        <w:t>cutellaria.</w:t>
      </w:r>
      <w:r w:rsidR="00C14EED" w:rsidRPr="00D9375D">
        <w:rPr>
          <w:rFonts w:ascii="Times New Roman" w:hAnsi="Times New Roman" w:cs="Times New Roman"/>
          <w:sz w:val="24"/>
          <w:szCs w:val="24"/>
        </w:rPr>
        <w:t xml:space="preserve"> </w:t>
      </w:r>
      <w:del w:id="16" w:author="Askey,Bryce C" w:date="2021-08-18T19:55:00Z">
        <w:r w:rsidR="00C14EED" w:rsidDel="00FD6E11">
          <w:rPr>
            <w:rFonts w:ascii="Times New Roman" w:hAnsi="Times New Roman" w:cs="Times New Roman"/>
            <w:sz w:val="24"/>
            <w:szCs w:val="24"/>
          </w:rPr>
          <w:delText>Although</w:delText>
        </w:r>
      </w:del>
      <w:ins w:id="17" w:author="Askey,Bryce C" w:date="2021-08-18T19:55:00Z">
        <w:r w:rsidR="00FD6E11">
          <w:rPr>
            <w:rFonts w:ascii="Times New Roman" w:hAnsi="Times New Roman" w:cs="Times New Roman"/>
            <w:sz w:val="24"/>
            <w:szCs w:val="24"/>
          </w:rPr>
          <w:t>However, as</w:t>
        </w:r>
      </w:ins>
      <w:r w:rsidR="00C14EED">
        <w:rPr>
          <w:rFonts w:ascii="Times New Roman" w:hAnsi="Times New Roman" w:cs="Times New Roman"/>
          <w:sz w:val="24"/>
          <w:szCs w:val="24"/>
        </w:rPr>
        <w:t xml:space="preserve"> over several hundreds of </w:t>
      </w:r>
      <w:r w:rsidR="00C14EED" w:rsidRPr="00375C1E">
        <w:rPr>
          <w:rFonts w:ascii="Times New Roman" w:hAnsi="Times New Roman" w:cs="Times New Roman"/>
          <w:i/>
          <w:iCs/>
          <w:sz w:val="24"/>
          <w:szCs w:val="24"/>
        </w:rPr>
        <w:t>Scutellaria</w:t>
      </w:r>
      <w:r w:rsidR="00C14EED">
        <w:rPr>
          <w:rFonts w:ascii="Times New Roman" w:hAnsi="Times New Roman" w:cs="Times New Roman"/>
          <w:sz w:val="24"/>
          <w:szCs w:val="24"/>
        </w:rPr>
        <w:t xml:space="preserve"> species occur </w:t>
      </w:r>
      <w:del w:id="18" w:author="Askey,Bryce C" w:date="2021-08-18T19:47:00Z">
        <w:r w:rsidR="00C14EED" w:rsidDel="00AA4EF7">
          <w:rPr>
            <w:rFonts w:ascii="Times New Roman" w:hAnsi="Times New Roman" w:cs="Times New Roman"/>
            <w:sz w:val="24"/>
            <w:szCs w:val="24"/>
          </w:rPr>
          <w:delText>in the northern hemisphere</w:delText>
        </w:r>
      </w:del>
      <w:ins w:id="19" w:author="Askey,Bryce C" w:date="2021-08-18T19:47:00Z">
        <w:r w:rsidR="00AA4EF7">
          <w:rPr>
            <w:rFonts w:ascii="Times New Roman" w:hAnsi="Times New Roman" w:cs="Times New Roman"/>
            <w:sz w:val="24"/>
            <w:szCs w:val="24"/>
          </w:rPr>
          <w:t>throughout the world</w:t>
        </w:r>
      </w:ins>
      <w:r w:rsidR="00C14EED">
        <w:rPr>
          <w:rFonts w:ascii="Times New Roman" w:hAnsi="Times New Roman" w:cs="Times New Roman"/>
          <w:sz w:val="24"/>
          <w:szCs w:val="24"/>
        </w:rPr>
        <w:t xml:space="preserve">, </w:t>
      </w:r>
      <w:ins w:id="20" w:author="Askey,Bryce C" w:date="2021-08-18T19:47:00Z">
        <w:r w:rsidR="00AA4EF7">
          <w:rPr>
            <w:rFonts w:ascii="Times New Roman" w:hAnsi="Times New Roman" w:cs="Times New Roman"/>
            <w:sz w:val="24"/>
            <w:szCs w:val="24"/>
          </w:rPr>
          <w:t xml:space="preserve">the </w:t>
        </w:r>
      </w:ins>
      <w:r w:rsidR="00C14EED">
        <w:rPr>
          <w:rFonts w:ascii="Times New Roman" w:hAnsi="Times New Roman" w:cs="Times New Roman"/>
          <w:sz w:val="24"/>
          <w:szCs w:val="24"/>
        </w:rPr>
        <w:t xml:space="preserve">biochemical properties of most </w:t>
      </w:r>
      <w:del w:id="21" w:author="Askey,Bryce C" w:date="2021-08-18T19:47:00Z">
        <w:r w:rsidR="00C14EED" w:rsidDel="00AA4EF7">
          <w:rPr>
            <w:rFonts w:ascii="Times New Roman" w:hAnsi="Times New Roman" w:cs="Times New Roman"/>
            <w:sz w:val="24"/>
            <w:szCs w:val="24"/>
          </w:rPr>
          <w:delText xml:space="preserve">species </w:delText>
        </w:r>
      </w:del>
      <w:r w:rsidR="00C14EED">
        <w:rPr>
          <w:rFonts w:ascii="Times New Roman" w:hAnsi="Times New Roman" w:cs="Times New Roman"/>
          <w:sz w:val="24"/>
          <w:szCs w:val="24"/>
        </w:rPr>
        <w:t>are poorly understood. In this study, we</w:t>
      </w:r>
      <w:del w:id="22" w:author="Askey,Bryce C" w:date="2021-08-18T19:47:00Z">
        <w:r w:rsidR="00C14EED" w:rsidDel="00AA4EF7">
          <w:rPr>
            <w:rFonts w:ascii="Times New Roman" w:hAnsi="Times New Roman" w:cs="Times New Roman"/>
            <w:sz w:val="24"/>
            <w:szCs w:val="24"/>
          </w:rPr>
          <w:delText xml:space="preserve"> have</w:delText>
        </w:r>
      </w:del>
      <w:r w:rsidR="00C14EED">
        <w:rPr>
          <w:rFonts w:ascii="Times New Roman" w:hAnsi="Times New Roman" w:cs="Times New Roman"/>
          <w:sz w:val="24"/>
          <w:szCs w:val="24"/>
        </w:rPr>
        <w:t xml:space="preserve"> analyze</w:t>
      </w:r>
      <w:del w:id="23" w:author="Askey,Bryce C" w:date="2021-08-18T19:47:00Z">
        <w:r w:rsidR="00C14EED" w:rsidDel="00AA4EF7">
          <w:rPr>
            <w:rFonts w:ascii="Times New Roman" w:hAnsi="Times New Roman" w:cs="Times New Roman"/>
            <w:sz w:val="24"/>
            <w:szCs w:val="24"/>
          </w:rPr>
          <w:delText>d</w:delText>
        </w:r>
      </w:del>
      <w:r w:rsidR="00C14EED">
        <w:rPr>
          <w:rFonts w:ascii="Times New Roman" w:hAnsi="Times New Roman" w:cs="Times New Roman"/>
          <w:sz w:val="24"/>
          <w:szCs w:val="24"/>
        </w:rPr>
        <w:t xml:space="preserve"> organ</w:t>
      </w:r>
      <w:ins w:id="24" w:author="Askey,Bryce C" w:date="2021-08-18T19:47:00Z">
        <w:r w:rsidR="00AA4EF7">
          <w:rPr>
            <w:rFonts w:ascii="Times New Roman" w:hAnsi="Times New Roman" w:cs="Times New Roman"/>
            <w:sz w:val="24"/>
            <w:szCs w:val="24"/>
          </w:rPr>
          <w:t>-</w:t>
        </w:r>
      </w:ins>
      <w:del w:id="25" w:author="Askey,Bryce C" w:date="2021-08-18T19:47:00Z">
        <w:r w:rsidR="00C14EED" w:rsidDel="00AA4EF7">
          <w:rPr>
            <w:rFonts w:ascii="Times New Roman" w:hAnsi="Times New Roman" w:cs="Times New Roman"/>
            <w:sz w:val="24"/>
            <w:szCs w:val="24"/>
          </w:rPr>
          <w:delText xml:space="preserve"> </w:delText>
        </w:r>
      </w:del>
      <w:r w:rsidR="00C14EED">
        <w:rPr>
          <w:rFonts w:ascii="Times New Roman" w:hAnsi="Times New Roman" w:cs="Times New Roman"/>
          <w:sz w:val="24"/>
          <w:szCs w:val="24"/>
        </w:rPr>
        <w:t>specific flavon</w:t>
      </w:r>
      <w:ins w:id="26" w:author="Askey,Bryce C" w:date="2021-08-18T19:47:00Z">
        <w:r w:rsidR="00AA4EF7">
          <w:rPr>
            <w:rFonts w:ascii="Times New Roman" w:hAnsi="Times New Roman" w:cs="Times New Roman"/>
            <w:sz w:val="24"/>
            <w:szCs w:val="24"/>
          </w:rPr>
          <w:t>e</w:t>
        </w:r>
      </w:ins>
      <w:del w:id="27" w:author="Askey,Bryce C" w:date="2021-08-18T19:47:00Z">
        <w:r w:rsidR="00C14EED" w:rsidDel="00AA4EF7">
          <w:rPr>
            <w:rFonts w:ascii="Times New Roman" w:hAnsi="Times New Roman" w:cs="Times New Roman"/>
            <w:sz w:val="24"/>
            <w:szCs w:val="24"/>
          </w:rPr>
          <w:delText>oid</w:delText>
        </w:r>
      </w:del>
      <w:r w:rsidR="00C14EED">
        <w:rPr>
          <w:rFonts w:ascii="Times New Roman" w:hAnsi="Times New Roman" w:cs="Times New Roman"/>
          <w:sz w:val="24"/>
          <w:szCs w:val="24"/>
        </w:rPr>
        <w:t xml:space="preserve"> profiles of seven </w:t>
      </w:r>
      <w:r w:rsidR="00C14EED" w:rsidRPr="00C14EED">
        <w:rPr>
          <w:rFonts w:ascii="Times New Roman" w:hAnsi="Times New Roman" w:cs="Times New Roman"/>
          <w:i/>
          <w:iCs/>
          <w:sz w:val="24"/>
          <w:szCs w:val="24"/>
        </w:rPr>
        <w:t>S</w:t>
      </w:r>
      <w:r w:rsidR="00C14EED">
        <w:rPr>
          <w:rFonts w:ascii="Times New Roman" w:hAnsi="Times New Roman" w:cs="Times New Roman"/>
          <w:i/>
          <w:iCs/>
          <w:sz w:val="24"/>
          <w:szCs w:val="24"/>
        </w:rPr>
        <w:t>cutellaria</w:t>
      </w:r>
      <w:r w:rsidR="00C14EED" w:rsidRPr="00C14EED">
        <w:rPr>
          <w:rFonts w:ascii="Times New Roman" w:hAnsi="Times New Roman" w:cs="Times New Roman"/>
          <w:b/>
          <w:bCs/>
          <w:sz w:val="24"/>
          <w:szCs w:val="24"/>
        </w:rPr>
        <w:t xml:space="preserve"> </w:t>
      </w:r>
      <w:r w:rsidR="00C14EED" w:rsidRPr="00D9375D">
        <w:rPr>
          <w:rFonts w:ascii="Times New Roman" w:hAnsi="Times New Roman" w:cs="Times New Roman"/>
          <w:sz w:val="24"/>
          <w:szCs w:val="24"/>
        </w:rPr>
        <w:t>s</w:t>
      </w:r>
      <w:r w:rsidR="00C14EED" w:rsidRPr="00C14EED">
        <w:rPr>
          <w:rFonts w:ascii="Times New Roman" w:hAnsi="Times New Roman" w:cs="Times New Roman"/>
          <w:sz w:val="24"/>
          <w:szCs w:val="24"/>
        </w:rPr>
        <w:t>pecies</w:t>
      </w:r>
      <w:ins w:id="28" w:author="Askey,Bryce C" w:date="2021-08-18T19:48:00Z">
        <w:r w:rsidR="00AA4EF7">
          <w:rPr>
            <w:rFonts w:ascii="Times New Roman" w:hAnsi="Times New Roman" w:cs="Times New Roman"/>
            <w:sz w:val="24"/>
            <w:szCs w:val="24"/>
          </w:rPr>
          <w:t>.</w:t>
        </w:r>
      </w:ins>
      <w:del w:id="29" w:author="Askey,Bryce C" w:date="2021-08-18T19:48:00Z">
        <w:r w:rsidR="00C14EED" w:rsidDel="00AA4EF7">
          <w:rPr>
            <w:rFonts w:ascii="Times New Roman" w:hAnsi="Times New Roman" w:cs="Times New Roman"/>
            <w:sz w:val="24"/>
            <w:szCs w:val="24"/>
          </w:rPr>
          <w:delText xml:space="preserve"> including </w:delText>
        </w:r>
        <w:r w:rsidR="00C14EED" w:rsidRPr="00C14EED" w:rsidDel="00AA4EF7">
          <w:rPr>
            <w:rFonts w:ascii="Times New Roman" w:hAnsi="Times New Roman" w:cs="Times New Roman"/>
            <w:i/>
            <w:iCs/>
            <w:sz w:val="24"/>
            <w:szCs w:val="24"/>
          </w:rPr>
          <w:delText xml:space="preserve">S. </w:delText>
        </w:r>
        <w:r w:rsidR="00C14EED" w:rsidDel="00AA4EF7">
          <w:rPr>
            <w:rFonts w:ascii="Times New Roman" w:hAnsi="Times New Roman" w:cs="Times New Roman"/>
            <w:i/>
            <w:iCs/>
            <w:sz w:val="24"/>
            <w:szCs w:val="24"/>
          </w:rPr>
          <w:delText>racemosa</w:delText>
        </w:r>
        <w:r w:rsidR="00C14EED" w:rsidRPr="00C14EED" w:rsidDel="00AA4EF7">
          <w:rPr>
            <w:rFonts w:ascii="Times New Roman" w:hAnsi="Times New Roman" w:cs="Times New Roman"/>
            <w:sz w:val="24"/>
            <w:szCs w:val="24"/>
          </w:rPr>
          <w:delText xml:space="preserve"> </w:delText>
        </w:r>
        <w:r w:rsidR="00C14EED" w:rsidDel="00AA4EF7">
          <w:rPr>
            <w:rFonts w:ascii="Times New Roman" w:hAnsi="Times New Roman" w:cs="Times New Roman"/>
            <w:sz w:val="24"/>
            <w:szCs w:val="24"/>
          </w:rPr>
          <w:delText xml:space="preserve">and </w:delText>
        </w:r>
        <w:r w:rsidR="00C14EED" w:rsidRPr="00C14EED" w:rsidDel="00AA4EF7">
          <w:rPr>
            <w:rFonts w:ascii="Times New Roman" w:hAnsi="Times New Roman" w:cs="Times New Roman"/>
            <w:i/>
            <w:iCs/>
            <w:sz w:val="24"/>
            <w:szCs w:val="24"/>
          </w:rPr>
          <w:delText xml:space="preserve">S. </w:delText>
        </w:r>
        <w:r w:rsidR="00C14EED" w:rsidDel="00AA4EF7">
          <w:rPr>
            <w:rFonts w:ascii="Times New Roman" w:hAnsi="Times New Roman" w:cs="Times New Roman"/>
            <w:i/>
            <w:iCs/>
            <w:sz w:val="24"/>
            <w:szCs w:val="24"/>
          </w:rPr>
          <w:delText xml:space="preserve">wrightii </w:delText>
        </w:r>
        <w:r w:rsidR="00C14EED" w:rsidRPr="00D9375D" w:rsidDel="00AA4EF7">
          <w:rPr>
            <w:rFonts w:ascii="Times New Roman" w:hAnsi="Times New Roman" w:cs="Times New Roman"/>
            <w:sz w:val="24"/>
            <w:szCs w:val="24"/>
          </w:rPr>
          <w:delText>native</w:delText>
        </w:r>
        <w:r w:rsidR="00C14EED" w:rsidDel="00AA4EF7">
          <w:rPr>
            <w:rFonts w:ascii="Times New Roman" w:hAnsi="Times New Roman" w:cs="Times New Roman"/>
            <w:i/>
            <w:iCs/>
            <w:sz w:val="24"/>
            <w:szCs w:val="24"/>
          </w:rPr>
          <w:delText xml:space="preserve"> </w:delText>
        </w:r>
        <w:r w:rsidR="00C14EED" w:rsidRPr="00D9375D" w:rsidDel="00AA4EF7">
          <w:rPr>
            <w:rFonts w:ascii="Times New Roman" w:hAnsi="Times New Roman" w:cs="Times New Roman"/>
            <w:sz w:val="24"/>
            <w:szCs w:val="24"/>
          </w:rPr>
          <w:delText>to America</w:delText>
        </w:r>
      </w:del>
      <w:r w:rsidR="00C14EED" w:rsidRPr="00D9375D">
        <w:rPr>
          <w:rFonts w:ascii="Times New Roman" w:hAnsi="Times New Roman" w:cs="Times New Roman"/>
          <w:sz w:val="24"/>
          <w:szCs w:val="24"/>
        </w:rPr>
        <w:t xml:space="preserve">. </w:t>
      </w:r>
      <w:del w:id="30" w:author="Askey,Bryce C" w:date="2021-08-18T19:49:00Z">
        <w:r w:rsidR="00C14EED" w:rsidRPr="00D9375D" w:rsidDel="00AA4EF7">
          <w:rPr>
            <w:rFonts w:ascii="Times New Roman" w:hAnsi="Times New Roman" w:cs="Times New Roman"/>
            <w:sz w:val="24"/>
            <w:szCs w:val="24"/>
          </w:rPr>
          <w:delText xml:space="preserve">Our study </w:delText>
        </w:r>
        <w:r w:rsidR="00C14EED" w:rsidDel="00AA4EF7">
          <w:rPr>
            <w:rFonts w:ascii="Times New Roman" w:hAnsi="Times New Roman" w:cs="Times New Roman"/>
            <w:sz w:val="24"/>
            <w:szCs w:val="24"/>
          </w:rPr>
          <w:delText>revealed</w:delText>
        </w:r>
      </w:del>
      <w:ins w:id="31" w:author="Askey,Bryce C" w:date="2021-08-18T19:49:00Z">
        <w:r w:rsidR="00AA4EF7">
          <w:rPr>
            <w:rFonts w:ascii="Times New Roman" w:hAnsi="Times New Roman" w:cs="Times New Roman"/>
            <w:sz w:val="24"/>
            <w:szCs w:val="24"/>
          </w:rPr>
          <w:t>We found that in contr</w:t>
        </w:r>
      </w:ins>
      <w:ins w:id="32" w:author="Askey,Bryce C" w:date="2021-08-18T19:50:00Z">
        <w:r w:rsidR="00AA4EF7">
          <w:rPr>
            <w:rFonts w:ascii="Times New Roman" w:hAnsi="Times New Roman" w:cs="Times New Roman"/>
            <w:sz w:val="24"/>
            <w:szCs w:val="24"/>
          </w:rPr>
          <w:t xml:space="preserve">ast to the flavone profiles of </w:t>
        </w:r>
        <w:r w:rsidR="00AA4EF7">
          <w:rPr>
            <w:rFonts w:ascii="Times New Roman" w:hAnsi="Times New Roman" w:cs="Times New Roman"/>
            <w:i/>
            <w:iCs/>
            <w:sz w:val="24"/>
            <w:szCs w:val="24"/>
          </w:rPr>
          <w:t xml:space="preserve">S. baicalensis </w:t>
        </w:r>
        <w:r w:rsidR="00AA4EF7">
          <w:rPr>
            <w:rFonts w:ascii="Times New Roman" w:hAnsi="Times New Roman" w:cs="Times New Roman"/>
            <w:sz w:val="24"/>
            <w:szCs w:val="24"/>
          </w:rPr>
          <w:t xml:space="preserve">and </w:t>
        </w:r>
        <w:r w:rsidR="00AA4EF7">
          <w:rPr>
            <w:rFonts w:ascii="Times New Roman" w:hAnsi="Times New Roman" w:cs="Times New Roman"/>
            <w:i/>
            <w:iCs/>
            <w:sz w:val="24"/>
            <w:szCs w:val="24"/>
          </w:rPr>
          <w:t>S. barbata</w:t>
        </w:r>
        <w:r w:rsidR="00AA4EF7">
          <w:rPr>
            <w:rFonts w:ascii="Times New Roman" w:hAnsi="Times New Roman" w:cs="Times New Roman"/>
            <w:sz w:val="24"/>
            <w:szCs w:val="24"/>
          </w:rPr>
          <w:t xml:space="preserve">, </w:t>
        </w:r>
        <w:r w:rsidR="00AA4EF7">
          <w:rPr>
            <w:rFonts w:ascii="Times New Roman" w:hAnsi="Times New Roman" w:cs="Times New Roman"/>
            <w:i/>
            <w:iCs/>
            <w:sz w:val="24"/>
            <w:szCs w:val="24"/>
          </w:rPr>
          <w:t xml:space="preserve">S. racemosa </w:t>
        </w:r>
        <w:r w:rsidR="00AA4EF7">
          <w:rPr>
            <w:rFonts w:ascii="Times New Roman" w:hAnsi="Times New Roman" w:cs="Times New Roman"/>
            <w:sz w:val="24"/>
            <w:szCs w:val="24"/>
          </w:rPr>
          <w:t xml:space="preserve">and </w:t>
        </w:r>
        <w:r w:rsidR="00AA4EF7">
          <w:rPr>
            <w:rFonts w:ascii="Times New Roman" w:hAnsi="Times New Roman" w:cs="Times New Roman"/>
            <w:i/>
            <w:iCs/>
            <w:sz w:val="24"/>
            <w:szCs w:val="24"/>
          </w:rPr>
          <w:t xml:space="preserve">S. </w:t>
        </w:r>
        <w:proofErr w:type="spellStart"/>
        <w:r w:rsidR="00AA4EF7">
          <w:rPr>
            <w:rFonts w:ascii="Times New Roman" w:hAnsi="Times New Roman" w:cs="Times New Roman"/>
            <w:i/>
            <w:iCs/>
            <w:sz w:val="24"/>
            <w:szCs w:val="24"/>
          </w:rPr>
          <w:t>wrightii</w:t>
        </w:r>
        <w:proofErr w:type="spellEnd"/>
        <w:r w:rsidR="00AA4EF7">
          <w:rPr>
            <w:rFonts w:ascii="Times New Roman" w:hAnsi="Times New Roman" w:cs="Times New Roman"/>
            <w:i/>
            <w:iCs/>
            <w:sz w:val="24"/>
            <w:szCs w:val="24"/>
          </w:rPr>
          <w:t xml:space="preserve"> </w:t>
        </w:r>
        <w:r w:rsidR="00AA4EF7">
          <w:rPr>
            <w:rFonts w:ascii="Times New Roman" w:hAnsi="Times New Roman" w:cs="Times New Roman"/>
            <w:sz w:val="24"/>
            <w:szCs w:val="24"/>
          </w:rPr>
          <w:t>accumulate</w:t>
        </w:r>
      </w:ins>
      <w:ins w:id="33" w:author="Askey,Bryce C" w:date="2021-08-18T19:51:00Z">
        <w:r w:rsidR="00AA4EF7">
          <w:rPr>
            <w:rFonts w:ascii="Times New Roman" w:hAnsi="Times New Roman" w:cs="Times New Roman"/>
            <w:sz w:val="24"/>
            <w:szCs w:val="24"/>
          </w:rPr>
          <w:t>d</w:t>
        </w:r>
      </w:ins>
      <w:ins w:id="34" w:author="Askey,Bryce C" w:date="2021-08-18T19:50:00Z">
        <w:r w:rsidR="00AA4EF7">
          <w:rPr>
            <w:rFonts w:ascii="Times New Roman" w:hAnsi="Times New Roman" w:cs="Times New Roman"/>
            <w:sz w:val="24"/>
            <w:szCs w:val="24"/>
          </w:rPr>
          <w:t xml:space="preserve"> </w:t>
        </w:r>
      </w:ins>
      <w:del w:id="35" w:author="Askey,Bryce C" w:date="2021-08-18T19:50:00Z">
        <w:r w:rsidR="00C14EED" w:rsidDel="00AA4EF7">
          <w:rPr>
            <w:rFonts w:ascii="Times New Roman" w:hAnsi="Times New Roman" w:cs="Times New Roman"/>
            <w:sz w:val="24"/>
            <w:szCs w:val="24"/>
          </w:rPr>
          <w:delText xml:space="preserve"> that </w:delText>
        </w:r>
      </w:del>
      <w:r w:rsidR="00C14EED">
        <w:rPr>
          <w:rFonts w:ascii="Times New Roman" w:hAnsi="Times New Roman" w:cs="Times New Roman"/>
          <w:sz w:val="24"/>
          <w:szCs w:val="24"/>
        </w:rPr>
        <w:t>high levels of 4'</w:t>
      </w:r>
      <w:ins w:id="36" w:author="Askey,Bryce C" w:date="2021-08-18T19:48:00Z">
        <w:r w:rsidR="00AA4EF7">
          <w:rPr>
            <w:rFonts w:ascii="Times New Roman" w:hAnsi="Times New Roman" w:cs="Times New Roman"/>
            <w:sz w:val="24"/>
            <w:szCs w:val="24"/>
          </w:rPr>
          <w:t>-</w:t>
        </w:r>
      </w:ins>
      <w:del w:id="37" w:author="Askey,Bryce C" w:date="2021-08-18T19:48:00Z">
        <w:r w:rsidR="00C14EED" w:rsidDel="00AA4EF7">
          <w:rPr>
            <w:rFonts w:ascii="Times New Roman" w:hAnsi="Times New Roman" w:cs="Times New Roman"/>
            <w:sz w:val="24"/>
            <w:szCs w:val="24"/>
          </w:rPr>
          <w:delText xml:space="preserve"> </w:delText>
        </w:r>
      </w:del>
      <w:r w:rsidR="00C14EED">
        <w:rPr>
          <w:rFonts w:ascii="Times New Roman" w:hAnsi="Times New Roman" w:cs="Times New Roman"/>
          <w:sz w:val="24"/>
          <w:szCs w:val="24"/>
        </w:rPr>
        <w:t>deoxyflavones in</w:t>
      </w:r>
      <w:ins w:id="38" w:author="Askey,Bryce C" w:date="2021-08-18T19:50:00Z">
        <w:r w:rsidR="00AA4EF7">
          <w:rPr>
            <w:rFonts w:ascii="Times New Roman" w:hAnsi="Times New Roman" w:cs="Times New Roman"/>
            <w:sz w:val="24"/>
            <w:szCs w:val="24"/>
          </w:rPr>
          <w:t xml:space="preserve"> their</w:t>
        </w:r>
      </w:ins>
      <w:r w:rsidR="00C14EED">
        <w:rPr>
          <w:rFonts w:ascii="Times New Roman" w:hAnsi="Times New Roman" w:cs="Times New Roman"/>
          <w:sz w:val="24"/>
          <w:szCs w:val="24"/>
        </w:rPr>
        <w:t xml:space="preserve"> aerial parts</w:t>
      </w:r>
      <w:ins w:id="39" w:author="Askey,Bryce C" w:date="2021-08-18T19:50:00Z">
        <w:r w:rsidR="00AA4EF7">
          <w:rPr>
            <w:rFonts w:ascii="Times New Roman" w:hAnsi="Times New Roman" w:cs="Times New Roman"/>
            <w:sz w:val="24"/>
            <w:szCs w:val="24"/>
          </w:rPr>
          <w:t>.</w:t>
        </w:r>
      </w:ins>
      <w:del w:id="40" w:author="Askey,Bryce C" w:date="2021-08-18T19:50:00Z">
        <w:r w:rsidR="00C14EED" w:rsidDel="00AA4EF7">
          <w:rPr>
            <w:rFonts w:ascii="Times New Roman" w:hAnsi="Times New Roman" w:cs="Times New Roman"/>
            <w:sz w:val="24"/>
            <w:szCs w:val="24"/>
          </w:rPr>
          <w:delText xml:space="preserve"> </w:delText>
        </w:r>
      </w:del>
      <w:ins w:id="41" w:author="Askey,Bryce C" w:date="2021-08-18T19:52:00Z">
        <w:r w:rsidR="00AA4EF7">
          <w:rPr>
            <w:rFonts w:ascii="Times New Roman" w:hAnsi="Times New Roman" w:cs="Times New Roman"/>
            <w:sz w:val="24"/>
            <w:szCs w:val="24"/>
          </w:rPr>
          <w:t xml:space="preserve"> </w:t>
        </w:r>
      </w:ins>
      <w:ins w:id="42" w:author="Askey,Bryce C" w:date="2021-08-18T19:51:00Z">
        <w:r w:rsidR="00AA4EF7">
          <w:rPr>
            <w:rFonts w:ascii="Times New Roman" w:hAnsi="Times New Roman" w:cs="Times New Roman"/>
            <w:sz w:val="24"/>
            <w:szCs w:val="24"/>
          </w:rPr>
          <w:t xml:space="preserve">We also </w:t>
        </w:r>
      </w:ins>
      <w:ins w:id="43" w:author="Askey,Bryce C" w:date="2021-08-18T19:52:00Z">
        <w:r w:rsidR="00FD6E11">
          <w:rPr>
            <w:rFonts w:ascii="Times New Roman" w:hAnsi="Times New Roman" w:cs="Times New Roman"/>
            <w:sz w:val="24"/>
            <w:szCs w:val="24"/>
          </w:rPr>
          <w:t xml:space="preserve">found most species to accumulate </w:t>
        </w:r>
        <w:r w:rsidR="00FD6E11" w:rsidRPr="00FD6E11">
          <w:rPr>
            <w:rFonts w:ascii="Times New Roman" w:hAnsi="Times New Roman" w:cs="Times New Roman"/>
            <w:sz w:val="24"/>
            <w:szCs w:val="24"/>
          </w:rPr>
          <w:t>4'-</w:t>
        </w:r>
        <w:r w:rsidR="00FD6E11">
          <w:rPr>
            <w:rFonts w:ascii="Times New Roman" w:hAnsi="Times New Roman" w:cs="Times New Roman"/>
            <w:sz w:val="24"/>
            <w:szCs w:val="24"/>
          </w:rPr>
          <w:t>hydroxy</w:t>
        </w:r>
        <w:r w:rsidR="00FD6E11" w:rsidRPr="00FD6E11">
          <w:rPr>
            <w:rFonts w:ascii="Times New Roman" w:hAnsi="Times New Roman" w:cs="Times New Roman"/>
            <w:sz w:val="24"/>
            <w:szCs w:val="24"/>
          </w:rPr>
          <w:t>flavones</w:t>
        </w:r>
        <w:r w:rsidR="00FD6E11">
          <w:rPr>
            <w:rFonts w:ascii="Times New Roman" w:hAnsi="Times New Roman" w:cs="Times New Roman"/>
            <w:sz w:val="24"/>
            <w:szCs w:val="24"/>
          </w:rPr>
          <w:t xml:space="preserve"> exclusively in their aerial parts. </w:t>
        </w:r>
      </w:ins>
      <w:del w:id="44" w:author="Askey,Bryce C" w:date="2021-08-18T19:50:00Z">
        <w:r w:rsidR="00C14EED" w:rsidDel="00AA4EF7">
          <w:rPr>
            <w:rFonts w:ascii="Times New Roman" w:hAnsi="Times New Roman" w:cs="Times New Roman"/>
            <w:sz w:val="24"/>
            <w:szCs w:val="24"/>
          </w:rPr>
          <w:delText xml:space="preserve">of </w:delText>
        </w:r>
        <w:r w:rsidR="00C14EED" w:rsidRPr="00C14EED" w:rsidDel="00AA4EF7">
          <w:rPr>
            <w:rFonts w:ascii="Times New Roman" w:hAnsi="Times New Roman" w:cs="Times New Roman"/>
            <w:i/>
            <w:iCs/>
            <w:sz w:val="24"/>
            <w:szCs w:val="24"/>
          </w:rPr>
          <w:delText xml:space="preserve">S. </w:delText>
        </w:r>
        <w:r w:rsidR="00C14EED" w:rsidDel="00AA4EF7">
          <w:rPr>
            <w:rFonts w:ascii="Times New Roman" w:hAnsi="Times New Roman" w:cs="Times New Roman"/>
            <w:i/>
            <w:iCs/>
            <w:sz w:val="24"/>
            <w:szCs w:val="24"/>
          </w:rPr>
          <w:delText>racemosa</w:delText>
        </w:r>
        <w:r w:rsidR="00C14EED" w:rsidRPr="00C14EED" w:rsidDel="00AA4EF7">
          <w:rPr>
            <w:rFonts w:ascii="Times New Roman" w:hAnsi="Times New Roman" w:cs="Times New Roman"/>
            <w:sz w:val="24"/>
            <w:szCs w:val="24"/>
          </w:rPr>
          <w:delText xml:space="preserve"> </w:delText>
        </w:r>
        <w:r w:rsidR="00C14EED" w:rsidDel="00AA4EF7">
          <w:rPr>
            <w:rFonts w:ascii="Times New Roman" w:hAnsi="Times New Roman" w:cs="Times New Roman"/>
            <w:sz w:val="24"/>
            <w:szCs w:val="24"/>
          </w:rPr>
          <w:delText xml:space="preserve">and </w:delText>
        </w:r>
        <w:r w:rsidR="00C14EED" w:rsidRPr="00C14EED" w:rsidDel="00AA4EF7">
          <w:rPr>
            <w:rFonts w:ascii="Times New Roman" w:hAnsi="Times New Roman" w:cs="Times New Roman"/>
            <w:i/>
            <w:iCs/>
            <w:sz w:val="24"/>
            <w:szCs w:val="24"/>
          </w:rPr>
          <w:delText xml:space="preserve">S. </w:delText>
        </w:r>
        <w:r w:rsidR="00C14EED" w:rsidDel="00AA4EF7">
          <w:rPr>
            <w:rFonts w:ascii="Times New Roman" w:hAnsi="Times New Roman" w:cs="Times New Roman"/>
            <w:i/>
            <w:iCs/>
            <w:sz w:val="24"/>
            <w:szCs w:val="24"/>
          </w:rPr>
          <w:delText>wrightii</w:delText>
        </w:r>
        <w:r w:rsidR="00C14EED" w:rsidRPr="00D9375D" w:rsidDel="00AA4EF7">
          <w:rPr>
            <w:rFonts w:ascii="Times New Roman" w:hAnsi="Times New Roman" w:cs="Times New Roman"/>
            <w:sz w:val="24"/>
            <w:szCs w:val="24"/>
          </w:rPr>
          <w:delText xml:space="preserve">, </w:delText>
        </w:r>
        <w:r w:rsidR="00C14EED" w:rsidDel="00AA4EF7">
          <w:rPr>
            <w:rFonts w:ascii="Times New Roman" w:hAnsi="Times New Roman" w:cs="Times New Roman"/>
            <w:sz w:val="24"/>
            <w:szCs w:val="24"/>
          </w:rPr>
          <w:delText>which are known to accumulate mostly in roots</w:delText>
        </w:r>
        <w:r w:rsidR="00375C1E" w:rsidDel="00AA4EF7">
          <w:rPr>
            <w:rFonts w:ascii="Times New Roman" w:hAnsi="Times New Roman" w:cs="Times New Roman"/>
            <w:sz w:val="24"/>
            <w:szCs w:val="24"/>
          </w:rPr>
          <w:delText xml:space="preserve"> of </w:delText>
        </w:r>
        <w:r w:rsidR="00375C1E" w:rsidRPr="00C14EED" w:rsidDel="00AA4EF7">
          <w:rPr>
            <w:rFonts w:ascii="Times New Roman" w:hAnsi="Times New Roman" w:cs="Times New Roman"/>
            <w:i/>
            <w:iCs/>
            <w:sz w:val="24"/>
            <w:szCs w:val="24"/>
          </w:rPr>
          <w:delText>S. baicalensis</w:delText>
        </w:r>
        <w:r w:rsidR="00375C1E" w:rsidRPr="00C14EED" w:rsidDel="00AA4EF7">
          <w:rPr>
            <w:rFonts w:ascii="Times New Roman" w:hAnsi="Times New Roman" w:cs="Times New Roman"/>
            <w:sz w:val="24"/>
            <w:szCs w:val="24"/>
          </w:rPr>
          <w:delText xml:space="preserve"> </w:delText>
        </w:r>
        <w:r w:rsidR="00375C1E" w:rsidDel="00AA4EF7">
          <w:rPr>
            <w:rFonts w:ascii="Times New Roman" w:hAnsi="Times New Roman" w:cs="Times New Roman"/>
            <w:sz w:val="24"/>
            <w:szCs w:val="24"/>
          </w:rPr>
          <w:delText xml:space="preserve">and </w:delText>
        </w:r>
        <w:r w:rsidR="00375C1E" w:rsidRPr="00C14EED" w:rsidDel="00AA4EF7">
          <w:rPr>
            <w:rFonts w:ascii="Times New Roman" w:hAnsi="Times New Roman" w:cs="Times New Roman"/>
            <w:i/>
            <w:iCs/>
            <w:sz w:val="24"/>
            <w:szCs w:val="24"/>
          </w:rPr>
          <w:delText xml:space="preserve">S. </w:delText>
        </w:r>
        <w:r w:rsidR="00375C1E" w:rsidDel="00AA4EF7">
          <w:rPr>
            <w:rFonts w:ascii="Times New Roman" w:hAnsi="Times New Roman" w:cs="Times New Roman"/>
            <w:i/>
            <w:iCs/>
            <w:sz w:val="24"/>
            <w:szCs w:val="24"/>
          </w:rPr>
          <w:delText>barbata</w:delText>
        </w:r>
        <w:r w:rsidR="00C14EED" w:rsidDel="00AA4EF7">
          <w:rPr>
            <w:rFonts w:ascii="Times New Roman" w:hAnsi="Times New Roman" w:cs="Times New Roman"/>
            <w:sz w:val="24"/>
            <w:szCs w:val="24"/>
          </w:rPr>
          <w:delText xml:space="preserve">. </w:delText>
        </w:r>
      </w:del>
      <w:r w:rsidR="00C14EED">
        <w:rPr>
          <w:rFonts w:ascii="Times New Roman" w:hAnsi="Times New Roman" w:cs="Times New Roman"/>
          <w:sz w:val="24"/>
          <w:szCs w:val="24"/>
        </w:rPr>
        <w:t>Our metabolomics and NMR study identified the accumulation of isoscutellar</w:t>
      </w:r>
      <w:ins w:id="45" w:author="Askey,Bryce C" w:date="2021-08-18T19:54:00Z">
        <w:r w:rsidR="00FD6E11">
          <w:rPr>
            <w:rFonts w:ascii="Times New Roman" w:hAnsi="Times New Roman" w:cs="Times New Roman"/>
            <w:sz w:val="24"/>
            <w:szCs w:val="24"/>
          </w:rPr>
          <w:t>ein 8-G</w:t>
        </w:r>
      </w:ins>
      <w:ins w:id="46" w:author="Askey,Bryce C" w:date="2021-08-18T19:57:00Z">
        <w:r w:rsidR="00FD6E11">
          <w:rPr>
            <w:rFonts w:ascii="Times New Roman" w:hAnsi="Times New Roman" w:cs="Times New Roman"/>
            <w:sz w:val="24"/>
            <w:szCs w:val="24"/>
          </w:rPr>
          <w:t xml:space="preserve">, a rare </w:t>
        </w:r>
        <w:r w:rsidR="00105A83" w:rsidRPr="00105A83">
          <w:rPr>
            <w:rFonts w:ascii="Times New Roman" w:hAnsi="Times New Roman" w:cs="Times New Roman"/>
            <w:sz w:val="24"/>
            <w:szCs w:val="24"/>
          </w:rPr>
          <w:t>4'-hydroxyflavone</w:t>
        </w:r>
        <w:r w:rsidR="00105A83">
          <w:rPr>
            <w:rFonts w:ascii="Times New Roman" w:hAnsi="Times New Roman" w:cs="Times New Roman"/>
            <w:sz w:val="24"/>
            <w:szCs w:val="24"/>
          </w:rPr>
          <w:t xml:space="preserve"> </w:t>
        </w:r>
      </w:ins>
      <w:del w:id="47" w:author="Askey,Bryce C" w:date="2021-08-18T19:54:00Z">
        <w:r w:rsidR="00C14EED" w:rsidDel="00FD6E11">
          <w:rPr>
            <w:rFonts w:ascii="Times New Roman" w:hAnsi="Times New Roman" w:cs="Times New Roman"/>
            <w:sz w:val="24"/>
            <w:szCs w:val="24"/>
          </w:rPr>
          <w:delText>in</w:delText>
        </w:r>
      </w:del>
      <w:r w:rsidR="00C14EED">
        <w:rPr>
          <w:rFonts w:ascii="Times New Roman" w:hAnsi="Times New Roman" w:cs="Times New Roman"/>
          <w:sz w:val="24"/>
          <w:szCs w:val="24"/>
        </w:rPr>
        <w:t xml:space="preserve"> in </w:t>
      </w:r>
      <w:ins w:id="48" w:author="Askey,Bryce C" w:date="2021-08-18T19:56:00Z">
        <w:r w:rsidR="00FD6E11">
          <w:rPr>
            <w:rFonts w:ascii="Times New Roman" w:hAnsi="Times New Roman" w:cs="Times New Roman"/>
            <w:sz w:val="24"/>
            <w:szCs w:val="24"/>
          </w:rPr>
          <w:t xml:space="preserve">the </w:t>
        </w:r>
      </w:ins>
      <w:r w:rsidR="00C14EED">
        <w:rPr>
          <w:rFonts w:ascii="Times New Roman" w:hAnsi="Times New Roman" w:cs="Times New Roman"/>
          <w:sz w:val="24"/>
          <w:szCs w:val="24"/>
        </w:rPr>
        <w:t xml:space="preserve">stems </w:t>
      </w:r>
      <w:ins w:id="49" w:author="Askey,Bryce C" w:date="2021-08-18T19:57:00Z">
        <w:r w:rsidR="00105A83">
          <w:rPr>
            <w:rFonts w:ascii="Times New Roman" w:hAnsi="Times New Roman" w:cs="Times New Roman"/>
            <w:sz w:val="24"/>
            <w:szCs w:val="24"/>
          </w:rPr>
          <w:t>and</w:t>
        </w:r>
      </w:ins>
      <w:del w:id="50" w:author="Askey,Bryce C" w:date="2021-08-18T19:57:00Z">
        <w:r w:rsidR="00C14EED" w:rsidDel="00105A83">
          <w:rPr>
            <w:rFonts w:ascii="Times New Roman" w:hAnsi="Times New Roman" w:cs="Times New Roman"/>
            <w:sz w:val="24"/>
            <w:szCs w:val="24"/>
          </w:rPr>
          <w:delText>or</w:delText>
        </w:r>
      </w:del>
      <w:r w:rsidR="00C14EED">
        <w:rPr>
          <w:rFonts w:ascii="Times New Roman" w:hAnsi="Times New Roman" w:cs="Times New Roman"/>
          <w:sz w:val="24"/>
          <w:szCs w:val="24"/>
        </w:rPr>
        <w:t xml:space="preserve"> leaves of</w:t>
      </w:r>
      <w:ins w:id="51" w:author="Askey,Bryce C" w:date="2021-08-18T19:54:00Z">
        <w:r w:rsidR="00FD6E11">
          <w:rPr>
            <w:rFonts w:ascii="Times New Roman" w:hAnsi="Times New Roman" w:cs="Times New Roman"/>
            <w:sz w:val="24"/>
            <w:szCs w:val="24"/>
          </w:rPr>
          <w:t xml:space="preserve"> several</w:t>
        </w:r>
      </w:ins>
      <w:r w:rsidR="00C14EED">
        <w:rPr>
          <w:rFonts w:ascii="Times New Roman" w:hAnsi="Times New Roman" w:cs="Times New Roman"/>
          <w:sz w:val="24"/>
          <w:szCs w:val="24"/>
        </w:rPr>
        <w:t xml:space="preserve"> </w:t>
      </w:r>
      <w:r w:rsidR="00C14EED" w:rsidRPr="00375C1E">
        <w:rPr>
          <w:rFonts w:ascii="Times New Roman" w:hAnsi="Times New Roman" w:cs="Times New Roman"/>
          <w:i/>
          <w:iCs/>
          <w:sz w:val="24"/>
          <w:szCs w:val="24"/>
        </w:rPr>
        <w:t>Scutellaria</w:t>
      </w:r>
      <w:r w:rsidR="00C14EED">
        <w:rPr>
          <w:rFonts w:ascii="Times New Roman" w:hAnsi="Times New Roman" w:cs="Times New Roman"/>
          <w:sz w:val="24"/>
          <w:szCs w:val="24"/>
        </w:rPr>
        <w:t xml:space="preserve"> species including </w:t>
      </w:r>
      <w:r w:rsidR="00C14EED" w:rsidRPr="00C14EED">
        <w:rPr>
          <w:rFonts w:ascii="Times New Roman" w:hAnsi="Times New Roman" w:cs="Times New Roman"/>
          <w:i/>
          <w:iCs/>
          <w:sz w:val="24"/>
          <w:szCs w:val="24"/>
        </w:rPr>
        <w:t>S. baicalensis</w:t>
      </w:r>
      <w:r w:rsidR="00C14EED" w:rsidRPr="00C14EED">
        <w:rPr>
          <w:rFonts w:ascii="Times New Roman" w:hAnsi="Times New Roman" w:cs="Times New Roman"/>
          <w:sz w:val="24"/>
          <w:szCs w:val="24"/>
        </w:rPr>
        <w:t xml:space="preserve"> </w:t>
      </w:r>
      <w:r w:rsidR="00C14EED">
        <w:rPr>
          <w:rFonts w:ascii="Times New Roman" w:hAnsi="Times New Roman" w:cs="Times New Roman"/>
          <w:sz w:val="24"/>
          <w:szCs w:val="24"/>
        </w:rPr>
        <w:t xml:space="preserve">and </w:t>
      </w:r>
      <w:r w:rsidR="00C14EED" w:rsidRPr="00C14EED">
        <w:rPr>
          <w:rFonts w:ascii="Times New Roman" w:hAnsi="Times New Roman" w:cs="Times New Roman"/>
          <w:i/>
          <w:iCs/>
          <w:sz w:val="24"/>
          <w:szCs w:val="24"/>
        </w:rPr>
        <w:t xml:space="preserve">S. </w:t>
      </w:r>
      <w:r w:rsidR="00C14EED">
        <w:rPr>
          <w:rFonts w:ascii="Times New Roman" w:hAnsi="Times New Roman" w:cs="Times New Roman"/>
          <w:i/>
          <w:iCs/>
          <w:sz w:val="24"/>
          <w:szCs w:val="24"/>
        </w:rPr>
        <w:t>barbata</w:t>
      </w:r>
      <w:ins w:id="52" w:author="Askey,Bryce C" w:date="2021-08-18T19:57:00Z">
        <w:r w:rsidR="00105A83">
          <w:rPr>
            <w:rFonts w:ascii="Times New Roman" w:hAnsi="Times New Roman" w:cs="Times New Roman"/>
            <w:sz w:val="24"/>
            <w:szCs w:val="24"/>
          </w:rPr>
          <w:t>.</w:t>
        </w:r>
      </w:ins>
      <w:del w:id="53" w:author="Askey,Bryce C" w:date="2021-08-18T19:57:00Z">
        <w:r w:rsidR="00C14EED" w:rsidDel="00105A83">
          <w:rPr>
            <w:rFonts w:ascii="Times New Roman" w:hAnsi="Times New Roman" w:cs="Times New Roman"/>
            <w:sz w:val="24"/>
            <w:szCs w:val="24"/>
          </w:rPr>
          <w:delText xml:space="preserve">, </w:delText>
        </w:r>
      </w:del>
      <w:del w:id="54" w:author="Askey,Bryce C" w:date="2021-08-18T19:56:00Z">
        <w:r w:rsidR="00C14EED" w:rsidDel="00FD6E11">
          <w:rPr>
            <w:rFonts w:ascii="Times New Roman" w:hAnsi="Times New Roman" w:cs="Times New Roman"/>
            <w:sz w:val="24"/>
            <w:szCs w:val="24"/>
          </w:rPr>
          <w:delText>which was not detected</w:delText>
        </w:r>
      </w:del>
      <w:del w:id="55" w:author="Askey,Bryce C" w:date="2021-08-18T19:57:00Z">
        <w:r w:rsidR="00C14EED" w:rsidDel="00105A83">
          <w:rPr>
            <w:rFonts w:ascii="Times New Roman" w:hAnsi="Times New Roman" w:cs="Times New Roman"/>
            <w:sz w:val="24"/>
            <w:szCs w:val="24"/>
          </w:rPr>
          <w:delText xml:space="preserve"> in </w:delText>
        </w:r>
        <w:r w:rsidR="00C14EED" w:rsidRPr="00C14EED" w:rsidDel="00105A83">
          <w:rPr>
            <w:rFonts w:ascii="Times New Roman" w:hAnsi="Times New Roman" w:cs="Times New Roman"/>
            <w:i/>
            <w:iCs/>
            <w:sz w:val="24"/>
            <w:szCs w:val="24"/>
          </w:rPr>
          <w:delText xml:space="preserve">S. </w:delText>
        </w:r>
        <w:r w:rsidR="00C14EED" w:rsidDel="00105A83">
          <w:rPr>
            <w:rFonts w:ascii="Times New Roman" w:hAnsi="Times New Roman" w:cs="Times New Roman"/>
            <w:i/>
            <w:iCs/>
            <w:sz w:val="24"/>
            <w:szCs w:val="24"/>
          </w:rPr>
          <w:delText>racemosa</w:delText>
        </w:r>
      </w:del>
      <w:del w:id="56" w:author="Askey,Bryce C" w:date="2021-08-18T19:54:00Z">
        <w:r w:rsidR="00C14EED" w:rsidRPr="00C14EED" w:rsidDel="00FD6E11">
          <w:rPr>
            <w:rFonts w:ascii="Times New Roman" w:hAnsi="Times New Roman" w:cs="Times New Roman"/>
            <w:sz w:val="24"/>
            <w:szCs w:val="24"/>
          </w:rPr>
          <w:delText xml:space="preserve"> </w:delText>
        </w:r>
        <w:r w:rsidR="00C14EED" w:rsidDel="00FD6E11">
          <w:rPr>
            <w:rFonts w:ascii="Times New Roman" w:hAnsi="Times New Roman" w:cs="Times New Roman"/>
            <w:sz w:val="24"/>
            <w:szCs w:val="24"/>
          </w:rPr>
          <w:delText xml:space="preserve">and </w:delText>
        </w:r>
        <w:r w:rsidR="00C14EED" w:rsidRPr="00C14EED" w:rsidDel="00FD6E11">
          <w:rPr>
            <w:rFonts w:ascii="Times New Roman" w:hAnsi="Times New Roman" w:cs="Times New Roman"/>
            <w:i/>
            <w:iCs/>
            <w:sz w:val="24"/>
            <w:szCs w:val="24"/>
          </w:rPr>
          <w:delText xml:space="preserve">S. </w:delText>
        </w:r>
        <w:r w:rsidR="00C14EED" w:rsidDel="00FD6E11">
          <w:rPr>
            <w:rFonts w:ascii="Times New Roman" w:hAnsi="Times New Roman" w:cs="Times New Roman"/>
            <w:i/>
            <w:iCs/>
            <w:sz w:val="24"/>
            <w:szCs w:val="24"/>
          </w:rPr>
          <w:delText>wrightii</w:delText>
        </w:r>
      </w:del>
      <w:del w:id="57" w:author="Askey,Bryce C" w:date="2021-08-18T19:57:00Z">
        <w:r w:rsidR="00C14EED" w:rsidDel="00105A83">
          <w:rPr>
            <w:rFonts w:ascii="Times New Roman" w:hAnsi="Times New Roman" w:cs="Times New Roman"/>
            <w:i/>
            <w:iCs/>
            <w:sz w:val="24"/>
            <w:szCs w:val="24"/>
          </w:rPr>
          <w:delText>,</w:delText>
        </w:r>
      </w:del>
      <w:r w:rsidR="00C14EED">
        <w:rPr>
          <w:rFonts w:ascii="Times New Roman" w:hAnsi="Times New Roman" w:cs="Times New Roman"/>
          <w:i/>
          <w:iCs/>
          <w:sz w:val="24"/>
          <w:szCs w:val="24"/>
        </w:rPr>
        <w:t xml:space="preserve"> </w:t>
      </w:r>
      <w:r w:rsidR="00C14EED" w:rsidRPr="00D9375D">
        <w:rPr>
          <w:rFonts w:ascii="Times New Roman" w:hAnsi="Times New Roman" w:cs="Times New Roman"/>
          <w:sz w:val="24"/>
          <w:szCs w:val="24"/>
        </w:rPr>
        <w:t xml:space="preserve">Distinctive </w:t>
      </w:r>
      <w:r w:rsidR="00C14EED">
        <w:rPr>
          <w:rFonts w:ascii="Times New Roman" w:hAnsi="Times New Roman" w:cs="Times New Roman"/>
          <w:sz w:val="24"/>
          <w:szCs w:val="24"/>
        </w:rPr>
        <w:t xml:space="preserve">organ-specific </w:t>
      </w:r>
      <w:r w:rsidR="00C14EED" w:rsidRPr="00D9375D">
        <w:rPr>
          <w:rFonts w:ascii="Times New Roman" w:hAnsi="Times New Roman" w:cs="Times New Roman"/>
          <w:sz w:val="24"/>
          <w:szCs w:val="24"/>
        </w:rPr>
        <w:t xml:space="preserve">metabolite profiles </w:t>
      </w:r>
      <w:del w:id="58" w:author="Askey,Bryce C" w:date="2021-08-18T19:58:00Z">
        <w:r w:rsidR="00C14EED" w:rsidRPr="00D9375D" w:rsidDel="00105A83">
          <w:rPr>
            <w:rFonts w:ascii="Times New Roman" w:hAnsi="Times New Roman" w:cs="Times New Roman"/>
            <w:sz w:val="24"/>
            <w:szCs w:val="24"/>
          </w:rPr>
          <w:delText>among</w:delText>
        </w:r>
        <w:r w:rsidR="00C14EED" w:rsidDel="00105A83">
          <w:rPr>
            <w:rFonts w:ascii="Times New Roman" w:hAnsi="Times New Roman" w:cs="Times New Roman"/>
            <w:i/>
            <w:iCs/>
            <w:sz w:val="24"/>
            <w:szCs w:val="24"/>
          </w:rPr>
          <w:delText xml:space="preserve"> </w:delText>
        </w:r>
      </w:del>
      <w:ins w:id="59" w:author="Askey,Bryce C" w:date="2021-08-18T19:58:00Z">
        <w:r w:rsidR="00105A83">
          <w:rPr>
            <w:rFonts w:ascii="Times New Roman" w:hAnsi="Times New Roman" w:cs="Times New Roman"/>
            <w:sz w:val="24"/>
            <w:szCs w:val="24"/>
          </w:rPr>
          <w:t>between</w:t>
        </w:r>
        <w:r w:rsidR="00105A83">
          <w:rPr>
            <w:rFonts w:ascii="Times New Roman" w:hAnsi="Times New Roman" w:cs="Times New Roman"/>
            <w:i/>
            <w:iCs/>
            <w:sz w:val="24"/>
            <w:szCs w:val="24"/>
          </w:rPr>
          <w:t xml:space="preserve"> </w:t>
        </w:r>
      </w:ins>
      <w:r w:rsidR="00C14EED">
        <w:rPr>
          <w:rFonts w:ascii="Times New Roman" w:hAnsi="Times New Roman" w:cs="Times New Roman"/>
          <w:i/>
          <w:iCs/>
          <w:sz w:val="24"/>
          <w:szCs w:val="24"/>
        </w:rPr>
        <w:t xml:space="preserve">Scutellaria </w:t>
      </w:r>
      <w:r w:rsidR="00C14EED" w:rsidRPr="00D9375D">
        <w:rPr>
          <w:rFonts w:ascii="Times New Roman" w:hAnsi="Times New Roman" w:cs="Times New Roman"/>
          <w:sz w:val="24"/>
          <w:szCs w:val="24"/>
        </w:rPr>
        <w:t xml:space="preserve">species </w:t>
      </w:r>
      <w:ins w:id="60" w:author="Askey,Bryce C" w:date="2021-08-18T20:00:00Z">
        <w:r w:rsidR="00CC2019">
          <w:rPr>
            <w:rFonts w:ascii="Times New Roman" w:hAnsi="Times New Roman" w:cs="Times New Roman"/>
            <w:sz w:val="24"/>
            <w:szCs w:val="24"/>
          </w:rPr>
          <w:t xml:space="preserve">indicates the selectivity of biosynthetic enzymes </w:t>
        </w:r>
      </w:ins>
      <w:ins w:id="61" w:author="Askey,Bryce C" w:date="2021-08-18T20:01:00Z">
        <w:r w:rsidR="00CC2019">
          <w:rPr>
            <w:rFonts w:ascii="Times New Roman" w:hAnsi="Times New Roman" w:cs="Times New Roman"/>
            <w:sz w:val="24"/>
            <w:szCs w:val="24"/>
          </w:rPr>
          <w:t xml:space="preserve">… and differential expression … </w:t>
        </w:r>
      </w:ins>
      <w:del w:id="62" w:author="Askey,Bryce C" w:date="2021-08-18T20:00:00Z">
        <w:r w:rsidR="00C14EED" w:rsidDel="00CC2019">
          <w:rPr>
            <w:rFonts w:ascii="Times New Roman" w:hAnsi="Times New Roman" w:cs="Times New Roman"/>
            <w:sz w:val="24"/>
            <w:szCs w:val="24"/>
          </w:rPr>
          <w:delText>suggest</w:delText>
        </w:r>
      </w:del>
      <w:r w:rsidR="00C14EED">
        <w:rPr>
          <w:rFonts w:ascii="Times New Roman" w:hAnsi="Times New Roman" w:cs="Times New Roman"/>
          <w:sz w:val="24"/>
          <w:szCs w:val="24"/>
        </w:rPr>
        <w:t xml:space="preserve"> </w:t>
      </w:r>
      <w:del w:id="63" w:author="Askey,Bryce C" w:date="2021-08-18T19:58:00Z">
        <w:r w:rsidR="00FD509C" w:rsidDel="00105A83">
          <w:rPr>
            <w:rFonts w:ascii="Times New Roman" w:hAnsi="Times New Roman" w:cs="Times New Roman"/>
            <w:sz w:val="24"/>
            <w:szCs w:val="24"/>
          </w:rPr>
          <w:delText>....</w:delText>
        </w:r>
        <w:r w:rsidR="00375C1E" w:rsidDel="00105A83">
          <w:rPr>
            <w:rFonts w:ascii="Times New Roman" w:hAnsi="Times New Roman" w:cs="Times New Roman"/>
            <w:sz w:val="24"/>
            <w:szCs w:val="24"/>
          </w:rPr>
          <w:delText xml:space="preserve">  </w:delText>
        </w:r>
      </w:del>
      <w:r w:rsidR="002928CF" w:rsidRPr="002928CF">
        <w:rPr>
          <w:rFonts w:ascii="Times New Roman" w:hAnsi="Times New Roman" w:cs="Times New Roman"/>
          <w:b/>
          <w:bCs/>
          <w:sz w:val="24"/>
          <w:szCs w:val="24"/>
        </w:rPr>
        <w:br w:type="page"/>
      </w:r>
      <w:r w:rsidR="002928CF" w:rsidRPr="002928CF">
        <w:rPr>
          <w:rFonts w:ascii="Times New Roman" w:hAnsi="Times New Roman" w:cs="Times New Roman"/>
          <w:b/>
          <w:bCs/>
          <w:sz w:val="24"/>
          <w:szCs w:val="24"/>
        </w:rPr>
        <w:lastRenderedPageBreak/>
        <w:t>INTRODUCTION</w:t>
      </w:r>
    </w:p>
    <w:p w14:paraId="55C14CA7" w14:textId="15161A58" w:rsidR="00B3543C" w:rsidRDefault="00B3543C" w:rsidP="00663459">
      <w:pPr>
        <w:spacing w:after="0" w:line="360" w:lineRule="auto"/>
        <w:ind w:firstLine="720"/>
        <w:rPr>
          <w:rFonts w:ascii="Times New Roman" w:hAnsi="Times New Roman" w:cs="Times New Roman"/>
          <w:sz w:val="24"/>
          <w:szCs w:val="24"/>
        </w:rPr>
      </w:pPr>
      <w:r w:rsidRPr="00B3543C">
        <w:rPr>
          <w:rFonts w:ascii="Times New Roman" w:hAnsi="Times New Roman" w:cs="Times New Roman"/>
          <w:sz w:val="24"/>
          <w:szCs w:val="24"/>
        </w:rPr>
        <w:t>Medicinal plants have played an important role in the traditional medicines of indigenous populations for thousands of years. Due to this widespread usage, modern research techniques are being applied to identify the specific compounds responsible for these medicinal properties and better characterize their method of 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{"citationID":"gQYQ3iCr","properties":{"formattedCitation":"(Shang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(Shang et al., 2010)</w:t>
      </w:r>
      <w:r>
        <w:rPr>
          <w:rFonts w:ascii="Times New Roman" w:hAnsi="Times New Roman" w:cs="Times New Roman"/>
          <w:sz w:val="24"/>
          <w:szCs w:val="24"/>
        </w:rPr>
        <w:fldChar w:fldCharType="end"/>
      </w:r>
      <w:r w:rsidRPr="00B3543C">
        <w:rPr>
          <w:rFonts w:ascii="Times New Roman" w:hAnsi="Times New Roman" w:cs="Times New Roman"/>
          <w:sz w:val="24"/>
          <w:szCs w:val="24"/>
        </w:rPr>
        <w:t>. A negative consequence of increased attention to a</w:t>
      </w:r>
      <w:r w:rsidR="00A35197">
        <w:rPr>
          <w:rFonts w:ascii="Times New Roman" w:hAnsi="Times New Roman" w:cs="Times New Roman"/>
          <w:sz w:val="24"/>
          <w:szCs w:val="24"/>
        </w:rPr>
        <w:t xml:space="preserve">nd demand </w:t>
      </w:r>
      <w:r w:rsidRPr="00B3543C">
        <w:rPr>
          <w:rFonts w:ascii="Times New Roman" w:hAnsi="Times New Roman" w:cs="Times New Roman"/>
          <w:sz w:val="24"/>
          <w:szCs w:val="24"/>
        </w:rPr>
        <w:t>for medicinal plants is the endangerment of native plant populations resulting from overharvesting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{"citationID":"amZmD2PG","properties":{"formattedCitation":"(I. B. Cole et al., 2007)","plainCitation":"(I. B. Cole et al., 2007)","noteIndex":0},"citationItems":[{"id":29,"uris":["http://zotero.org/users/7389210/items/6R7YVH47"],"uri":["http://zotero.org/users/7389210/items/6R7YVH47"],"itemData":{"id":29,"type":"article-journal","abstract":"Plant-based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Pr>
          <w:rFonts w:ascii="Times New Roman" w:hAnsi="Times New Roman" w:cs="Times New Roman"/>
          <w:sz w:val="24"/>
          <w:szCs w:val="24"/>
        </w:rPr>
        <w:fldChar w:fldCharType="separate"/>
      </w:r>
      <w:r w:rsidR="00A82F2E" w:rsidRPr="00A82F2E">
        <w:rPr>
          <w:rFonts w:ascii="Times New Roman" w:hAnsi="Times New Roman" w:cs="Times New Roman"/>
          <w:sz w:val="24"/>
        </w:rPr>
        <w:t>(I. B. Cole et al., 2007)</w:t>
      </w:r>
      <w:r>
        <w:rPr>
          <w:rFonts w:ascii="Times New Roman" w:hAnsi="Times New Roman" w:cs="Times New Roman"/>
          <w:sz w:val="24"/>
          <w:szCs w:val="24"/>
        </w:rPr>
        <w:fldChar w:fldCharType="end"/>
      </w:r>
      <w:r w:rsidRPr="00B3543C">
        <w:rPr>
          <w:rFonts w:ascii="Times New Roman" w:hAnsi="Times New Roman" w:cs="Times New Roman"/>
          <w:sz w:val="24"/>
          <w:szCs w:val="24"/>
        </w:rPr>
        <w:t xml:space="preserve">. Therefore, development of </w:t>
      </w:r>
      <w:ins w:id="64" w:author="Bryce Askey" w:date="2021-08-18T09:18:00Z">
        <w:r w:rsidR="00F74462" w:rsidRPr="00B3543C">
          <w:rPr>
            <w:rFonts w:ascii="Times New Roman" w:hAnsi="Times New Roman" w:cs="Times New Roman"/>
            <w:sz w:val="24"/>
            <w:szCs w:val="24"/>
          </w:rPr>
          <w:t xml:space="preserve">biotechnology-based </w:t>
        </w:r>
      </w:ins>
      <w:r w:rsidRPr="00B3543C">
        <w:rPr>
          <w:rFonts w:ascii="Times New Roman" w:hAnsi="Times New Roman" w:cs="Times New Roman"/>
          <w:sz w:val="24"/>
          <w:szCs w:val="24"/>
        </w:rPr>
        <w:t>mass production systems for these medicinal compounds is desirable</w:t>
      </w:r>
      <w:ins w:id="65" w:author="Bryce Askey" w:date="2021-08-18T09:19:00Z">
        <w:r w:rsidR="004D1610">
          <w:rPr>
            <w:rFonts w:ascii="Times New Roman" w:hAnsi="Times New Roman" w:cs="Times New Roman"/>
            <w:sz w:val="24"/>
            <w:szCs w:val="24"/>
          </w:rPr>
          <w:t>.</w:t>
        </w:r>
      </w:ins>
      <w:r w:rsidR="00331DC3">
        <w:rPr>
          <w:rFonts w:ascii="Times New Roman" w:hAnsi="Times New Roman" w:cs="Times New Roman"/>
          <w:sz w:val="24"/>
          <w:szCs w:val="24"/>
        </w:rPr>
        <w:t xml:space="preserve"> </w:t>
      </w:r>
      <w:del w:id="66" w:author="Bryce Askey" w:date="2021-08-18T09:18:00Z">
        <w:r w:rsidR="00331DC3" w:rsidDel="00F74462">
          <w:rPr>
            <w:rFonts w:ascii="Times New Roman" w:hAnsi="Times New Roman" w:cs="Times New Roman"/>
            <w:sz w:val="24"/>
            <w:szCs w:val="24"/>
          </w:rPr>
          <w:delText xml:space="preserve">through </w:delText>
        </w:r>
        <w:r w:rsidRPr="00B3543C" w:rsidDel="00F74462">
          <w:rPr>
            <w:rFonts w:ascii="Times New Roman" w:hAnsi="Times New Roman" w:cs="Times New Roman"/>
            <w:sz w:val="24"/>
            <w:szCs w:val="24"/>
          </w:rPr>
          <w:delText xml:space="preserve">biotechnology-based methods </w:delText>
        </w:r>
        <w:r w:rsidR="00331DC3" w:rsidDel="00F74462">
          <w:rPr>
            <w:rFonts w:ascii="Times New Roman" w:hAnsi="Times New Roman" w:cs="Times New Roman"/>
            <w:sz w:val="24"/>
            <w:szCs w:val="24"/>
          </w:rPr>
          <w:delText xml:space="preserve">such as molecular breeding. </w:delText>
        </w:r>
      </w:del>
      <w:r w:rsidR="0063764D">
        <w:rPr>
          <w:rFonts w:ascii="Times New Roman" w:hAnsi="Times New Roman" w:cs="Times New Roman"/>
          <w:sz w:val="24"/>
          <w:szCs w:val="24"/>
        </w:rPr>
        <w:t xml:space="preserve">Development of effective biotechnology for </w:t>
      </w:r>
      <w:r w:rsidR="006B1F8B">
        <w:rPr>
          <w:rFonts w:ascii="Times New Roman" w:hAnsi="Times New Roman" w:cs="Times New Roman"/>
          <w:sz w:val="24"/>
          <w:szCs w:val="24"/>
        </w:rPr>
        <w:t>chemical</w:t>
      </w:r>
      <w:r w:rsidR="001C0C18">
        <w:rPr>
          <w:rFonts w:ascii="Times New Roman" w:hAnsi="Times New Roman" w:cs="Times New Roman"/>
          <w:sz w:val="24"/>
          <w:szCs w:val="24"/>
        </w:rPr>
        <w:t xml:space="preserve"> production</w:t>
      </w:r>
      <w:r w:rsidR="0063764D">
        <w:rPr>
          <w:rFonts w:ascii="Times New Roman" w:hAnsi="Times New Roman" w:cs="Times New Roman"/>
          <w:sz w:val="24"/>
          <w:szCs w:val="24"/>
        </w:rPr>
        <w:t xml:space="preserve"> requires </w:t>
      </w:r>
      <w:r w:rsidR="001C0C18">
        <w:rPr>
          <w:rFonts w:ascii="Times New Roman" w:hAnsi="Times New Roman" w:cs="Times New Roman"/>
          <w:sz w:val="24"/>
          <w:szCs w:val="24"/>
        </w:rPr>
        <w:t>an understanding of the biochemistry behind the compounds of interest.</w:t>
      </w:r>
      <w:r w:rsidRPr="00B3543C">
        <w:rPr>
          <w:rFonts w:ascii="Times New Roman" w:hAnsi="Times New Roman" w:cs="Times New Roman"/>
          <w:sz w:val="24"/>
          <w:szCs w:val="24"/>
        </w:rPr>
        <w:t xml:space="preserve"> In this work, </w:t>
      </w:r>
      <w:r w:rsidR="0063764D">
        <w:rPr>
          <w:rFonts w:ascii="Times New Roman" w:hAnsi="Times New Roman" w:cs="Times New Roman"/>
          <w:sz w:val="24"/>
          <w:szCs w:val="24"/>
        </w:rPr>
        <w:t xml:space="preserve">we </w:t>
      </w:r>
      <w:r w:rsidR="001C0C18">
        <w:rPr>
          <w:rFonts w:ascii="Times New Roman" w:hAnsi="Times New Roman" w:cs="Times New Roman"/>
          <w:sz w:val="24"/>
          <w:szCs w:val="24"/>
        </w:rPr>
        <w:t xml:space="preserve">analyze </w:t>
      </w:r>
      <w:r w:rsidR="00331DC3">
        <w:rPr>
          <w:rFonts w:ascii="Times New Roman" w:hAnsi="Times New Roman" w:cs="Times New Roman"/>
          <w:sz w:val="24"/>
          <w:szCs w:val="24"/>
        </w:rPr>
        <w:t xml:space="preserve">biochemical properties of </w:t>
      </w:r>
      <w:r w:rsidR="001C0C18">
        <w:rPr>
          <w:rFonts w:ascii="Times New Roman" w:hAnsi="Times New Roman" w:cs="Times New Roman"/>
          <w:sz w:val="24"/>
          <w:szCs w:val="24"/>
        </w:rPr>
        <w:t>m</w:t>
      </w:r>
      <w:r w:rsidR="0063764D">
        <w:rPr>
          <w:rFonts w:ascii="Times New Roman" w:hAnsi="Times New Roman" w:cs="Times New Roman"/>
          <w:sz w:val="24"/>
          <w:szCs w:val="24"/>
        </w:rPr>
        <w:t xml:space="preserve">ultiple species from the </w:t>
      </w:r>
      <w:r w:rsidR="0063764D">
        <w:rPr>
          <w:rFonts w:ascii="Times New Roman" w:hAnsi="Times New Roman" w:cs="Times New Roman"/>
          <w:i/>
          <w:iCs/>
          <w:sz w:val="24"/>
          <w:szCs w:val="24"/>
        </w:rPr>
        <w:t xml:space="preserve">Scutellaria </w:t>
      </w:r>
      <w:r w:rsidR="0063764D">
        <w:rPr>
          <w:rFonts w:ascii="Times New Roman" w:hAnsi="Times New Roman" w:cs="Times New Roman"/>
          <w:sz w:val="24"/>
          <w:szCs w:val="24"/>
        </w:rPr>
        <w:t xml:space="preserve">genus to identify candidates for biotechnology improvement, and </w:t>
      </w:r>
      <w:r w:rsidR="001C0C18">
        <w:rPr>
          <w:rFonts w:ascii="Times New Roman" w:hAnsi="Times New Roman" w:cs="Times New Roman"/>
          <w:sz w:val="24"/>
          <w:szCs w:val="24"/>
        </w:rPr>
        <w:t xml:space="preserve">investigate </w:t>
      </w:r>
      <w:r w:rsidR="00A26DEF">
        <w:rPr>
          <w:rFonts w:ascii="Times New Roman" w:hAnsi="Times New Roman" w:cs="Times New Roman"/>
          <w:sz w:val="24"/>
          <w:szCs w:val="24"/>
        </w:rPr>
        <w:t xml:space="preserve">a previously uncharacterized step in </w:t>
      </w:r>
      <w:r w:rsidR="00A35197">
        <w:rPr>
          <w:rFonts w:ascii="Times New Roman" w:hAnsi="Times New Roman" w:cs="Times New Roman"/>
          <w:sz w:val="24"/>
          <w:szCs w:val="24"/>
        </w:rPr>
        <w:t>a</w:t>
      </w:r>
      <w:r w:rsidR="00A26DEF">
        <w:rPr>
          <w:rFonts w:ascii="Times New Roman" w:hAnsi="Times New Roman" w:cs="Times New Roman"/>
          <w:sz w:val="24"/>
          <w:szCs w:val="24"/>
        </w:rPr>
        <w:t xml:space="preserve"> chemical pathway</w:t>
      </w:r>
      <w:r w:rsidRPr="00B3543C">
        <w:rPr>
          <w:rFonts w:ascii="Times New Roman" w:hAnsi="Times New Roman" w:cs="Times New Roman"/>
          <w:sz w:val="24"/>
          <w:szCs w:val="24"/>
        </w:rPr>
        <w:t>.</w:t>
      </w:r>
    </w:p>
    <w:p w14:paraId="48BF5301" w14:textId="10FAF9F5" w:rsidR="00A26DEF" w:rsidRDefault="00A35197"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Part of</w:t>
      </w:r>
      <w:r w:rsidR="00281ACE">
        <w:rPr>
          <w:rFonts w:ascii="Times New Roman" w:hAnsi="Times New Roman" w:cs="Times New Roman"/>
          <w:sz w:val="24"/>
          <w:szCs w:val="24"/>
        </w:rPr>
        <w:t xml:space="preserve"> the mint family Lamiaceae, </w:t>
      </w:r>
      <w:r w:rsidR="00281ACE">
        <w:rPr>
          <w:rFonts w:ascii="Times New Roman" w:hAnsi="Times New Roman" w:cs="Times New Roman"/>
          <w:i/>
          <w:iCs/>
          <w:sz w:val="24"/>
          <w:szCs w:val="24"/>
        </w:rPr>
        <w:t xml:space="preserve">Scutellaria </w:t>
      </w:r>
      <w:r w:rsidR="00281ACE">
        <w:rPr>
          <w:rFonts w:ascii="Times New Roman" w:hAnsi="Times New Roman" w:cs="Times New Roman"/>
          <w:sz w:val="24"/>
          <w:szCs w:val="24"/>
        </w:rPr>
        <w:t>is a genus of plants containing multiple species with well-documented medicinal effects.</w:t>
      </w:r>
      <w:r w:rsidR="00985381">
        <w:rPr>
          <w:rFonts w:ascii="Times New Roman" w:hAnsi="Times New Roman" w:cs="Times New Roman"/>
          <w:sz w:val="24"/>
          <w:szCs w:val="24"/>
        </w:rPr>
        <w:t xml:space="preserve"> </w:t>
      </w:r>
      <w:r w:rsidR="00DB3AF1">
        <w:rPr>
          <w:rFonts w:ascii="Times New Roman" w:hAnsi="Times New Roman" w:cs="Times New Roman"/>
          <w:sz w:val="24"/>
          <w:szCs w:val="24"/>
        </w:rPr>
        <w:t xml:space="preserve">Extracts from the aerial parts of </w:t>
      </w:r>
      <w:r w:rsidR="00DB3AF1">
        <w:rPr>
          <w:rFonts w:ascii="Times New Roman" w:hAnsi="Times New Roman" w:cs="Times New Roman"/>
          <w:i/>
          <w:iCs/>
          <w:sz w:val="24"/>
          <w:szCs w:val="24"/>
        </w:rPr>
        <w:t>S. barbata</w:t>
      </w:r>
      <w:r w:rsidR="00DB3AF1">
        <w:rPr>
          <w:rFonts w:ascii="Times New Roman" w:hAnsi="Times New Roman" w:cs="Times New Roman"/>
          <w:sz w:val="24"/>
          <w:szCs w:val="24"/>
        </w:rPr>
        <w:t xml:space="preserve"> are c</w:t>
      </w:r>
      <w:r w:rsidR="00FD44CB" w:rsidRPr="00DB3AF1">
        <w:rPr>
          <w:rFonts w:ascii="Times New Roman" w:hAnsi="Times New Roman" w:cs="Times New Roman"/>
          <w:sz w:val="24"/>
          <w:szCs w:val="24"/>
        </w:rPr>
        <w:t>ommonly</w:t>
      </w:r>
      <w:r w:rsidR="00FD44CB">
        <w:rPr>
          <w:rFonts w:ascii="Times New Roman" w:hAnsi="Times New Roman" w:cs="Times New Roman"/>
          <w:sz w:val="24"/>
          <w:szCs w:val="24"/>
        </w:rPr>
        <w:t xml:space="preserve"> applied </w:t>
      </w:r>
      <w:r w:rsidR="00A71A57">
        <w:rPr>
          <w:rFonts w:ascii="Times New Roman" w:hAnsi="Times New Roman" w:cs="Times New Roman"/>
          <w:sz w:val="24"/>
          <w:szCs w:val="24"/>
        </w:rPr>
        <w:t>in Eastern medicines to treat swelling</w:t>
      </w:r>
      <w:r w:rsidR="00FD44CB">
        <w:rPr>
          <w:rFonts w:ascii="Times New Roman" w:hAnsi="Times New Roman" w:cs="Times New Roman"/>
          <w:sz w:val="24"/>
          <w:szCs w:val="24"/>
        </w:rPr>
        <w:t>, inflammation, and cancer</w:t>
      </w:r>
      <w:r w:rsidR="00DB3AF1">
        <w:rPr>
          <w:rFonts w:ascii="Times New Roman" w:hAnsi="Times New Roman" w:cs="Times New Roman"/>
          <w:sz w:val="24"/>
          <w:szCs w:val="24"/>
        </w:rPr>
        <w:t xml:space="preserve"> </w:t>
      </w:r>
      <w:r w:rsidR="00DB3AF1">
        <w:rPr>
          <w:rFonts w:ascii="Times New Roman" w:hAnsi="Times New Roman" w:cs="Times New Roman"/>
          <w:sz w:val="24"/>
          <w:szCs w:val="24"/>
        </w:rPr>
        <w:fldChar w:fldCharType="begin"/>
      </w:r>
      <w:r w:rsidR="0049799D">
        <w:rPr>
          <w:rFonts w:ascii="Times New Roman" w:hAnsi="Times New Roman" w:cs="Times New Roman"/>
          <w:sz w:val="24"/>
          <w:szCs w:val="24"/>
        </w:rPr>
        <w:instrText xml:space="preserve"> ADDIN ZOTERO_ITEM CSL_CITATION {"citationID":"AtXFcr6J","properties":{"formattedCitation":"(G. Tao &amp; Balunas, 2016)","plainCitation":"(G. Tao &amp; Balunas, 2016)","noteIndex":0},"citationItems":[{"id":1356,"uris":["http://zotero.org/users/7389210/items/A7ARMDC9"],"uri":["http://zotero.org/users/7389210/items/A7ARMDC9"],"itemData":{"id":1356,"type":"article-journal","abstract":"Ethnopharmacological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Pr>
          <w:rFonts w:ascii="Times New Roman" w:hAnsi="Times New Roman" w:cs="Times New Roman"/>
          <w:sz w:val="24"/>
          <w:szCs w:val="24"/>
        </w:rPr>
        <w:fldChar w:fldCharType="separate"/>
      </w:r>
      <w:r w:rsidR="0049799D" w:rsidRPr="0049799D">
        <w:rPr>
          <w:rFonts w:ascii="Times New Roman" w:hAnsi="Times New Roman" w:cs="Times New Roman"/>
          <w:sz w:val="24"/>
        </w:rPr>
        <w:t>(G. Tao &amp; Balunas, 2016)</w:t>
      </w:r>
      <w:r w:rsidR="00DB3AF1">
        <w:rPr>
          <w:rFonts w:ascii="Times New Roman" w:hAnsi="Times New Roman" w:cs="Times New Roman"/>
          <w:sz w:val="24"/>
          <w:szCs w:val="24"/>
        </w:rPr>
        <w:fldChar w:fldCharType="end"/>
      </w:r>
      <w:r w:rsidR="00DB3AF1">
        <w:rPr>
          <w:rFonts w:ascii="Times New Roman" w:hAnsi="Times New Roman" w:cs="Times New Roman"/>
          <w:sz w:val="24"/>
          <w:szCs w:val="24"/>
        </w:rPr>
        <w:t>. The</w:t>
      </w:r>
      <w:r w:rsidR="0082544F">
        <w:rPr>
          <w:rFonts w:ascii="Times New Roman" w:hAnsi="Times New Roman" w:cs="Times New Roman"/>
          <w:sz w:val="24"/>
          <w:szCs w:val="24"/>
        </w:rPr>
        <w:t xml:space="preserve">se </w:t>
      </w:r>
      <w:r w:rsidR="00DB3AF1">
        <w:rPr>
          <w:rFonts w:ascii="Times New Roman" w:hAnsi="Times New Roman" w:cs="Times New Roman"/>
          <w:sz w:val="24"/>
          <w:szCs w:val="24"/>
        </w:rPr>
        <w:t>activities</w:t>
      </w:r>
      <w:r w:rsidR="0082544F">
        <w:rPr>
          <w:rFonts w:ascii="Times New Roman" w:hAnsi="Times New Roman" w:cs="Times New Roman"/>
          <w:sz w:val="24"/>
          <w:szCs w:val="24"/>
        </w:rPr>
        <w:t xml:space="preserve">, and especially </w:t>
      </w:r>
      <w:r w:rsidR="001A0910">
        <w:rPr>
          <w:rFonts w:ascii="Times New Roman" w:hAnsi="Times New Roman" w:cs="Times New Roman"/>
          <w:sz w:val="24"/>
          <w:szCs w:val="24"/>
        </w:rPr>
        <w:t xml:space="preserve">its anticancer effects, have drawn research attention to </w:t>
      </w:r>
      <w:r w:rsidR="001A0910">
        <w:rPr>
          <w:rFonts w:ascii="Times New Roman" w:hAnsi="Times New Roman" w:cs="Times New Roman"/>
          <w:i/>
          <w:iCs/>
          <w:sz w:val="24"/>
          <w:szCs w:val="24"/>
        </w:rPr>
        <w:t>S. barbata</w:t>
      </w:r>
      <w:r w:rsidR="003A6EE2">
        <w:rPr>
          <w:rFonts w:ascii="Times New Roman" w:hAnsi="Times New Roman" w:cs="Times New Roman"/>
          <w:sz w:val="24"/>
          <w:szCs w:val="24"/>
        </w:rPr>
        <w:t>, and early phase clinical trials of aqueous extract</w:t>
      </w:r>
      <w:r w:rsidR="003A735B">
        <w:rPr>
          <w:rFonts w:ascii="Times New Roman" w:hAnsi="Times New Roman" w:cs="Times New Roman"/>
          <w:sz w:val="24"/>
          <w:szCs w:val="24"/>
        </w:rPr>
        <w:t>s</w:t>
      </w:r>
      <w:r w:rsidR="003A6EE2">
        <w:rPr>
          <w:rFonts w:ascii="Times New Roman" w:hAnsi="Times New Roman" w:cs="Times New Roman"/>
          <w:sz w:val="24"/>
          <w:szCs w:val="24"/>
        </w:rPr>
        <w:t xml:space="preserve"> have demonstrated </w:t>
      </w:r>
      <w:r w:rsidR="002347F4">
        <w:rPr>
          <w:rFonts w:ascii="Times New Roman" w:hAnsi="Times New Roman" w:cs="Times New Roman"/>
          <w:sz w:val="24"/>
          <w:szCs w:val="24"/>
        </w:rPr>
        <w:t xml:space="preserve">its selective cytotoxicity towards breast cancer cells </w:t>
      </w:r>
      <w:r w:rsidR="002347F4">
        <w:rPr>
          <w:rFonts w:ascii="Times New Roman" w:hAnsi="Times New Roman" w:cs="Times New Roman"/>
          <w:sz w:val="24"/>
          <w:szCs w:val="24"/>
        </w:rPr>
        <w:fldChar w:fldCharType="begin"/>
      </w:r>
      <w:r w:rsidR="002347F4">
        <w:rPr>
          <w:rFonts w:ascii="Times New Roman" w:hAnsi="Times New Roman" w:cs="Times New Roman"/>
          <w:sz w:val="24"/>
          <w:szCs w:val="24"/>
        </w:rPr>
        <w:instrText xml:space="preserve"> ADDIN ZOTERO_ITEM CSL_CITATION {"citationID":"UOqrYgcJ","properties":{"formattedCitation":"(Chen et al., 2012)","plainCitation":"(Chen et al., 2012)","noteIndex":0},"citationItems":[{"id":1359,"uris":["http://zotero.org/users/7389210/items/SW3CY89N"],"uri":["http://zotero.org/users/7389210/items/SW3CY89N"],"itemData":{"id":1359,"type":"article-journal","abstract":"Bezielle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Pr>
          <w:rFonts w:ascii="Times New Roman" w:hAnsi="Times New Roman" w:cs="Times New Roman"/>
          <w:sz w:val="24"/>
          <w:szCs w:val="24"/>
        </w:rPr>
        <w:fldChar w:fldCharType="separate"/>
      </w:r>
      <w:r w:rsidR="002347F4" w:rsidRPr="002347F4">
        <w:rPr>
          <w:rFonts w:ascii="Times New Roman" w:hAnsi="Times New Roman" w:cs="Times New Roman"/>
          <w:sz w:val="24"/>
        </w:rPr>
        <w:t>(Chen et al., 2012)</w:t>
      </w:r>
      <w:r w:rsidR="002347F4">
        <w:rPr>
          <w:rFonts w:ascii="Times New Roman" w:hAnsi="Times New Roman" w:cs="Times New Roman"/>
          <w:sz w:val="24"/>
          <w:szCs w:val="24"/>
        </w:rPr>
        <w:fldChar w:fldCharType="end"/>
      </w:r>
      <w:r w:rsidR="002347F4">
        <w:rPr>
          <w:rFonts w:ascii="Times New Roman" w:hAnsi="Times New Roman" w:cs="Times New Roman"/>
          <w:sz w:val="24"/>
          <w:szCs w:val="24"/>
        </w:rPr>
        <w:t>.</w:t>
      </w:r>
      <w:r w:rsidR="00424439">
        <w:rPr>
          <w:rFonts w:ascii="Times New Roman" w:hAnsi="Times New Roman" w:cs="Times New Roman"/>
          <w:sz w:val="24"/>
          <w:szCs w:val="24"/>
        </w:rPr>
        <w:t xml:space="preserve"> In addition, </w:t>
      </w:r>
      <w:r w:rsidR="00424439">
        <w:rPr>
          <w:rFonts w:ascii="Times New Roman" w:hAnsi="Times New Roman" w:cs="Times New Roman"/>
          <w:i/>
          <w:iCs/>
          <w:sz w:val="24"/>
          <w:szCs w:val="24"/>
        </w:rPr>
        <w:t xml:space="preserve">S. barbata </w:t>
      </w:r>
      <w:r w:rsidR="00424439">
        <w:rPr>
          <w:rFonts w:ascii="Times New Roman" w:hAnsi="Times New Roman" w:cs="Times New Roman"/>
          <w:sz w:val="24"/>
          <w:szCs w:val="24"/>
        </w:rPr>
        <w:t xml:space="preserve">extracts have exhibited remarkable activity towards multi-drug resistant </w:t>
      </w:r>
      <w:r w:rsidR="00E43F48">
        <w:rPr>
          <w:rFonts w:ascii="Times New Roman" w:hAnsi="Times New Roman" w:cs="Times New Roman"/>
          <w:sz w:val="24"/>
          <w:szCs w:val="24"/>
        </w:rPr>
        <w:t xml:space="preserve">strains of bacteria </w:t>
      </w:r>
      <w:r w:rsidR="00E43F48">
        <w:rPr>
          <w:rFonts w:ascii="Times New Roman" w:hAnsi="Times New Roman" w:cs="Times New Roman"/>
          <w:sz w:val="24"/>
          <w:szCs w:val="24"/>
        </w:rPr>
        <w:fldChar w:fldCharType="begin"/>
      </w:r>
      <w:r w:rsidR="00E43F48">
        <w:rPr>
          <w:rFonts w:ascii="Times New Roman" w:hAnsi="Times New Roman" w:cs="Times New Roman"/>
          <w:sz w:val="24"/>
          <w:szCs w:val="24"/>
        </w:rPr>
        <w:instrText xml:space="preserve"> ADDIN ZOTERO_ITEM CSL_CITATION {"citationID":"8RMA7Tvd","properties":{"formattedCitation":"(Tsai et al., 2018)","plainCitation":"(Tsai et al., 2018)","noteIndex":0},"citationItems":[{"id":1365,"uris":["http://zotero.org/users/7389210/items/ICPLHBZA"],"uri":["http://zotero.org/users/7389210/items/ICPLHBZA"],"itemData":{"id":1365,"type":"article-journal","abstract":"No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Pr>
          <w:rFonts w:ascii="Times New Roman" w:hAnsi="Times New Roman" w:cs="Times New Roman"/>
          <w:sz w:val="24"/>
          <w:szCs w:val="24"/>
        </w:rPr>
        <w:fldChar w:fldCharType="separate"/>
      </w:r>
      <w:r w:rsidR="00E43F48" w:rsidRPr="00E43F48">
        <w:rPr>
          <w:rFonts w:ascii="Times New Roman" w:hAnsi="Times New Roman" w:cs="Times New Roman"/>
          <w:sz w:val="24"/>
        </w:rPr>
        <w:t>(Tsai et al., 2018)</w:t>
      </w:r>
      <w:r w:rsidR="00E43F48">
        <w:rPr>
          <w:rFonts w:ascii="Times New Roman" w:hAnsi="Times New Roman" w:cs="Times New Roman"/>
          <w:sz w:val="24"/>
          <w:szCs w:val="24"/>
        </w:rPr>
        <w:fldChar w:fldCharType="end"/>
      </w:r>
      <w:r w:rsidR="00E43F48">
        <w:rPr>
          <w:rFonts w:ascii="Times New Roman" w:hAnsi="Times New Roman" w:cs="Times New Roman"/>
          <w:sz w:val="24"/>
          <w:szCs w:val="24"/>
        </w:rPr>
        <w:t>.</w:t>
      </w:r>
      <w:r w:rsidR="002347F4">
        <w:rPr>
          <w:rFonts w:ascii="Times New Roman" w:hAnsi="Times New Roman" w:cs="Times New Roman"/>
          <w:sz w:val="24"/>
          <w:szCs w:val="24"/>
        </w:rPr>
        <w:t xml:space="preserve"> </w:t>
      </w:r>
      <w:r w:rsidR="003A735B">
        <w:rPr>
          <w:rFonts w:ascii="Times New Roman" w:hAnsi="Times New Roman" w:cs="Times New Roman"/>
          <w:i/>
          <w:iCs/>
          <w:sz w:val="24"/>
          <w:szCs w:val="24"/>
        </w:rPr>
        <w:t xml:space="preserve">S. baicalensis </w:t>
      </w:r>
      <w:r w:rsidR="003A735B">
        <w:rPr>
          <w:rFonts w:ascii="Times New Roman" w:hAnsi="Times New Roman" w:cs="Times New Roman"/>
          <w:sz w:val="24"/>
          <w:szCs w:val="24"/>
        </w:rPr>
        <w:t xml:space="preserve">is another species </w:t>
      </w:r>
      <w:r w:rsidR="0021199B">
        <w:rPr>
          <w:rFonts w:ascii="Times New Roman" w:hAnsi="Times New Roman" w:cs="Times New Roman"/>
          <w:sz w:val="24"/>
          <w:szCs w:val="24"/>
        </w:rPr>
        <w:t>extensively</w:t>
      </w:r>
      <w:r w:rsidR="00DE654A">
        <w:rPr>
          <w:rFonts w:ascii="Times New Roman" w:hAnsi="Times New Roman" w:cs="Times New Roman"/>
          <w:sz w:val="24"/>
          <w:szCs w:val="24"/>
        </w:rPr>
        <w:t xml:space="preserve"> applied</w:t>
      </w:r>
      <w:r w:rsidR="003A735B">
        <w:rPr>
          <w:rFonts w:ascii="Times New Roman" w:hAnsi="Times New Roman" w:cs="Times New Roman"/>
          <w:sz w:val="24"/>
          <w:szCs w:val="24"/>
        </w:rPr>
        <w:t xml:space="preserve"> in Eastern medicine</w:t>
      </w:r>
      <w:r w:rsidR="00DE654A">
        <w:rPr>
          <w:rFonts w:ascii="Times New Roman" w:hAnsi="Times New Roman" w:cs="Times New Roman"/>
          <w:sz w:val="24"/>
          <w:szCs w:val="24"/>
        </w:rPr>
        <w:t>s</w:t>
      </w:r>
      <w:r w:rsidR="0049799D">
        <w:rPr>
          <w:rFonts w:ascii="Times New Roman" w:hAnsi="Times New Roman" w:cs="Times New Roman"/>
          <w:sz w:val="24"/>
          <w:szCs w:val="24"/>
        </w:rPr>
        <w:t>, with e</w:t>
      </w:r>
      <w:r w:rsidR="004E6F2F">
        <w:rPr>
          <w:rFonts w:ascii="Times New Roman" w:hAnsi="Times New Roman" w:cs="Times New Roman"/>
          <w:sz w:val="24"/>
          <w:szCs w:val="24"/>
        </w:rPr>
        <w:t>x</w:t>
      </w:r>
      <w:r w:rsidR="001B5700">
        <w:rPr>
          <w:rFonts w:ascii="Times New Roman" w:hAnsi="Times New Roman" w:cs="Times New Roman"/>
          <w:sz w:val="24"/>
          <w:szCs w:val="24"/>
        </w:rPr>
        <w:t xml:space="preserve">tracts of its roots </w:t>
      </w:r>
      <w:r w:rsidR="009346B7">
        <w:rPr>
          <w:rFonts w:ascii="Times New Roman" w:hAnsi="Times New Roman" w:cs="Times New Roman"/>
          <w:sz w:val="24"/>
          <w:szCs w:val="24"/>
        </w:rPr>
        <w:t>being</w:t>
      </w:r>
      <w:r w:rsidR="0021199B">
        <w:rPr>
          <w:rFonts w:ascii="Times New Roman" w:hAnsi="Times New Roman" w:cs="Times New Roman"/>
          <w:sz w:val="24"/>
          <w:szCs w:val="24"/>
        </w:rPr>
        <w:t xml:space="preserve"> prescribed to treat diarrhea, dysentery, hypertension, inflammation, and a variety of other diseases</w:t>
      </w:r>
      <w:r w:rsidR="004E6F2F">
        <w:rPr>
          <w:rFonts w:ascii="Times New Roman" w:hAnsi="Times New Roman" w:cs="Times New Roman"/>
          <w:sz w:val="24"/>
          <w:szCs w:val="24"/>
        </w:rPr>
        <w:t xml:space="preserve"> </w:t>
      </w:r>
      <w:r w:rsidR="004E6F2F">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{"citationID":"FOIxVrBo","properties":{"formattedCitation":"(T.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Pr>
          <w:rFonts w:ascii="Times New Roman" w:hAnsi="Times New Roman" w:cs="Times New Roman"/>
          <w:sz w:val="24"/>
          <w:szCs w:val="24"/>
        </w:rPr>
        <w:fldChar w:fldCharType="separate"/>
      </w:r>
      <w:r w:rsidR="00E15D15" w:rsidRPr="00E15D15">
        <w:rPr>
          <w:rFonts w:ascii="Times New Roman" w:hAnsi="Times New Roman" w:cs="Times New Roman"/>
          <w:sz w:val="24"/>
        </w:rPr>
        <w:t>(T. Zhao et al., 2019)</w:t>
      </w:r>
      <w:r w:rsidR="004E6F2F">
        <w:rPr>
          <w:rFonts w:ascii="Times New Roman" w:hAnsi="Times New Roman" w:cs="Times New Roman"/>
          <w:sz w:val="24"/>
          <w:szCs w:val="24"/>
        </w:rPr>
        <w:fldChar w:fldCharType="end"/>
      </w:r>
      <w:r w:rsidR="0049799D">
        <w:rPr>
          <w:rFonts w:ascii="Times New Roman" w:hAnsi="Times New Roman" w:cs="Times New Roman"/>
          <w:sz w:val="24"/>
          <w:szCs w:val="24"/>
        </w:rPr>
        <w:t xml:space="preserve">. Numerous clinical studies have demonstrated the neuroprotective, antibacterial, antitumor, antioxidant, and other beneficial health effects of these extracts </w:t>
      </w:r>
      <w:r w:rsidR="0049799D">
        <w:rPr>
          <w:rFonts w:ascii="Times New Roman" w:hAnsi="Times New Roman" w:cs="Times New Roman"/>
          <w:sz w:val="24"/>
          <w:szCs w:val="24"/>
        </w:rPr>
        <w:fldChar w:fldCharType="begin"/>
      </w:r>
      <w:r w:rsidR="00745911">
        <w:rPr>
          <w:rFonts w:ascii="Times New Roman" w:hAnsi="Times New Roman" w:cs="Times New Roman"/>
          <w:sz w:val="24"/>
          <w:szCs w:val="24"/>
        </w:rPr>
        <w:instrText xml:space="preserve"> ADDIN ZOTERO_ITEM CSL_CITATION {"citationID":"CPFStG3j","properties":{"formattedCitation":"(Saralamma et al., 2017; Y. Tao et al., 2018; Zhu et al., 2016)","plainCitation":"(Saralamma et al., 2017; Y. Tao et al., 2018;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Pr>
          <w:rFonts w:ascii="Times New Roman" w:hAnsi="Times New Roman" w:cs="Times New Roman"/>
          <w:sz w:val="24"/>
          <w:szCs w:val="24"/>
        </w:rPr>
        <w:fldChar w:fldCharType="separate"/>
      </w:r>
      <w:r w:rsidR="00745911" w:rsidRPr="00745911">
        <w:rPr>
          <w:rFonts w:ascii="Times New Roman" w:hAnsi="Times New Roman" w:cs="Times New Roman"/>
          <w:sz w:val="24"/>
        </w:rPr>
        <w:t>(Saralamma et al., 2017; Y. Tao et al., 2018; Zhu et al., 2016)</w:t>
      </w:r>
      <w:r w:rsidR="0049799D">
        <w:rPr>
          <w:rFonts w:ascii="Times New Roman" w:hAnsi="Times New Roman" w:cs="Times New Roman"/>
          <w:sz w:val="24"/>
          <w:szCs w:val="24"/>
        </w:rPr>
        <w:fldChar w:fldCharType="end"/>
      </w:r>
      <w:r w:rsidR="0049799D">
        <w:rPr>
          <w:rFonts w:ascii="Times New Roman" w:hAnsi="Times New Roman" w:cs="Times New Roman"/>
          <w:sz w:val="24"/>
          <w:szCs w:val="24"/>
        </w:rPr>
        <w:t>.</w:t>
      </w:r>
      <w:r w:rsidR="00331DC3">
        <w:rPr>
          <w:rFonts w:ascii="Times New Roman" w:hAnsi="Times New Roman" w:cs="Times New Roman"/>
          <w:sz w:val="24"/>
          <w:szCs w:val="24"/>
        </w:rPr>
        <w:t xml:space="preserve"> </w:t>
      </w:r>
    </w:p>
    <w:p w14:paraId="51B4E73C" w14:textId="001E0899" w:rsidR="0022334A" w:rsidRDefault="004D1610" w:rsidP="00663459">
      <w:pPr>
        <w:spacing w:after="0" w:line="360" w:lineRule="auto"/>
        <w:ind w:firstLine="720"/>
        <w:rPr>
          <w:rFonts w:ascii="Times New Roman" w:hAnsi="Times New Roman" w:cs="Times New Roman"/>
          <w:sz w:val="24"/>
          <w:szCs w:val="24"/>
        </w:rPr>
      </w:pPr>
      <w:ins w:id="67" w:author="Bryce Askey" w:date="2021-08-18T09:22:00Z">
        <w:r>
          <w:rPr>
            <w:rFonts w:ascii="Times New Roman" w:hAnsi="Times New Roman" w:cs="Times New Roman"/>
            <w:sz w:val="24"/>
            <w:szCs w:val="24"/>
          </w:rPr>
          <w:t>One class of bioactive compounds whi</w:t>
        </w:r>
      </w:ins>
      <w:ins w:id="68" w:author="Bryce Askey" w:date="2021-08-18T09:23:00Z">
        <w:r>
          <w:rPr>
            <w:rFonts w:ascii="Times New Roman" w:hAnsi="Times New Roman" w:cs="Times New Roman"/>
            <w:sz w:val="24"/>
            <w:szCs w:val="24"/>
          </w:rPr>
          <w:t xml:space="preserve">ch has received </w:t>
        </w:r>
      </w:ins>
      <w:ins w:id="69" w:author="Bryce Askey" w:date="2021-08-18T09:24:00Z">
        <w:r>
          <w:rPr>
            <w:rFonts w:ascii="Times New Roman" w:hAnsi="Times New Roman" w:cs="Times New Roman"/>
            <w:sz w:val="24"/>
            <w:szCs w:val="24"/>
          </w:rPr>
          <w:t xml:space="preserve">considerable </w:t>
        </w:r>
      </w:ins>
      <w:ins w:id="70" w:author="Bryce Askey" w:date="2021-08-18T09:23:00Z">
        <w:r>
          <w:rPr>
            <w:rFonts w:ascii="Times New Roman" w:hAnsi="Times New Roman" w:cs="Times New Roman"/>
            <w:sz w:val="24"/>
            <w:szCs w:val="24"/>
          </w:rPr>
          <w:t xml:space="preserve">research attention in </w:t>
        </w:r>
        <w:r>
          <w:rPr>
            <w:rFonts w:ascii="Times New Roman" w:hAnsi="Times New Roman" w:cs="Times New Roman"/>
            <w:i/>
            <w:iCs/>
            <w:sz w:val="24"/>
            <w:szCs w:val="24"/>
          </w:rPr>
          <w:t xml:space="preserve">Scutellaria </w:t>
        </w:r>
        <w:r>
          <w:rPr>
            <w:rFonts w:ascii="Times New Roman" w:hAnsi="Times New Roman" w:cs="Times New Roman"/>
            <w:sz w:val="24"/>
            <w:szCs w:val="24"/>
          </w:rPr>
          <w:t>is flavon</w:t>
        </w:r>
      </w:ins>
      <w:ins w:id="71" w:author="Bryce Askey" w:date="2021-08-18T09:24:00Z">
        <w:r>
          <w:rPr>
            <w:rFonts w:ascii="Times New Roman" w:hAnsi="Times New Roman" w:cs="Times New Roman"/>
            <w:sz w:val="24"/>
            <w:szCs w:val="24"/>
          </w:rPr>
          <w:t>es</w:t>
        </w:r>
      </w:ins>
      <w:ins w:id="72" w:author="Bryce Askey" w:date="2021-08-18T09:23:00Z">
        <w:r>
          <w:rPr>
            <w:rFonts w:ascii="Times New Roman" w:hAnsi="Times New Roman" w:cs="Times New Roman"/>
            <w:sz w:val="24"/>
            <w:szCs w:val="24"/>
          </w:rPr>
          <w:t xml:space="preserve"> </w:t>
        </w:r>
      </w:ins>
      <w:del w:id="73" w:author="Bryce Askey" w:date="2021-08-18T09:24:00Z">
        <w:r w:rsidR="00FA255A" w:rsidDel="004D1610">
          <w:rPr>
            <w:rFonts w:ascii="Times New Roman" w:hAnsi="Times New Roman" w:cs="Times New Roman"/>
            <w:sz w:val="24"/>
            <w:szCs w:val="24"/>
          </w:rPr>
          <w:delText>Multiple</w:delText>
        </w:r>
        <w:r w:rsidR="00331DC3" w:rsidDel="004D1610">
          <w:rPr>
            <w:rFonts w:ascii="Times New Roman" w:hAnsi="Times New Roman" w:cs="Times New Roman"/>
            <w:sz w:val="24"/>
            <w:szCs w:val="24"/>
          </w:rPr>
          <w:delText xml:space="preserve"> studies identified </w:delText>
        </w:r>
        <w:r w:rsidR="00FA255A" w:rsidDel="004D1610">
          <w:rPr>
            <w:rFonts w:ascii="Times New Roman" w:hAnsi="Times New Roman" w:cs="Times New Roman"/>
            <w:sz w:val="24"/>
            <w:szCs w:val="24"/>
          </w:rPr>
          <w:delText xml:space="preserve">atypical </w:delText>
        </w:r>
        <w:r w:rsidR="00331DC3" w:rsidDel="004D1610">
          <w:rPr>
            <w:rFonts w:ascii="Times New Roman" w:hAnsi="Times New Roman" w:cs="Times New Roman"/>
            <w:sz w:val="24"/>
            <w:szCs w:val="24"/>
          </w:rPr>
          <w:delText>flavones</w:delText>
        </w:r>
        <w:r w:rsidR="00FA255A" w:rsidDel="004D1610">
          <w:rPr>
            <w:rFonts w:ascii="Times New Roman" w:hAnsi="Times New Roman" w:cs="Times New Roman"/>
            <w:sz w:val="24"/>
            <w:szCs w:val="24"/>
          </w:rPr>
          <w:delText xml:space="preserve"> </w:delText>
        </w:r>
      </w:del>
      <w:del w:id="74" w:author="Bryce Askey" w:date="2021-08-18T09:21:00Z">
        <w:r w:rsidR="00FA255A" w:rsidDel="004D1610">
          <w:rPr>
            <w:rFonts w:ascii="Times New Roman" w:hAnsi="Times New Roman" w:cs="Times New Roman"/>
            <w:sz w:val="24"/>
            <w:szCs w:val="24"/>
          </w:rPr>
          <w:delText>accumualted</w:delText>
        </w:r>
        <w:r w:rsidR="00D15C6B" w:rsidDel="004D1610">
          <w:rPr>
            <w:rFonts w:ascii="Times New Roman" w:hAnsi="Times New Roman" w:cs="Times New Roman"/>
            <w:sz w:val="24"/>
            <w:szCs w:val="24"/>
          </w:rPr>
          <w:delText xml:space="preserve"> </w:delText>
        </w:r>
      </w:del>
      <w:del w:id="75" w:author="Bryce Askey" w:date="2021-08-18T09:24:00Z">
        <w:r w:rsidR="00D15C6B" w:rsidDel="004D1610">
          <w:rPr>
            <w:rFonts w:ascii="Times New Roman" w:hAnsi="Times New Roman" w:cs="Times New Roman"/>
            <w:sz w:val="24"/>
            <w:szCs w:val="24"/>
          </w:rPr>
          <w:delText xml:space="preserve">in high concentrations </w:delText>
        </w:r>
      </w:del>
      <w:ins w:id="76" w:author="Jeongim Kim" w:date="2021-08-16T20:39:00Z">
        <w:del w:id="77" w:author="Bryce Askey" w:date="2021-08-18T09:24:00Z">
          <w:r w:rsidR="00FA255A" w:rsidDel="004D1610">
            <w:rPr>
              <w:rFonts w:ascii="Times New Roman" w:hAnsi="Times New Roman" w:cs="Times New Roman"/>
              <w:sz w:val="24"/>
              <w:szCs w:val="24"/>
            </w:rPr>
            <w:delText xml:space="preserve">as one class of bioactive compounds in </w:delText>
          </w:r>
        </w:del>
      </w:ins>
      <w:ins w:id="78" w:author="Jeongim Kim" w:date="2021-08-16T20:48:00Z">
        <w:del w:id="79" w:author="Bryce Askey" w:date="2021-08-18T09:24:00Z">
          <w:r w:rsidR="00FA255A" w:rsidDel="004D1610">
            <w:rPr>
              <w:rFonts w:ascii="Times New Roman" w:hAnsi="Times New Roman" w:cs="Times New Roman"/>
              <w:i/>
              <w:iCs/>
              <w:sz w:val="24"/>
              <w:szCs w:val="24"/>
            </w:rPr>
            <w:delText>Scutellaria</w:delText>
          </w:r>
          <w:r w:rsidR="00FA255A" w:rsidDel="004D1610">
            <w:rPr>
              <w:rFonts w:ascii="Times New Roman" w:hAnsi="Times New Roman" w:cs="Times New Roman"/>
              <w:sz w:val="24"/>
              <w:szCs w:val="24"/>
            </w:rPr>
            <w:delText xml:space="preserve"> </w:delText>
          </w:r>
        </w:del>
      </w:ins>
      <w:r w:rsidR="00D15C6B">
        <w:rPr>
          <w:rFonts w:ascii="Times New Roman" w:hAnsi="Times New Roman" w:cs="Times New Roman"/>
          <w:sz w:val="24"/>
          <w:szCs w:val="24"/>
        </w:rPr>
        <w:fldChar w:fldCharType="begin"/>
      </w:r>
      <w:r w:rsidR="00385764">
        <w:rPr>
          <w:rFonts w:ascii="Times New Roman" w:hAnsi="Times New Roman" w:cs="Times New Roman"/>
          <w:sz w:val="24"/>
          <w:szCs w:val="24"/>
        </w:rPr>
        <w:instrText xml:space="preserve"> ADDIN ZOTERO_ITEM CSL_CITATION {"citationID":"2umyGQcy","properties":{"formattedCitation":"(Karimov &amp; Botirov, 2017)","plainCitation":"(Karimov &amp; Botirov, 2017)","dontUpdate":true,"noteIndex":0},"citationItems":[{"id":49,"uris":["http://zotero.org/users/7389210/items/V2K3BYPR"],"uri":["http://zotero.org/users/7389210/items/V2K3BYPR"],"itemData":{"id":49,"type":"article-journal","abstract":"The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15C6B">
        <w:rPr>
          <w:rFonts w:ascii="Times New Roman" w:hAnsi="Times New Roman" w:cs="Times New Roman"/>
          <w:sz w:val="24"/>
          <w:szCs w:val="24"/>
        </w:rPr>
        <w:fldChar w:fldCharType="separate"/>
      </w:r>
      <w:r w:rsidR="00D15C6B" w:rsidRPr="00D15C6B">
        <w:rPr>
          <w:rFonts w:ascii="Times New Roman" w:hAnsi="Times New Roman" w:cs="Times New Roman"/>
          <w:sz w:val="24"/>
        </w:rPr>
        <w:t xml:space="preserve">(Karimov &amp; </w:t>
      </w:r>
      <w:proofErr w:type="spellStart"/>
      <w:r w:rsidR="00D15C6B" w:rsidRPr="00D15C6B">
        <w:rPr>
          <w:rFonts w:ascii="Times New Roman" w:hAnsi="Times New Roman" w:cs="Times New Roman"/>
          <w:sz w:val="24"/>
        </w:rPr>
        <w:t>Botirov</w:t>
      </w:r>
      <w:proofErr w:type="spellEnd"/>
      <w:r w:rsidR="00D15C6B" w:rsidRPr="00D15C6B">
        <w:rPr>
          <w:rFonts w:ascii="Times New Roman" w:hAnsi="Times New Roman" w:cs="Times New Roman"/>
          <w:sz w:val="24"/>
        </w:rPr>
        <w:t>, 2017</w:t>
      </w:r>
      <w:r w:rsidR="00331DC3">
        <w:rPr>
          <w:rFonts w:ascii="Times New Roman" w:hAnsi="Times New Roman" w:cs="Times New Roman"/>
          <w:sz w:val="24"/>
        </w:rPr>
        <w:t xml:space="preserve">, </w:t>
      </w:r>
      <w:r w:rsidR="00331DC3" w:rsidRPr="00E15D15">
        <w:rPr>
          <w:rFonts w:ascii="Times New Roman" w:hAnsi="Times New Roman" w:cs="Times New Roman"/>
          <w:sz w:val="24"/>
        </w:rPr>
        <w:t>Q. Zhao et al., 2019</w:t>
      </w:r>
      <w:del w:id="80" w:author="Askey,Bryce C" w:date="2021-08-18T16:18:00Z">
        <w:r w:rsidR="00331DC3" w:rsidDel="00385764">
          <w:rPr>
            <w:rFonts w:ascii="Times New Roman" w:hAnsi="Times New Roman" w:cs="Times New Roman"/>
            <w:sz w:val="24"/>
          </w:rPr>
          <w:delText xml:space="preserve">, </w:delText>
        </w:r>
      </w:del>
      <w:r w:rsidR="00D15C6B" w:rsidRPr="00D15C6B">
        <w:rPr>
          <w:rFonts w:ascii="Times New Roman" w:hAnsi="Times New Roman" w:cs="Times New Roman"/>
          <w:sz w:val="24"/>
        </w:rPr>
        <w:t>)</w:t>
      </w:r>
      <w:r w:rsidR="00D15C6B">
        <w:rPr>
          <w:rFonts w:ascii="Times New Roman" w:hAnsi="Times New Roman" w:cs="Times New Roman"/>
          <w:sz w:val="24"/>
          <w:szCs w:val="24"/>
        </w:rPr>
        <w:fldChar w:fldCharType="end"/>
      </w:r>
      <w:r w:rsidR="00D15C6B">
        <w:rPr>
          <w:rFonts w:ascii="Times New Roman" w:hAnsi="Times New Roman" w:cs="Times New Roman"/>
          <w:sz w:val="24"/>
          <w:szCs w:val="24"/>
        </w:rPr>
        <w:t>.</w:t>
      </w:r>
      <w:r w:rsidR="00A646D7">
        <w:rPr>
          <w:rFonts w:ascii="Times New Roman" w:hAnsi="Times New Roman" w:cs="Times New Roman"/>
          <w:sz w:val="24"/>
          <w:szCs w:val="24"/>
        </w:rPr>
        <w:t xml:space="preserve"> Most </w:t>
      </w:r>
      <w:r w:rsidR="00A646D7">
        <w:rPr>
          <w:rFonts w:ascii="Times New Roman" w:hAnsi="Times New Roman" w:cs="Times New Roman"/>
          <w:i/>
          <w:iCs/>
          <w:sz w:val="24"/>
          <w:szCs w:val="24"/>
        </w:rPr>
        <w:t xml:space="preserve">Scutellaria </w:t>
      </w:r>
      <w:r w:rsidR="00A646D7">
        <w:rPr>
          <w:rFonts w:ascii="Times New Roman" w:hAnsi="Times New Roman" w:cs="Times New Roman"/>
          <w:sz w:val="24"/>
          <w:szCs w:val="24"/>
        </w:rPr>
        <w:t xml:space="preserve">species </w:t>
      </w:r>
      <w:r w:rsidR="00380830">
        <w:rPr>
          <w:rFonts w:ascii="Times New Roman" w:hAnsi="Times New Roman" w:cs="Times New Roman"/>
          <w:sz w:val="24"/>
          <w:szCs w:val="24"/>
        </w:rPr>
        <w:t>produce</w:t>
      </w:r>
      <w:r w:rsidR="00A646D7">
        <w:rPr>
          <w:rFonts w:ascii="Times New Roman" w:hAnsi="Times New Roman" w:cs="Times New Roman"/>
          <w:sz w:val="24"/>
          <w:szCs w:val="24"/>
        </w:rPr>
        <w:t xml:space="preserve"> two class</w:t>
      </w:r>
      <w:r w:rsidR="00305966">
        <w:rPr>
          <w:rFonts w:ascii="Times New Roman" w:hAnsi="Times New Roman" w:cs="Times New Roman"/>
          <w:sz w:val="24"/>
          <w:szCs w:val="24"/>
        </w:rPr>
        <w:t>es</w:t>
      </w:r>
      <w:r w:rsidR="00A646D7">
        <w:rPr>
          <w:rFonts w:ascii="Times New Roman" w:hAnsi="Times New Roman" w:cs="Times New Roman"/>
          <w:sz w:val="24"/>
          <w:szCs w:val="24"/>
        </w:rPr>
        <w:t xml:space="preserve"> of flavones: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-hydroxyflavones and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-deoxyflavones.</w:t>
      </w:r>
      <w:r w:rsidR="00746611">
        <w:rPr>
          <w:rFonts w:ascii="Times New Roman" w:hAnsi="Times New Roman" w:cs="Times New Roman"/>
          <w:sz w:val="24"/>
          <w:szCs w:val="24"/>
        </w:rPr>
        <w:t xml:space="preserve"> 4</w:t>
      </w:r>
      <w:r w:rsidR="00746611" w:rsidRPr="00746611">
        <w:rPr>
          <w:rFonts w:ascii="Times New Roman" w:hAnsi="Times New Roman" w:cs="Times New Roman"/>
          <w:sz w:val="24"/>
          <w:szCs w:val="24"/>
        </w:rPr>
        <w:t>´</w:t>
      </w:r>
      <w:r w:rsidR="00746611">
        <w:rPr>
          <w:rFonts w:ascii="Times New Roman" w:hAnsi="Times New Roman" w:cs="Times New Roman"/>
          <w:sz w:val="24"/>
          <w:szCs w:val="24"/>
        </w:rPr>
        <w:t>-hydroxyflavones</w:t>
      </w:r>
      <w:ins w:id="81" w:author="Bryce Askey" w:date="2021-08-18T09:25:00Z">
        <w:r>
          <w:rPr>
            <w:rFonts w:ascii="Times New Roman" w:hAnsi="Times New Roman" w:cs="Times New Roman"/>
            <w:sz w:val="24"/>
            <w:szCs w:val="24"/>
          </w:rPr>
          <w:t>,</w:t>
        </w:r>
      </w:ins>
      <w:r w:rsidR="00C60D12">
        <w:rPr>
          <w:rFonts w:ascii="Times New Roman" w:hAnsi="Times New Roman" w:cs="Times New Roman"/>
          <w:sz w:val="24"/>
          <w:szCs w:val="24"/>
        </w:rPr>
        <w:t xml:space="preserve"> </w:t>
      </w:r>
      <w:r w:rsidR="00746611">
        <w:rPr>
          <w:rFonts w:ascii="Times New Roman" w:hAnsi="Times New Roman" w:cs="Times New Roman"/>
          <w:sz w:val="24"/>
          <w:szCs w:val="24"/>
        </w:rPr>
        <w:t>includ</w:t>
      </w:r>
      <w:r w:rsidR="00C60D12">
        <w:rPr>
          <w:rFonts w:ascii="Times New Roman" w:hAnsi="Times New Roman" w:cs="Times New Roman"/>
          <w:sz w:val="24"/>
          <w:szCs w:val="24"/>
        </w:rPr>
        <w:t>ing</w:t>
      </w:r>
      <w:r w:rsidR="00746611">
        <w:rPr>
          <w:rFonts w:ascii="Times New Roman" w:hAnsi="Times New Roman" w:cs="Times New Roman"/>
          <w:sz w:val="24"/>
          <w:szCs w:val="24"/>
        </w:rPr>
        <w:t xml:space="preserve"> apigenin and its derivatives, </w:t>
      </w:r>
      <w:r w:rsidR="00C60D12">
        <w:rPr>
          <w:rFonts w:ascii="Times New Roman" w:hAnsi="Times New Roman" w:cs="Times New Roman"/>
          <w:sz w:val="24"/>
          <w:szCs w:val="24"/>
        </w:rPr>
        <w:t>are</w:t>
      </w:r>
      <w:r w:rsidR="00305966">
        <w:rPr>
          <w:rFonts w:ascii="Times New Roman" w:hAnsi="Times New Roman" w:cs="Times New Roman"/>
          <w:sz w:val="24"/>
          <w:szCs w:val="24"/>
        </w:rPr>
        <w:t xml:space="preserve"> relatively common across the plant kingdom</w:t>
      </w:r>
      <w:r w:rsidR="00C60D12">
        <w:rPr>
          <w:rFonts w:ascii="Times New Roman" w:hAnsi="Times New Roman" w:cs="Times New Roman"/>
          <w:sz w:val="24"/>
          <w:szCs w:val="24"/>
        </w:rPr>
        <w:t xml:space="preserve"> whereas</w:t>
      </w:r>
      <w:r w:rsidR="00305966">
        <w:rPr>
          <w:rFonts w:ascii="Times New Roman" w:hAnsi="Times New Roman" w:cs="Times New Roman"/>
          <w:sz w:val="24"/>
          <w:szCs w:val="24"/>
        </w:rPr>
        <w:t xml:space="preserve"> 4</w:t>
      </w:r>
      <w:r w:rsidR="00305966" w:rsidRPr="00305966">
        <w:rPr>
          <w:rFonts w:ascii="Times New Roman" w:hAnsi="Times New Roman" w:cs="Times New Roman"/>
          <w:sz w:val="24"/>
          <w:szCs w:val="24"/>
        </w:rPr>
        <w:t>´</w:t>
      </w:r>
      <w:r w:rsidR="00305966">
        <w:rPr>
          <w:rFonts w:ascii="Times New Roman" w:hAnsi="Times New Roman" w:cs="Times New Roman"/>
          <w:sz w:val="24"/>
          <w:szCs w:val="24"/>
        </w:rPr>
        <w:t xml:space="preserve">-deoxyflavones, which </w:t>
      </w:r>
      <w:r w:rsidR="00305966">
        <w:rPr>
          <w:rFonts w:ascii="Times New Roman" w:hAnsi="Times New Roman" w:cs="Times New Roman"/>
          <w:sz w:val="24"/>
          <w:szCs w:val="24"/>
        </w:rPr>
        <w:lastRenderedPageBreak/>
        <w:t xml:space="preserve">include chrysin and its derivatives, </w:t>
      </w:r>
      <w:r w:rsidR="00C60D12">
        <w:rPr>
          <w:rFonts w:ascii="Times New Roman" w:hAnsi="Times New Roman" w:cs="Times New Roman"/>
          <w:sz w:val="24"/>
          <w:szCs w:val="24"/>
        </w:rPr>
        <w:t xml:space="preserve">are </w:t>
      </w:r>
      <w:r w:rsidR="00305966">
        <w:rPr>
          <w:rFonts w:ascii="Times New Roman" w:hAnsi="Times New Roman" w:cs="Times New Roman"/>
          <w:sz w:val="24"/>
          <w:szCs w:val="24"/>
        </w:rPr>
        <w:t xml:space="preserve">relatively rare outside of </w:t>
      </w:r>
      <w:r w:rsidR="00305966">
        <w:rPr>
          <w:rFonts w:ascii="Times New Roman" w:hAnsi="Times New Roman" w:cs="Times New Roman"/>
          <w:i/>
          <w:iCs/>
          <w:sz w:val="24"/>
          <w:szCs w:val="24"/>
        </w:rPr>
        <w:t>Scutellaria</w:t>
      </w:r>
      <w:r w:rsidR="00C60D12">
        <w:rPr>
          <w:rFonts w:ascii="Times New Roman" w:hAnsi="Times New Roman" w:cs="Times New Roman"/>
          <w:sz w:val="24"/>
          <w:szCs w:val="24"/>
        </w:rPr>
        <w:t xml:space="preserve"> with</w:t>
      </w:r>
      <w:ins w:id="82" w:author="Bryce Askey" w:date="2021-08-18T09:26:00Z">
        <w:r>
          <w:rPr>
            <w:rFonts w:ascii="Times New Roman" w:hAnsi="Times New Roman" w:cs="Times New Roman"/>
            <w:sz w:val="24"/>
            <w:szCs w:val="24"/>
          </w:rPr>
          <w:t xml:space="preserve"> the</w:t>
        </w:r>
      </w:ins>
      <w:r w:rsidR="00C60D12">
        <w:rPr>
          <w:rFonts w:ascii="Times New Roman" w:hAnsi="Times New Roman" w:cs="Times New Roman"/>
          <w:sz w:val="24"/>
          <w:szCs w:val="24"/>
        </w:rPr>
        <w:t xml:space="preserve"> exception of </w:t>
      </w:r>
      <w:r w:rsidR="004544CE">
        <w:rPr>
          <w:rFonts w:ascii="Times New Roman" w:hAnsi="Times New Roman" w:cs="Times New Roman"/>
          <w:sz w:val="24"/>
          <w:szCs w:val="24"/>
        </w:rPr>
        <w:t xml:space="preserve">several </w:t>
      </w:r>
      <w:r w:rsidR="00305966">
        <w:rPr>
          <w:rFonts w:ascii="Times New Roman" w:hAnsi="Times New Roman" w:cs="Times New Roman"/>
          <w:sz w:val="24"/>
          <w:szCs w:val="24"/>
        </w:rPr>
        <w:t xml:space="preserve">plant species </w:t>
      </w:r>
      <w:r w:rsidR="006B7C4E">
        <w:rPr>
          <w:rFonts w:ascii="Times New Roman" w:hAnsi="Times New Roman" w:cs="Times New Roman"/>
          <w:sz w:val="24"/>
          <w:szCs w:val="24"/>
        </w:rPr>
        <w:t>not in</w:t>
      </w:r>
      <w:r w:rsidR="00305966">
        <w:rPr>
          <w:rFonts w:ascii="Times New Roman" w:hAnsi="Times New Roman" w:cs="Times New Roman"/>
          <w:sz w:val="24"/>
          <w:szCs w:val="24"/>
        </w:rPr>
        <w:t xml:space="preserve"> the genus </w:t>
      </w:r>
      <w:r w:rsidR="006B7C4E">
        <w:rPr>
          <w:rFonts w:ascii="Times New Roman" w:hAnsi="Times New Roman" w:cs="Times New Roman"/>
          <w:sz w:val="24"/>
          <w:szCs w:val="24"/>
        </w:rPr>
        <w:fldChar w:fldCharType="begin"/>
      </w:r>
      <w:r w:rsidR="006B7C4E">
        <w:rPr>
          <w:rFonts w:ascii="Times New Roman" w:hAnsi="Times New Roman" w:cs="Times New Roman"/>
          <w:sz w:val="24"/>
          <w:szCs w:val="24"/>
        </w:rPr>
        <w:instrText xml:space="preserve"> ADDIN ZOTERO_ITEM CSL_CITATION {"citationID":"AE7AMhhN","properties":{"formattedCitation":"(Kato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Pr>
          <w:rFonts w:ascii="Times New Roman" w:hAnsi="Times New Roman" w:cs="Times New Roman"/>
          <w:sz w:val="24"/>
          <w:szCs w:val="24"/>
        </w:rPr>
        <w:fldChar w:fldCharType="separate"/>
      </w:r>
      <w:r w:rsidR="006B7C4E" w:rsidRPr="006B7C4E">
        <w:rPr>
          <w:rFonts w:ascii="Times New Roman" w:hAnsi="Times New Roman" w:cs="Times New Roman"/>
          <w:sz w:val="24"/>
        </w:rPr>
        <w:t>(Kato et al., 1992; V. M. Rao et al., 2009; Y. K. Rao et al., 2002)</w:t>
      </w:r>
      <w:r w:rsidR="006B7C4E">
        <w:rPr>
          <w:rFonts w:ascii="Times New Roman" w:hAnsi="Times New Roman" w:cs="Times New Roman"/>
          <w:sz w:val="24"/>
          <w:szCs w:val="24"/>
        </w:rPr>
        <w:fldChar w:fldCharType="end"/>
      </w:r>
      <w:r w:rsidR="006B7C4E">
        <w:rPr>
          <w:rFonts w:ascii="Times New Roman" w:hAnsi="Times New Roman" w:cs="Times New Roman"/>
          <w:sz w:val="24"/>
          <w:szCs w:val="24"/>
        </w:rPr>
        <w:t>.</w:t>
      </w:r>
      <w:r w:rsidR="00305966">
        <w:rPr>
          <w:rFonts w:ascii="Times New Roman" w:hAnsi="Times New Roman" w:cs="Times New Roman"/>
          <w:sz w:val="24"/>
          <w:szCs w:val="24"/>
        </w:rPr>
        <w:t xml:space="preserve"> </w:t>
      </w:r>
      <w:r w:rsidR="00FA255A">
        <w:rPr>
          <w:rFonts w:ascii="Times New Roman" w:hAnsi="Times New Roman" w:cs="Times New Roman"/>
          <w:sz w:val="24"/>
          <w:szCs w:val="24"/>
        </w:rPr>
        <w:t>Recent</w:t>
      </w:r>
      <w:r w:rsidR="00391D58">
        <w:rPr>
          <w:rFonts w:ascii="Times New Roman" w:hAnsi="Times New Roman" w:cs="Times New Roman"/>
          <w:sz w:val="24"/>
          <w:szCs w:val="24"/>
        </w:rPr>
        <w:t xml:space="preserve"> works </w:t>
      </w:r>
      <w:del w:id="83" w:author="Bryce Askey" w:date="2021-08-18T09:27:00Z">
        <w:r w:rsidR="00331DC3" w:rsidDel="004D1610">
          <w:rPr>
            <w:rFonts w:ascii="Times New Roman" w:hAnsi="Times New Roman" w:cs="Times New Roman"/>
            <w:sz w:val="24"/>
            <w:szCs w:val="24"/>
          </w:rPr>
          <w:delText xml:space="preserve">using </w:delText>
        </w:r>
      </w:del>
      <w:ins w:id="84" w:author="Bryce Askey" w:date="2021-08-18T09:27:00Z">
        <w:r>
          <w:rPr>
            <w:rFonts w:ascii="Times New Roman" w:hAnsi="Times New Roman" w:cs="Times New Roman"/>
            <w:sz w:val="24"/>
            <w:szCs w:val="24"/>
          </w:rPr>
          <w:t xml:space="preserve">in </w:t>
        </w:r>
      </w:ins>
      <w:r w:rsidR="00331DC3">
        <w:rPr>
          <w:rFonts w:ascii="Times New Roman" w:hAnsi="Times New Roman" w:cs="Times New Roman"/>
          <w:i/>
          <w:iCs/>
          <w:sz w:val="24"/>
          <w:szCs w:val="24"/>
        </w:rPr>
        <w:t>S. baicalensis</w:t>
      </w:r>
      <w:r w:rsidR="00FA255A">
        <w:rPr>
          <w:rFonts w:ascii="Times New Roman" w:hAnsi="Times New Roman" w:cs="Times New Roman"/>
          <w:i/>
          <w:iCs/>
          <w:sz w:val="24"/>
          <w:szCs w:val="24"/>
        </w:rPr>
        <w:t xml:space="preserve"> </w:t>
      </w:r>
      <w:r w:rsidR="00FA255A" w:rsidRPr="004D1610">
        <w:rPr>
          <w:rFonts w:ascii="Times New Roman" w:hAnsi="Times New Roman" w:cs="Times New Roman"/>
          <w:sz w:val="24"/>
          <w:szCs w:val="24"/>
        </w:rPr>
        <w:t>and</w:t>
      </w:r>
      <w:r w:rsidR="00FA255A">
        <w:rPr>
          <w:rFonts w:ascii="Times New Roman" w:hAnsi="Times New Roman" w:cs="Times New Roman"/>
          <w:i/>
          <w:iCs/>
          <w:sz w:val="24"/>
          <w:szCs w:val="24"/>
        </w:rPr>
        <w:t xml:space="preserve"> S. barbata</w:t>
      </w:r>
      <w:r w:rsidR="00FA255A">
        <w:rPr>
          <w:rFonts w:ascii="Times New Roman" w:hAnsi="Times New Roman" w:cs="Times New Roman"/>
          <w:sz w:val="24"/>
          <w:szCs w:val="24"/>
        </w:rPr>
        <w:t xml:space="preserve"> </w:t>
      </w:r>
      <w:r w:rsidR="00391D58">
        <w:rPr>
          <w:rFonts w:ascii="Times New Roman" w:hAnsi="Times New Roman" w:cs="Times New Roman"/>
          <w:sz w:val="24"/>
          <w:szCs w:val="24"/>
        </w:rPr>
        <w:t xml:space="preserve">have identified </w:t>
      </w:r>
      <w:del w:id="85" w:author="Bryce Askey" w:date="2021-08-18T09:26:00Z">
        <w:r w:rsidR="00391D58" w:rsidDel="004D1610">
          <w:rPr>
            <w:rFonts w:ascii="Times New Roman" w:hAnsi="Times New Roman" w:cs="Times New Roman"/>
            <w:sz w:val="24"/>
            <w:szCs w:val="24"/>
          </w:rPr>
          <w:delText xml:space="preserve">the </w:delText>
        </w:r>
      </w:del>
      <w:ins w:id="86" w:author="Bryce Askey" w:date="2021-08-18T09:26:00Z">
        <w:r>
          <w:rPr>
            <w:rFonts w:ascii="Times New Roman" w:hAnsi="Times New Roman" w:cs="Times New Roman"/>
            <w:sz w:val="24"/>
            <w:szCs w:val="24"/>
          </w:rPr>
          <w:t xml:space="preserve">multiple </w:t>
        </w:r>
      </w:ins>
      <w:r w:rsidR="00391D58">
        <w:rPr>
          <w:rFonts w:ascii="Times New Roman" w:hAnsi="Times New Roman" w:cs="Times New Roman"/>
          <w:sz w:val="24"/>
          <w:szCs w:val="24"/>
        </w:rPr>
        <w:t xml:space="preserve">enzymes </w:t>
      </w:r>
      <w:r w:rsidR="00C60D12">
        <w:rPr>
          <w:rFonts w:ascii="Times New Roman" w:hAnsi="Times New Roman" w:cs="Times New Roman"/>
          <w:sz w:val="24"/>
          <w:szCs w:val="24"/>
        </w:rPr>
        <w:t>responsible for</w:t>
      </w:r>
      <w:r w:rsidR="00331DC3">
        <w:rPr>
          <w:rFonts w:ascii="Times New Roman" w:hAnsi="Times New Roman" w:cs="Times New Roman"/>
          <w:sz w:val="24"/>
          <w:szCs w:val="24"/>
        </w:rPr>
        <w:t xml:space="preserve"> flavone biosynthesis</w:t>
      </w:r>
      <w:r w:rsidR="00391D58">
        <w:rPr>
          <w:rFonts w:ascii="Times New Roman" w:hAnsi="Times New Roman" w:cs="Times New Roman"/>
          <w:sz w:val="24"/>
          <w:szCs w:val="24"/>
        </w:rPr>
        <w:t xml:space="preserve"> </w:t>
      </w:r>
      <w:r w:rsidR="00331DC3">
        <w:rPr>
          <w:rFonts w:ascii="Times New Roman" w:hAnsi="Times New Roman" w:cs="Times New Roman"/>
          <w:sz w:val="24"/>
          <w:szCs w:val="24"/>
        </w:rPr>
        <w:t xml:space="preserve">in </w:t>
      </w:r>
      <w:r w:rsidR="00331DC3" w:rsidRPr="004D1610">
        <w:rPr>
          <w:rFonts w:ascii="Times New Roman" w:hAnsi="Times New Roman" w:cs="Times New Roman"/>
          <w:i/>
          <w:iCs/>
          <w:sz w:val="24"/>
          <w:szCs w:val="24"/>
        </w:rPr>
        <w:t>Scutellaria</w:t>
      </w:r>
      <w:r w:rsidR="00391D58">
        <w:rPr>
          <w:rFonts w:ascii="Times New Roman" w:hAnsi="Times New Roman" w:cs="Times New Roman"/>
          <w:sz w:val="24"/>
          <w:szCs w:val="24"/>
        </w:rPr>
        <w:t>, and</w:t>
      </w:r>
      <w:ins w:id="87" w:author="Bryce Askey" w:date="2021-08-18T09:27:00Z">
        <w:r>
          <w:rPr>
            <w:rFonts w:ascii="Times New Roman" w:hAnsi="Times New Roman" w:cs="Times New Roman"/>
            <w:sz w:val="24"/>
            <w:szCs w:val="24"/>
          </w:rPr>
          <w:t xml:space="preserve"> have</w:t>
        </w:r>
      </w:ins>
      <w:r w:rsidR="00391D58">
        <w:rPr>
          <w:rFonts w:ascii="Times New Roman" w:hAnsi="Times New Roman" w:cs="Times New Roman"/>
          <w:sz w:val="24"/>
          <w:szCs w:val="24"/>
        </w:rPr>
        <w:t xml:space="preserve"> described the </w:t>
      </w:r>
      <w:r w:rsidR="00DB0793">
        <w:rPr>
          <w:rFonts w:ascii="Times New Roman" w:hAnsi="Times New Roman" w:cs="Times New Roman"/>
          <w:sz w:val="24"/>
          <w:szCs w:val="24"/>
        </w:rPr>
        <w:t xml:space="preserve">differential activity of </w:t>
      </w:r>
      <w:r w:rsidR="00391D58">
        <w:rPr>
          <w:rFonts w:ascii="Times New Roman" w:hAnsi="Times New Roman" w:cs="Times New Roman"/>
          <w:sz w:val="24"/>
          <w:szCs w:val="24"/>
        </w:rPr>
        <w:t>specific</w:t>
      </w:r>
      <w:r w:rsidR="000B36B2">
        <w:rPr>
          <w:rFonts w:ascii="Times New Roman" w:hAnsi="Times New Roman" w:cs="Times New Roman"/>
          <w:sz w:val="24"/>
          <w:szCs w:val="24"/>
        </w:rPr>
        <w:t xml:space="preserve"> enzyme</w:t>
      </w:r>
      <w:r w:rsidR="00FA255A">
        <w:rPr>
          <w:rFonts w:ascii="Times New Roman" w:hAnsi="Times New Roman" w:cs="Times New Roman"/>
          <w:sz w:val="24"/>
          <w:szCs w:val="24"/>
        </w:rPr>
        <w:t xml:space="preserve">s </w:t>
      </w:r>
      <w:r w:rsidR="00DB0793">
        <w:rPr>
          <w:rFonts w:ascii="Times New Roman" w:hAnsi="Times New Roman" w:cs="Times New Roman"/>
          <w:sz w:val="24"/>
          <w:szCs w:val="24"/>
        </w:rPr>
        <w:t>towards either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-hydroxyflavones or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-deoxyflavones</w:t>
      </w:r>
      <w:ins w:id="88" w:author="Bryce Askey" w:date="2021-08-18T09:28:00Z">
        <w:r>
          <w:rPr>
            <w:rFonts w:ascii="Times New Roman" w:hAnsi="Times New Roman" w:cs="Times New Roman"/>
            <w:sz w:val="24"/>
            <w:szCs w:val="24"/>
          </w:rPr>
          <w:t>.</w:t>
        </w:r>
      </w:ins>
      <w:del w:id="89" w:author="Bryce Askey" w:date="2021-08-18T09:28:00Z">
        <w:r w:rsidR="00C60D12" w:rsidDel="004D1610">
          <w:rPr>
            <w:rFonts w:ascii="Times New Roman" w:hAnsi="Times New Roman" w:cs="Times New Roman"/>
            <w:sz w:val="24"/>
            <w:szCs w:val="24"/>
          </w:rPr>
          <w:delText>,</w:delText>
        </w:r>
      </w:del>
      <w:r w:rsidR="00C60D12">
        <w:rPr>
          <w:rFonts w:ascii="Times New Roman" w:hAnsi="Times New Roman" w:cs="Times New Roman"/>
          <w:sz w:val="24"/>
          <w:szCs w:val="24"/>
        </w:rPr>
        <w:t xml:space="preserve"> </w:t>
      </w:r>
      <w:del w:id="90" w:author="Bryce Askey" w:date="2021-08-18T09:28:00Z">
        <w:r w:rsidR="00391D58" w:rsidDel="004D1610">
          <w:rPr>
            <w:rFonts w:ascii="Times New Roman" w:hAnsi="Times New Roman" w:cs="Times New Roman"/>
            <w:sz w:val="24"/>
            <w:szCs w:val="24"/>
          </w:rPr>
          <w:delText>which</w:delText>
        </w:r>
      </w:del>
      <w:ins w:id="91" w:author="Bryce Askey" w:date="2021-08-18T09:28:00Z">
        <w:r>
          <w:rPr>
            <w:rFonts w:ascii="Times New Roman" w:hAnsi="Times New Roman" w:cs="Times New Roman"/>
            <w:sz w:val="24"/>
            <w:szCs w:val="24"/>
          </w:rPr>
          <w:t>This differential activity</w:t>
        </w:r>
      </w:ins>
      <w:r w:rsidR="00391D58">
        <w:rPr>
          <w:rFonts w:ascii="Times New Roman" w:hAnsi="Times New Roman" w:cs="Times New Roman"/>
          <w:sz w:val="24"/>
          <w:szCs w:val="24"/>
        </w:rPr>
        <w:t xml:space="preserve"> leads to the development of an organ-specific pattern of </w:t>
      </w:r>
      <w:r w:rsidR="00FA255A">
        <w:rPr>
          <w:rFonts w:ascii="Times New Roman" w:hAnsi="Times New Roman" w:cs="Times New Roman"/>
          <w:sz w:val="24"/>
          <w:szCs w:val="24"/>
        </w:rPr>
        <w:t xml:space="preserve">flavone </w:t>
      </w:r>
      <w:r w:rsidR="00391D58">
        <w:rPr>
          <w:rFonts w:ascii="Times New Roman" w:hAnsi="Times New Roman" w:cs="Times New Roman"/>
          <w:sz w:val="24"/>
          <w:szCs w:val="24"/>
        </w:rPr>
        <w:t>accumulation</w:t>
      </w:r>
      <w:r w:rsidR="004544CE">
        <w:rPr>
          <w:rFonts w:ascii="Times New Roman" w:hAnsi="Times New Roman" w:cs="Times New Roman"/>
          <w:sz w:val="24"/>
          <w:szCs w:val="24"/>
        </w:rPr>
        <w:t xml:space="preserve"> in </w:t>
      </w:r>
      <w:r w:rsidR="00FA255A">
        <w:rPr>
          <w:rFonts w:ascii="Times New Roman" w:hAnsi="Times New Roman" w:cs="Times New Roman"/>
          <w:i/>
          <w:iCs/>
          <w:sz w:val="24"/>
          <w:szCs w:val="24"/>
        </w:rPr>
        <w:t>Scutellaria</w:t>
      </w:r>
      <w:r w:rsidR="00FA255A">
        <w:rPr>
          <w:rFonts w:ascii="Times New Roman" w:hAnsi="Times New Roman" w:cs="Times New Roman"/>
          <w:sz w:val="24"/>
          <w:szCs w:val="24"/>
        </w:rPr>
        <w:t xml:space="preserve"> </w:t>
      </w:r>
      <w:r w:rsidR="00C60D12">
        <w:rPr>
          <w:rFonts w:ascii="Times New Roman" w:hAnsi="Times New Roman" w:cs="Times New Roman"/>
          <w:sz w:val="24"/>
          <w:szCs w:val="24"/>
        </w:rPr>
        <w:fldChar w:fldCharType="begin"/>
      </w:r>
      <w:r w:rsidR="00C60D12">
        <w:rPr>
          <w:rFonts w:ascii="Times New Roman" w:hAnsi="Times New Roman" w:cs="Times New Roman"/>
          <w:sz w:val="24"/>
          <w:szCs w:val="24"/>
        </w:rPr>
        <w:instrText xml:space="preserve"> ADDIN ZOTERO_ITEM CSL_CITATION {"citationID":"P32dIyiX","properties":{"formattedCitation":"(Q. Zhao et al., 2016, 2018, 2019)","plainCitation":"(Q. Zhao et al., 2016, 2018, 2019)","noteIndex":0},"citationItems":[{"id":68,"uris":["http://zotero.org/users/7389210/items/7WDATX6W"],"uri":["http://zotero.org/users/7389210/items/7WDATX6W"],"itemData":{"id":68,"type":"article-journal","abstract":"Wogonin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C60D12">
        <w:rPr>
          <w:rFonts w:ascii="Times New Roman" w:hAnsi="Times New Roman" w:cs="Times New Roman"/>
          <w:sz w:val="24"/>
          <w:szCs w:val="24"/>
        </w:rPr>
        <w:fldChar w:fldCharType="separate"/>
      </w:r>
      <w:r w:rsidR="00C60D12" w:rsidRPr="00494172">
        <w:rPr>
          <w:rFonts w:ascii="Times New Roman" w:hAnsi="Times New Roman" w:cs="Times New Roman"/>
          <w:sz w:val="24"/>
        </w:rPr>
        <w:t>(Q. Zhao et al., 2016, 2018, 2019)</w:t>
      </w:r>
      <w:r w:rsidR="00C60D12">
        <w:rPr>
          <w:rFonts w:ascii="Times New Roman" w:hAnsi="Times New Roman" w:cs="Times New Roman"/>
          <w:sz w:val="24"/>
          <w:szCs w:val="24"/>
        </w:rPr>
        <w:fldChar w:fldCharType="end"/>
      </w:r>
      <w:r w:rsidR="00C60D12">
        <w:rPr>
          <w:rFonts w:ascii="Times New Roman" w:hAnsi="Times New Roman" w:cs="Times New Roman"/>
          <w:sz w:val="24"/>
          <w:szCs w:val="24"/>
        </w:rPr>
        <w:t xml:space="preserve"> </w:t>
      </w:r>
      <w:r w:rsidR="00C60D12" w:rsidRPr="004D1610">
        <w:rPr>
          <w:rFonts w:ascii="Times New Roman" w:hAnsi="Times New Roman" w:cs="Times New Roman"/>
          <w:sz w:val="24"/>
          <w:szCs w:val="24"/>
          <w:rPrChange w:id="92" w:author="Bryce Askey" w:date="2021-08-18T09:29:00Z">
            <w:rPr>
              <w:rFonts w:ascii="Times New Roman" w:hAnsi="Times New Roman" w:cs="Times New Roman"/>
              <w:b/>
              <w:bCs/>
              <w:sz w:val="24"/>
              <w:szCs w:val="24"/>
            </w:rPr>
          </w:rPrChange>
        </w:rPr>
        <w:t>(Fig. 1, Appendix S1)</w:t>
      </w:r>
      <w:r w:rsidR="004544CE" w:rsidRPr="004D1610">
        <w:rPr>
          <w:rFonts w:ascii="Times New Roman" w:hAnsi="Times New Roman" w:cs="Times New Roman"/>
          <w:sz w:val="24"/>
          <w:szCs w:val="24"/>
        </w:rPr>
        <w:t>.</w:t>
      </w:r>
      <w:r w:rsidR="004544CE">
        <w:rPr>
          <w:rFonts w:ascii="Times New Roman" w:hAnsi="Times New Roman" w:cs="Times New Roman"/>
          <w:sz w:val="24"/>
          <w:szCs w:val="24"/>
        </w:rPr>
        <w:t xml:space="preserve"> In this pattern,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-hydroxyflavones accumulate in the aerial parts of the plant at higher concentrations than in the roots, and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w:t>
      </w:r>
      <w:r w:rsidR="00494172">
        <w:rPr>
          <w:rFonts w:ascii="Times New Roman" w:hAnsi="Times New Roman" w:cs="Times New Roman"/>
          <w:sz w:val="24"/>
          <w:szCs w:val="24"/>
        </w:rPr>
        <w:t xml:space="preserve">accumulate </w:t>
      </w:r>
      <w:r w:rsidR="004544CE">
        <w:rPr>
          <w:rFonts w:ascii="Times New Roman" w:hAnsi="Times New Roman" w:cs="Times New Roman"/>
          <w:sz w:val="24"/>
          <w:szCs w:val="24"/>
        </w:rPr>
        <w:t>at higher concentrations in the roots as compared to the aerial parts</w:t>
      </w:r>
      <w:r w:rsidR="000C27B8">
        <w:rPr>
          <w:rFonts w:ascii="Times New Roman" w:hAnsi="Times New Roman" w:cs="Times New Roman"/>
          <w:sz w:val="24"/>
          <w:szCs w:val="24"/>
        </w:rPr>
        <w:t xml:space="preserve"> </w:t>
      </w:r>
      <w:r w:rsidR="000C27B8">
        <w:rPr>
          <w:rFonts w:ascii="Times New Roman" w:hAnsi="Times New Roman" w:cs="Times New Roman"/>
          <w:sz w:val="24"/>
          <w:szCs w:val="24"/>
        </w:rPr>
        <w:fldChar w:fldCharType="begin"/>
      </w:r>
      <w:r w:rsidR="000C27B8">
        <w:rPr>
          <w:rFonts w:ascii="Times New Roman" w:hAnsi="Times New Roman" w:cs="Times New Roman"/>
          <w:sz w:val="24"/>
          <w:szCs w:val="24"/>
        </w:rPr>
        <w:instrText xml:space="preserve"> ADDIN ZOTERO_ITEM CSL_CITATION {"citationID":"GJ17aVou","properties":{"formattedCitation":"(G. Tao &amp; Balunas, 2016; Xu et al., 2020)","plainCitation":"(G. Tao &amp; Balunas, 2016; Xu et al., 2020)","noteIndex":0},"citationItems":[{"id":1356,"uris":["http://zotero.org/users/7389210/items/A7ARMDC9"],"uri":["http://zotero.org/users/7389210/items/A7ARMDC9"],"itemData":{"id":1356,"type":"article-journal","abstract":"Ethnopharmacological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Pr>
          <w:rFonts w:ascii="Times New Roman" w:hAnsi="Times New Roman" w:cs="Times New Roman"/>
          <w:sz w:val="24"/>
          <w:szCs w:val="24"/>
        </w:rPr>
        <w:fldChar w:fldCharType="separate"/>
      </w:r>
      <w:r w:rsidR="000C27B8" w:rsidRPr="000C27B8">
        <w:rPr>
          <w:rFonts w:ascii="Times New Roman" w:hAnsi="Times New Roman" w:cs="Times New Roman"/>
          <w:sz w:val="24"/>
        </w:rPr>
        <w:t>(G. Tao &amp; Balunas, 2016; Xu et al., 2020)</w:t>
      </w:r>
      <w:r w:rsidR="000C27B8">
        <w:rPr>
          <w:rFonts w:ascii="Times New Roman" w:hAnsi="Times New Roman" w:cs="Times New Roman"/>
          <w:sz w:val="24"/>
          <w:szCs w:val="24"/>
        </w:rPr>
        <w:fldChar w:fldCharType="end"/>
      </w:r>
      <w:r w:rsidR="00AD193D">
        <w:rPr>
          <w:rFonts w:ascii="Times New Roman" w:hAnsi="Times New Roman" w:cs="Times New Roman"/>
          <w:sz w:val="24"/>
          <w:szCs w:val="24"/>
        </w:rPr>
        <w:t>.</w:t>
      </w:r>
    </w:p>
    <w:p w14:paraId="6F181F1B" w14:textId="3234DC24" w:rsidR="00435848" w:rsidRPr="00544B70" w:rsidRDefault="00435848"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flavone profiles of </w:t>
      </w:r>
      <w:r>
        <w:rPr>
          <w:rFonts w:ascii="Times New Roman" w:hAnsi="Times New Roman" w:cs="Times New Roman"/>
          <w:i/>
          <w:iCs/>
          <w:sz w:val="24"/>
          <w:szCs w:val="24"/>
        </w:rPr>
        <w:t>S</w:t>
      </w:r>
      <w:r w:rsidR="00FC7643">
        <w:rPr>
          <w:rFonts w:ascii="Times New Roman" w:hAnsi="Times New Roman" w:cs="Times New Roman"/>
          <w:i/>
          <w:iCs/>
          <w:sz w:val="24"/>
          <w:szCs w:val="24"/>
        </w:rPr>
        <w:t>.</w:t>
      </w:r>
      <w:r>
        <w:rPr>
          <w:rFonts w:ascii="Times New Roman" w:hAnsi="Times New Roman" w:cs="Times New Roman"/>
          <w:i/>
          <w:iCs/>
          <w:sz w:val="24"/>
          <w:szCs w:val="24"/>
        </w:rPr>
        <w:t xml:space="preserve"> baicalensis</w:t>
      </w:r>
      <w:r>
        <w:rPr>
          <w:rFonts w:ascii="Times New Roman" w:hAnsi="Times New Roman" w:cs="Times New Roman"/>
          <w:sz w:val="24"/>
          <w:szCs w:val="24"/>
        </w:rPr>
        <w:t xml:space="preserve">, </w:t>
      </w:r>
      <w:r>
        <w:rPr>
          <w:rFonts w:ascii="Times New Roman" w:hAnsi="Times New Roman" w:cs="Times New Roman"/>
          <w:i/>
          <w:iCs/>
          <w:sz w:val="24"/>
          <w:szCs w:val="24"/>
        </w:rPr>
        <w:t>S. barbata</w:t>
      </w:r>
      <w:r>
        <w:rPr>
          <w:rFonts w:ascii="Times New Roman" w:hAnsi="Times New Roman" w:cs="Times New Roman"/>
          <w:sz w:val="24"/>
          <w:szCs w:val="24"/>
        </w:rPr>
        <w:t xml:space="preserve">, and several other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have been described, the genus contains </w:t>
      </w:r>
      <w:r w:rsidR="003F6BA2">
        <w:rPr>
          <w:rFonts w:ascii="Times New Roman" w:hAnsi="Times New Roman" w:cs="Times New Roman"/>
          <w:sz w:val="24"/>
          <w:szCs w:val="24"/>
        </w:rPr>
        <w:t xml:space="preserve">approximately 350 species, distributed nearly worldwide </w:t>
      </w:r>
      <w:r w:rsidR="003F6BA2">
        <w:rPr>
          <w:rFonts w:ascii="Times New Roman" w:hAnsi="Times New Roman" w:cs="Times New Roman"/>
          <w:sz w:val="24"/>
          <w:szCs w:val="24"/>
        </w:rPr>
        <w:fldChar w:fldCharType="begin"/>
      </w:r>
      <w:r w:rsidR="003F6BA2">
        <w:rPr>
          <w:rFonts w:ascii="Times New Roman" w:hAnsi="Times New Roman" w:cs="Times New Roman"/>
          <w:sz w:val="24"/>
          <w:szCs w:val="24"/>
        </w:rPr>
        <w:instrText xml:space="preserve"> ADDIN ZOTERO_ITEM CSL_CITATION {"citationID":"CVqadONh","properties":{"formattedCitation":"(Shang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3F6BA2">
        <w:rPr>
          <w:rFonts w:ascii="Times New Roman" w:hAnsi="Times New Roman" w:cs="Times New Roman"/>
          <w:sz w:val="24"/>
          <w:szCs w:val="24"/>
        </w:rPr>
        <w:fldChar w:fldCharType="separate"/>
      </w:r>
      <w:r w:rsidR="003F6BA2" w:rsidRPr="003F6BA2">
        <w:rPr>
          <w:rFonts w:ascii="Times New Roman" w:hAnsi="Times New Roman" w:cs="Times New Roman"/>
          <w:sz w:val="24"/>
        </w:rPr>
        <w:t>(Shang et al., 2010)</w:t>
      </w:r>
      <w:r w:rsidR="003F6BA2">
        <w:rPr>
          <w:rFonts w:ascii="Times New Roman" w:hAnsi="Times New Roman" w:cs="Times New Roman"/>
          <w:sz w:val="24"/>
          <w:szCs w:val="24"/>
        </w:rPr>
        <w:fldChar w:fldCharType="end"/>
      </w:r>
      <w:ins w:id="93" w:author="Bryce Askey" w:date="2021-08-18T09:30:00Z">
        <w:r w:rsidR="00F77102">
          <w:rPr>
            <w:rFonts w:ascii="Times New Roman" w:hAnsi="Times New Roman" w:cs="Times New Roman"/>
            <w:sz w:val="24"/>
            <w:szCs w:val="24"/>
          </w:rPr>
          <w:t>.</w:t>
        </w:r>
      </w:ins>
      <w:r w:rsidR="008C29F8">
        <w:rPr>
          <w:rFonts w:ascii="Times New Roman" w:hAnsi="Times New Roman" w:cs="Times New Roman"/>
          <w:sz w:val="24"/>
          <w:szCs w:val="24"/>
        </w:rPr>
        <w:t xml:space="preserve"> </w:t>
      </w:r>
      <w:ins w:id="94" w:author="Bryce Askey" w:date="2021-08-18T09:30:00Z">
        <w:r w:rsidR="00F77102">
          <w:rPr>
            <w:rFonts w:ascii="Times New Roman" w:hAnsi="Times New Roman" w:cs="Times New Roman"/>
            <w:sz w:val="24"/>
            <w:szCs w:val="24"/>
          </w:rPr>
          <w:t xml:space="preserve">Thus, </w:t>
        </w:r>
      </w:ins>
      <w:del w:id="95" w:author="Bryce Askey" w:date="2021-08-18T09:30:00Z">
        <w:r w:rsidR="008C29F8" w:rsidDel="00F77102">
          <w:rPr>
            <w:rFonts w:ascii="Times New Roman" w:hAnsi="Times New Roman" w:cs="Times New Roman"/>
            <w:sz w:val="24"/>
            <w:szCs w:val="24"/>
          </w:rPr>
          <w:delText xml:space="preserve">and </w:delText>
        </w:r>
      </w:del>
      <w:r w:rsidR="008C29F8">
        <w:rPr>
          <w:rFonts w:ascii="Times New Roman" w:hAnsi="Times New Roman" w:cs="Times New Roman"/>
          <w:sz w:val="24"/>
          <w:szCs w:val="24"/>
        </w:rPr>
        <w:t xml:space="preserve">it </w:t>
      </w:r>
      <w:r>
        <w:rPr>
          <w:rFonts w:ascii="Times New Roman" w:hAnsi="Times New Roman" w:cs="Times New Roman"/>
          <w:sz w:val="24"/>
          <w:szCs w:val="24"/>
        </w:rPr>
        <w:t xml:space="preserve">is unknown </w:t>
      </w:r>
      <w:r w:rsidR="00FC7643">
        <w:rPr>
          <w:rFonts w:ascii="Times New Roman" w:hAnsi="Times New Roman" w:cs="Times New Roman"/>
          <w:sz w:val="24"/>
          <w:szCs w:val="24"/>
        </w:rPr>
        <w:t>if the overall</w:t>
      </w:r>
      <w:r>
        <w:rPr>
          <w:rFonts w:ascii="Times New Roman" w:hAnsi="Times New Roman" w:cs="Times New Roman"/>
          <w:sz w:val="24"/>
          <w:szCs w:val="24"/>
        </w:rPr>
        <w:t xml:space="preserve"> </w:t>
      </w:r>
      <w:r w:rsidR="00FC7643">
        <w:rPr>
          <w:rFonts w:ascii="Times New Roman" w:hAnsi="Times New Roman" w:cs="Times New Roman"/>
          <w:sz w:val="24"/>
          <w:szCs w:val="24"/>
        </w:rPr>
        <w:t>flavone pathway, and the organ-specific accumulation pattern</w:t>
      </w:r>
      <w:r w:rsidR="0020756B">
        <w:rPr>
          <w:rFonts w:ascii="Times New Roman" w:hAnsi="Times New Roman" w:cs="Times New Roman"/>
          <w:sz w:val="24"/>
          <w:szCs w:val="24"/>
        </w:rPr>
        <w:t>s</w:t>
      </w:r>
      <w:r w:rsidR="00FC7643">
        <w:rPr>
          <w:rFonts w:ascii="Times New Roman" w:hAnsi="Times New Roman" w:cs="Times New Roman"/>
          <w:sz w:val="24"/>
          <w:szCs w:val="24"/>
        </w:rPr>
        <w:t xml:space="preserve"> of </w:t>
      </w:r>
      <w:r w:rsidR="00FC7643">
        <w:rPr>
          <w:rFonts w:ascii="Times New Roman" w:hAnsi="Times New Roman" w:cs="Times New Roman"/>
          <w:i/>
          <w:iCs/>
          <w:sz w:val="24"/>
          <w:szCs w:val="24"/>
        </w:rPr>
        <w:t xml:space="preserve">S. baicalensis </w:t>
      </w:r>
      <w:r w:rsidR="00FC7643">
        <w:rPr>
          <w:rFonts w:ascii="Times New Roman" w:hAnsi="Times New Roman" w:cs="Times New Roman"/>
          <w:sz w:val="24"/>
          <w:szCs w:val="24"/>
        </w:rPr>
        <w:t xml:space="preserve">and </w:t>
      </w:r>
      <w:r w:rsidR="00FC7643">
        <w:rPr>
          <w:rFonts w:ascii="Times New Roman" w:hAnsi="Times New Roman" w:cs="Times New Roman"/>
          <w:i/>
          <w:iCs/>
          <w:sz w:val="24"/>
          <w:szCs w:val="24"/>
        </w:rPr>
        <w:t>S. barbata</w:t>
      </w:r>
      <w:r w:rsidR="00FC7643">
        <w:rPr>
          <w:rFonts w:ascii="Times New Roman" w:hAnsi="Times New Roman" w:cs="Times New Roman"/>
          <w:sz w:val="24"/>
          <w:szCs w:val="24"/>
        </w:rPr>
        <w:t>, are well-conserved across the genus</w:t>
      </w:r>
      <w:r w:rsidR="00FC7643" w:rsidRPr="00F77102">
        <w:rPr>
          <w:rFonts w:ascii="Times New Roman" w:hAnsi="Times New Roman" w:cs="Times New Roman"/>
          <w:sz w:val="24"/>
          <w:szCs w:val="24"/>
        </w:rPr>
        <w:t xml:space="preserve">. </w:t>
      </w:r>
      <w:del w:id="96" w:author="Bryce Askey" w:date="2021-08-18T09:34:00Z">
        <w:r w:rsidR="00FC7643" w:rsidRPr="00F77102" w:rsidDel="00F77102">
          <w:rPr>
            <w:rFonts w:ascii="Times New Roman" w:hAnsi="Times New Roman" w:cs="Times New Roman"/>
            <w:sz w:val="24"/>
            <w:szCs w:val="24"/>
          </w:rPr>
          <w:delText xml:space="preserve">In addition, the limited number of </w:delText>
        </w:r>
        <w:r w:rsidR="00FC7643" w:rsidRPr="00F77102" w:rsidDel="00F77102">
          <w:rPr>
            <w:rFonts w:ascii="Times New Roman" w:hAnsi="Times New Roman" w:cs="Times New Roman"/>
            <w:i/>
            <w:iCs/>
            <w:sz w:val="24"/>
            <w:szCs w:val="24"/>
          </w:rPr>
          <w:delText xml:space="preserve">Scutellaria </w:delText>
        </w:r>
        <w:r w:rsidR="00FC7643" w:rsidRPr="00F77102" w:rsidDel="00F77102">
          <w:rPr>
            <w:rFonts w:ascii="Times New Roman" w:hAnsi="Times New Roman" w:cs="Times New Roman"/>
            <w:sz w:val="24"/>
            <w:szCs w:val="24"/>
          </w:rPr>
          <w:delText xml:space="preserve">species that have been chemically profiled </w:delText>
        </w:r>
        <w:r w:rsidR="00280360" w:rsidRPr="00F77102" w:rsidDel="00F77102">
          <w:rPr>
            <w:rFonts w:ascii="Times New Roman" w:hAnsi="Times New Roman" w:cs="Times New Roman"/>
            <w:sz w:val="24"/>
            <w:szCs w:val="24"/>
          </w:rPr>
          <w:delText>presents the possibility of a</w:delText>
        </w:r>
        <w:r w:rsidR="00692BB3" w:rsidRPr="00F77102" w:rsidDel="00F77102">
          <w:rPr>
            <w:rFonts w:ascii="Times New Roman" w:hAnsi="Times New Roman" w:cs="Times New Roman"/>
            <w:sz w:val="24"/>
            <w:szCs w:val="24"/>
          </w:rPr>
          <w:delText xml:space="preserve"> </w:delText>
        </w:r>
        <w:r w:rsidR="0020756B" w:rsidRPr="00F77102" w:rsidDel="00F77102">
          <w:rPr>
            <w:rFonts w:ascii="Times New Roman" w:hAnsi="Times New Roman" w:cs="Times New Roman"/>
            <w:sz w:val="24"/>
            <w:szCs w:val="24"/>
          </w:rPr>
          <w:delText>species with high flavone accumulation going</w:delText>
        </w:r>
        <w:r w:rsidR="00692BB3" w:rsidRPr="00F77102" w:rsidDel="00F77102">
          <w:rPr>
            <w:rFonts w:ascii="Times New Roman" w:hAnsi="Times New Roman" w:cs="Times New Roman"/>
            <w:sz w:val="24"/>
            <w:szCs w:val="24"/>
          </w:rPr>
          <w:delText xml:space="preserve"> uncharacterized. Studying the biochemistry of such a species could be extremely valuable for </w:delText>
        </w:r>
        <w:r w:rsidR="00280360" w:rsidRPr="00F77102" w:rsidDel="00F77102">
          <w:rPr>
            <w:rFonts w:ascii="Times New Roman" w:hAnsi="Times New Roman" w:cs="Times New Roman"/>
            <w:sz w:val="24"/>
            <w:szCs w:val="24"/>
          </w:rPr>
          <w:delText>biotechnology efforts</w:delText>
        </w:r>
        <w:r w:rsidR="00692BB3" w:rsidRPr="00F77102" w:rsidDel="00F77102">
          <w:rPr>
            <w:rFonts w:ascii="Times New Roman" w:hAnsi="Times New Roman" w:cs="Times New Roman"/>
            <w:sz w:val="24"/>
            <w:szCs w:val="24"/>
          </w:rPr>
          <w:delText xml:space="preserve"> targeting mass production of medicinal flavones.</w:delText>
        </w:r>
        <w:r w:rsidR="00F81271" w:rsidRPr="00F77102" w:rsidDel="00F77102">
          <w:rPr>
            <w:rFonts w:ascii="Times New Roman" w:hAnsi="Times New Roman" w:cs="Times New Roman"/>
            <w:sz w:val="24"/>
            <w:szCs w:val="24"/>
          </w:rPr>
          <w:delText xml:space="preserve"> Another limitation facing studies of biochemistry in </w:delText>
        </w:r>
        <w:r w:rsidR="00F81271" w:rsidRPr="00F77102" w:rsidDel="00F77102">
          <w:rPr>
            <w:rFonts w:ascii="Times New Roman" w:hAnsi="Times New Roman" w:cs="Times New Roman"/>
            <w:i/>
            <w:iCs/>
            <w:sz w:val="24"/>
            <w:szCs w:val="24"/>
          </w:rPr>
          <w:delText xml:space="preserve">Scutellaria </w:delText>
        </w:r>
        <w:r w:rsidR="00F81271" w:rsidRPr="00F77102" w:rsidDel="00F77102">
          <w:rPr>
            <w:rFonts w:ascii="Times New Roman" w:hAnsi="Times New Roman" w:cs="Times New Roman"/>
            <w:sz w:val="24"/>
            <w:szCs w:val="24"/>
          </w:rPr>
          <w:delText>is the sheer number of flavone structures that can be potentially generated through different sequences of hydroxylation, methylation, and glycosylation.</w:delText>
        </w:r>
        <w:r w:rsidR="009925E5" w:rsidRPr="00F77102" w:rsidDel="00F77102">
          <w:rPr>
            <w:rFonts w:ascii="Times New Roman" w:hAnsi="Times New Roman" w:cs="Times New Roman"/>
            <w:sz w:val="24"/>
            <w:szCs w:val="24"/>
          </w:rPr>
          <w:delText xml:space="preserve"> T</w:delText>
        </w:r>
        <w:r w:rsidR="0053142C" w:rsidRPr="00F77102" w:rsidDel="00F77102">
          <w:rPr>
            <w:rFonts w:ascii="Times New Roman" w:hAnsi="Times New Roman" w:cs="Times New Roman"/>
            <w:sz w:val="24"/>
            <w:szCs w:val="24"/>
          </w:rPr>
          <w:delText xml:space="preserve">he biochemical steps which have been elucidated in </w:delText>
        </w:r>
        <w:r w:rsidR="0053142C" w:rsidRPr="00F77102" w:rsidDel="00F77102">
          <w:rPr>
            <w:rFonts w:ascii="Times New Roman" w:hAnsi="Times New Roman" w:cs="Times New Roman"/>
            <w:i/>
            <w:iCs/>
            <w:sz w:val="24"/>
            <w:szCs w:val="24"/>
          </w:rPr>
          <w:delText xml:space="preserve">S. baicalensis </w:delText>
        </w:r>
        <w:r w:rsidR="0053142C" w:rsidRPr="00F77102" w:rsidDel="00F77102">
          <w:rPr>
            <w:rFonts w:ascii="Times New Roman" w:hAnsi="Times New Roman" w:cs="Times New Roman"/>
            <w:sz w:val="24"/>
            <w:szCs w:val="24"/>
          </w:rPr>
          <w:delText xml:space="preserve">thus far may only be representative of a portion of the flavone pathway, </w:delText>
        </w:r>
        <w:r w:rsidR="009925E5" w:rsidRPr="00F77102" w:rsidDel="00F77102">
          <w:rPr>
            <w:rFonts w:ascii="Times New Roman" w:hAnsi="Times New Roman" w:cs="Times New Roman"/>
            <w:sz w:val="24"/>
            <w:szCs w:val="24"/>
          </w:rPr>
          <w:delText>with multiple steps still undiscovered or not yet well described.</w:delText>
        </w:r>
      </w:del>
    </w:p>
    <w:p w14:paraId="0779B592" w14:textId="1ADB0B79" w:rsidR="00BE4D77" w:rsidRDefault="00B463C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work, we aimed to expand </w:t>
      </w:r>
      <w:del w:id="97" w:author="Bryce Askey" w:date="2021-08-18T09:36:00Z">
        <w:r w:rsidDel="00F77102">
          <w:rPr>
            <w:rFonts w:ascii="Times New Roman" w:hAnsi="Times New Roman" w:cs="Times New Roman"/>
            <w:sz w:val="24"/>
            <w:szCs w:val="24"/>
          </w:rPr>
          <w:delText xml:space="preserve">our </w:delText>
        </w:r>
      </w:del>
      <w:ins w:id="98" w:author="Bryce Askey" w:date="2021-08-18T09:36:00Z">
        <w:r w:rsidR="00F77102">
          <w:rPr>
            <w:rFonts w:ascii="Times New Roman" w:hAnsi="Times New Roman" w:cs="Times New Roman"/>
            <w:sz w:val="24"/>
            <w:szCs w:val="24"/>
          </w:rPr>
          <w:t xml:space="preserve">the </w:t>
        </w:r>
      </w:ins>
      <w:r>
        <w:rPr>
          <w:rFonts w:ascii="Times New Roman" w:hAnsi="Times New Roman" w:cs="Times New Roman"/>
          <w:sz w:val="24"/>
          <w:szCs w:val="24"/>
        </w:rPr>
        <w:t xml:space="preserve">current knowledge of flavone diversity in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by analyzing </w:t>
      </w:r>
      <w:r w:rsidR="00FA255A">
        <w:rPr>
          <w:rFonts w:ascii="Times New Roman" w:hAnsi="Times New Roman" w:cs="Times New Roman"/>
          <w:sz w:val="24"/>
          <w:szCs w:val="24"/>
        </w:rPr>
        <w:t xml:space="preserve">metabolite profiles of </w:t>
      </w:r>
      <w:r w:rsidR="00586564">
        <w:rPr>
          <w:rFonts w:ascii="Times New Roman" w:hAnsi="Times New Roman" w:cs="Times New Roman"/>
          <w:sz w:val="24"/>
          <w:szCs w:val="24"/>
        </w:rPr>
        <w:t>seven</w:t>
      </w:r>
      <w:r>
        <w:rPr>
          <w:rFonts w:ascii="Times New Roman" w:hAnsi="Times New Roman" w:cs="Times New Roman"/>
          <w:sz w:val="24"/>
          <w:szCs w:val="24"/>
        </w:rPr>
        <w:t xml:space="preserve"> species</w:t>
      </w:r>
      <w:ins w:id="99" w:author="Jeongim Kim" w:date="2021-08-16T20:55:00Z">
        <w:del w:id="100" w:author="Bryce Askey" w:date="2021-08-18T09:36:00Z">
          <w:r w:rsidR="00FA255A" w:rsidDel="00F77102">
            <w:rPr>
              <w:rFonts w:ascii="Times New Roman" w:hAnsi="Times New Roman" w:cs="Times New Roman"/>
              <w:sz w:val="24"/>
              <w:szCs w:val="24"/>
            </w:rPr>
            <w:delText xml:space="preserve"> including </w:delText>
          </w:r>
        </w:del>
      </w:ins>
      <w:ins w:id="101" w:author="Jeongim Kim" w:date="2021-08-16T20:58:00Z">
        <w:del w:id="102" w:author="Bryce Askey" w:date="2021-08-18T09:36:00Z">
          <w:r w:rsidR="001C2A0A" w:rsidDel="00F77102">
            <w:rPr>
              <w:rFonts w:ascii="Times New Roman" w:hAnsi="Times New Roman" w:cs="Times New Roman"/>
              <w:i/>
              <w:iCs/>
              <w:sz w:val="24"/>
              <w:szCs w:val="24"/>
            </w:rPr>
            <w:delText>S. racemosa</w:delText>
          </w:r>
          <w:r w:rsidR="001C2A0A" w:rsidDel="00F77102">
            <w:rPr>
              <w:rFonts w:ascii="Times New Roman" w:hAnsi="Times New Roman" w:cs="Times New Roman"/>
              <w:sz w:val="24"/>
              <w:szCs w:val="24"/>
            </w:rPr>
            <w:delText xml:space="preserve">, and </w:delText>
          </w:r>
          <w:r w:rsidR="001C2A0A" w:rsidDel="00F77102">
            <w:rPr>
              <w:rFonts w:ascii="Times New Roman" w:hAnsi="Times New Roman" w:cs="Times New Roman"/>
              <w:i/>
              <w:iCs/>
              <w:sz w:val="24"/>
              <w:szCs w:val="24"/>
            </w:rPr>
            <w:delText>S. wrightii</w:delText>
          </w:r>
          <w:r w:rsidR="001C2A0A" w:rsidDel="00F77102">
            <w:rPr>
              <w:rFonts w:ascii="Times New Roman" w:hAnsi="Times New Roman" w:cs="Times New Roman"/>
              <w:sz w:val="24"/>
              <w:szCs w:val="24"/>
            </w:rPr>
            <w:delText xml:space="preserve"> </w:delText>
          </w:r>
        </w:del>
      </w:ins>
      <w:ins w:id="103" w:author="Jeongim Kim" w:date="2021-08-16T20:55:00Z">
        <w:del w:id="104" w:author="Bryce Askey" w:date="2021-08-18T09:36:00Z">
          <w:r w:rsidR="00FA255A" w:rsidDel="00F77102">
            <w:rPr>
              <w:rFonts w:ascii="Times New Roman" w:hAnsi="Times New Roman" w:cs="Times New Roman"/>
              <w:sz w:val="24"/>
              <w:szCs w:val="24"/>
            </w:rPr>
            <w:delText>native to America</w:delText>
          </w:r>
        </w:del>
      </w:ins>
      <w:r>
        <w:rPr>
          <w:rFonts w:ascii="Times New Roman" w:hAnsi="Times New Roman" w:cs="Times New Roman"/>
          <w:sz w:val="24"/>
          <w:szCs w:val="24"/>
        </w:rPr>
        <w:t xml:space="preserve">, </w:t>
      </w:r>
      <w:r w:rsidR="00586564">
        <w:rPr>
          <w:rFonts w:ascii="Times New Roman" w:hAnsi="Times New Roman" w:cs="Times New Roman"/>
          <w:sz w:val="24"/>
          <w:szCs w:val="24"/>
        </w:rPr>
        <w:t>several of which were previously uncharacterized at the time of this study.</w:t>
      </w:r>
      <w:del w:id="105" w:author="Bryce Askey" w:date="2021-08-18T09:44:00Z">
        <w:r w:rsidR="00586564" w:rsidDel="005204FF">
          <w:rPr>
            <w:rFonts w:ascii="Times New Roman" w:hAnsi="Times New Roman" w:cs="Times New Roman"/>
            <w:sz w:val="24"/>
            <w:szCs w:val="24"/>
          </w:rPr>
          <w:delText xml:space="preserve"> .</w:delText>
        </w:r>
      </w:del>
      <w:r w:rsidR="00586564">
        <w:rPr>
          <w:rFonts w:ascii="Times New Roman" w:hAnsi="Times New Roman" w:cs="Times New Roman"/>
          <w:sz w:val="24"/>
          <w:szCs w:val="24"/>
        </w:rPr>
        <w:t xml:space="preserve"> </w:t>
      </w:r>
      <w:r w:rsidR="00586ACB">
        <w:rPr>
          <w:rFonts w:ascii="Times New Roman" w:hAnsi="Times New Roman" w:cs="Times New Roman"/>
          <w:sz w:val="24"/>
          <w:szCs w:val="24"/>
        </w:rPr>
        <w:t xml:space="preserve">During this analysis, we unexpectedly identified </w:t>
      </w:r>
      <w:r w:rsidR="00A9457F">
        <w:rPr>
          <w:rFonts w:ascii="Times New Roman" w:hAnsi="Times New Roman" w:cs="Times New Roman"/>
          <w:sz w:val="24"/>
          <w:szCs w:val="24"/>
        </w:rPr>
        <w:t>a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-hydroxyflavone</w:t>
      </w:r>
      <w:r w:rsidR="00A93DA9">
        <w:rPr>
          <w:rFonts w:ascii="Times New Roman" w:hAnsi="Times New Roman" w:cs="Times New Roman"/>
          <w:sz w:val="24"/>
          <w:szCs w:val="24"/>
        </w:rPr>
        <w:t xml:space="preserve"> which has not been included in recent biosynthetic studies of </w:t>
      </w:r>
      <w:r w:rsidR="00A93DA9">
        <w:rPr>
          <w:rFonts w:ascii="Times New Roman" w:hAnsi="Times New Roman" w:cs="Times New Roman"/>
          <w:i/>
          <w:iCs/>
          <w:sz w:val="24"/>
          <w:szCs w:val="24"/>
        </w:rPr>
        <w:t>S. baicalensis</w:t>
      </w:r>
      <w:r w:rsidR="00A9457F">
        <w:rPr>
          <w:rFonts w:ascii="Times New Roman" w:hAnsi="Times New Roman" w:cs="Times New Roman"/>
          <w:sz w:val="24"/>
          <w:szCs w:val="24"/>
        </w:rPr>
        <w:t xml:space="preserve">. We </w:t>
      </w:r>
      <w:r w:rsidR="00A10F5E">
        <w:rPr>
          <w:rFonts w:ascii="Times New Roman" w:hAnsi="Times New Roman" w:cs="Times New Roman"/>
          <w:sz w:val="24"/>
          <w:szCs w:val="24"/>
        </w:rPr>
        <w:t xml:space="preserve">elucidated the structure of this </w:t>
      </w:r>
      <w:r w:rsidR="00A10F5E" w:rsidRPr="00A10F5E">
        <w:rPr>
          <w:rFonts w:ascii="Times New Roman" w:hAnsi="Times New Roman" w:cs="Times New Roman"/>
          <w:sz w:val="24"/>
          <w:szCs w:val="24"/>
        </w:rPr>
        <w:t>4´-hydroxyflavone</w:t>
      </w:r>
      <w:r w:rsidR="00A10F5E">
        <w:rPr>
          <w:rFonts w:ascii="Times New Roman" w:hAnsi="Times New Roman" w:cs="Times New Roman"/>
          <w:sz w:val="24"/>
          <w:szCs w:val="24"/>
        </w:rPr>
        <w:t xml:space="preserve"> and </w:t>
      </w:r>
      <w:r w:rsidR="00A9457F">
        <w:rPr>
          <w:rFonts w:ascii="Times New Roman" w:hAnsi="Times New Roman" w:cs="Times New Roman"/>
          <w:sz w:val="24"/>
          <w:szCs w:val="24"/>
        </w:rPr>
        <w:t>quantified in the seven species which we analyzed previously</w:t>
      </w:r>
      <w:r w:rsidR="00A6299C" w:rsidRPr="005204FF">
        <w:rPr>
          <w:rFonts w:ascii="Times New Roman" w:hAnsi="Times New Roman" w:cs="Times New Roman"/>
          <w:sz w:val="24"/>
          <w:szCs w:val="24"/>
          <w:rPrChange w:id="106" w:author="Bryce Askey" w:date="2021-08-18T09:44:00Z">
            <w:rPr>
              <w:rFonts w:ascii="Times New Roman" w:hAnsi="Times New Roman" w:cs="Times New Roman"/>
              <w:sz w:val="24"/>
              <w:szCs w:val="24"/>
              <w:highlight w:val="yellow"/>
            </w:rPr>
          </w:rPrChange>
        </w:rPr>
        <w:t>.</w:t>
      </w:r>
      <w:del w:id="107" w:author="Bryce Askey" w:date="2021-08-18T09:47:00Z">
        <w:r w:rsidR="00D4014F" w:rsidRPr="00D4014F" w:rsidDel="005204FF">
          <w:rPr>
            <w:rFonts w:ascii="Times New Roman" w:hAnsi="Times New Roman" w:cs="Times New Roman"/>
            <w:sz w:val="24"/>
            <w:szCs w:val="24"/>
          </w:rPr>
          <w:delText xml:space="preserve"> </w:delText>
        </w:r>
        <w:r w:rsidR="00D4014F" w:rsidDel="005204FF">
          <w:rPr>
            <w:rFonts w:ascii="Times New Roman" w:hAnsi="Times New Roman" w:cs="Times New Roman"/>
            <w:sz w:val="24"/>
            <w:szCs w:val="24"/>
          </w:rPr>
          <w:delText>Our study reveals distinctive organ-specific metabolite patterns of several species</w:delText>
        </w:r>
      </w:del>
      <w:r w:rsidR="00D4014F">
        <w:rPr>
          <w:rFonts w:ascii="Times New Roman" w:hAnsi="Times New Roman" w:cs="Times New Roman"/>
          <w:sz w:val="24"/>
          <w:szCs w:val="24"/>
        </w:rPr>
        <w:t>.</w:t>
      </w:r>
      <w:ins w:id="108" w:author="Bryce Askey" w:date="2021-08-18T09:45:00Z">
        <w:r w:rsidR="005204FF">
          <w:rPr>
            <w:rFonts w:ascii="Times New Roman" w:hAnsi="Times New Roman" w:cs="Times New Roman"/>
            <w:sz w:val="24"/>
            <w:szCs w:val="24"/>
          </w:rPr>
          <w:t xml:space="preserve"> Our results revealed </w:t>
        </w:r>
      </w:ins>
      <w:ins w:id="109" w:author="Bryce Askey" w:date="2021-08-18T09:46:00Z">
        <w:r w:rsidR="005204FF">
          <w:rPr>
            <w:rFonts w:ascii="Times New Roman" w:hAnsi="Times New Roman" w:cs="Times New Roman"/>
            <w:sz w:val="24"/>
            <w:szCs w:val="24"/>
          </w:rPr>
          <w:t xml:space="preserve">diversity in site and type of flavone accumulated </w:t>
        </w:r>
      </w:ins>
      <w:ins w:id="110" w:author="Bryce Askey" w:date="2021-08-18T09:47:00Z">
        <w:r w:rsidR="005204FF">
          <w:rPr>
            <w:rFonts w:ascii="Times New Roman" w:hAnsi="Times New Roman" w:cs="Times New Roman"/>
            <w:sz w:val="24"/>
            <w:szCs w:val="24"/>
          </w:rPr>
          <w:t>across the species we selected.</w:t>
        </w:r>
      </w:ins>
    </w:p>
    <w:p w14:paraId="47E01F31" w14:textId="77777777" w:rsidR="003F6BA2" w:rsidRPr="00B463C9" w:rsidRDefault="003F6BA2" w:rsidP="00663459">
      <w:pPr>
        <w:spacing w:after="0" w:line="360" w:lineRule="auto"/>
        <w:ind w:firstLine="720"/>
        <w:rPr>
          <w:rFonts w:ascii="Times New Roman" w:hAnsi="Times New Roman" w:cs="Times New Roman"/>
          <w:sz w:val="24"/>
          <w:szCs w:val="24"/>
        </w:rPr>
      </w:pPr>
    </w:p>
    <w:p w14:paraId="0653EA46" w14:textId="48D91D81"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C4DC9AF" w14:textId="3C0D2C39" w:rsidR="0071317D" w:rsidRDefault="00663459"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O</w:t>
      </w:r>
      <w:r w:rsidR="005F5649">
        <w:rPr>
          <w:rFonts w:ascii="Times New Roman" w:hAnsi="Times New Roman" w:cs="Times New Roman"/>
          <w:b/>
          <w:bCs/>
          <w:i/>
          <w:iCs/>
          <w:sz w:val="24"/>
          <w:szCs w:val="24"/>
        </w:rPr>
        <w:t xml:space="preserve">rgan-specific flavone diversity </w:t>
      </w:r>
      <w:r w:rsidR="00440CF9">
        <w:rPr>
          <w:rFonts w:ascii="Times New Roman" w:hAnsi="Times New Roman" w:cs="Times New Roman"/>
          <w:b/>
          <w:bCs/>
          <w:i/>
          <w:iCs/>
          <w:sz w:val="24"/>
          <w:szCs w:val="24"/>
        </w:rPr>
        <w:t xml:space="preserve">across seven Scutellaria species </w:t>
      </w:r>
      <w:r w:rsidR="005F5649">
        <w:rPr>
          <w:rFonts w:ascii="Times New Roman" w:hAnsi="Times New Roman" w:cs="Times New Roman"/>
          <w:b/>
          <w:bCs/>
          <w:i/>
          <w:iCs/>
          <w:sz w:val="24"/>
          <w:szCs w:val="24"/>
        </w:rPr>
        <w:t>–</w:t>
      </w:r>
    </w:p>
    <w:p w14:paraId="64CFF93E" w14:textId="450DBB2C" w:rsidR="005F5649" w:rsidRDefault="005F564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seven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for organ-specific flavone profiling</w:t>
      </w:r>
      <w:r w:rsidR="00816389">
        <w:rPr>
          <w:rFonts w:ascii="Times New Roman" w:hAnsi="Times New Roman" w:cs="Times New Roman"/>
          <w:sz w:val="24"/>
          <w:szCs w:val="24"/>
        </w:rPr>
        <w:t xml:space="preserve"> with High Performance Liquid Chromatography (HPLC). These species included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altissima</w:t>
      </w:r>
      <w:proofErr w:type="spellEnd"/>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baicalensis</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barbata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leonardii</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racemosa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tournefortii</w:t>
      </w:r>
      <w:proofErr w:type="spellEnd"/>
      <w:r w:rsidR="00816389">
        <w:rPr>
          <w:rFonts w:ascii="Times New Roman" w:hAnsi="Times New Roman" w:cs="Times New Roman"/>
          <w:sz w:val="24"/>
          <w:szCs w:val="24"/>
        </w:rPr>
        <w:t xml:space="preserve">, and </w:t>
      </w:r>
      <w:r w:rsidR="00816389">
        <w:rPr>
          <w:rFonts w:ascii="Times New Roman" w:hAnsi="Times New Roman" w:cs="Times New Roman"/>
          <w:i/>
          <w:iCs/>
          <w:sz w:val="24"/>
          <w:szCs w:val="24"/>
        </w:rPr>
        <w:t>S. wrightii</w:t>
      </w:r>
      <w:r w:rsidR="00816389">
        <w:rPr>
          <w:rFonts w:ascii="Times New Roman" w:hAnsi="Times New Roman" w:cs="Times New Roman"/>
          <w:sz w:val="24"/>
          <w:szCs w:val="24"/>
        </w:rPr>
        <w:t xml:space="preserve">. </w:t>
      </w:r>
      <w:r w:rsidR="003B7BB0">
        <w:rPr>
          <w:rFonts w:ascii="Times New Roman" w:hAnsi="Times New Roman" w:cs="Times New Roman"/>
          <w:sz w:val="24"/>
          <w:szCs w:val="24"/>
        </w:rPr>
        <w:t>We grew plants</w:t>
      </w:r>
      <w:r w:rsidR="00816389">
        <w:rPr>
          <w:rFonts w:ascii="Times New Roman" w:hAnsi="Times New Roman" w:cs="Times New Roman"/>
          <w:sz w:val="24"/>
          <w:szCs w:val="24"/>
        </w:rPr>
        <w:t xml:space="preserve"> of each species from seed in climate-controlled conditions, and </w:t>
      </w:r>
      <w:r w:rsidR="003B7BB0">
        <w:rPr>
          <w:rFonts w:ascii="Times New Roman" w:hAnsi="Times New Roman" w:cs="Times New Roman"/>
          <w:sz w:val="24"/>
          <w:szCs w:val="24"/>
        </w:rPr>
        <w:t xml:space="preserve">harvested </w:t>
      </w:r>
      <w:r w:rsidR="00816389">
        <w:rPr>
          <w:rFonts w:ascii="Times New Roman" w:hAnsi="Times New Roman" w:cs="Times New Roman"/>
          <w:sz w:val="24"/>
          <w:szCs w:val="24"/>
        </w:rPr>
        <w:t>tissue samples from the roots, stems, and leaves of mature plants in biological triplicate.</w:t>
      </w:r>
      <w:r w:rsidR="003B7BB0">
        <w:rPr>
          <w:rFonts w:ascii="Times New Roman" w:hAnsi="Times New Roman" w:cs="Times New Roman"/>
          <w:sz w:val="24"/>
          <w:szCs w:val="24"/>
        </w:rPr>
        <w:t xml:space="preserve"> We then quantified concentrations of six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 xml:space="preserve">-hydroxyflavones </w:t>
      </w:r>
      <w:r w:rsidR="00D4014F">
        <w:rPr>
          <w:rFonts w:ascii="Times New Roman" w:hAnsi="Times New Roman" w:cs="Times New Roman"/>
          <w:sz w:val="24"/>
          <w:szCs w:val="24"/>
        </w:rPr>
        <w:t xml:space="preserve">(1;apigenin, 2; apigenin 7-glucuronide, 3; scutellarein, 4; scutellarin, 5; hispidulin, 6; hispiduloside) </w:t>
      </w:r>
      <w:r w:rsidR="003B7BB0">
        <w:rPr>
          <w:rFonts w:ascii="Times New Roman" w:hAnsi="Times New Roman" w:cs="Times New Roman"/>
          <w:sz w:val="24"/>
          <w:szCs w:val="24"/>
        </w:rPr>
        <w:t>and eight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-deoxyflavones</w:t>
      </w:r>
      <w:r w:rsidR="00D4014F">
        <w:rPr>
          <w:rFonts w:ascii="Times New Roman" w:hAnsi="Times New Roman" w:cs="Times New Roman"/>
          <w:sz w:val="24"/>
          <w:szCs w:val="24"/>
        </w:rPr>
        <w:t xml:space="preserve"> (7; chrysin, 8; chrysin 7-glucuronide, 9; baicalein, 10; baicalin, 11;oroxylin A, 12; oroxyloside, 13; wogonin, 14; wogonoside)</w:t>
      </w:r>
      <w:r w:rsidR="003B7BB0">
        <w:rPr>
          <w:rFonts w:ascii="Times New Roman" w:hAnsi="Times New Roman" w:cs="Times New Roman"/>
          <w:sz w:val="24"/>
          <w:szCs w:val="24"/>
        </w:rPr>
        <w:t xml:space="preserve"> in these samples </w:t>
      </w:r>
      <w:r w:rsidR="003B7BB0" w:rsidRPr="006C3806">
        <w:rPr>
          <w:rFonts w:ascii="Times New Roman" w:hAnsi="Times New Roman" w:cs="Times New Roman"/>
          <w:sz w:val="24"/>
          <w:szCs w:val="24"/>
          <w:rPrChange w:id="111" w:author="Askey,Bryce C" w:date="2021-08-18T16:14:00Z">
            <w:rPr>
              <w:rFonts w:ascii="Times New Roman" w:hAnsi="Times New Roman" w:cs="Times New Roman"/>
              <w:b/>
              <w:bCs/>
              <w:sz w:val="24"/>
              <w:szCs w:val="24"/>
            </w:rPr>
          </w:rPrChange>
        </w:rPr>
        <w:t xml:space="preserve">(Fig. 2, </w:t>
      </w:r>
      <w:r w:rsidR="00760500" w:rsidRPr="006C3806">
        <w:rPr>
          <w:rFonts w:ascii="Times New Roman" w:hAnsi="Times New Roman" w:cs="Times New Roman"/>
          <w:sz w:val="24"/>
          <w:szCs w:val="24"/>
          <w:rPrChange w:id="112" w:author="Askey,Bryce C" w:date="2021-08-18T16:14:00Z">
            <w:rPr>
              <w:rFonts w:ascii="Times New Roman" w:hAnsi="Times New Roman" w:cs="Times New Roman"/>
              <w:b/>
              <w:bCs/>
              <w:sz w:val="24"/>
              <w:szCs w:val="24"/>
            </w:rPr>
          </w:rPrChange>
        </w:rPr>
        <w:t>Table 1</w:t>
      </w:r>
      <w:r w:rsidR="003B7BB0" w:rsidRPr="006C3806">
        <w:rPr>
          <w:rFonts w:ascii="Times New Roman" w:hAnsi="Times New Roman" w:cs="Times New Roman"/>
          <w:sz w:val="24"/>
          <w:szCs w:val="24"/>
          <w:rPrChange w:id="113" w:author="Askey,Bryce C" w:date="2021-08-18T16:14:00Z">
            <w:rPr>
              <w:rFonts w:ascii="Times New Roman" w:hAnsi="Times New Roman" w:cs="Times New Roman"/>
              <w:b/>
              <w:bCs/>
              <w:sz w:val="24"/>
              <w:szCs w:val="24"/>
            </w:rPr>
          </w:rPrChange>
        </w:rPr>
        <w:t>)</w:t>
      </w:r>
      <w:r w:rsidR="003B7BB0" w:rsidRPr="006C3806">
        <w:rPr>
          <w:rFonts w:ascii="Times New Roman" w:hAnsi="Times New Roman" w:cs="Times New Roman"/>
          <w:sz w:val="24"/>
          <w:szCs w:val="24"/>
        </w:rPr>
        <w:t>.</w:t>
      </w:r>
    </w:p>
    <w:p w14:paraId="329E1DEA" w14:textId="0999351B" w:rsidR="003B7BB0" w:rsidRDefault="005A5D12"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Based on our root-specific flavone profile results</w:t>
      </w:r>
      <w:r w:rsidR="00D4014F">
        <w:rPr>
          <w:rFonts w:ascii="Times New Roman" w:hAnsi="Times New Roman" w:cs="Times New Roman"/>
          <w:sz w:val="24"/>
          <w:szCs w:val="24"/>
        </w:rPr>
        <w:t xml:space="preserve"> </w:t>
      </w:r>
      <w:r w:rsidR="00D4014F" w:rsidRPr="006C3806">
        <w:rPr>
          <w:rFonts w:ascii="Times New Roman" w:hAnsi="Times New Roman" w:cs="Times New Roman"/>
          <w:sz w:val="24"/>
          <w:szCs w:val="24"/>
          <w:rPrChange w:id="114" w:author="Askey,Bryce C" w:date="2021-08-18T16:15:00Z">
            <w:rPr>
              <w:rFonts w:ascii="Times New Roman" w:hAnsi="Times New Roman" w:cs="Times New Roman"/>
              <w:b/>
              <w:bCs/>
              <w:sz w:val="24"/>
              <w:szCs w:val="24"/>
            </w:rPr>
          </w:rPrChange>
        </w:rPr>
        <w:t>(Fig. 2C)</w:t>
      </w:r>
      <w:r w:rsidRPr="006C3806">
        <w:rPr>
          <w:rFonts w:ascii="Times New Roman" w:hAnsi="Times New Roman" w:cs="Times New Roman"/>
          <w:sz w:val="24"/>
          <w:szCs w:val="24"/>
        </w:rPr>
        <w:t>,</w:t>
      </w:r>
      <w:r>
        <w:rPr>
          <w:rFonts w:ascii="Times New Roman" w:hAnsi="Times New Roman" w:cs="Times New Roman"/>
          <w:sz w:val="24"/>
          <w:szCs w:val="24"/>
        </w:rPr>
        <w:t xml:space="preserve"> the 4</w:t>
      </w:r>
      <w:r w:rsidRPr="005A5D12">
        <w:rPr>
          <w:rFonts w:ascii="Times New Roman" w:hAnsi="Times New Roman" w:cs="Times New Roman"/>
          <w:sz w:val="24"/>
          <w:szCs w:val="24"/>
        </w:rPr>
        <w:t>´</w:t>
      </w:r>
      <w:r>
        <w:rPr>
          <w:rFonts w:ascii="Times New Roman" w:hAnsi="Times New Roman" w:cs="Times New Roman"/>
          <w:sz w:val="24"/>
          <w:szCs w:val="24"/>
        </w:rPr>
        <w:t>-deoxyflavone pathway appears to be very well-conserved across all species we selected</w:t>
      </w:r>
      <w:ins w:id="115" w:author="Jeongim Kim" w:date="2021-08-16T21:21:00Z">
        <w:r w:rsidR="00D4014F">
          <w:rPr>
            <w:rFonts w:ascii="Times New Roman" w:hAnsi="Times New Roman" w:cs="Times New Roman"/>
            <w:sz w:val="24"/>
            <w:szCs w:val="24"/>
          </w:rPr>
          <w:t>.</w:t>
        </w:r>
      </w:ins>
      <w:ins w:id="116" w:author="Jeongim Kim" w:date="2021-08-16T21:19:00Z">
        <w:r w:rsidR="00D4014F">
          <w:rPr>
            <w:rFonts w:ascii="Times New Roman" w:hAnsi="Times New Roman" w:cs="Times New Roman"/>
            <w:sz w:val="24"/>
            <w:szCs w:val="24"/>
          </w:rPr>
          <w:t xml:space="preserve"> </w:t>
        </w:r>
      </w:ins>
      <w:del w:id="117" w:author="Jeongim Kim" w:date="2021-08-16T21:20:00Z">
        <w:r w:rsidDel="00D4014F">
          <w:rPr>
            <w:rFonts w:ascii="Times New Roman" w:hAnsi="Times New Roman" w:cs="Times New Roman"/>
            <w:sz w:val="24"/>
            <w:szCs w:val="24"/>
          </w:rPr>
          <w:delText xml:space="preserve">. </w:delText>
        </w:r>
      </w:del>
      <w:r>
        <w:rPr>
          <w:rFonts w:ascii="Times New Roman" w:hAnsi="Times New Roman" w:cs="Times New Roman"/>
          <w:sz w:val="24"/>
          <w:szCs w:val="24"/>
        </w:rPr>
        <w:t xml:space="preserve">We detected at least </w:t>
      </w:r>
      <w:r w:rsidR="00450323">
        <w:rPr>
          <w:rFonts w:ascii="Times New Roman" w:hAnsi="Times New Roman" w:cs="Times New Roman"/>
          <w:sz w:val="24"/>
          <w:szCs w:val="24"/>
        </w:rPr>
        <w:t>six</w:t>
      </w:r>
      <w:ins w:id="118" w:author="Askey,Bryce C" w:date="2021-08-18T16:15:00Z">
        <w:r w:rsidR="006C3806">
          <w:rPr>
            <w:rFonts w:ascii="Times New Roman" w:hAnsi="Times New Roman" w:cs="Times New Roman"/>
            <w:sz w:val="24"/>
            <w:szCs w:val="24"/>
          </w:rPr>
          <w:t xml:space="preserve"> unique</w:t>
        </w:r>
      </w:ins>
      <w:r w:rsidR="00450323">
        <w:rPr>
          <w:rFonts w:ascii="Times New Roman" w:hAnsi="Times New Roman" w:cs="Times New Roman"/>
          <w:sz w:val="24"/>
          <w:szCs w:val="24"/>
        </w:rPr>
        <w:t xml:space="preserve">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 xml:space="preserve">-deoxyflavones in </w:t>
      </w:r>
      <w:r w:rsidR="004A472B">
        <w:rPr>
          <w:rFonts w:ascii="Times New Roman" w:hAnsi="Times New Roman" w:cs="Times New Roman"/>
          <w:sz w:val="24"/>
          <w:szCs w:val="24"/>
        </w:rPr>
        <w:t xml:space="preserve">the roots of </w:t>
      </w:r>
      <w:r w:rsidR="00450323">
        <w:rPr>
          <w:rFonts w:ascii="Times New Roman" w:hAnsi="Times New Roman" w:cs="Times New Roman"/>
          <w:sz w:val="24"/>
          <w:szCs w:val="24"/>
        </w:rPr>
        <w:t>all species we analyzed. Interestingly, although chrysin is proposed to serve as a precursor for all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-de</w:t>
      </w:r>
      <w:r w:rsidR="004A472B">
        <w:rPr>
          <w:rFonts w:ascii="Times New Roman" w:hAnsi="Times New Roman" w:cs="Times New Roman"/>
          <w:sz w:val="24"/>
          <w:szCs w:val="24"/>
        </w:rPr>
        <w:t>o</w:t>
      </w:r>
      <w:r w:rsidR="00450323">
        <w:rPr>
          <w:rFonts w:ascii="Times New Roman" w:hAnsi="Times New Roman" w:cs="Times New Roman"/>
          <w:sz w:val="24"/>
          <w:szCs w:val="24"/>
        </w:rPr>
        <w:t xml:space="preserve">xyflavones we quantified, we </w:t>
      </w:r>
      <w:r w:rsidR="004A472B">
        <w:rPr>
          <w:rFonts w:ascii="Times New Roman" w:hAnsi="Times New Roman" w:cs="Times New Roman"/>
          <w:sz w:val="24"/>
          <w:szCs w:val="24"/>
        </w:rPr>
        <w:t>detected chrysin in</w:t>
      </w:r>
      <w:r w:rsidR="00684883">
        <w:rPr>
          <w:rFonts w:ascii="Times New Roman" w:hAnsi="Times New Roman" w:cs="Times New Roman"/>
          <w:sz w:val="24"/>
          <w:szCs w:val="24"/>
        </w:rPr>
        <w:t xml:space="preserve"> the roots of</w:t>
      </w:r>
      <w:r w:rsidR="004A472B">
        <w:rPr>
          <w:rFonts w:ascii="Times New Roman" w:hAnsi="Times New Roman" w:cs="Times New Roman"/>
          <w:sz w:val="24"/>
          <w:szCs w:val="24"/>
        </w:rPr>
        <w:t xml:space="preserve"> none of the seven species, and detected its glycosylated form, chrysin 7-G, in only three</w:t>
      </w:r>
      <w:r w:rsidR="00684883">
        <w:rPr>
          <w:rFonts w:ascii="Times New Roman" w:hAnsi="Times New Roman" w:cs="Times New Roman"/>
          <w:sz w:val="24"/>
          <w:szCs w:val="24"/>
        </w:rPr>
        <w:t xml:space="preserve">. </w:t>
      </w:r>
      <w:del w:id="119" w:author="Askey,Bryce C" w:date="2021-08-18T16:24:00Z">
        <w:r w:rsidR="00684883" w:rsidDel="008664EB">
          <w:rPr>
            <w:rFonts w:ascii="Times New Roman" w:hAnsi="Times New Roman" w:cs="Times New Roman"/>
            <w:sz w:val="24"/>
            <w:szCs w:val="24"/>
          </w:rPr>
          <w:delText xml:space="preserve">This rarity in detection is possibly a result of chrysin rapidly being converted into downstream products before it accumulates to a level detectable by our HPLC method. </w:delText>
        </w:r>
      </w:del>
      <w:r w:rsidR="00684883">
        <w:rPr>
          <w:rFonts w:ascii="Times New Roman" w:hAnsi="Times New Roman" w:cs="Times New Roman"/>
          <w:i/>
          <w:iCs/>
          <w:sz w:val="24"/>
          <w:szCs w:val="24"/>
        </w:rPr>
        <w:t xml:space="preserve">S. baicalensis </w:t>
      </w:r>
      <w:r w:rsidR="00684883">
        <w:rPr>
          <w:rFonts w:ascii="Times New Roman" w:hAnsi="Times New Roman" w:cs="Times New Roman"/>
          <w:sz w:val="24"/>
          <w:szCs w:val="24"/>
        </w:rPr>
        <w:t xml:space="preserve">and </w:t>
      </w:r>
      <w:r w:rsidR="00684883">
        <w:rPr>
          <w:rFonts w:ascii="Times New Roman" w:hAnsi="Times New Roman" w:cs="Times New Roman"/>
          <w:i/>
          <w:iCs/>
          <w:sz w:val="24"/>
          <w:szCs w:val="24"/>
        </w:rPr>
        <w:t>S. wrightii</w:t>
      </w:r>
      <w:r w:rsidR="00684883">
        <w:rPr>
          <w:rFonts w:ascii="Times New Roman" w:hAnsi="Times New Roman" w:cs="Times New Roman"/>
          <w:sz w:val="24"/>
          <w:szCs w:val="24"/>
        </w:rPr>
        <w:t xml:space="preserve"> stand out due to their high accumulation of 4</w:t>
      </w:r>
      <w:r w:rsidR="00684883" w:rsidRPr="00684883">
        <w:rPr>
          <w:rFonts w:ascii="Times New Roman" w:hAnsi="Times New Roman" w:cs="Times New Roman"/>
          <w:sz w:val="24"/>
          <w:szCs w:val="24"/>
        </w:rPr>
        <w:t>´</w:t>
      </w:r>
      <w:r w:rsidR="00684883">
        <w:rPr>
          <w:rFonts w:ascii="Times New Roman" w:hAnsi="Times New Roman" w:cs="Times New Roman"/>
          <w:sz w:val="24"/>
          <w:szCs w:val="24"/>
        </w:rPr>
        <w:t>-deoxyflavones, and specifically, baicalin</w:t>
      </w:r>
      <w:ins w:id="120" w:author="Jeongim Kim" w:date="2021-08-16T21:22:00Z">
        <w:r w:rsidR="00D4014F">
          <w:rPr>
            <w:rFonts w:ascii="Times New Roman" w:hAnsi="Times New Roman" w:cs="Times New Roman"/>
            <w:sz w:val="24"/>
            <w:szCs w:val="24"/>
          </w:rPr>
          <w:t xml:space="preserve"> </w:t>
        </w:r>
        <w:r w:rsidR="00D4014F" w:rsidRPr="008664EB">
          <w:rPr>
            <w:rFonts w:ascii="Times New Roman" w:hAnsi="Times New Roman" w:cs="Times New Roman"/>
            <w:sz w:val="24"/>
            <w:szCs w:val="24"/>
            <w:rPrChange w:id="121" w:author="Askey,Bryce C" w:date="2021-08-18T16:22:00Z">
              <w:rPr>
                <w:rFonts w:ascii="Times New Roman" w:hAnsi="Times New Roman" w:cs="Times New Roman"/>
                <w:b/>
                <w:bCs/>
                <w:sz w:val="24"/>
                <w:szCs w:val="24"/>
              </w:rPr>
            </w:rPrChange>
          </w:rPr>
          <w:t>(Fig. 2C)</w:t>
        </w:r>
      </w:ins>
      <w:r w:rsidR="00684883">
        <w:rPr>
          <w:rFonts w:ascii="Times New Roman" w:hAnsi="Times New Roman" w:cs="Times New Roman"/>
          <w:sz w:val="24"/>
          <w:szCs w:val="24"/>
        </w:rPr>
        <w:t xml:space="preserve">. </w:t>
      </w:r>
      <w:del w:id="122" w:author="Askey,Bryce C" w:date="2021-08-18T16:25:00Z">
        <w:r w:rsidR="00A82F2E" w:rsidDel="008664EB">
          <w:rPr>
            <w:rFonts w:ascii="Times New Roman" w:hAnsi="Times New Roman" w:cs="Times New Roman"/>
            <w:sz w:val="24"/>
            <w:szCs w:val="24"/>
          </w:rPr>
          <w:delText xml:space="preserve">The root-specific accumulation of baicalin by </w:delText>
        </w:r>
        <w:r w:rsidR="00A82F2E" w:rsidDel="008664EB">
          <w:rPr>
            <w:rFonts w:ascii="Times New Roman" w:hAnsi="Times New Roman" w:cs="Times New Roman"/>
            <w:i/>
            <w:iCs/>
            <w:sz w:val="24"/>
            <w:szCs w:val="24"/>
          </w:rPr>
          <w:delText xml:space="preserve">S. baicalensis </w:delText>
        </w:r>
        <w:r w:rsidR="00A82F2E" w:rsidDel="008664EB">
          <w:rPr>
            <w:rFonts w:ascii="Times New Roman" w:hAnsi="Times New Roman" w:cs="Times New Roman"/>
            <w:sz w:val="24"/>
            <w:szCs w:val="24"/>
          </w:rPr>
          <w:delText xml:space="preserve">is well documented, so this result aligns well with published data </w:delText>
        </w:r>
        <w:r w:rsidR="00A82F2E" w:rsidDel="008664EB">
          <w:rPr>
            <w:rFonts w:ascii="Times New Roman" w:hAnsi="Times New Roman" w:cs="Times New Roman"/>
            <w:sz w:val="24"/>
            <w:szCs w:val="24"/>
          </w:rPr>
          <w:fldChar w:fldCharType="begin"/>
        </w:r>
        <w:r w:rsidR="00A82F2E" w:rsidDel="008664EB">
          <w:rPr>
            <w:rFonts w:ascii="Times New Roman" w:hAnsi="Times New Roman" w:cs="Times New Roman"/>
            <w:sz w:val="24"/>
            <w:szCs w:val="24"/>
          </w:rPr>
          <w:delInstrText xml:space="preserve"> ADDIN ZOTERO_ITEM CSL_CITATION {"citationID":"UUc235xV","properties":{"formattedCitation":"(I. Cole et al., 2008; T. Zhao et al., 2019)","plainCitation":"(I. Cole et al., 2008; T. Zhao et al., 2019)","noteIndex":0},"citationItems":[{"id":53,"uris":["http://zotero.org/users/7389210/items/X26NNQHW"],"uri":["http://zotero.org/users/7389210/items/X26NNQHW"],"itemData":{"id":53,"type":"article-journal","container-title":"Planta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delInstrText>
        </w:r>
        <w:r w:rsidR="00A82F2E" w:rsidDel="008664EB">
          <w:rPr>
            <w:rFonts w:ascii="Times New Roman" w:hAnsi="Times New Roman" w:cs="Times New Roman"/>
            <w:sz w:val="24"/>
            <w:szCs w:val="24"/>
          </w:rPr>
          <w:fldChar w:fldCharType="separate"/>
        </w:r>
        <w:r w:rsidR="00A82F2E" w:rsidRPr="00A82F2E" w:rsidDel="008664EB">
          <w:rPr>
            <w:rFonts w:ascii="Times New Roman" w:hAnsi="Times New Roman" w:cs="Times New Roman"/>
            <w:sz w:val="24"/>
          </w:rPr>
          <w:delText>(I. Cole et al., 2008; T. Zhao et al., 2019)</w:delText>
        </w:r>
        <w:r w:rsidR="00A82F2E" w:rsidDel="008664EB">
          <w:rPr>
            <w:rFonts w:ascii="Times New Roman" w:hAnsi="Times New Roman" w:cs="Times New Roman"/>
            <w:sz w:val="24"/>
            <w:szCs w:val="24"/>
          </w:rPr>
          <w:fldChar w:fldCharType="end"/>
        </w:r>
        <w:r w:rsidR="00A82F2E" w:rsidDel="008664EB">
          <w:rPr>
            <w:rFonts w:ascii="Times New Roman" w:hAnsi="Times New Roman" w:cs="Times New Roman"/>
            <w:sz w:val="24"/>
            <w:szCs w:val="24"/>
          </w:rPr>
          <w:delText xml:space="preserve">. However, as </w:delText>
        </w:r>
      </w:del>
      <w:del w:id="123" w:author="Askey,Bryce C" w:date="2021-08-18T16:17:00Z">
        <w:r w:rsidR="00D35B43" w:rsidDel="00385764">
          <w:rPr>
            <w:rFonts w:ascii="Times New Roman" w:hAnsi="Times New Roman" w:cs="Times New Roman"/>
            <w:sz w:val="24"/>
            <w:szCs w:val="24"/>
          </w:rPr>
          <w:delText xml:space="preserve">no </w:delText>
        </w:r>
      </w:del>
      <w:del w:id="124" w:author="Askey,Bryce C" w:date="2021-08-18T16:25:00Z">
        <w:r w:rsidR="00D35B43" w:rsidDel="008664EB">
          <w:rPr>
            <w:rFonts w:ascii="Times New Roman" w:hAnsi="Times New Roman" w:cs="Times New Roman"/>
            <w:sz w:val="24"/>
            <w:szCs w:val="24"/>
          </w:rPr>
          <w:delText xml:space="preserve">chemical data for </w:delText>
        </w:r>
        <w:r w:rsidR="00D35B43" w:rsidDel="008664EB">
          <w:rPr>
            <w:rFonts w:ascii="Times New Roman" w:hAnsi="Times New Roman" w:cs="Times New Roman"/>
            <w:i/>
            <w:iCs/>
            <w:sz w:val="24"/>
            <w:szCs w:val="24"/>
          </w:rPr>
          <w:delText>S. wrightii</w:delText>
        </w:r>
        <w:r w:rsidR="00D35B43" w:rsidDel="008664EB">
          <w:rPr>
            <w:rFonts w:ascii="Times New Roman" w:hAnsi="Times New Roman" w:cs="Times New Roman"/>
            <w:sz w:val="24"/>
            <w:szCs w:val="24"/>
          </w:rPr>
          <w:delText xml:space="preserve"> had been published at the time of this study, this result was </w:delText>
        </w:r>
        <w:r w:rsidR="008654FB" w:rsidDel="008664EB">
          <w:rPr>
            <w:rFonts w:ascii="Times New Roman" w:hAnsi="Times New Roman" w:cs="Times New Roman"/>
            <w:sz w:val="24"/>
            <w:szCs w:val="24"/>
          </w:rPr>
          <w:delText>intriguing</w:delText>
        </w:r>
        <w:r w:rsidR="00385764" w:rsidDel="008664EB">
          <w:rPr>
            <w:rFonts w:ascii="Times New Roman" w:hAnsi="Times New Roman" w:cs="Times New Roman"/>
            <w:sz w:val="24"/>
            <w:szCs w:val="24"/>
          </w:rPr>
          <w:fldChar w:fldCharType="begin"/>
        </w:r>
        <w:r w:rsidR="00385764" w:rsidDel="008664EB">
          <w:rPr>
            <w:rFonts w:ascii="Times New Roman" w:hAnsi="Times New Roman" w:cs="Times New Roman"/>
            <w:sz w:val="24"/>
            <w:szCs w:val="24"/>
          </w:rPr>
          <w:delInstrText xml:space="preserve"> ADDIN ZOTERO_ITEM CSL_CITATION {"citationID":"iKq6Kn2T","properties":{"formattedCitation":"(Nurul Islam et al., 2011)","plainCitation":"(Nurul Islam et al., 2011)","noteIndex":0},"citationItems":[{"id":1387,"uris":["http://zotero.org/users/7389210/items/83PZ29WD"],"uri":["http://zotero.org/users/7389210/items/83PZ29WD"],"itemData":{"id":1387,"type":"article-journal","abstract":"Scutellaria is a geographically widespread and diverse genus of the Lamiaceae family of herbaceous plants commonly known as skullcaps. Scutellaria is used widely as an ethnobotanical herb for the treatment of various ailments ranging from cancers, cirrhosis, jaundice, hepatitis, anxiety and nervous disorders. We used (1) reverse-phase liquid chromatography coupled to a diode array detector (LC-DAD), and (2) multiple reaction monitoring (MRM) using mass spectrometry (LC-MS/MS) to quantify the levels of acteoside, scutellarin, scetellarein, baicalin, baicalein, wogonin, wogonoside, apigenin, chrysin, and oroxylin A in aqueous methanolic extracts of roots, shoots and leaves of S. baicalensis, S. lateriflora, S. racemosa, S. tomentosa and S. wrightii. Our results indicate that both methods (LC-DAD and LC-MS/MS) were robust for the detection of the 10 analytes from Scutellaria extracts although greater sensitivities were achieved using LC-MS/MS in MRM mode. MRM enabled the detection of low levels of analytes which were otherwise undetected using LC-DAD. The baicalin content of S. wrightii roots were 5-fold higher than the commonly used S. baicalensis. Additionally, we also showed that leaves of both S. wrightii and S. tomentosa are good sources of scutellarin compared to S. baicalensis. Our data clearly demonstrated that previously uncharacterized species, S. wrightii and S. tomentosa are both good sources of flavonoids, particularly scutellarin, baicalin, wogonin and baicalein.","container-title":"Metabolomics","DOI":"10.1007/s11306-010-0269-9","ISSN":"1573-3890","issue":"3","journalAbbreviation":"Metabolomics","language":"en","page":"446-453","source":"Springer Link","title":"Comparative analysis of bioactive phytochemicals from Scutellaria baicalensis, Scutellaria lateriflora, Scutellaria racemosa, Scutellaria tomentosa and Scutellaria wrightii by LC-DAD-MS","volume":"7","author":[{"family":"Nurul Islam","given":"M."},{"family":"Downey","given":"Frances"},{"family":"Ng","given":"Carl K. Y."}],"issued":{"date-parts":[["2011",9,1]]}}}],"schema":"https://github.com/citation-style-language/schema/raw/master/csl-citation.json"} </w:delInstrText>
        </w:r>
        <w:r w:rsidR="00385764" w:rsidDel="008664EB">
          <w:rPr>
            <w:rFonts w:ascii="Times New Roman" w:hAnsi="Times New Roman" w:cs="Times New Roman"/>
            <w:sz w:val="24"/>
            <w:szCs w:val="24"/>
          </w:rPr>
          <w:fldChar w:fldCharType="separate"/>
        </w:r>
        <w:r w:rsidR="00385764" w:rsidRPr="00385764" w:rsidDel="008664EB">
          <w:rPr>
            <w:rFonts w:ascii="Times New Roman" w:hAnsi="Times New Roman" w:cs="Times New Roman"/>
            <w:sz w:val="24"/>
          </w:rPr>
          <w:delText>(Nurul Islam et al., 2011)</w:delText>
        </w:r>
        <w:r w:rsidR="00385764" w:rsidDel="008664EB">
          <w:rPr>
            <w:rFonts w:ascii="Times New Roman" w:hAnsi="Times New Roman" w:cs="Times New Roman"/>
            <w:sz w:val="24"/>
            <w:szCs w:val="24"/>
          </w:rPr>
          <w:fldChar w:fldCharType="end"/>
        </w:r>
        <w:r w:rsidR="008654FB" w:rsidDel="008664EB">
          <w:rPr>
            <w:rFonts w:ascii="Times New Roman" w:hAnsi="Times New Roman" w:cs="Times New Roman"/>
            <w:sz w:val="24"/>
            <w:szCs w:val="24"/>
          </w:rPr>
          <w:delText xml:space="preserve">. </w:delText>
        </w:r>
      </w:del>
      <w:r w:rsidR="00296C01">
        <w:rPr>
          <w:rFonts w:ascii="Times New Roman" w:hAnsi="Times New Roman" w:cs="Times New Roman"/>
          <w:sz w:val="24"/>
          <w:szCs w:val="24"/>
        </w:rPr>
        <w:t>Finally, the</w:t>
      </w:r>
      <w:r w:rsidR="008654FB">
        <w:rPr>
          <w:rFonts w:ascii="Times New Roman" w:hAnsi="Times New Roman" w:cs="Times New Roman"/>
          <w:sz w:val="24"/>
          <w:szCs w:val="24"/>
        </w:rPr>
        <w:t xml:space="preserve"> absence of 4</w:t>
      </w:r>
      <w:r w:rsidR="008654FB" w:rsidRPr="008654FB">
        <w:rPr>
          <w:rFonts w:ascii="Times New Roman" w:hAnsi="Times New Roman" w:cs="Times New Roman"/>
          <w:sz w:val="24"/>
          <w:szCs w:val="24"/>
        </w:rPr>
        <w:t>´</w:t>
      </w:r>
      <w:r w:rsidR="008654FB">
        <w:rPr>
          <w:rFonts w:ascii="Times New Roman" w:hAnsi="Times New Roman" w:cs="Times New Roman"/>
          <w:sz w:val="24"/>
          <w:szCs w:val="24"/>
        </w:rPr>
        <w:t>-hydroxyflavones in the root</w:t>
      </w:r>
      <w:r w:rsidR="00296C01">
        <w:rPr>
          <w:rFonts w:ascii="Times New Roman" w:hAnsi="Times New Roman" w:cs="Times New Roman"/>
          <w:sz w:val="24"/>
          <w:szCs w:val="24"/>
        </w:rPr>
        <w:t xml:space="preserve">s </w:t>
      </w:r>
      <w:r w:rsidR="008654FB">
        <w:rPr>
          <w:rFonts w:ascii="Times New Roman" w:hAnsi="Times New Roman" w:cs="Times New Roman"/>
          <w:sz w:val="24"/>
          <w:szCs w:val="24"/>
        </w:rPr>
        <w:t>of all but one species (</w:t>
      </w:r>
      <w:r w:rsidR="008654FB">
        <w:rPr>
          <w:rFonts w:ascii="Times New Roman" w:hAnsi="Times New Roman" w:cs="Times New Roman"/>
          <w:i/>
          <w:iCs/>
          <w:sz w:val="24"/>
          <w:szCs w:val="24"/>
        </w:rPr>
        <w:t xml:space="preserve">S. </w:t>
      </w:r>
      <w:proofErr w:type="spellStart"/>
      <w:r w:rsidR="008654FB">
        <w:rPr>
          <w:rFonts w:ascii="Times New Roman" w:hAnsi="Times New Roman" w:cs="Times New Roman"/>
          <w:i/>
          <w:iCs/>
          <w:sz w:val="24"/>
          <w:szCs w:val="24"/>
        </w:rPr>
        <w:t>leonardii</w:t>
      </w:r>
      <w:proofErr w:type="spellEnd"/>
      <w:r w:rsidR="008654FB">
        <w:rPr>
          <w:rFonts w:ascii="Times New Roman" w:hAnsi="Times New Roman" w:cs="Times New Roman"/>
          <w:sz w:val="24"/>
          <w:szCs w:val="24"/>
        </w:rPr>
        <w:t>)</w:t>
      </w:r>
      <w:ins w:id="125" w:author="Askey,Bryce C" w:date="2021-08-18T16:27:00Z">
        <w:r w:rsidR="008664EB">
          <w:rPr>
            <w:rFonts w:ascii="Times New Roman" w:hAnsi="Times New Roman" w:cs="Times New Roman"/>
            <w:sz w:val="24"/>
            <w:szCs w:val="24"/>
          </w:rPr>
          <w:t xml:space="preserve"> </w:t>
        </w:r>
      </w:ins>
      <w:ins w:id="126" w:author="Askey,Bryce C" w:date="2021-08-18T16:34:00Z">
        <w:r w:rsidR="006135F7">
          <w:rPr>
            <w:rFonts w:ascii="Times New Roman" w:hAnsi="Times New Roman" w:cs="Times New Roman"/>
            <w:sz w:val="24"/>
            <w:szCs w:val="24"/>
          </w:rPr>
          <w:t>indicates</w:t>
        </w:r>
      </w:ins>
      <w:ins w:id="127" w:author="Askey,Bryce C" w:date="2021-08-18T16:27:00Z">
        <w:r w:rsidR="008664EB">
          <w:rPr>
            <w:rFonts w:ascii="Times New Roman" w:hAnsi="Times New Roman" w:cs="Times New Roman"/>
            <w:sz w:val="24"/>
            <w:szCs w:val="24"/>
          </w:rPr>
          <w:t xml:space="preserve"> </w:t>
        </w:r>
        <w:r w:rsidR="005D45ED">
          <w:rPr>
            <w:rFonts w:ascii="Times New Roman" w:hAnsi="Times New Roman" w:cs="Times New Roman"/>
            <w:sz w:val="24"/>
            <w:szCs w:val="24"/>
          </w:rPr>
          <w:t>their specificity to the aerial organs of the plant</w:t>
        </w:r>
      </w:ins>
      <w:ins w:id="128" w:author="Askey,Bryce C" w:date="2021-08-18T16:35:00Z">
        <w:r w:rsidR="006135F7">
          <w:rPr>
            <w:rFonts w:ascii="Times New Roman" w:hAnsi="Times New Roman" w:cs="Times New Roman"/>
            <w:sz w:val="24"/>
            <w:szCs w:val="24"/>
          </w:rPr>
          <w:t xml:space="preserve"> in most species we selected</w:t>
        </w:r>
      </w:ins>
      <w:ins w:id="129" w:author="Askey,Bryce C" w:date="2021-08-18T16:27:00Z">
        <w:r w:rsidR="005D45ED">
          <w:rPr>
            <w:rFonts w:ascii="Times New Roman" w:hAnsi="Times New Roman" w:cs="Times New Roman"/>
            <w:sz w:val="24"/>
            <w:szCs w:val="24"/>
          </w:rPr>
          <w:t>.</w:t>
        </w:r>
      </w:ins>
      <w:r w:rsidR="008654FB">
        <w:rPr>
          <w:rFonts w:ascii="Times New Roman" w:hAnsi="Times New Roman" w:cs="Times New Roman"/>
          <w:sz w:val="24"/>
          <w:szCs w:val="24"/>
        </w:rPr>
        <w:t xml:space="preserve"> </w:t>
      </w:r>
      <w:del w:id="130" w:author="Askey,Bryce C" w:date="2021-08-18T16:28:00Z">
        <w:r w:rsidR="008654FB" w:rsidDel="005D45ED">
          <w:rPr>
            <w:rFonts w:ascii="Times New Roman" w:hAnsi="Times New Roman" w:cs="Times New Roman"/>
            <w:sz w:val="24"/>
            <w:szCs w:val="24"/>
          </w:rPr>
          <w:delText xml:space="preserve">indicates that the specificity of </w:delText>
        </w:r>
        <w:r w:rsidR="00B22F60" w:rsidDel="005D45ED">
          <w:rPr>
            <w:rFonts w:ascii="Times New Roman" w:hAnsi="Times New Roman" w:cs="Times New Roman"/>
            <w:sz w:val="24"/>
            <w:szCs w:val="24"/>
          </w:rPr>
          <w:delText>the 4</w:delText>
        </w:r>
        <w:r w:rsidR="00B22F60" w:rsidRPr="00B22F60" w:rsidDel="005D45ED">
          <w:rPr>
            <w:rFonts w:ascii="Times New Roman" w:hAnsi="Times New Roman" w:cs="Times New Roman"/>
            <w:sz w:val="24"/>
            <w:szCs w:val="24"/>
          </w:rPr>
          <w:delText>´</w:delText>
        </w:r>
        <w:r w:rsidR="00B22F60" w:rsidDel="005D45ED">
          <w:rPr>
            <w:rFonts w:ascii="Times New Roman" w:hAnsi="Times New Roman" w:cs="Times New Roman"/>
            <w:sz w:val="24"/>
            <w:szCs w:val="24"/>
          </w:rPr>
          <w:delText xml:space="preserve">-hydroxyflavone </w:delText>
        </w:r>
        <w:r w:rsidR="008654FB" w:rsidDel="005D45ED">
          <w:rPr>
            <w:rFonts w:ascii="Times New Roman" w:hAnsi="Times New Roman" w:cs="Times New Roman"/>
            <w:sz w:val="24"/>
            <w:szCs w:val="24"/>
          </w:rPr>
          <w:delText xml:space="preserve">biosynthetic pathway to aerial tissues as described in </w:delText>
        </w:r>
        <w:r w:rsidR="008654FB" w:rsidDel="005D45ED">
          <w:rPr>
            <w:rFonts w:ascii="Times New Roman" w:hAnsi="Times New Roman" w:cs="Times New Roman"/>
            <w:i/>
            <w:iCs/>
            <w:sz w:val="24"/>
            <w:szCs w:val="24"/>
          </w:rPr>
          <w:delText xml:space="preserve">S. baicalensis </w:delText>
        </w:r>
        <w:r w:rsidR="00764B04" w:rsidDel="005D45ED">
          <w:rPr>
            <w:rFonts w:ascii="Times New Roman" w:hAnsi="Times New Roman" w:cs="Times New Roman"/>
            <w:sz w:val="24"/>
            <w:szCs w:val="24"/>
          </w:rPr>
          <w:delText xml:space="preserve">may </w:delText>
        </w:r>
        <w:r w:rsidR="00B22F60" w:rsidDel="005D45ED">
          <w:rPr>
            <w:rFonts w:ascii="Times New Roman" w:hAnsi="Times New Roman" w:cs="Times New Roman"/>
            <w:sz w:val="24"/>
            <w:szCs w:val="24"/>
          </w:rPr>
          <w:delText xml:space="preserve">also </w:delText>
        </w:r>
        <w:r w:rsidR="00764B04" w:rsidDel="005D45ED">
          <w:rPr>
            <w:rFonts w:ascii="Times New Roman" w:hAnsi="Times New Roman" w:cs="Times New Roman"/>
            <w:sz w:val="24"/>
            <w:szCs w:val="24"/>
          </w:rPr>
          <w:delText xml:space="preserve">be well-conserved </w:delText>
        </w:r>
        <w:r w:rsidR="00B22F60" w:rsidDel="005D45ED">
          <w:rPr>
            <w:rFonts w:ascii="Times New Roman" w:hAnsi="Times New Roman" w:cs="Times New Roman"/>
            <w:sz w:val="24"/>
            <w:szCs w:val="24"/>
          </w:rPr>
          <w:delText>in</w:delText>
        </w:r>
        <w:r w:rsidR="00764B04" w:rsidDel="005D45ED">
          <w:rPr>
            <w:rFonts w:ascii="Times New Roman" w:hAnsi="Times New Roman" w:cs="Times New Roman"/>
            <w:sz w:val="24"/>
            <w:szCs w:val="24"/>
          </w:rPr>
          <w:delText xml:space="preserve"> other </w:delText>
        </w:r>
        <w:r w:rsidR="00764B04" w:rsidDel="005D45ED">
          <w:rPr>
            <w:rFonts w:ascii="Times New Roman" w:hAnsi="Times New Roman" w:cs="Times New Roman"/>
            <w:i/>
            <w:iCs/>
            <w:sz w:val="24"/>
            <w:szCs w:val="24"/>
          </w:rPr>
          <w:delText xml:space="preserve">Scutellaria </w:delText>
        </w:r>
        <w:r w:rsidR="00764B04" w:rsidDel="005D45ED">
          <w:rPr>
            <w:rFonts w:ascii="Times New Roman" w:hAnsi="Times New Roman" w:cs="Times New Roman"/>
            <w:sz w:val="24"/>
            <w:szCs w:val="24"/>
          </w:rPr>
          <w:delText xml:space="preserve">species </w:delText>
        </w:r>
        <w:r w:rsidR="00764B04" w:rsidDel="005D45ED">
          <w:rPr>
            <w:rFonts w:ascii="Times New Roman" w:hAnsi="Times New Roman" w:cs="Times New Roman"/>
            <w:sz w:val="24"/>
            <w:szCs w:val="24"/>
          </w:rPr>
          <w:fldChar w:fldCharType="begin"/>
        </w:r>
        <w:r w:rsidR="00764B04" w:rsidDel="005D45ED">
          <w:rPr>
            <w:rFonts w:ascii="Times New Roman" w:hAnsi="Times New Roman" w:cs="Times New Roman"/>
            <w:sz w:val="24"/>
            <w:szCs w:val="24"/>
          </w:rPr>
          <w:delInstrText xml:space="preserve"> ADDIN ZOTERO_ITEM CSL_CITATION {"citationID":"20RXcnzP","properties":{"formattedCitation":"(Q. Zhao et al., 2016)","plainCitation":"(Q. Zhao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delInstrText>
        </w:r>
        <w:r w:rsidR="00764B04" w:rsidDel="005D45ED">
          <w:rPr>
            <w:rFonts w:ascii="Times New Roman" w:hAnsi="Times New Roman" w:cs="Times New Roman"/>
            <w:sz w:val="24"/>
            <w:szCs w:val="24"/>
          </w:rPr>
          <w:fldChar w:fldCharType="separate"/>
        </w:r>
        <w:r w:rsidR="00764B04" w:rsidRPr="00764B04" w:rsidDel="005D45ED">
          <w:rPr>
            <w:rFonts w:ascii="Times New Roman" w:hAnsi="Times New Roman" w:cs="Times New Roman"/>
            <w:sz w:val="24"/>
          </w:rPr>
          <w:delText>(Q. Zhao et al., 2016)</w:delText>
        </w:r>
        <w:r w:rsidR="00764B04" w:rsidDel="005D45ED">
          <w:rPr>
            <w:rFonts w:ascii="Times New Roman" w:hAnsi="Times New Roman" w:cs="Times New Roman"/>
            <w:sz w:val="24"/>
            <w:szCs w:val="24"/>
          </w:rPr>
          <w:fldChar w:fldCharType="end"/>
        </w:r>
        <w:r w:rsidR="00764B04" w:rsidDel="005D45ED">
          <w:rPr>
            <w:rFonts w:ascii="Times New Roman" w:hAnsi="Times New Roman" w:cs="Times New Roman"/>
            <w:sz w:val="24"/>
            <w:szCs w:val="24"/>
          </w:rPr>
          <w:delText>.</w:delText>
        </w:r>
      </w:del>
    </w:p>
    <w:p w14:paraId="1AB57555" w14:textId="281F5F94" w:rsidR="006C3FFE" w:rsidRDefault="006C3FFE"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Although root-specific flavone profiles were relatively consistent across the selected species, aerial tissue-specific profiles were more varied</w:t>
      </w:r>
      <w:ins w:id="131" w:author="Jeongim Kim" w:date="2021-08-16T21:24:00Z">
        <w:r w:rsidR="00D4014F">
          <w:rPr>
            <w:rFonts w:ascii="Times New Roman" w:hAnsi="Times New Roman" w:cs="Times New Roman"/>
            <w:sz w:val="24"/>
            <w:szCs w:val="24"/>
          </w:rPr>
          <w:t xml:space="preserve"> </w:t>
        </w:r>
        <w:r w:rsidR="00D4014F" w:rsidRPr="006135F7">
          <w:rPr>
            <w:rFonts w:ascii="Times New Roman" w:hAnsi="Times New Roman" w:cs="Times New Roman"/>
            <w:sz w:val="24"/>
            <w:szCs w:val="24"/>
            <w:rPrChange w:id="132" w:author="Askey,Bryce C" w:date="2021-08-18T16:34:00Z">
              <w:rPr>
                <w:rFonts w:ascii="Times New Roman" w:hAnsi="Times New Roman" w:cs="Times New Roman"/>
                <w:b/>
                <w:bCs/>
                <w:sz w:val="24"/>
                <w:szCs w:val="24"/>
              </w:rPr>
            </w:rPrChange>
          </w:rPr>
          <w:t>(Fig. 2A, B)</w:t>
        </w:r>
      </w:ins>
      <w:r>
        <w:rPr>
          <w:rFonts w:ascii="Times New Roman" w:hAnsi="Times New Roman" w:cs="Times New Roman"/>
          <w:sz w:val="24"/>
          <w:szCs w:val="24"/>
        </w:rPr>
        <w:t xml:space="preserve">. </w:t>
      </w:r>
      <w:r w:rsidR="0080433B">
        <w:rPr>
          <w:rFonts w:ascii="Times New Roman" w:hAnsi="Times New Roman" w:cs="Times New Roman"/>
          <w:sz w:val="24"/>
          <w:szCs w:val="24"/>
        </w:rPr>
        <w:t>4</w:t>
      </w:r>
      <w:r w:rsidR="0080433B" w:rsidRPr="0080433B">
        <w:rPr>
          <w:rFonts w:ascii="Times New Roman" w:hAnsi="Times New Roman" w:cs="Times New Roman"/>
          <w:sz w:val="24"/>
          <w:szCs w:val="24"/>
        </w:rPr>
        <w:t>´</w:t>
      </w:r>
      <w:r w:rsidR="0080433B">
        <w:rPr>
          <w:rFonts w:ascii="Times New Roman" w:hAnsi="Times New Roman" w:cs="Times New Roman"/>
          <w:sz w:val="24"/>
          <w:szCs w:val="24"/>
        </w:rPr>
        <w:t xml:space="preserve">-hydroxyflavones were present in the aerial tissues of all species analyzed, but the pathway seemed to be conserved to </w:t>
      </w:r>
      <w:r w:rsidR="00C127BE">
        <w:rPr>
          <w:rFonts w:ascii="Times New Roman" w:hAnsi="Times New Roman" w:cs="Times New Roman"/>
          <w:sz w:val="24"/>
          <w:szCs w:val="24"/>
        </w:rPr>
        <w:lastRenderedPageBreak/>
        <w:t>more</w:t>
      </w:r>
      <w:r w:rsidR="0080433B">
        <w:rPr>
          <w:rFonts w:ascii="Times New Roman" w:hAnsi="Times New Roman" w:cs="Times New Roman"/>
          <w:sz w:val="24"/>
          <w:szCs w:val="24"/>
        </w:rPr>
        <w:t xml:space="preserve"> varying degrees</w:t>
      </w:r>
      <w:r w:rsidR="00C127BE">
        <w:rPr>
          <w:rFonts w:ascii="Times New Roman" w:hAnsi="Times New Roman" w:cs="Times New Roman"/>
          <w:sz w:val="24"/>
          <w:szCs w:val="24"/>
        </w:rPr>
        <w:t xml:space="preserve"> than that of 4</w:t>
      </w:r>
      <w:r w:rsidR="00C127BE" w:rsidRPr="00C127BE">
        <w:rPr>
          <w:rFonts w:ascii="Times New Roman" w:hAnsi="Times New Roman" w:cs="Times New Roman"/>
          <w:sz w:val="24"/>
          <w:szCs w:val="24"/>
        </w:rPr>
        <w:t>´</w:t>
      </w:r>
      <w:r w:rsidR="00C127BE">
        <w:rPr>
          <w:rFonts w:ascii="Times New Roman" w:hAnsi="Times New Roman" w:cs="Times New Roman"/>
          <w:sz w:val="24"/>
          <w:szCs w:val="24"/>
        </w:rPr>
        <w:t xml:space="preserve">-deoxyflavones in the roots. We were unable to detect hispidulin, or its glucoside, hispiduloside, in the leaves or stems of two species: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altissima</w:t>
      </w:r>
      <w:proofErr w:type="spellEnd"/>
      <w:r w:rsidR="00C127BE">
        <w:rPr>
          <w:rFonts w:ascii="Times New Roman" w:hAnsi="Times New Roman" w:cs="Times New Roman"/>
          <w:i/>
          <w:iCs/>
          <w:sz w:val="24"/>
          <w:szCs w:val="24"/>
        </w:rPr>
        <w:t xml:space="preserve"> </w:t>
      </w:r>
      <w:r w:rsidR="00C127BE">
        <w:rPr>
          <w:rFonts w:ascii="Times New Roman" w:hAnsi="Times New Roman" w:cs="Times New Roman"/>
          <w:sz w:val="24"/>
          <w:szCs w:val="24"/>
        </w:rPr>
        <w:t xml:space="preserve">and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tournefortii</w:t>
      </w:r>
      <w:proofErr w:type="spellEnd"/>
      <w:r w:rsidR="00C127BE">
        <w:rPr>
          <w:rFonts w:ascii="Times New Roman" w:hAnsi="Times New Roman" w:cs="Times New Roman"/>
          <w:sz w:val="24"/>
          <w:szCs w:val="24"/>
        </w:rPr>
        <w:t xml:space="preserve">. Hispiduloside </w:t>
      </w:r>
      <w:r w:rsidR="00DA5920">
        <w:rPr>
          <w:rFonts w:ascii="Times New Roman" w:hAnsi="Times New Roman" w:cs="Times New Roman"/>
          <w:sz w:val="24"/>
          <w:szCs w:val="24"/>
        </w:rPr>
        <w:t xml:space="preserve">was particularly rare, and out of all tissue samples taken, we only detected it in the stems of </w:t>
      </w:r>
      <w:r w:rsidR="00DA5920">
        <w:rPr>
          <w:rFonts w:ascii="Times New Roman" w:hAnsi="Times New Roman" w:cs="Times New Roman"/>
          <w:i/>
          <w:iCs/>
          <w:sz w:val="24"/>
          <w:szCs w:val="24"/>
        </w:rPr>
        <w:t>S. racemosa</w:t>
      </w:r>
      <w:r w:rsidR="00DA5920">
        <w:rPr>
          <w:rFonts w:ascii="Times New Roman" w:hAnsi="Times New Roman" w:cs="Times New Roman"/>
          <w:sz w:val="24"/>
          <w:szCs w:val="24"/>
        </w:rPr>
        <w:t xml:space="preserve">. </w:t>
      </w:r>
      <w:r w:rsidR="00787F5E">
        <w:rPr>
          <w:rFonts w:ascii="Times New Roman" w:hAnsi="Times New Roman" w:cs="Times New Roman"/>
          <w:sz w:val="24"/>
          <w:szCs w:val="24"/>
        </w:rPr>
        <w:t xml:space="preserve">Although these more advanced steps in the pathway may not be well-conserved, our detection of scutellarin in the aerial tissues of all seven species </w:t>
      </w:r>
      <w:r w:rsidR="003D455A">
        <w:rPr>
          <w:rFonts w:ascii="Times New Roman" w:hAnsi="Times New Roman" w:cs="Times New Roman"/>
          <w:sz w:val="24"/>
          <w:szCs w:val="24"/>
        </w:rPr>
        <w:t>indicates at least partial</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retention of</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4</w:t>
      </w:r>
      <w:r w:rsidR="003D455A" w:rsidRPr="003D455A">
        <w:rPr>
          <w:rFonts w:ascii="Times New Roman" w:hAnsi="Times New Roman" w:cs="Times New Roman"/>
          <w:sz w:val="24"/>
          <w:szCs w:val="24"/>
        </w:rPr>
        <w:t>´</w:t>
      </w:r>
      <w:r w:rsidR="003D455A">
        <w:rPr>
          <w:rFonts w:ascii="Times New Roman" w:hAnsi="Times New Roman" w:cs="Times New Roman"/>
          <w:sz w:val="24"/>
          <w:szCs w:val="24"/>
        </w:rPr>
        <w:t>-hydroxyflavone biosynthesis</w:t>
      </w:r>
      <w:r w:rsidR="000A2E88">
        <w:rPr>
          <w:rFonts w:ascii="Times New Roman" w:hAnsi="Times New Roman" w:cs="Times New Roman"/>
          <w:sz w:val="24"/>
          <w:szCs w:val="24"/>
        </w:rPr>
        <w:t xml:space="preserve"> in these species.</w:t>
      </w:r>
      <w:r w:rsidR="00F662CD">
        <w:rPr>
          <w:rFonts w:ascii="Times New Roman" w:hAnsi="Times New Roman" w:cs="Times New Roman"/>
          <w:sz w:val="24"/>
          <w:szCs w:val="24"/>
        </w:rPr>
        <w:t xml:space="preserve"> </w:t>
      </w:r>
      <w:r w:rsidR="00EA760E">
        <w:rPr>
          <w:rFonts w:ascii="Times New Roman" w:hAnsi="Times New Roman" w:cs="Times New Roman"/>
          <w:sz w:val="24"/>
          <w:szCs w:val="24"/>
        </w:rPr>
        <w:t xml:space="preserve">As a </w:t>
      </w:r>
      <w:r w:rsidR="000A2E88">
        <w:rPr>
          <w:rFonts w:ascii="Times New Roman" w:hAnsi="Times New Roman" w:cs="Times New Roman"/>
          <w:sz w:val="24"/>
          <w:szCs w:val="24"/>
        </w:rPr>
        <w:t xml:space="preserve">precursor </w:t>
      </w:r>
      <w:r w:rsidR="00EA760E">
        <w:rPr>
          <w:rFonts w:ascii="Times New Roman" w:hAnsi="Times New Roman" w:cs="Times New Roman"/>
          <w:sz w:val="24"/>
          <w:szCs w:val="24"/>
        </w:rPr>
        <w:t>to</w:t>
      </w:r>
      <w:r w:rsidR="000A2E88">
        <w:rPr>
          <w:rFonts w:ascii="Times New Roman" w:hAnsi="Times New Roman" w:cs="Times New Roman"/>
          <w:sz w:val="24"/>
          <w:szCs w:val="24"/>
        </w:rPr>
        <w:t xml:space="preserve"> all 4</w:t>
      </w:r>
      <w:r w:rsidR="000A2E88" w:rsidRPr="000A2E88">
        <w:rPr>
          <w:rFonts w:ascii="Times New Roman" w:hAnsi="Times New Roman" w:cs="Times New Roman"/>
          <w:sz w:val="24"/>
          <w:szCs w:val="24"/>
        </w:rPr>
        <w:t>´</w:t>
      </w:r>
      <w:r w:rsidR="000A2E88">
        <w:rPr>
          <w:rFonts w:ascii="Times New Roman" w:hAnsi="Times New Roman" w:cs="Times New Roman"/>
          <w:sz w:val="24"/>
          <w:szCs w:val="24"/>
        </w:rPr>
        <w:t xml:space="preserve">-hydroxyflavones analyzed, </w:t>
      </w:r>
      <w:r w:rsidR="00EA760E">
        <w:rPr>
          <w:rFonts w:ascii="Times New Roman" w:hAnsi="Times New Roman" w:cs="Times New Roman"/>
          <w:sz w:val="24"/>
          <w:szCs w:val="24"/>
        </w:rPr>
        <w:t xml:space="preserve">apigenin was surprisingly scarce, and we detected it in the aerial tissues of only two species: </w:t>
      </w:r>
      <w:r w:rsidR="00EA760E">
        <w:rPr>
          <w:rFonts w:ascii="Times New Roman" w:hAnsi="Times New Roman" w:cs="Times New Roman"/>
          <w:i/>
          <w:iCs/>
          <w:sz w:val="24"/>
          <w:szCs w:val="24"/>
        </w:rPr>
        <w:t xml:space="preserve">S. baicalensis </w:t>
      </w:r>
      <w:r w:rsidR="00EA760E">
        <w:rPr>
          <w:rFonts w:ascii="Times New Roman" w:hAnsi="Times New Roman" w:cs="Times New Roman"/>
          <w:sz w:val="24"/>
          <w:szCs w:val="24"/>
        </w:rPr>
        <w:t xml:space="preserve">and </w:t>
      </w:r>
      <w:r w:rsidR="00EA760E">
        <w:rPr>
          <w:rFonts w:ascii="Times New Roman" w:hAnsi="Times New Roman" w:cs="Times New Roman"/>
          <w:i/>
          <w:iCs/>
          <w:sz w:val="24"/>
          <w:szCs w:val="24"/>
        </w:rPr>
        <w:t>S. leonardii</w:t>
      </w:r>
      <w:r w:rsidR="00EA760E">
        <w:rPr>
          <w:rFonts w:ascii="Times New Roman" w:hAnsi="Times New Roman" w:cs="Times New Roman"/>
          <w:sz w:val="24"/>
          <w:szCs w:val="24"/>
        </w:rPr>
        <w:t xml:space="preserve">. </w:t>
      </w:r>
      <w:r w:rsidR="00F662CD">
        <w:rPr>
          <w:rFonts w:ascii="Times New Roman" w:hAnsi="Times New Roman" w:cs="Times New Roman"/>
          <w:sz w:val="24"/>
          <w:szCs w:val="24"/>
        </w:rPr>
        <w:t xml:space="preserve">This pattern is analogous to that which we observed </w:t>
      </w:r>
      <w:r w:rsidR="00F662CD" w:rsidRPr="00F662CD">
        <w:rPr>
          <w:rFonts w:ascii="Times New Roman" w:hAnsi="Times New Roman" w:cs="Times New Roman"/>
          <w:sz w:val="24"/>
          <w:szCs w:val="24"/>
        </w:rPr>
        <w:t xml:space="preserve">with </w:t>
      </w:r>
      <w:r w:rsidR="00DC61B4">
        <w:rPr>
          <w:rFonts w:ascii="Times New Roman" w:hAnsi="Times New Roman" w:cs="Times New Roman"/>
          <w:sz w:val="24"/>
          <w:szCs w:val="24"/>
        </w:rPr>
        <w:t>chrysin</w:t>
      </w:r>
      <w:r w:rsidR="00F662CD" w:rsidRPr="00F662CD">
        <w:rPr>
          <w:rFonts w:ascii="Times New Roman" w:hAnsi="Times New Roman" w:cs="Times New Roman"/>
          <w:sz w:val="24"/>
          <w:szCs w:val="24"/>
        </w:rPr>
        <w:t xml:space="preserve"> in</w:t>
      </w:r>
      <w:r w:rsidR="00DC61B4">
        <w:rPr>
          <w:rFonts w:ascii="Times New Roman" w:hAnsi="Times New Roman" w:cs="Times New Roman"/>
          <w:sz w:val="24"/>
          <w:szCs w:val="24"/>
        </w:rPr>
        <w:t xml:space="preserve"> our root tissue samples</w:t>
      </w:r>
      <w:ins w:id="133" w:author="Askey,Bryce C" w:date="2021-08-18T16:28:00Z">
        <w:r w:rsidR="005D45ED">
          <w:rPr>
            <w:rFonts w:ascii="Times New Roman" w:hAnsi="Times New Roman" w:cs="Times New Roman"/>
            <w:sz w:val="24"/>
            <w:szCs w:val="24"/>
          </w:rPr>
          <w:t>.</w:t>
        </w:r>
      </w:ins>
      <w:del w:id="134" w:author="Askey,Bryce C" w:date="2021-08-18T16:28:00Z">
        <w:r w:rsidR="00F662CD" w:rsidDel="005D45ED">
          <w:rPr>
            <w:rFonts w:ascii="Times New Roman" w:hAnsi="Times New Roman" w:cs="Times New Roman"/>
            <w:sz w:val="24"/>
            <w:szCs w:val="24"/>
          </w:rPr>
          <w:delText>, and suggests rapid conversion of apigenin into downstream products.</w:delText>
        </w:r>
      </w:del>
    </w:p>
    <w:p w14:paraId="353F7CED" w14:textId="47BA6B2D" w:rsidR="00633F7D" w:rsidRPr="00DC3D92" w:rsidDel="006135F7" w:rsidRDefault="00DC3D92" w:rsidP="00663459">
      <w:pPr>
        <w:spacing w:after="0" w:line="360" w:lineRule="auto"/>
        <w:ind w:firstLine="720"/>
        <w:rPr>
          <w:del w:id="135" w:author="Askey,Bryce C" w:date="2021-08-18T16:36:00Z"/>
          <w:rFonts w:ascii="Times New Roman" w:hAnsi="Times New Roman" w:cs="Times New Roman"/>
          <w:b/>
          <w:bCs/>
          <w:sz w:val="24"/>
          <w:szCs w:val="24"/>
        </w:rPr>
      </w:pPr>
      <w:del w:id="136" w:author="Askey,Bryce C" w:date="2021-08-18T16:36:00Z">
        <w:r w:rsidDel="006135F7">
          <w:rPr>
            <w:rFonts w:ascii="Times New Roman" w:hAnsi="Times New Roman" w:cs="Times New Roman"/>
            <w:sz w:val="24"/>
            <w:szCs w:val="24"/>
          </w:rPr>
          <w:delText xml:space="preserve">Our detection of </w:delText>
        </w:r>
      </w:del>
      <w:del w:id="137" w:author="Askey,Bryce C" w:date="2021-08-18T16:30:00Z">
        <w:r w:rsidDel="005D45ED">
          <w:rPr>
            <w:rFonts w:ascii="Times New Roman" w:hAnsi="Times New Roman" w:cs="Times New Roman"/>
            <w:sz w:val="24"/>
            <w:szCs w:val="24"/>
          </w:rPr>
          <w:delText>at least one 4</w:delText>
        </w:r>
        <w:r w:rsidRPr="00DC3D92" w:rsidDel="005D45ED">
          <w:rPr>
            <w:rFonts w:ascii="Times New Roman" w:hAnsi="Times New Roman" w:cs="Times New Roman"/>
            <w:sz w:val="24"/>
            <w:szCs w:val="24"/>
          </w:rPr>
          <w:delText>´</w:delText>
        </w:r>
        <w:r w:rsidDel="005D45ED">
          <w:rPr>
            <w:rFonts w:ascii="Times New Roman" w:hAnsi="Times New Roman" w:cs="Times New Roman"/>
            <w:sz w:val="24"/>
            <w:szCs w:val="24"/>
          </w:rPr>
          <w:delText>-deoxyflavone</w:delText>
        </w:r>
        <w:r w:rsidR="00D4014F" w:rsidDel="005D45ED">
          <w:rPr>
            <w:rFonts w:ascii="Times New Roman" w:hAnsi="Times New Roman" w:cs="Times New Roman"/>
            <w:sz w:val="24"/>
            <w:szCs w:val="24"/>
          </w:rPr>
          <w:delText xml:space="preserve"> (</w:delText>
        </w:r>
      </w:del>
      <w:del w:id="138" w:author="Askey,Bryce C" w:date="2021-08-18T16:36:00Z">
        <w:r w:rsidR="00D4014F" w:rsidDel="006135F7">
          <w:rPr>
            <w:rFonts w:ascii="Times New Roman" w:hAnsi="Times New Roman" w:cs="Times New Roman"/>
            <w:sz w:val="24"/>
            <w:szCs w:val="24"/>
          </w:rPr>
          <w:delText>chrysin</w:delText>
        </w:r>
        <w:r w:rsidDel="006135F7">
          <w:rPr>
            <w:rFonts w:ascii="Times New Roman" w:hAnsi="Times New Roman" w:cs="Times New Roman"/>
            <w:sz w:val="24"/>
            <w:szCs w:val="24"/>
          </w:rPr>
          <w:delText xml:space="preserve"> in the leaves of all species analyzed </w:delText>
        </w:r>
        <w:r w:rsidR="00D4014F" w:rsidDel="006135F7">
          <w:rPr>
            <w:rFonts w:ascii="Times New Roman" w:hAnsi="Times New Roman" w:cs="Times New Roman"/>
            <w:sz w:val="24"/>
            <w:szCs w:val="24"/>
          </w:rPr>
          <w:delText xml:space="preserve">and baicalein in </w:delText>
        </w:r>
        <w:r w:rsidR="00E2574E" w:rsidDel="006135F7">
          <w:rPr>
            <w:rFonts w:ascii="Times New Roman" w:hAnsi="Times New Roman" w:cs="Times New Roman"/>
            <w:sz w:val="24"/>
            <w:szCs w:val="24"/>
          </w:rPr>
          <w:delText>stems and leaves</w:delText>
        </w:r>
        <w:r w:rsidR="00D4014F" w:rsidDel="006135F7">
          <w:rPr>
            <w:rFonts w:ascii="Times New Roman" w:hAnsi="Times New Roman" w:cs="Times New Roman"/>
            <w:sz w:val="24"/>
            <w:szCs w:val="24"/>
          </w:rPr>
          <w:delText xml:space="preserve"> of most species </w:delText>
        </w:r>
        <w:r w:rsidDel="006135F7">
          <w:rPr>
            <w:rFonts w:ascii="Times New Roman" w:hAnsi="Times New Roman" w:cs="Times New Roman"/>
            <w:sz w:val="24"/>
            <w:szCs w:val="24"/>
          </w:rPr>
          <w:delText>suggests that 4</w:delText>
        </w:r>
        <w:r w:rsidRPr="00DC3D92" w:rsidDel="006135F7">
          <w:rPr>
            <w:rFonts w:ascii="Times New Roman" w:hAnsi="Times New Roman" w:cs="Times New Roman"/>
            <w:sz w:val="24"/>
            <w:szCs w:val="24"/>
          </w:rPr>
          <w:delText>´</w:delText>
        </w:r>
        <w:r w:rsidDel="006135F7">
          <w:rPr>
            <w:rFonts w:ascii="Times New Roman" w:hAnsi="Times New Roman" w:cs="Times New Roman"/>
            <w:sz w:val="24"/>
            <w:szCs w:val="24"/>
          </w:rPr>
          <w:delText>-deoxyflavones aren’t root-specific to the same degree that 4</w:delText>
        </w:r>
        <w:r w:rsidRPr="00DC3D92" w:rsidDel="006135F7">
          <w:rPr>
            <w:rFonts w:ascii="Times New Roman" w:hAnsi="Times New Roman" w:cs="Times New Roman"/>
            <w:sz w:val="24"/>
            <w:szCs w:val="24"/>
          </w:rPr>
          <w:delText>´</w:delText>
        </w:r>
        <w:r w:rsidDel="006135F7">
          <w:rPr>
            <w:rFonts w:ascii="Times New Roman" w:hAnsi="Times New Roman" w:cs="Times New Roman"/>
            <w:sz w:val="24"/>
            <w:szCs w:val="24"/>
          </w:rPr>
          <w:delText xml:space="preserve">-hydroxyflavones are aerial tissue-specific. </w:delText>
        </w:r>
      </w:del>
    </w:p>
    <w:p w14:paraId="76775134" w14:textId="200BA207" w:rsidR="002C468E" w:rsidRPr="006135F7" w:rsidRDefault="00F01D9A" w:rsidP="006135F7">
      <w:pPr>
        <w:spacing w:after="0" w:line="360" w:lineRule="auto"/>
        <w:ind w:firstLine="720"/>
        <w:rPr>
          <w:rFonts w:ascii="Times New Roman" w:hAnsi="Times New Roman" w:cs="Times New Roman"/>
          <w:b/>
          <w:bCs/>
          <w:sz w:val="24"/>
          <w:szCs w:val="24"/>
          <w:rPrChange w:id="139" w:author="Askey,Bryce C" w:date="2021-08-18T16:36:00Z">
            <w:rPr>
              <w:rFonts w:ascii="Times New Roman" w:hAnsi="Times New Roman" w:cs="Times New Roman"/>
              <w:sz w:val="24"/>
              <w:szCs w:val="24"/>
            </w:rPr>
          </w:rPrChange>
        </w:rPr>
      </w:pPr>
      <w:r>
        <w:rPr>
          <w:rFonts w:ascii="Times New Roman" w:hAnsi="Times New Roman" w:cs="Times New Roman"/>
          <w:sz w:val="24"/>
          <w:szCs w:val="24"/>
        </w:rPr>
        <w:t>In contrast to the root-heavy accumulation of 4</w:t>
      </w:r>
      <w:r w:rsidRPr="00F01D9A">
        <w:rPr>
          <w:rFonts w:ascii="Times New Roman" w:hAnsi="Times New Roman" w:cs="Times New Roman"/>
          <w:sz w:val="24"/>
          <w:szCs w:val="24"/>
        </w:rPr>
        <w:t>´</w:t>
      </w:r>
      <w:r>
        <w:rPr>
          <w:rFonts w:ascii="Times New Roman" w:hAnsi="Times New Roman" w:cs="Times New Roman"/>
          <w:sz w:val="24"/>
          <w:szCs w:val="24"/>
        </w:rPr>
        <w:t>-deoxyflavones we observed in</w:t>
      </w:r>
      <w:r w:rsidR="00EF4B86">
        <w:rPr>
          <w:rFonts w:ascii="Times New Roman" w:hAnsi="Times New Roman" w:cs="Times New Roman"/>
          <w:sz w:val="24"/>
          <w:szCs w:val="24"/>
        </w:rPr>
        <w:t xml:space="preserve"> </w:t>
      </w:r>
      <w:r w:rsidR="00EF4B86">
        <w:rPr>
          <w:rFonts w:ascii="Times New Roman" w:hAnsi="Times New Roman" w:cs="Times New Roman"/>
          <w:i/>
          <w:iCs/>
          <w:sz w:val="24"/>
          <w:szCs w:val="24"/>
        </w:rPr>
        <w:t>S. baicalensis</w:t>
      </w:r>
      <w:r w:rsidR="00EF4B86">
        <w:rPr>
          <w:rFonts w:ascii="Times New Roman" w:hAnsi="Times New Roman" w:cs="Times New Roman"/>
          <w:sz w:val="24"/>
          <w:szCs w:val="24"/>
        </w:rPr>
        <w:t xml:space="preserve">, </w:t>
      </w:r>
      <w:r>
        <w:rPr>
          <w:rFonts w:ascii="Times New Roman" w:hAnsi="Times New Roman" w:cs="Times New Roman"/>
          <w:sz w:val="24"/>
          <w:szCs w:val="24"/>
        </w:rPr>
        <w:t>several species included in our study accumulated greater concentrations of 4</w:t>
      </w:r>
      <w:r w:rsidRPr="00F01D9A">
        <w:rPr>
          <w:rFonts w:ascii="Times New Roman" w:hAnsi="Times New Roman" w:cs="Times New Roman"/>
          <w:sz w:val="24"/>
          <w:szCs w:val="24"/>
        </w:rPr>
        <w:t>´</w:t>
      </w:r>
      <w:r>
        <w:rPr>
          <w:rFonts w:ascii="Times New Roman" w:hAnsi="Times New Roman" w:cs="Times New Roman"/>
          <w:sz w:val="24"/>
          <w:szCs w:val="24"/>
        </w:rPr>
        <w:t xml:space="preserve">-deoxyflavones in their aerial parts as compared to their roots. </w:t>
      </w:r>
      <w:r w:rsidR="00F43E3E">
        <w:rPr>
          <w:rFonts w:ascii="Times New Roman" w:hAnsi="Times New Roman" w:cs="Times New Roman"/>
          <w:sz w:val="24"/>
          <w:szCs w:val="24"/>
        </w:rPr>
        <w:t xml:space="preserve">Interestingly, </w:t>
      </w:r>
      <w:r>
        <w:rPr>
          <w:rFonts w:ascii="Times New Roman" w:hAnsi="Times New Roman" w:cs="Times New Roman"/>
          <w:i/>
          <w:iCs/>
          <w:sz w:val="24"/>
          <w:szCs w:val="24"/>
        </w:rPr>
        <w:t xml:space="preserve">S. leonardii </w:t>
      </w:r>
      <w:r w:rsidR="00F43E3E">
        <w:rPr>
          <w:rFonts w:ascii="Times New Roman" w:hAnsi="Times New Roman" w:cs="Times New Roman"/>
          <w:sz w:val="24"/>
          <w:szCs w:val="24"/>
        </w:rPr>
        <w:t xml:space="preserve">accumulated high concentrations of </w:t>
      </w:r>
      <w:r w:rsidR="00F43E3E" w:rsidRPr="006135F7">
        <w:rPr>
          <w:rFonts w:ascii="Times New Roman" w:hAnsi="Times New Roman" w:cs="Times New Roman"/>
          <w:sz w:val="24"/>
          <w:szCs w:val="24"/>
        </w:rPr>
        <w:t>chrysin</w:t>
      </w:r>
      <w:r w:rsidR="00F43E3E">
        <w:rPr>
          <w:rFonts w:ascii="Times New Roman" w:hAnsi="Times New Roman" w:cs="Times New Roman"/>
          <w:sz w:val="24"/>
          <w:szCs w:val="24"/>
        </w:rPr>
        <w:t xml:space="preserve"> in its leaves, but little of any other 4</w:t>
      </w:r>
      <w:r w:rsidR="00F43E3E" w:rsidRPr="00F43E3E">
        <w:rPr>
          <w:rFonts w:ascii="Times New Roman" w:hAnsi="Times New Roman" w:cs="Times New Roman"/>
          <w:sz w:val="24"/>
          <w:szCs w:val="24"/>
        </w:rPr>
        <w:t>´</w:t>
      </w:r>
      <w:r w:rsidR="00F43E3E">
        <w:rPr>
          <w:rFonts w:ascii="Times New Roman" w:hAnsi="Times New Roman" w:cs="Times New Roman"/>
          <w:sz w:val="24"/>
          <w:szCs w:val="24"/>
        </w:rPr>
        <w:t xml:space="preserve">-deoxyflavone. </w:t>
      </w:r>
      <w:r w:rsidR="00E2574E">
        <w:rPr>
          <w:rFonts w:ascii="Times New Roman" w:hAnsi="Times New Roman" w:cs="Times New Roman"/>
          <w:sz w:val="24"/>
          <w:szCs w:val="24"/>
        </w:rPr>
        <w:t xml:space="preserve">Both </w:t>
      </w:r>
      <w:r>
        <w:rPr>
          <w:rFonts w:ascii="Times New Roman" w:hAnsi="Times New Roman" w:cs="Times New Roman"/>
          <w:i/>
          <w:iCs/>
          <w:sz w:val="24"/>
          <w:szCs w:val="24"/>
        </w:rPr>
        <w:t>S. racemosa</w:t>
      </w:r>
      <w:r w:rsidR="00F43E3E">
        <w:rPr>
          <w:rFonts w:ascii="Times New Roman" w:hAnsi="Times New Roman" w:cs="Times New Roman"/>
          <w:sz w:val="24"/>
          <w:szCs w:val="24"/>
        </w:rPr>
        <w:t xml:space="preserve"> </w:t>
      </w:r>
      <w:r w:rsidR="00E2574E">
        <w:rPr>
          <w:rFonts w:ascii="Times New Roman" w:hAnsi="Times New Roman" w:cs="Times New Roman"/>
          <w:sz w:val="24"/>
          <w:szCs w:val="24"/>
        </w:rPr>
        <w:t xml:space="preserve">and </w:t>
      </w:r>
      <w:r w:rsidR="00E2574E">
        <w:rPr>
          <w:rFonts w:ascii="Times New Roman" w:hAnsi="Times New Roman" w:cs="Times New Roman"/>
          <w:i/>
          <w:iCs/>
          <w:sz w:val="24"/>
          <w:szCs w:val="24"/>
        </w:rPr>
        <w:t>S. wrightii</w:t>
      </w:r>
      <w:r w:rsidR="00E2574E">
        <w:rPr>
          <w:rFonts w:ascii="Times New Roman" w:hAnsi="Times New Roman" w:cs="Times New Roman"/>
          <w:sz w:val="24"/>
          <w:szCs w:val="24"/>
        </w:rPr>
        <w:t xml:space="preserve"> </w:t>
      </w:r>
      <w:r w:rsidR="00F43E3E">
        <w:rPr>
          <w:rFonts w:ascii="Times New Roman" w:hAnsi="Times New Roman" w:cs="Times New Roman"/>
          <w:sz w:val="24"/>
          <w:szCs w:val="24"/>
        </w:rPr>
        <w:t>accumulated high concentrations of both oroxylin A and oroxyloside</w:t>
      </w:r>
      <w:r w:rsidR="006B7B86">
        <w:rPr>
          <w:rFonts w:ascii="Times New Roman" w:hAnsi="Times New Roman" w:cs="Times New Roman"/>
          <w:sz w:val="24"/>
          <w:szCs w:val="24"/>
        </w:rPr>
        <w:t xml:space="preserve"> </w:t>
      </w:r>
      <w:del w:id="140" w:author="Askey,Bryce C" w:date="2021-08-18T16:37:00Z">
        <w:r w:rsidR="00E2574E" w:rsidDel="006D057D">
          <w:rPr>
            <w:rFonts w:ascii="Times New Roman" w:hAnsi="Times New Roman" w:cs="Times New Roman"/>
            <w:sz w:val="24"/>
            <w:szCs w:val="24"/>
          </w:rPr>
          <w:delText xml:space="preserve">even </w:delText>
        </w:r>
      </w:del>
      <w:r w:rsidR="006B7B86">
        <w:rPr>
          <w:rFonts w:ascii="Times New Roman" w:hAnsi="Times New Roman" w:cs="Times New Roman"/>
          <w:sz w:val="24"/>
          <w:szCs w:val="24"/>
        </w:rPr>
        <w:t xml:space="preserve">in </w:t>
      </w:r>
      <w:r w:rsidR="00E2574E">
        <w:rPr>
          <w:rFonts w:ascii="Times New Roman" w:hAnsi="Times New Roman" w:cs="Times New Roman"/>
          <w:sz w:val="24"/>
          <w:szCs w:val="24"/>
        </w:rPr>
        <w:t>their stems</w:t>
      </w:r>
      <w:ins w:id="141" w:author="Askey,Bryce C" w:date="2021-08-18T16:38:00Z">
        <w:r w:rsidR="006D057D">
          <w:rPr>
            <w:rFonts w:ascii="Times New Roman" w:hAnsi="Times New Roman" w:cs="Times New Roman"/>
            <w:sz w:val="24"/>
            <w:szCs w:val="24"/>
          </w:rPr>
          <w:t xml:space="preserve">, and </w:t>
        </w:r>
        <w:r w:rsidR="006D057D">
          <w:rPr>
            <w:rFonts w:ascii="Times New Roman" w:hAnsi="Times New Roman" w:cs="Times New Roman"/>
            <w:i/>
            <w:iCs/>
            <w:sz w:val="24"/>
            <w:szCs w:val="24"/>
          </w:rPr>
          <w:t xml:space="preserve">S. racemosa </w:t>
        </w:r>
        <w:r w:rsidR="006D057D">
          <w:rPr>
            <w:rFonts w:ascii="Times New Roman" w:hAnsi="Times New Roman" w:cs="Times New Roman"/>
            <w:sz w:val="24"/>
            <w:szCs w:val="24"/>
          </w:rPr>
          <w:t>also in its leaves</w:t>
        </w:r>
      </w:ins>
      <w:r w:rsidR="00CD2E28">
        <w:rPr>
          <w:rFonts w:ascii="Times New Roman" w:hAnsi="Times New Roman" w:cs="Times New Roman"/>
          <w:sz w:val="24"/>
          <w:szCs w:val="24"/>
        </w:rPr>
        <w:t>.</w:t>
      </w:r>
      <w:ins w:id="142" w:author="Askey,Bryce C" w:date="2021-08-18T16:38:00Z">
        <w:r w:rsidR="006D057D">
          <w:rPr>
            <w:rFonts w:ascii="Times New Roman" w:hAnsi="Times New Roman" w:cs="Times New Roman"/>
            <w:sz w:val="24"/>
            <w:szCs w:val="24"/>
          </w:rPr>
          <w:t xml:space="preserve"> </w:t>
        </w:r>
      </w:ins>
      <w:del w:id="143" w:author="Askey,Bryce C" w:date="2021-08-18T16:38:00Z">
        <w:r w:rsidR="00CD2E28" w:rsidDel="006D057D">
          <w:rPr>
            <w:rFonts w:ascii="Times New Roman" w:hAnsi="Times New Roman" w:cs="Times New Roman"/>
            <w:sz w:val="24"/>
            <w:szCs w:val="24"/>
          </w:rPr>
          <w:delText xml:space="preserve"> </w:delText>
        </w:r>
      </w:del>
      <w:ins w:id="144" w:author="Jeongim Kim" w:date="2021-08-16T22:17:00Z">
        <w:del w:id="145" w:author="Askey,Bryce C" w:date="2021-08-18T16:38:00Z">
          <w:r w:rsidR="00E2574E" w:rsidDel="006D057D">
            <w:rPr>
              <w:rFonts w:ascii="Times New Roman" w:hAnsi="Times New Roman" w:cs="Times New Roman"/>
              <w:sz w:val="24"/>
              <w:szCs w:val="24"/>
            </w:rPr>
            <w:delText>Interest</w:delText>
          </w:r>
        </w:del>
      </w:ins>
      <w:ins w:id="146" w:author="Jeongim Kim" w:date="2021-08-16T22:18:00Z">
        <w:del w:id="147" w:author="Askey,Bryce C" w:date="2021-08-18T16:38:00Z">
          <w:r w:rsidR="00E2574E" w:rsidDel="006D057D">
            <w:rPr>
              <w:rFonts w:ascii="Times New Roman" w:hAnsi="Times New Roman" w:cs="Times New Roman"/>
              <w:sz w:val="24"/>
              <w:szCs w:val="24"/>
            </w:rPr>
            <w:delText xml:space="preserve">ingly, </w:delText>
          </w:r>
          <w:r w:rsidR="00E2574E" w:rsidDel="006D057D">
            <w:rPr>
              <w:rFonts w:ascii="Times New Roman" w:hAnsi="Times New Roman" w:cs="Times New Roman"/>
              <w:i/>
              <w:iCs/>
              <w:sz w:val="24"/>
              <w:szCs w:val="24"/>
            </w:rPr>
            <w:delText>S. racemosa</w:delText>
          </w:r>
          <w:r w:rsidR="00E2574E" w:rsidDel="006D057D">
            <w:rPr>
              <w:rFonts w:ascii="Times New Roman" w:hAnsi="Times New Roman" w:cs="Times New Roman"/>
              <w:sz w:val="24"/>
              <w:szCs w:val="24"/>
            </w:rPr>
            <w:delText xml:space="preserve"> </w:delText>
          </w:r>
        </w:del>
      </w:ins>
      <w:ins w:id="148" w:author="Jeongim Kim" w:date="2021-08-16T22:19:00Z">
        <w:del w:id="149" w:author="Askey,Bryce C" w:date="2021-08-18T16:38:00Z">
          <w:r w:rsidR="00E2574E" w:rsidDel="006D057D">
            <w:rPr>
              <w:rFonts w:ascii="Times New Roman" w:hAnsi="Times New Roman" w:cs="Times New Roman"/>
              <w:sz w:val="24"/>
              <w:szCs w:val="24"/>
            </w:rPr>
            <w:delText>but not</w:delText>
          </w:r>
        </w:del>
      </w:ins>
      <w:ins w:id="150" w:author="Jeongim Kim" w:date="2021-08-16T22:18:00Z">
        <w:del w:id="151" w:author="Askey,Bryce C" w:date="2021-08-18T16:38:00Z">
          <w:r w:rsidR="00E2574E" w:rsidDel="006D057D">
            <w:rPr>
              <w:rFonts w:ascii="Times New Roman" w:hAnsi="Times New Roman" w:cs="Times New Roman"/>
              <w:sz w:val="24"/>
              <w:szCs w:val="24"/>
            </w:rPr>
            <w:delText xml:space="preserve"> </w:delText>
          </w:r>
          <w:r w:rsidR="00E2574E" w:rsidDel="006D057D">
            <w:rPr>
              <w:rFonts w:ascii="Times New Roman" w:hAnsi="Times New Roman" w:cs="Times New Roman"/>
              <w:i/>
              <w:iCs/>
              <w:sz w:val="24"/>
              <w:szCs w:val="24"/>
            </w:rPr>
            <w:delText>S. wrightii</w:delText>
          </w:r>
          <w:r w:rsidR="00E2574E" w:rsidDel="006D057D">
            <w:rPr>
              <w:rFonts w:ascii="Times New Roman" w:hAnsi="Times New Roman" w:cs="Times New Roman"/>
              <w:sz w:val="24"/>
              <w:szCs w:val="24"/>
            </w:rPr>
            <w:delText xml:space="preserve"> </w:delText>
          </w:r>
        </w:del>
      </w:ins>
      <w:ins w:id="152" w:author="Jeongim Kim" w:date="2021-08-16T22:19:00Z">
        <w:del w:id="153" w:author="Askey,Bryce C" w:date="2021-08-18T16:38:00Z">
          <w:r w:rsidR="00E2574E" w:rsidDel="006D057D">
            <w:rPr>
              <w:rFonts w:ascii="Times New Roman" w:hAnsi="Times New Roman" w:cs="Times New Roman"/>
              <w:sz w:val="24"/>
              <w:szCs w:val="24"/>
            </w:rPr>
            <w:delText>accumulated them in its leaves.</w:delText>
          </w:r>
        </w:del>
        <w:del w:id="154" w:author="Askey,Bryce C" w:date="2021-08-18T16:39:00Z">
          <w:r w:rsidR="00E2574E" w:rsidDel="006D057D">
            <w:rPr>
              <w:rFonts w:ascii="Times New Roman" w:hAnsi="Times New Roman" w:cs="Times New Roman"/>
              <w:sz w:val="24"/>
              <w:szCs w:val="24"/>
            </w:rPr>
            <w:delText xml:space="preserve"> </w:delText>
          </w:r>
        </w:del>
      </w:ins>
      <w:r w:rsidR="00CD2E28">
        <w:rPr>
          <w:rFonts w:ascii="Times New Roman" w:hAnsi="Times New Roman" w:cs="Times New Roman"/>
          <w:sz w:val="24"/>
          <w:szCs w:val="24"/>
        </w:rPr>
        <w:t>This finding is especially remarkable when considering the relative rarity of these 4</w:t>
      </w:r>
      <w:r w:rsidR="00CD2E28" w:rsidRPr="00CD2E28">
        <w:rPr>
          <w:rFonts w:ascii="Times New Roman" w:hAnsi="Times New Roman" w:cs="Times New Roman"/>
          <w:sz w:val="24"/>
          <w:szCs w:val="24"/>
        </w:rPr>
        <w:t>´</w:t>
      </w:r>
      <w:r w:rsidR="00CD2E28">
        <w:rPr>
          <w:rFonts w:ascii="Times New Roman" w:hAnsi="Times New Roman" w:cs="Times New Roman"/>
          <w:sz w:val="24"/>
          <w:szCs w:val="24"/>
        </w:rPr>
        <w:t xml:space="preserve">-deoxyflavones in </w:t>
      </w:r>
      <w:del w:id="155" w:author="Askey,Bryce C" w:date="2021-08-18T16:39:00Z">
        <w:r w:rsidR="00E2574E" w:rsidDel="006D057D">
          <w:rPr>
            <w:rFonts w:ascii="Times New Roman" w:hAnsi="Times New Roman" w:cs="Times New Roman"/>
            <w:sz w:val="24"/>
            <w:szCs w:val="24"/>
          </w:rPr>
          <w:delText xml:space="preserve">two well-studied species </w:delText>
        </w:r>
      </w:del>
      <w:r w:rsidR="00E2574E">
        <w:rPr>
          <w:rFonts w:ascii="Times New Roman" w:hAnsi="Times New Roman" w:cs="Times New Roman"/>
          <w:i/>
          <w:iCs/>
          <w:sz w:val="24"/>
          <w:szCs w:val="24"/>
        </w:rPr>
        <w:t xml:space="preserve">S. baicalensis </w:t>
      </w:r>
      <w:r w:rsidR="00E2574E">
        <w:rPr>
          <w:rFonts w:ascii="Times New Roman" w:hAnsi="Times New Roman" w:cs="Times New Roman"/>
          <w:sz w:val="24"/>
          <w:szCs w:val="24"/>
        </w:rPr>
        <w:t xml:space="preserve">and </w:t>
      </w:r>
      <w:r w:rsidR="00E2574E">
        <w:rPr>
          <w:rFonts w:ascii="Times New Roman" w:hAnsi="Times New Roman" w:cs="Times New Roman"/>
          <w:i/>
          <w:iCs/>
          <w:sz w:val="24"/>
          <w:szCs w:val="24"/>
        </w:rPr>
        <w:t>S. barbata</w:t>
      </w:r>
      <w:ins w:id="156" w:author="Askey,Bryce C" w:date="2021-08-18T16:39:00Z">
        <w:r w:rsidR="006D057D">
          <w:rPr>
            <w:rFonts w:ascii="Times New Roman" w:hAnsi="Times New Roman" w:cs="Times New Roman"/>
            <w:sz w:val="24"/>
            <w:szCs w:val="24"/>
          </w:rPr>
          <w:t>, two more well-stud</w:t>
        </w:r>
      </w:ins>
      <w:ins w:id="157" w:author="Askey,Bryce C" w:date="2021-08-18T16:40:00Z">
        <w:r w:rsidR="006D057D">
          <w:rPr>
            <w:rFonts w:ascii="Times New Roman" w:hAnsi="Times New Roman" w:cs="Times New Roman"/>
            <w:sz w:val="24"/>
            <w:szCs w:val="24"/>
          </w:rPr>
          <w:t>ied species</w:t>
        </w:r>
      </w:ins>
      <w:ins w:id="158" w:author="Jeongim Kim" w:date="2021-08-16T22:16:00Z">
        <w:r w:rsidR="00E2574E">
          <w:rPr>
            <w:rFonts w:ascii="Times New Roman" w:hAnsi="Times New Roman" w:cs="Times New Roman"/>
            <w:sz w:val="24"/>
            <w:szCs w:val="24"/>
          </w:rPr>
          <w:t xml:space="preserve">. </w:t>
        </w:r>
      </w:ins>
      <w:r w:rsidR="006B7B86" w:rsidRPr="006D057D">
        <w:rPr>
          <w:rFonts w:ascii="Times New Roman" w:hAnsi="Times New Roman" w:cs="Times New Roman"/>
          <w:sz w:val="24"/>
          <w:szCs w:val="24"/>
          <w:rPrChange w:id="159" w:author="Askey,Bryce C" w:date="2021-08-18T16:40:00Z">
            <w:rPr>
              <w:rFonts w:ascii="Times New Roman" w:hAnsi="Times New Roman" w:cs="Times New Roman"/>
              <w:b/>
              <w:bCs/>
              <w:sz w:val="24"/>
              <w:szCs w:val="24"/>
            </w:rPr>
          </w:rPrChange>
        </w:rPr>
        <w:t>(Fig. 3)</w:t>
      </w:r>
      <w:r w:rsidR="006B7B86" w:rsidRPr="006D057D">
        <w:rPr>
          <w:rFonts w:ascii="Times New Roman" w:hAnsi="Times New Roman" w:cs="Times New Roman"/>
          <w:sz w:val="24"/>
          <w:szCs w:val="24"/>
        </w:rPr>
        <w:t>.</w:t>
      </w:r>
      <w:ins w:id="160" w:author="Askey,Bryce C" w:date="2021-08-18T16:36:00Z">
        <w:r w:rsidR="006135F7">
          <w:rPr>
            <w:rFonts w:ascii="Times New Roman" w:hAnsi="Times New Roman" w:cs="Times New Roman"/>
            <w:sz w:val="24"/>
            <w:szCs w:val="24"/>
          </w:rPr>
          <w:t xml:space="preserve"> Overall, o</w:t>
        </w:r>
        <w:r w:rsidR="006135F7" w:rsidRPr="006135F7">
          <w:rPr>
            <w:rFonts w:ascii="Times New Roman" w:hAnsi="Times New Roman" w:cs="Times New Roman"/>
            <w:sz w:val="24"/>
            <w:szCs w:val="24"/>
          </w:rPr>
          <w:t xml:space="preserve">ur detection of chrysin in the leaves of all species analyzed and baicalein in stems and leaves of most species suggests that 4´-deoxyflavones aren’t root-specific to the same degree that 4´-hydroxyflavones are aerial tissue-specific. </w:t>
        </w:r>
      </w:ins>
    </w:p>
    <w:p w14:paraId="3622B968" w14:textId="48F9C1B3" w:rsidR="00E3283F" w:rsidRDefault="00E3283F"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Identification of</w:t>
      </w:r>
      <w:r w:rsidR="009D76BF">
        <w:rPr>
          <w:rFonts w:ascii="Times New Roman" w:hAnsi="Times New Roman" w:cs="Times New Roman"/>
          <w:b/>
          <w:bCs/>
          <w:i/>
          <w:iCs/>
          <w:sz w:val="24"/>
          <w:szCs w:val="24"/>
        </w:rPr>
        <w:t xml:space="preserve"> isoscutellarein 8-G,</w:t>
      </w:r>
      <w:r>
        <w:rPr>
          <w:rFonts w:ascii="Times New Roman" w:hAnsi="Times New Roman" w:cs="Times New Roman"/>
          <w:b/>
          <w:bCs/>
          <w:i/>
          <w:iCs/>
          <w:sz w:val="24"/>
          <w:szCs w:val="24"/>
        </w:rPr>
        <w:t xml:space="preserve"> a novel 4</w:t>
      </w:r>
      <w:r w:rsidRPr="00E3283F">
        <w:rPr>
          <w:rFonts w:ascii="Times New Roman" w:hAnsi="Times New Roman" w:cs="Times New Roman"/>
          <w:b/>
          <w:bCs/>
          <w:i/>
          <w:iCs/>
          <w:sz w:val="24"/>
          <w:szCs w:val="24"/>
        </w:rPr>
        <w:t>´</w:t>
      </w:r>
      <w:r>
        <w:rPr>
          <w:rFonts w:ascii="Times New Roman" w:hAnsi="Times New Roman" w:cs="Times New Roman"/>
          <w:b/>
          <w:bCs/>
          <w:i/>
          <w:iCs/>
          <w:sz w:val="24"/>
          <w:szCs w:val="24"/>
        </w:rPr>
        <w:t>-hydroxyflavone</w:t>
      </w:r>
      <w:r w:rsidR="009D76BF">
        <w:rPr>
          <w:rFonts w:ascii="Times New Roman" w:hAnsi="Times New Roman" w:cs="Times New Roman"/>
          <w:b/>
          <w:bCs/>
          <w:i/>
          <w:iCs/>
          <w:sz w:val="24"/>
          <w:szCs w:val="24"/>
        </w:rPr>
        <w:t xml:space="preserve"> in Scutellaria</w:t>
      </w:r>
      <w:r>
        <w:rPr>
          <w:rFonts w:ascii="Times New Roman" w:hAnsi="Times New Roman" w:cs="Times New Roman"/>
          <w:b/>
          <w:bCs/>
          <w:i/>
          <w:iCs/>
          <w:sz w:val="24"/>
          <w:szCs w:val="24"/>
        </w:rPr>
        <w:t xml:space="preserve"> –</w:t>
      </w:r>
    </w:p>
    <w:p w14:paraId="3088C42C" w14:textId="5AF34FAB" w:rsidR="002636C3" w:rsidRDefault="002636C3"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sidR="00810BDE">
        <w:rPr>
          <w:rFonts w:ascii="Times New Roman" w:hAnsi="Times New Roman" w:cs="Times New Roman"/>
          <w:sz w:val="24"/>
          <w:szCs w:val="24"/>
        </w:rPr>
        <w:t xml:space="preserve">During our </w:t>
      </w:r>
      <w:r w:rsidR="00C0675C">
        <w:rPr>
          <w:rFonts w:ascii="Times New Roman" w:hAnsi="Times New Roman" w:cs="Times New Roman"/>
          <w:sz w:val="24"/>
          <w:szCs w:val="24"/>
        </w:rPr>
        <w:t xml:space="preserve">metabolite </w:t>
      </w:r>
      <w:r w:rsidR="00810BDE">
        <w:rPr>
          <w:rFonts w:ascii="Times New Roman" w:hAnsi="Times New Roman" w:cs="Times New Roman"/>
          <w:sz w:val="24"/>
          <w:szCs w:val="24"/>
        </w:rPr>
        <w:t xml:space="preserve">analysis, we detected multiple metabolites which we had no standard for, and therefore were unable to identify. </w:t>
      </w:r>
      <w:r w:rsidR="00616140">
        <w:rPr>
          <w:rFonts w:ascii="Times New Roman" w:hAnsi="Times New Roman" w:cs="Times New Roman"/>
          <w:sz w:val="24"/>
          <w:szCs w:val="24"/>
        </w:rPr>
        <w:t>Of these unknown metabolites</w:t>
      </w:r>
      <w:r w:rsidR="00810BDE">
        <w:rPr>
          <w:rFonts w:ascii="Times New Roman" w:hAnsi="Times New Roman" w:cs="Times New Roman"/>
          <w:sz w:val="24"/>
          <w:szCs w:val="24"/>
        </w:rPr>
        <w:t>, one drew our interest because of its pattern of</w:t>
      </w:r>
      <w:r w:rsidR="002A4FA5">
        <w:rPr>
          <w:rFonts w:ascii="Times New Roman" w:hAnsi="Times New Roman" w:cs="Times New Roman"/>
          <w:sz w:val="24"/>
          <w:szCs w:val="24"/>
        </w:rPr>
        <w:t xml:space="preserve"> accumulation </w:t>
      </w:r>
      <w:r w:rsidR="00810BDE">
        <w:rPr>
          <w:rFonts w:ascii="Times New Roman" w:hAnsi="Times New Roman" w:cs="Times New Roman"/>
          <w:sz w:val="24"/>
          <w:szCs w:val="24"/>
        </w:rPr>
        <w:t xml:space="preserve">across the </w:t>
      </w:r>
      <w:r w:rsidR="002A4FA5">
        <w:rPr>
          <w:rFonts w:ascii="Times New Roman" w:hAnsi="Times New Roman" w:cs="Times New Roman"/>
          <w:sz w:val="24"/>
          <w:szCs w:val="24"/>
        </w:rPr>
        <w:t>tissue samples we collected</w:t>
      </w:r>
      <w:r w:rsidR="008A63BA">
        <w:rPr>
          <w:rFonts w:ascii="Times New Roman" w:hAnsi="Times New Roman" w:cs="Times New Roman"/>
          <w:sz w:val="24"/>
          <w:szCs w:val="24"/>
        </w:rPr>
        <w:t xml:space="preserve"> </w:t>
      </w:r>
      <w:r w:rsidR="008A63BA" w:rsidRPr="006D057D">
        <w:rPr>
          <w:rFonts w:ascii="Times New Roman" w:hAnsi="Times New Roman" w:cs="Times New Roman"/>
          <w:sz w:val="24"/>
          <w:szCs w:val="24"/>
          <w:rPrChange w:id="161" w:author="Askey,Bryce C" w:date="2021-08-18T16:40:00Z">
            <w:rPr>
              <w:rFonts w:ascii="Times New Roman" w:hAnsi="Times New Roman" w:cs="Times New Roman"/>
              <w:b/>
              <w:bCs/>
              <w:sz w:val="24"/>
              <w:szCs w:val="24"/>
            </w:rPr>
          </w:rPrChange>
        </w:rPr>
        <w:t>(Fig. 4)</w:t>
      </w:r>
      <w:r w:rsidR="002A4FA5" w:rsidRPr="006D057D">
        <w:rPr>
          <w:rFonts w:ascii="Times New Roman" w:hAnsi="Times New Roman" w:cs="Times New Roman"/>
          <w:sz w:val="24"/>
          <w:szCs w:val="24"/>
        </w:rPr>
        <w:t>.</w:t>
      </w:r>
      <w:r w:rsidR="002A4FA5">
        <w:rPr>
          <w:rFonts w:ascii="Times New Roman" w:hAnsi="Times New Roman" w:cs="Times New Roman"/>
          <w:sz w:val="24"/>
          <w:szCs w:val="24"/>
        </w:rPr>
        <w:t xml:space="preserve"> </w:t>
      </w:r>
      <w:r w:rsidR="005E78BB">
        <w:rPr>
          <w:rFonts w:ascii="Times New Roman" w:hAnsi="Times New Roman" w:cs="Times New Roman"/>
          <w:sz w:val="24"/>
          <w:szCs w:val="24"/>
        </w:rPr>
        <w:t xml:space="preserve">In our HPLC chromatograms, we detected the </w:t>
      </w:r>
      <w:r w:rsidR="002A4FA5">
        <w:rPr>
          <w:rFonts w:ascii="Times New Roman" w:hAnsi="Times New Roman" w:cs="Times New Roman"/>
          <w:sz w:val="24"/>
          <w:szCs w:val="24"/>
        </w:rPr>
        <w:t xml:space="preserve">peak </w:t>
      </w:r>
      <w:r w:rsidR="005E78BB">
        <w:rPr>
          <w:rFonts w:ascii="Times New Roman" w:hAnsi="Times New Roman" w:cs="Times New Roman"/>
          <w:sz w:val="24"/>
          <w:szCs w:val="24"/>
        </w:rPr>
        <w:t xml:space="preserve">corresponding to this metabolite in the aerial parts of </w:t>
      </w:r>
      <w:r w:rsidR="005E78BB">
        <w:rPr>
          <w:rFonts w:ascii="Times New Roman" w:hAnsi="Times New Roman" w:cs="Times New Roman"/>
          <w:i/>
          <w:iCs/>
          <w:sz w:val="24"/>
          <w:szCs w:val="24"/>
        </w:rPr>
        <w:t>S. ba</w:t>
      </w:r>
      <w:r w:rsidR="00346CB7">
        <w:rPr>
          <w:rFonts w:ascii="Times New Roman" w:hAnsi="Times New Roman" w:cs="Times New Roman"/>
          <w:i/>
          <w:iCs/>
          <w:sz w:val="24"/>
          <w:szCs w:val="24"/>
        </w:rPr>
        <w:t xml:space="preserve">icalensis </w:t>
      </w:r>
      <w:r w:rsidR="00346CB7">
        <w:rPr>
          <w:rFonts w:ascii="Times New Roman" w:hAnsi="Times New Roman" w:cs="Times New Roman"/>
          <w:sz w:val="24"/>
          <w:szCs w:val="24"/>
        </w:rPr>
        <w:t xml:space="preserve">and </w:t>
      </w:r>
      <w:r w:rsidR="00346CB7">
        <w:rPr>
          <w:rFonts w:ascii="Times New Roman" w:hAnsi="Times New Roman" w:cs="Times New Roman"/>
          <w:i/>
          <w:iCs/>
          <w:sz w:val="24"/>
          <w:szCs w:val="24"/>
        </w:rPr>
        <w:t>S. barbata</w:t>
      </w:r>
      <w:r w:rsidR="00C0675C">
        <w:rPr>
          <w:rFonts w:ascii="Times New Roman" w:hAnsi="Times New Roman" w:cs="Times New Roman"/>
          <w:sz w:val="24"/>
          <w:szCs w:val="24"/>
        </w:rPr>
        <w:t xml:space="preserve">, </w:t>
      </w:r>
      <w:ins w:id="162" w:author="Askey,Bryce C" w:date="2021-08-18T16:41:00Z">
        <w:r w:rsidR="006D057D">
          <w:rPr>
            <w:rFonts w:ascii="Times New Roman" w:hAnsi="Times New Roman" w:cs="Times New Roman"/>
            <w:sz w:val="24"/>
            <w:szCs w:val="24"/>
          </w:rPr>
          <w:t xml:space="preserve">but not in </w:t>
        </w:r>
      </w:ins>
      <w:del w:id="163" w:author="Askey,Bryce C" w:date="2021-08-18T16:41:00Z">
        <w:r w:rsidR="00C0675C" w:rsidDel="006D057D">
          <w:rPr>
            <w:rFonts w:ascii="Times New Roman" w:hAnsi="Times New Roman" w:cs="Times New Roman"/>
            <w:sz w:val="24"/>
            <w:szCs w:val="24"/>
          </w:rPr>
          <w:delText>which was absent in both</w:delText>
        </w:r>
      </w:del>
      <w:r w:rsidR="008A63BA">
        <w:rPr>
          <w:rFonts w:ascii="Times New Roman" w:hAnsi="Times New Roman" w:cs="Times New Roman"/>
          <w:sz w:val="24"/>
          <w:szCs w:val="24"/>
        </w:rPr>
        <w:t xml:space="preserve"> </w:t>
      </w:r>
      <w:r w:rsidR="006048FC">
        <w:rPr>
          <w:rFonts w:ascii="Times New Roman" w:hAnsi="Times New Roman" w:cs="Times New Roman"/>
          <w:i/>
          <w:iCs/>
          <w:sz w:val="24"/>
          <w:szCs w:val="24"/>
        </w:rPr>
        <w:t>S. racemosa</w:t>
      </w:r>
      <w:ins w:id="164" w:author="Jeongim Kim" w:date="2021-08-16T22:26:00Z">
        <w:del w:id="165" w:author="Askey,Bryce C" w:date="2021-08-18T16:41:00Z">
          <w:r w:rsidR="00C0675C" w:rsidDel="006D057D">
            <w:rPr>
              <w:rFonts w:ascii="Times New Roman" w:hAnsi="Times New Roman" w:cs="Times New Roman"/>
              <w:sz w:val="24"/>
              <w:szCs w:val="24"/>
            </w:rPr>
            <w:delText xml:space="preserve"> and </w:delText>
          </w:r>
        </w:del>
      </w:ins>
      <w:ins w:id="166" w:author="Jeongim Kim" w:date="2021-08-16T22:27:00Z">
        <w:del w:id="167" w:author="Askey,Bryce C" w:date="2021-08-18T16:41:00Z">
          <w:r w:rsidR="00C0675C" w:rsidDel="006D057D">
            <w:rPr>
              <w:rFonts w:ascii="Times New Roman" w:hAnsi="Times New Roman" w:cs="Times New Roman"/>
              <w:i/>
              <w:iCs/>
              <w:sz w:val="24"/>
              <w:szCs w:val="24"/>
            </w:rPr>
            <w:delText xml:space="preserve">S. </w:delText>
          </w:r>
          <w:r w:rsidR="00C0675C" w:rsidDel="006D057D">
            <w:rPr>
              <w:rFonts w:ascii="Times New Roman" w:hAnsi="Times New Roman" w:cs="Times New Roman"/>
              <w:i/>
              <w:iCs/>
              <w:sz w:val="24"/>
              <w:szCs w:val="24"/>
            </w:rPr>
            <w:lastRenderedPageBreak/>
            <w:delText>wrightii</w:delText>
          </w:r>
        </w:del>
      </w:ins>
      <w:del w:id="168" w:author="Jeongim Kim" w:date="2021-08-16T22:26:00Z">
        <w:r w:rsidR="00BD3F60" w:rsidDel="00C0675C">
          <w:rPr>
            <w:rFonts w:ascii="Times New Roman" w:hAnsi="Times New Roman" w:cs="Times New Roman"/>
            <w:sz w:val="24"/>
            <w:szCs w:val="24"/>
          </w:rPr>
          <w:delText>, the peak wasn’t present in neither aerial parts nor roots</w:delText>
        </w:r>
      </w:del>
      <w:r w:rsidR="00BD3F60">
        <w:rPr>
          <w:rFonts w:ascii="Times New Roman" w:hAnsi="Times New Roman" w:cs="Times New Roman"/>
          <w:sz w:val="24"/>
          <w:szCs w:val="24"/>
        </w:rPr>
        <w:t>. The peak was absent in root chromatograms collected from all seven species.</w:t>
      </w:r>
      <w:r w:rsidR="008A63BA">
        <w:rPr>
          <w:rFonts w:ascii="Times New Roman" w:hAnsi="Times New Roman" w:cs="Times New Roman"/>
          <w:sz w:val="24"/>
          <w:szCs w:val="24"/>
        </w:rPr>
        <w:t xml:space="preserve"> </w:t>
      </w:r>
      <w:r w:rsidR="00BD3F60">
        <w:rPr>
          <w:rFonts w:ascii="Times New Roman" w:hAnsi="Times New Roman" w:cs="Times New Roman"/>
          <w:sz w:val="24"/>
          <w:szCs w:val="24"/>
        </w:rPr>
        <w:t>The aerial specificity of the metabolite led us to hy</w:t>
      </w:r>
      <w:r w:rsidR="0030611F">
        <w:rPr>
          <w:rFonts w:ascii="Times New Roman" w:hAnsi="Times New Roman" w:cs="Times New Roman"/>
          <w:sz w:val="24"/>
          <w:szCs w:val="24"/>
        </w:rPr>
        <w:t>pothesize that</w:t>
      </w:r>
      <w:r w:rsidR="00BD3F60">
        <w:rPr>
          <w:rFonts w:ascii="Times New Roman" w:hAnsi="Times New Roman" w:cs="Times New Roman"/>
          <w:sz w:val="24"/>
          <w:szCs w:val="24"/>
        </w:rPr>
        <w:t xml:space="preserve"> it </w:t>
      </w:r>
      <w:r w:rsidR="0030611F">
        <w:rPr>
          <w:rFonts w:ascii="Times New Roman" w:hAnsi="Times New Roman" w:cs="Times New Roman"/>
          <w:sz w:val="24"/>
          <w:szCs w:val="24"/>
        </w:rPr>
        <w:t>was a 4’-hydroxyflavone,</w:t>
      </w:r>
      <w:r w:rsidR="00B43505">
        <w:rPr>
          <w:rFonts w:ascii="Times New Roman" w:hAnsi="Times New Roman" w:cs="Times New Roman"/>
          <w:sz w:val="24"/>
          <w:szCs w:val="24"/>
        </w:rPr>
        <w:t xml:space="preserve"> but</w:t>
      </w:r>
      <w:r w:rsidR="0030611F">
        <w:rPr>
          <w:rFonts w:ascii="Times New Roman" w:hAnsi="Times New Roman" w:cs="Times New Roman"/>
          <w:sz w:val="24"/>
          <w:szCs w:val="24"/>
        </w:rPr>
        <w:t xml:space="preserve"> </w:t>
      </w:r>
      <w:r w:rsidR="00346CB7">
        <w:rPr>
          <w:rFonts w:ascii="Times New Roman" w:hAnsi="Times New Roman" w:cs="Times New Roman"/>
          <w:sz w:val="24"/>
          <w:szCs w:val="24"/>
        </w:rPr>
        <w:t>its</w:t>
      </w:r>
      <w:r w:rsidR="0030611F">
        <w:rPr>
          <w:rFonts w:ascii="Times New Roman" w:hAnsi="Times New Roman" w:cs="Times New Roman"/>
          <w:sz w:val="24"/>
          <w:szCs w:val="24"/>
        </w:rPr>
        <w:t xml:space="preserve"> UV absorbance spectra </w:t>
      </w:r>
      <w:r w:rsidR="00346CB7">
        <w:rPr>
          <w:rFonts w:ascii="Times New Roman" w:hAnsi="Times New Roman" w:cs="Times New Roman"/>
          <w:sz w:val="24"/>
          <w:szCs w:val="24"/>
        </w:rPr>
        <w:t xml:space="preserve">did not resemble that of any 4’-hydroxyflavone which we had a standard for. </w:t>
      </w:r>
      <w:r w:rsidR="00B43505">
        <w:rPr>
          <w:rFonts w:ascii="Times New Roman" w:hAnsi="Times New Roman" w:cs="Times New Roman"/>
          <w:sz w:val="24"/>
          <w:szCs w:val="24"/>
        </w:rPr>
        <w:t xml:space="preserve">Therefore, to elucidate its structure, we </w:t>
      </w:r>
      <w:r w:rsidR="00AB6DFF">
        <w:rPr>
          <w:rFonts w:ascii="Times New Roman" w:hAnsi="Times New Roman" w:cs="Times New Roman"/>
          <w:sz w:val="24"/>
          <w:szCs w:val="24"/>
        </w:rPr>
        <w:t xml:space="preserve">fractionated the unknown metabolite from our </w:t>
      </w:r>
      <w:r w:rsidR="00AB6DFF">
        <w:rPr>
          <w:rFonts w:ascii="Times New Roman" w:hAnsi="Times New Roman" w:cs="Times New Roman"/>
          <w:i/>
          <w:iCs/>
          <w:sz w:val="24"/>
          <w:szCs w:val="24"/>
        </w:rPr>
        <w:t xml:space="preserve">S. barbata </w:t>
      </w:r>
      <w:r w:rsidR="00AB6DFF">
        <w:rPr>
          <w:rFonts w:ascii="Times New Roman" w:hAnsi="Times New Roman" w:cs="Times New Roman"/>
          <w:sz w:val="24"/>
          <w:szCs w:val="24"/>
        </w:rPr>
        <w:t xml:space="preserve">leaf extracts, and analyzed </w:t>
      </w:r>
      <w:r w:rsidR="00553943">
        <w:rPr>
          <w:rFonts w:ascii="Times New Roman" w:hAnsi="Times New Roman" w:cs="Times New Roman"/>
          <w:sz w:val="24"/>
          <w:szCs w:val="24"/>
        </w:rPr>
        <w:t>the fraction</w:t>
      </w:r>
      <w:r w:rsidR="00AB6DFF">
        <w:rPr>
          <w:rFonts w:ascii="Times New Roman" w:hAnsi="Times New Roman" w:cs="Times New Roman"/>
          <w:sz w:val="24"/>
          <w:szCs w:val="24"/>
        </w:rPr>
        <w:t xml:space="preserve"> </w:t>
      </w:r>
      <w:r w:rsidR="00176C6B">
        <w:rPr>
          <w:rFonts w:ascii="Times New Roman" w:hAnsi="Times New Roman" w:cs="Times New Roman"/>
          <w:sz w:val="24"/>
          <w:szCs w:val="24"/>
        </w:rPr>
        <w:t>with tandem mass spectrometry (MS/MS)</w:t>
      </w:r>
      <w:r w:rsidR="00C0675C">
        <w:rPr>
          <w:rFonts w:ascii="Times New Roman" w:hAnsi="Times New Roman" w:cs="Times New Roman"/>
          <w:sz w:val="24"/>
          <w:szCs w:val="24"/>
        </w:rPr>
        <w:t xml:space="preserve">. Interestingly, LC/MS analysis revealed that its mass and mass fragmentation pattern were same as scutellarin although they were eluted at </w:t>
      </w:r>
      <w:del w:id="169" w:author="Askey,Bryce C" w:date="2021-08-18T16:47:00Z">
        <w:r w:rsidR="00C0675C" w:rsidDel="009E7E21">
          <w:rPr>
            <w:rFonts w:ascii="Times New Roman" w:hAnsi="Times New Roman" w:cs="Times New Roman"/>
            <w:sz w:val="24"/>
            <w:szCs w:val="24"/>
          </w:rPr>
          <w:delText xml:space="preserve">the </w:delText>
        </w:r>
      </w:del>
      <w:ins w:id="170" w:author="Askey,Bryce C" w:date="2021-08-18T16:47:00Z">
        <w:r w:rsidR="009E7E21">
          <w:rPr>
            <w:rFonts w:ascii="Times New Roman" w:hAnsi="Times New Roman" w:cs="Times New Roman"/>
            <w:sz w:val="24"/>
            <w:szCs w:val="24"/>
          </w:rPr>
          <w:t xml:space="preserve"> </w:t>
        </w:r>
      </w:ins>
      <w:r w:rsidR="00C0675C">
        <w:rPr>
          <w:rFonts w:ascii="Times New Roman" w:hAnsi="Times New Roman" w:cs="Times New Roman"/>
          <w:sz w:val="24"/>
          <w:szCs w:val="24"/>
        </w:rPr>
        <w:t>different retention time</w:t>
      </w:r>
      <w:ins w:id="171" w:author="Askey,Bryce C" w:date="2021-08-18T16:47:00Z">
        <w:r w:rsidR="009E7E21">
          <w:rPr>
            <w:rFonts w:ascii="Times New Roman" w:hAnsi="Times New Roman" w:cs="Times New Roman"/>
            <w:sz w:val="24"/>
            <w:szCs w:val="24"/>
          </w:rPr>
          <w:t>s</w:t>
        </w:r>
      </w:ins>
      <w:r w:rsidR="00C0675C">
        <w:rPr>
          <w:rFonts w:ascii="Times New Roman" w:hAnsi="Times New Roman" w:cs="Times New Roman"/>
          <w:sz w:val="24"/>
          <w:szCs w:val="24"/>
        </w:rPr>
        <w:t xml:space="preserve"> </w:t>
      </w:r>
      <w:r w:rsidR="00C0675C" w:rsidRPr="009E7E21">
        <w:rPr>
          <w:rFonts w:ascii="Times New Roman" w:hAnsi="Times New Roman" w:cs="Times New Roman"/>
          <w:sz w:val="24"/>
          <w:szCs w:val="24"/>
        </w:rPr>
        <w:t>(Fig.5).</w:t>
      </w:r>
      <w:r w:rsidR="00C0675C">
        <w:rPr>
          <w:rFonts w:ascii="Times New Roman" w:hAnsi="Times New Roman" w:cs="Times New Roman"/>
          <w:sz w:val="24"/>
          <w:szCs w:val="24"/>
        </w:rPr>
        <w:t xml:space="preserve"> </w:t>
      </w:r>
      <w:del w:id="172" w:author="Jeongim Kim" w:date="2021-08-16T22:37:00Z">
        <w:r w:rsidR="00176C6B" w:rsidDel="00C0675C">
          <w:rPr>
            <w:rFonts w:ascii="Times New Roman" w:hAnsi="Times New Roman" w:cs="Times New Roman"/>
            <w:sz w:val="24"/>
            <w:szCs w:val="24"/>
          </w:rPr>
          <w:delText xml:space="preserve"> </w:delText>
        </w:r>
      </w:del>
      <w:r w:rsidR="00C0675C">
        <w:rPr>
          <w:rFonts w:ascii="Times New Roman" w:hAnsi="Times New Roman" w:cs="Times New Roman"/>
          <w:sz w:val="24"/>
          <w:szCs w:val="24"/>
        </w:rPr>
        <w:t xml:space="preserve">We further analyzed its structure using </w:t>
      </w:r>
      <w:r w:rsidR="00176C6B">
        <w:rPr>
          <w:rFonts w:ascii="Times New Roman" w:hAnsi="Times New Roman" w:cs="Times New Roman"/>
          <w:sz w:val="24"/>
          <w:szCs w:val="24"/>
        </w:rPr>
        <w:t>nuclear magnetic resonance spectrometry (NMR)</w:t>
      </w:r>
      <w:r w:rsidR="00C0675C">
        <w:rPr>
          <w:rFonts w:ascii="Times New Roman" w:hAnsi="Times New Roman" w:cs="Times New Roman"/>
          <w:sz w:val="24"/>
          <w:szCs w:val="24"/>
        </w:rPr>
        <w:t>, which confirmed it as isoscutellarein 8-glucuronide (</w:t>
      </w:r>
      <w:proofErr w:type="spellStart"/>
      <w:r w:rsidR="00C0675C">
        <w:rPr>
          <w:rFonts w:ascii="Times New Roman" w:hAnsi="Times New Roman" w:cs="Times New Roman"/>
          <w:sz w:val="24"/>
          <w:szCs w:val="24"/>
        </w:rPr>
        <w:t>isoscutellarin</w:t>
      </w:r>
      <w:proofErr w:type="spellEnd"/>
      <w:r w:rsidR="00C0675C">
        <w:rPr>
          <w:rFonts w:ascii="Times New Roman" w:hAnsi="Times New Roman" w:cs="Times New Roman"/>
          <w:sz w:val="24"/>
          <w:szCs w:val="24"/>
        </w:rPr>
        <w:t>) (Fig 6).</w:t>
      </w:r>
    </w:p>
    <w:p w14:paraId="695C9FC8" w14:textId="5FF66073" w:rsidR="00A10F5E" w:rsidRPr="00A10F5E" w:rsidRDefault="00176C6B" w:rsidP="00663459">
      <w:pPr>
        <w:spacing w:after="0" w:line="360" w:lineRule="auto"/>
        <w:rPr>
          <w:rFonts w:ascii="Times New Roman" w:hAnsi="Times New Roman" w:cs="Times New Roman"/>
          <w:sz w:val="24"/>
          <w:szCs w:val="24"/>
          <w:highlight w:val="green"/>
        </w:rPr>
      </w:pPr>
      <w:r>
        <w:rPr>
          <w:rFonts w:ascii="Times New Roman" w:hAnsi="Times New Roman" w:cs="Times New Roman"/>
          <w:sz w:val="24"/>
          <w:szCs w:val="24"/>
        </w:rPr>
        <w:tab/>
      </w:r>
      <w:r w:rsidRPr="00A10F5E">
        <w:rPr>
          <w:rFonts w:ascii="Times New Roman" w:hAnsi="Times New Roman" w:cs="Times New Roman"/>
          <w:sz w:val="24"/>
          <w:szCs w:val="24"/>
          <w:highlight w:val="green"/>
        </w:rPr>
        <w:t>MS/MS</w:t>
      </w:r>
      <w:r w:rsidR="00A10F5E" w:rsidRPr="00A10F5E">
        <w:rPr>
          <w:rFonts w:ascii="Times New Roman" w:hAnsi="Times New Roman" w:cs="Times New Roman"/>
          <w:sz w:val="24"/>
          <w:szCs w:val="24"/>
          <w:highlight w:val="green"/>
        </w:rPr>
        <w:t xml:space="preserve"> results</w:t>
      </w:r>
      <w:r w:rsidRPr="00A10F5E">
        <w:rPr>
          <w:rFonts w:ascii="Times New Roman" w:hAnsi="Times New Roman" w:cs="Times New Roman"/>
          <w:sz w:val="24"/>
          <w:szCs w:val="24"/>
          <w:highlight w:val="green"/>
        </w:rPr>
        <w:t xml:space="preserve"> </w:t>
      </w:r>
      <w:r w:rsidR="00201107" w:rsidRPr="00A10F5E">
        <w:rPr>
          <w:rFonts w:ascii="Times New Roman" w:hAnsi="Times New Roman" w:cs="Times New Roman"/>
          <w:b/>
          <w:bCs/>
          <w:sz w:val="24"/>
          <w:szCs w:val="24"/>
          <w:highlight w:val="green"/>
        </w:rPr>
        <w:t xml:space="preserve">(Fig. 5) </w:t>
      </w:r>
    </w:p>
    <w:p w14:paraId="6CCB5A3F" w14:textId="090D96BE" w:rsidR="00985E5A" w:rsidRPr="00201107" w:rsidRDefault="00176C6B" w:rsidP="00A10F5E">
      <w:pPr>
        <w:spacing w:after="0" w:line="360" w:lineRule="auto"/>
        <w:ind w:firstLine="720"/>
        <w:rPr>
          <w:rFonts w:ascii="Times New Roman" w:hAnsi="Times New Roman" w:cs="Times New Roman"/>
          <w:b/>
          <w:bCs/>
          <w:sz w:val="24"/>
          <w:szCs w:val="24"/>
        </w:rPr>
      </w:pPr>
      <w:r w:rsidRPr="00A10F5E">
        <w:rPr>
          <w:rFonts w:ascii="Times New Roman" w:hAnsi="Times New Roman" w:cs="Times New Roman"/>
          <w:sz w:val="24"/>
          <w:szCs w:val="24"/>
          <w:highlight w:val="green"/>
        </w:rPr>
        <w:t>NMR results</w:t>
      </w:r>
      <w:r w:rsidR="00201107" w:rsidRPr="00A10F5E">
        <w:rPr>
          <w:rFonts w:ascii="Times New Roman" w:hAnsi="Times New Roman" w:cs="Times New Roman"/>
          <w:sz w:val="24"/>
          <w:szCs w:val="24"/>
          <w:highlight w:val="green"/>
        </w:rPr>
        <w:t xml:space="preserve"> </w:t>
      </w:r>
      <w:r w:rsidR="00201107" w:rsidRPr="00A10F5E">
        <w:rPr>
          <w:rFonts w:ascii="Times New Roman" w:hAnsi="Times New Roman" w:cs="Times New Roman"/>
          <w:b/>
          <w:bCs/>
          <w:sz w:val="24"/>
          <w:szCs w:val="24"/>
          <w:highlight w:val="green"/>
        </w:rPr>
        <w:t>(Fig. 6)</w:t>
      </w:r>
    </w:p>
    <w:p w14:paraId="17E82A1A" w14:textId="0407D3F8" w:rsidR="009D76BF" w:rsidRDefault="00DF5C8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Investigation of isoscutellarein 8-G biosynthesi</w:t>
      </w:r>
      <w:r w:rsidR="003A6590">
        <w:rPr>
          <w:rFonts w:ascii="Times New Roman" w:hAnsi="Times New Roman" w:cs="Times New Roman"/>
          <w:b/>
          <w:bCs/>
          <w:i/>
          <w:iCs/>
          <w:sz w:val="24"/>
          <w:szCs w:val="24"/>
        </w:rPr>
        <w:t>s –</w:t>
      </w:r>
    </w:p>
    <w:p w14:paraId="48DE1707" w14:textId="429B5221" w:rsidR="003F6BA2" w:rsidRDefault="00FB2931"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After confirming the identity of the unknown</w:t>
      </w:r>
      <w:r w:rsidR="009F08A2">
        <w:rPr>
          <w:rFonts w:ascii="Times New Roman" w:hAnsi="Times New Roman" w:cs="Times New Roman"/>
          <w:sz w:val="24"/>
          <w:szCs w:val="24"/>
        </w:rPr>
        <w:t xml:space="preserve"> metabolite</w:t>
      </w:r>
      <w:r>
        <w:rPr>
          <w:rFonts w:ascii="Times New Roman" w:hAnsi="Times New Roman" w:cs="Times New Roman"/>
          <w:sz w:val="24"/>
          <w:szCs w:val="24"/>
        </w:rPr>
        <w:t xml:space="preserve"> as isoscutellarein 8-G, we </w:t>
      </w:r>
      <w:r w:rsidR="009F08A2">
        <w:rPr>
          <w:rFonts w:ascii="Times New Roman" w:hAnsi="Times New Roman" w:cs="Times New Roman"/>
          <w:sz w:val="24"/>
          <w:szCs w:val="24"/>
        </w:rPr>
        <w:t>then quantified it</w:t>
      </w:r>
      <w:r w:rsidR="00561DB9">
        <w:rPr>
          <w:rFonts w:ascii="Times New Roman" w:hAnsi="Times New Roman" w:cs="Times New Roman"/>
          <w:sz w:val="24"/>
          <w:szCs w:val="24"/>
        </w:rPr>
        <w:t>s relative abundance</w:t>
      </w:r>
      <w:r w:rsidR="009F08A2">
        <w:rPr>
          <w:rFonts w:ascii="Times New Roman" w:hAnsi="Times New Roman" w:cs="Times New Roman"/>
          <w:sz w:val="24"/>
          <w:szCs w:val="24"/>
        </w:rPr>
        <w:t xml:space="preserve"> in all organ-specific tissue samples we had collected</w:t>
      </w:r>
      <w:r w:rsidR="008562EE">
        <w:rPr>
          <w:rFonts w:ascii="Times New Roman" w:hAnsi="Times New Roman" w:cs="Times New Roman"/>
          <w:sz w:val="24"/>
          <w:szCs w:val="24"/>
        </w:rPr>
        <w:t xml:space="preserve"> </w:t>
      </w:r>
      <w:r w:rsidR="008562EE">
        <w:rPr>
          <w:rFonts w:ascii="Times New Roman" w:hAnsi="Times New Roman" w:cs="Times New Roman"/>
          <w:b/>
          <w:bCs/>
          <w:sz w:val="24"/>
          <w:szCs w:val="24"/>
        </w:rPr>
        <w:t>(Fig. 7)</w:t>
      </w:r>
      <w:r w:rsidR="009F08A2">
        <w:rPr>
          <w:rFonts w:ascii="Times New Roman" w:hAnsi="Times New Roman" w:cs="Times New Roman"/>
          <w:sz w:val="24"/>
          <w:szCs w:val="24"/>
        </w:rPr>
        <w:t xml:space="preserve">. </w:t>
      </w:r>
      <w:del w:id="173" w:author="Jeongim Kim" w:date="2021-08-16T22:41:00Z">
        <w:r w:rsidR="009F08A2" w:rsidDel="00561DB9">
          <w:rPr>
            <w:rFonts w:ascii="Times New Roman" w:hAnsi="Times New Roman" w:cs="Times New Roman"/>
            <w:sz w:val="24"/>
            <w:szCs w:val="24"/>
          </w:rPr>
          <w:delText>Without a chemical standard, we were only able to measure peak area from our HPLC dataset.</w:delText>
        </w:r>
        <w:r w:rsidR="008562EE" w:rsidDel="00561DB9">
          <w:rPr>
            <w:rFonts w:ascii="Times New Roman" w:hAnsi="Times New Roman" w:cs="Times New Roman"/>
            <w:sz w:val="24"/>
            <w:szCs w:val="24"/>
          </w:rPr>
          <w:delText xml:space="preserve"> However, this still allowed for determination of </w:delText>
        </w:r>
        <w:r w:rsidR="006F09F3" w:rsidDel="00561DB9">
          <w:rPr>
            <w:rFonts w:ascii="Times New Roman" w:hAnsi="Times New Roman" w:cs="Times New Roman"/>
            <w:sz w:val="24"/>
            <w:szCs w:val="24"/>
          </w:rPr>
          <w:delText xml:space="preserve">the flavone’s relative abundance. </w:delText>
        </w:r>
      </w:del>
      <w:r w:rsidR="006F09F3">
        <w:rPr>
          <w:rFonts w:ascii="Times New Roman" w:hAnsi="Times New Roman" w:cs="Times New Roman"/>
          <w:sz w:val="24"/>
          <w:szCs w:val="24"/>
        </w:rPr>
        <w:t>Isoscutellarein 8-G was accumulated only in the aerial parts of all species we analyzed, matching the pattern which we had previously observed for 4</w:t>
      </w:r>
      <w:r w:rsidR="006F09F3" w:rsidRPr="006F09F3">
        <w:rPr>
          <w:rFonts w:ascii="Times New Roman" w:hAnsi="Times New Roman" w:cs="Times New Roman"/>
          <w:sz w:val="24"/>
          <w:szCs w:val="24"/>
        </w:rPr>
        <w:t>´</w:t>
      </w:r>
      <w:r w:rsidR="006F09F3">
        <w:rPr>
          <w:rFonts w:ascii="Times New Roman" w:hAnsi="Times New Roman" w:cs="Times New Roman"/>
          <w:sz w:val="24"/>
          <w:szCs w:val="24"/>
        </w:rPr>
        <w:t xml:space="preserve">-hydroxyflavones. </w:t>
      </w:r>
      <w:r w:rsidR="008562EE">
        <w:rPr>
          <w:rFonts w:ascii="Times New Roman" w:hAnsi="Times New Roman" w:cs="Times New Roman"/>
          <w:i/>
          <w:iCs/>
          <w:sz w:val="24"/>
          <w:szCs w:val="24"/>
        </w:rPr>
        <w:t xml:space="preserve">S. barbata </w:t>
      </w:r>
      <w:r w:rsidR="008562EE">
        <w:rPr>
          <w:rFonts w:ascii="Times New Roman" w:hAnsi="Times New Roman" w:cs="Times New Roman"/>
          <w:sz w:val="24"/>
          <w:szCs w:val="24"/>
        </w:rPr>
        <w:t xml:space="preserve">accumulated </w:t>
      </w:r>
      <w:r w:rsidR="006F09F3">
        <w:rPr>
          <w:rFonts w:ascii="Times New Roman" w:hAnsi="Times New Roman" w:cs="Times New Roman"/>
          <w:sz w:val="24"/>
          <w:szCs w:val="24"/>
        </w:rPr>
        <w:t xml:space="preserve">the greatest </w:t>
      </w:r>
      <w:r w:rsidR="00F41E78">
        <w:rPr>
          <w:rFonts w:ascii="Times New Roman" w:hAnsi="Times New Roman" w:cs="Times New Roman"/>
          <w:sz w:val="24"/>
          <w:szCs w:val="24"/>
        </w:rPr>
        <w:t xml:space="preserve">overall </w:t>
      </w:r>
      <w:r w:rsidR="006F09F3">
        <w:rPr>
          <w:rFonts w:ascii="Times New Roman" w:hAnsi="Times New Roman" w:cs="Times New Roman"/>
          <w:sz w:val="24"/>
          <w:szCs w:val="24"/>
        </w:rPr>
        <w:t>concentrations of isoscutellarein 8-G</w:t>
      </w:r>
      <w:r w:rsidR="005023FF">
        <w:rPr>
          <w:rFonts w:ascii="Times New Roman" w:hAnsi="Times New Roman" w:cs="Times New Roman"/>
          <w:sz w:val="24"/>
          <w:szCs w:val="24"/>
        </w:rPr>
        <w:t>,</w:t>
      </w:r>
      <w:r w:rsidR="008E2F1D">
        <w:rPr>
          <w:rFonts w:ascii="Times New Roman" w:hAnsi="Times New Roman" w:cs="Times New Roman"/>
          <w:sz w:val="24"/>
          <w:szCs w:val="24"/>
        </w:rPr>
        <w:t xml:space="preserve"> as the flavone was </w:t>
      </w:r>
      <w:r w:rsidR="005023FF">
        <w:rPr>
          <w:rFonts w:ascii="Times New Roman" w:hAnsi="Times New Roman" w:cs="Times New Roman"/>
          <w:sz w:val="24"/>
          <w:szCs w:val="24"/>
        </w:rPr>
        <w:t>relatively abundant</w:t>
      </w:r>
      <w:r w:rsidR="008E2F1D">
        <w:rPr>
          <w:rFonts w:ascii="Times New Roman" w:hAnsi="Times New Roman" w:cs="Times New Roman"/>
          <w:sz w:val="24"/>
          <w:szCs w:val="24"/>
        </w:rPr>
        <w:t xml:space="preserve"> in both its leaves and stems. </w:t>
      </w:r>
      <w:r w:rsidR="005023FF">
        <w:rPr>
          <w:rFonts w:ascii="Times New Roman" w:hAnsi="Times New Roman" w:cs="Times New Roman"/>
          <w:i/>
          <w:iCs/>
          <w:sz w:val="24"/>
          <w:szCs w:val="24"/>
        </w:rPr>
        <w:t>S. baicalensis</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altissima</w:t>
      </w:r>
      <w:proofErr w:type="spellEnd"/>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tournefortii</w:t>
      </w:r>
      <w:proofErr w:type="spellEnd"/>
      <w:r w:rsidR="005023FF">
        <w:rPr>
          <w:rFonts w:ascii="Times New Roman" w:hAnsi="Times New Roman" w:cs="Times New Roman"/>
          <w:sz w:val="24"/>
          <w:szCs w:val="24"/>
        </w:rPr>
        <w:t xml:space="preserve"> also accumulated isoscutellarein 8-G in their stems. In contrast, </w:t>
      </w:r>
      <w:r w:rsidR="005023FF">
        <w:rPr>
          <w:rFonts w:ascii="Times New Roman" w:hAnsi="Times New Roman" w:cs="Times New Roman"/>
          <w:i/>
          <w:iCs/>
          <w:sz w:val="24"/>
          <w:szCs w:val="24"/>
        </w:rPr>
        <w:t>S. leonardii</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S. racemosa</w:t>
      </w:r>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wrightii </w:t>
      </w:r>
      <w:r w:rsidR="005023FF">
        <w:rPr>
          <w:rFonts w:ascii="Times New Roman" w:hAnsi="Times New Roman" w:cs="Times New Roman"/>
          <w:sz w:val="24"/>
          <w:szCs w:val="24"/>
        </w:rPr>
        <w:t>accumulated no isoscutellarein 8-G in their aerial parts.</w:t>
      </w:r>
    </w:p>
    <w:p w14:paraId="069CB776" w14:textId="396AD0F0" w:rsidR="005023FF" w:rsidRPr="00C44DCC" w:rsidRDefault="005023FF" w:rsidP="00663459">
      <w:pPr>
        <w:spacing w:after="0" w:line="360" w:lineRule="auto"/>
        <w:rPr>
          <w:rFonts w:ascii="Times New Roman" w:hAnsi="Times New Roman" w:cs="Times New Roman"/>
          <w:b/>
          <w:bCs/>
          <w:sz w:val="24"/>
          <w:szCs w:val="24"/>
          <w:highlight w:val="yellow"/>
        </w:rPr>
      </w:pPr>
      <w:r>
        <w:rPr>
          <w:rFonts w:ascii="Times New Roman" w:hAnsi="Times New Roman" w:cs="Times New Roman"/>
          <w:sz w:val="24"/>
          <w:szCs w:val="24"/>
        </w:rPr>
        <w:tab/>
      </w:r>
      <w:commentRangeStart w:id="174"/>
      <w:r w:rsidRPr="00985E5A">
        <w:rPr>
          <w:rFonts w:ascii="Times New Roman" w:hAnsi="Times New Roman" w:cs="Times New Roman"/>
          <w:sz w:val="24"/>
          <w:szCs w:val="24"/>
          <w:highlight w:val="yellow"/>
        </w:rPr>
        <w:t>Apigenin feeding</w:t>
      </w:r>
      <w:r w:rsidR="00C44DCC">
        <w:rPr>
          <w:rFonts w:ascii="Times New Roman" w:hAnsi="Times New Roman" w:cs="Times New Roman"/>
          <w:sz w:val="24"/>
          <w:szCs w:val="24"/>
          <w:highlight w:val="yellow"/>
        </w:rPr>
        <w:t xml:space="preserve"> </w:t>
      </w:r>
      <w:r w:rsidR="00C44DCC">
        <w:rPr>
          <w:rFonts w:ascii="Times New Roman" w:hAnsi="Times New Roman" w:cs="Times New Roman"/>
          <w:b/>
          <w:bCs/>
          <w:sz w:val="24"/>
          <w:szCs w:val="24"/>
          <w:highlight w:val="yellow"/>
        </w:rPr>
        <w:t xml:space="preserve">(Fig. </w:t>
      </w:r>
      <w:r w:rsidR="0057304F">
        <w:rPr>
          <w:rFonts w:ascii="Times New Roman" w:hAnsi="Times New Roman" w:cs="Times New Roman"/>
          <w:b/>
          <w:bCs/>
          <w:sz w:val="24"/>
          <w:szCs w:val="24"/>
          <w:highlight w:val="yellow"/>
        </w:rPr>
        <w:t>8</w:t>
      </w:r>
      <w:r w:rsidR="00C44DCC">
        <w:rPr>
          <w:rFonts w:ascii="Times New Roman" w:hAnsi="Times New Roman" w:cs="Times New Roman"/>
          <w:b/>
          <w:bCs/>
          <w:sz w:val="24"/>
          <w:szCs w:val="24"/>
          <w:highlight w:val="yellow"/>
        </w:rPr>
        <w:t>)</w:t>
      </w:r>
    </w:p>
    <w:p w14:paraId="1DD64A4D" w14:textId="55E65057" w:rsidR="00985E5A" w:rsidRDefault="00985E5A" w:rsidP="00663459">
      <w:pPr>
        <w:spacing w:after="0" w:line="360" w:lineRule="auto"/>
        <w:rPr>
          <w:rFonts w:ascii="Times New Roman" w:hAnsi="Times New Roman" w:cs="Times New Roman"/>
          <w:b/>
          <w:bCs/>
          <w:sz w:val="24"/>
          <w:szCs w:val="24"/>
          <w:highlight w:val="yellow"/>
        </w:rPr>
      </w:pPr>
      <w:r w:rsidRPr="00985E5A">
        <w:rPr>
          <w:rFonts w:ascii="Times New Roman" w:hAnsi="Times New Roman" w:cs="Times New Roman"/>
          <w:sz w:val="24"/>
          <w:szCs w:val="24"/>
        </w:rPr>
        <w:tab/>
      </w:r>
      <w:r w:rsidRPr="00985E5A">
        <w:rPr>
          <w:rFonts w:ascii="Times New Roman" w:hAnsi="Times New Roman" w:cs="Times New Roman"/>
          <w:sz w:val="24"/>
          <w:szCs w:val="24"/>
          <w:highlight w:val="yellow"/>
        </w:rPr>
        <w:t xml:space="preserve">Transient expression of RTO in </w:t>
      </w:r>
      <w:r w:rsidRPr="00985E5A">
        <w:rPr>
          <w:rFonts w:ascii="Times New Roman" w:hAnsi="Times New Roman" w:cs="Times New Roman"/>
          <w:i/>
          <w:iCs/>
          <w:sz w:val="24"/>
          <w:szCs w:val="24"/>
          <w:highlight w:val="yellow"/>
        </w:rPr>
        <w:t xml:space="preserve">S. barbata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S. baicalensis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N. </w:t>
      </w:r>
      <w:proofErr w:type="spellStart"/>
      <w:r w:rsidRPr="00985E5A">
        <w:rPr>
          <w:rFonts w:ascii="Times New Roman" w:hAnsi="Times New Roman" w:cs="Times New Roman"/>
          <w:i/>
          <w:iCs/>
          <w:sz w:val="24"/>
          <w:szCs w:val="24"/>
          <w:highlight w:val="yellow"/>
        </w:rPr>
        <w:t>benthamiana</w:t>
      </w:r>
      <w:proofErr w:type="spellEnd"/>
      <w:r w:rsidR="00C44DCC">
        <w:rPr>
          <w:rFonts w:ascii="Times New Roman" w:hAnsi="Times New Roman" w:cs="Times New Roman"/>
          <w:sz w:val="24"/>
          <w:szCs w:val="24"/>
          <w:highlight w:val="yellow"/>
        </w:rPr>
        <w:t xml:space="preserve">; </w:t>
      </w:r>
      <w:r w:rsidRPr="00985E5A">
        <w:rPr>
          <w:rFonts w:ascii="Times New Roman" w:hAnsi="Times New Roman" w:cs="Times New Roman"/>
          <w:sz w:val="24"/>
          <w:szCs w:val="24"/>
          <w:highlight w:val="yellow"/>
        </w:rPr>
        <w:t>Yeast transformation</w:t>
      </w:r>
      <w:r w:rsidR="00C44DCC">
        <w:rPr>
          <w:rFonts w:ascii="Times New Roman" w:hAnsi="Times New Roman" w:cs="Times New Roman"/>
          <w:sz w:val="24"/>
          <w:szCs w:val="24"/>
          <w:highlight w:val="yellow"/>
        </w:rPr>
        <w:t xml:space="preserve"> </w:t>
      </w:r>
      <w:r w:rsidR="00C44DCC">
        <w:rPr>
          <w:rFonts w:ascii="Times New Roman" w:hAnsi="Times New Roman" w:cs="Times New Roman"/>
          <w:b/>
          <w:bCs/>
          <w:sz w:val="24"/>
          <w:szCs w:val="24"/>
          <w:highlight w:val="yellow"/>
        </w:rPr>
        <w:t xml:space="preserve">(Fig. </w:t>
      </w:r>
      <w:r w:rsidR="0057304F">
        <w:rPr>
          <w:rFonts w:ascii="Times New Roman" w:hAnsi="Times New Roman" w:cs="Times New Roman"/>
          <w:b/>
          <w:bCs/>
          <w:sz w:val="24"/>
          <w:szCs w:val="24"/>
          <w:highlight w:val="yellow"/>
        </w:rPr>
        <w:t>9</w:t>
      </w:r>
      <w:r w:rsidR="00C44DCC">
        <w:rPr>
          <w:rFonts w:ascii="Times New Roman" w:hAnsi="Times New Roman" w:cs="Times New Roman"/>
          <w:b/>
          <w:bCs/>
          <w:sz w:val="24"/>
          <w:szCs w:val="24"/>
          <w:highlight w:val="yellow"/>
        </w:rPr>
        <w:t>)</w:t>
      </w:r>
      <w:commentRangeEnd w:id="174"/>
      <w:r w:rsidR="004F5158">
        <w:rPr>
          <w:rStyle w:val="CommentReference"/>
        </w:rPr>
        <w:commentReference w:id="174"/>
      </w:r>
    </w:p>
    <w:p w14:paraId="7FA4FFA7" w14:textId="77777777" w:rsidR="00A25389" w:rsidRPr="00C44DCC" w:rsidRDefault="00A25389" w:rsidP="00663459">
      <w:pPr>
        <w:spacing w:after="0" w:line="360" w:lineRule="auto"/>
        <w:rPr>
          <w:rFonts w:ascii="Times New Roman" w:hAnsi="Times New Roman" w:cs="Times New Roman"/>
          <w:b/>
          <w:bCs/>
          <w:sz w:val="24"/>
          <w:szCs w:val="24"/>
          <w:highlight w:val="yellow"/>
        </w:rPr>
      </w:pPr>
    </w:p>
    <w:p w14:paraId="0F411FCB" w14:textId="60DAE2B6"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10652B8A" w14:textId="4B3AEE9D" w:rsidR="00022714" w:rsidRPr="00022714" w:rsidRDefault="00C9182D">
      <w:pPr>
        <w:spacing w:after="0" w:line="360" w:lineRule="auto"/>
        <w:ind w:firstLine="720"/>
        <w:rPr>
          <w:rFonts w:ascii="Times New Roman" w:hAnsi="Times New Roman" w:cs="Times New Roman"/>
          <w:sz w:val="24"/>
          <w:szCs w:val="24"/>
        </w:rPr>
        <w:pPrChange w:id="175" w:author="Jeongim Kim" w:date="2021-08-17T15:53:00Z">
          <w:pPr>
            <w:spacing w:after="0" w:line="360" w:lineRule="auto"/>
          </w:pPr>
        </w:pPrChange>
      </w:pPr>
      <w:r>
        <w:rPr>
          <w:rFonts w:ascii="Times New Roman" w:hAnsi="Times New Roman" w:cs="Times New Roman"/>
          <w:b/>
          <w:bCs/>
          <w:sz w:val="24"/>
          <w:szCs w:val="24"/>
        </w:rPr>
        <w:tab/>
      </w:r>
      <w:r>
        <w:rPr>
          <w:rFonts w:ascii="Times New Roman" w:hAnsi="Times New Roman" w:cs="Times New Roman"/>
          <w:sz w:val="24"/>
          <w:szCs w:val="24"/>
        </w:rPr>
        <w:t xml:space="preserve">From our analysis of organ-specific flavone diversity, we </w:t>
      </w:r>
      <w:r w:rsidR="007E437A">
        <w:rPr>
          <w:rFonts w:ascii="Times New Roman" w:hAnsi="Times New Roman" w:cs="Times New Roman"/>
          <w:sz w:val="24"/>
          <w:szCs w:val="24"/>
        </w:rPr>
        <w:t xml:space="preserve">detected profiles for </w:t>
      </w:r>
      <w:r w:rsidR="007E437A">
        <w:rPr>
          <w:rFonts w:ascii="Times New Roman" w:hAnsi="Times New Roman" w:cs="Times New Roman"/>
          <w:i/>
          <w:iCs/>
          <w:sz w:val="24"/>
          <w:szCs w:val="24"/>
        </w:rPr>
        <w:t xml:space="preserve">S. baicalensis </w:t>
      </w:r>
      <w:r w:rsidR="007E437A">
        <w:rPr>
          <w:rFonts w:ascii="Times New Roman" w:hAnsi="Times New Roman" w:cs="Times New Roman"/>
          <w:sz w:val="24"/>
          <w:szCs w:val="24"/>
        </w:rPr>
        <w:t xml:space="preserve">and </w:t>
      </w:r>
      <w:r w:rsidR="007E437A">
        <w:rPr>
          <w:rFonts w:ascii="Times New Roman" w:hAnsi="Times New Roman" w:cs="Times New Roman"/>
          <w:i/>
          <w:iCs/>
          <w:sz w:val="24"/>
          <w:szCs w:val="24"/>
        </w:rPr>
        <w:t xml:space="preserve">S. barbata </w:t>
      </w:r>
      <w:r w:rsidR="007E437A">
        <w:rPr>
          <w:rFonts w:ascii="Times New Roman" w:hAnsi="Times New Roman" w:cs="Times New Roman"/>
          <w:sz w:val="24"/>
          <w:szCs w:val="24"/>
        </w:rPr>
        <w:t>which matched closely with previous publications</w:t>
      </w:r>
      <w:r w:rsidR="002F4741">
        <w:rPr>
          <w:rFonts w:ascii="Times New Roman" w:hAnsi="Times New Roman" w:cs="Times New Roman"/>
          <w:sz w:val="24"/>
          <w:szCs w:val="24"/>
        </w:rPr>
        <w:t xml:space="preserve"> </w:t>
      </w:r>
      <w:r w:rsidR="002F4741">
        <w:rPr>
          <w:rFonts w:ascii="Times New Roman" w:hAnsi="Times New Roman" w:cs="Times New Roman"/>
          <w:sz w:val="24"/>
          <w:szCs w:val="24"/>
        </w:rPr>
        <w:fldChar w:fldCharType="begin"/>
      </w:r>
      <w:r w:rsidR="002F4741">
        <w:rPr>
          <w:rFonts w:ascii="Times New Roman" w:hAnsi="Times New Roman" w:cs="Times New Roman"/>
          <w:sz w:val="24"/>
          <w:szCs w:val="24"/>
        </w:rPr>
        <w:instrText xml:space="preserve"> ADDIN ZOTERO_ITEM CSL_CITATION {"citationID":"PhXIWFGS","properties":{"formattedCitation":"(Xu et al., 2020; Q. Zhao et al., 2016)","plainCitation":"(Xu et al., 2020; Q. Zhao et al., 2016)","noteIndex":0},"citationItems":[{"id":1362,"uris":["http://zotero.org/users/7389210/items/YX7FMREB"],"uri":["http://zotero.org/users/7389210/items/YX7FMREB"],"itemData":{"id":1362,"type":"article-journal","abstract":"Scutellaria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Pr>
          <w:rFonts w:ascii="Times New Roman" w:hAnsi="Times New Roman" w:cs="Times New Roman"/>
          <w:sz w:val="24"/>
          <w:szCs w:val="24"/>
        </w:rPr>
        <w:fldChar w:fldCharType="separate"/>
      </w:r>
      <w:r w:rsidR="002F4741" w:rsidRPr="002F4741">
        <w:rPr>
          <w:rFonts w:ascii="Times New Roman" w:hAnsi="Times New Roman" w:cs="Times New Roman"/>
          <w:sz w:val="24"/>
        </w:rPr>
        <w:t>(Xu et al., 2020; Q. Zhao et al., 2016)</w:t>
      </w:r>
      <w:r w:rsidR="002F4741">
        <w:rPr>
          <w:rFonts w:ascii="Times New Roman" w:hAnsi="Times New Roman" w:cs="Times New Roman"/>
          <w:sz w:val="24"/>
          <w:szCs w:val="24"/>
        </w:rPr>
        <w:fldChar w:fldCharType="end"/>
      </w:r>
      <w:r w:rsidR="007E437A">
        <w:rPr>
          <w:rFonts w:ascii="Times New Roman" w:hAnsi="Times New Roman" w:cs="Times New Roman"/>
          <w:sz w:val="24"/>
          <w:szCs w:val="24"/>
        </w:rPr>
        <w:t xml:space="preserve">. </w:t>
      </w:r>
      <w:r w:rsidR="00ED5117">
        <w:rPr>
          <w:rFonts w:ascii="Times New Roman" w:hAnsi="Times New Roman" w:cs="Times New Roman"/>
          <w:sz w:val="24"/>
          <w:szCs w:val="24"/>
        </w:rPr>
        <w:t>In these flavone profiles, hi</w:t>
      </w:r>
      <w:r w:rsidR="00ED5117" w:rsidRPr="00ED5117">
        <w:rPr>
          <w:rFonts w:ascii="Times New Roman" w:hAnsi="Times New Roman" w:cs="Times New Roman"/>
          <w:sz w:val="24"/>
          <w:szCs w:val="24"/>
        </w:rPr>
        <w:t xml:space="preserve">gh concentrations of 4´-deoxyflavones </w:t>
      </w:r>
      <w:r w:rsidR="00ED5117" w:rsidRPr="00ED5117">
        <w:rPr>
          <w:rFonts w:ascii="Times New Roman" w:hAnsi="Times New Roman" w:cs="Times New Roman"/>
          <w:sz w:val="24"/>
          <w:szCs w:val="24"/>
        </w:rPr>
        <w:lastRenderedPageBreak/>
        <w:t>accumulated in the roots, and much lower concentrations of 4´-deoxyflavones and 4´-hydroxyflavones accumulated in the stems and leaves</w:t>
      </w:r>
      <w:r w:rsidR="004F5158">
        <w:rPr>
          <w:rFonts w:ascii="Times New Roman" w:hAnsi="Times New Roman" w:cs="Times New Roman"/>
          <w:sz w:val="24"/>
          <w:szCs w:val="24"/>
        </w:rPr>
        <w:t xml:space="preserve"> (Fig 2)</w:t>
      </w:r>
      <w:r w:rsidR="00ED5117">
        <w:rPr>
          <w:rFonts w:ascii="Times New Roman" w:hAnsi="Times New Roman" w:cs="Times New Roman"/>
          <w:sz w:val="24"/>
          <w:szCs w:val="24"/>
        </w:rPr>
        <w:t xml:space="preserve">. As described by </w:t>
      </w:r>
      <w:r w:rsidR="00ED5117">
        <w:rPr>
          <w:rFonts w:ascii="Times New Roman" w:hAnsi="Times New Roman" w:cs="Times New Roman"/>
          <w:sz w:val="24"/>
          <w:szCs w:val="24"/>
        </w:rPr>
        <w:fldChar w:fldCharType="begin"/>
      </w:r>
      <w:r w:rsidR="009830E0">
        <w:rPr>
          <w:rFonts w:ascii="Times New Roman" w:hAnsi="Times New Roman" w:cs="Times New Roman"/>
          <w:sz w:val="24"/>
          <w:szCs w:val="24"/>
        </w:rPr>
        <w:instrText xml:space="preserve"> ADDIN ZOTERO_ITEM CSL_CITATION {"citationID":"YsVlWWdx","properties":{"formattedCitation":"(Q. Zhao et al., 2016)","plainCitation":"(Q. Zhao et al., 2016)","dontUpdate":true,"noteIndex":0},"citationItems":[{"id":68,"uris":["http://zotero.org/users/7389210/items/7WDATX6W"],"uri":["http://zotero.org/users/7389210/items/7WDATX6W"],"itemData":{"id":68,"type":"article-journal","abstract":"Wogonin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Pr>
          <w:rFonts w:ascii="Times New Roman" w:hAnsi="Times New Roman" w:cs="Times New Roman"/>
          <w:sz w:val="24"/>
          <w:szCs w:val="24"/>
        </w:rPr>
        <w:fldChar w:fldCharType="separate"/>
      </w:r>
      <w:r w:rsidR="00ED5117" w:rsidRPr="00ED5117">
        <w:rPr>
          <w:rFonts w:ascii="Times New Roman" w:hAnsi="Times New Roman" w:cs="Times New Roman"/>
          <w:sz w:val="24"/>
        </w:rPr>
        <w:t xml:space="preserve">Q. Zhao et al. </w:t>
      </w:r>
      <w:r w:rsidR="00ED5117">
        <w:rPr>
          <w:rFonts w:ascii="Times New Roman" w:hAnsi="Times New Roman" w:cs="Times New Roman"/>
          <w:sz w:val="24"/>
        </w:rPr>
        <w:t>(</w:t>
      </w:r>
      <w:r w:rsidR="00ED5117" w:rsidRPr="00ED5117">
        <w:rPr>
          <w:rFonts w:ascii="Times New Roman" w:hAnsi="Times New Roman" w:cs="Times New Roman"/>
          <w:sz w:val="24"/>
        </w:rPr>
        <w:t>2016)</w:t>
      </w:r>
      <w:r w:rsidR="00ED5117">
        <w:rPr>
          <w:rFonts w:ascii="Times New Roman" w:hAnsi="Times New Roman" w:cs="Times New Roman"/>
          <w:sz w:val="24"/>
          <w:szCs w:val="24"/>
        </w:rPr>
        <w:fldChar w:fldCharType="end"/>
      </w:r>
      <w:r w:rsidR="00ED5117">
        <w:rPr>
          <w:rFonts w:ascii="Times New Roman" w:hAnsi="Times New Roman" w:cs="Times New Roman"/>
          <w:sz w:val="24"/>
          <w:szCs w:val="24"/>
        </w:rPr>
        <w:t xml:space="preserve">, the root-favored accumulation of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-deoxyflavones by </w:t>
      </w:r>
      <w:r w:rsidR="00ED5117">
        <w:rPr>
          <w:rFonts w:ascii="Times New Roman" w:hAnsi="Times New Roman" w:cs="Times New Roman"/>
          <w:i/>
          <w:iCs/>
          <w:sz w:val="24"/>
          <w:szCs w:val="24"/>
        </w:rPr>
        <w:t xml:space="preserve">S. baicalensis </w:t>
      </w:r>
      <w:r w:rsidR="00ED5117">
        <w:rPr>
          <w:rFonts w:ascii="Times New Roman" w:hAnsi="Times New Roman" w:cs="Times New Roman"/>
          <w:sz w:val="24"/>
          <w:szCs w:val="24"/>
        </w:rPr>
        <w:t>is due to root-specific overexpression of several enzyme</w:t>
      </w:r>
      <w:del w:id="176" w:author="Askey,Bryce C" w:date="2021-08-18T17:12:00Z">
        <w:r w:rsidR="00ED5117" w:rsidDel="005D3CA8">
          <w:rPr>
            <w:rFonts w:ascii="Times New Roman" w:hAnsi="Times New Roman" w:cs="Times New Roman"/>
            <w:sz w:val="24"/>
            <w:szCs w:val="24"/>
          </w:rPr>
          <w:delText>s</w:delText>
        </w:r>
      </w:del>
      <w:ins w:id="177" w:author="Askey,Bryce C" w:date="2021-08-18T17:12:00Z">
        <w:r w:rsidR="005D3CA8">
          <w:rPr>
            <w:rFonts w:ascii="Times New Roman" w:hAnsi="Times New Roman" w:cs="Times New Roman"/>
            <w:sz w:val="24"/>
            <w:szCs w:val="24"/>
          </w:rPr>
          <w:t xml:space="preserve"> isoforms</w:t>
        </w:r>
      </w:ins>
      <w:r w:rsidR="00ED5117">
        <w:rPr>
          <w:rFonts w:ascii="Times New Roman" w:hAnsi="Times New Roman" w:cs="Times New Roman"/>
          <w:sz w:val="24"/>
          <w:szCs w:val="24"/>
        </w:rPr>
        <w:t xml:space="preserve"> with activity exclusively, or near exclusively in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 biosynthesis. </w:t>
      </w:r>
      <w:r w:rsidR="00F637E7">
        <w:rPr>
          <w:rFonts w:ascii="Times New Roman" w:hAnsi="Times New Roman" w:cs="Times New Roman"/>
          <w:sz w:val="24"/>
          <w:szCs w:val="24"/>
        </w:rPr>
        <w:t xml:space="preserve">In </w:t>
      </w:r>
      <w:r w:rsidR="00E92903">
        <w:rPr>
          <w:rFonts w:ascii="Times New Roman" w:hAnsi="Times New Roman" w:cs="Times New Roman"/>
          <w:sz w:val="24"/>
          <w:szCs w:val="24"/>
        </w:rPr>
        <w:t>contrast to the pattern we observed in</w:t>
      </w:r>
      <w:r w:rsidR="00F637E7">
        <w:rPr>
          <w:rFonts w:ascii="Times New Roman" w:hAnsi="Times New Roman" w:cs="Times New Roman"/>
          <w:sz w:val="24"/>
          <w:szCs w:val="24"/>
        </w:rPr>
        <w:t xml:space="preserve"> </w:t>
      </w:r>
      <w:r w:rsidR="00F637E7">
        <w:rPr>
          <w:rFonts w:ascii="Times New Roman" w:hAnsi="Times New Roman" w:cs="Times New Roman"/>
          <w:i/>
          <w:iCs/>
          <w:sz w:val="24"/>
          <w:szCs w:val="24"/>
        </w:rPr>
        <w:t xml:space="preserve">S. baicalensis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 xml:space="preserve">S. barbata, </w:t>
      </w:r>
      <w:r w:rsidR="00E92903">
        <w:rPr>
          <w:rFonts w:ascii="Times New Roman" w:hAnsi="Times New Roman" w:cs="Times New Roman"/>
          <w:sz w:val="24"/>
          <w:szCs w:val="24"/>
        </w:rPr>
        <w:t xml:space="preserve">we identified </w:t>
      </w:r>
      <w:r w:rsidR="00F637E7">
        <w:rPr>
          <w:rFonts w:ascii="Times New Roman" w:hAnsi="Times New Roman" w:cs="Times New Roman"/>
          <w:sz w:val="24"/>
          <w:szCs w:val="24"/>
        </w:rPr>
        <w:t xml:space="preserve">several species </w:t>
      </w:r>
      <w:r w:rsidR="00E92903">
        <w:rPr>
          <w:rFonts w:ascii="Times New Roman" w:hAnsi="Times New Roman" w:cs="Times New Roman"/>
          <w:sz w:val="24"/>
          <w:szCs w:val="24"/>
        </w:rPr>
        <w:t xml:space="preserve">which </w:t>
      </w:r>
      <w:r w:rsidR="00F637E7">
        <w:rPr>
          <w:rFonts w:ascii="Times New Roman" w:hAnsi="Times New Roman" w:cs="Times New Roman"/>
          <w:sz w:val="24"/>
          <w:szCs w:val="24"/>
        </w:rPr>
        <w:t xml:space="preserve">accumulated higher concentrations of </w:t>
      </w:r>
      <w:r w:rsidR="00F637E7" w:rsidRPr="00F637E7">
        <w:rPr>
          <w:rFonts w:ascii="Times New Roman" w:hAnsi="Times New Roman" w:cs="Times New Roman"/>
          <w:sz w:val="24"/>
          <w:szCs w:val="24"/>
        </w:rPr>
        <w:t>4´</w:t>
      </w:r>
      <w:r w:rsidR="00F637E7">
        <w:rPr>
          <w:rFonts w:ascii="Times New Roman" w:hAnsi="Times New Roman" w:cs="Times New Roman"/>
          <w:sz w:val="24"/>
          <w:szCs w:val="24"/>
        </w:rPr>
        <w:t xml:space="preserve">-deoxyflavones in their </w:t>
      </w:r>
      <w:r w:rsidR="004F5158">
        <w:rPr>
          <w:rFonts w:ascii="Times New Roman" w:hAnsi="Times New Roman" w:cs="Times New Roman"/>
          <w:sz w:val="24"/>
          <w:szCs w:val="24"/>
        </w:rPr>
        <w:t xml:space="preserve">aerial parts </w:t>
      </w:r>
      <w:r w:rsidR="00F637E7">
        <w:rPr>
          <w:rFonts w:ascii="Times New Roman" w:hAnsi="Times New Roman" w:cs="Times New Roman"/>
          <w:sz w:val="24"/>
          <w:szCs w:val="24"/>
        </w:rPr>
        <w:t xml:space="preserve">as compared to their roots. These species included </w:t>
      </w:r>
      <w:r w:rsidR="00F637E7">
        <w:rPr>
          <w:rFonts w:ascii="Times New Roman" w:hAnsi="Times New Roman" w:cs="Times New Roman"/>
          <w:i/>
          <w:iCs/>
          <w:sz w:val="24"/>
          <w:szCs w:val="24"/>
        </w:rPr>
        <w:t xml:space="preserve">S. racemosa </w:t>
      </w:r>
      <w:r w:rsidR="00F637E7">
        <w:rPr>
          <w:rFonts w:ascii="Times New Roman" w:hAnsi="Times New Roman" w:cs="Times New Roman"/>
          <w:sz w:val="24"/>
          <w:szCs w:val="24"/>
        </w:rPr>
        <w:t xml:space="preserve">and </w:t>
      </w:r>
      <w:r w:rsidR="00977A6D">
        <w:rPr>
          <w:rFonts w:ascii="Times New Roman" w:hAnsi="Times New Roman" w:cs="Times New Roman"/>
          <w:i/>
          <w:iCs/>
          <w:sz w:val="24"/>
          <w:szCs w:val="24"/>
        </w:rPr>
        <w:t xml:space="preserve">S. </w:t>
      </w:r>
      <w:proofErr w:type="spellStart"/>
      <w:r w:rsidR="00977A6D">
        <w:rPr>
          <w:rFonts w:ascii="Times New Roman" w:hAnsi="Times New Roman" w:cs="Times New Roman"/>
          <w:i/>
          <w:iCs/>
          <w:sz w:val="24"/>
          <w:szCs w:val="24"/>
        </w:rPr>
        <w:t>wrightii</w:t>
      </w:r>
      <w:proofErr w:type="spellEnd"/>
      <w:r w:rsidR="00977A6D">
        <w:rPr>
          <w:rFonts w:ascii="Times New Roman" w:hAnsi="Times New Roman" w:cs="Times New Roman"/>
          <w:sz w:val="24"/>
          <w:szCs w:val="24"/>
        </w:rPr>
        <w:t>.</w:t>
      </w:r>
      <w:r w:rsidR="00985E5A">
        <w:rPr>
          <w:rFonts w:ascii="Times New Roman" w:hAnsi="Times New Roman" w:cs="Times New Roman"/>
          <w:sz w:val="24"/>
          <w:szCs w:val="24"/>
        </w:rPr>
        <w:t xml:space="preserve"> </w:t>
      </w:r>
      <w:r w:rsidR="004F5158">
        <w:rPr>
          <w:rFonts w:ascii="Times New Roman" w:hAnsi="Times New Roman" w:cs="Times New Roman"/>
          <w:sz w:val="24"/>
          <w:szCs w:val="24"/>
        </w:rPr>
        <w:t>Also</w:t>
      </w:r>
      <w:ins w:id="178" w:author="Askey,Bryce C" w:date="2021-08-18T17:09:00Z">
        <w:r w:rsidR="005D3CA8">
          <w:rPr>
            <w:rFonts w:ascii="Times New Roman" w:hAnsi="Times New Roman" w:cs="Times New Roman"/>
            <w:sz w:val="24"/>
            <w:szCs w:val="24"/>
          </w:rPr>
          <w:t>,</w:t>
        </w:r>
      </w:ins>
      <w:r w:rsidR="004F5158">
        <w:rPr>
          <w:rFonts w:ascii="Times New Roman" w:hAnsi="Times New Roman" w:cs="Times New Roman"/>
          <w:sz w:val="24"/>
          <w:szCs w:val="24"/>
        </w:rPr>
        <w:t xml:space="preserve"> </w:t>
      </w:r>
      <w:ins w:id="179" w:author="Askey,Bryce C" w:date="2021-08-18T17:10:00Z">
        <w:r w:rsidR="005D3CA8">
          <w:rPr>
            <w:rFonts w:ascii="Times New Roman" w:hAnsi="Times New Roman" w:cs="Times New Roman"/>
            <w:sz w:val="24"/>
            <w:szCs w:val="24"/>
          </w:rPr>
          <w:t>all seven</w:t>
        </w:r>
      </w:ins>
      <w:del w:id="180" w:author="Askey,Bryce C" w:date="2021-08-18T17:10:00Z">
        <w:r w:rsidR="00CE362D" w:rsidDel="005D3CA8">
          <w:rPr>
            <w:rFonts w:ascii="Times New Roman" w:hAnsi="Times New Roman" w:cs="Times New Roman"/>
            <w:sz w:val="24"/>
            <w:szCs w:val="24"/>
          </w:rPr>
          <w:delText>several</w:delText>
        </w:r>
      </w:del>
      <w:r w:rsidR="00CE362D">
        <w:rPr>
          <w:rFonts w:ascii="Times New Roman" w:hAnsi="Times New Roman" w:cs="Times New Roman"/>
          <w:sz w:val="24"/>
          <w:szCs w:val="24"/>
        </w:rPr>
        <w:t xml:space="preserve"> species</w:t>
      </w:r>
      <w:ins w:id="181" w:author="Askey,Bryce C" w:date="2021-08-18T17:10:00Z">
        <w:r w:rsidR="005D3CA8">
          <w:rPr>
            <w:rFonts w:ascii="Times New Roman" w:hAnsi="Times New Roman" w:cs="Times New Roman"/>
            <w:sz w:val="24"/>
            <w:szCs w:val="24"/>
          </w:rPr>
          <w:t>,</w:t>
        </w:r>
      </w:ins>
      <w:r w:rsidR="00CE362D">
        <w:rPr>
          <w:rFonts w:ascii="Times New Roman" w:hAnsi="Times New Roman" w:cs="Times New Roman"/>
          <w:sz w:val="24"/>
          <w:szCs w:val="24"/>
        </w:rPr>
        <w:t xml:space="preserve"> including</w:t>
      </w:r>
      <w:r w:rsidR="004F5158">
        <w:rPr>
          <w:rFonts w:ascii="Times New Roman" w:hAnsi="Times New Roman" w:cs="Times New Roman"/>
          <w:sz w:val="24"/>
          <w:szCs w:val="24"/>
        </w:rPr>
        <w:t xml:space="preserve"> </w:t>
      </w:r>
      <w:r w:rsidR="004F5158" w:rsidRPr="004F5158">
        <w:rPr>
          <w:rFonts w:ascii="Times New Roman" w:hAnsi="Times New Roman" w:cs="Times New Roman"/>
          <w:i/>
          <w:iCs/>
          <w:sz w:val="24"/>
          <w:szCs w:val="24"/>
          <w:rPrChange w:id="182" w:author="Jeongim Kim" w:date="2021-08-17T15:15:00Z">
            <w:rPr>
              <w:rFonts w:ascii="Times New Roman" w:hAnsi="Times New Roman" w:cs="Times New Roman"/>
              <w:sz w:val="24"/>
              <w:szCs w:val="24"/>
            </w:rPr>
          </w:rPrChange>
        </w:rPr>
        <w:t xml:space="preserve">S. </w:t>
      </w:r>
      <w:r w:rsidR="00CE362D">
        <w:rPr>
          <w:rFonts w:ascii="Times New Roman" w:hAnsi="Times New Roman" w:cs="Times New Roman"/>
          <w:i/>
          <w:iCs/>
          <w:sz w:val="24"/>
          <w:szCs w:val="24"/>
        </w:rPr>
        <w:t>baicalensis</w:t>
      </w:r>
      <w:ins w:id="183" w:author="Askey,Bryce C" w:date="2021-08-18T17:10:00Z">
        <w:r w:rsidR="005D3CA8">
          <w:rPr>
            <w:rFonts w:ascii="Times New Roman" w:hAnsi="Times New Roman" w:cs="Times New Roman"/>
            <w:sz w:val="24"/>
            <w:szCs w:val="24"/>
          </w:rPr>
          <w:t>,</w:t>
        </w:r>
      </w:ins>
      <w:r w:rsidR="004F5158" w:rsidRPr="004F5158">
        <w:rPr>
          <w:rFonts w:ascii="Times New Roman" w:hAnsi="Times New Roman" w:cs="Times New Roman"/>
          <w:i/>
          <w:iCs/>
          <w:sz w:val="24"/>
          <w:szCs w:val="24"/>
          <w:rPrChange w:id="184" w:author="Jeongim Kim" w:date="2021-08-17T15:15:00Z">
            <w:rPr>
              <w:rFonts w:ascii="Times New Roman" w:hAnsi="Times New Roman" w:cs="Times New Roman"/>
              <w:sz w:val="24"/>
              <w:szCs w:val="24"/>
            </w:rPr>
          </w:rPrChange>
        </w:rPr>
        <w:t xml:space="preserve"> </w:t>
      </w:r>
      <w:r w:rsidR="004F5158">
        <w:rPr>
          <w:rFonts w:ascii="Times New Roman" w:hAnsi="Times New Roman" w:cs="Times New Roman"/>
          <w:sz w:val="24"/>
          <w:szCs w:val="24"/>
        </w:rPr>
        <w:t>accumulate</w:t>
      </w:r>
      <w:r w:rsidR="00CE362D">
        <w:rPr>
          <w:rFonts w:ascii="Times New Roman" w:hAnsi="Times New Roman" w:cs="Times New Roman"/>
          <w:sz w:val="24"/>
          <w:szCs w:val="24"/>
        </w:rPr>
        <w:t>d</w:t>
      </w:r>
      <w:r w:rsidR="004F5158">
        <w:rPr>
          <w:rFonts w:ascii="Times New Roman" w:hAnsi="Times New Roman" w:cs="Times New Roman"/>
          <w:sz w:val="24"/>
          <w:szCs w:val="24"/>
        </w:rPr>
        <w:t xml:space="preserve"> chrysin and/or chrysin </w:t>
      </w:r>
      <w:r w:rsidR="00CE362D">
        <w:rPr>
          <w:rFonts w:ascii="Times New Roman" w:hAnsi="Times New Roman" w:cs="Times New Roman"/>
          <w:sz w:val="24"/>
          <w:szCs w:val="24"/>
        </w:rPr>
        <w:t>7-glucuronnide</w:t>
      </w:r>
      <w:r w:rsidR="004F5158">
        <w:rPr>
          <w:rFonts w:ascii="Times New Roman" w:hAnsi="Times New Roman" w:cs="Times New Roman"/>
          <w:sz w:val="24"/>
          <w:szCs w:val="24"/>
        </w:rPr>
        <w:t xml:space="preserve"> in their leaves (Fig 2a)</w:t>
      </w:r>
      <w:r w:rsidR="00D208EB">
        <w:rPr>
          <w:rFonts w:ascii="Times New Roman" w:hAnsi="Times New Roman" w:cs="Times New Roman"/>
          <w:sz w:val="24"/>
          <w:szCs w:val="24"/>
        </w:rPr>
        <w:t>. This suggests that the expression of 4</w:t>
      </w:r>
      <w:r w:rsidR="00D208EB" w:rsidRPr="00613829">
        <w:rPr>
          <w:rFonts w:ascii="Times New Roman" w:hAnsi="Times New Roman" w:cs="Times New Roman"/>
          <w:sz w:val="24"/>
          <w:szCs w:val="24"/>
        </w:rPr>
        <w:t>´</w:t>
      </w:r>
      <w:r w:rsidR="00D208EB">
        <w:rPr>
          <w:rFonts w:ascii="Times New Roman" w:hAnsi="Times New Roman" w:cs="Times New Roman"/>
          <w:sz w:val="24"/>
          <w:szCs w:val="24"/>
        </w:rPr>
        <w:t>-deoxyflavone enzyme</w:t>
      </w:r>
      <w:ins w:id="185" w:author="Askey,Bryce C" w:date="2021-08-18T17:13:00Z">
        <w:r w:rsidR="005D3CA8">
          <w:rPr>
            <w:rFonts w:ascii="Times New Roman" w:hAnsi="Times New Roman" w:cs="Times New Roman"/>
            <w:sz w:val="24"/>
            <w:szCs w:val="24"/>
          </w:rPr>
          <w:t xml:space="preserve"> isoforms </w:t>
        </w:r>
      </w:ins>
      <w:del w:id="186" w:author="Askey,Bryce C" w:date="2021-08-18T17:12:00Z">
        <w:r w:rsidR="00D208EB" w:rsidDel="005D3CA8">
          <w:rPr>
            <w:rFonts w:ascii="Times New Roman" w:hAnsi="Times New Roman" w:cs="Times New Roman"/>
            <w:sz w:val="24"/>
            <w:szCs w:val="24"/>
          </w:rPr>
          <w:delText xml:space="preserve"> isoforms </w:delText>
        </w:r>
      </w:del>
      <w:r w:rsidR="00D208EB">
        <w:rPr>
          <w:rFonts w:ascii="Times New Roman" w:hAnsi="Times New Roman" w:cs="Times New Roman"/>
          <w:sz w:val="24"/>
          <w:szCs w:val="24"/>
        </w:rPr>
        <w:t>is not perfectly root-specific, and</w:t>
      </w:r>
      <w:r w:rsidR="00CE362D">
        <w:rPr>
          <w:rFonts w:ascii="Times New Roman" w:hAnsi="Times New Roman" w:cs="Times New Roman"/>
          <w:sz w:val="24"/>
          <w:szCs w:val="24"/>
        </w:rPr>
        <w:t xml:space="preserve"> some enzymes having activities </w:t>
      </w:r>
      <w:r w:rsidR="00CE362D" w:rsidRPr="005D3CA8">
        <w:rPr>
          <w:rFonts w:ascii="Times New Roman" w:hAnsi="Times New Roman" w:cs="Times New Roman"/>
          <w:sz w:val="24"/>
          <w:szCs w:val="24"/>
        </w:rPr>
        <w:t xml:space="preserve">toward </w:t>
      </w:r>
      <w:r w:rsidR="00CE362D" w:rsidRPr="005D3CA8">
        <w:rPr>
          <w:rFonts w:ascii="Times New Roman" w:hAnsi="Times New Roman" w:cs="Times New Roman"/>
          <w:sz w:val="24"/>
          <w:szCs w:val="24"/>
          <w:rPrChange w:id="187" w:author="Askey,Bryce C" w:date="2021-08-18T17:13:00Z">
            <w:rPr>
              <w:rFonts w:ascii="Times New Roman" w:hAnsi="Times New Roman" w:cs="Times New Roman"/>
              <w:sz w:val="24"/>
              <w:szCs w:val="24"/>
              <w:highlight w:val="yellow"/>
            </w:rPr>
          </w:rPrChange>
        </w:rPr>
        <w:t>4´-deoxyflavone</w:t>
      </w:r>
      <w:r w:rsidR="00CE362D">
        <w:rPr>
          <w:rFonts w:ascii="Times New Roman" w:hAnsi="Times New Roman" w:cs="Times New Roman"/>
          <w:sz w:val="24"/>
          <w:szCs w:val="24"/>
        </w:rPr>
        <w:t xml:space="preserve"> precursors such as SbCLL-7 and SbCHS-2 may be active in both roots and aerial parts at least under our growth condition</w:t>
      </w:r>
      <w:r w:rsidR="005D3CA8">
        <w:rPr>
          <w:rFonts w:ascii="Times New Roman" w:hAnsi="Times New Roman" w:cs="Times New Roman"/>
          <w:sz w:val="24"/>
          <w:szCs w:val="24"/>
        </w:rPr>
        <w:t>s</w:t>
      </w:r>
      <w:r w:rsidR="00044922">
        <w:rPr>
          <w:rFonts w:ascii="Times New Roman" w:hAnsi="Times New Roman" w:cs="Times New Roman"/>
          <w:sz w:val="24"/>
          <w:szCs w:val="24"/>
        </w:rPr>
        <w:t>.</w:t>
      </w:r>
      <w:r w:rsidR="00022714">
        <w:rPr>
          <w:rFonts w:ascii="Times New Roman" w:hAnsi="Times New Roman" w:cs="Times New Roman"/>
          <w:sz w:val="24"/>
          <w:szCs w:val="24"/>
        </w:rPr>
        <w:t xml:space="preserve"> </w:t>
      </w:r>
      <w:r w:rsidR="00D208EB">
        <w:rPr>
          <w:rFonts w:ascii="Times New Roman" w:hAnsi="Times New Roman" w:cs="Times New Roman"/>
          <w:sz w:val="24"/>
          <w:szCs w:val="24"/>
        </w:rPr>
        <w:t>It is also possible that some fraction of 4</w:t>
      </w:r>
      <w:r w:rsidR="00D208EB" w:rsidRPr="00613829">
        <w:rPr>
          <w:rFonts w:ascii="Times New Roman" w:hAnsi="Times New Roman" w:cs="Times New Roman"/>
          <w:sz w:val="24"/>
          <w:szCs w:val="24"/>
        </w:rPr>
        <w:t>´</w:t>
      </w:r>
      <w:r w:rsidR="00D208EB">
        <w:rPr>
          <w:rFonts w:ascii="Times New Roman" w:hAnsi="Times New Roman" w:cs="Times New Roman"/>
          <w:sz w:val="24"/>
          <w:szCs w:val="24"/>
        </w:rPr>
        <w:t>-deoxyflavones being synthesized in the roots are being transported to the aerial parts. The fact that 4</w:t>
      </w:r>
      <w:r w:rsidR="00D208EB" w:rsidRPr="006F09F3">
        <w:rPr>
          <w:rFonts w:ascii="Times New Roman" w:hAnsi="Times New Roman" w:cs="Times New Roman"/>
          <w:sz w:val="24"/>
          <w:szCs w:val="24"/>
        </w:rPr>
        <w:t>´</w:t>
      </w:r>
      <w:r w:rsidR="00D208EB">
        <w:rPr>
          <w:rFonts w:ascii="Times New Roman" w:hAnsi="Times New Roman" w:cs="Times New Roman"/>
          <w:sz w:val="24"/>
          <w:szCs w:val="24"/>
        </w:rPr>
        <w:t>-hydroxyflavones were not detected in roots of most species indica</w:t>
      </w:r>
      <w:r w:rsidR="00D208EB" w:rsidRPr="00D208EB">
        <w:rPr>
          <w:rFonts w:ascii="Times New Roman" w:hAnsi="Times New Roman" w:cs="Times New Roman"/>
          <w:sz w:val="24"/>
          <w:szCs w:val="24"/>
        </w:rPr>
        <w:t xml:space="preserve">tes </w:t>
      </w:r>
      <w:r w:rsidR="00022714" w:rsidRPr="00D208EB">
        <w:rPr>
          <w:rFonts w:ascii="Times New Roman" w:hAnsi="Times New Roman" w:cs="Times New Roman"/>
          <w:sz w:val="24"/>
          <w:szCs w:val="24"/>
        </w:rPr>
        <w:t>the selectivity of enzymes towards either 4´-deoxyflavones or 4´-hydroxyflavones (or their respective precursors), as well as organ-specific regulation of biosynthetic gene expression.</w:t>
      </w:r>
    </w:p>
    <w:p w14:paraId="2B298595" w14:textId="3AF2CE1C" w:rsidR="009830E0" w:rsidRDefault="009830E0" w:rsidP="009830E0">
      <w:pPr>
        <w:spacing w:after="0" w:line="36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xml:space="preserve">, which we found to accumulate high concentrations of oroxylin A, and its 7-glucuronide, oroxyloside, in its leaves. These concentrations exceeded that which we detected in any organ of all other species included in our organ-specific profiling. Oroxylin A is a 4´-deoxyflavone which has been demonstrated to exhibit memory enhancement and neuroprotective effects in rat models </w:t>
      </w:r>
      <w:r>
        <w:rPr>
          <w:rFonts w:ascii="Times New Roman" w:hAnsi="Times New Roman" w:cs="Times New Roman"/>
          <w:sz w:val="24"/>
        </w:rPr>
        <w:fldChar w:fldCharType="begin"/>
      </w:r>
      <w:r w:rsidR="00B73077">
        <w:rPr>
          <w:rFonts w:ascii="Times New Roman" w:hAnsi="Times New Roman" w:cs="Times New Roman"/>
          <w:sz w:val="24"/>
        </w:rPr>
        <w:instrText xml:space="preserve"> ADDIN ZOTERO_ITEM CSL_CITATION {"citationID":"TmMAcq6x","properties":{"formattedCitation":"(Jeon et al., 2011, 2012)","plainCitation":"(Jeon et al., 2011, 2012)","noteIndex":0},"citationItems":[{"id":190,"uris":["http://zotero.org/users/7389210/items/IXQM29AX"],"uri":["http://zotero.org/users/7389210/items/IXQM29AX"],"itemData":{"id":190,"type":"article-journal","abstract":"Oroxylin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Ho"}],"issued":{"date-parts":[["2011",3,1]]}}},{"id":191,"uris":["http://zotero.org/users/7389210/items/FSZ6VVRM"],"uri":["http://zotero.org/users/7389210/items/FSZ6VVRM"],"itemData":{"id":191,"type":"article-journal","abstract":"Se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Pr>
          <w:rFonts w:ascii="Times New Roman" w:hAnsi="Times New Roman" w:cs="Times New Roman"/>
          <w:sz w:val="24"/>
        </w:rPr>
        <w:fldChar w:fldCharType="separate"/>
      </w:r>
      <w:r w:rsidR="00B73077" w:rsidRPr="00B73077">
        <w:rPr>
          <w:rFonts w:ascii="Times New Roman" w:hAnsi="Times New Roman" w:cs="Times New Roman"/>
          <w:sz w:val="24"/>
        </w:rPr>
        <w:t>(Jeon et al., 2011, 2012)</w:t>
      </w:r>
      <w:r>
        <w:rPr>
          <w:rFonts w:ascii="Times New Roman" w:hAnsi="Times New Roman" w:cs="Times New Roman"/>
          <w:sz w:val="24"/>
        </w:rPr>
        <w:fldChar w:fldCharType="end"/>
      </w:r>
      <w:r>
        <w:rPr>
          <w:rFonts w:ascii="Times New Roman" w:hAnsi="Times New Roman" w:cs="Times New Roman"/>
          <w:sz w:val="24"/>
        </w:rPr>
        <w:t xml:space="preserve">. The most likely route for oroxylin A biosynthesis is methylation of baicalein at its 6-OH group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{"citationID":"luykSKsd","properties":{"formattedCitation":"(Elkin et al., 2018)","plainCitation":"(Elkin et al., 2018)","noteIndex":0},"citationItems":[{"id":189,"uris":["http://zotero.org/users/7389210/items/AJ8S3Q89"],"uri":["http://zotero.org/users/7389210/items/AJ8S3Q89"],"itemData":{"id":189,"type":"article-journal","abstract":"Perennial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(Elkin et al., 2018)</w:t>
      </w:r>
      <w:r>
        <w:rPr>
          <w:rFonts w:ascii="Times New Roman" w:hAnsi="Times New Roman" w:cs="Times New Roman"/>
          <w:sz w:val="24"/>
        </w:rPr>
        <w:fldChar w:fldCharType="end"/>
      </w:r>
      <w:r>
        <w:rPr>
          <w:rFonts w:ascii="Times New Roman" w:hAnsi="Times New Roman" w:cs="Times New Roman"/>
          <w:sz w:val="24"/>
        </w:rPr>
        <w:t xml:space="preserve">. Although previous works have identified a variety of O-methyltransferases (OMTs) in plants, OMTs with high specificity for the 6-OH group in flavonoids are rare, as the reaction is biochemically unfavorable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{"citationID":"QsWFVqJU","properties":{"formattedCitation":"(Zhang et al., 2016)","plainCitation":"(Zhang et al., 2016)","noteIndex":0},"citationItems":[{"id":188,"uris":["http://zotero.org/users/7389210/items/ZPDGPP49"],"uri":["http://zotero.org/users/7389210/items/ZPDGPP49"],"itemData":{"id":188,"type":"article-journal","abstract":"Oroxylin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(Zhang et al., 2016)</w:t>
      </w:r>
      <w:r>
        <w:rPr>
          <w:rFonts w:ascii="Times New Roman" w:hAnsi="Times New Roman" w:cs="Times New Roman"/>
          <w:sz w:val="24"/>
        </w:rPr>
        <w:fldChar w:fldCharType="end"/>
      </w:r>
      <w:r>
        <w:rPr>
          <w:rFonts w:ascii="Times New Roman" w:hAnsi="Times New Roman" w:cs="Times New Roman"/>
          <w:sz w:val="24"/>
        </w:rPr>
        <w:t xml:space="preserve">. The absence of another species in our analysis which accumulated comparable amounts of oroxylin A and oroxyloside indicates the possible evolution of a highly regioselective OMT in </w:t>
      </w:r>
      <w:r>
        <w:rPr>
          <w:rFonts w:ascii="Times New Roman" w:hAnsi="Times New Roman" w:cs="Times New Roman"/>
          <w:i/>
          <w:iCs/>
          <w:sz w:val="24"/>
        </w:rPr>
        <w:t>S. racemosa</w:t>
      </w:r>
      <w:r>
        <w:rPr>
          <w:rFonts w:ascii="Times New Roman" w:hAnsi="Times New Roman" w:cs="Times New Roman"/>
          <w:sz w:val="24"/>
        </w:rPr>
        <w:t>. Work in sweet basil (</w:t>
      </w:r>
      <w:proofErr w:type="spellStart"/>
      <w:r>
        <w:rPr>
          <w:rFonts w:ascii="Times New Roman" w:hAnsi="Times New Roman" w:cs="Times New Roman"/>
          <w:i/>
          <w:iCs/>
          <w:sz w:val="24"/>
        </w:rPr>
        <w:t>Ocimum</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a species also in the Lamiaceae family with </w:t>
      </w:r>
      <w:r>
        <w:rPr>
          <w:rFonts w:ascii="Times New Roman" w:hAnsi="Times New Roman" w:cs="Times New Roman"/>
          <w:i/>
          <w:iCs/>
          <w:sz w:val="24"/>
        </w:rPr>
        <w:t>Scutellaria</w:t>
      </w:r>
      <w:r>
        <w:rPr>
          <w:rFonts w:ascii="Times New Roman" w:hAnsi="Times New Roman" w:cs="Times New Roman"/>
          <w:sz w:val="24"/>
        </w:rPr>
        <w:t xml:space="preserve">, identified a methyltransferase capable of specific methylation of the 6-OH group of scutellarein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{"citationID":"BoLXYhUm","properties":{"formattedCitation":"(Berim et al., 2012)","plainCitation":"(Berim et al., 2012)","noteIndex":0},"citationItems":[{"id":187,"uris":["http://zotero.org/users/7389210/items/4B9EBITS"],"uri":["http://zotero.org/users/7389210/items/4B9EBITS"],"itemData":{"id":187,"type":"article-journal","abstract":"Polymethoxylated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 displayed distinct substrate preferences and product specificities that can account for all detected 7-/6-/4′-methylated, 8-unsubstituted flavones. Their biochemical specialization revealed only certain metabolic routes to be highly favorable and therefore likely in vivo. Flavonoid O-methyltransferases catalyzing 4′- and 6-O-methylations shared high identity (approximately 90%), indicating that subtle sequence changes led to functional differentiation. Structure homology modeling suggested the involvement of several amino acid residues in defining the proteins’ stringent regioselectivities. The roles of these individual residues were confirmed by site-directed mutagenesis, revealing two discrete mechanisms as a basis for the switch between 6- and 4′-O-methylation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(Berim et al., 2012)</w:t>
      </w:r>
      <w:r>
        <w:rPr>
          <w:rFonts w:ascii="Times New Roman" w:hAnsi="Times New Roman" w:cs="Times New Roman"/>
          <w:sz w:val="24"/>
        </w:rPr>
        <w:fldChar w:fldCharType="end"/>
      </w:r>
      <w:r>
        <w:rPr>
          <w:rFonts w:ascii="Times New Roman" w:hAnsi="Times New Roman" w:cs="Times New Roman"/>
          <w:sz w:val="24"/>
        </w:rPr>
        <w:t>. Scutellar</w:t>
      </w:r>
      <w:r w:rsidR="003D51B8">
        <w:rPr>
          <w:rFonts w:ascii="Times New Roman" w:hAnsi="Times New Roman" w:cs="Times New Roman"/>
          <w:sz w:val="24"/>
        </w:rPr>
        <w:t>e</w:t>
      </w:r>
      <w:r>
        <w:rPr>
          <w:rFonts w:ascii="Times New Roman" w:hAnsi="Times New Roman" w:cs="Times New Roman"/>
          <w:sz w:val="24"/>
        </w:rPr>
        <w:t>in is a 4´-hydroxyflavone identical in structure to baicalein apart from its 4´-</w:t>
      </w:r>
      <w:r>
        <w:rPr>
          <w:rFonts w:ascii="Times New Roman" w:hAnsi="Times New Roman" w:cs="Times New Roman"/>
          <w:sz w:val="24"/>
        </w:rPr>
        <w:lastRenderedPageBreak/>
        <w:t xml:space="preserve">OH group. To ensure the proper orientation of its substrate, and thus its regioselectivity, the </w:t>
      </w:r>
      <w:r>
        <w:rPr>
          <w:rFonts w:ascii="Times New Roman" w:hAnsi="Times New Roman" w:cs="Times New Roman"/>
          <w:i/>
          <w:iCs/>
          <w:sz w:val="24"/>
        </w:rPr>
        <w:t xml:space="preserve">O.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OMT uses a Thr</w:t>
      </w:r>
      <w:r w:rsidR="00B93E13">
        <w:rPr>
          <w:rFonts w:ascii="Times New Roman" w:hAnsi="Times New Roman" w:cs="Times New Roman"/>
          <w:sz w:val="24"/>
        </w:rPr>
        <w:t xml:space="preserve">eonine </w:t>
      </w:r>
      <w:r>
        <w:rPr>
          <w:rFonts w:ascii="Times New Roman" w:hAnsi="Times New Roman" w:cs="Times New Roman"/>
          <w:sz w:val="24"/>
        </w:rPr>
        <w:t xml:space="preserve">residue to hydrogen bond with the 4´-OH group of scutellarein. However, as baicalein has no 4´-OH group, it would be impossible for a regioselective OMT in </w:t>
      </w:r>
      <w:r>
        <w:rPr>
          <w:rFonts w:ascii="Times New Roman" w:hAnsi="Times New Roman" w:cs="Times New Roman"/>
          <w:i/>
          <w:iCs/>
          <w:sz w:val="24"/>
        </w:rPr>
        <w:t xml:space="preserve">S. racemosa </w:t>
      </w:r>
      <w:r>
        <w:rPr>
          <w:rFonts w:ascii="Times New Roman" w:hAnsi="Times New Roman" w:cs="Times New Roman"/>
          <w:sz w:val="24"/>
        </w:rPr>
        <w:t xml:space="preserve">to rely on this interaction during the methylation of baicalein. Research by </w:t>
      </w:r>
      <w:r>
        <w:rPr>
          <w:rFonts w:ascii="Times New Roman" w:hAnsi="Times New Roman" w:cs="Times New Roman"/>
          <w:sz w:val="24"/>
        </w:rPr>
        <w:fldChar w:fldCharType="begin"/>
      </w:r>
      <w:r w:rsidR="00001E12">
        <w:rPr>
          <w:rFonts w:ascii="Times New Roman" w:hAnsi="Times New Roman" w:cs="Times New Roman"/>
          <w:sz w:val="24"/>
        </w:rPr>
        <w:instrText xml:space="preserve"> ADDIN ZOTERO_ITEM CSL_CITATION {"citationID":"JmvD8Lff","properties":{"formattedCitation":"(Zhang et al., 2016)","plainCitation":"(Zhang et al., 2016)","dontUpdate":true,"noteIndex":0},"citationItems":[{"id":188,"uris":["http://zotero.org/users/7389210/items/ZPDGPP49"],"uri":["http://zotero.org/users/7389210/items/ZPDGPP49"],"itemData":{"id":188,"type":"article-journal","abstract":"Oroxylin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 xml:space="preserve">Zhang et al. </w:t>
      </w:r>
      <w:r w:rsidR="003D51B8">
        <w:rPr>
          <w:rFonts w:ascii="Times New Roman" w:hAnsi="Times New Roman" w:cs="Times New Roman"/>
          <w:sz w:val="24"/>
        </w:rPr>
        <w:t>(</w:t>
      </w:r>
      <w:r w:rsidRPr="009830E0">
        <w:rPr>
          <w:rFonts w:ascii="Times New Roman" w:hAnsi="Times New Roman" w:cs="Times New Roman"/>
          <w:sz w:val="24"/>
        </w:rPr>
        <w:t>2016)</w:t>
      </w:r>
      <w:r>
        <w:rPr>
          <w:rFonts w:ascii="Times New Roman" w:hAnsi="Times New Roman" w:cs="Times New Roman"/>
          <w:sz w:val="24"/>
        </w:rPr>
        <w:fldChar w:fldCharType="end"/>
      </w:r>
      <w:r>
        <w:rPr>
          <w:rFonts w:ascii="Times New Roman" w:hAnsi="Times New Roman" w:cs="Times New Roman"/>
          <w:sz w:val="24"/>
        </w:rPr>
        <w:t xml:space="preserve"> in a liverwort species (</w:t>
      </w:r>
      <w:proofErr w:type="spellStart"/>
      <w:r>
        <w:rPr>
          <w:rFonts w:ascii="Times New Roman" w:hAnsi="Times New Roman" w:cs="Times New Roman"/>
          <w:i/>
          <w:iCs/>
          <w:sz w:val="24"/>
        </w:rPr>
        <w:t>Plagiochasma</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appendiculatum</w:t>
      </w:r>
      <w:proofErr w:type="spellEnd"/>
      <w:r>
        <w:rPr>
          <w:rFonts w:ascii="Times New Roman" w:hAnsi="Times New Roman" w:cs="Times New Roman"/>
          <w:sz w:val="24"/>
        </w:rPr>
        <w:t xml:space="preserve">) identified a methyltransferase that is capable of regioselective methylation of the 6-OH group in baicalein. As this OMT has not yet been structurally characterized, the method by which it achieves its specificity remains unknown. The evolutionary distance separating </w:t>
      </w:r>
      <w:r>
        <w:rPr>
          <w:rFonts w:ascii="Times New Roman" w:hAnsi="Times New Roman" w:cs="Times New Roman"/>
          <w:i/>
          <w:iCs/>
          <w:sz w:val="24"/>
        </w:rPr>
        <w:t xml:space="preserve">S. racemosa </w:t>
      </w:r>
      <w:r>
        <w:rPr>
          <w:rFonts w:ascii="Times New Roman" w:hAnsi="Times New Roman" w:cs="Times New Roman"/>
          <w:sz w:val="24"/>
        </w:rPr>
        <w:t xml:space="preserve">and </w:t>
      </w:r>
      <w:r>
        <w:rPr>
          <w:rFonts w:ascii="Times New Roman" w:hAnsi="Times New Roman" w:cs="Times New Roman"/>
          <w:i/>
          <w:iCs/>
          <w:sz w:val="24"/>
        </w:rPr>
        <w:t xml:space="preserve">P. </w:t>
      </w:r>
      <w:proofErr w:type="spellStart"/>
      <w:r>
        <w:rPr>
          <w:rFonts w:ascii="Times New Roman" w:hAnsi="Times New Roman" w:cs="Times New Roman"/>
          <w:i/>
          <w:iCs/>
          <w:sz w:val="24"/>
        </w:rPr>
        <w:t>appendiculatum</w:t>
      </w:r>
      <w:proofErr w:type="spellEnd"/>
      <w:r>
        <w:rPr>
          <w:rFonts w:ascii="Times New Roman" w:hAnsi="Times New Roman" w:cs="Times New Roman"/>
          <w:i/>
          <w:iCs/>
          <w:sz w:val="24"/>
        </w:rPr>
        <w:t xml:space="preserve"> </w:t>
      </w:r>
      <w:r>
        <w:rPr>
          <w:rFonts w:ascii="Times New Roman" w:hAnsi="Times New Roman" w:cs="Times New Roman"/>
          <w:sz w:val="24"/>
        </w:rPr>
        <w:t xml:space="preserve">suggests an occurrence of convergent evolution, possibly indicating the physiological importance of oroxylin A and oroxyloside in these species. Future work in </w:t>
      </w:r>
      <w:r>
        <w:rPr>
          <w:rFonts w:ascii="Times New Roman" w:hAnsi="Times New Roman" w:cs="Times New Roman"/>
          <w:i/>
          <w:iCs/>
          <w:sz w:val="24"/>
        </w:rPr>
        <w:t xml:space="preserve">S. racemosa </w:t>
      </w:r>
      <w:r>
        <w:rPr>
          <w:rFonts w:ascii="Times New Roman" w:hAnsi="Times New Roman" w:cs="Times New Roman"/>
          <w:sz w:val="24"/>
        </w:rPr>
        <w:t xml:space="preserve">should be directed towards characterizing its biosynthesis of oroxylin A, with specific attention paid to the potential specialization of OMTs in the pathway. Overall, </w:t>
      </w:r>
      <w:r>
        <w:rPr>
          <w:rFonts w:ascii="Times New Roman" w:hAnsi="Times New Roman" w:cs="Times New Roman"/>
          <w:i/>
          <w:iCs/>
          <w:sz w:val="24"/>
        </w:rPr>
        <w:t xml:space="preserve">S. racemosa </w:t>
      </w:r>
      <w:r>
        <w:rPr>
          <w:rFonts w:ascii="Times New Roman" w:hAnsi="Times New Roman" w:cs="Times New Roman"/>
          <w:sz w:val="24"/>
        </w:rPr>
        <w:t>is a promising target for biotechnology improvement due to the significant bioactive effects of oroxylin A and oroxyloside.</w:t>
      </w:r>
    </w:p>
    <w:p w14:paraId="3BB5855E" w14:textId="06F3D1B4" w:rsidR="00F50404" w:rsidRDefault="00B93E13" w:rsidP="00993401">
      <w:pPr>
        <w:spacing w:after="0" w:line="360" w:lineRule="auto"/>
        <w:ind w:firstLine="720"/>
        <w:rPr>
          <w:rFonts w:ascii="Times New Roman" w:hAnsi="Times New Roman" w:cs="Times New Roman"/>
          <w:sz w:val="24"/>
        </w:rPr>
      </w:pPr>
      <w:r>
        <w:rPr>
          <w:rFonts w:ascii="Times New Roman" w:hAnsi="Times New Roman" w:cs="Times New Roman"/>
          <w:sz w:val="24"/>
        </w:rPr>
        <w:t>I</w:t>
      </w:r>
      <w:r w:rsidR="00001E12">
        <w:rPr>
          <w:rFonts w:ascii="Times New Roman" w:hAnsi="Times New Roman" w:cs="Times New Roman"/>
          <w:sz w:val="24"/>
        </w:rPr>
        <w:t xml:space="preserve">soscutellarein 8-G </w:t>
      </w:r>
      <w:r w:rsidR="002F4175">
        <w:rPr>
          <w:rFonts w:ascii="Times New Roman" w:hAnsi="Times New Roman" w:cs="Times New Roman"/>
          <w:sz w:val="24"/>
        </w:rPr>
        <w:t xml:space="preserve">in any plant </w:t>
      </w:r>
      <w:del w:id="188" w:author="Askey,Bryce C" w:date="2021-08-18T17:15:00Z">
        <w:r w:rsidDel="00E63B7B">
          <w:rPr>
            <w:rFonts w:ascii="Times New Roman" w:hAnsi="Times New Roman" w:cs="Times New Roman"/>
            <w:sz w:val="24"/>
          </w:rPr>
          <w:delText xml:space="preserve">has been </w:delText>
        </w:r>
      </w:del>
      <w:ins w:id="189" w:author="Askey,Bryce C" w:date="2021-08-18T17:15:00Z">
        <w:r w:rsidR="00E63B7B">
          <w:rPr>
            <w:rFonts w:ascii="Times New Roman" w:hAnsi="Times New Roman" w:cs="Times New Roman"/>
            <w:sz w:val="24"/>
          </w:rPr>
          <w:t xml:space="preserve">was first </w:t>
        </w:r>
      </w:ins>
      <w:r>
        <w:rPr>
          <w:rFonts w:ascii="Times New Roman" w:hAnsi="Times New Roman" w:cs="Times New Roman"/>
          <w:sz w:val="24"/>
        </w:rPr>
        <w:t xml:space="preserve">detected </w:t>
      </w:r>
      <w:r w:rsidR="00001E12">
        <w:rPr>
          <w:rFonts w:ascii="Times New Roman" w:hAnsi="Times New Roman" w:cs="Times New Roman"/>
          <w:sz w:val="24"/>
        </w:rPr>
        <w:t xml:space="preserve">in the liverwort species </w:t>
      </w:r>
      <w:r w:rsidR="00001E12">
        <w:rPr>
          <w:rFonts w:ascii="Times New Roman" w:hAnsi="Times New Roman" w:cs="Times New Roman"/>
          <w:i/>
          <w:iCs/>
          <w:sz w:val="24"/>
        </w:rPr>
        <w:t xml:space="preserve">Marchantia </w:t>
      </w:r>
      <w:proofErr w:type="spellStart"/>
      <w:r w:rsidR="00001E12">
        <w:rPr>
          <w:rFonts w:ascii="Times New Roman" w:hAnsi="Times New Roman" w:cs="Times New Roman"/>
          <w:i/>
          <w:iCs/>
          <w:sz w:val="24"/>
        </w:rPr>
        <w:t>berteroana</w:t>
      </w:r>
      <w:proofErr w:type="spellEnd"/>
      <w:r w:rsidR="00001E12">
        <w:rPr>
          <w:rFonts w:ascii="Times New Roman" w:hAnsi="Times New Roman" w:cs="Times New Roman"/>
          <w:sz w:val="24"/>
        </w:rPr>
        <w:t xml:space="preserve"> </w:t>
      </w:r>
      <w:r w:rsidR="00001E12">
        <w:rPr>
          <w:rFonts w:ascii="Times New Roman" w:hAnsi="Times New Roman" w:cs="Times New Roman"/>
          <w:sz w:val="24"/>
        </w:rPr>
        <w:fldChar w:fldCharType="begin"/>
      </w:r>
      <w:r w:rsidR="00001E12">
        <w:rPr>
          <w:rFonts w:ascii="Times New Roman" w:hAnsi="Times New Roman" w:cs="Times New Roman"/>
          <w:sz w:val="24"/>
        </w:rPr>
        <w:instrText xml:space="preserve"> ADDIN ZOTERO_ITEM CSL_CITATION {"citationID":"5FFPMZ7B","properties":{"formattedCitation":"(Markham &amp; Porter, 1975)","plainCitation":"(Markham &amp; Porter, 1975)","noteIndex":0},"citationItems":[{"id":1379,"uris":["http://zotero.org/users/7389210/items/USPI97BI"],"uri":["http://zotero.org/users/7389210/items/USPI97BI"],"itemData":{"id":1379,"type":"article-journal","abstract":"The major flavonoid of Marchantia berteroana is hypolaetin 8-O-β-d-glucuronide. This is accompanied by apigenin and luteolin, isoscutellarein (8-hydroxyapigenin) 8-O-β-d-glucuronide, the 7-O-β-d-glucuronide and -galacturonide of apigenin and luteolin, luteolin 3′-O-β-d-glucuronide and -galacturonide, luteolin 7,3′-di-O-β-d-glucuronide and -galacturonide, luteolin 3′,4′-di-O-β-d-glucuronide and -galacturonide, luteolin 7,4′-di-O-β-d-glucuronide, and hypolaetin 8,4′-di-O-β-d-glucuronide. The isoscutellarein and hypolaetin glucuronides, and the galacturonide flavones are all new natural products.","container-title":"Phytochemistry","DOI":"10.1016/0031-9422(75)85194-6","ISSN":"0031-9422","issue":"4","journalAbbreviation":"Phytochemistry","language":"en","page":"1093-1097","source":"ScienceDirect","title":"Isoscutellarein and hypolaetin 8-glucuronides from the liverwort Marchantia berteroana","volume":"14","author":[{"family":"Markham","given":"Kenneth R."},{"family":"Porter","given":"Lawrence J."}],"issued":{"date-parts":[["1975",4,1]]}}}],"schema":"https://github.com/citation-style-language/schema/raw/master/csl-citation.json"} </w:instrText>
      </w:r>
      <w:r w:rsidR="00001E12">
        <w:rPr>
          <w:rFonts w:ascii="Times New Roman" w:hAnsi="Times New Roman" w:cs="Times New Roman"/>
          <w:sz w:val="24"/>
        </w:rPr>
        <w:fldChar w:fldCharType="separate"/>
      </w:r>
      <w:r w:rsidR="00001E12" w:rsidRPr="00001E12">
        <w:rPr>
          <w:rFonts w:ascii="Times New Roman" w:hAnsi="Times New Roman" w:cs="Times New Roman"/>
          <w:sz w:val="24"/>
        </w:rPr>
        <w:t>(Markham &amp; Porter, 1975)</w:t>
      </w:r>
      <w:r w:rsidR="00001E12">
        <w:rPr>
          <w:rFonts w:ascii="Times New Roman" w:hAnsi="Times New Roman" w:cs="Times New Roman"/>
          <w:sz w:val="24"/>
        </w:rPr>
        <w:fldChar w:fldCharType="end"/>
      </w:r>
      <w:r w:rsidR="00001E12">
        <w:rPr>
          <w:rFonts w:ascii="Times New Roman" w:hAnsi="Times New Roman" w:cs="Times New Roman"/>
          <w:sz w:val="24"/>
        </w:rPr>
        <w:t>. Following this initial report, Mi</w:t>
      </w:r>
      <w:r w:rsidR="001012FA">
        <w:rPr>
          <w:rFonts w:ascii="Times New Roman" w:hAnsi="Times New Roman" w:cs="Times New Roman"/>
          <w:sz w:val="24"/>
        </w:rPr>
        <w:t xml:space="preserve">yaichi et al. </w:t>
      </w:r>
      <w:r w:rsidR="001012FA">
        <w:rPr>
          <w:rFonts w:ascii="Times New Roman" w:hAnsi="Times New Roman" w:cs="Times New Roman"/>
          <w:sz w:val="24"/>
        </w:rPr>
        <w:fldChar w:fldCharType="begin"/>
      </w:r>
      <w:r w:rsidR="00266D53">
        <w:rPr>
          <w:rFonts w:ascii="Times New Roman" w:hAnsi="Times New Roman" w:cs="Times New Roman"/>
          <w:sz w:val="24"/>
        </w:rPr>
        <w:instrText xml:space="preserve"> ADDIN ZOTERO_ITEM CSL_CITATION {"citationID":"fYco0Byx","properties":{"formattedCitation":"(Miyaichi, Imoto, et al., 1988; Miyaichi, Kizu, et al., 1988)","plainCitation":"(Miyaichi, Imoto, et al., 1988; Miyaichi, Kizu, et al., 1988)","dontUpdate":true,"noteIndex":0},"citationItems":[{"id":1374,"uris":["http://zotero.org/users/7389210/items/RH37KAVN"],"uri":["http://zotero.org/users/7389210/items/RH37KAVN"],"itemData":{"id":1374,"type":"article-journal","container-title":"Japanese Journal of Pharmacognosy","issue":"3","page":"216-219","title":"Studies on the Constituents of Scutellaria Species X. : On the Flavonoid Constituents of the Leaves of Scutellaria baicalensis GEORGI","volume":"42","author":[{"family":"Miyaichi","given":"Yukinori"},{"family":"Imoto","given":"Yoshitaka"},{"family":"Saida","given":"Hiroyuki"},{"family":"Tomimori","given":"Tsuyoshi"}],"issued":{"date-parts":[["1988",2,8]]}}},{"id":1376,"uris":["http://zotero.org/users/7389210/items/ZK7FTNKG"],"uri":["http://zotero.org/users/7389210/items/ZK7FTNKG"],"itemData":{"id":1376,"type":"article-journal","abstract":"From the aerial parts of Scutellaria indica L., five new chalcones (I-V) were isolated, together with (2S)-5, 6, 7, 2', 3', 4', 5'-heptamethoxyflavanone, scutellarein 7-O-β-D-glucopyranoside, chrysin, apigenin, luteolin, scutellarein, isoscutellarein, chrysin 7-O-glucuronide, apigenin 7-O-glucuronide, scutellarin and isoscutellarein 8-O-glucuronide. The structures of I-V were shown to be 2'-hydroxy-2, 3, 4, 5, 4', 5', 6'-heptamethoxychalcone, 2, 3, 4, 5, 2', 4', 5', 6'-octamethoxychalcone, 2'-hydroxy-2, 3, 4, 5, 6'-pentamethoxy-4', 5'-methylenedioxychalcone, 2, 3, 4, 5, 2', 6'-hexamethoxy-4, 5-methylenedioxychalcone, 2, 2-dihydroxy-3, 4, 5, 6'-tetramethoxy-4', 5'-methylenedioxychalcone, respectively, on the basis of the chemical and spectral data. Compound I has already been synthesized.","container-title":"Chemical &amp; Pharmaceutical Bulletin","DOI":"10.1248/cpb.37.794","issue":"3","page":"794-797","source":"J-Stage","title":"Studies on the Constituents of Scutellaria Species XI. : On the Flavonoid Constituents of the Aerial Parts of Scutellaria indica L.","volume":"37","author":[{"family":"Miyaichi","given":"Yukinori"},{"family":"Kizu","given":"Haruhisa"},{"family":"Tomimori","given":"Tsuyoshi"},{"family":"Lin","given":"Chun-Ching"}],"issued":{"date-parts":[["1988",10,17]]}}}],"schema":"https://github.com/citation-style-language/schema/raw/master/csl-citation.json"} </w:instrText>
      </w:r>
      <w:r w:rsidR="001012FA">
        <w:rPr>
          <w:rFonts w:ascii="Times New Roman" w:hAnsi="Times New Roman" w:cs="Times New Roman"/>
          <w:sz w:val="24"/>
        </w:rPr>
        <w:fldChar w:fldCharType="separate"/>
      </w:r>
      <w:r w:rsidR="001012FA" w:rsidRPr="001012FA">
        <w:rPr>
          <w:rFonts w:ascii="Times New Roman" w:hAnsi="Times New Roman" w:cs="Times New Roman"/>
          <w:sz w:val="24"/>
        </w:rPr>
        <w:t>(1988; 1988)</w:t>
      </w:r>
      <w:r w:rsidR="001012FA">
        <w:rPr>
          <w:rFonts w:ascii="Times New Roman" w:hAnsi="Times New Roman" w:cs="Times New Roman"/>
          <w:sz w:val="24"/>
        </w:rPr>
        <w:fldChar w:fldCharType="end"/>
      </w:r>
      <w:r w:rsidR="001012FA">
        <w:rPr>
          <w:rFonts w:ascii="Times New Roman" w:hAnsi="Times New Roman" w:cs="Times New Roman"/>
          <w:sz w:val="24"/>
        </w:rPr>
        <w:t xml:space="preserve"> detected the flavone in the aerial parts of </w:t>
      </w:r>
      <w:r w:rsidR="001012FA">
        <w:rPr>
          <w:rFonts w:ascii="Times New Roman" w:hAnsi="Times New Roman" w:cs="Times New Roman"/>
          <w:i/>
          <w:iCs/>
          <w:sz w:val="24"/>
        </w:rPr>
        <w:t xml:space="preserve">S. indica </w:t>
      </w:r>
      <w:r w:rsidR="001012FA">
        <w:rPr>
          <w:rFonts w:ascii="Times New Roman" w:hAnsi="Times New Roman" w:cs="Times New Roman"/>
          <w:sz w:val="24"/>
        </w:rPr>
        <w:t xml:space="preserve">and </w:t>
      </w:r>
      <w:r w:rsidR="001012FA">
        <w:rPr>
          <w:rFonts w:ascii="Times New Roman" w:hAnsi="Times New Roman" w:cs="Times New Roman"/>
          <w:i/>
          <w:iCs/>
          <w:sz w:val="24"/>
        </w:rPr>
        <w:t>S. baicalensis</w:t>
      </w:r>
      <w:r w:rsidR="001012FA">
        <w:rPr>
          <w:rFonts w:ascii="Times New Roman" w:hAnsi="Times New Roman" w:cs="Times New Roman"/>
          <w:sz w:val="24"/>
        </w:rPr>
        <w:t>.</w:t>
      </w:r>
      <w:r w:rsidR="00C10FFC">
        <w:rPr>
          <w:rFonts w:ascii="Times New Roman" w:hAnsi="Times New Roman" w:cs="Times New Roman"/>
          <w:sz w:val="24"/>
        </w:rPr>
        <w:t xml:space="preserve"> A</w:t>
      </w:r>
      <w:r w:rsidR="000B69F5">
        <w:rPr>
          <w:rFonts w:ascii="Times New Roman" w:hAnsi="Times New Roman" w:cs="Times New Roman"/>
          <w:sz w:val="24"/>
        </w:rPr>
        <w:t>side from these works</w:t>
      </w:r>
      <w:r w:rsidR="00C10FFC">
        <w:rPr>
          <w:rFonts w:ascii="Times New Roman" w:hAnsi="Times New Roman" w:cs="Times New Roman"/>
          <w:sz w:val="24"/>
        </w:rPr>
        <w:t xml:space="preserve"> by Miyaichi et al.</w:t>
      </w:r>
      <w:r w:rsidR="000B69F5">
        <w:rPr>
          <w:rFonts w:ascii="Times New Roman" w:hAnsi="Times New Roman" w:cs="Times New Roman"/>
          <w:sz w:val="24"/>
        </w:rPr>
        <w:t xml:space="preserve">, few other studies have reported isoscutellarein 8-G in </w:t>
      </w:r>
      <w:r w:rsidR="000B69F5">
        <w:rPr>
          <w:rFonts w:ascii="Times New Roman" w:hAnsi="Times New Roman" w:cs="Times New Roman"/>
          <w:i/>
          <w:iCs/>
          <w:sz w:val="24"/>
        </w:rPr>
        <w:t>Scutellaria</w:t>
      </w:r>
      <w:r w:rsidR="00C10FFC">
        <w:rPr>
          <w:rFonts w:ascii="Times New Roman" w:hAnsi="Times New Roman" w:cs="Times New Roman"/>
          <w:sz w:val="24"/>
        </w:rPr>
        <w:t>, though several have detected its aglycone and 7-O-</w:t>
      </w:r>
      <w:r w:rsidR="00AF4556">
        <w:rPr>
          <w:rFonts w:ascii="Times New Roman" w:hAnsi="Times New Roman" w:cs="Times New Roman"/>
          <w:sz w:val="24"/>
        </w:rPr>
        <w:t>glycosylated</w:t>
      </w:r>
      <w:r w:rsidR="00C10FFC">
        <w:rPr>
          <w:rFonts w:ascii="Times New Roman" w:hAnsi="Times New Roman" w:cs="Times New Roman"/>
          <w:sz w:val="24"/>
        </w:rPr>
        <w:t xml:space="preserve"> forms</w:t>
      </w:r>
      <w:r w:rsidR="00EA7F63">
        <w:rPr>
          <w:rFonts w:ascii="Times New Roman" w:hAnsi="Times New Roman" w:cs="Times New Roman"/>
          <w:sz w:val="24"/>
        </w:rPr>
        <w:t xml:space="preserve"> </w:t>
      </w:r>
      <w:r w:rsidR="00EA7F63">
        <w:rPr>
          <w:rFonts w:ascii="Times New Roman" w:hAnsi="Times New Roman" w:cs="Times New Roman"/>
          <w:sz w:val="24"/>
        </w:rPr>
        <w:fldChar w:fldCharType="begin"/>
      </w:r>
      <w:r w:rsidR="00EA7F63">
        <w:rPr>
          <w:rFonts w:ascii="Times New Roman" w:hAnsi="Times New Roman" w:cs="Times New Roman"/>
          <w:sz w:val="24"/>
        </w:rPr>
        <w:instrText xml:space="preserve"> ADDIN ZOTERO_ITEM CSL_CITATION {"citationID":"RqQdyiRY","properties":{"formattedCitation":"(Karimov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EA7F63">
        <w:rPr>
          <w:rFonts w:ascii="Times New Roman" w:hAnsi="Times New Roman" w:cs="Times New Roman"/>
          <w:sz w:val="24"/>
        </w:rPr>
        <w:fldChar w:fldCharType="separate"/>
      </w:r>
      <w:r w:rsidR="00EA7F63" w:rsidRPr="00EA7F63">
        <w:rPr>
          <w:rFonts w:ascii="Times New Roman" w:hAnsi="Times New Roman" w:cs="Times New Roman"/>
          <w:sz w:val="24"/>
        </w:rPr>
        <w:t>(Karimov &amp; Botirov, 2017)</w:t>
      </w:r>
      <w:r w:rsidR="00EA7F63">
        <w:rPr>
          <w:rFonts w:ascii="Times New Roman" w:hAnsi="Times New Roman" w:cs="Times New Roman"/>
          <w:sz w:val="24"/>
        </w:rPr>
        <w:fldChar w:fldCharType="end"/>
      </w:r>
      <w:r w:rsidR="00EA7F63">
        <w:rPr>
          <w:rFonts w:ascii="Times New Roman" w:hAnsi="Times New Roman" w:cs="Times New Roman"/>
          <w:sz w:val="24"/>
        </w:rPr>
        <w:t xml:space="preserve">. </w:t>
      </w:r>
      <w:r w:rsidR="005A2C67">
        <w:rPr>
          <w:rFonts w:ascii="Times New Roman" w:hAnsi="Times New Roman" w:cs="Times New Roman"/>
          <w:sz w:val="24"/>
        </w:rPr>
        <w:t>This rarity in detection may be a result of its low abundance</w:t>
      </w:r>
      <w:r w:rsidR="008B56AB">
        <w:rPr>
          <w:rFonts w:ascii="Times New Roman" w:hAnsi="Times New Roman" w:cs="Times New Roman"/>
          <w:sz w:val="24"/>
        </w:rPr>
        <w:t xml:space="preserve"> relative to other</w:t>
      </w:r>
      <w:r w:rsidR="00AF4556">
        <w:rPr>
          <w:rFonts w:ascii="Times New Roman" w:hAnsi="Times New Roman" w:cs="Times New Roman"/>
          <w:sz w:val="24"/>
        </w:rPr>
        <w:t xml:space="preserve"> glycosylated</w:t>
      </w:r>
      <w:r w:rsidR="008B56AB">
        <w:rPr>
          <w:rFonts w:ascii="Times New Roman" w:hAnsi="Times New Roman" w:cs="Times New Roman"/>
          <w:sz w:val="24"/>
        </w:rPr>
        <w:t xml:space="preserve"> flavones in </w:t>
      </w:r>
      <w:r w:rsidR="008B56AB">
        <w:rPr>
          <w:rFonts w:ascii="Times New Roman" w:hAnsi="Times New Roman" w:cs="Times New Roman"/>
          <w:i/>
          <w:iCs/>
          <w:sz w:val="24"/>
        </w:rPr>
        <w:t>Scutellaria</w:t>
      </w:r>
      <w:r w:rsidR="008B56AB">
        <w:rPr>
          <w:rFonts w:ascii="Times New Roman" w:hAnsi="Times New Roman" w:cs="Times New Roman"/>
          <w:sz w:val="24"/>
        </w:rPr>
        <w:t xml:space="preserve">. </w:t>
      </w:r>
      <w:r w:rsidR="0079298C">
        <w:rPr>
          <w:rFonts w:ascii="Times New Roman" w:hAnsi="Times New Roman" w:cs="Times New Roman"/>
          <w:sz w:val="24"/>
        </w:rPr>
        <w:t xml:space="preserve">A potential reason for this low abundance is its unique </w:t>
      </w:r>
      <w:r w:rsidR="00AF4556">
        <w:rPr>
          <w:rFonts w:ascii="Times New Roman" w:hAnsi="Times New Roman" w:cs="Times New Roman"/>
          <w:sz w:val="24"/>
        </w:rPr>
        <w:t>glycosylation</w:t>
      </w:r>
      <w:r w:rsidR="00E10671">
        <w:rPr>
          <w:rFonts w:ascii="Times New Roman" w:hAnsi="Times New Roman" w:cs="Times New Roman"/>
          <w:sz w:val="24"/>
        </w:rPr>
        <w:t xml:space="preserve"> at the 8-O position</w:t>
      </w:r>
      <w:r w:rsidR="0079298C">
        <w:rPr>
          <w:rFonts w:ascii="Times New Roman" w:hAnsi="Times New Roman" w:cs="Times New Roman"/>
          <w:sz w:val="24"/>
        </w:rPr>
        <w:t xml:space="preserve">. </w:t>
      </w:r>
      <w:r w:rsidR="00AF4556">
        <w:rPr>
          <w:rFonts w:ascii="Times New Roman" w:hAnsi="Times New Roman" w:cs="Times New Roman"/>
          <w:sz w:val="24"/>
        </w:rPr>
        <w:t xml:space="preserve">Flavone 7-O glycosylation is more common in </w:t>
      </w:r>
      <w:r w:rsidR="00AF4556">
        <w:rPr>
          <w:rFonts w:ascii="Times New Roman" w:hAnsi="Times New Roman" w:cs="Times New Roman"/>
          <w:i/>
          <w:iCs/>
          <w:sz w:val="24"/>
        </w:rPr>
        <w:t xml:space="preserve">Scutellaria </w:t>
      </w:r>
      <w:r w:rsidR="00AF4556">
        <w:rPr>
          <w:rFonts w:ascii="Times New Roman" w:hAnsi="Times New Roman" w:cs="Times New Roman"/>
          <w:sz w:val="24"/>
        </w:rPr>
        <w:t xml:space="preserve">due to </w:t>
      </w:r>
      <w:r w:rsidR="003A5B83">
        <w:rPr>
          <w:rFonts w:ascii="Times New Roman" w:hAnsi="Times New Roman" w:cs="Times New Roman"/>
          <w:sz w:val="24"/>
        </w:rPr>
        <w:t>the presence of a hydroxyl group at the 7</w:t>
      </w:r>
      <w:r w:rsidR="0048200D">
        <w:rPr>
          <w:rFonts w:ascii="Times New Roman" w:hAnsi="Times New Roman" w:cs="Times New Roman"/>
          <w:sz w:val="24"/>
        </w:rPr>
        <w:t>-O</w:t>
      </w:r>
      <w:r w:rsidR="003A5B83">
        <w:rPr>
          <w:rFonts w:ascii="Times New Roman" w:hAnsi="Times New Roman" w:cs="Times New Roman"/>
          <w:sz w:val="24"/>
        </w:rPr>
        <w:t xml:space="preserve"> position in all flavones </w:t>
      </w:r>
      <w:r w:rsidR="00410DE4">
        <w:rPr>
          <w:rFonts w:ascii="Times New Roman" w:hAnsi="Times New Roman" w:cs="Times New Roman"/>
          <w:sz w:val="24"/>
        </w:rPr>
        <w:t xml:space="preserve">synthesized via the </w:t>
      </w:r>
      <w:r w:rsidR="00F979CA">
        <w:rPr>
          <w:rFonts w:ascii="Times New Roman" w:hAnsi="Times New Roman" w:cs="Times New Roman"/>
          <w:sz w:val="24"/>
        </w:rPr>
        <w:t xml:space="preserve">core flavone </w:t>
      </w:r>
      <w:r w:rsidR="00410DE4">
        <w:rPr>
          <w:rFonts w:ascii="Times New Roman" w:hAnsi="Times New Roman" w:cs="Times New Roman"/>
          <w:sz w:val="24"/>
        </w:rPr>
        <w:t>pathway</w:t>
      </w:r>
      <w:r w:rsidR="00F979CA">
        <w:rPr>
          <w:rFonts w:ascii="Times New Roman" w:hAnsi="Times New Roman" w:cs="Times New Roman"/>
          <w:sz w:val="24"/>
        </w:rPr>
        <w:t xml:space="preserve"> </w:t>
      </w:r>
      <w:r w:rsidR="00F979CA" w:rsidRPr="00E63B7B">
        <w:rPr>
          <w:rFonts w:ascii="Times New Roman" w:hAnsi="Times New Roman" w:cs="Times New Roman"/>
          <w:sz w:val="24"/>
          <w:rPrChange w:id="190" w:author="Askey,Bryce C" w:date="2021-08-18T17:15:00Z">
            <w:rPr>
              <w:rFonts w:ascii="Times New Roman" w:hAnsi="Times New Roman" w:cs="Times New Roman"/>
              <w:b/>
              <w:bCs/>
              <w:sz w:val="24"/>
            </w:rPr>
          </w:rPrChange>
        </w:rPr>
        <w:t>(</w:t>
      </w:r>
      <w:r w:rsidR="00410DE4" w:rsidRPr="00E63B7B">
        <w:rPr>
          <w:rFonts w:ascii="Times New Roman" w:hAnsi="Times New Roman" w:cs="Times New Roman"/>
          <w:sz w:val="24"/>
          <w:rPrChange w:id="191" w:author="Askey,Bryce C" w:date="2021-08-18T17:15:00Z">
            <w:rPr>
              <w:rFonts w:ascii="Times New Roman" w:hAnsi="Times New Roman" w:cs="Times New Roman"/>
              <w:b/>
              <w:bCs/>
              <w:sz w:val="24"/>
            </w:rPr>
          </w:rPrChange>
        </w:rPr>
        <w:t>Fig. 1</w:t>
      </w:r>
      <w:r w:rsidR="00F979CA" w:rsidRPr="00E63B7B">
        <w:rPr>
          <w:rFonts w:ascii="Times New Roman" w:hAnsi="Times New Roman" w:cs="Times New Roman"/>
          <w:sz w:val="24"/>
          <w:rPrChange w:id="192" w:author="Askey,Bryce C" w:date="2021-08-18T17:15:00Z">
            <w:rPr>
              <w:rFonts w:ascii="Times New Roman" w:hAnsi="Times New Roman" w:cs="Times New Roman"/>
              <w:b/>
              <w:bCs/>
              <w:sz w:val="24"/>
            </w:rPr>
          </w:rPrChange>
        </w:rPr>
        <w:t>)</w:t>
      </w:r>
      <w:r w:rsidR="00410DE4" w:rsidRPr="00E63B7B">
        <w:rPr>
          <w:rFonts w:ascii="Times New Roman" w:hAnsi="Times New Roman" w:cs="Times New Roman"/>
          <w:sz w:val="24"/>
        </w:rPr>
        <w:t>.</w:t>
      </w:r>
      <w:r w:rsidR="00410DE4">
        <w:rPr>
          <w:rFonts w:ascii="Times New Roman" w:hAnsi="Times New Roman" w:cs="Times New Roman"/>
          <w:sz w:val="24"/>
        </w:rPr>
        <w:t xml:space="preserve"> </w:t>
      </w:r>
      <w:r w:rsidR="002548B7">
        <w:rPr>
          <w:rFonts w:ascii="Times New Roman" w:hAnsi="Times New Roman" w:cs="Times New Roman"/>
          <w:sz w:val="24"/>
        </w:rPr>
        <w:t>On the other hand, 8-O glycosylation first requires the activity of an 8-hydroxylase to add the free hydroxyl group to which the carbohydrate will be attached.</w:t>
      </w:r>
      <w:r w:rsidR="00F979CA">
        <w:rPr>
          <w:rFonts w:ascii="Times New Roman" w:hAnsi="Times New Roman" w:cs="Times New Roman"/>
          <w:sz w:val="24"/>
        </w:rPr>
        <w:t xml:space="preserve"> As the</w:t>
      </w:r>
      <w:r w:rsidR="00FF33F4">
        <w:rPr>
          <w:rFonts w:ascii="Times New Roman" w:hAnsi="Times New Roman" w:cs="Times New Roman"/>
          <w:sz w:val="24"/>
        </w:rPr>
        <w:t xml:space="preserve"> purpose of glycosylation is typically to increase the stability of </w:t>
      </w:r>
      <w:r w:rsidR="00F97515">
        <w:rPr>
          <w:rFonts w:ascii="Times New Roman" w:hAnsi="Times New Roman" w:cs="Times New Roman"/>
          <w:sz w:val="24"/>
        </w:rPr>
        <w:t>the flavone for long term storage</w:t>
      </w:r>
      <w:r w:rsidR="005357F6">
        <w:rPr>
          <w:rFonts w:ascii="Times New Roman" w:hAnsi="Times New Roman" w:cs="Times New Roman"/>
          <w:sz w:val="24"/>
        </w:rPr>
        <w:t xml:space="preserve"> </w:t>
      </w:r>
      <w:r w:rsidR="005357F6" w:rsidRPr="005357F6">
        <w:rPr>
          <w:rFonts w:ascii="Times New Roman" w:hAnsi="Times New Roman" w:cs="Times New Roman"/>
          <w:sz w:val="24"/>
        </w:rPr>
        <w:fldChar w:fldCharType="begin"/>
      </w:r>
      <w:r w:rsidR="005357F6" w:rsidRPr="005357F6">
        <w:rPr>
          <w:rFonts w:ascii="Times New Roman" w:hAnsi="Times New Roman" w:cs="Times New Roman"/>
          <w:sz w:val="24"/>
        </w:rPr>
        <w:instrText xml:space="preserve"> ADDIN ZOTERO_ITEM CSL_CITATION {"citationID":"O8sruguE","properties":{"formattedCitation":"(Sl\\uc0\\u225{}mov\\uc0\\u225{} et al., 2018)","plainCitation":"(Slámová et al., 2018)","noteIndex":0},"citationItems":[{"id":1382,"uris":["http://zotero.org/users/7389210/items/LUYYL3M5"],"uri":["http://zotero.org/users/7389210/items/LUYYL3M5"],"itemData":{"id":1382,"type":"article-journal","abstract":"Natural flavonoids, especially in their glycosylated forms, are the most abundant phenolic compounds found in plants, fruit, and vegetables. They exhibit a large variety of beneficial physiological effects, which makes them generally interesting in a broad spectrum of scientific areas. In this review, we focus on recent advances in the modifications of the glycosidic parts of various flavonoids employing glycosidases, covering both selective trimming of the sugar moieties and glycosylation of flavonoid aglycones by natural and mutant glycosidases. Glycosylation of flavonoids strongly enhances their water solubility and thus increases their bioavailability. Antioxidant and most biological activities are usually less pronounced in glycosides, but some specific bioactivities are enhanced. The presence of l-rhamnose (6-deoxy-α-l-mannopyranose) in rhamnosides, rutinosides (rutin, hesperidin) and neohesperidosides (naringin) plays an important role in properties of flavonoid glycosides, which can be considered as “pro-drugs”. The natural hydrolytic activity of glycosidases is widely employed in biotechnological deglycosylation processes producing respective aglycones or partially deglycosylated flavonoids. Moreover, deglycosylation is quite commonly used in the food industry aiming at the improvement of sensoric properties of beverages such as debittering of citrus juices or enhancement of wine aromas. Therefore, natural and mutant glycosidases are excellent tools for modifications of flavonoid glycosides.","container-title":"International Journal of Molecular Sciences","DOI":"10.3390/ijms19072126","ISSN":"1422-0067","issue":"7","journalAbbreviation":"Int J Mol Sci","note":"PMID: 30037103\nPMCID: PMC6073497","page":"2126","source":"PubMed Central","title":"“Sweet Flavonoids”: Glycosidase-Catalyzed Modifications","title-short":"“Sweet Flavonoids”","volume":"19","author":[{"family":"Slámová","given":"Kristýna"},{"family":"Kapešová","given":"Jana"},{"family":"Valentová","given":"Kateřina"}],"issued":{"date-parts":[["2018",7,21]]}}}],"schema":"https://github.com/citation-style-language/schema/raw/master/csl-citation.json"} </w:instrText>
      </w:r>
      <w:r w:rsidR="005357F6" w:rsidRPr="005357F6">
        <w:rPr>
          <w:rFonts w:ascii="Times New Roman" w:hAnsi="Times New Roman" w:cs="Times New Roman"/>
          <w:sz w:val="24"/>
        </w:rPr>
        <w:fldChar w:fldCharType="separate"/>
      </w:r>
      <w:r w:rsidR="005357F6" w:rsidRPr="005357F6">
        <w:rPr>
          <w:rFonts w:ascii="Times New Roman" w:hAnsi="Times New Roman" w:cs="Times New Roman"/>
          <w:sz w:val="24"/>
        </w:rPr>
        <w:t>(Slámová et al., 2018)</w:t>
      </w:r>
      <w:r w:rsidR="005357F6" w:rsidRPr="005357F6">
        <w:rPr>
          <w:rFonts w:ascii="Times New Roman" w:hAnsi="Times New Roman" w:cs="Times New Roman"/>
          <w:sz w:val="24"/>
        </w:rPr>
        <w:fldChar w:fldCharType="end"/>
      </w:r>
      <w:r w:rsidR="00F979CA">
        <w:rPr>
          <w:rFonts w:ascii="Times New Roman" w:hAnsi="Times New Roman" w:cs="Times New Roman"/>
          <w:sz w:val="24"/>
        </w:rPr>
        <w:t xml:space="preserve">, </w:t>
      </w:r>
      <w:r w:rsidR="005357F6">
        <w:rPr>
          <w:rFonts w:ascii="Times New Roman" w:hAnsi="Times New Roman" w:cs="Times New Roman"/>
          <w:sz w:val="24"/>
        </w:rPr>
        <w:t xml:space="preserve">it’s possible that 8-O glycosylation provides slightly greater </w:t>
      </w:r>
      <w:r w:rsidR="00F979CA">
        <w:rPr>
          <w:rFonts w:ascii="Times New Roman" w:hAnsi="Times New Roman" w:cs="Times New Roman"/>
          <w:sz w:val="24"/>
        </w:rPr>
        <w:t>stability as compared to 7-O glycosylation.</w:t>
      </w:r>
      <w:r w:rsidR="008271FF">
        <w:rPr>
          <w:rFonts w:ascii="Times New Roman" w:hAnsi="Times New Roman" w:cs="Times New Roman"/>
          <w:sz w:val="24"/>
        </w:rPr>
        <w:t xml:space="preserve"> Therefore, it </w:t>
      </w:r>
      <w:r w:rsidR="00661FF6">
        <w:rPr>
          <w:rFonts w:ascii="Times New Roman" w:hAnsi="Times New Roman" w:cs="Times New Roman"/>
          <w:sz w:val="24"/>
        </w:rPr>
        <w:t>would be</w:t>
      </w:r>
      <w:r w:rsidR="008271FF">
        <w:rPr>
          <w:rFonts w:ascii="Times New Roman" w:hAnsi="Times New Roman" w:cs="Times New Roman"/>
          <w:sz w:val="24"/>
        </w:rPr>
        <w:t xml:space="preserve"> preferrable to glycosylate isoscutellarein at the 8-O position, even though </w:t>
      </w:r>
      <w:r w:rsidR="0048200D">
        <w:rPr>
          <w:rFonts w:ascii="Times New Roman" w:hAnsi="Times New Roman" w:cs="Times New Roman"/>
          <w:sz w:val="24"/>
        </w:rPr>
        <w:t xml:space="preserve">a </w:t>
      </w:r>
      <w:r w:rsidR="008271FF">
        <w:rPr>
          <w:rFonts w:ascii="Times New Roman" w:hAnsi="Times New Roman" w:cs="Times New Roman"/>
          <w:sz w:val="24"/>
        </w:rPr>
        <w:t>free hydroxyl group</w:t>
      </w:r>
      <w:r w:rsidR="0048200D">
        <w:rPr>
          <w:rFonts w:ascii="Times New Roman" w:hAnsi="Times New Roman" w:cs="Times New Roman"/>
          <w:sz w:val="24"/>
        </w:rPr>
        <w:t xml:space="preserve"> is also present at the </w:t>
      </w:r>
      <w:r w:rsidR="008271FF">
        <w:rPr>
          <w:rFonts w:ascii="Times New Roman" w:hAnsi="Times New Roman" w:cs="Times New Roman"/>
          <w:sz w:val="24"/>
        </w:rPr>
        <w:t>7-O position.</w:t>
      </w:r>
      <w:r w:rsidR="0034245E">
        <w:rPr>
          <w:rFonts w:ascii="Times New Roman" w:hAnsi="Times New Roman" w:cs="Times New Roman"/>
          <w:sz w:val="24"/>
        </w:rPr>
        <w:t xml:space="preserve"> Several species may have evolved </w:t>
      </w:r>
      <w:r w:rsidR="007F7CBC">
        <w:rPr>
          <w:rFonts w:ascii="Times New Roman" w:hAnsi="Times New Roman" w:cs="Times New Roman"/>
          <w:sz w:val="24"/>
        </w:rPr>
        <w:t>regioselective</w:t>
      </w:r>
      <w:r w:rsidR="0034245E">
        <w:rPr>
          <w:rFonts w:ascii="Times New Roman" w:hAnsi="Times New Roman" w:cs="Times New Roman"/>
          <w:sz w:val="24"/>
        </w:rPr>
        <w:t xml:space="preserve"> gl</w:t>
      </w:r>
      <w:r w:rsidR="007F7CBC">
        <w:rPr>
          <w:rFonts w:ascii="Times New Roman" w:hAnsi="Times New Roman" w:cs="Times New Roman"/>
          <w:sz w:val="24"/>
        </w:rPr>
        <w:t>y</w:t>
      </w:r>
      <w:r w:rsidR="0034245E">
        <w:rPr>
          <w:rFonts w:ascii="Times New Roman" w:hAnsi="Times New Roman" w:cs="Times New Roman"/>
          <w:sz w:val="24"/>
        </w:rPr>
        <w:t>cosyltransferase enzymes for this purpose.</w:t>
      </w:r>
      <w:r w:rsidR="007F7CBC">
        <w:rPr>
          <w:rFonts w:ascii="Times New Roman" w:hAnsi="Times New Roman" w:cs="Times New Roman"/>
          <w:sz w:val="24"/>
        </w:rPr>
        <w:t xml:space="preserve"> </w:t>
      </w:r>
      <w:r w:rsidR="006A3643">
        <w:rPr>
          <w:rFonts w:ascii="Times New Roman" w:hAnsi="Times New Roman" w:cs="Times New Roman"/>
          <w:sz w:val="24"/>
        </w:rPr>
        <w:t>Researchers working</w:t>
      </w:r>
      <w:r w:rsidR="007F7CBC">
        <w:rPr>
          <w:rFonts w:ascii="Times New Roman" w:hAnsi="Times New Roman" w:cs="Times New Roman"/>
          <w:sz w:val="24"/>
        </w:rPr>
        <w:t xml:space="preserve"> with a glycosyltransferase from </w:t>
      </w:r>
      <w:r w:rsidR="007F7CBC">
        <w:rPr>
          <w:rFonts w:ascii="Times New Roman" w:hAnsi="Times New Roman" w:cs="Times New Roman"/>
          <w:i/>
          <w:iCs/>
          <w:sz w:val="24"/>
        </w:rPr>
        <w:t xml:space="preserve">Bacillus cereus </w:t>
      </w:r>
      <w:r w:rsidR="007F7CBC">
        <w:rPr>
          <w:rFonts w:ascii="Times New Roman" w:hAnsi="Times New Roman" w:cs="Times New Roman"/>
          <w:sz w:val="24"/>
        </w:rPr>
        <w:t xml:space="preserve">demonstrated that a single amino acid </w:t>
      </w:r>
      <w:r w:rsidR="007F7CBC">
        <w:rPr>
          <w:rFonts w:ascii="Times New Roman" w:hAnsi="Times New Roman" w:cs="Times New Roman"/>
          <w:sz w:val="24"/>
        </w:rPr>
        <w:lastRenderedPageBreak/>
        <w:t xml:space="preserve">substitution </w:t>
      </w:r>
      <w:r w:rsidR="006A3643">
        <w:rPr>
          <w:rFonts w:ascii="Times New Roman" w:hAnsi="Times New Roman" w:cs="Times New Roman"/>
          <w:sz w:val="24"/>
        </w:rPr>
        <w:t xml:space="preserve">could alter the primary site of </w:t>
      </w:r>
      <w:r w:rsidR="00A675D5">
        <w:rPr>
          <w:rFonts w:ascii="Times New Roman" w:hAnsi="Times New Roman" w:cs="Times New Roman"/>
          <w:sz w:val="24"/>
        </w:rPr>
        <w:t>quercetin</w:t>
      </w:r>
      <w:r w:rsidR="006A3643">
        <w:rPr>
          <w:rFonts w:ascii="Times New Roman" w:hAnsi="Times New Roman" w:cs="Times New Roman"/>
          <w:sz w:val="24"/>
        </w:rPr>
        <w:t xml:space="preserve"> glycosylation</w:t>
      </w:r>
      <w:r w:rsidR="00A675D5">
        <w:rPr>
          <w:rFonts w:ascii="Times New Roman" w:hAnsi="Times New Roman" w:cs="Times New Roman"/>
          <w:sz w:val="24"/>
        </w:rPr>
        <w:t xml:space="preserve"> with high specificity</w:t>
      </w:r>
      <w:r w:rsidR="00BC4DF3">
        <w:rPr>
          <w:rFonts w:ascii="Times New Roman" w:hAnsi="Times New Roman" w:cs="Times New Roman"/>
          <w:sz w:val="24"/>
        </w:rPr>
        <w:t xml:space="preserve"> </w:t>
      </w:r>
      <w:r w:rsidR="00BC4DF3">
        <w:rPr>
          <w:rFonts w:ascii="Times New Roman" w:hAnsi="Times New Roman" w:cs="Times New Roman"/>
          <w:sz w:val="24"/>
        </w:rPr>
        <w:fldChar w:fldCharType="begin"/>
      </w:r>
      <w:r w:rsidR="00BC4DF3">
        <w:rPr>
          <w:rFonts w:ascii="Times New Roman" w:hAnsi="Times New Roman" w:cs="Times New Roman"/>
          <w:sz w:val="24"/>
        </w:rPr>
        <w:instrText xml:space="preserve"> ADDIN ZOTERO_ITEM CSL_CITATION {"citationID":"2IUnXgh7","properties":{"formattedCitation":"(Chiu et al., 2016)","plainCitation":"(Chiu et al., 2016)","noteIndex":0},"citationItems":[{"id":1385,"uris":["http://zotero.org/users/7389210/items/7FDXDXY8"],"uri":["http://zotero.org/users/7389210/items/7FDXDXY8"],"itemData":{"id":1385,"type":"article-journal","abstract":"Glycosyltransferase-1 from Bacillus cereus (BcGT1) catalyzes a reaction that transfers a glucosyl moiety to flavonoids, such as quercetin, kaempferol, and myricetin. The enzymatic glucosidation shows a broad substrate specificity when the reaction is catalyzed by wild-type BcGT1. Preliminary assays demonstrated that the F240A mutant significantly improves the regioselectivity of enzymatic glucosidation toward quercetin. To unveil and further to control the catalytic function of BcGT1, mutation of F240 to other amino acids, such as C, E, G, R, Y, W, and K, was performed. Among these mutants, F240A, F240G, F240R, and F240K greatly altered the regioselectivity. The quercetin-3-O-glucoside, instead of quercetin-7-O-glucoside as for the wild-type enzyme, was obtained as the major product. Among these mutants, F240R showed nearly 100 % product specificity but only retained 25 % catalytic efficiency of wild-type enzyme. From an inspection of the protein structure, we found two other amino acids, F132 and F138, together with F240, are likely to form a hydrophobic binding region, which is sufficiently spacious to accommodate substrates with varied aromatic moieties. Through the replacement of a phenylalanine by a tyrosine residue in the substrate-binding region, the mutants may be able to fix the orientation of flavonoids, presumably through the formation of a hydrogen bond between substrates and mutants. Multiple mutants—F240R_F132Y, F240R_F138Y, and F240R_F132Y_F138Y—were thus constructed for further investigation. The multiple points of mutants not only maintained the high product specificity but also significantly improved the catalytic efficiency, relative to F240R. The same product specificity was obtained when kaempferol and myricetin were used as a substrate.","container-title":"Applied Microbiology and Biotechnology","DOI":"10.1007/s00253-016-7536-2","ISSN":"1432-0614","issue":"19","journalAbbreviation":"Appl Microbiol Biotechnol","language":"en","page":"8411-8424","source":"Springer Link","title":"Three important amino acids control the regioselectivity of flavonoid glucosidation in glycosyltransferase-1 from Bacillus cereus","volume":"100","author":[{"family":"Chiu","given":"Hsi-Ho"},{"family":"Hsieh","given":"Yin-Cheng"},{"family":"Chen","given":"Ya-Huei"},{"family":"Wang","given":"Hsin-Ying"},{"family":"Lu","given":"Chia-Yu"},{"family":"Chen","given":"Chun-Jung"},{"family":"Li","given":"Yaw-Kuen"}],"issued":{"date-parts":[["2016",10,1]]}}}],"schema":"https://github.com/citation-style-language/schema/raw/master/csl-citation.json"} </w:instrText>
      </w:r>
      <w:r w:rsidR="00BC4DF3">
        <w:rPr>
          <w:rFonts w:ascii="Times New Roman" w:hAnsi="Times New Roman" w:cs="Times New Roman"/>
          <w:sz w:val="24"/>
        </w:rPr>
        <w:fldChar w:fldCharType="separate"/>
      </w:r>
      <w:r w:rsidR="00BC4DF3" w:rsidRPr="00BC4DF3">
        <w:rPr>
          <w:rFonts w:ascii="Times New Roman" w:hAnsi="Times New Roman" w:cs="Times New Roman"/>
          <w:sz w:val="24"/>
        </w:rPr>
        <w:t>(Chiu et al., 2016)</w:t>
      </w:r>
      <w:r w:rsidR="00BC4DF3">
        <w:rPr>
          <w:rFonts w:ascii="Times New Roman" w:hAnsi="Times New Roman" w:cs="Times New Roman"/>
          <w:sz w:val="24"/>
        </w:rPr>
        <w:fldChar w:fldCharType="end"/>
      </w:r>
      <w:r w:rsidR="00A675D5">
        <w:rPr>
          <w:rFonts w:ascii="Times New Roman" w:hAnsi="Times New Roman" w:cs="Times New Roman"/>
          <w:sz w:val="24"/>
        </w:rPr>
        <w:t xml:space="preserve">. Perhaps a similar mutation </w:t>
      </w:r>
      <w:r w:rsidR="00BC4DF3">
        <w:rPr>
          <w:rFonts w:ascii="Times New Roman" w:hAnsi="Times New Roman" w:cs="Times New Roman"/>
          <w:sz w:val="24"/>
        </w:rPr>
        <w:t xml:space="preserve">occurred in several </w:t>
      </w:r>
      <w:r w:rsidR="00BC4DF3">
        <w:rPr>
          <w:rFonts w:ascii="Times New Roman" w:hAnsi="Times New Roman" w:cs="Times New Roman"/>
          <w:i/>
          <w:iCs/>
          <w:sz w:val="24"/>
        </w:rPr>
        <w:t xml:space="preserve">Scutellaria </w:t>
      </w:r>
      <w:r w:rsidR="00BC4DF3">
        <w:rPr>
          <w:rFonts w:ascii="Times New Roman" w:hAnsi="Times New Roman" w:cs="Times New Roman"/>
          <w:sz w:val="24"/>
        </w:rPr>
        <w:t>species to allow for the biosynthesis of isoscutellarein 8-G. A</w:t>
      </w:r>
      <w:r w:rsidR="0048200D">
        <w:rPr>
          <w:rFonts w:ascii="Times New Roman" w:hAnsi="Times New Roman" w:cs="Times New Roman"/>
          <w:sz w:val="24"/>
        </w:rPr>
        <w:t>lternatively</w:t>
      </w:r>
      <w:r w:rsidR="00ED2086">
        <w:rPr>
          <w:rFonts w:ascii="Times New Roman" w:hAnsi="Times New Roman" w:cs="Times New Roman"/>
          <w:sz w:val="24"/>
        </w:rPr>
        <w:t>, it’s possible that the gl</w:t>
      </w:r>
      <w:r w:rsidR="007F7CBC">
        <w:rPr>
          <w:rFonts w:ascii="Times New Roman" w:hAnsi="Times New Roman" w:cs="Times New Roman"/>
          <w:sz w:val="24"/>
        </w:rPr>
        <w:t>y</w:t>
      </w:r>
      <w:r w:rsidR="00ED2086">
        <w:rPr>
          <w:rFonts w:ascii="Times New Roman" w:hAnsi="Times New Roman" w:cs="Times New Roman"/>
          <w:sz w:val="24"/>
        </w:rPr>
        <w:t xml:space="preserve">cosyltransferase enzymes </w:t>
      </w:r>
      <w:r w:rsidR="00BC4DF3">
        <w:rPr>
          <w:rFonts w:ascii="Times New Roman" w:hAnsi="Times New Roman" w:cs="Times New Roman"/>
          <w:sz w:val="24"/>
        </w:rPr>
        <w:t>of these species which accumulate isoscutellarein 8-G have less strict regioselectivity, and are capable of glycosylation at both 7-G and 8-G positions.</w:t>
      </w:r>
      <w:r w:rsidR="00993401">
        <w:rPr>
          <w:rFonts w:ascii="Times New Roman" w:hAnsi="Times New Roman" w:cs="Times New Roman"/>
          <w:sz w:val="24"/>
        </w:rPr>
        <w:t xml:space="preserve"> Quantification of isoscutellarein 7-G alongside isoscutellarein 8-G would provide valuable insight regarding these theories.</w:t>
      </w:r>
    </w:p>
    <w:p w14:paraId="425C82A3" w14:textId="4FEE5FF0" w:rsidR="00A10F5E" w:rsidRPr="00D036E7" w:rsidRDefault="00A10F5E" w:rsidP="00993401">
      <w:pPr>
        <w:spacing w:after="0" w:line="360" w:lineRule="auto"/>
        <w:ind w:firstLine="720"/>
        <w:rPr>
          <w:rFonts w:ascii="Times New Roman" w:hAnsi="Times New Roman" w:cs="Times New Roman"/>
          <w:b/>
          <w:bCs/>
          <w:sz w:val="24"/>
        </w:rPr>
      </w:pPr>
      <w:r w:rsidRPr="00A10F5E">
        <w:rPr>
          <w:rFonts w:ascii="Times New Roman" w:hAnsi="Times New Roman" w:cs="Times New Roman"/>
          <w:sz w:val="24"/>
          <w:highlight w:val="yellow"/>
        </w:rPr>
        <w:t xml:space="preserve">Discussion of isoscutellarein 8-G </w:t>
      </w:r>
      <w:r w:rsidRPr="00D036E7">
        <w:rPr>
          <w:rFonts w:ascii="Times New Roman" w:hAnsi="Times New Roman" w:cs="Times New Roman"/>
          <w:sz w:val="24"/>
          <w:highlight w:val="yellow"/>
        </w:rPr>
        <w:t>biosynthesis</w:t>
      </w:r>
      <w:r w:rsidR="00D036E7" w:rsidRPr="00D036E7">
        <w:rPr>
          <w:rFonts w:ascii="Times New Roman" w:hAnsi="Times New Roman" w:cs="Times New Roman"/>
          <w:sz w:val="24"/>
          <w:highlight w:val="yellow"/>
        </w:rPr>
        <w:t xml:space="preserve"> (</w:t>
      </w:r>
      <w:r w:rsidR="00D036E7" w:rsidRPr="00D036E7">
        <w:rPr>
          <w:rFonts w:ascii="Times New Roman" w:hAnsi="Times New Roman" w:cs="Times New Roman"/>
          <w:b/>
          <w:bCs/>
          <w:sz w:val="24"/>
          <w:highlight w:val="yellow"/>
        </w:rPr>
        <w:t>Fig. 10)</w:t>
      </w:r>
    </w:p>
    <w:p w14:paraId="646DB888" w14:textId="5E562053" w:rsidR="003D51B8" w:rsidRDefault="00977A6D" w:rsidP="00B92728">
      <w:pPr>
        <w:spacing w:after="0" w:line="360" w:lineRule="auto"/>
        <w:rPr>
          <w:rFonts w:ascii="Times New Roman" w:hAnsi="Times New Roman" w:cs="Times New Roman"/>
          <w:sz w:val="24"/>
        </w:rPr>
      </w:pPr>
      <w:r>
        <w:rPr>
          <w:rFonts w:ascii="Times New Roman" w:hAnsi="Times New Roman" w:cs="Times New Roman"/>
          <w:sz w:val="24"/>
          <w:szCs w:val="24"/>
        </w:rPr>
        <w:tab/>
      </w:r>
      <w:r w:rsidR="006D2542">
        <w:rPr>
          <w:rFonts w:ascii="Times New Roman" w:hAnsi="Times New Roman" w:cs="Times New Roman"/>
          <w:sz w:val="24"/>
          <w:szCs w:val="24"/>
        </w:rPr>
        <w:t xml:space="preserve">Our quantification of isoscutellarein 8-G across the seven </w:t>
      </w:r>
      <w:r w:rsidR="006D2542">
        <w:rPr>
          <w:rFonts w:ascii="Times New Roman" w:hAnsi="Times New Roman" w:cs="Times New Roman"/>
          <w:i/>
          <w:iCs/>
          <w:sz w:val="24"/>
          <w:szCs w:val="24"/>
        </w:rPr>
        <w:t xml:space="preserve">Scutellaria </w:t>
      </w:r>
      <w:r w:rsidR="006D2542">
        <w:rPr>
          <w:rFonts w:ascii="Times New Roman" w:hAnsi="Times New Roman" w:cs="Times New Roman"/>
          <w:sz w:val="24"/>
          <w:szCs w:val="24"/>
        </w:rPr>
        <w:t>species</w:t>
      </w:r>
      <w:r w:rsidR="009F4EF2">
        <w:rPr>
          <w:rFonts w:ascii="Times New Roman" w:hAnsi="Times New Roman" w:cs="Times New Roman"/>
          <w:sz w:val="24"/>
          <w:szCs w:val="24"/>
        </w:rPr>
        <w:t xml:space="preserve"> we analyzed</w:t>
      </w:r>
      <w:r w:rsidR="006D2542">
        <w:rPr>
          <w:rFonts w:ascii="Times New Roman" w:hAnsi="Times New Roman" w:cs="Times New Roman"/>
          <w:sz w:val="24"/>
          <w:szCs w:val="24"/>
        </w:rPr>
        <w:t xml:space="preserve"> reveal</w:t>
      </w:r>
      <w:r w:rsidR="006906B8">
        <w:rPr>
          <w:rFonts w:ascii="Times New Roman" w:hAnsi="Times New Roman" w:cs="Times New Roman"/>
          <w:sz w:val="24"/>
          <w:szCs w:val="24"/>
        </w:rPr>
        <w:t>ed</w:t>
      </w:r>
      <w:r w:rsidR="006D2542">
        <w:rPr>
          <w:rFonts w:ascii="Times New Roman" w:hAnsi="Times New Roman" w:cs="Times New Roman"/>
          <w:sz w:val="24"/>
          <w:szCs w:val="24"/>
        </w:rPr>
        <w:t xml:space="preserve"> an intriguing pattern</w:t>
      </w:r>
      <w:r w:rsidR="006906B8">
        <w:rPr>
          <w:rFonts w:ascii="Times New Roman" w:hAnsi="Times New Roman" w:cs="Times New Roman"/>
          <w:sz w:val="24"/>
          <w:szCs w:val="24"/>
        </w:rPr>
        <w:t xml:space="preserve">. </w:t>
      </w:r>
      <w:r w:rsidR="009F4EF2">
        <w:rPr>
          <w:rFonts w:ascii="Times New Roman" w:hAnsi="Times New Roman" w:cs="Times New Roman"/>
          <w:sz w:val="24"/>
          <w:szCs w:val="24"/>
        </w:rPr>
        <w:t>Isoscutellarein 8-G</w:t>
      </w:r>
      <w:r w:rsidR="006906B8">
        <w:rPr>
          <w:rFonts w:ascii="Times New Roman" w:hAnsi="Times New Roman" w:cs="Times New Roman"/>
          <w:sz w:val="24"/>
          <w:szCs w:val="24"/>
        </w:rPr>
        <w:t xml:space="preserve"> was entirely absent in the species of </w:t>
      </w:r>
      <w:r w:rsidR="006906B8">
        <w:rPr>
          <w:rFonts w:ascii="Times New Roman" w:hAnsi="Times New Roman" w:cs="Times New Roman"/>
          <w:i/>
          <w:iCs/>
          <w:sz w:val="24"/>
          <w:szCs w:val="24"/>
        </w:rPr>
        <w:t>S. leonardii</w:t>
      </w:r>
      <w:r w:rsidR="006906B8">
        <w:rPr>
          <w:rFonts w:ascii="Times New Roman" w:hAnsi="Times New Roman" w:cs="Times New Roman"/>
          <w:sz w:val="24"/>
          <w:szCs w:val="24"/>
        </w:rPr>
        <w:t xml:space="preserve">, </w:t>
      </w:r>
      <w:r w:rsidR="006906B8">
        <w:rPr>
          <w:rFonts w:ascii="Times New Roman" w:hAnsi="Times New Roman" w:cs="Times New Roman"/>
          <w:i/>
          <w:iCs/>
          <w:sz w:val="24"/>
          <w:szCs w:val="24"/>
        </w:rPr>
        <w:t>S. racemosa</w:t>
      </w:r>
      <w:r w:rsidR="006906B8">
        <w:rPr>
          <w:rFonts w:ascii="Times New Roman" w:hAnsi="Times New Roman" w:cs="Times New Roman"/>
          <w:sz w:val="24"/>
          <w:szCs w:val="24"/>
        </w:rPr>
        <w:t xml:space="preserve">, and </w:t>
      </w:r>
      <w:r w:rsidR="006906B8">
        <w:rPr>
          <w:rFonts w:ascii="Times New Roman" w:hAnsi="Times New Roman" w:cs="Times New Roman"/>
          <w:i/>
          <w:iCs/>
          <w:sz w:val="24"/>
          <w:szCs w:val="24"/>
        </w:rPr>
        <w:t>S. wrightii</w:t>
      </w:r>
      <w:r w:rsidR="006906B8">
        <w:rPr>
          <w:rFonts w:ascii="Times New Roman" w:hAnsi="Times New Roman" w:cs="Times New Roman"/>
          <w:sz w:val="24"/>
          <w:szCs w:val="24"/>
        </w:rPr>
        <w:t>, all of which we</w:t>
      </w:r>
      <w:r w:rsidR="00ED5AC3">
        <w:rPr>
          <w:rFonts w:ascii="Times New Roman" w:hAnsi="Times New Roman" w:cs="Times New Roman"/>
          <w:sz w:val="24"/>
          <w:szCs w:val="24"/>
        </w:rPr>
        <w:t xml:space="preserve"> had previously</w:t>
      </w:r>
      <w:r w:rsidR="006906B8">
        <w:rPr>
          <w:rFonts w:ascii="Times New Roman" w:hAnsi="Times New Roman" w:cs="Times New Roman"/>
          <w:sz w:val="24"/>
          <w:szCs w:val="24"/>
        </w:rPr>
        <w:t xml:space="preserve"> noted to accumulate high concentrations of 4</w:t>
      </w:r>
      <w:r w:rsidR="006906B8" w:rsidRPr="006906B8">
        <w:rPr>
          <w:rFonts w:ascii="Times New Roman" w:hAnsi="Times New Roman" w:cs="Times New Roman"/>
          <w:sz w:val="24"/>
          <w:szCs w:val="24"/>
        </w:rPr>
        <w:t>´</w:t>
      </w:r>
      <w:r w:rsidR="006906B8">
        <w:rPr>
          <w:rFonts w:ascii="Times New Roman" w:hAnsi="Times New Roman" w:cs="Times New Roman"/>
          <w:sz w:val="24"/>
          <w:szCs w:val="24"/>
        </w:rPr>
        <w:t>-deoxyflavones in their aerial parts.</w:t>
      </w:r>
      <w:r w:rsidR="009F4EF2">
        <w:rPr>
          <w:rFonts w:ascii="Times New Roman" w:hAnsi="Times New Roman" w:cs="Times New Roman"/>
          <w:sz w:val="24"/>
          <w:szCs w:val="24"/>
        </w:rPr>
        <w:t xml:space="preserve"> </w:t>
      </w:r>
      <w:r w:rsidR="00ED5AC3">
        <w:rPr>
          <w:rFonts w:ascii="Times New Roman" w:hAnsi="Times New Roman" w:cs="Times New Roman"/>
          <w:sz w:val="24"/>
          <w:szCs w:val="24"/>
        </w:rPr>
        <w:t>This specific example is representative of a broader pattern</w:t>
      </w:r>
      <w:r w:rsidR="00B92728">
        <w:rPr>
          <w:rFonts w:ascii="Times New Roman" w:hAnsi="Times New Roman" w:cs="Times New Roman"/>
          <w:sz w:val="24"/>
          <w:szCs w:val="24"/>
        </w:rPr>
        <w:t xml:space="preserve"> - species with high accumulation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-deoxyflavones in their aerial parts accumulated low concentrations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 xml:space="preserve">-hydroxyflavones. This substitution </w:t>
      </w:r>
      <w:r w:rsidR="003D51B8" w:rsidRPr="00C01BD7">
        <w:rPr>
          <w:rFonts w:ascii="Times New Roman" w:hAnsi="Times New Roman" w:cs="Times New Roman"/>
          <w:sz w:val="24"/>
        </w:rPr>
        <w:t xml:space="preserve">of 4´-hydroxyflavones with 4´-deoxyflavones potentially indicates an evolution to utilize 4´-deoxyflavones to fulfill the physiological roles which 4´-hydroxyflavones do in other species. Works in species outside of </w:t>
      </w:r>
      <w:r w:rsidR="003D51B8" w:rsidRPr="00C01BD7">
        <w:rPr>
          <w:rFonts w:ascii="Times New Roman" w:hAnsi="Times New Roman" w:cs="Times New Roman"/>
          <w:i/>
          <w:iCs/>
          <w:sz w:val="24"/>
        </w:rPr>
        <w:t>Scutellaria</w:t>
      </w:r>
      <w:r w:rsidR="003D51B8" w:rsidRPr="00C01BD7">
        <w:rPr>
          <w:rFonts w:ascii="Times New Roman" w:hAnsi="Times New Roman" w:cs="Times New Roman"/>
          <w:sz w:val="24"/>
        </w:rPr>
        <w:t xml:space="preserve"> have demonstrated the anti-herbivory effects of several of 4´-hydroxyflavones we quantified here </w:t>
      </w:r>
      <w:r w:rsidR="003D51B8" w:rsidRPr="00C01BD7">
        <w:rPr>
          <w:rFonts w:ascii="Times New Roman" w:hAnsi="Times New Roman" w:cs="Times New Roman"/>
          <w:sz w:val="24"/>
        </w:rPr>
        <w:fldChar w:fldCharType="begin"/>
      </w:r>
      <w:r w:rsidR="003D51B8" w:rsidRPr="00C01BD7">
        <w:rPr>
          <w:rFonts w:ascii="Times New Roman" w:hAnsi="Times New Roman" w:cs="Times New Roman"/>
          <w:sz w:val="24"/>
        </w:rPr>
        <w:instrText xml:space="preserve"> ADDIN ZOTERO_ITEM CSL_CITATION {"citationID":"fafte00e","properties":{"formattedCitation":"(Gallon et al., 2019; Sosa et al., 2004)","plainCitation":"(Gallon et al., 2019; Sosa et al., 2004)","noteIndex":0},"citationItems":[{"id":207,"uris":["http://zotero.org/users/7389210/items/2Y4JQ3M9"],"uri":["http://zotero.org/users/7389210/items/2Y4JQ3M9"],"itemData":{"id":207,"type":"article-journal","abstract":"The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208,"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3D51B8" w:rsidRPr="00C01BD7">
        <w:rPr>
          <w:rFonts w:ascii="Times New Roman" w:hAnsi="Times New Roman" w:cs="Times New Roman"/>
          <w:sz w:val="24"/>
        </w:rPr>
        <w:fldChar w:fldCharType="separate"/>
      </w:r>
      <w:r w:rsidR="003D51B8" w:rsidRPr="00C01BD7">
        <w:rPr>
          <w:rFonts w:ascii="Times New Roman" w:hAnsi="Times New Roman" w:cs="Times New Roman"/>
          <w:sz w:val="24"/>
        </w:rPr>
        <w:t>(Gallon et al., 2019; Sosa et al., 2004)</w:t>
      </w:r>
      <w:r w:rsidR="003D51B8" w:rsidRPr="00C01BD7">
        <w:rPr>
          <w:rFonts w:ascii="Times New Roman" w:hAnsi="Times New Roman" w:cs="Times New Roman"/>
          <w:sz w:val="24"/>
        </w:rPr>
        <w:fldChar w:fldCharType="end"/>
      </w:r>
      <w:r w:rsidR="003D51B8" w:rsidRPr="00C01BD7">
        <w:rPr>
          <w:rFonts w:ascii="Times New Roman" w:hAnsi="Times New Roman" w:cs="Times New Roman"/>
          <w:sz w:val="24"/>
        </w:rPr>
        <w:t xml:space="preserve">. However, little is known about the physiological role that 4´-deoxyflavones play in plants. Further research should be devoted to exploring the role of 4´-deoxyflavones </w:t>
      </w:r>
      <w:r w:rsidR="003D51B8">
        <w:rPr>
          <w:rFonts w:ascii="Times New Roman" w:hAnsi="Times New Roman" w:cs="Times New Roman"/>
          <w:sz w:val="24"/>
        </w:rPr>
        <w:t>in</w:t>
      </w:r>
      <w:r w:rsidR="003D51B8" w:rsidRPr="00C01BD7">
        <w:rPr>
          <w:rFonts w:ascii="Times New Roman" w:hAnsi="Times New Roman" w:cs="Times New Roman"/>
          <w:sz w:val="24"/>
        </w:rPr>
        <w:t xml:space="preserve"> plant growth and stress response </w:t>
      </w:r>
      <w:r w:rsidR="003D51B8">
        <w:rPr>
          <w:rFonts w:ascii="Times New Roman" w:hAnsi="Times New Roman" w:cs="Times New Roman"/>
          <w:sz w:val="24"/>
        </w:rPr>
        <w:t>to better understand the evolutionary advantage their accumulation offers.</w:t>
      </w:r>
    </w:p>
    <w:p w14:paraId="449C0608" w14:textId="77777777" w:rsidR="003D51B8" w:rsidRPr="006906B8" w:rsidRDefault="003D51B8" w:rsidP="00663459">
      <w:pPr>
        <w:spacing w:after="0" w:line="360" w:lineRule="auto"/>
        <w:rPr>
          <w:rFonts w:ascii="Times New Roman" w:hAnsi="Times New Roman" w:cs="Times New Roman"/>
          <w:b/>
          <w:bCs/>
          <w:sz w:val="24"/>
          <w:szCs w:val="24"/>
        </w:rPr>
      </w:pPr>
    </w:p>
    <w:p w14:paraId="27A6E7A1" w14:textId="2F341C4F" w:rsidR="00083B5F"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0E0D0FDB" w14:textId="16A02B31" w:rsidR="0071317D" w:rsidRPr="00F42D95" w:rsidRDefault="0071317D" w:rsidP="00663459">
      <w:pPr>
        <w:spacing w:after="0" w:line="360" w:lineRule="auto"/>
        <w:rPr>
          <w:rFonts w:ascii="Times New Roman" w:hAnsi="Times New Roman" w:cs="Times New Roman"/>
          <w:b/>
          <w:bCs/>
          <w:i/>
          <w:iCs/>
          <w:sz w:val="24"/>
          <w:szCs w:val="24"/>
        </w:rPr>
      </w:pPr>
      <w:r w:rsidRPr="00F42D95">
        <w:rPr>
          <w:rFonts w:ascii="Times New Roman" w:hAnsi="Times New Roman" w:cs="Times New Roman"/>
          <w:b/>
          <w:bCs/>
          <w:i/>
          <w:iCs/>
          <w:sz w:val="24"/>
          <w:szCs w:val="24"/>
        </w:rPr>
        <w:t xml:space="preserve">Plant growth conditions – </w:t>
      </w:r>
    </w:p>
    <w:p w14:paraId="7E705A75" w14:textId="7DC42957" w:rsidR="00B72FD3" w:rsidRDefault="0071317D" w:rsidP="00663459">
      <w:pPr>
        <w:spacing w:after="0" w:line="36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Plants of </w:t>
      </w:r>
      <w:r w:rsidR="001F058A">
        <w:rPr>
          <w:rFonts w:ascii="Times New Roman" w:hAnsi="Times New Roman" w:cs="Times New Roman"/>
          <w:sz w:val="24"/>
          <w:szCs w:val="24"/>
        </w:rPr>
        <w:t xml:space="preserve">7 </w:t>
      </w:r>
      <w:r w:rsidR="001F058A">
        <w:rPr>
          <w:rFonts w:ascii="Times New Roman" w:hAnsi="Times New Roman" w:cs="Times New Roman"/>
          <w:i/>
          <w:iCs/>
          <w:sz w:val="24"/>
          <w:szCs w:val="24"/>
        </w:rPr>
        <w:t xml:space="preserve">Scutellaria </w:t>
      </w:r>
      <w:r w:rsidR="001F058A">
        <w:rPr>
          <w:rFonts w:ascii="Times New Roman" w:hAnsi="Times New Roman" w:cs="Times New Roman"/>
          <w:sz w:val="24"/>
          <w:szCs w:val="24"/>
        </w:rPr>
        <w:t xml:space="preserve">species </w:t>
      </w:r>
      <w:r>
        <w:rPr>
          <w:rFonts w:ascii="Times New Roman" w:hAnsi="Times New Roman" w:cs="Times New Roman"/>
          <w:sz w:val="24"/>
          <w:szCs w:val="24"/>
        </w:rPr>
        <w:t>were grown from seed at the University of Florida (Gainesville, Florida, USA) in indoor, climate-controlled conditions at 21-23 °C</w:t>
      </w:r>
      <w:r w:rsidR="00F42D95">
        <w:rPr>
          <w:rFonts w:ascii="Times New Roman" w:hAnsi="Times New Roman" w:cs="Times New Roman"/>
          <w:sz w:val="24"/>
          <w:szCs w:val="24"/>
        </w:rPr>
        <w:t>.</w:t>
      </w:r>
      <w:r>
        <w:rPr>
          <w:rFonts w:ascii="Times New Roman" w:hAnsi="Times New Roman" w:cs="Times New Roman"/>
          <w:sz w:val="24"/>
          <w:szCs w:val="24"/>
        </w:rPr>
        <w:t xml:space="preserve"> </w:t>
      </w:r>
      <w:r w:rsidR="00F42D95">
        <w:rPr>
          <w:rFonts w:ascii="Times New Roman" w:hAnsi="Times New Roman" w:cs="Times New Roman"/>
          <w:sz w:val="24"/>
          <w:szCs w:val="24"/>
        </w:rPr>
        <w:t>F</w:t>
      </w:r>
      <w:r>
        <w:rPr>
          <w:rFonts w:ascii="Times New Roman" w:hAnsi="Times New Roman" w:cs="Times New Roman"/>
          <w:sz w:val="24"/>
          <w:szCs w:val="24"/>
        </w:rPr>
        <w:t>luorescent lighting</w:t>
      </w:r>
      <w:r w:rsidR="00F42D95">
        <w:rPr>
          <w:rFonts w:ascii="Times New Roman" w:hAnsi="Times New Roman" w:cs="Times New Roman"/>
          <w:sz w:val="24"/>
          <w:szCs w:val="24"/>
        </w:rPr>
        <w:t xml:space="preserve"> of </w:t>
      </w:r>
      <w:r>
        <w:rPr>
          <w:rFonts w:ascii="Times New Roman" w:hAnsi="Times New Roman" w:cs="Times New Roman"/>
          <w:sz w:val="24"/>
          <w:szCs w:val="24"/>
        </w:rPr>
        <w:t>intensity 140 µE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42D95">
        <w:rPr>
          <w:rFonts w:ascii="Times New Roman" w:hAnsi="Times New Roman" w:cs="Times New Roman"/>
          <w:sz w:val="24"/>
          <w:szCs w:val="24"/>
        </w:rPr>
        <w:t xml:space="preserve">was applied in a 16 hour light / 8 hour dark cycle. Plants were watered every </w:t>
      </w:r>
      <w:r w:rsidR="003D6EBD">
        <w:rPr>
          <w:rFonts w:ascii="Times New Roman" w:hAnsi="Times New Roman" w:cs="Times New Roman"/>
          <w:sz w:val="24"/>
          <w:szCs w:val="24"/>
        </w:rPr>
        <w:t>5-8</w:t>
      </w:r>
      <w:r w:rsidR="00F42D95">
        <w:rPr>
          <w:rFonts w:ascii="Times New Roman" w:hAnsi="Times New Roman" w:cs="Times New Roman"/>
          <w:sz w:val="24"/>
          <w:szCs w:val="24"/>
        </w:rPr>
        <w:t xml:space="preserve"> days, and root, stem, and leaf tissue samples collected in biological triplicate 6-8 weeks after germination. Seeds of all species </w:t>
      </w:r>
      <w:r w:rsidR="003D6EBD">
        <w:rPr>
          <w:rFonts w:ascii="Times New Roman" w:hAnsi="Times New Roman" w:cs="Times New Roman"/>
          <w:sz w:val="24"/>
          <w:szCs w:val="24"/>
        </w:rPr>
        <w:t xml:space="preserve">were obtained from online retailers, except for those of </w:t>
      </w:r>
      <w:r w:rsidR="003D6EBD">
        <w:rPr>
          <w:rFonts w:ascii="Times New Roman" w:hAnsi="Times New Roman" w:cs="Times New Roman"/>
          <w:i/>
          <w:iCs/>
          <w:sz w:val="24"/>
          <w:szCs w:val="24"/>
        </w:rPr>
        <w:t xml:space="preserve">S. racemosa </w:t>
      </w:r>
      <w:r w:rsidR="003D6EBD">
        <w:rPr>
          <w:rFonts w:ascii="Times New Roman" w:hAnsi="Times New Roman" w:cs="Times New Roman"/>
          <w:sz w:val="24"/>
          <w:szCs w:val="24"/>
        </w:rPr>
        <w:t xml:space="preserve">and </w:t>
      </w:r>
      <w:r w:rsidR="003D6EBD">
        <w:rPr>
          <w:rFonts w:ascii="Times New Roman" w:hAnsi="Times New Roman" w:cs="Times New Roman"/>
          <w:i/>
          <w:iCs/>
          <w:sz w:val="24"/>
          <w:szCs w:val="24"/>
        </w:rPr>
        <w:t>S. wrightii</w:t>
      </w:r>
      <w:r w:rsidR="003D6EBD">
        <w:rPr>
          <w:rFonts w:ascii="Times New Roman" w:hAnsi="Times New Roman" w:cs="Times New Roman"/>
          <w:sz w:val="24"/>
          <w:szCs w:val="24"/>
        </w:rPr>
        <w:t xml:space="preserve">. </w:t>
      </w:r>
      <w:r w:rsidR="00B72FD3">
        <w:rPr>
          <w:rFonts w:ascii="Times New Roman" w:hAnsi="Times New Roman" w:cs="Times New Roman"/>
          <w:sz w:val="24"/>
          <w:szCs w:val="24"/>
        </w:rPr>
        <w:t xml:space="preserve">To collect seeds of </w:t>
      </w:r>
      <w:r w:rsidR="003D6EBD">
        <w:rPr>
          <w:rFonts w:ascii="Times New Roman" w:hAnsi="Times New Roman" w:cs="Times New Roman"/>
          <w:i/>
          <w:iCs/>
          <w:sz w:val="24"/>
          <w:szCs w:val="24"/>
        </w:rPr>
        <w:t>S. racemosa</w:t>
      </w:r>
      <w:r w:rsidR="00B72FD3">
        <w:rPr>
          <w:rFonts w:ascii="Times New Roman" w:hAnsi="Times New Roman" w:cs="Times New Roman"/>
          <w:sz w:val="24"/>
          <w:szCs w:val="24"/>
        </w:rPr>
        <w:t>, mature plants were</w:t>
      </w:r>
      <w:r w:rsidR="003D6EBD">
        <w:rPr>
          <w:rFonts w:ascii="Times New Roman" w:hAnsi="Times New Roman" w:cs="Times New Roman"/>
          <w:sz w:val="24"/>
          <w:szCs w:val="24"/>
        </w:rPr>
        <w:t xml:space="preserve"> taken from a field in Hattiesburg, Mississippi, USA, </w:t>
      </w:r>
      <w:r w:rsidR="00B72FD3">
        <w:rPr>
          <w:rFonts w:ascii="Times New Roman" w:hAnsi="Times New Roman" w:cs="Times New Roman"/>
          <w:sz w:val="24"/>
          <w:szCs w:val="24"/>
        </w:rPr>
        <w:t xml:space="preserve">and grown in indoor, climate-controlled conditions at the University of Florida until seeds were ready to harvest. Seeds of </w:t>
      </w:r>
      <w:r w:rsidR="00B72FD3">
        <w:rPr>
          <w:rFonts w:ascii="Times New Roman" w:hAnsi="Times New Roman" w:cs="Times New Roman"/>
          <w:i/>
          <w:iCs/>
          <w:sz w:val="24"/>
          <w:szCs w:val="24"/>
        </w:rPr>
        <w:t>S. wrightii</w:t>
      </w:r>
      <w:r w:rsidR="00B72FD3">
        <w:rPr>
          <w:rFonts w:ascii="Times New Roman" w:hAnsi="Times New Roman" w:cs="Times New Roman"/>
          <w:sz w:val="24"/>
          <w:szCs w:val="24"/>
        </w:rPr>
        <w:t xml:space="preserve"> </w:t>
      </w:r>
      <w:r w:rsidR="00B72FD3">
        <w:rPr>
          <w:rFonts w:ascii="Times New Roman" w:hAnsi="Times New Roman" w:cs="Times New Roman"/>
          <w:sz w:val="24"/>
          <w:szCs w:val="24"/>
        </w:rPr>
        <w:lastRenderedPageBreak/>
        <w:t>were collected directly from mature plants grown in outdoor greenhouse conditions at Far South Wholesale Nursery (Austin, Texas, USA).</w:t>
      </w:r>
      <w:r w:rsidR="00760500">
        <w:rPr>
          <w:rFonts w:ascii="Times New Roman" w:hAnsi="Times New Roman" w:cs="Times New Roman"/>
          <w:sz w:val="24"/>
          <w:szCs w:val="24"/>
        </w:rPr>
        <w:t xml:space="preserve"> Herbarium vouchers of all species were submitted to the University of Florida Herbarium, and accession numbers are provided in </w:t>
      </w:r>
      <w:r w:rsidR="00760500" w:rsidRPr="009E7E21">
        <w:rPr>
          <w:rFonts w:ascii="Times New Roman" w:hAnsi="Times New Roman" w:cs="Times New Roman"/>
          <w:sz w:val="24"/>
          <w:szCs w:val="24"/>
          <w:rPrChange w:id="193" w:author="Askey,Bryce C" w:date="2021-08-18T16:51:00Z">
            <w:rPr>
              <w:rFonts w:ascii="Times New Roman" w:hAnsi="Times New Roman" w:cs="Times New Roman"/>
              <w:b/>
              <w:bCs/>
              <w:sz w:val="24"/>
              <w:szCs w:val="24"/>
            </w:rPr>
          </w:rPrChange>
        </w:rPr>
        <w:t>Appendix S</w:t>
      </w:r>
      <w:ins w:id="194" w:author="Askey,Bryce C" w:date="2021-08-18T16:52:00Z">
        <w:r w:rsidR="009E7E21">
          <w:rPr>
            <w:rFonts w:ascii="Times New Roman" w:hAnsi="Times New Roman" w:cs="Times New Roman"/>
            <w:sz w:val="24"/>
            <w:szCs w:val="24"/>
          </w:rPr>
          <w:t>3</w:t>
        </w:r>
      </w:ins>
      <w:del w:id="195" w:author="Askey,Bryce C" w:date="2021-08-18T16:52:00Z">
        <w:r w:rsidR="00760500" w:rsidRPr="009E7E21" w:rsidDel="009E7E21">
          <w:rPr>
            <w:rFonts w:ascii="Times New Roman" w:hAnsi="Times New Roman" w:cs="Times New Roman"/>
            <w:sz w:val="24"/>
            <w:szCs w:val="24"/>
            <w:rPrChange w:id="196" w:author="Askey,Bryce C" w:date="2021-08-18T16:51:00Z">
              <w:rPr>
                <w:rFonts w:ascii="Times New Roman" w:hAnsi="Times New Roman" w:cs="Times New Roman"/>
                <w:b/>
                <w:bCs/>
                <w:sz w:val="24"/>
                <w:szCs w:val="24"/>
              </w:rPr>
            </w:rPrChange>
          </w:rPr>
          <w:delText>2</w:delText>
        </w:r>
      </w:del>
      <w:r w:rsidR="00760500" w:rsidRPr="009E7E21">
        <w:rPr>
          <w:rFonts w:ascii="Times New Roman" w:hAnsi="Times New Roman" w:cs="Times New Roman"/>
          <w:sz w:val="24"/>
          <w:szCs w:val="24"/>
        </w:rPr>
        <w:t>.</w:t>
      </w:r>
      <w:r w:rsidR="00B72FD3">
        <w:rPr>
          <w:rFonts w:ascii="Times New Roman" w:hAnsi="Times New Roman" w:cs="Times New Roman"/>
          <w:sz w:val="24"/>
          <w:szCs w:val="24"/>
        </w:rPr>
        <w:t xml:space="preserve"> </w:t>
      </w:r>
    </w:p>
    <w:p w14:paraId="3012B5F5" w14:textId="3ABECFD3" w:rsidR="00073E26" w:rsidRDefault="00073E26"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Flavone extraction and quantification – </w:t>
      </w:r>
    </w:p>
    <w:p w14:paraId="02EC775E" w14:textId="367A52DE" w:rsidR="00222A63" w:rsidRDefault="001F058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High Performance Liquid Chromatography (HPLC), </w:t>
      </w:r>
      <w:r w:rsidR="00A54EB0">
        <w:rPr>
          <w:rFonts w:ascii="Times New Roman" w:hAnsi="Times New Roman" w:cs="Times New Roman"/>
          <w:sz w:val="24"/>
          <w:szCs w:val="24"/>
        </w:rPr>
        <w:t>15</w:t>
      </w:r>
      <w:r w:rsidR="00073E26">
        <w:rPr>
          <w:rFonts w:ascii="Times New Roman" w:hAnsi="Times New Roman" w:cs="Times New Roman"/>
          <w:sz w:val="24"/>
          <w:szCs w:val="24"/>
        </w:rPr>
        <w:t xml:space="preserve"> flavones were</w:t>
      </w:r>
      <w:r>
        <w:rPr>
          <w:rFonts w:ascii="Times New Roman" w:hAnsi="Times New Roman" w:cs="Times New Roman"/>
          <w:sz w:val="24"/>
          <w:szCs w:val="24"/>
        </w:rPr>
        <w:t xml:space="preserve"> </w:t>
      </w:r>
      <w:r w:rsidR="00073E26">
        <w:rPr>
          <w:rFonts w:ascii="Times New Roman" w:hAnsi="Times New Roman" w:cs="Times New Roman"/>
          <w:sz w:val="24"/>
          <w:szCs w:val="24"/>
        </w:rPr>
        <w:t xml:space="preserve">quantified from </w:t>
      </w:r>
      <w:r>
        <w:rPr>
          <w:rFonts w:ascii="Times New Roman" w:hAnsi="Times New Roman" w:cs="Times New Roman"/>
          <w:sz w:val="24"/>
          <w:szCs w:val="24"/>
        </w:rPr>
        <w:t xml:space="preserve">root, stem, and leaf tissue samples of plants. The flavones quantified included </w:t>
      </w:r>
      <w:r w:rsidR="00AA4EA9">
        <w:rPr>
          <w:rFonts w:ascii="Times New Roman" w:hAnsi="Times New Roman" w:cs="Times New Roman"/>
          <w:sz w:val="24"/>
          <w:szCs w:val="24"/>
        </w:rPr>
        <w:t>seven</w:t>
      </w:r>
      <w:r>
        <w:rPr>
          <w:rFonts w:ascii="Times New Roman" w:hAnsi="Times New Roman" w:cs="Times New Roman"/>
          <w:sz w:val="24"/>
          <w:szCs w:val="24"/>
        </w:rPr>
        <w:t xml:space="preserve"> 4</w:t>
      </w:r>
      <w:r w:rsidRPr="001F058A">
        <w:rPr>
          <w:rFonts w:ascii="Times New Roman" w:hAnsi="Times New Roman" w:cs="Times New Roman"/>
          <w:sz w:val="24"/>
          <w:szCs w:val="24"/>
        </w:rPr>
        <w:t>´</w:t>
      </w:r>
      <w:r>
        <w:rPr>
          <w:rFonts w:ascii="Times New Roman" w:hAnsi="Times New Roman" w:cs="Times New Roman"/>
          <w:sz w:val="24"/>
          <w:szCs w:val="24"/>
        </w:rPr>
        <w:t>-hydroxyflavones, which were apigenin, apigenin-7-glucuronide (apigenin 7-G), scutellarein, scutellarin, hispidulin</w:t>
      </w:r>
      <w:r w:rsidR="00A54EB0">
        <w:rPr>
          <w:rFonts w:ascii="Times New Roman" w:hAnsi="Times New Roman" w:cs="Times New Roman"/>
          <w:sz w:val="24"/>
          <w:szCs w:val="24"/>
        </w:rPr>
        <w:t>, hispiduloside, and isoscutellarein</w:t>
      </w:r>
      <w:r w:rsidR="00AA4EA9">
        <w:rPr>
          <w:rFonts w:ascii="Times New Roman" w:hAnsi="Times New Roman" w:cs="Times New Roman"/>
          <w:sz w:val="24"/>
          <w:szCs w:val="24"/>
        </w:rPr>
        <w:t>-8-glucuronide (isoscutellarein 8-G). The remaining eight flavones were 4</w:t>
      </w:r>
      <w:r w:rsidR="00AA4EA9" w:rsidRPr="00AA4EA9">
        <w:rPr>
          <w:rFonts w:ascii="Times New Roman" w:hAnsi="Times New Roman" w:cs="Times New Roman"/>
          <w:sz w:val="24"/>
          <w:szCs w:val="24"/>
        </w:rPr>
        <w:t>´</w:t>
      </w:r>
      <w:r w:rsidR="00AA4EA9">
        <w:rPr>
          <w:rFonts w:ascii="Times New Roman" w:hAnsi="Times New Roman" w:cs="Times New Roman"/>
          <w:sz w:val="24"/>
          <w:szCs w:val="24"/>
        </w:rPr>
        <w:t>-deoxyflavones, which were chrysin, chrysin-7-glucuronide (chrysin 7-G), baicalein, baicalin, oroxylin A, oroxyloside, wogonin, and wogonoside.</w:t>
      </w:r>
      <w:r w:rsidR="00993E4B">
        <w:rPr>
          <w:rFonts w:ascii="Times New Roman" w:hAnsi="Times New Roman" w:cs="Times New Roman"/>
          <w:sz w:val="24"/>
          <w:szCs w:val="24"/>
        </w:rPr>
        <w:t xml:space="preserve"> The fresh weight of each tissue sample was determined with an analytical balance immediately after harvesting. An extraction buffer of 50% HPLC grade methanol was added to each so that the following ratio was achieved: 30 mg tissue/1 mL solvent. Samples were then sonicated for 1 hour at room temperature</w:t>
      </w:r>
      <w:r w:rsidR="00993E4B">
        <w:rPr>
          <w:rFonts w:ascii="Times New Roman" w:hAnsi="Times New Roman" w:cs="Times New Roman"/>
          <w:b/>
          <w:bCs/>
          <w:sz w:val="24"/>
          <w:szCs w:val="24"/>
        </w:rPr>
        <w:t xml:space="preserve">. </w:t>
      </w:r>
      <w:r w:rsidR="00993E4B">
        <w:rPr>
          <w:rFonts w:ascii="Times New Roman" w:hAnsi="Times New Roman" w:cs="Times New Roman"/>
          <w:sz w:val="24"/>
          <w:szCs w:val="24"/>
        </w:rPr>
        <w:t xml:space="preserve">Following sonication, </w:t>
      </w:r>
      <w:r w:rsidR="0000041F">
        <w:rPr>
          <w:rFonts w:ascii="Times New Roman" w:hAnsi="Times New Roman" w:cs="Times New Roman"/>
          <w:sz w:val="24"/>
          <w:szCs w:val="24"/>
        </w:rPr>
        <w:t xml:space="preserve">the extraction </w:t>
      </w:r>
      <w:r w:rsidR="00222A63">
        <w:rPr>
          <w:rFonts w:ascii="Times New Roman" w:hAnsi="Times New Roman" w:cs="Times New Roman"/>
          <w:sz w:val="24"/>
          <w:szCs w:val="24"/>
        </w:rPr>
        <w:t>solution</w:t>
      </w:r>
      <w:r w:rsidR="0000041F">
        <w:rPr>
          <w:rFonts w:ascii="Times New Roman" w:hAnsi="Times New Roman" w:cs="Times New Roman"/>
          <w:sz w:val="24"/>
          <w:szCs w:val="24"/>
        </w:rPr>
        <w:t xml:space="preserve"> was withdrawn and further diluted with additional 50% methanol to achieve a final ratio of 1 mg tissue/1 mL solvent. To remove any remaining particulate, </w:t>
      </w:r>
      <w:r w:rsidR="00830EEB">
        <w:rPr>
          <w:rFonts w:ascii="Times New Roman" w:hAnsi="Times New Roman" w:cs="Times New Roman"/>
          <w:sz w:val="24"/>
          <w:szCs w:val="24"/>
        </w:rPr>
        <w:t>e</w:t>
      </w:r>
      <w:r w:rsidR="00222A63">
        <w:rPr>
          <w:rFonts w:ascii="Times New Roman" w:hAnsi="Times New Roman" w:cs="Times New Roman"/>
          <w:sz w:val="24"/>
          <w:szCs w:val="24"/>
        </w:rPr>
        <w:t>xtractions</w:t>
      </w:r>
      <w:r w:rsidR="00830EEB">
        <w:rPr>
          <w:rFonts w:ascii="Times New Roman" w:hAnsi="Times New Roman" w:cs="Times New Roman"/>
          <w:sz w:val="24"/>
          <w:szCs w:val="24"/>
        </w:rPr>
        <w:t xml:space="preserve"> were centrifuged at 15,000 rpm for 5 minutes, and syringe filtered with a filter having a pore size of 0.45 </w:t>
      </w:r>
      <w:r w:rsidR="00830EEB" w:rsidRPr="00830EEB">
        <w:rPr>
          <w:rFonts w:ascii="Times New Roman" w:hAnsi="Times New Roman" w:cs="Times New Roman"/>
          <w:sz w:val="24"/>
          <w:szCs w:val="24"/>
        </w:rPr>
        <w:t>µ</w:t>
      </w:r>
      <w:r w:rsidR="00830EEB">
        <w:rPr>
          <w:rFonts w:ascii="Times New Roman" w:hAnsi="Times New Roman" w:cs="Times New Roman"/>
          <w:sz w:val="24"/>
          <w:szCs w:val="24"/>
        </w:rPr>
        <w:t xml:space="preserve">m. </w:t>
      </w:r>
    </w:p>
    <w:p w14:paraId="7D2ED544" w14:textId="1FA9F15D" w:rsidR="00083B5F" w:rsidRDefault="00222A63"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Flavones were quantified in this final extraction with a Thermo Scientific (Massachusetts, USA) </w:t>
      </w:r>
      <w:proofErr w:type="spellStart"/>
      <w:r>
        <w:rPr>
          <w:rFonts w:ascii="Times New Roman" w:hAnsi="Times New Roman" w:cs="Times New Roman"/>
          <w:sz w:val="24"/>
          <w:szCs w:val="24"/>
        </w:rPr>
        <w:t>UltiMate</w:t>
      </w:r>
      <w:proofErr w:type="spellEnd"/>
      <w:r>
        <w:rPr>
          <w:rFonts w:ascii="Times New Roman" w:hAnsi="Times New Roman" w:cs="Times New Roman"/>
          <w:sz w:val="24"/>
          <w:szCs w:val="24"/>
        </w:rPr>
        <w:t xml:space="preserve"> 3000 HPLC system. Flavones were separated with a 3 x 100 mm Acclaim RSLC 120 C18 column, and eluted by a mixture of 0.1% formic acid (A) and 100 % acetonitrile (B) with the following gradient: </w:t>
      </w:r>
      <w:r w:rsidRPr="00222A63">
        <w:rPr>
          <w:rFonts w:ascii="Times New Roman" w:hAnsi="Times New Roman" w:cs="Times New Roman"/>
          <w:sz w:val="24"/>
          <w:szCs w:val="24"/>
        </w:rPr>
        <w:t>-8 to 0 min, 5% B; 2 min, 25% B; 2 to 6 min, 25% B; 9 min, 50% B; 9 to 11 min, 50% B; 15 min, 95% B; and 15 to 23 min, 95% B.  A flowrate of 0.5 mL/min was used and the column oven temperature set to 40°C.</w:t>
      </w:r>
      <w:r w:rsidR="006C3FFE">
        <w:rPr>
          <w:rFonts w:ascii="Times New Roman" w:hAnsi="Times New Roman" w:cs="Times New Roman"/>
          <w:sz w:val="24"/>
          <w:szCs w:val="24"/>
        </w:rPr>
        <w:t xml:space="preserve"> Peak areas were measured at wavelength 276 µm.</w:t>
      </w:r>
      <w:r w:rsidRPr="00222A63">
        <w:rPr>
          <w:rFonts w:ascii="Times New Roman" w:hAnsi="Times New Roman" w:cs="Times New Roman"/>
          <w:sz w:val="24"/>
          <w:szCs w:val="24"/>
        </w:rPr>
        <w:t xml:space="preserve"> </w:t>
      </w:r>
      <w:r>
        <w:rPr>
          <w:rFonts w:ascii="Times New Roman" w:hAnsi="Times New Roman" w:cs="Times New Roman"/>
          <w:sz w:val="24"/>
          <w:szCs w:val="24"/>
        </w:rPr>
        <w:t>For all flavones except for isoscutellarein 8-G,</w:t>
      </w:r>
      <w:r w:rsidR="00287809">
        <w:rPr>
          <w:rFonts w:ascii="Times New Roman" w:hAnsi="Times New Roman" w:cs="Times New Roman"/>
          <w:sz w:val="24"/>
          <w:szCs w:val="24"/>
        </w:rPr>
        <w:t xml:space="preserve"> c</w:t>
      </w:r>
      <w:r w:rsidRPr="00222A63">
        <w:rPr>
          <w:rFonts w:ascii="Times New Roman" w:hAnsi="Times New Roman" w:cs="Times New Roman"/>
          <w:sz w:val="24"/>
          <w:szCs w:val="24"/>
        </w:rPr>
        <w:t>alibration mixes of 0.1, 0.5, 1, 5, 10, 25, 50, and 100 ppm were used to convert peak areas to concentrations in ppm.</w:t>
      </w:r>
      <w:r w:rsidR="00287809">
        <w:rPr>
          <w:rFonts w:ascii="Times New Roman" w:hAnsi="Times New Roman" w:cs="Times New Roman"/>
          <w:sz w:val="24"/>
          <w:szCs w:val="24"/>
        </w:rPr>
        <w:t xml:space="preserve"> Chemical standards used to prepare calibration mixes were purchased in </w:t>
      </w:r>
      <w:proofErr w:type="spellStart"/>
      <w:r w:rsidR="00287809">
        <w:rPr>
          <w:rFonts w:ascii="Times New Roman" w:hAnsi="Times New Roman" w:cs="Times New Roman"/>
          <w:sz w:val="24"/>
          <w:szCs w:val="24"/>
        </w:rPr>
        <w:t>powedered</w:t>
      </w:r>
      <w:proofErr w:type="spellEnd"/>
      <w:r w:rsidR="00287809">
        <w:rPr>
          <w:rFonts w:ascii="Times New Roman" w:hAnsi="Times New Roman" w:cs="Times New Roman"/>
          <w:sz w:val="24"/>
          <w:szCs w:val="24"/>
        </w:rPr>
        <w:t xml:space="preserve"> form from </w:t>
      </w:r>
      <w:proofErr w:type="spellStart"/>
      <w:r w:rsidR="00287809">
        <w:rPr>
          <w:rFonts w:ascii="Times New Roman" w:hAnsi="Times New Roman" w:cs="Times New Roman"/>
          <w:sz w:val="24"/>
          <w:szCs w:val="24"/>
        </w:rPr>
        <w:t>ChemFaces</w:t>
      </w:r>
      <w:proofErr w:type="spellEnd"/>
      <w:r w:rsidR="00287809">
        <w:rPr>
          <w:rFonts w:ascii="Times New Roman" w:hAnsi="Times New Roman" w:cs="Times New Roman"/>
          <w:sz w:val="24"/>
          <w:szCs w:val="24"/>
        </w:rPr>
        <w:t xml:space="preserve"> (Wuhan, China)</w:t>
      </w:r>
      <w:r w:rsidR="00557562">
        <w:rPr>
          <w:rFonts w:ascii="Times New Roman" w:hAnsi="Times New Roman" w:cs="Times New Roman"/>
          <w:sz w:val="24"/>
          <w:szCs w:val="24"/>
        </w:rPr>
        <w:t xml:space="preserve"> or</w:t>
      </w:r>
      <w:r w:rsidR="003F6BA2">
        <w:rPr>
          <w:rFonts w:ascii="Times New Roman" w:hAnsi="Times New Roman" w:cs="Times New Roman"/>
          <w:sz w:val="24"/>
          <w:szCs w:val="24"/>
        </w:rPr>
        <w:t xml:space="preserve"> </w:t>
      </w:r>
      <w:proofErr w:type="spellStart"/>
      <w:r w:rsidR="003F6BA2">
        <w:rPr>
          <w:rFonts w:ascii="Times New Roman" w:hAnsi="Times New Roman" w:cs="Times New Roman"/>
          <w:sz w:val="24"/>
          <w:szCs w:val="24"/>
        </w:rPr>
        <w:t>MilliporeSigma</w:t>
      </w:r>
      <w:proofErr w:type="spellEnd"/>
      <w:r w:rsidR="003F6BA2">
        <w:rPr>
          <w:rFonts w:ascii="Times New Roman" w:hAnsi="Times New Roman" w:cs="Times New Roman"/>
          <w:sz w:val="24"/>
          <w:szCs w:val="24"/>
        </w:rPr>
        <w:t xml:space="preserve"> (</w:t>
      </w:r>
      <w:r w:rsidR="00052B0B">
        <w:rPr>
          <w:rFonts w:ascii="Times New Roman" w:hAnsi="Times New Roman" w:cs="Times New Roman"/>
          <w:sz w:val="24"/>
          <w:szCs w:val="24"/>
        </w:rPr>
        <w:t>Massachusetts, USA</w:t>
      </w:r>
      <w:r w:rsidR="003F6BA2">
        <w:rPr>
          <w:rFonts w:ascii="Times New Roman" w:hAnsi="Times New Roman" w:cs="Times New Roman"/>
          <w:sz w:val="24"/>
          <w:szCs w:val="24"/>
        </w:rPr>
        <w:t>)</w:t>
      </w:r>
      <w:r w:rsidR="00287809">
        <w:rPr>
          <w:rFonts w:ascii="Times New Roman" w:hAnsi="Times New Roman" w:cs="Times New Roman"/>
          <w:sz w:val="24"/>
          <w:szCs w:val="24"/>
        </w:rPr>
        <w:t xml:space="preserve">, and dissolved in </w:t>
      </w:r>
      <w:proofErr w:type="spellStart"/>
      <w:r w:rsidR="00287809">
        <w:rPr>
          <w:rFonts w:ascii="Times New Roman" w:hAnsi="Times New Roman" w:cs="Times New Roman"/>
          <w:sz w:val="24"/>
          <w:szCs w:val="24"/>
        </w:rPr>
        <w:t>dimethylsulfoxide</w:t>
      </w:r>
      <w:proofErr w:type="spellEnd"/>
      <w:r w:rsidR="00287809">
        <w:rPr>
          <w:rFonts w:ascii="Times New Roman" w:hAnsi="Times New Roman" w:cs="Times New Roman"/>
          <w:sz w:val="24"/>
          <w:szCs w:val="24"/>
        </w:rPr>
        <w:t xml:space="preserve"> to generate stocks of 1000, 2000, or 4000 ppm. These stocks were then diluted with 50% methanol and mixed to generate calibrations mixes of the varying concentrations.</w:t>
      </w:r>
      <w:r w:rsidR="000E0F51">
        <w:rPr>
          <w:rFonts w:ascii="Times New Roman" w:hAnsi="Times New Roman" w:cs="Times New Roman"/>
          <w:sz w:val="24"/>
          <w:szCs w:val="24"/>
        </w:rPr>
        <w:t xml:space="preserve"> With the peak areas of these calibration mixes and the molecular weight of each metabolite, flavone concentrations in </w:t>
      </w:r>
      <w:r w:rsidR="000E0F51" w:rsidRPr="000E0F51">
        <w:rPr>
          <w:rFonts w:ascii="Times New Roman" w:hAnsi="Times New Roman" w:cs="Times New Roman"/>
          <w:sz w:val="24"/>
          <w:szCs w:val="24"/>
        </w:rPr>
        <w:t>µ</w:t>
      </w:r>
      <w:r w:rsidR="000E0F51">
        <w:rPr>
          <w:rFonts w:ascii="Times New Roman" w:hAnsi="Times New Roman" w:cs="Times New Roman"/>
          <w:sz w:val="24"/>
          <w:szCs w:val="24"/>
        </w:rPr>
        <w:t xml:space="preserve">mol/g </w:t>
      </w:r>
      <w:r w:rsidR="000E0F51">
        <w:rPr>
          <w:rFonts w:ascii="Times New Roman" w:hAnsi="Times New Roman" w:cs="Times New Roman"/>
          <w:sz w:val="24"/>
          <w:szCs w:val="24"/>
        </w:rPr>
        <w:lastRenderedPageBreak/>
        <w:t>fresh weight were calculated.</w:t>
      </w:r>
      <w:r w:rsidR="00456148">
        <w:rPr>
          <w:rFonts w:ascii="Times New Roman" w:hAnsi="Times New Roman" w:cs="Times New Roman"/>
          <w:sz w:val="24"/>
          <w:szCs w:val="24"/>
        </w:rPr>
        <w:t xml:space="preserve"> As a chemical standard was not purchased for isoscutellarein 8-G, only peak areas are reported.</w:t>
      </w:r>
    </w:p>
    <w:p w14:paraId="2912F823" w14:textId="1959E49A" w:rsidR="0062390A" w:rsidRPr="00D036E7" w:rsidRDefault="0062390A" w:rsidP="00663459">
      <w:pPr>
        <w:spacing w:after="0" w:line="360" w:lineRule="auto"/>
        <w:rPr>
          <w:rFonts w:ascii="Times New Roman" w:hAnsi="Times New Roman" w:cs="Times New Roman"/>
          <w:b/>
          <w:bCs/>
          <w:i/>
          <w:iCs/>
          <w:sz w:val="24"/>
          <w:szCs w:val="24"/>
          <w:highlight w:val="green"/>
        </w:rPr>
      </w:pPr>
      <w:r w:rsidRPr="00D036E7">
        <w:rPr>
          <w:rFonts w:ascii="Times New Roman" w:hAnsi="Times New Roman" w:cs="Times New Roman"/>
          <w:b/>
          <w:bCs/>
          <w:i/>
          <w:iCs/>
          <w:sz w:val="24"/>
          <w:szCs w:val="24"/>
          <w:highlight w:val="green"/>
        </w:rPr>
        <w:t>HPLC fractionation to isolate isoscutellarein 8-G –</w:t>
      </w:r>
    </w:p>
    <w:p w14:paraId="69AE230B" w14:textId="62719537" w:rsidR="00527B67" w:rsidRPr="00A10F5E" w:rsidRDefault="00527B67" w:rsidP="00663459">
      <w:pPr>
        <w:spacing w:after="0" w:line="360" w:lineRule="auto"/>
        <w:rPr>
          <w:rFonts w:ascii="Times New Roman" w:hAnsi="Times New Roman" w:cs="Times New Roman"/>
          <w:b/>
          <w:bCs/>
          <w:i/>
          <w:iCs/>
          <w:sz w:val="24"/>
          <w:szCs w:val="24"/>
        </w:rPr>
      </w:pPr>
      <w:r w:rsidRPr="00D036E7">
        <w:rPr>
          <w:rFonts w:ascii="Times New Roman" w:hAnsi="Times New Roman" w:cs="Times New Roman"/>
          <w:b/>
          <w:bCs/>
          <w:i/>
          <w:iCs/>
          <w:sz w:val="24"/>
          <w:szCs w:val="24"/>
          <w:highlight w:val="green"/>
        </w:rPr>
        <w:t>LC-MS, MS</w:t>
      </w:r>
      <w:r w:rsidRPr="00D036E7">
        <w:rPr>
          <w:rFonts w:ascii="Times New Roman" w:hAnsi="Times New Roman" w:cs="Times New Roman"/>
          <w:b/>
          <w:bCs/>
          <w:i/>
          <w:iCs/>
          <w:sz w:val="24"/>
          <w:szCs w:val="24"/>
          <w:highlight w:val="green"/>
          <w:vertAlign w:val="superscript"/>
        </w:rPr>
        <w:t>2</w:t>
      </w:r>
      <w:r w:rsidRPr="00D036E7">
        <w:rPr>
          <w:rFonts w:ascii="Times New Roman" w:hAnsi="Times New Roman" w:cs="Times New Roman"/>
          <w:b/>
          <w:bCs/>
          <w:i/>
          <w:iCs/>
          <w:sz w:val="24"/>
          <w:szCs w:val="24"/>
          <w:highlight w:val="green"/>
        </w:rPr>
        <w:t xml:space="preserve">, and NMR to </w:t>
      </w:r>
      <w:r w:rsidR="005F5649" w:rsidRPr="00D036E7">
        <w:rPr>
          <w:rFonts w:ascii="Times New Roman" w:hAnsi="Times New Roman" w:cs="Times New Roman"/>
          <w:b/>
          <w:bCs/>
          <w:i/>
          <w:iCs/>
          <w:sz w:val="24"/>
          <w:szCs w:val="24"/>
          <w:highlight w:val="green"/>
        </w:rPr>
        <w:t>elucidate structure of</w:t>
      </w:r>
      <w:r w:rsidRPr="00D036E7">
        <w:rPr>
          <w:rFonts w:ascii="Times New Roman" w:hAnsi="Times New Roman" w:cs="Times New Roman"/>
          <w:b/>
          <w:bCs/>
          <w:i/>
          <w:iCs/>
          <w:sz w:val="24"/>
          <w:szCs w:val="24"/>
          <w:highlight w:val="green"/>
        </w:rPr>
        <w:t xml:space="preserve"> isoscutellarein 8-G –</w:t>
      </w:r>
    </w:p>
    <w:p w14:paraId="4B718FB2" w14:textId="1602D8AC" w:rsidR="00527B67" w:rsidRPr="00760500" w:rsidRDefault="00527B67" w:rsidP="00663459">
      <w:pPr>
        <w:spacing w:after="0" w:line="360" w:lineRule="auto"/>
        <w:rPr>
          <w:rFonts w:ascii="Times New Roman" w:hAnsi="Times New Roman" w:cs="Times New Roman"/>
          <w:b/>
          <w:bCs/>
          <w:i/>
          <w:iCs/>
          <w:sz w:val="24"/>
          <w:szCs w:val="24"/>
          <w:highlight w:val="yellow"/>
        </w:rPr>
      </w:pPr>
      <w:r w:rsidRPr="00760500">
        <w:rPr>
          <w:rFonts w:ascii="Times New Roman" w:hAnsi="Times New Roman" w:cs="Times New Roman"/>
          <w:b/>
          <w:bCs/>
          <w:i/>
          <w:iCs/>
          <w:sz w:val="24"/>
          <w:szCs w:val="24"/>
          <w:highlight w:val="yellow"/>
        </w:rPr>
        <w:t>Apigenin feeding assay –</w:t>
      </w:r>
    </w:p>
    <w:p w14:paraId="063EF1F7" w14:textId="5212A08F" w:rsidR="00B73077" w:rsidRPr="00760500" w:rsidRDefault="00B73077" w:rsidP="00663459">
      <w:pPr>
        <w:spacing w:after="0" w:line="360" w:lineRule="auto"/>
        <w:rPr>
          <w:rFonts w:ascii="Times New Roman" w:hAnsi="Times New Roman" w:cs="Times New Roman"/>
          <w:b/>
          <w:bCs/>
          <w:i/>
          <w:iCs/>
          <w:sz w:val="24"/>
          <w:szCs w:val="24"/>
          <w:highlight w:val="yellow"/>
        </w:rPr>
      </w:pPr>
      <w:r w:rsidRPr="00760500">
        <w:rPr>
          <w:rFonts w:ascii="Times New Roman" w:hAnsi="Times New Roman" w:cs="Times New Roman"/>
          <w:b/>
          <w:bCs/>
          <w:i/>
          <w:iCs/>
          <w:sz w:val="24"/>
          <w:szCs w:val="24"/>
          <w:highlight w:val="yellow"/>
        </w:rPr>
        <w:t>Transient expression via infiltration –</w:t>
      </w:r>
    </w:p>
    <w:p w14:paraId="2EAD03DE" w14:textId="195D3518" w:rsidR="00527B67" w:rsidRDefault="00527B67" w:rsidP="00663459">
      <w:pPr>
        <w:spacing w:after="0" w:line="360" w:lineRule="auto"/>
        <w:rPr>
          <w:rFonts w:ascii="Times New Roman" w:hAnsi="Times New Roman" w:cs="Times New Roman"/>
          <w:b/>
          <w:bCs/>
          <w:i/>
          <w:iCs/>
          <w:sz w:val="24"/>
          <w:szCs w:val="24"/>
        </w:rPr>
      </w:pPr>
      <w:r w:rsidRPr="00760500">
        <w:rPr>
          <w:rFonts w:ascii="Times New Roman" w:hAnsi="Times New Roman" w:cs="Times New Roman"/>
          <w:b/>
          <w:bCs/>
          <w:i/>
          <w:iCs/>
          <w:sz w:val="24"/>
          <w:szCs w:val="24"/>
          <w:highlight w:val="yellow"/>
        </w:rPr>
        <w:t xml:space="preserve">Yeast </w:t>
      </w:r>
      <w:r w:rsidR="00760500" w:rsidRPr="00760500">
        <w:rPr>
          <w:rFonts w:ascii="Times New Roman" w:hAnsi="Times New Roman" w:cs="Times New Roman"/>
          <w:b/>
          <w:bCs/>
          <w:i/>
          <w:iCs/>
          <w:sz w:val="24"/>
          <w:szCs w:val="24"/>
          <w:highlight w:val="yellow"/>
        </w:rPr>
        <w:t>transformation and feeding</w:t>
      </w:r>
      <w:r w:rsidRPr="00760500">
        <w:rPr>
          <w:rFonts w:ascii="Times New Roman" w:hAnsi="Times New Roman" w:cs="Times New Roman"/>
          <w:b/>
          <w:bCs/>
          <w:i/>
          <w:iCs/>
          <w:sz w:val="24"/>
          <w:szCs w:val="24"/>
          <w:highlight w:val="yellow"/>
        </w:rPr>
        <w:t xml:space="preserve"> –</w:t>
      </w:r>
    </w:p>
    <w:p w14:paraId="1FB2D0F4" w14:textId="77777777" w:rsidR="009B66CE" w:rsidRPr="009B66CE" w:rsidRDefault="009B66CE">
      <w:pPr>
        <w:rPr>
          <w:rFonts w:ascii="Times New Roman" w:hAnsi="Times New Roman" w:cs="Times New Roman"/>
          <w:b/>
          <w:bCs/>
          <w:sz w:val="24"/>
          <w:szCs w:val="24"/>
        </w:rPr>
      </w:pPr>
      <w:r>
        <w:rPr>
          <w:rFonts w:ascii="Times New Roman" w:hAnsi="Times New Roman" w:cs="Times New Roman"/>
          <w:b/>
          <w:bCs/>
          <w:i/>
          <w:iCs/>
          <w:sz w:val="24"/>
          <w:szCs w:val="24"/>
        </w:rPr>
        <w:br w:type="page"/>
      </w:r>
    </w:p>
    <w:p w14:paraId="1591B26F" w14:textId="78F787C2" w:rsidR="00527B67" w:rsidRDefault="009B66CE"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LEGEND</w:t>
      </w:r>
      <w:r w:rsidR="00BF3F33">
        <w:rPr>
          <w:rFonts w:ascii="Times New Roman" w:hAnsi="Times New Roman" w:cs="Times New Roman"/>
          <w:b/>
          <w:bCs/>
          <w:sz w:val="24"/>
          <w:szCs w:val="24"/>
        </w:rPr>
        <w:t>S</w:t>
      </w:r>
    </w:p>
    <w:p w14:paraId="4B202087" w14:textId="15857F7A"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1.</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Proposed 4´-hydroxyflavone and 4´-deoxyflavone pathway. Structures of glycosylated flavones are not shown to save space but are included in Appendix S1. Enzyme names in blue are specific isoforms that have been identified in </w:t>
      </w:r>
      <w:r w:rsidR="00F13720" w:rsidRPr="00F13720">
        <w:rPr>
          <w:rFonts w:ascii="Times New Roman" w:hAnsi="Times New Roman" w:cs="Times New Roman"/>
          <w:i/>
          <w:iCs/>
          <w:sz w:val="24"/>
          <w:szCs w:val="24"/>
        </w:rPr>
        <w:t>S. baicalensis</w:t>
      </w:r>
      <w:r w:rsidR="00F13720" w:rsidRPr="00F13720">
        <w:rPr>
          <w:rFonts w:ascii="Times New Roman" w:hAnsi="Times New Roman" w:cs="Times New Roman"/>
          <w:sz w:val="24"/>
          <w:szCs w:val="24"/>
        </w:rPr>
        <w:t>, and enzyme names in black are general names. Flavones that were quantified have names in bold and are numbered to match the labeling of Figure 2.</w:t>
      </w:r>
    </w:p>
    <w:p w14:paraId="722F0ED9" w14:textId="3B63B9D3" w:rsidR="00BF3F33" w:rsidRPr="00F13720" w:rsidRDefault="00BF3F33" w:rsidP="00663459">
      <w:pPr>
        <w:spacing w:after="0" w:line="360" w:lineRule="auto"/>
        <w:rPr>
          <w:rFonts w:ascii="Times New Roman" w:hAnsi="Times New Roman" w:cs="Times New Roman"/>
          <w:sz w:val="24"/>
          <w:szCs w:val="24"/>
        </w:rPr>
      </w:pPr>
      <w:r w:rsidRPr="00BF3F33">
        <w:rPr>
          <w:rFonts w:ascii="Times New Roman" w:hAnsi="Times New Roman" w:cs="Times New Roman"/>
          <w:b/>
          <w:bCs/>
          <w:sz w:val="24"/>
          <w:szCs w:val="24"/>
        </w:rPr>
        <w:t>Figure 2.</w:t>
      </w:r>
      <w:r w:rsidR="00F13720">
        <w:rPr>
          <w:rFonts w:ascii="Times New Roman" w:hAnsi="Times New Roman" w:cs="Times New Roman"/>
          <w:b/>
          <w:bCs/>
          <w:sz w:val="24"/>
          <w:szCs w:val="24"/>
        </w:rPr>
        <w:t xml:space="preserve"> </w:t>
      </w:r>
      <w:ins w:id="197" w:author="Askey,Bryce C" w:date="2021-08-18T18:31:00Z">
        <w:r w:rsidR="00324250">
          <w:rPr>
            <w:rFonts w:ascii="Times New Roman" w:hAnsi="Times New Roman" w:cs="Times New Roman"/>
            <w:sz w:val="24"/>
            <w:szCs w:val="24"/>
          </w:rPr>
          <w:t>M</w:t>
        </w:r>
      </w:ins>
      <w:ins w:id="198" w:author="Askey,Bryce C" w:date="2021-08-18T18:30:00Z">
        <w:r w:rsidR="00324250" w:rsidRPr="00324250">
          <w:rPr>
            <w:rFonts w:ascii="Times New Roman" w:hAnsi="Times New Roman" w:cs="Times New Roman"/>
            <w:sz w:val="24"/>
            <w:szCs w:val="24"/>
          </w:rPr>
          <w:t xml:space="preserve">etabolite data collected from the (a) leaves, (b) stems, and (c) roots of 7 </w:t>
        </w:r>
        <w:r w:rsidR="00324250" w:rsidRPr="00324250">
          <w:rPr>
            <w:rFonts w:ascii="Times New Roman" w:hAnsi="Times New Roman" w:cs="Times New Roman"/>
            <w:i/>
            <w:iCs/>
            <w:sz w:val="24"/>
            <w:szCs w:val="24"/>
          </w:rPr>
          <w:t xml:space="preserve">Scutellaria </w:t>
        </w:r>
        <w:r w:rsidR="00324250" w:rsidRPr="00324250">
          <w:rPr>
            <w:rFonts w:ascii="Times New Roman" w:hAnsi="Times New Roman" w:cs="Times New Roman"/>
            <w:sz w:val="24"/>
            <w:szCs w:val="24"/>
          </w:rPr>
          <w:t>species via High Performance Liquid Chromatography (HPLC). Samples were taken in biological triplicate, and the average concentration of each metabolite calculated. Metabolites are numbered to match their order of occurrence in the flavone pathway, shown in Figure 1.</w:t>
        </w:r>
      </w:ins>
      <w:del w:id="199" w:author="Askey,Bryce C" w:date="2021-08-18T18:30:00Z">
        <w:r w:rsidR="00F13720" w:rsidRPr="00F13720" w:rsidDel="00324250">
          <w:rPr>
            <w:rFonts w:ascii="Times New Roman" w:hAnsi="Times New Roman" w:cs="Times New Roman"/>
            <w:sz w:val="24"/>
            <w:szCs w:val="24"/>
          </w:rPr>
          <w:delText xml:space="preserve">Organ-specific metabolite data collected from 7 </w:delText>
        </w:r>
        <w:r w:rsidR="00F13720" w:rsidRPr="00F13720" w:rsidDel="00324250">
          <w:rPr>
            <w:rFonts w:ascii="Times New Roman" w:hAnsi="Times New Roman" w:cs="Times New Roman"/>
            <w:i/>
            <w:iCs/>
            <w:sz w:val="24"/>
            <w:szCs w:val="24"/>
          </w:rPr>
          <w:delText xml:space="preserve">Scutellaria </w:delText>
        </w:r>
        <w:r w:rsidR="00F13720" w:rsidRPr="00F13720" w:rsidDel="00324250">
          <w:rPr>
            <w:rFonts w:ascii="Times New Roman" w:hAnsi="Times New Roman" w:cs="Times New Roman"/>
            <w:sz w:val="24"/>
            <w:szCs w:val="24"/>
          </w:rPr>
          <w:delText>species via High Performance Liquid Chromatography (HPLC). Samples were taken in biological triplicate, and the average concentration of each metabolite calculated. Metabolites are numbered to match their order of occurrence in the flavone pathway, shown in Figure 1.</w:delText>
        </w:r>
      </w:del>
    </w:p>
    <w:p w14:paraId="401B6C25" w14:textId="17AB1B1C" w:rsidR="00BF3F33" w:rsidRPr="00F13720" w:rsidRDefault="00BF3F33" w:rsidP="00663459">
      <w:pPr>
        <w:spacing w:after="0" w:line="360" w:lineRule="auto"/>
        <w:rPr>
          <w:rFonts w:ascii="Times New Roman" w:hAnsi="Times New Roman" w:cs="Times New Roman"/>
          <w:sz w:val="24"/>
          <w:szCs w:val="24"/>
        </w:rPr>
      </w:pPr>
      <w:r w:rsidRPr="00BF3F33">
        <w:rPr>
          <w:rFonts w:ascii="Times New Roman" w:hAnsi="Times New Roman" w:cs="Times New Roman"/>
          <w:b/>
          <w:bCs/>
          <w:sz w:val="24"/>
          <w:szCs w:val="24"/>
        </w:rPr>
        <w:t>Figure 3.</w:t>
      </w:r>
      <w:r w:rsidR="00F13720">
        <w:rPr>
          <w:rFonts w:ascii="Times New Roman" w:hAnsi="Times New Roman" w:cs="Times New Roman"/>
          <w:b/>
          <w:bCs/>
          <w:sz w:val="24"/>
          <w:szCs w:val="24"/>
        </w:rPr>
        <w:t xml:space="preserve"> </w:t>
      </w:r>
      <w:ins w:id="200" w:author="Askey,Bryce C" w:date="2021-08-18T18:31:00Z">
        <w:r w:rsidR="00324250" w:rsidRPr="00324250">
          <w:rPr>
            <w:rFonts w:ascii="Times New Roman" w:hAnsi="Times New Roman" w:cs="Times New Roman"/>
            <w:sz w:val="24"/>
            <w:szCs w:val="24"/>
          </w:rPr>
          <w:t xml:space="preserve">Organ-specific (a) oroxylin A and (b) oroxyloside concentrations in 7 </w:t>
        </w:r>
        <w:r w:rsidR="00324250" w:rsidRPr="00324250">
          <w:rPr>
            <w:rFonts w:ascii="Times New Roman" w:hAnsi="Times New Roman" w:cs="Times New Roman"/>
            <w:i/>
            <w:iCs/>
            <w:sz w:val="24"/>
            <w:szCs w:val="24"/>
          </w:rPr>
          <w:t xml:space="preserve">Scutellaria </w:t>
        </w:r>
        <w:r w:rsidR="00324250" w:rsidRPr="00324250">
          <w:rPr>
            <w:rFonts w:ascii="Times New Roman" w:hAnsi="Times New Roman" w:cs="Times New Roman"/>
            <w:sz w:val="24"/>
            <w:szCs w:val="24"/>
          </w:rPr>
          <w:t>species, as determined via High Performance Liquid Chromatography (HPLC). Concentrations were averaged from tissue samples taken from 3 biological replicates, and error bars represent standard error.</w:t>
        </w:r>
      </w:ins>
      <w:del w:id="201" w:author="Askey,Bryce C" w:date="2021-08-18T18:31:00Z">
        <w:r w:rsidR="00F13720" w:rsidRPr="00F13720" w:rsidDel="00324250">
          <w:rPr>
            <w:rFonts w:ascii="Times New Roman" w:hAnsi="Times New Roman" w:cs="Times New Roman"/>
            <w:sz w:val="24"/>
            <w:szCs w:val="24"/>
          </w:rPr>
          <w:delText xml:space="preserve">Organ-specific oroxylin A (top) and oroxyloside (bottom) concentrations in 7 </w:delText>
        </w:r>
        <w:r w:rsidR="00F13720" w:rsidRPr="00F13720" w:rsidDel="00324250">
          <w:rPr>
            <w:rFonts w:ascii="Times New Roman" w:hAnsi="Times New Roman" w:cs="Times New Roman"/>
            <w:i/>
            <w:iCs/>
            <w:sz w:val="24"/>
            <w:szCs w:val="24"/>
          </w:rPr>
          <w:delText xml:space="preserve">Scutellaria </w:delText>
        </w:r>
        <w:r w:rsidR="00F13720" w:rsidRPr="00F13720" w:rsidDel="00324250">
          <w:rPr>
            <w:rFonts w:ascii="Times New Roman" w:hAnsi="Times New Roman" w:cs="Times New Roman"/>
            <w:sz w:val="24"/>
            <w:szCs w:val="24"/>
          </w:rPr>
          <w:delText>species, as determined via High Performance Liquid Chromatography (HPLC). Concentrations were averaged from tissue samples taken from 3 biological replicates, and error bars represent standard error.</w:delText>
        </w:r>
      </w:del>
    </w:p>
    <w:p w14:paraId="1E68DB2F" w14:textId="7B834574"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4.</w:t>
      </w:r>
      <w:r w:rsidR="00F13720">
        <w:rPr>
          <w:rFonts w:ascii="Times New Roman" w:hAnsi="Times New Roman" w:cs="Times New Roman"/>
          <w:b/>
          <w:bCs/>
          <w:sz w:val="24"/>
          <w:szCs w:val="24"/>
        </w:rPr>
        <w:t xml:space="preserve"> </w:t>
      </w:r>
      <w:ins w:id="202" w:author="Askey,Bryce C" w:date="2021-08-18T18:42:00Z">
        <w:r w:rsidR="00F40574" w:rsidRPr="00F40574">
          <w:rPr>
            <w:rFonts w:ascii="Times New Roman" w:hAnsi="Times New Roman" w:cs="Times New Roman"/>
            <w:sz w:val="24"/>
            <w:szCs w:val="24"/>
          </w:rPr>
          <w:t xml:space="preserve">Comparison of chromatograms collected via HPLC from </w:t>
        </w:r>
        <w:r w:rsidR="00F40574" w:rsidRPr="00F40574">
          <w:rPr>
            <w:rFonts w:ascii="Times New Roman" w:hAnsi="Times New Roman" w:cs="Times New Roman"/>
            <w:i/>
            <w:iCs/>
            <w:sz w:val="24"/>
            <w:szCs w:val="24"/>
            <w:rPrChange w:id="203" w:author="Askey,Bryce C" w:date="2021-08-18T18:42:00Z">
              <w:rPr>
                <w:rFonts w:ascii="Times New Roman" w:hAnsi="Times New Roman" w:cs="Times New Roman"/>
                <w:sz w:val="24"/>
                <w:szCs w:val="24"/>
              </w:rPr>
            </w:rPrChange>
          </w:rPr>
          <w:t xml:space="preserve">S. barbata, S. baicalensis, </w:t>
        </w:r>
        <w:r w:rsidR="00F40574" w:rsidRPr="00F40574">
          <w:rPr>
            <w:rFonts w:ascii="Times New Roman" w:hAnsi="Times New Roman" w:cs="Times New Roman"/>
            <w:sz w:val="24"/>
            <w:szCs w:val="24"/>
          </w:rPr>
          <w:t>and</w:t>
        </w:r>
        <w:r w:rsidR="00F40574" w:rsidRPr="00F40574">
          <w:rPr>
            <w:rFonts w:ascii="Times New Roman" w:hAnsi="Times New Roman" w:cs="Times New Roman"/>
            <w:i/>
            <w:iCs/>
            <w:sz w:val="24"/>
            <w:szCs w:val="24"/>
            <w:rPrChange w:id="204" w:author="Askey,Bryce C" w:date="2021-08-18T18:42:00Z">
              <w:rPr>
                <w:rFonts w:ascii="Times New Roman" w:hAnsi="Times New Roman" w:cs="Times New Roman"/>
                <w:sz w:val="24"/>
                <w:szCs w:val="24"/>
              </w:rPr>
            </w:rPrChange>
          </w:rPr>
          <w:t xml:space="preserve"> S. racemosa</w:t>
        </w:r>
        <w:r w:rsidR="00F40574" w:rsidRPr="00F40574">
          <w:rPr>
            <w:rFonts w:ascii="Times New Roman" w:hAnsi="Times New Roman" w:cs="Times New Roman"/>
            <w:sz w:val="24"/>
            <w:szCs w:val="24"/>
          </w:rPr>
          <w:t xml:space="preserve"> stems. Time interval displayed was selected to center the unknown peak in the chromatograms.</w:t>
        </w:r>
      </w:ins>
      <w:del w:id="205" w:author="Askey,Bryce C" w:date="2021-08-18T18:42:00Z">
        <w:r w:rsidR="00F13720" w:rsidRPr="00F13720" w:rsidDel="00F40574">
          <w:rPr>
            <w:rFonts w:ascii="Times New Roman" w:hAnsi="Times New Roman" w:cs="Times New Roman"/>
            <w:sz w:val="24"/>
            <w:szCs w:val="24"/>
          </w:rPr>
          <w:delText xml:space="preserve">Comparison of chromatograms collected via HPLC from </w:delText>
        </w:r>
        <w:r w:rsidR="00F13720" w:rsidRPr="00F13720" w:rsidDel="00F40574">
          <w:rPr>
            <w:rFonts w:ascii="Times New Roman" w:hAnsi="Times New Roman" w:cs="Times New Roman"/>
            <w:i/>
            <w:iCs/>
            <w:sz w:val="24"/>
            <w:szCs w:val="24"/>
          </w:rPr>
          <w:delText>S. barbata</w:delText>
        </w:r>
        <w:r w:rsidR="00F13720" w:rsidRPr="00F13720" w:rsidDel="00F40574">
          <w:rPr>
            <w:rFonts w:ascii="Times New Roman" w:hAnsi="Times New Roman" w:cs="Times New Roman"/>
            <w:sz w:val="24"/>
            <w:szCs w:val="24"/>
          </w:rPr>
          <w:delText xml:space="preserve">, </w:delText>
        </w:r>
        <w:r w:rsidR="00F13720" w:rsidRPr="00F13720" w:rsidDel="00F40574">
          <w:rPr>
            <w:rFonts w:ascii="Times New Roman" w:hAnsi="Times New Roman" w:cs="Times New Roman"/>
            <w:i/>
            <w:iCs/>
            <w:sz w:val="24"/>
            <w:szCs w:val="24"/>
          </w:rPr>
          <w:delText>S. baicalensis</w:delText>
        </w:r>
        <w:r w:rsidR="00F13720" w:rsidRPr="00F13720" w:rsidDel="00F40574">
          <w:rPr>
            <w:rFonts w:ascii="Times New Roman" w:hAnsi="Times New Roman" w:cs="Times New Roman"/>
            <w:sz w:val="24"/>
            <w:szCs w:val="24"/>
          </w:rPr>
          <w:delText xml:space="preserve">, and </w:delText>
        </w:r>
        <w:r w:rsidR="00F13720" w:rsidRPr="00F13720" w:rsidDel="00F40574">
          <w:rPr>
            <w:rFonts w:ascii="Times New Roman" w:hAnsi="Times New Roman" w:cs="Times New Roman"/>
            <w:i/>
            <w:iCs/>
            <w:sz w:val="24"/>
            <w:szCs w:val="24"/>
          </w:rPr>
          <w:delText xml:space="preserve">S. racemosa </w:delText>
        </w:r>
        <w:r w:rsidR="00F13720" w:rsidRPr="00F13720" w:rsidDel="00F40574">
          <w:rPr>
            <w:rFonts w:ascii="Times New Roman" w:hAnsi="Times New Roman" w:cs="Times New Roman"/>
            <w:sz w:val="24"/>
            <w:szCs w:val="24"/>
          </w:rPr>
          <w:delText>leaves, stems, and roots. Time interval displayed was selected to center the unknown peak in the chromatograms.</w:delText>
        </w:r>
      </w:del>
    </w:p>
    <w:p w14:paraId="0BB6F627" w14:textId="43E2801F" w:rsidR="00BF3F33" w:rsidRPr="00D036E7" w:rsidRDefault="00BF3F33" w:rsidP="00663459">
      <w:pPr>
        <w:spacing w:after="0" w:line="360" w:lineRule="auto"/>
        <w:rPr>
          <w:highlight w:val="green"/>
        </w:rPr>
      </w:pPr>
      <w:r w:rsidRPr="00D036E7">
        <w:rPr>
          <w:rFonts w:ascii="Times New Roman" w:hAnsi="Times New Roman" w:cs="Times New Roman"/>
          <w:b/>
          <w:bCs/>
          <w:sz w:val="24"/>
          <w:szCs w:val="24"/>
          <w:highlight w:val="green"/>
        </w:rPr>
        <w:t>Figure 5.</w:t>
      </w:r>
      <w:r w:rsidR="00F13720" w:rsidRPr="00D036E7">
        <w:rPr>
          <w:rFonts w:ascii="Times New Roman" w:hAnsi="Times New Roman" w:cs="Times New Roman"/>
          <w:b/>
          <w:bCs/>
          <w:sz w:val="24"/>
          <w:szCs w:val="24"/>
          <w:highlight w:val="green"/>
        </w:rPr>
        <w:t xml:space="preserve"> </w:t>
      </w:r>
      <w:r w:rsidR="00F13720" w:rsidRPr="00D036E7">
        <w:rPr>
          <w:rFonts w:ascii="Times New Roman" w:hAnsi="Times New Roman" w:cs="Times New Roman"/>
          <w:sz w:val="24"/>
          <w:szCs w:val="24"/>
          <w:highlight w:val="green"/>
        </w:rPr>
        <w:t>MS/MS data collected from a scutellarin standard and the unknown metabolite.</w:t>
      </w:r>
    </w:p>
    <w:p w14:paraId="755EA37F" w14:textId="02577A08" w:rsidR="00BF3F33" w:rsidRPr="00F13720" w:rsidRDefault="00BF3F33" w:rsidP="00663459">
      <w:pPr>
        <w:spacing w:after="0" w:line="360" w:lineRule="auto"/>
        <w:rPr>
          <w:rFonts w:ascii="Times New Roman" w:hAnsi="Times New Roman" w:cs="Times New Roman"/>
          <w:sz w:val="24"/>
          <w:szCs w:val="24"/>
        </w:rPr>
      </w:pPr>
      <w:r w:rsidRPr="00D036E7">
        <w:rPr>
          <w:rFonts w:ascii="Times New Roman" w:hAnsi="Times New Roman" w:cs="Times New Roman"/>
          <w:b/>
          <w:bCs/>
          <w:sz w:val="24"/>
          <w:szCs w:val="24"/>
          <w:highlight w:val="green"/>
        </w:rPr>
        <w:t>Figure 6.</w:t>
      </w:r>
      <w:r w:rsidR="00F13720" w:rsidRPr="00D036E7">
        <w:rPr>
          <w:rFonts w:ascii="Times New Roman" w:hAnsi="Times New Roman" w:cs="Times New Roman"/>
          <w:b/>
          <w:bCs/>
          <w:sz w:val="24"/>
          <w:szCs w:val="24"/>
          <w:highlight w:val="green"/>
        </w:rPr>
        <w:t xml:space="preserve"> </w:t>
      </w:r>
      <w:r w:rsidR="00F13720" w:rsidRPr="00D036E7">
        <w:rPr>
          <w:rFonts w:ascii="Times New Roman" w:hAnsi="Times New Roman" w:cs="Times New Roman"/>
          <w:sz w:val="24"/>
          <w:szCs w:val="24"/>
          <w:highlight w:val="green"/>
        </w:rPr>
        <w:t>NMR data used to elucidate structure of unknown metabolite.</w:t>
      </w:r>
    </w:p>
    <w:p w14:paraId="7BB5DB17" w14:textId="3EE3A05E"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7.</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Organ-specific isoscutellarein 8-glucuronide </w:t>
      </w:r>
      <w:r w:rsidR="00F13720">
        <w:rPr>
          <w:rFonts w:ascii="Times New Roman" w:hAnsi="Times New Roman" w:cs="Times New Roman"/>
          <w:sz w:val="24"/>
          <w:szCs w:val="24"/>
        </w:rPr>
        <w:t>peak areas</w:t>
      </w:r>
      <w:r w:rsidR="00F13720" w:rsidRPr="00F13720">
        <w:rPr>
          <w:rFonts w:ascii="Times New Roman" w:hAnsi="Times New Roman" w:cs="Times New Roman"/>
          <w:sz w:val="24"/>
          <w:szCs w:val="24"/>
        </w:rPr>
        <w:t xml:space="preserve"> in 7 </w:t>
      </w:r>
      <w:r w:rsidR="00F13720" w:rsidRPr="00F13720">
        <w:rPr>
          <w:rFonts w:ascii="Times New Roman" w:hAnsi="Times New Roman" w:cs="Times New Roman"/>
          <w:i/>
          <w:iCs/>
          <w:sz w:val="24"/>
          <w:szCs w:val="24"/>
        </w:rPr>
        <w:t xml:space="preserve">Scutellaria </w:t>
      </w:r>
      <w:r w:rsidR="00F13720" w:rsidRPr="00F13720">
        <w:rPr>
          <w:rFonts w:ascii="Times New Roman" w:hAnsi="Times New Roman" w:cs="Times New Roman"/>
          <w:sz w:val="24"/>
          <w:szCs w:val="24"/>
        </w:rPr>
        <w:t>species, as determined via High Performance Liquid Chromatography (HPLC). Peak areas were averaged from tissue samples taken from 3 biological replicates, and error bars represent standard error.</w:t>
      </w:r>
    </w:p>
    <w:p w14:paraId="52ADBF1F" w14:textId="5DBCADD6" w:rsidR="00BF3F33" w:rsidRPr="00A10F5E" w:rsidRDefault="00BF3F33" w:rsidP="00663459">
      <w:pPr>
        <w:spacing w:after="0" w:line="360" w:lineRule="auto"/>
        <w:rPr>
          <w:rFonts w:ascii="Times New Roman" w:hAnsi="Times New Roman" w:cs="Times New Roman"/>
          <w:sz w:val="24"/>
          <w:szCs w:val="24"/>
          <w:highlight w:val="yellow"/>
        </w:rPr>
      </w:pPr>
      <w:r w:rsidRPr="00A10F5E">
        <w:rPr>
          <w:rFonts w:ascii="Times New Roman" w:hAnsi="Times New Roman" w:cs="Times New Roman"/>
          <w:b/>
          <w:bCs/>
          <w:sz w:val="24"/>
          <w:szCs w:val="24"/>
          <w:highlight w:val="yellow"/>
        </w:rPr>
        <w:lastRenderedPageBreak/>
        <w:t>Figure 8.</w:t>
      </w:r>
      <w:r w:rsidR="003B02E5" w:rsidRPr="00A10F5E">
        <w:rPr>
          <w:rFonts w:ascii="Times New Roman" w:hAnsi="Times New Roman" w:cs="Times New Roman"/>
          <w:b/>
          <w:bCs/>
          <w:sz w:val="24"/>
          <w:szCs w:val="24"/>
          <w:highlight w:val="yellow"/>
        </w:rPr>
        <w:t xml:space="preserve"> </w:t>
      </w:r>
      <w:r w:rsidR="003B02E5" w:rsidRPr="00A10F5E">
        <w:rPr>
          <w:rFonts w:ascii="Times New Roman" w:hAnsi="Times New Roman" w:cs="Times New Roman"/>
          <w:sz w:val="24"/>
          <w:szCs w:val="24"/>
          <w:highlight w:val="yellow"/>
        </w:rPr>
        <w:t>Apigenin feeding data used to establish apigenin as a precursor to isoscutellarein 8-G.</w:t>
      </w:r>
    </w:p>
    <w:p w14:paraId="5ECD6203" w14:textId="4642E6CA" w:rsidR="00BF3F33" w:rsidRPr="00A10F5E" w:rsidRDefault="00BF3F33" w:rsidP="00BF3F33">
      <w:pPr>
        <w:spacing w:after="0" w:line="360" w:lineRule="auto"/>
        <w:rPr>
          <w:rFonts w:ascii="Times New Roman" w:hAnsi="Times New Roman" w:cs="Times New Roman"/>
          <w:sz w:val="24"/>
          <w:szCs w:val="24"/>
          <w:highlight w:val="yellow"/>
        </w:rPr>
      </w:pPr>
      <w:r w:rsidRPr="00A10F5E">
        <w:rPr>
          <w:rFonts w:ascii="Times New Roman" w:hAnsi="Times New Roman" w:cs="Times New Roman"/>
          <w:b/>
          <w:bCs/>
          <w:sz w:val="24"/>
          <w:szCs w:val="24"/>
          <w:highlight w:val="yellow"/>
        </w:rPr>
        <w:t>Figure 9.</w:t>
      </w:r>
      <w:r w:rsidR="003B02E5" w:rsidRPr="00A10F5E">
        <w:rPr>
          <w:rFonts w:ascii="Times New Roman" w:hAnsi="Times New Roman" w:cs="Times New Roman"/>
          <w:b/>
          <w:bCs/>
          <w:sz w:val="24"/>
          <w:szCs w:val="24"/>
          <w:highlight w:val="yellow"/>
        </w:rPr>
        <w:t xml:space="preserve"> </w:t>
      </w:r>
      <w:r w:rsidR="003B02E5" w:rsidRPr="00A10F5E">
        <w:rPr>
          <w:rFonts w:ascii="Times New Roman" w:hAnsi="Times New Roman" w:cs="Times New Roman"/>
          <w:sz w:val="24"/>
          <w:szCs w:val="24"/>
          <w:highlight w:val="yellow"/>
        </w:rPr>
        <w:t xml:space="preserve">Yeast transformation / infiltration data used to elucidate activity of </w:t>
      </w:r>
      <w:proofErr w:type="spellStart"/>
      <w:r w:rsidR="003B02E5" w:rsidRPr="00A10F5E">
        <w:rPr>
          <w:rFonts w:ascii="Times New Roman" w:hAnsi="Times New Roman" w:cs="Times New Roman"/>
          <w:sz w:val="24"/>
          <w:szCs w:val="24"/>
          <w:highlight w:val="yellow"/>
        </w:rPr>
        <w:t>SbRTO</w:t>
      </w:r>
      <w:proofErr w:type="spellEnd"/>
      <w:r w:rsidR="003B02E5" w:rsidRPr="00A10F5E">
        <w:rPr>
          <w:rFonts w:ascii="Times New Roman" w:hAnsi="Times New Roman" w:cs="Times New Roman"/>
          <w:sz w:val="24"/>
          <w:szCs w:val="24"/>
          <w:highlight w:val="yellow"/>
        </w:rPr>
        <w:t>.</w:t>
      </w:r>
    </w:p>
    <w:p w14:paraId="0F9CACED" w14:textId="5E56DCC8" w:rsidR="00A10F5E" w:rsidRPr="00A10F5E" w:rsidRDefault="00A10F5E" w:rsidP="00BF3F33">
      <w:pPr>
        <w:spacing w:after="0" w:line="360" w:lineRule="auto"/>
        <w:rPr>
          <w:rFonts w:ascii="Times New Roman" w:hAnsi="Times New Roman" w:cs="Times New Roman"/>
          <w:sz w:val="24"/>
          <w:szCs w:val="24"/>
        </w:rPr>
      </w:pPr>
      <w:r w:rsidRPr="00A10F5E">
        <w:rPr>
          <w:rFonts w:ascii="Times New Roman" w:hAnsi="Times New Roman" w:cs="Times New Roman"/>
          <w:b/>
          <w:bCs/>
          <w:sz w:val="24"/>
          <w:szCs w:val="24"/>
          <w:highlight w:val="yellow"/>
        </w:rPr>
        <w:t xml:space="preserve">Figure 10. </w:t>
      </w:r>
      <w:r w:rsidRPr="00A10F5E">
        <w:rPr>
          <w:rFonts w:ascii="Times New Roman" w:hAnsi="Times New Roman" w:cs="Times New Roman"/>
          <w:sz w:val="24"/>
          <w:szCs w:val="24"/>
          <w:highlight w:val="yellow"/>
        </w:rPr>
        <w:t xml:space="preserve">Proposed pathway for biosynthesis of isoscutellarein 8-glucuronide in </w:t>
      </w:r>
      <w:r w:rsidRPr="00A10F5E">
        <w:rPr>
          <w:rFonts w:ascii="Times New Roman" w:hAnsi="Times New Roman" w:cs="Times New Roman"/>
          <w:i/>
          <w:iCs/>
          <w:sz w:val="24"/>
          <w:szCs w:val="24"/>
          <w:highlight w:val="yellow"/>
        </w:rPr>
        <w:t>Scutellaria</w:t>
      </w:r>
      <w:r w:rsidRPr="00A10F5E">
        <w:rPr>
          <w:rFonts w:ascii="Times New Roman" w:hAnsi="Times New Roman" w:cs="Times New Roman"/>
          <w:sz w:val="24"/>
          <w:szCs w:val="24"/>
          <w:highlight w:val="yellow"/>
        </w:rPr>
        <w:t>.</w:t>
      </w:r>
    </w:p>
    <w:p w14:paraId="71C66FB9" w14:textId="77777777" w:rsidR="00BF3F33" w:rsidRDefault="00BF3F33" w:rsidP="00BF3F33">
      <w:pPr>
        <w:spacing w:after="0" w:line="360" w:lineRule="auto"/>
        <w:rPr>
          <w:rFonts w:ascii="Times New Roman" w:hAnsi="Times New Roman" w:cs="Times New Roman"/>
          <w:b/>
          <w:bCs/>
          <w:sz w:val="24"/>
          <w:szCs w:val="24"/>
        </w:rPr>
      </w:pPr>
    </w:p>
    <w:p w14:paraId="3F4E2515" w14:textId="3AAA4E03"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TABLES</w:t>
      </w:r>
    </w:p>
    <w:p w14:paraId="62F9E973" w14:textId="638BADD4" w:rsidR="00BF3F33" w:rsidRDefault="00BF3F33" w:rsidP="00BF3F33">
      <w:pPr>
        <w:spacing w:after="0" w:line="360" w:lineRule="auto"/>
        <w:rPr>
          <w:rFonts w:ascii="Times New Roman" w:hAnsi="Times New Roman" w:cs="Times New Roman"/>
          <w:sz w:val="24"/>
          <w:szCs w:val="24"/>
        </w:rPr>
      </w:pPr>
      <w:r>
        <w:rPr>
          <w:rFonts w:ascii="Times New Roman" w:hAnsi="Times New Roman" w:cs="Times New Roman"/>
          <w:b/>
          <w:bCs/>
          <w:sz w:val="24"/>
          <w:szCs w:val="24"/>
        </w:rPr>
        <w:t>Table 1.</w:t>
      </w:r>
      <w:r w:rsidR="000A2034">
        <w:rPr>
          <w:rFonts w:ascii="Times New Roman" w:hAnsi="Times New Roman" w:cs="Times New Roman"/>
          <w:b/>
          <w:bCs/>
          <w:sz w:val="24"/>
          <w:szCs w:val="24"/>
        </w:rPr>
        <w:t xml:space="preserve"> </w:t>
      </w:r>
      <w:r w:rsidR="00C44E27" w:rsidRPr="00C44E27">
        <w:rPr>
          <w:rFonts w:ascii="Times New Roman" w:hAnsi="Times New Roman" w:cs="Times New Roman"/>
          <w:sz w:val="24"/>
          <w:szCs w:val="24"/>
        </w:rPr>
        <w:t xml:space="preserve">Organ-specific flavone concentrations collected from 7 </w:t>
      </w:r>
      <w:r w:rsidR="00C44E27" w:rsidRPr="00C44E27">
        <w:rPr>
          <w:rFonts w:ascii="Times New Roman" w:hAnsi="Times New Roman" w:cs="Times New Roman"/>
          <w:i/>
          <w:iCs/>
          <w:sz w:val="24"/>
          <w:szCs w:val="24"/>
        </w:rPr>
        <w:t xml:space="preserve">Scutellaria </w:t>
      </w:r>
      <w:proofErr w:type="spellStart"/>
      <w:r w:rsidR="00C44E27" w:rsidRPr="00C44E27">
        <w:rPr>
          <w:rFonts w:ascii="Times New Roman" w:hAnsi="Times New Roman" w:cs="Times New Roman"/>
          <w:sz w:val="24"/>
          <w:szCs w:val="24"/>
        </w:rPr>
        <w:t>speces</w:t>
      </w:r>
      <w:proofErr w:type="spellEnd"/>
      <w:r w:rsidR="00C44E27" w:rsidRPr="00C44E27">
        <w:rPr>
          <w:rFonts w:ascii="Times New Roman" w:hAnsi="Times New Roman" w:cs="Times New Roman"/>
          <w:sz w:val="24"/>
          <w:szCs w:val="24"/>
        </w:rPr>
        <w:t xml:space="preserve"> via High Performance Liquid Chromatography (HPLC). Units for all flavones </w:t>
      </w:r>
      <w:del w:id="206" w:author="Askey,Bryce C" w:date="2021-08-18T18:45:00Z">
        <w:r w:rsidR="00C44E27" w:rsidRPr="00C44E27" w:rsidDel="00F40574">
          <w:rPr>
            <w:rFonts w:ascii="Times New Roman" w:hAnsi="Times New Roman" w:cs="Times New Roman"/>
            <w:sz w:val="24"/>
            <w:szCs w:val="24"/>
          </w:rPr>
          <w:delText xml:space="preserve">except for isoscutellarein 8-G </w:delText>
        </w:r>
      </w:del>
      <w:r w:rsidR="00C44E27" w:rsidRPr="00C44E27">
        <w:rPr>
          <w:rFonts w:ascii="Times New Roman" w:hAnsi="Times New Roman" w:cs="Times New Roman"/>
          <w:sz w:val="24"/>
          <w:szCs w:val="24"/>
        </w:rPr>
        <w:t xml:space="preserve">are µmol / g fresh weight. </w:t>
      </w:r>
      <w:del w:id="207" w:author="Askey,Bryce C" w:date="2021-08-18T18:45:00Z">
        <w:r w:rsidR="00C44E27" w:rsidRPr="00C44E27" w:rsidDel="00F40574">
          <w:rPr>
            <w:rFonts w:ascii="Times New Roman" w:hAnsi="Times New Roman" w:cs="Times New Roman"/>
            <w:sz w:val="24"/>
            <w:szCs w:val="24"/>
          </w:rPr>
          <w:delText xml:space="preserve">Units for isoscutellarein 8-G are peak area. </w:delText>
        </w:r>
      </w:del>
      <w:r w:rsidR="00C44E27" w:rsidRPr="00C44E27">
        <w:rPr>
          <w:rFonts w:ascii="Times New Roman" w:hAnsi="Times New Roman" w:cs="Times New Roman"/>
          <w:sz w:val="24"/>
          <w:szCs w:val="24"/>
        </w:rPr>
        <w:t xml:space="preserve">Data is presented as mean </w:t>
      </w:r>
      <w:r w:rsidR="00C44E27" w:rsidRPr="00CF5591">
        <w:rPr>
          <w:rFonts w:ascii="Times New Roman" w:hAnsi="Times New Roman" w:cs="Times New Roman"/>
          <w:sz w:val="24"/>
          <w:szCs w:val="24"/>
        </w:rPr>
        <w:t>±</w:t>
      </w:r>
      <w:r w:rsidR="00C44E27" w:rsidRPr="00C44E27">
        <w:rPr>
          <w:rFonts w:ascii="Times New Roman" w:hAnsi="Times New Roman" w:cs="Times New Roman"/>
          <w:sz w:val="24"/>
          <w:szCs w:val="24"/>
        </w:rPr>
        <w:t xml:space="preserve"> standard error, as calculated from samples taken in biological triplicate.</w:t>
      </w:r>
    </w:p>
    <w:p w14:paraId="4BA12C13" w14:textId="77777777" w:rsidR="000A2034" w:rsidRPr="000A2034" w:rsidRDefault="000A2034" w:rsidP="00BF3F33">
      <w:pPr>
        <w:spacing w:after="0" w:line="360" w:lineRule="auto"/>
        <w:rPr>
          <w:rFonts w:ascii="Times New Roman" w:hAnsi="Times New Roman" w:cs="Times New Roman"/>
          <w:sz w:val="24"/>
          <w:szCs w:val="24"/>
        </w:rPr>
      </w:pPr>
    </w:p>
    <w:p w14:paraId="1E052E21" w14:textId="365A86D0" w:rsidR="000A2034" w:rsidRDefault="000A2034">
      <w:pPr>
        <w:rPr>
          <w:rFonts w:ascii="Times New Roman" w:hAnsi="Times New Roman" w:cs="Times New Roman"/>
          <w:b/>
          <w:bCs/>
          <w:sz w:val="24"/>
          <w:szCs w:val="24"/>
        </w:rPr>
      </w:pPr>
      <w:r>
        <w:rPr>
          <w:rFonts w:ascii="Times New Roman" w:hAnsi="Times New Roman" w:cs="Times New Roman"/>
          <w:b/>
          <w:bCs/>
          <w:sz w:val="24"/>
          <w:szCs w:val="24"/>
        </w:rPr>
        <w:t>APPENDICES</w:t>
      </w:r>
    </w:p>
    <w:p w14:paraId="49F2A0BE" w14:textId="47E7D8B8" w:rsidR="00760500" w:rsidRDefault="00760500" w:rsidP="00F13720">
      <w:pPr>
        <w:spacing w:after="0" w:line="360" w:lineRule="auto"/>
        <w:rPr>
          <w:ins w:id="208" w:author="Askey,Bryce C" w:date="2021-08-18T17:20:00Z"/>
          <w:rFonts w:ascii="Times New Roman" w:hAnsi="Times New Roman" w:cs="Times New Roman"/>
          <w:sz w:val="24"/>
          <w:szCs w:val="24"/>
        </w:rPr>
      </w:pPr>
      <w:r>
        <w:rPr>
          <w:rFonts w:ascii="Times New Roman" w:hAnsi="Times New Roman" w:cs="Times New Roman"/>
          <w:b/>
          <w:bCs/>
          <w:sz w:val="24"/>
          <w:szCs w:val="24"/>
        </w:rPr>
        <w:t xml:space="preserve">Appendix S1. </w:t>
      </w:r>
      <w:r w:rsidR="00E06D23" w:rsidRPr="00E06D23">
        <w:rPr>
          <w:rFonts w:ascii="Times New Roman" w:hAnsi="Times New Roman" w:cs="Times New Roman"/>
          <w:sz w:val="24"/>
          <w:szCs w:val="24"/>
        </w:rPr>
        <w:t>Proposed 4´-hydroxyflavone and 4´-deoxyflavone pathway</w:t>
      </w:r>
      <w:r w:rsidR="00E06D23">
        <w:rPr>
          <w:rFonts w:ascii="Times New Roman" w:hAnsi="Times New Roman" w:cs="Times New Roman"/>
          <w:sz w:val="24"/>
          <w:szCs w:val="24"/>
        </w:rPr>
        <w:t xml:space="preserve"> with structures of glycosylated flavones included.</w:t>
      </w:r>
      <w:r w:rsidR="00E06D23" w:rsidRPr="00E06D23">
        <w:rPr>
          <w:rFonts w:ascii="Times New Roman" w:hAnsi="Times New Roman" w:cs="Times New Roman"/>
          <w:sz w:val="24"/>
          <w:szCs w:val="24"/>
        </w:rPr>
        <w:t xml:space="preserve"> Enzyme names in blue are specific isoforms that have been identified in </w:t>
      </w:r>
      <w:r w:rsidR="00E06D23" w:rsidRPr="00E06D23">
        <w:rPr>
          <w:rFonts w:ascii="Times New Roman" w:hAnsi="Times New Roman" w:cs="Times New Roman"/>
          <w:i/>
          <w:iCs/>
          <w:sz w:val="24"/>
          <w:szCs w:val="24"/>
        </w:rPr>
        <w:t>S. baicalensis</w:t>
      </w:r>
      <w:r w:rsidR="00E06D23" w:rsidRPr="00E06D23">
        <w:rPr>
          <w:rFonts w:ascii="Times New Roman" w:hAnsi="Times New Roman" w:cs="Times New Roman"/>
          <w:sz w:val="24"/>
          <w:szCs w:val="24"/>
        </w:rPr>
        <w:t xml:space="preserve">, and enzyme names in black are general names. </w:t>
      </w:r>
      <w:r w:rsidR="00E06D23">
        <w:rPr>
          <w:rFonts w:ascii="Times New Roman" w:hAnsi="Times New Roman" w:cs="Times New Roman"/>
          <w:sz w:val="24"/>
          <w:szCs w:val="24"/>
        </w:rPr>
        <w:t>Flavones</w:t>
      </w:r>
      <w:r w:rsidR="00E06D23" w:rsidRPr="00E06D23">
        <w:rPr>
          <w:rFonts w:ascii="Times New Roman" w:hAnsi="Times New Roman" w:cs="Times New Roman"/>
          <w:sz w:val="24"/>
          <w:szCs w:val="24"/>
        </w:rPr>
        <w:t xml:space="preserve"> that were quantified have names in bold and are numbered to match the labeling of Figure 2.</w:t>
      </w:r>
    </w:p>
    <w:p w14:paraId="2471DED7" w14:textId="6D852F47" w:rsidR="00E626BC" w:rsidRPr="00E626BC" w:rsidRDefault="00E626BC" w:rsidP="00F13720">
      <w:pPr>
        <w:spacing w:after="0" w:line="360" w:lineRule="auto"/>
        <w:rPr>
          <w:rFonts w:ascii="Times New Roman" w:hAnsi="Times New Roman" w:cs="Times New Roman"/>
          <w:b/>
          <w:bCs/>
          <w:sz w:val="24"/>
          <w:szCs w:val="24"/>
          <w:rPrChange w:id="209" w:author="Askey,Bryce C" w:date="2021-08-18T17:20:00Z">
            <w:rPr>
              <w:rFonts w:ascii="Times New Roman" w:hAnsi="Times New Roman" w:cs="Times New Roman"/>
              <w:sz w:val="24"/>
              <w:szCs w:val="24"/>
            </w:rPr>
          </w:rPrChange>
        </w:rPr>
      </w:pPr>
      <w:ins w:id="210" w:author="Askey,Bryce C" w:date="2021-08-18T17:20:00Z">
        <w:r>
          <w:rPr>
            <w:rFonts w:ascii="Times New Roman" w:hAnsi="Times New Roman" w:cs="Times New Roman"/>
            <w:b/>
            <w:bCs/>
            <w:sz w:val="24"/>
            <w:szCs w:val="24"/>
          </w:rPr>
          <w:t xml:space="preserve">Appendix S2. </w:t>
        </w:r>
      </w:ins>
      <w:ins w:id="211" w:author="Askey,Bryce C" w:date="2021-08-18T17:21:00Z">
        <w:r w:rsidRPr="00E626BC">
          <w:rPr>
            <w:rFonts w:ascii="Times New Roman" w:hAnsi="Times New Roman" w:cs="Times New Roman"/>
            <w:sz w:val="24"/>
            <w:szCs w:val="24"/>
            <w:rPrChange w:id="212" w:author="Askey,Bryce C" w:date="2021-08-18T17:21:00Z">
              <w:rPr>
                <w:rFonts w:ascii="Times New Roman" w:hAnsi="Times New Roman" w:cs="Times New Roman"/>
                <w:b/>
                <w:bCs/>
                <w:sz w:val="24"/>
                <w:szCs w:val="24"/>
              </w:rPr>
            </w:rPrChange>
          </w:rPr>
          <w:t xml:space="preserve">Organ-specific isoscutellarein 8-G peak areas collected from 7 </w:t>
        </w:r>
        <w:r w:rsidRPr="00E626BC">
          <w:rPr>
            <w:rFonts w:ascii="Times New Roman" w:hAnsi="Times New Roman" w:cs="Times New Roman"/>
            <w:i/>
            <w:iCs/>
            <w:sz w:val="24"/>
            <w:szCs w:val="24"/>
            <w:rPrChange w:id="213" w:author="Askey,Bryce C" w:date="2021-08-18T17:21:00Z">
              <w:rPr>
                <w:rFonts w:ascii="Times New Roman" w:hAnsi="Times New Roman" w:cs="Times New Roman"/>
                <w:b/>
                <w:bCs/>
                <w:i/>
                <w:iCs/>
                <w:sz w:val="24"/>
                <w:szCs w:val="24"/>
              </w:rPr>
            </w:rPrChange>
          </w:rPr>
          <w:t xml:space="preserve">Scutellaria </w:t>
        </w:r>
        <w:r w:rsidRPr="00E626BC">
          <w:rPr>
            <w:rFonts w:ascii="Times New Roman" w:hAnsi="Times New Roman" w:cs="Times New Roman"/>
            <w:sz w:val="24"/>
            <w:szCs w:val="24"/>
            <w:rPrChange w:id="214" w:author="Askey,Bryce C" w:date="2021-08-18T17:21:00Z">
              <w:rPr>
                <w:rFonts w:ascii="Times New Roman" w:hAnsi="Times New Roman" w:cs="Times New Roman"/>
                <w:b/>
                <w:bCs/>
                <w:sz w:val="24"/>
                <w:szCs w:val="24"/>
              </w:rPr>
            </w:rPrChange>
          </w:rPr>
          <w:t>species via High Performance Liquid Chromatography (HPLC). Data is presented as mean ± standard error, as calculated from samples taken in biological triplicate.</w:t>
        </w:r>
      </w:ins>
    </w:p>
    <w:p w14:paraId="7D8F0CFC" w14:textId="0B5FB694" w:rsidR="00BF3F33" w:rsidRDefault="000A2034">
      <w:pPr>
        <w:rPr>
          <w:rFonts w:ascii="Times New Roman" w:hAnsi="Times New Roman" w:cs="Times New Roman"/>
          <w:b/>
          <w:bCs/>
          <w:sz w:val="24"/>
          <w:szCs w:val="24"/>
        </w:rPr>
      </w:pPr>
      <w:bookmarkStart w:id="215" w:name="_Hlk79867216"/>
      <w:r w:rsidRPr="0014498B">
        <w:rPr>
          <w:rFonts w:ascii="Times New Roman" w:hAnsi="Times New Roman" w:cs="Times New Roman"/>
          <w:b/>
          <w:bCs/>
          <w:sz w:val="24"/>
          <w:szCs w:val="24"/>
          <w:highlight w:val="green"/>
        </w:rPr>
        <w:t>Appendix S</w:t>
      </w:r>
      <w:ins w:id="216" w:author="Askey,Bryce C" w:date="2021-08-18T17:20:00Z">
        <w:r w:rsidR="00E626BC">
          <w:rPr>
            <w:rFonts w:ascii="Times New Roman" w:hAnsi="Times New Roman" w:cs="Times New Roman"/>
            <w:b/>
            <w:bCs/>
            <w:sz w:val="24"/>
            <w:szCs w:val="24"/>
            <w:highlight w:val="green"/>
          </w:rPr>
          <w:t>3</w:t>
        </w:r>
      </w:ins>
      <w:del w:id="217" w:author="Askey,Bryce C" w:date="2021-08-18T17:20:00Z">
        <w:r w:rsidR="00760500" w:rsidRPr="0014498B" w:rsidDel="00E626BC">
          <w:rPr>
            <w:rFonts w:ascii="Times New Roman" w:hAnsi="Times New Roman" w:cs="Times New Roman"/>
            <w:b/>
            <w:bCs/>
            <w:sz w:val="24"/>
            <w:szCs w:val="24"/>
            <w:highlight w:val="green"/>
          </w:rPr>
          <w:delText>2</w:delText>
        </w:r>
      </w:del>
      <w:r w:rsidRPr="0014498B">
        <w:rPr>
          <w:rFonts w:ascii="Times New Roman" w:hAnsi="Times New Roman" w:cs="Times New Roman"/>
          <w:b/>
          <w:bCs/>
          <w:sz w:val="24"/>
          <w:szCs w:val="24"/>
          <w:highlight w:val="green"/>
        </w:rPr>
        <w:t xml:space="preserve">. </w:t>
      </w:r>
      <w:r w:rsidR="003B02E5" w:rsidRPr="0014498B">
        <w:rPr>
          <w:rFonts w:ascii="Times New Roman" w:hAnsi="Times New Roman" w:cs="Times New Roman"/>
          <w:sz w:val="24"/>
          <w:szCs w:val="24"/>
          <w:highlight w:val="green"/>
        </w:rPr>
        <w:t>FLAS herbarium</w:t>
      </w:r>
      <w:r w:rsidRPr="0014498B">
        <w:rPr>
          <w:rFonts w:ascii="Times New Roman" w:hAnsi="Times New Roman" w:cs="Times New Roman"/>
          <w:sz w:val="24"/>
          <w:szCs w:val="24"/>
          <w:highlight w:val="green"/>
        </w:rPr>
        <w:t xml:space="preserve"> voucher </w:t>
      </w:r>
      <w:r w:rsidR="003B02E5" w:rsidRPr="0014498B">
        <w:rPr>
          <w:rFonts w:ascii="Times New Roman" w:hAnsi="Times New Roman" w:cs="Times New Roman"/>
          <w:sz w:val="24"/>
          <w:szCs w:val="24"/>
          <w:highlight w:val="green"/>
        </w:rPr>
        <w:t>accession numbers.</w:t>
      </w:r>
      <w:bookmarkEnd w:id="215"/>
      <w:r w:rsidR="00BF3F33">
        <w:rPr>
          <w:rFonts w:ascii="Times New Roman" w:hAnsi="Times New Roman" w:cs="Times New Roman"/>
          <w:b/>
          <w:bCs/>
          <w:sz w:val="24"/>
          <w:szCs w:val="24"/>
        </w:rPr>
        <w:br w:type="page"/>
      </w:r>
    </w:p>
    <w:p w14:paraId="128DA346" w14:textId="77777777"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Author Contributions</w:t>
      </w:r>
    </w:p>
    <w:p w14:paraId="28EFEE02" w14:textId="0690EC63" w:rsidR="00BF3F33" w:rsidRP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sz w:val="24"/>
          <w:szCs w:val="24"/>
        </w:rPr>
        <w:t>B</w:t>
      </w:r>
      <w:r w:rsidRPr="00BF3F33">
        <w:rPr>
          <w:rFonts w:ascii="Times New Roman" w:hAnsi="Times New Roman" w:cs="Times New Roman"/>
          <w:sz w:val="24"/>
          <w:szCs w:val="24"/>
        </w:rPr>
        <w:t>.A., Y.D., and J.K. designed the research project; B.A., D.L., Y.S., and R.D. performed the experiments and analyzed the data; B.A., Y.D., and J.K. wrote the manuscript.</w:t>
      </w:r>
      <w:r w:rsidRPr="00BF3F33">
        <w:rPr>
          <w:rFonts w:ascii="Times New Roman" w:hAnsi="Times New Roman" w:cs="Times New Roman"/>
          <w:b/>
          <w:bCs/>
          <w:sz w:val="24"/>
          <w:szCs w:val="24"/>
        </w:rPr>
        <w:t xml:space="preserve"> </w:t>
      </w:r>
    </w:p>
    <w:p w14:paraId="3C8B4C37" w14:textId="77777777" w:rsidR="00BF3F33" w:rsidRDefault="00BF3F33" w:rsidP="00BF3F33">
      <w:pPr>
        <w:spacing w:after="0" w:line="360" w:lineRule="auto"/>
        <w:rPr>
          <w:rFonts w:ascii="Times New Roman" w:hAnsi="Times New Roman" w:cs="Times New Roman"/>
          <w:b/>
          <w:bCs/>
          <w:sz w:val="24"/>
          <w:szCs w:val="24"/>
        </w:rPr>
      </w:pPr>
    </w:p>
    <w:p w14:paraId="6CE01464" w14:textId="4C79434F"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Acknowledgments</w:t>
      </w:r>
    </w:p>
    <w:p w14:paraId="014526E5" w14:textId="274104C2" w:rsidR="00BF3F33" w:rsidRPr="00BF3F33" w:rsidRDefault="00BF3F33" w:rsidP="00BF3F33">
      <w:pPr>
        <w:spacing w:after="0" w:line="360" w:lineRule="auto"/>
        <w:rPr>
          <w:rFonts w:ascii="Times New Roman" w:hAnsi="Times New Roman" w:cs="Times New Roman"/>
          <w:sz w:val="24"/>
          <w:szCs w:val="24"/>
        </w:rPr>
      </w:pPr>
      <w:r w:rsidRPr="00BF3F33">
        <w:rPr>
          <w:rFonts w:ascii="Times New Roman" w:hAnsi="Times New Roman" w:cs="Times New Roman"/>
          <w:sz w:val="24"/>
          <w:szCs w:val="24"/>
        </w:rPr>
        <w:t xml:space="preserve">This work was supported by the United States Department of Agriculture (USDA)-National Institute of Food and Agriculture Hatch (005681) and a startup fund from the Horticultural Sciences Department and Institute of Food and Agricultural Sciences at the University of Florida to J.K. This work was supported, in part, by the NIH R35GM128742 to Y.D.  We thank John B. Nelson at A.C. Moore Herbarium and the late William Mark Whitten at the UF for collecting </w:t>
      </w:r>
      <w:r w:rsidRPr="00BF3F33">
        <w:rPr>
          <w:rFonts w:ascii="Times New Roman" w:hAnsi="Times New Roman" w:cs="Times New Roman"/>
          <w:i/>
          <w:iCs/>
          <w:sz w:val="24"/>
          <w:szCs w:val="24"/>
        </w:rPr>
        <w:t>S. racemosa</w:t>
      </w:r>
      <w:r w:rsidRPr="00BF3F33">
        <w:rPr>
          <w:rFonts w:ascii="Times New Roman" w:hAnsi="Times New Roman" w:cs="Times New Roman"/>
          <w:sz w:val="24"/>
          <w:szCs w:val="24"/>
        </w:rPr>
        <w:t xml:space="preserve"> in the field. We also thank Dr. </w:t>
      </w:r>
      <w:proofErr w:type="spellStart"/>
      <w:r w:rsidRPr="00BF3F33">
        <w:rPr>
          <w:rFonts w:ascii="Times New Roman" w:hAnsi="Times New Roman" w:cs="Times New Roman"/>
          <w:sz w:val="24"/>
          <w:szCs w:val="24"/>
        </w:rPr>
        <w:t>Sangtae</w:t>
      </w:r>
      <w:proofErr w:type="spellEnd"/>
      <w:r w:rsidRPr="00BF3F33">
        <w:rPr>
          <w:rFonts w:ascii="Times New Roman" w:hAnsi="Times New Roman" w:cs="Times New Roman"/>
          <w:sz w:val="24"/>
          <w:szCs w:val="24"/>
        </w:rPr>
        <w:t xml:space="preserve"> Kim for the discussion and Dr. </w:t>
      </w:r>
      <w:r>
        <w:rPr>
          <w:rFonts w:ascii="Times New Roman" w:hAnsi="Times New Roman" w:cs="Times New Roman"/>
          <w:sz w:val="24"/>
          <w:szCs w:val="24"/>
        </w:rPr>
        <w:t>Swathi Nadakuduti</w:t>
      </w:r>
      <w:r w:rsidRPr="00BF3F33">
        <w:rPr>
          <w:rFonts w:ascii="Times New Roman" w:hAnsi="Times New Roman" w:cs="Times New Roman"/>
          <w:sz w:val="24"/>
          <w:szCs w:val="24"/>
        </w:rPr>
        <w:t xml:space="preserve"> for scutellarin standard.</w:t>
      </w:r>
    </w:p>
    <w:p w14:paraId="567CE71A" w14:textId="4F78EB1A"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763800C" w14:textId="0FB52C8C" w:rsidR="0027369D" w:rsidRDefault="00083B5F"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7E65730" w14:textId="77777777" w:rsidR="00385764" w:rsidRPr="00385764" w:rsidRDefault="00CD2E28" w:rsidP="00385764">
      <w:pPr>
        <w:pStyle w:val="Bibliography"/>
        <w:rPr>
          <w:rFonts w:ascii="Times New Roman" w:hAnsi="Times New Roman" w:cs="Times New Roman"/>
          <w:sz w:val="24"/>
        </w:rPr>
      </w:pPr>
      <w:r>
        <w:fldChar w:fldCharType="begin"/>
      </w:r>
      <w:r w:rsidR="00266D53">
        <w:instrText xml:space="preserve"> ADDIN ZOTERO_BIBL {"uncited":[],"omitted":[],"custom":[]} CSL_BIBLIOGRAPHY </w:instrText>
      </w:r>
      <w:r>
        <w:fldChar w:fldCharType="separate"/>
      </w:r>
      <w:r w:rsidR="00385764" w:rsidRPr="00385764">
        <w:rPr>
          <w:rFonts w:ascii="Times New Roman" w:hAnsi="Times New Roman" w:cs="Times New Roman"/>
          <w:sz w:val="24"/>
        </w:rPr>
        <w:t xml:space="preserve">Berim, A., Hyatt, D. C., &amp; Gang, D. R. (2012). A Set of Regioselective O-Methyltransferases Gives Rise to the Complex Pattern of Methoxylated Flavones in Sweet Basil. </w:t>
      </w:r>
      <w:r w:rsidR="00385764" w:rsidRPr="00385764">
        <w:rPr>
          <w:rFonts w:ascii="Times New Roman" w:hAnsi="Times New Roman" w:cs="Times New Roman"/>
          <w:i/>
          <w:iCs/>
          <w:sz w:val="24"/>
        </w:rPr>
        <w:t>Plant Physiology</w:t>
      </w:r>
      <w:r w:rsidR="00385764" w:rsidRPr="00385764">
        <w:rPr>
          <w:rFonts w:ascii="Times New Roman" w:hAnsi="Times New Roman" w:cs="Times New Roman"/>
          <w:sz w:val="24"/>
        </w:rPr>
        <w:t xml:space="preserve">, </w:t>
      </w:r>
      <w:r w:rsidR="00385764" w:rsidRPr="00385764">
        <w:rPr>
          <w:rFonts w:ascii="Times New Roman" w:hAnsi="Times New Roman" w:cs="Times New Roman"/>
          <w:i/>
          <w:iCs/>
          <w:sz w:val="24"/>
        </w:rPr>
        <w:t>160</w:t>
      </w:r>
      <w:r w:rsidR="00385764" w:rsidRPr="00385764">
        <w:rPr>
          <w:rFonts w:ascii="Times New Roman" w:hAnsi="Times New Roman" w:cs="Times New Roman"/>
          <w:sz w:val="24"/>
        </w:rPr>
        <w:t>(2), 1052–1069. https://doi.org/10.1104/pp.112.204164</w:t>
      </w:r>
    </w:p>
    <w:p w14:paraId="2AAB8FE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Chen, V., Staub, R. E., Fong, S., Tagliaferri, M., Cohen, I., &amp; </w:t>
      </w:r>
      <w:proofErr w:type="spellStart"/>
      <w:r w:rsidRPr="00385764">
        <w:rPr>
          <w:rFonts w:ascii="Times New Roman" w:hAnsi="Times New Roman" w:cs="Times New Roman"/>
          <w:sz w:val="24"/>
        </w:rPr>
        <w:t>Shtivelman</w:t>
      </w:r>
      <w:proofErr w:type="spellEnd"/>
      <w:r w:rsidRPr="00385764">
        <w:rPr>
          <w:rFonts w:ascii="Times New Roman" w:hAnsi="Times New Roman" w:cs="Times New Roman"/>
          <w:sz w:val="24"/>
        </w:rPr>
        <w:t xml:space="preserve">, E. (2012). </w:t>
      </w:r>
      <w:proofErr w:type="spellStart"/>
      <w:r w:rsidRPr="00385764">
        <w:rPr>
          <w:rFonts w:ascii="Times New Roman" w:hAnsi="Times New Roman" w:cs="Times New Roman"/>
          <w:sz w:val="24"/>
        </w:rPr>
        <w:t>Bezielle</w:t>
      </w:r>
      <w:proofErr w:type="spellEnd"/>
      <w:r w:rsidRPr="00385764">
        <w:rPr>
          <w:rFonts w:ascii="Times New Roman" w:hAnsi="Times New Roman" w:cs="Times New Roman"/>
          <w:sz w:val="24"/>
        </w:rPr>
        <w:t xml:space="preserve"> Selectively Targets Mitochondria of Cancer Cells to Inhibit Glycolysis and OXPHOS. </w:t>
      </w:r>
      <w:r w:rsidRPr="00385764">
        <w:rPr>
          <w:rFonts w:ascii="Times New Roman" w:hAnsi="Times New Roman" w:cs="Times New Roman"/>
          <w:i/>
          <w:iCs/>
          <w:sz w:val="24"/>
        </w:rPr>
        <w:t>PLOS ONE</w:t>
      </w:r>
      <w:r w:rsidRPr="00385764">
        <w:rPr>
          <w:rFonts w:ascii="Times New Roman" w:hAnsi="Times New Roman" w:cs="Times New Roman"/>
          <w:sz w:val="24"/>
        </w:rPr>
        <w:t xml:space="preserve">, </w:t>
      </w:r>
      <w:r w:rsidRPr="00385764">
        <w:rPr>
          <w:rFonts w:ascii="Times New Roman" w:hAnsi="Times New Roman" w:cs="Times New Roman"/>
          <w:i/>
          <w:iCs/>
          <w:sz w:val="24"/>
        </w:rPr>
        <w:t>7</w:t>
      </w:r>
      <w:r w:rsidRPr="00385764">
        <w:rPr>
          <w:rFonts w:ascii="Times New Roman" w:hAnsi="Times New Roman" w:cs="Times New Roman"/>
          <w:sz w:val="24"/>
        </w:rPr>
        <w:t>(2), e30300. https://doi.org/10.1371/journal.pone.0030300</w:t>
      </w:r>
    </w:p>
    <w:p w14:paraId="12BB4A23"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Chiu, H.-H., Hsieh, Y.-C., Chen, Y.-H., Wang, H.-Y., Lu, C.-Y., Chen, C.-J., &amp; Li, Y.-K. (2016). Three important amino acids control the regioselectivity of flavonoid </w:t>
      </w:r>
      <w:proofErr w:type="spellStart"/>
      <w:r w:rsidRPr="00385764">
        <w:rPr>
          <w:rFonts w:ascii="Times New Roman" w:hAnsi="Times New Roman" w:cs="Times New Roman"/>
          <w:sz w:val="24"/>
        </w:rPr>
        <w:t>glucosidation</w:t>
      </w:r>
      <w:proofErr w:type="spellEnd"/>
      <w:r w:rsidRPr="00385764">
        <w:rPr>
          <w:rFonts w:ascii="Times New Roman" w:hAnsi="Times New Roman" w:cs="Times New Roman"/>
          <w:sz w:val="24"/>
        </w:rPr>
        <w:t xml:space="preserve"> in glycosyltransferase-1 from Bacillus cereus. </w:t>
      </w:r>
      <w:r w:rsidRPr="00385764">
        <w:rPr>
          <w:rFonts w:ascii="Times New Roman" w:hAnsi="Times New Roman" w:cs="Times New Roman"/>
          <w:i/>
          <w:iCs/>
          <w:sz w:val="24"/>
        </w:rPr>
        <w:t>Applied Microbiology and Biotechnology</w:t>
      </w:r>
      <w:r w:rsidRPr="00385764">
        <w:rPr>
          <w:rFonts w:ascii="Times New Roman" w:hAnsi="Times New Roman" w:cs="Times New Roman"/>
          <w:sz w:val="24"/>
        </w:rPr>
        <w:t xml:space="preserve">, </w:t>
      </w:r>
      <w:r w:rsidRPr="00385764">
        <w:rPr>
          <w:rFonts w:ascii="Times New Roman" w:hAnsi="Times New Roman" w:cs="Times New Roman"/>
          <w:i/>
          <w:iCs/>
          <w:sz w:val="24"/>
        </w:rPr>
        <w:t>100</w:t>
      </w:r>
      <w:r w:rsidRPr="00385764">
        <w:rPr>
          <w:rFonts w:ascii="Times New Roman" w:hAnsi="Times New Roman" w:cs="Times New Roman"/>
          <w:sz w:val="24"/>
        </w:rPr>
        <w:t>(19), 8411–8424. https://doi.org/10.1007/s00253-016-7536-2</w:t>
      </w:r>
    </w:p>
    <w:p w14:paraId="3617D85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Cole, I. B., Saxena, P. K., &amp; Murch, S. J. (2007). Medicinal biotechnology in the genus </w:t>
      </w:r>
      <w:proofErr w:type="spellStart"/>
      <w:r w:rsidRPr="00385764">
        <w:rPr>
          <w:rFonts w:ascii="Times New Roman" w:hAnsi="Times New Roman" w:cs="Times New Roman"/>
          <w:sz w:val="24"/>
        </w:rPr>
        <w:t>scutellaria</w:t>
      </w:r>
      <w:proofErr w:type="spellEnd"/>
      <w:r w:rsidRPr="00385764">
        <w:rPr>
          <w:rFonts w:ascii="Times New Roman" w:hAnsi="Times New Roman" w:cs="Times New Roman"/>
          <w:sz w:val="24"/>
        </w:rPr>
        <w:t xml:space="preserve">. </w:t>
      </w:r>
      <w:r w:rsidRPr="00385764">
        <w:rPr>
          <w:rFonts w:ascii="Times New Roman" w:hAnsi="Times New Roman" w:cs="Times New Roman"/>
          <w:i/>
          <w:iCs/>
          <w:sz w:val="24"/>
        </w:rPr>
        <w:t>In Vitro Cellular &amp; Developmental Biology - Plant</w:t>
      </w:r>
      <w:r w:rsidRPr="00385764">
        <w:rPr>
          <w:rFonts w:ascii="Times New Roman" w:hAnsi="Times New Roman" w:cs="Times New Roman"/>
          <w:sz w:val="24"/>
        </w:rPr>
        <w:t xml:space="preserve">, </w:t>
      </w:r>
      <w:r w:rsidRPr="00385764">
        <w:rPr>
          <w:rFonts w:ascii="Times New Roman" w:hAnsi="Times New Roman" w:cs="Times New Roman"/>
          <w:i/>
          <w:iCs/>
          <w:sz w:val="24"/>
        </w:rPr>
        <w:t>43</w:t>
      </w:r>
      <w:r w:rsidRPr="00385764">
        <w:rPr>
          <w:rFonts w:ascii="Times New Roman" w:hAnsi="Times New Roman" w:cs="Times New Roman"/>
          <w:sz w:val="24"/>
        </w:rPr>
        <w:t>(4), 318–327. https://doi.org/10.1007/s11627-007-9055-4</w:t>
      </w:r>
    </w:p>
    <w:p w14:paraId="4BD2465C"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Cole, I., Cao, J., Alan, A., Saxena, P., &amp; Murch, S. (2008). Comparisons of Scutellaria baicalensis, Scutellaria </w:t>
      </w:r>
      <w:proofErr w:type="spellStart"/>
      <w:r w:rsidRPr="00385764">
        <w:rPr>
          <w:rFonts w:ascii="Times New Roman" w:hAnsi="Times New Roman" w:cs="Times New Roman"/>
          <w:sz w:val="24"/>
        </w:rPr>
        <w:t>lateriflora</w:t>
      </w:r>
      <w:proofErr w:type="spellEnd"/>
      <w:r w:rsidRPr="00385764">
        <w:rPr>
          <w:rFonts w:ascii="Times New Roman" w:hAnsi="Times New Roman" w:cs="Times New Roman"/>
          <w:sz w:val="24"/>
        </w:rPr>
        <w:t xml:space="preserve"> and Scutellaria racemosa: Genome Size, Antioxidant Potential and Phytochemistry. </w:t>
      </w:r>
      <w:r w:rsidRPr="00385764">
        <w:rPr>
          <w:rFonts w:ascii="Times New Roman" w:hAnsi="Times New Roman" w:cs="Times New Roman"/>
          <w:i/>
          <w:iCs/>
          <w:sz w:val="24"/>
        </w:rPr>
        <w:t>Planta Medica</w:t>
      </w:r>
      <w:r w:rsidRPr="00385764">
        <w:rPr>
          <w:rFonts w:ascii="Times New Roman" w:hAnsi="Times New Roman" w:cs="Times New Roman"/>
          <w:sz w:val="24"/>
        </w:rPr>
        <w:t xml:space="preserve">, </w:t>
      </w:r>
      <w:r w:rsidRPr="00385764">
        <w:rPr>
          <w:rFonts w:ascii="Times New Roman" w:hAnsi="Times New Roman" w:cs="Times New Roman"/>
          <w:i/>
          <w:iCs/>
          <w:sz w:val="24"/>
        </w:rPr>
        <w:t>74</w:t>
      </w:r>
      <w:r w:rsidRPr="00385764">
        <w:rPr>
          <w:rFonts w:ascii="Times New Roman" w:hAnsi="Times New Roman" w:cs="Times New Roman"/>
          <w:sz w:val="24"/>
        </w:rPr>
        <w:t>(4), 474–481. https://doi.org/10.1055/s-2008-1034358</w:t>
      </w:r>
    </w:p>
    <w:p w14:paraId="5CE21455"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Elkin, Y. N., Kulesh, N. I., Stepanova, A. Y., </w:t>
      </w:r>
      <w:proofErr w:type="spellStart"/>
      <w:r w:rsidRPr="00385764">
        <w:rPr>
          <w:rFonts w:ascii="Times New Roman" w:hAnsi="Times New Roman" w:cs="Times New Roman"/>
          <w:sz w:val="24"/>
        </w:rPr>
        <w:t>Solovieva</w:t>
      </w:r>
      <w:proofErr w:type="spellEnd"/>
      <w:r w:rsidRPr="00385764">
        <w:rPr>
          <w:rFonts w:ascii="Times New Roman" w:hAnsi="Times New Roman" w:cs="Times New Roman"/>
          <w:sz w:val="24"/>
        </w:rPr>
        <w:t xml:space="preserve">, A. I., Kargin, V. M., &amp; </w:t>
      </w:r>
      <w:proofErr w:type="spellStart"/>
      <w:r w:rsidRPr="00385764">
        <w:rPr>
          <w:rFonts w:ascii="Times New Roman" w:hAnsi="Times New Roman" w:cs="Times New Roman"/>
          <w:sz w:val="24"/>
        </w:rPr>
        <w:t>Manyakhin</w:t>
      </w:r>
      <w:proofErr w:type="spellEnd"/>
      <w:r w:rsidRPr="00385764">
        <w:rPr>
          <w:rFonts w:ascii="Times New Roman" w:hAnsi="Times New Roman" w:cs="Times New Roman"/>
          <w:sz w:val="24"/>
        </w:rPr>
        <w:t xml:space="preserve">, A. Y. (2018). Methylated flavones of the hairy root culture Scutellaria baicalensis. </w:t>
      </w:r>
      <w:r w:rsidRPr="00385764">
        <w:rPr>
          <w:rFonts w:ascii="Times New Roman" w:hAnsi="Times New Roman" w:cs="Times New Roman"/>
          <w:i/>
          <w:iCs/>
          <w:sz w:val="24"/>
        </w:rPr>
        <w:t>Journal of Plant Physiology</w:t>
      </w:r>
      <w:r w:rsidRPr="00385764">
        <w:rPr>
          <w:rFonts w:ascii="Times New Roman" w:hAnsi="Times New Roman" w:cs="Times New Roman"/>
          <w:sz w:val="24"/>
        </w:rPr>
        <w:t xml:space="preserve">, </w:t>
      </w:r>
      <w:r w:rsidRPr="00385764">
        <w:rPr>
          <w:rFonts w:ascii="Times New Roman" w:hAnsi="Times New Roman" w:cs="Times New Roman"/>
          <w:i/>
          <w:iCs/>
          <w:sz w:val="24"/>
        </w:rPr>
        <w:t>231</w:t>
      </w:r>
      <w:r w:rsidRPr="00385764">
        <w:rPr>
          <w:rFonts w:ascii="Times New Roman" w:hAnsi="Times New Roman" w:cs="Times New Roman"/>
          <w:sz w:val="24"/>
        </w:rPr>
        <w:t>, 277–280. https://doi.org/10.1016/j.jplph.2018.10.009</w:t>
      </w:r>
    </w:p>
    <w:p w14:paraId="6832E3B5"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Gallon, M. E., Silva-Junior, E. A., Amaral, J. G., Lopes, N. P., &amp; Gobbo-Neto, L. (2019). Natural Products Diversity in Plant-Insect Interaction between Tithonia </w:t>
      </w:r>
      <w:proofErr w:type="spellStart"/>
      <w:r w:rsidRPr="00385764">
        <w:rPr>
          <w:rFonts w:ascii="Times New Roman" w:hAnsi="Times New Roman" w:cs="Times New Roman"/>
          <w:sz w:val="24"/>
        </w:rPr>
        <w:t>diversifolia</w:t>
      </w:r>
      <w:proofErr w:type="spellEnd"/>
      <w:r w:rsidRPr="00385764">
        <w:rPr>
          <w:rFonts w:ascii="Times New Roman" w:hAnsi="Times New Roman" w:cs="Times New Roman"/>
          <w:sz w:val="24"/>
        </w:rPr>
        <w:t xml:space="preserve"> </w:t>
      </w:r>
      <w:r w:rsidRPr="00385764">
        <w:rPr>
          <w:rFonts w:ascii="Times New Roman" w:hAnsi="Times New Roman" w:cs="Times New Roman"/>
          <w:sz w:val="24"/>
        </w:rPr>
        <w:lastRenderedPageBreak/>
        <w:t>(Asteraceae) and Chlosyne lacinia (</w:t>
      </w:r>
      <w:proofErr w:type="spellStart"/>
      <w:r w:rsidRPr="00385764">
        <w:rPr>
          <w:rFonts w:ascii="Times New Roman" w:hAnsi="Times New Roman" w:cs="Times New Roman"/>
          <w:sz w:val="24"/>
        </w:rPr>
        <w:t>Nymphalidae</w:t>
      </w:r>
      <w:proofErr w:type="spellEnd"/>
      <w:r w:rsidRPr="00385764">
        <w:rPr>
          <w:rFonts w:ascii="Times New Roman" w:hAnsi="Times New Roman" w:cs="Times New Roman"/>
          <w:sz w:val="24"/>
        </w:rPr>
        <w:t xml:space="preserve">). </w:t>
      </w:r>
      <w:r w:rsidRPr="00385764">
        <w:rPr>
          <w:rFonts w:ascii="Times New Roman" w:hAnsi="Times New Roman" w:cs="Times New Roman"/>
          <w:i/>
          <w:iCs/>
          <w:sz w:val="24"/>
        </w:rPr>
        <w:t>Molecules</w:t>
      </w:r>
      <w:r w:rsidRPr="00385764">
        <w:rPr>
          <w:rFonts w:ascii="Times New Roman" w:hAnsi="Times New Roman" w:cs="Times New Roman"/>
          <w:sz w:val="24"/>
        </w:rPr>
        <w:t xml:space="preserve">, </w:t>
      </w:r>
      <w:r w:rsidRPr="00385764">
        <w:rPr>
          <w:rFonts w:ascii="Times New Roman" w:hAnsi="Times New Roman" w:cs="Times New Roman"/>
          <w:i/>
          <w:iCs/>
          <w:sz w:val="24"/>
        </w:rPr>
        <w:t>24</w:t>
      </w:r>
      <w:r w:rsidRPr="00385764">
        <w:rPr>
          <w:rFonts w:ascii="Times New Roman" w:hAnsi="Times New Roman" w:cs="Times New Roman"/>
          <w:sz w:val="24"/>
        </w:rPr>
        <w:t>(17). https://doi.org/10.3390/molecules24173118</w:t>
      </w:r>
    </w:p>
    <w:p w14:paraId="0356870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Jeon, S. J., Bak, H., </w:t>
      </w:r>
      <w:proofErr w:type="spellStart"/>
      <w:r w:rsidRPr="00385764">
        <w:rPr>
          <w:rFonts w:ascii="Times New Roman" w:hAnsi="Times New Roman" w:cs="Times New Roman"/>
          <w:sz w:val="24"/>
        </w:rPr>
        <w:t>Seo</w:t>
      </w:r>
      <w:proofErr w:type="spellEnd"/>
      <w:r w:rsidRPr="00385764">
        <w:rPr>
          <w:rFonts w:ascii="Times New Roman" w:hAnsi="Times New Roman" w:cs="Times New Roman"/>
          <w:sz w:val="24"/>
        </w:rPr>
        <w:t xml:space="preserve">, J., Han, S. M., Lee, S. H., Han, S.-H., Kwon, K. J., Ryu, J. H., Cheong, J. H., Ko, K. H., Yang, S.-I., Choi, J. W., Park, S. H., &amp; Shin, C. Y. (2012). </w:t>
      </w:r>
      <w:r w:rsidRPr="00385764">
        <w:rPr>
          <w:rFonts w:ascii="Times New Roman" w:hAnsi="Times New Roman" w:cs="Times New Roman"/>
          <w:i/>
          <w:iCs/>
          <w:sz w:val="24"/>
        </w:rPr>
        <w:t>Oroxylin A Induces BDNF Expression on Cortical Neurons through Adenosine A2</w:t>
      </w:r>
      <w:r w:rsidRPr="00385764">
        <w:rPr>
          <w:rFonts w:ascii="Times New Roman" w:hAnsi="Times New Roman" w:cs="Times New Roman"/>
          <w:i/>
          <w:iCs/>
          <w:sz w:val="24"/>
          <w:vertAlign w:val="subscript"/>
        </w:rPr>
        <w:t>A</w:t>
      </w:r>
      <w:r w:rsidRPr="00385764">
        <w:rPr>
          <w:rFonts w:ascii="Times New Roman" w:hAnsi="Times New Roman" w:cs="Times New Roman"/>
          <w:i/>
          <w:iCs/>
          <w:sz w:val="24"/>
        </w:rPr>
        <w:t xml:space="preserve"> Receptor Stimulation: A Possible Role in Neuroprotection</w:t>
      </w:r>
      <w:r w:rsidRPr="00385764">
        <w:rPr>
          <w:rFonts w:ascii="Times New Roman" w:hAnsi="Times New Roman" w:cs="Times New Roman"/>
          <w:sz w:val="24"/>
        </w:rPr>
        <w:t xml:space="preserve">. </w:t>
      </w:r>
      <w:r w:rsidRPr="00385764">
        <w:rPr>
          <w:rFonts w:ascii="Times New Roman" w:hAnsi="Times New Roman" w:cs="Times New Roman"/>
          <w:i/>
          <w:iCs/>
          <w:sz w:val="24"/>
        </w:rPr>
        <w:t>20</w:t>
      </w:r>
      <w:r w:rsidRPr="00385764">
        <w:rPr>
          <w:rFonts w:ascii="Times New Roman" w:hAnsi="Times New Roman" w:cs="Times New Roman"/>
          <w:sz w:val="24"/>
        </w:rPr>
        <w:t>(1), 27–35. https://doi.org/10.4062/biomolther.2012.20.1.027</w:t>
      </w:r>
    </w:p>
    <w:p w14:paraId="2985C239"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Jeon, S. J., Rhee, S. Y., </w:t>
      </w:r>
      <w:proofErr w:type="spellStart"/>
      <w:r w:rsidRPr="00385764">
        <w:rPr>
          <w:rFonts w:ascii="Times New Roman" w:hAnsi="Times New Roman" w:cs="Times New Roman"/>
          <w:sz w:val="24"/>
        </w:rPr>
        <w:t>Seo</w:t>
      </w:r>
      <w:proofErr w:type="spellEnd"/>
      <w:r w:rsidRPr="00385764">
        <w:rPr>
          <w:rFonts w:ascii="Times New Roman" w:hAnsi="Times New Roman" w:cs="Times New Roman"/>
          <w:sz w:val="24"/>
        </w:rPr>
        <w:t xml:space="preserve">, J. E., Bak, H. R., Lee, S. H., Ryu, J. H., Cheong, J. H., Shin, C. Y., Kim, G.-H., Lee, Y. S., &amp; Ko, K. H. (2011). Oroxylin A increases BDNF production by activation of MAPK–CREB pathway in rat primary cortical neuronal culture. </w:t>
      </w:r>
      <w:r w:rsidRPr="00385764">
        <w:rPr>
          <w:rFonts w:ascii="Times New Roman" w:hAnsi="Times New Roman" w:cs="Times New Roman"/>
          <w:i/>
          <w:iCs/>
          <w:sz w:val="24"/>
        </w:rPr>
        <w:t>Neuroscience Research</w:t>
      </w:r>
      <w:r w:rsidRPr="00385764">
        <w:rPr>
          <w:rFonts w:ascii="Times New Roman" w:hAnsi="Times New Roman" w:cs="Times New Roman"/>
          <w:sz w:val="24"/>
        </w:rPr>
        <w:t xml:space="preserve">, </w:t>
      </w:r>
      <w:r w:rsidRPr="00385764">
        <w:rPr>
          <w:rFonts w:ascii="Times New Roman" w:hAnsi="Times New Roman" w:cs="Times New Roman"/>
          <w:i/>
          <w:iCs/>
          <w:sz w:val="24"/>
        </w:rPr>
        <w:t>69</w:t>
      </w:r>
      <w:r w:rsidRPr="00385764">
        <w:rPr>
          <w:rFonts w:ascii="Times New Roman" w:hAnsi="Times New Roman" w:cs="Times New Roman"/>
          <w:sz w:val="24"/>
        </w:rPr>
        <w:t>(3), 214–222. https://doi.org/10.1016/j.neures.2010.11.008</w:t>
      </w:r>
    </w:p>
    <w:p w14:paraId="0B78D988"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Karimov, A. M., &amp; </w:t>
      </w:r>
      <w:proofErr w:type="spellStart"/>
      <w:r w:rsidRPr="00385764">
        <w:rPr>
          <w:rFonts w:ascii="Times New Roman" w:hAnsi="Times New Roman" w:cs="Times New Roman"/>
          <w:sz w:val="24"/>
        </w:rPr>
        <w:t>Botirov</w:t>
      </w:r>
      <w:proofErr w:type="spellEnd"/>
      <w:r w:rsidRPr="00385764">
        <w:rPr>
          <w:rFonts w:ascii="Times New Roman" w:hAnsi="Times New Roman" w:cs="Times New Roman"/>
          <w:sz w:val="24"/>
        </w:rPr>
        <w:t xml:space="preserve">, E. </w:t>
      </w:r>
      <w:proofErr w:type="spellStart"/>
      <w:r w:rsidRPr="00385764">
        <w:rPr>
          <w:rFonts w:ascii="Times New Roman" w:hAnsi="Times New Roman" w:cs="Times New Roman"/>
          <w:sz w:val="24"/>
        </w:rPr>
        <w:t>Kh</w:t>
      </w:r>
      <w:proofErr w:type="spellEnd"/>
      <w:r w:rsidRPr="00385764">
        <w:rPr>
          <w:rFonts w:ascii="Times New Roman" w:hAnsi="Times New Roman" w:cs="Times New Roman"/>
          <w:sz w:val="24"/>
        </w:rPr>
        <w:t xml:space="preserve">. (2017). Structural Diversity and State of Knowledge of Flavonoids of the Scutellaria L. Genus. </w:t>
      </w:r>
      <w:r w:rsidRPr="00385764">
        <w:rPr>
          <w:rFonts w:ascii="Times New Roman" w:hAnsi="Times New Roman" w:cs="Times New Roman"/>
          <w:i/>
          <w:iCs/>
          <w:sz w:val="24"/>
        </w:rPr>
        <w:t>Russian Journal of Bioorganic Chemistry</w:t>
      </w:r>
      <w:r w:rsidRPr="00385764">
        <w:rPr>
          <w:rFonts w:ascii="Times New Roman" w:hAnsi="Times New Roman" w:cs="Times New Roman"/>
          <w:sz w:val="24"/>
        </w:rPr>
        <w:t xml:space="preserve">, </w:t>
      </w:r>
      <w:r w:rsidRPr="00385764">
        <w:rPr>
          <w:rFonts w:ascii="Times New Roman" w:hAnsi="Times New Roman" w:cs="Times New Roman"/>
          <w:i/>
          <w:iCs/>
          <w:sz w:val="24"/>
        </w:rPr>
        <w:t>43</w:t>
      </w:r>
      <w:r w:rsidRPr="00385764">
        <w:rPr>
          <w:rFonts w:ascii="Times New Roman" w:hAnsi="Times New Roman" w:cs="Times New Roman"/>
          <w:sz w:val="24"/>
        </w:rPr>
        <w:t>(7), 691–711. https://doi.org/10.1134/S1068162017070068</w:t>
      </w:r>
    </w:p>
    <w:p w14:paraId="363DDB32"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Kato, M. J., Yoshida, M., &amp; Gottlieb, O. R. (1992). Flavones and lignans in flowers, fruits and seedlings of Virola </w:t>
      </w:r>
      <w:proofErr w:type="spellStart"/>
      <w:r w:rsidRPr="00385764">
        <w:rPr>
          <w:rFonts w:ascii="Times New Roman" w:hAnsi="Times New Roman" w:cs="Times New Roman"/>
          <w:sz w:val="24"/>
        </w:rPr>
        <w:t>venosa</w:t>
      </w:r>
      <w:proofErr w:type="spellEnd"/>
      <w:r w:rsidRPr="00385764">
        <w:rPr>
          <w:rFonts w:ascii="Times New Roman" w:hAnsi="Times New Roman" w:cs="Times New Roman"/>
          <w:sz w:val="24"/>
        </w:rPr>
        <w:t xml:space="preserve">. </w:t>
      </w:r>
      <w:r w:rsidRPr="00385764">
        <w:rPr>
          <w:rFonts w:ascii="Times New Roman" w:hAnsi="Times New Roman" w:cs="Times New Roman"/>
          <w:i/>
          <w:iCs/>
          <w:sz w:val="24"/>
        </w:rPr>
        <w:t>Phytochemistry</w:t>
      </w:r>
      <w:r w:rsidRPr="00385764">
        <w:rPr>
          <w:rFonts w:ascii="Times New Roman" w:hAnsi="Times New Roman" w:cs="Times New Roman"/>
          <w:sz w:val="24"/>
        </w:rPr>
        <w:t xml:space="preserve">, </w:t>
      </w:r>
      <w:r w:rsidRPr="00385764">
        <w:rPr>
          <w:rFonts w:ascii="Times New Roman" w:hAnsi="Times New Roman" w:cs="Times New Roman"/>
          <w:i/>
          <w:iCs/>
          <w:sz w:val="24"/>
        </w:rPr>
        <w:t>31</w:t>
      </w:r>
      <w:r w:rsidRPr="00385764">
        <w:rPr>
          <w:rFonts w:ascii="Times New Roman" w:hAnsi="Times New Roman" w:cs="Times New Roman"/>
          <w:sz w:val="24"/>
        </w:rPr>
        <w:t>(1), 283–287. https://doi.org/10.1016/0031-9422(91)83055-P</w:t>
      </w:r>
    </w:p>
    <w:p w14:paraId="7E0EEE1E"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Markham, K. R., &amp; Porter, L. J. (1975). Isoscutellarein and </w:t>
      </w:r>
      <w:proofErr w:type="spellStart"/>
      <w:r w:rsidRPr="00385764">
        <w:rPr>
          <w:rFonts w:ascii="Times New Roman" w:hAnsi="Times New Roman" w:cs="Times New Roman"/>
          <w:sz w:val="24"/>
        </w:rPr>
        <w:t>hypolaetin</w:t>
      </w:r>
      <w:proofErr w:type="spellEnd"/>
      <w:r w:rsidRPr="00385764">
        <w:rPr>
          <w:rFonts w:ascii="Times New Roman" w:hAnsi="Times New Roman" w:cs="Times New Roman"/>
          <w:sz w:val="24"/>
        </w:rPr>
        <w:t xml:space="preserve"> 8-glucuronides from the liverwort Marchantia </w:t>
      </w:r>
      <w:proofErr w:type="spellStart"/>
      <w:r w:rsidRPr="00385764">
        <w:rPr>
          <w:rFonts w:ascii="Times New Roman" w:hAnsi="Times New Roman" w:cs="Times New Roman"/>
          <w:sz w:val="24"/>
        </w:rPr>
        <w:t>berteroana</w:t>
      </w:r>
      <w:proofErr w:type="spellEnd"/>
      <w:r w:rsidRPr="00385764">
        <w:rPr>
          <w:rFonts w:ascii="Times New Roman" w:hAnsi="Times New Roman" w:cs="Times New Roman"/>
          <w:sz w:val="24"/>
        </w:rPr>
        <w:t xml:space="preserve">. </w:t>
      </w:r>
      <w:r w:rsidRPr="00385764">
        <w:rPr>
          <w:rFonts w:ascii="Times New Roman" w:hAnsi="Times New Roman" w:cs="Times New Roman"/>
          <w:i/>
          <w:iCs/>
          <w:sz w:val="24"/>
        </w:rPr>
        <w:t>Phytochemistry</w:t>
      </w:r>
      <w:r w:rsidRPr="00385764">
        <w:rPr>
          <w:rFonts w:ascii="Times New Roman" w:hAnsi="Times New Roman" w:cs="Times New Roman"/>
          <w:sz w:val="24"/>
        </w:rPr>
        <w:t xml:space="preserve">, </w:t>
      </w:r>
      <w:r w:rsidRPr="00385764">
        <w:rPr>
          <w:rFonts w:ascii="Times New Roman" w:hAnsi="Times New Roman" w:cs="Times New Roman"/>
          <w:i/>
          <w:iCs/>
          <w:sz w:val="24"/>
        </w:rPr>
        <w:t>14</w:t>
      </w:r>
      <w:r w:rsidRPr="00385764">
        <w:rPr>
          <w:rFonts w:ascii="Times New Roman" w:hAnsi="Times New Roman" w:cs="Times New Roman"/>
          <w:sz w:val="24"/>
        </w:rPr>
        <w:t>(4), 1093–1097. https://doi.org/10.1016/0031-9422(75)85194-6</w:t>
      </w:r>
    </w:p>
    <w:p w14:paraId="1DD1F6C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Miyaichi, Y., Imoto, Y., Saida, H., &amp; </w:t>
      </w:r>
      <w:proofErr w:type="spellStart"/>
      <w:r w:rsidRPr="00385764">
        <w:rPr>
          <w:rFonts w:ascii="Times New Roman" w:hAnsi="Times New Roman" w:cs="Times New Roman"/>
          <w:sz w:val="24"/>
        </w:rPr>
        <w:t>Tomimori</w:t>
      </w:r>
      <w:proofErr w:type="spellEnd"/>
      <w:r w:rsidRPr="00385764">
        <w:rPr>
          <w:rFonts w:ascii="Times New Roman" w:hAnsi="Times New Roman" w:cs="Times New Roman"/>
          <w:sz w:val="24"/>
        </w:rPr>
        <w:t xml:space="preserve">, T. (1988). Studies on the Constituents of Scutellaria Species X. : On the Flavonoid Constituents of the Leaves of Scutellaria baicalensis GEORGI. </w:t>
      </w:r>
      <w:r w:rsidRPr="00385764">
        <w:rPr>
          <w:rFonts w:ascii="Times New Roman" w:hAnsi="Times New Roman" w:cs="Times New Roman"/>
          <w:i/>
          <w:iCs/>
          <w:sz w:val="24"/>
        </w:rPr>
        <w:t>Japanese Journal of Pharmacognosy</w:t>
      </w:r>
      <w:r w:rsidRPr="00385764">
        <w:rPr>
          <w:rFonts w:ascii="Times New Roman" w:hAnsi="Times New Roman" w:cs="Times New Roman"/>
          <w:sz w:val="24"/>
        </w:rPr>
        <w:t xml:space="preserve">, </w:t>
      </w:r>
      <w:r w:rsidRPr="00385764">
        <w:rPr>
          <w:rFonts w:ascii="Times New Roman" w:hAnsi="Times New Roman" w:cs="Times New Roman"/>
          <w:i/>
          <w:iCs/>
          <w:sz w:val="24"/>
        </w:rPr>
        <w:t>42</w:t>
      </w:r>
      <w:r w:rsidRPr="00385764">
        <w:rPr>
          <w:rFonts w:ascii="Times New Roman" w:hAnsi="Times New Roman" w:cs="Times New Roman"/>
          <w:sz w:val="24"/>
        </w:rPr>
        <w:t>(3), 216–219.</w:t>
      </w:r>
    </w:p>
    <w:p w14:paraId="1AF3F559"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lastRenderedPageBreak/>
        <w:t xml:space="preserve">Miyaichi, Y., Kizu, H., </w:t>
      </w:r>
      <w:proofErr w:type="spellStart"/>
      <w:r w:rsidRPr="00385764">
        <w:rPr>
          <w:rFonts w:ascii="Times New Roman" w:hAnsi="Times New Roman" w:cs="Times New Roman"/>
          <w:sz w:val="24"/>
        </w:rPr>
        <w:t>Tomimori</w:t>
      </w:r>
      <w:proofErr w:type="spellEnd"/>
      <w:r w:rsidRPr="00385764">
        <w:rPr>
          <w:rFonts w:ascii="Times New Roman" w:hAnsi="Times New Roman" w:cs="Times New Roman"/>
          <w:sz w:val="24"/>
        </w:rPr>
        <w:t xml:space="preserve">, T., &amp; Lin, C.-C. (1988). Studies on the Constituents of Scutellaria Species XI. : On the Flavonoid Constituents of the Aerial Parts of Scutellaria indica L. </w:t>
      </w:r>
      <w:r w:rsidRPr="00385764">
        <w:rPr>
          <w:rFonts w:ascii="Times New Roman" w:hAnsi="Times New Roman" w:cs="Times New Roman"/>
          <w:i/>
          <w:iCs/>
          <w:sz w:val="24"/>
        </w:rPr>
        <w:t>Chemical &amp; Pharmaceutical Bulletin</w:t>
      </w:r>
      <w:r w:rsidRPr="00385764">
        <w:rPr>
          <w:rFonts w:ascii="Times New Roman" w:hAnsi="Times New Roman" w:cs="Times New Roman"/>
          <w:sz w:val="24"/>
        </w:rPr>
        <w:t xml:space="preserve">, </w:t>
      </w:r>
      <w:r w:rsidRPr="00385764">
        <w:rPr>
          <w:rFonts w:ascii="Times New Roman" w:hAnsi="Times New Roman" w:cs="Times New Roman"/>
          <w:i/>
          <w:iCs/>
          <w:sz w:val="24"/>
        </w:rPr>
        <w:t>37</w:t>
      </w:r>
      <w:r w:rsidRPr="00385764">
        <w:rPr>
          <w:rFonts w:ascii="Times New Roman" w:hAnsi="Times New Roman" w:cs="Times New Roman"/>
          <w:sz w:val="24"/>
        </w:rPr>
        <w:t>(3), 794–797. https://doi.org/10.1248/cpb.37.794</w:t>
      </w:r>
    </w:p>
    <w:p w14:paraId="1C1829C1"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Nurul Islam, M., Downey, F., &amp; Ng, C. K. Y. (2011). Comparative analysis of bioactive phytochemicals from Scutellaria baicalensis, Scutellaria </w:t>
      </w:r>
      <w:proofErr w:type="spellStart"/>
      <w:r w:rsidRPr="00385764">
        <w:rPr>
          <w:rFonts w:ascii="Times New Roman" w:hAnsi="Times New Roman" w:cs="Times New Roman"/>
          <w:sz w:val="24"/>
        </w:rPr>
        <w:t>lateriflora</w:t>
      </w:r>
      <w:proofErr w:type="spellEnd"/>
      <w:r w:rsidRPr="00385764">
        <w:rPr>
          <w:rFonts w:ascii="Times New Roman" w:hAnsi="Times New Roman" w:cs="Times New Roman"/>
          <w:sz w:val="24"/>
        </w:rPr>
        <w:t xml:space="preserve">, Scutellaria racemosa, Scutellaria tomentosa and Scutellaria </w:t>
      </w:r>
      <w:proofErr w:type="spellStart"/>
      <w:r w:rsidRPr="00385764">
        <w:rPr>
          <w:rFonts w:ascii="Times New Roman" w:hAnsi="Times New Roman" w:cs="Times New Roman"/>
          <w:sz w:val="24"/>
        </w:rPr>
        <w:t>wrightii</w:t>
      </w:r>
      <w:proofErr w:type="spellEnd"/>
      <w:r w:rsidRPr="00385764">
        <w:rPr>
          <w:rFonts w:ascii="Times New Roman" w:hAnsi="Times New Roman" w:cs="Times New Roman"/>
          <w:sz w:val="24"/>
        </w:rPr>
        <w:t xml:space="preserve"> by LC-DAD-MS. </w:t>
      </w:r>
      <w:r w:rsidRPr="00385764">
        <w:rPr>
          <w:rFonts w:ascii="Times New Roman" w:hAnsi="Times New Roman" w:cs="Times New Roman"/>
          <w:i/>
          <w:iCs/>
          <w:sz w:val="24"/>
        </w:rPr>
        <w:t>Metabolomics</w:t>
      </w:r>
      <w:r w:rsidRPr="00385764">
        <w:rPr>
          <w:rFonts w:ascii="Times New Roman" w:hAnsi="Times New Roman" w:cs="Times New Roman"/>
          <w:sz w:val="24"/>
        </w:rPr>
        <w:t xml:space="preserve">, </w:t>
      </w:r>
      <w:r w:rsidRPr="00385764">
        <w:rPr>
          <w:rFonts w:ascii="Times New Roman" w:hAnsi="Times New Roman" w:cs="Times New Roman"/>
          <w:i/>
          <w:iCs/>
          <w:sz w:val="24"/>
        </w:rPr>
        <w:t>7</w:t>
      </w:r>
      <w:r w:rsidRPr="00385764">
        <w:rPr>
          <w:rFonts w:ascii="Times New Roman" w:hAnsi="Times New Roman" w:cs="Times New Roman"/>
          <w:sz w:val="24"/>
        </w:rPr>
        <w:t>(3), 446–453. https://doi.org/10.1007/s11306-010-0269-9</w:t>
      </w:r>
    </w:p>
    <w:p w14:paraId="6606A375"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Rao, V. M., Damu, G. L. V., Sudhakar, D., &amp; Rao, C. V. (2009). Two New Bio-active Flavones from </w:t>
      </w:r>
      <w:proofErr w:type="spellStart"/>
      <w:r w:rsidRPr="00385764">
        <w:rPr>
          <w:rFonts w:ascii="Times New Roman" w:hAnsi="Times New Roman" w:cs="Times New Roman"/>
          <w:sz w:val="24"/>
        </w:rPr>
        <w:t>Grangea</w:t>
      </w:r>
      <w:proofErr w:type="spellEnd"/>
      <w:r w:rsidRPr="00385764">
        <w:rPr>
          <w:rFonts w:ascii="Times New Roman" w:hAnsi="Times New Roman" w:cs="Times New Roman"/>
          <w:sz w:val="24"/>
        </w:rPr>
        <w:t xml:space="preserve"> </w:t>
      </w:r>
      <w:proofErr w:type="spellStart"/>
      <w:r w:rsidRPr="00385764">
        <w:rPr>
          <w:rFonts w:ascii="Times New Roman" w:hAnsi="Times New Roman" w:cs="Times New Roman"/>
          <w:sz w:val="24"/>
        </w:rPr>
        <w:t>maderaspatana</w:t>
      </w:r>
      <w:proofErr w:type="spellEnd"/>
      <w:r w:rsidRPr="00385764">
        <w:rPr>
          <w:rFonts w:ascii="Times New Roman" w:hAnsi="Times New Roman" w:cs="Times New Roman"/>
          <w:sz w:val="24"/>
        </w:rPr>
        <w:t xml:space="preserve"> (Artemisia </w:t>
      </w:r>
      <w:proofErr w:type="spellStart"/>
      <w:r w:rsidRPr="00385764">
        <w:rPr>
          <w:rFonts w:ascii="Times New Roman" w:hAnsi="Times New Roman" w:cs="Times New Roman"/>
          <w:sz w:val="24"/>
        </w:rPr>
        <w:t>maderaspatana</w:t>
      </w:r>
      <w:proofErr w:type="spellEnd"/>
      <w:r w:rsidRPr="00385764">
        <w:rPr>
          <w:rFonts w:ascii="Times New Roman" w:hAnsi="Times New Roman" w:cs="Times New Roman"/>
          <w:sz w:val="24"/>
        </w:rPr>
        <w:t xml:space="preserve">). </w:t>
      </w:r>
      <w:r w:rsidRPr="00385764">
        <w:rPr>
          <w:rFonts w:ascii="Times New Roman" w:hAnsi="Times New Roman" w:cs="Times New Roman"/>
          <w:i/>
          <w:iCs/>
          <w:sz w:val="24"/>
        </w:rPr>
        <w:t>Asian J. Chem.</w:t>
      </w:r>
      <w:r w:rsidRPr="00385764">
        <w:rPr>
          <w:rFonts w:ascii="Times New Roman" w:hAnsi="Times New Roman" w:cs="Times New Roman"/>
          <w:sz w:val="24"/>
        </w:rPr>
        <w:t xml:space="preserve">, </w:t>
      </w:r>
      <w:r w:rsidRPr="00385764">
        <w:rPr>
          <w:rFonts w:ascii="Times New Roman" w:hAnsi="Times New Roman" w:cs="Times New Roman"/>
          <w:i/>
          <w:iCs/>
          <w:sz w:val="24"/>
        </w:rPr>
        <w:t>21</w:t>
      </w:r>
      <w:r w:rsidRPr="00385764">
        <w:rPr>
          <w:rFonts w:ascii="Times New Roman" w:hAnsi="Times New Roman" w:cs="Times New Roman"/>
          <w:sz w:val="24"/>
        </w:rPr>
        <w:t>(2), 7.</w:t>
      </w:r>
    </w:p>
    <w:p w14:paraId="27B9B13F"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Rao, Y. K., Reddy, M. V. B., Rao, C. V., Gunasekar, D., Blond, A., </w:t>
      </w:r>
      <w:proofErr w:type="spellStart"/>
      <w:r w:rsidRPr="00385764">
        <w:rPr>
          <w:rFonts w:ascii="Times New Roman" w:hAnsi="Times New Roman" w:cs="Times New Roman"/>
          <w:sz w:val="24"/>
        </w:rPr>
        <w:t>Caux</w:t>
      </w:r>
      <w:proofErr w:type="spellEnd"/>
      <w:r w:rsidRPr="00385764">
        <w:rPr>
          <w:rFonts w:ascii="Times New Roman" w:hAnsi="Times New Roman" w:cs="Times New Roman"/>
          <w:sz w:val="24"/>
        </w:rPr>
        <w:t xml:space="preserve">, C., &amp; Bodo, B. (2002). Two new 5-deoxyflavones from Albizia </w:t>
      </w:r>
      <w:proofErr w:type="spellStart"/>
      <w:r w:rsidRPr="00385764">
        <w:rPr>
          <w:rFonts w:ascii="Times New Roman" w:hAnsi="Times New Roman" w:cs="Times New Roman"/>
          <w:sz w:val="24"/>
        </w:rPr>
        <w:t>odoratissima</w:t>
      </w:r>
      <w:proofErr w:type="spellEnd"/>
      <w:r w:rsidRPr="00385764">
        <w:rPr>
          <w:rFonts w:ascii="Times New Roman" w:hAnsi="Times New Roman" w:cs="Times New Roman"/>
          <w:sz w:val="24"/>
        </w:rPr>
        <w:t xml:space="preserve">. </w:t>
      </w:r>
      <w:r w:rsidRPr="00385764">
        <w:rPr>
          <w:rFonts w:ascii="Times New Roman" w:hAnsi="Times New Roman" w:cs="Times New Roman"/>
          <w:i/>
          <w:iCs/>
          <w:sz w:val="24"/>
        </w:rPr>
        <w:t>Chemical &amp; Pharmaceutical Bulletin</w:t>
      </w:r>
      <w:r w:rsidRPr="00385764">
        <w:rPr>
          <w:rFonts w:ascii="Times New Roman" w:hAnsi="Times New Roman" w:cs="Times New Roman"/>
          <w:sz w:val="24"/>
        </w:rPr>
        <w:t xml:space="preserve">, </w:t>
      </w:r>
      <w:r w:rsidRPr="00385764">
        <w:rPr>
          <w:rFonts w:ascii="Times New Roman" w:hAnsi="Times New Roman" w:cs="Times New Roman"/>
          <w:i/>
          <w:iCs/>
          <w:sz w:val="24"/>
        </w:rPr>
        <w:t>50</w:t>
      </w:r>
      <w:r w:rsidRPr="00385764">
        <w:rPr>
          <w:rFonts w:ascii="Times New Roman" w:hAnsi="Times New Roman" w:cs="Times New Roman"/>
          <w:sz w:val="24"/>
        </w:rPr>
        <w:t>(9), 1271–1272. https://doi.org/10.1248/cpb.50.1271</w:t>
      </w:r>
    </w:p>
    <w:p w14:paraId="19D18D63" w14:textId="77777777" w:rsidR="00385764" w:rsidRPr="00385764" w:rsidRDefault="00385764" w:rsidP="00385764">
      <w:pPr>
        <w:pStyle w:val="Bibliography"/>
        <w:rPr>
          <w:rFonts w:ascii="Times New Roman" w:hAnsi="Times New Roman" w:cs="Times New Roman"/>
          <w:sz w:val="24"/>
        </w:rPr>
      </w:pPr>
      <w:proofErr w:type="spellStart"/>
      <w:r w:rsidRPr="00385764">
        <w:rPr>
          <w:rFonts w:ascii="Times New Roman" w:hAnsi="Times New Roman" w:cs="Times New Roman"/>
          <w:sz w:val="24"/>
        </w:rPr>
        <w:t>Saralamma</w:t>
      </w:r>
      <w:proofErr w:type="spellEnd"/>
      <w:r w:rsidRPr="00385764">
        <w:rPr>
          <w:rFonts w:ascii="Times New Roman" w:hAnsi="Times New Roman" w:cs="Times New Roman"/>
          <w:sz w:val="24"/>
        </w:rPr>
        <w:t xml:space="preserve">, V. V. G., Lee, H. J., Hong, G. E., Park, H. S., </w:t>
      </w:r>
      <w:proofErr w:type="spellStart"/>
      <w:r w:rsidRPr="00385764">
        <w:rPr>
          <w:rFonts w:ascii="Times New Roman" w:hAnsi="Times New Roman" w:cs="Times New Roman"/>
          <w:sz w:val="24"/>
        </w:rPr>
        <w:t>Yumnam</w:t>
      </w:r>
      <w:proofErr w:type="spellEnd"/>
      <w:r w:rsidRPr="00385764">
        <w:rPr>
          <w:rFonts w:ascii="Times New Roman" w:hAnsi="Times New Roman" w:cs="Times New Roman"/>
          <w:sz w:val="24"/>
        </w:rPr>
        <w:t xml:space="preserve">, S., Raha, S., Lee, W. S., Kim, E. H., Sung, N. J., Lee, S. J., </w:t>
      </w:r>
      <w:proofErr w:type="spellStart"/>
      <w:r w:rsidRPr="00385764">
        <w:rPr>
          <w:rFonts w:ascii="Times New Roman" w:hAnsi="Times New Roman" w:cs="Times New Roman"/>
          <w:sz w:val="24"/>
        </w:rPr>
        <w:t>Heo</w:t>
      </w:r>
      <w:proofErr w:type="spellEnd"/>
      <w:r w:rsidRPr="00385764">
        <w:rPr>
          <w:rFonts w:ascii="Times New Roman" w:hAnsi="Times New Roman" w:cs="Times New Roman"/>
          <w:sz w:val="24"/>
        </w:rPr>
        <w:t xml:space="preserve">, J. D., &amp; Kim, G. S. (2017). Korean Scutellaria baicalensis Georgi flavonoid extract induces mitochondrially mediated apoptosis in human gastric cancer AGS cells. </w:t>
      </w:r>
      <w:r w:rsidRPr="00385764">
        <w:rPr>
          <w:rFonts w:ascii="Times New Roman" w:hAnsi="Times New Roman" w:cs="Times New Roman"/>
          <w:i/>
          <w:iCs/>
          <w:sz w:val="24"/>
        </w:rPr>
        <w:t>Oncology Letters</w:t>
      </w:r>
      <w:r w:rsidRPr="00385764">
        <w:rPr>
          <w:rFonts w:ascii="Times New Roman" w:hAnsi="Times New Roman" w:cs="Times New Roman"/>
          <w:sz w:val="24"/>
        </w:rPr>
        <w:t xml:space="preserve">, </w:t>
      </w:r>
      <w:r w:rsidRPr="00385764">
        <w:rPr>
          <w:rFonts w:ascii="Times New Roman" w:hAnsi="Times New Roman" w:cs="Times New Roman"/>
          <w:i/>
          <w:iCs/>
          <w:sz w:val="24"/>
        </w:rPr>
        <w:t>14</w:t>
      </w:r>
      <w:r w:rsidRPr="00385764">
        <w:rPr>
          <w:rFonts w:ascii="Times New Roman" w:hAnsi="Times New Roman" w:cs="Times New Roman"/>
          <w:sz w:val="24"/>
        </w:rPr>
        <w:t>(1), 607–614. https://doi.org/10.3892/ol.2017.6184</w:t>
      </w:r>
    </w:p>
    <w:p w14:paraId="1729DE18"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Shang, X., He, X., He, X., Li, M., Zhang, R., Fan, P., Zhang, Q., &amp; Jia, Z. (2010). The genus Scutellaria an ethnopharmacological and phytochemical review. </w:t>
      </w:r>
      <w:r w:rsidRPr="00385764">
        <w:rPr>
          <w:rFonts w:ascii="Times New Roman" w:hAnsi="Times New Roman" w:cs="Times New Roman"/>
          <w:i/>
          <w:iCs/>
          <w:sz w:val="24"/>
        </w:rPr>
        <w:t>Journal of Ethnopharmacology</w:t>
      </w:r>
      <w:r w:rsidRPr="00385764">
        <w:rPr>
          <w:rFonts w:ascii="Times New Roman" w:hAnsi="Times New Roman" w:cs="Times New Roman"/>
          <w:sz w:val="24"/>
        </w:rPr>
        <w:t xml:space="preserve">, </w:t>
      </w:r>
      <w:r w:rsidRPr="00385764">
        <w:rPr>
          <w:rFonts w:ascii="Times New Roman" w:hAnsi="Times New Roman" w:cs="Times New Roman"/>
          <w:i/>
          <w:iCs/>
          <w:sz w:val="24"/>
        </w:rPr>
        <w:t>128</w:t>
      </w:r>
      <w:r w:rsidRPr="00385764">
        <w:rPr>
          <w:rFonts w:ascii="Times New Roman" w:hAnsi="Times New Roman" w:cs="Times New Roman"/>
          <w:sz w:val="24"/>
        </w:rPr>
        <w:t>(2), 279–313. https://doi.org/10.1016/j.jep.2010.01.006</w:t>
      </w:r>
    </w:p>
    <w:p w14:paraId="3C39EB0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lastRenderedPageBreak/>
        <w:t xml:space="preserve">Slámová, K., </w:t>
      </w:r>
      <w:proofErr w:type="spellStart"/>
      <w:r w:rsidRPr="00385764">
        <w:rPr>
          <w:rFonts w:ascii="Times New Roman" w:hAnsi="Times New Roman" w:cs="Times New Roman"/>
          <w:sz w:val="24"/>
        </w:rPr>
        <w:t>Kapešová</w:t>
      </w:r>
      <w:proofErr w:type="spellEnd"/>
      <w:r w:rsidRPr="00385764">
        <w:rPr>
          <w:rFonts w:ascii="Times New Roman" w:hAnsi="Times New Roman" w:cs="Times New Roman"/>
          <w:sz w:val="24"/>
        </w:rPr>
        <w:t xml:space="preserve">, J., &amp; Valentová, K. (2018). “Sweet Flavonoids”: Glycosidase-Catalyzed Modifications. </w:t>
      </w:r>
      <w:r w:rsidRPr="00385764">
        <w:rPr>
          <w:rFonts w:ascii="Times New Roman" w:hAnsi="Times New Roman" w:cs="Times New Roman"/>
          <w:i/>
          <w:iCs/>
          <w:sz w:val="24"/>
        </w:rPr>
        <w:t>International Journal of Molecular Sciences</w:t>
      </w:r>
      <w:r w:rsidRPr="00385764">
        <w:rPr>
          <w:rFonts w:ascii="Times New Roman" w:hAnsi="Times New Roman" w:cs="Times New Roman"/>
          <w:sz w:val="24"/>
        </w:rPr>
        <w:t xml:space="preserve">, </w:t>
      </w:r>
      <w:r w:rsidRPr="00385764">
        <w:rPr>
          <w:rFonts w:ascii="Times New Roman" w:hAnsi="Times New Roman" w:cs="Times New Roman"/>
          <w:i/>
          <w:iCs/>
          <w:sz w:val="24"/>
        </w:rPr>
        <w:t>19</w:t>
      </w:r>
      <w:r w:rsidRPr="00385764">
        <w:rPr>
          <w:rFonts w:ascii="Times New Roman" w:hAnsi="Times New Roman" w:cs="Times New Roman"/>
          <w:sz w:val="24"/>
        </w:rPr>
        <w:t>(7), 2126. https://doi.org/10.3390/ijms19072126</w:t>
      </w:r>
    </w:p>
    <w:p w14:paraId="14F94641"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Sosa, T., Chaves, N., Alias, J. C., Escudero, J. C., Henao, F., &amp; Gutiérrez-Merino, C. (2004). Inhibition of Mouth Skeletal Muscle Relaxation by Flavonoids of Cistus </w:t>
      </w:r>
      <w:proofErr w:type="spellStart"/>
      <w:r w:rsidRPr="00385764">
        <w:rPr>
          <w:rFonts w:ascii="Times New Roman" w:hAnsi="Times New Roman" w:cs="Times New Roman"/>
          <w:sz w:val="24"/>
        </w:rPr>
        <w:t>ladanifer</w:t>
      </w:r>
      <w:proofErr w:type="spellEnd"/>
      <w:r w:rsidRPr="00385764">
        <w:rPr>
          <w:rFonts w:ascii="Times New Roman" w:hAnsi="Times New Roman" w:cs="Times New Roman"/>
          <w:sz w:val="24"/>
        </w:rPr>
        <w:t xml:space="preserve"> L.: A Plant Defense Mechanism Against Herbivores. </w:t>
      </w:r>
      <w:r w:rsidRPr="00385764">
        <w:rPr>
          <w:rFonts w:ascii="Times New Roman" w:hAnsi="Times New Roman" w:cs="Times New Roman"/>
          <w:i/>
          <w:iCs/>
          <w:sz w:val="24"/>
        </w:rPr>
        <w:t>Journal of Chemical Ecology</w:t>
      </w:r>
      <w:r w:rsidRPr="00385764">
        <w:rPr>
          <w:rFonts w:ascii="Times New Roman" w:hAnsi="Times New Roman" w:cs="Times New Roman"/>
          <w:sz w:val="24"/>
        </w:rPr>
        <w:t xml:space="preserve">, </w:t>
      </w:r>
      <w:r w:rsidRPr="00385764">
        <w:rPr>
          <w:rFonts w:ascii="Times New Roman" w:hAnsi="Times New Roman" w:cs="Times New Roman"/>
          <w:i/>
          <w:iCs/>
          <w:sz w:val="24"/>
        </w:rPr>
        <w:t>30</w:t>
      </w:r>
      <w:r w:rsidRPr="00385764">
        <w:rPr>
          <w:rFonts w:ascii="Times New Roman" w:hAnsi="Times New Roman" w:cs="Times New Roman"/>
          <w:sz w:val="24"/>
        </w:rPr>
        <w:t>(6), 1087–1101. https://doi.org/10.1023/B:JOEC.0000030265.45127.08</w:t>
      </w:r>
    </w:p>
    <w:p w14:paraId="3A08EAA1"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Tao, G., &amp; </w:t>
      </w:r>
      <w:proofErr w:type="spellStart"/>
      <w:r w:rsidRPr="00385764">
        <w:rPr>
          <w:rFonts w:ascii="Times New Roman" w:hAnsi="Times New Roman" w:cs="Times New Roman"/>
          <w:sz w:val="24"/>
        </w:rPr>
        <w:t>Balunas</w:t>
      </w:r>
      <w:proofErr w:type="spellEnd"/>
      <w:r w:rsidRPr="00385764">
        <w:rPr>
          <w:rFonts w:ascii="Times New Roman" w:hAnsi="Times New Roman" w:cs="Times New Roman"/>
          <w:sz w:val="24"/>
        </w:rPr>
        <w:t xml:space="preserve">, M. J. (2016). Current therapeutic role and medicinal potential of Scutellaria barbata in Traditional Chinese Medicine and Western research. </w:t>
      </w:r>
      <w:r w:rsidRPr="00385764">
        <w:rPr>
          <w:rFonts w:ascii="Times New Roman" w:hAnsi="Times New Roman" w:cs="Times New Roman"/>
          <w:i/>
          <w:iCs/>
          <w:sz w:val="24"/>
        </w:rPr>
        <w:t>Journal of Ethnopharmacology</w:t>
      </w:r>
      <w:r w:rsidRPr="00385764">
        <w:rPr>
          <w:rFonts w:ascii="Times New Roman" w:hAnsi="Times New Roman" w:cs="Times New Roman"/>
          <w:sz w:val="24"/>
        </w:rPr>
        <w:t xml:space="preserve">, </w:t>
      </w:r>
      <w:r w:rsidRPr="00385764">
        <w:rPr>
          <w:rFonts w:ascii="Times New Roman" w:hAnsi="Times New Roman" w:cs="Times New Roman"/>
          <w:i/>
          <w:iCs/>
          <w:sz w:val="24"/>
        </w:rPr>
        <w:t>182</w:t>
      </w:r>
      <w:r w:rsidRPr="00385764">
        <w:rPr>
          <w:rFonts w:ascii="Times New Roman" w:hAnsi="Times New Roman" w:cs="Times New Roman"/>
          <w:sz w:val="24"/>
        </w:rPr>
        <w:t>, 170–180. https://doi.org/10.1016/j.jep.2016.02.012</w:t>
      </w:r>
    </w:p>
    <w:p w14:paraId="031DF31D"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w:t>
      </w:r>
      <w:proofErr w:type="spellStart"/>
      <w:r w:rsidRPr="00385764">
        <w:rPr>
          <w:rFonts w:ascii="Times New Roman" w:hAnsi="Times New Roman" w:cs="Times New Roman"/>
          <w:sz w:val="24"/>
        </w:rPr>
        <w:t>oncomiRNAs</w:t>
      </w:r>
      <w:proofErr w:type="spellEnd"/>
      <w:r w:rsidRPr="00385764">
        <w:rPr>
          <w:rFonts w:ascii="Times New Roman" w:hAnsi="Times New Roman" w:cs="Times New Roman"/>
          <w:sz w:val="24"/>
        </w:rPr>
        <w:t xml:space="preserve">. </w:t>
      </w:r>
      <w:r w:rsidRPr="00385764">
        <w:rPr>
          <w:rFonts w:ascii="Times New Roman" w:hAnsi="Times New Roman" w:cs="Times New Roman"/>
          <w:i/>
          <w:iCs/>
          <w:sz w:val="24"/>
        </w:rPr>
        <w:t>Scientific Reports</w:t>
      </w:r>
      <w:r w:rsidRPr="00385764">
        <w:rPr>
          <w:rFonts w:ascii="Times New Roman" w:hAnsi="Times New Roman" w:cs="Times New Roman"/>
          <w:sz w:val="24"/>
        </w:rPr>
        <w:t xml:space="preserve">, </w:t>
      </w:r>
      <w:r w:rsidRPr="00385764">
        <w:rPr>
          <w:rFonts w:ascii="Times New Roman" w:hAnsi="Times New Roman" w:cs="Times New Roman"/>
          <w:i/>
          <w:iCs/>
          <w:sz w:val="24"/>
        </w:rPr>
        <w:t>8</w:t>
      </w:r>
      <w:r w:rsidRPr="00385764">
        <w:rPr>
          <w:rFonts w:ascii="Times New Roman" w:hAnsi="Times New Roman" w:cs="Times New Roman"/>
          <w:sz w:val="24"/>
        </w:rPr>
        <w:t>(1), 14477. https://doi.org/10.1038/s41598-018-32734-2</w:t>
      </w:r>
    </w:p>
    <w:p w14:paraId="2F046419"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Tsai, C.-C., Lin, C.-S., Hsu, C.-R., Chang, C.-M., Chang, I.-W., Lin, L.-W., Hung, C.-H., &amp; Wang, J.-L. (2018). Using the Chinese herb Scutellaria barbata against extensively drug-resistant Acinetobacter </w:t>
      </w:r>
      <w:proofErr w:type="spellStart"/>
      <w:r w:rsidRPr="00385764">
        <w:rPr>
          <w:rFonts w:ascii="Times New Roman" w:hAnsi="Times New Roman" w:cs="Times New Roman"/>
          <w:sz w:val="24"/>
        </w:rPr>
        <w:t>baumannii</w:t>
      </w:r>
      <w:proofErr w:type="spellEnd"/>
      <w:r w:rsidRPr="00385764">
        <w:rPr>
          <w:rFonts w:ascii="Times New Roman" w:hAnsi="Times New Roman" w:cs="Times New Roman"/>
          <w:sz w:val="24"/>
        </w:rPr>
        <w:t xml:space="preserve"> infections: In vitro and in vivo studies. </w:t>
      </w:r>
      <w:r w:rsidRPr="00385764">
        <w:rPr>
          <w:rFonts w:ascii="Times New Roman" w:hAnsi="Times New Roman" w:cs="Times New Roman"/>
          <w:i/>
          <w:iCs/>
          <w:sz w:val="24"/>
        </w:rPr>
        <w:t>BMC Complementary and Alternative Medicine</w:t>
      </w:r>
      <w:r w:rsidRPr="00385764">
        <w:rPr>
          <w:rFonts w:ascii="Times New Roman" w:hAnsi="Times New Roman" w:cs="Times New Roman"/>
          <w:sz w:val="24"/>
        </w:rPr>
        <w:t xml:space="preserve">, </w:t>
      </w:r>
      <w:r w:rsidRPr="00385764">
        <w:rPr>
          <w:rFonts w:ascii="Times New Roman" w:hAnsi="Times New Roman" w:cs="Times New Roman"/>
          <w:i/>
          <w:iCs/>
          <w:sz w:val="24"/>
        </w:rPr>
        <w:t>18</w:t>
      </w:r>
      <w:r w:rsidRPr="00385764">
        <w:rPr>
          <w:rFonts w:ascii="Times New Roman" w:hAnsi="Times New Roman" w:cs="Times New Roman"/>
          <w:sz w:val="24"/>
        </w:rPr>
        <w:t>(1), 96. https://doi.org/10.1186/s12906-018-2151-7</w:t>
      </w:r>
    </w:p>
    <w:p w14:paraId="5680CE47"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Xu, Z., Gao, R., Pu, X., Xu, R., Wang, J., Zheng, S., Zeng, Y., Chen, J., He, C., &amp; Song, J. (2020). Comparative Genome Analysis of Scutellaria baicalensis and Scutellaria barbata Reveals the Evolution of Active Flavonoid Biosynthesis. </w:t>
      </w:r>
      <w:r w:rsidRPr="00385764">
        <w:rPr>
          <w:rFonts w:ascii="Times New Roman" w:hAnsi="Times New Roman" w:cs="Times New Roman"/>
          <w:i/>
          <w:iCs/>
          <w:sz w:val="24"/>
        </w:rPr>
        <w:t>Genomics, Proteomics &amp; Bioinformatics</w:t>
      </w:r>
      <w:r w:rsidRPr="00385764">
        <w:rPr>
          <w:rFonts w:ascii="Times New Roman" w:hAnsi="Times New Roman" w:cs="Times New Roman"/>
          <w:sz w:val="24"/>
        </w:rPr>
        <w:t xml:space="preserve">, </w:t>
      </w:r>
      <w:r w:rsidRPr="00385764">
        <w:rPr>
          <w:rFonts w:ascii="Times New Roman" w:hAnsi="Times New Roman" w:cs="Times New Roman"/>
          <w:i/>
          <w:iCs/>
          <w:sz w:val="24"/>
        </w:rPr>
        <w:t>18</w:t>
      </w:r>
      <w:r w:rsidRPr="00385764">
        <w:rPr>
          <w:rFonts w:ascii="Times New Roman" w:hAnsi="Times New Roman" w:cs="Times New Roman"/>
          <w:sz w:val="24"/>
        </w:rPr>
        <w:t>(3), 230–240. https://doi.org/10.1016/j.gpb.2020.06.002</w:t>
      </w:r>
    </w:p>
    <w:p w14:paraId="2676574E"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lastRenderedPageBreak/>
        <w:t xml:space="preserve">Zhang, Y.-Y., Xu, R.-X., Gao, S., &amp; Cheng, A.-X. (2016). Enzymatic production of oroxylin A and hispidulin using a liverwort flavone 6-O-methyltransferase. </w:t>
      </w:r>
      <w:r w:rsidRPr="00385764">
        <w:rPr>
          <w:rFonts w:ascii="Times New Roman" w:hAnsi="Times New Roman" w:cs="Times New Roman"/>
          <w:i/>
          <w:iCs/>
          <w:sz w:val="24"/>
        </w:rPr>
        <w:t>FEBS Letters</w:t>
      </w:r>
      <w:r w:rsidRPr="00385764">
        <w:rPr>
          <w:rFonts w:ascii="Times New Roman" w:hAnsi="Times New Roman" w:cs="Times New Roman"/>
          <w:sz w:val="24"/>
        </w:rPr>
        <w:t xml:space="preserve">, </w:t>
      </w:r>
      <w:r w:rsidRPr="00385764">
        <w:rPr>
          <w:rFonts w:ascii="Times New Roman" w:hAnsi="Times New Roman" w:cs="Times New Roman"/>
          <w:i/>
          <w:iCs/>
          <w:sz w:val="24"/>
        </w:rPr>
        <w:t>590</w:t>
      </w:r>
      <w:r w:rsidRPr="00385764">
        <w:rPr>
          <w:rFonts w:ascii="Times New Roman" w:hAnsi="Times New Roman" w:cs="Times New Roman"/>
          <w:sz w:val="24"/>
        </w:rPr>
        <w:t>(16), 2619–2628. https://doi.org/10.1002/1873-3468.12312</w:t>
      </w:r>
    </w:p>
    <w:p w14:paraId="25001930"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Zhao, Q., Cui, M.-Y., </w:t>
      </w:r>
      <w:proofErr w:type="spellStart"/>
      <w:r w:rsidRPr="00385764">
        <w:rPr>
          <w:rFonts w:ascii="Times New Roman" w:hAnsi="Times New Roman" w:cs="Times New Roman"/>
          <w:sz w:val="24"/>
        </w:rPr>
        <w:t>Levsh</w:t>
      </w:r>
      <w:proofErr w:type="spellEnd"/>
      <w:r w:rsidRPr="00385764">
        <w:rPr>
          <w:rFonts w:ascii="Times New Roman" w:hAnsi="Times New Roman" w:cs="Times New Roman"/>
          <w:sz w:val="24"/>
        </w:rPr>
        <w:t xml:space="preserve">, O., Yang, D., Liu, J., Li, J., Hill, L., Yang, L., Hu, Y., Weng, J.-K., Chen, X.-Y., &amp; Martin, C. (2018). Two CYP82D Enzymes Function as Flavone Hydroxylases in the Biosynthesis of Root-Specific 4′-Deoxyflavones in Scutellaria baicalensis. </w:t>
      </w:r>
      <w:r w:rsidRPr="00385764">
        <w:rPr>
          <w:rFonts w:ascii="Times New Roman" w:hAnsi="Times New Roman" w:cs="Times New Roman"/>
          <w:i/>
          <w:iCs/>
          <w:sz w:val="24"/>
        </w:rPr>
        <w:t>Molecular Plant</w:t>
      </w:r>
      <w:r w:rsidRPr="00385764">
        <w:rPr>
          <w:rFonts w:ascii="Times New Roman" w:hAnsi="Times New Roman" w:cs="Times New Roman"/>
          <w:sz w:val="24"/>
        </w:rPr>
        <w:t xml:space="preserve">, </w:t>
      </w:r>
      <w:r w:rsidRPr="00385764">
        <w:rPr>
          <w:rFonts w:ascii="Times New Roman" w:hAnsi="Times New Roman" w:cs="Times New Roman"/>
          <w:i/>
          <w:iCs/>
          <w:sz w:val="24"/>
        </w:rPr>
        <w:t>11</w:t>
      </w:r>
      <w:r w:rsidRPr="00385764">
        <w:rPr>
          <w:rFonts w:ascii="Times New Roman" w:hAnsi="Times New Roman" w:cs="Times New Roman"/>
          <w:sz w:val="24"/>
        </w:rPr>
        <w:t>(1), 135–148. https://doi.org/10.1016/j.molp.2017.08.009</w:t>
      </w:r>
    </w:p>
    <w:p w14:paraId="0FD315B7"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Zhao, Q., Yang, J., Cui, M.-Y., Liu, J., Fang, Y., Yan, M., Qiu, W., Shang, H., Xu, Z., </w:t>
      </w:r>
      <w:proofErr w:type="spellStart"/>
      <w:r w:rsidRPr="00385764">
        <w:rPr>
          <w:rFonts w:ascii="Times New Roman" w:hAnsi="Times New Roman" w:cs="Times New Roman"/>
          <w:sz w:val="24"/>
        </w:rPr>
        <w:t>Yidiresi</w:t>
      </w:r>
      <w:proofErr w:type="spellEnd"/>
      <w:r w:rsidRPr="00385764">
        <w:rPr>
          <w:rFonts w:ascii="Times New Roman" w:hAnsi="Times New Roman" w:cs="Times New Roman"/>
          <w:sz w:val="24"/>
        </w:rPr>
        <w:t xml:space="preserve">, R., Weng, J.-K., </w:t>
      </w:r>
      <w:proofErr w:type="spellStart"/>
      <w:r w:rsidRPr="00385764">
        <w:rPr>
          <w:rFonts w:ascii="Times New Roman" w:hAnsi="Times New Roman" w:cs="Times New Roman"/>
          <w:sz w:val="24"/>
        </w:rPr>
        <w:t>Pluskal</w:t>
      </w:r>
      <w:proofErr w:type="spellEnd"/>
      <w:r w:rsidRPr="00385764">
        <w:rPr>
          <w:rFonts w:ascii="Times New Roman" w:hAnsi="Times New Roman" w:cs="Times New Roman"/>
          <w:sz w:val="24"/>
        </w:rPr>
        <w:t xml:space="preserve">, T., Vigouroux, M., Steuernagel, B., Wei, Y., Yang, L., Hu, Y., Chen, X.-Y., &amp; Martin, C. (2019). The Reference Genome Sequence of Scutellaria baicalensis Provides Insights into the Evolution of Wogonin Biosynthesis. </w:t>
      </w:r>
      <w:r w:rsidRPr="00385764">
        <w:rPr>
          <w:rFonts w:ascii="Times New Roman" w:hAnsi="Times New Roman" w:cs="Times New Roman"/>
          <w:i/>
          <w:iCs/>
          <w:sz w:val="24"/>
        </w:rPr>
        <w:t>Molecular Plant</w:t>
      </w:r>
      <w:r w:rsidRPr="00385764">
        <w:rPr>
          <w:rFonts w:ascii="Times New Roman" w:hAnsi="Times New Roman" w:cs="Times New Roman"/>
          <w:sz w:val="24"/>
        </w:rPr>
        <w:t xml:space="preserve">, </w:t>
      </w:r>
      <w:r w:rsidRPr="00385764">
        <w:rPr>
          <w:rFonts w:ascii="Times New Roman" w:hAnsi="Times New Roman" w:cs="Times New Roman"/>
          <w:i/>
          <w:iCs/>
          <w:sz w:val="24"/>
        </w:rPr>
        <w:t>12</w:t>
      </w:r>
      <w:r w:rsidRPr="00385764">
        <w:rPr>
          <w:rFonts w:ascii="Times New Roman" w:hAnsi="Times New Roman" w:cs="Times New Roman"/>
          <w:sz w:val="24"/>
        </w:rPr>
        <w:t>(7), 935–950. https://doi.org/10.1016/j.molp.2019.04.002</w:t>
      </w:r>
    </w:p>
    <w:p w14:paraId="2FF4C7B3"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385764">
        <w:rPr>
          <w:rFonts w:ascii="Times New Roman" w:hAnsi="Times New Roman" w:cs="Times New Roman"/>
          <w:i/>
          <w:iCs/>
          <w:sz w:val="24"/>
        </w:rPr>
        <w:t>Science Advances</w:t>
      </w:r>
      <w:r w:rsidRPr="00385764">
        <w:rPr>
          <w:rFonts w:ascii="Times New Roman" w:hAnsi="Times New Roman" w:cs="Times New Roman"/>
          <w:sz w:val="24"/>
        </w:rPr>
        <w:t xml:space="preserve">, </w:t>
      </w:r>
      <w:r w:rsidRPr="00385764">
        <w:rPr>
          <w:rFonts w:ascii="Times New Roman" w:hAnsi="Times New Roman" w:cs="Times New Roman"/>
          <w:i/>
          <w:iCs/>
          <w:sz w:val="24"/>
        </w:rPr>
        <w:t>2</w:t>
      </w:r>
      <w:r w:rsidRPr="00385764">
        <w:rPr>
          <w:rFonts w:ascii="Times New Roman" w:hAnsi="Times New Roman" w:cs="Times New Roman"/>
          <w:sz w:val="24"/>
        </w:rPr>
        <w:t>(4), e1501780. https://doi.org/10.1126/sciadv.1501780</w:t>
      </w:r>
    </w:p>
    <w:p w14:paraId="5C9DFD09"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385764">
        <w:rPr>
          <w:rFonts w:ascii="Times New Roman" w:hAnsi="Times New Roman" w:cs="Times New Roman"/>
          <w:i/>
          <w:iCs/>
          <w:sz w:val="24"/>
        </w:rPr>
        <w:t>Journal of Pharmacy and Pharmacology</w:t>
      </w:r>
      <w:r w:rsidRPr="00385764">
        <w:rPr>
          <w:rFonts w:ascii="Times New Roman" w:hAnsi="Times New Roman" w:cs="Times New Roman"/>
          <w:sz w:val="24"/>
        </w:rPr>
        <w:t xml:space="preserve">, </w:t>
      </w:r>
      <w:r w:rsidRPr="00385764">
        <w:rPr>
          <w:rFonts w:ascii="Times New Roman" w:hAnsi="Times New Roman" w:cs="Times New Roman"/>
          <w:i/>
          <w:iCs/>
          <w:sz w:val="24"/>
        </w:rPr>
        <w:t>71</w:t>
      </w:r>
      <w:r w:rsidRPr="00385764">
        <w:rPr>
          <w:rFonts w:ascii="Times New Roman" w:hAnsi="Times New Roman" w:cs="Times New Roman"/>
          <w:sz w:val="24"/>
        </w:rPr>
        <w:t>(9), 1353–1369. https://doi.org/10.1111/jphp.13129</w:t>
      </w:r>
    </w:p>
    <w:p w14:paraId="34012866" w14:textId="77777777" w:rsidR="00385764" w:rsidRPr="00385764" w:rsidRDefault="00385764" w:rsidP="00385764">
      <w:pPr>
        <w:pStyle w:val="Bibliography"/>
        <w:rPr>
          <w:rFonts w:ascii="Times New Roman" w:hAnsi="Times New Roman" w:cs="Times New Roman"/>
          <w:sz w:val="24"/>
        </w:rPr>
      </w:pPr>
      <w:r w:rsidRPr="00385764">
        <w:rPr>
          <w:rFonts w:ascii="Times New Roman" w:hAnsi="Times New Roman" w:cs="Times New Roman"/>
          <w:sz w:val="24"/>
        </w:rPr>
        <w:t xml:space="preserve">Zhu, D., Wang, S., Lawless, J., He, J., &amp; Zheng, Z. (2016). Dose Dependent Dual Effect of Baicalin and Herb Huang Qin Extract on Angiogenesis. </w:t>
      </w:r>
      <w:r w:rsidRPr="00385764">
        <w:rPr>
          <w:rFonts w:ascii="Times New Roman" w:hAnsi="Times New Roman" w:cs="Times New Roman"/>
          <w:i/>
          <w:iCs/>
          <w:sz w:val="24"/>
        </w:rPr>
        <w:t>PLOS ONE</w:t>
      </w:r>
      <w:r w:rsidRPr="00385764">
        <w:rPr>
          <w:rFonts w:ascii="Times New Roman" w:hAnsi="Times New Roman" w:cs="Times New Roman"/>
          <w:sz w:val="24"/>
        </w:rPr>
        <w:t xml:space="preserve">, </w:t>
      </w:r>
      <w:r w:rsidRPr="00385764">
        <w:rPr>
          <w:rFonts w:ascii="Times New Roman" w:hAnsi="Times New Roman" w:cs="Times New Roman"/>
          <w:i/>
          <w:iCs/>
          <w:sz w:val="24"/>
        </w:rPr>
        <w:t>11</w:t>
      </w:r>
      <w:r w:rsidRPr="00385764">
        <w:rPr>
          <w:rFonts w:ascii="Times New Roman" w:hAnsi="Times New Roman" w:cs="Times New Roman"/>
          <w:sz w:val="24"/>
        </w:rPr>
        <w:t>(11), e0167125. https://doi.org/10.1371/journal.pone.0167125</w:t>
      </w:r>
    </w:p>
    <w:p w14:paraId="347A9FD9" w14:textId="50200966" w:rsidR="00CD2E28" w:rsidRPr="00083B5F" w:rsidRDefault="00CD2E28" w:rsidP="00266D5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CD2E28" w:rsidRPr="00083B5F" w:rsidSect="007432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4" w:author="Jeongim Kim" w:date="2021-08-17T15:08:00Z" w:initials="JK">
    <w:p w14:paraId="4B103A5D" w14:textId="2FD3DE1E" w:rsidR="004F5158" w:rsidRDefault="004F5158">
      <w:pPr>
        <w:pStyle w:val="CommentText"/>
      </w:pPr>
      <w:r>
        <w:rPr>
          <w:rStyle w:val="CommentReference"/>
        </w:rPr>
        <w:annotationRef/>
      </w:r>
      <w:r>
        <w:t>We will repeat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103A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4F76" w16cex:dateUtc="2021-08-17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103A5D" w16cid:durableId="24C64F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key,Bryce C">
    <w15:presenceInfo w15:providerId="AD" w15:userId="S::braskey@ufl.edu::ee4b0b2c-d3cf-41bb-af9c-405cc6fdc5ad"/>
  </w15:person>
  <w15:person w15:author="Bryce Askey">
    <w15:presenceInfo w15:providerId="None" w15:userId="Bryce Askey"/>
  </w15:person>
  <w15:person w15:author="Jeongim Kim">
    <w15:presenceInfo w15:providerId="Windows Live" w15:userId="3253fa071e15b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4"/>
    <w:rsid w:val="0000041F"/>
    <w:rsid w:val="00001E12"/>
    <w:rsid w:val="00022714"/>
    <w:rsid w:val="0003150B"/>
    <w:rsid w:val="00042B34"/>
    <w:rsid w:val="00044922"/>
    <w:rsid w:val="000463EC"/>
    <w:rsid w:val="00052B0B"/>
    <w:rsid w:val="00073E26"/>
    <w:rsid w:val="00080055"/>
    <w:rsid w:val="00083B5F"/>
    <w:rsid w:val="000948A4"/>
    <w:rsid w:val="000A00C9"/>
    <w:rsid w:val="000A0EA2"/>
    <w:rsid w:val="000A2034"/>
    <w:rsid w:val="000A2E88"/>
    <w:rsid w:val="000A3E94"/>
    <w:rsid w:val="000B36B2"/>
    <w:rsid w:val="000B69F5"/>
    <w:rsid w:val="000C0613"/>
    <w:rsid w:val="000C27B8"/>
    <w:rsid w:val="000E0F51"/>
    <w:rsid w:val="001012FA"/>
    <w:rsid w:val="00102468"/>
    <w:rsid w:val="00105A83"/>
    <w:rsid w:val="0014498B"/>
    <w:rsid w:val="001469CE"/>
    <w:rsid w:val="00176C6B"/>
    <w:rsid w:val="001A0910"/>
    <w:rsid w:val="001A71A8"/>
    <w:rsid w:val="001B346D"/>
    <w:rsid w:val="001B5700"/>
    <w:rsid w:val="001C0C18"/>
    <w:rsid w:val="001C2A0A"/>
    <w:rsid w:val="001D168C"/>
    <w:rsid w:val="001D186C"/>
    <w:rsid w:val="001F058A"/>
    <w:rsid w:val="00201107"/>
    <w:rsid w:val="0020734B"/>
    <w:rsid w:val="0020756B"/>
    <w:rsid w:val="0021199B"/>
    <w:rsid w:val="00222A63"/>
    <w:rsid w:val="0022334A"/>
    <w:rsid w:val="002347F4"/>
    <w:rsid w:val="0023499A"/>
    <w:rsid w:val="002440BB"/>
    <w:rsid w:val="002548B7"/>
    <w:rsid w:val="002636C3"/>
    <w:rsid w:val="00266D53"/>
    <w:rsid w:val="002733C5"/>
    <w:rsid w:val="0027369D"/>
    <w:rsid w:val="00280360"/>
    <w:rsid w:val="00281ACE"/>
    <w:rsid w:val="00285C4E"/>
    <w:rsid w:val="00287809"/>
    <w:rsid w:val="002928CF"/>
    <w:rsid w:val="00296C01"/>
    <w:rsid w:val="002A4FA5"/>
    <w:rsid w:val="002C1572"/>
    <w:rsid w:val="002C395A"/>
    <w:rsid w:val="002C398F"/>
    <w:rsid w:val="002C468E"/>
    <w:rsid w:val="002C59A9"/>
    <w:rsid w:val="002E4E2A"/>
    <w:rsid w:val="002E70C6"/>
    <w:rsid w:val="002F29B4"/>
    <w:rsid w:val="002F4175"/>
    <w:rsid w:val="002F4741"/>
    <w:rsid w:val="00300C90"/>
    <w:rsid w:val="00305966"/>
    <w:rsid w:val="0030611F"/>
    <w:rsid w:val="00324250"/>
    <w:rsid w:val="00331DC3"/>
    <w:rsid w:val="00340203"/>
    <w:rsid w:val="0034245E"/>
    <w:rsid w:val="00346CB7"/>
    <w:rsid w:val="003759D4"/>
    <w:rsid w:val="00375C1E"/>
    <w:rsid w:val="00380830"/>
    <w:rsid w:val="00385764"/>
    <w:rsid w:val="00391D58"/>
    <w:rsid w:val="003A5B83"/>
    <w:rsid w:val="003A6590"/>
    <w:rsid w:val="003A6EE2"/>
    <w:rsid w:val="003A735B"/>
    <w:rsid w:val="003B02E5"/>
    <w:rsid w:val="003B7BB0"/>
    <w:rsid w:val="003C0DBA"/>
    <w:rsid w:val="003C5289"/>
    <w:rsid w:val="003D0815"/>
    <w:rsid w:val="003D455A"/>
    <w:rsid w:val="003D51B8"/>
    <w:rsid w:val="003D6EBD"/>
    <w:rsid w:val="003F6BA2"/>
    <w:rsid w:val="00410DE4"/>
    <w:rsid w:val="00424439"/>
    <w:rsid w:val="00434D09"/>
    <w:rsid w:val="00435848"/>
    <w:rsid w:val="00440CF9"/>
    <w:rsid w:val="00450323"/>
    <w:rsid w:val="004544CE"/>
    <w:rsid w:val="00456148"/>
    <w:rsid w:val="0046101B"/>
    <w:rsid w:val="00471295"/>
    <w:rsid w:val="00472707"/>
    <w:rsid w:val="00481377"/>
    <w:rsid w:val="0048200D"/>
    <w:rsid w:val="00494172"/>
    <w:rsid w:val="0049799D"/>
    <w:rsid w:val="004A472B"/>
    <w:rsid w:val="004D1610"/>
    <w:rsid w:val="004E1812"/>
    <w:rsid w:val="004E6F2F"/>
    <w:rsid w:val="004F3A5D"/>
    <w:rsid w:val="004F5158"/>
    <w:rsid w:val="0050068B"/>
    <w:rsid w:val="005023FF"/>
    <w:rsid w:val="005204FF"/>
    <w:rsid w:val="00521A05"/>
    <w:rsid w:val="00523F48"/>
    <w:rsid w:val="00527B67"/>
    <w:rsid w:val="0053142C"/>
    <w:rsid w:val="005357F6"/>
    <w:rsid w:val="00544B70"/>
    <w:rsid w:val="00547CC6"/>
    <w:rsid w:val="00553943"/>
    <w:rsid w:val="00556EDF"/>
    <w:rsid w:val="00557562"/>
    <w:rsid w:val="00561DB9"/>
    <w:rsid w:val="0057304F"/>
    <w:rsid w:val="00584A83"/>
    <w:rsid w:val="00586564"/>
    <w:rsid w:val="00586ACB"/>
    <w:rsid w:val="005A2C67"/>
    <w:rsid w:val="005A2F1B"/>
    <w:rsid w:val="005A5D12"/>
    <w:rsid w:val="005B000A"/>
    <w:rsid w:val="005C0083"/>
    <w:rsid w:val="005D3CA8"/>
    <w:rsid w:val="005D45ED"/>
    <w:rsid w:val="005E78BB"/>
    <w:rsid w:val="005F5649"/>
    <w:rsid w:val="005F5D83"/>
    <w:rsid w:val="005F6EB7"/>
    <w:rsid w:val="006048FC"/>
    <w:rsid w:val="006135F7"/>
    <w:rsid w:val="00613829"/>
    <w:rsid w:val="00615633"/>
    <w:rsid w:val="00616140"/>
    <w:rsid w:val="0062390A"/>
    <w:rsid w:val="00633F7D"/>
    <w:rsid w:val="006346DE"/>
    <w:rsid w:val="0063764D"/>
    <w:rsid w:val="00655379"/>
    <w:rsid w:val="00657344"/>
    <w:rsid w:val="00661FF6"/>
    <w:rsid w:val="00663459"/>
    <w:rsid w:val="00684883"/>
    <w:rsid w:val="006858B6"/>
    <w:rsid w:val="006906B8"/>
    <w:rsid w:val="00692BB3"/>
    <w:rsid w:val="006A3643"/>
    <w:rsid w:val="006B1F8B"/>
    <w:rsid w:val="006B7B86"/>
    <w:rsid w:val="006B7C4E"/>
    <w:rsid w:val="006C3806"/>
    <w:rsid w:val="006C3FFE"/>
    <w:rsid w:val="006D057D"/>
    <w:rsid w:val="006D2542"/>
    <w:rsid w:val="006F09F3"/>
    <w:rsid w:val="0070371D"/>
    <w:rsid w:val="00703D0E"/>
    <w:rsid w:val="0071317D"/>
    <w:rsid w:val="00743223"/>
    <w:rsid w:val="00745911"/>
    <w:rsid w:val="00746611"/>
    <w:rsid w:val="00760500"/>
    <w:rsid w:val="00764B04"/>
    <w:rsid w:val="00787F5E"/>
    <w:rsid w:val="0079298C"/>
    <w:rsid w:val="007A2780"/>
    <w:rsid w:val="007B67F7"/>
    <w:rsid w:val="007D5F9B"/>
    <w:rsid w:val="007D6B40"/>
    <w:rsid w:val="007E205F"/>
    <w:rsid w:val="007E437A"/>
    <w:rsid w:val="007F7CBC"/>
    <w:rsid w:val="0080433B"/>
    <w:rsid w:val="00810BDE"/>
    <w:rsid w:val="00816389"/>
    <w:rsid w:val="0082544F"/>
    <w:rsid w:val="008271FF"/>
    <w:rsid w:val="00830EEB"/>
    <w:rsid w:val="0084712B"/>
    <w:rsid w:val="0085067A"/>
    <w:rsid w:val="008562EE"/>
    <w:rsid w:val="00861554"/>
    <w:rsid w:val="008654FB"/>
    <w:rsid w:val="008664EB"/>
    <w:rsid w:val="00873174"/>
    <w:rsid w:val="00875232"/>
    <w:rsid w:val="008A616E"/>
    <w:rsid w:val="008A63BA"/>
    <w:rsid w:val="008B56AB"/>
    <w:rsid w:val="008C29F8"/>
    <w:rsid w:val="008D0572"/>
    <w:rsid w:val="008E2F1D"/>
    <w:rsid w:val="00901F4C"/>
    <w:rsid w:val="00916A90"/>
    <w:rsid w:val="009346B7"/>
    <w:rsid w:val="00950854"/>
    <w:rsid w:val="009777D9"/>
    <w:rsid w:val="00977A6D"/>
    <w:rsid w:val="009830E0"/>
    <w:rsid w:val="0098356B"/>
    <w:rsid w:val="00985381"/>
    <w:rsid w:val="00985E5A"/>
    <w:rsid w:val="009925E5"/>
    <w:rsid w:val="00992C85"/>
    <w:rsid w:val="00993401"/>
    <w:rsid w:val="00993E4B"/>
    <w:rsid w:val="009943A8"/>
    <w:rsid w:val="009A37B5"/>
    <w:rsid w:val="009B66CE"/>
    <w:rsid w:val="009B6FE1"/>
    <w:rsid w:val="009B6FE4"/>
    <w:rsid w:val="009D16BE"/>
    <w:rsid w:val="009D76BF"/>
    <w:rsid w:val="009E7E21"/>
    <w:rsid w:val="009F08A2"/>
    <w:rsid w:val="009F4EF2"/>
    <w:rsid w:val="00A052C7"/>
    <w:rsid w:val="00A052F5"/>
    <w:rsid w:val="00A10CA6"/>
    <w:rsid w:val="00A10F5E"/>
    <w:rsid w:val="00A169FF"/>
    <w:rsid w:val="00A21714"/>
    <w:rsid w:val="00A25389"/>
    <w:rsid w:val="00A26DEF"/>
    <w:rsid w:val="00A35197"/>
    <w:rsid w:val="00A36413"/>
    <w:rsid w:val="00A371B9"/>
    <w:rsid w:val="00A46E04"/>
    <w:rsid w:val="00A54BD5"/>
    <w:rsid w:val="00A54EB0"/>
    <w:rsid w:val="00A60583"/>
    <w:rsid w:val="00A6299C"/>
    <w:rsid w:val="00A646D7"/>
    <w:rsid w:val="00A675D5"/>
    <w:rsid w:val="00A71A57"/>
    <w:rsid w:val="00A82F2E"/>
    <w:rsid w:val="00A93DA9"/>
    <w:rsid w:val="00A9457F"/>
    <w:rsid w:val="00AA4EA9"/>
    <w:rsid w:val="00AA4EF7"/>
    <w:rsid w:val="00AB6DFF"/>
    <w:rsid w:val="00AB7814"/>
    <w:rsid w:val="00AD193D"/>
    <w:rsid w:val="00AF4556"/>
    <w:rsid w:val="00B209AD"/>
    <w:rsid w:val="00B22F60"/>
    <w:rsid w:val="00B2617B"/>
    <w:rsid w:val="00B3543C"/>
    <w:rsid w:val="00B43505"/>
    <w:rsid w:val="00B451CA"/>
    <w:rsid w:val="00B45BEF"/>
    <w:rsid w:val="00B463C9"/>
    <w:rsid w:val="00B62D54"/>
    <w:rsid w:val="00B72FD3"/>
    <w:rsid w:val="00B73077"/>
    <w:rsid w:val="00B92728"/>
    <w:rsid w:val="00B92C04"/>
    <w:rsid w:val="00B93E13"/>
    <w:rsid w:val="00BB51AC"/>
    <w:rsid w:val="00BC28A4"/>
    <w:rsid w:val="00BC2E3A"/>
    <w:rsid w:val="00BC4DF3"/>
    <w:rsid w:val="00BD3F60"/>
    <w:rsid w:val="00BE4D77"/>
    <w:rsid w:val="00BE5AEB"/>
    <w:rsid w:val="00BF3F33"/>
    <w:rsid w:val="00C01BD7"/>
    <w:rsid w:val="00C0675C"/>
    <w:rsid w:val="00C10FFC"/>
    <w:rsid w:val="00C127BE"/>
    <w:rsid w:val="00C12E6C"/>
    <w:rsid w:val="00C14EED"/>
    <w:rsid w:val="00C44DCC"/>
    <w:rsid w:val="00C44E27"/>
    <w:rsid w:val="00C54E7F"/>
    <w:rsid w:val="00C60D12"/>
    <w:rsid w:val="00C659FE"/>
    <w:rsid w:val="00C66B52"/>
    <w:rsid w:val="00C833E7"/>
    <w:rsid w:val="00C85FAB"/>
    <w:rsid w:val="00C9182D"/>
    <w:rsid w:val="00CC2019"/>
    <w:rsid w:val="00CD2E28"/>
    <w:rsid w:val="00CE362D"/>
    <w:rsid w:val="00D036E7"/>
    <w:rsid w:val="00D06572"/>
    <w:rsid w:val="00D15C6B"/>
    <w:rsid w:val="00D208EB"/>
    <w:rsid w:val="00D23323"/>
    <w:rsid w:val="00D35B43"/>
    <w:rsid w:val="00D4014F"/>
    <w:rsid w:val="00D428DA"/>
    <w:rsid w:val="00D666A3"/>
    <w:rsid w:val="00D905C9"/>
    <w:rsid w:val="00D9375D"/>
    <w:rsid w:val="00DA5920"/>
    <w:rsid w:val="00DA6F90"/>
    <w:rsid w:val="00DB0793"/>
    <w:rsid w:val="00DB3AF1"/>
    <w:rsid w:val="00DC3D92"/>
    <w:rsid w:val="00DC61B4"/>
    <w:rsid w:val="00DD18A3"/>
    <w:rsid w:val="00DE654A"/>
    <w:rsid w:val="00DF5C87"/>
    <w:rsid w:val="00E06D23"/>
    <w:rsid w:val="00E10671"/>
    <w:rsid w:val="00E15D15"/>
    <w:rsid w:val="00E2574E"/>
    <w:rsid w:val="00E3283F"/>
    <w:rsid w:val="00E43F48"/>
    <w:rsid w:val="00E503FF"/>
    <w:rsid w:val="00E51F19"/>
    <w:rsid w:val="00E626BC"/>
    <w:rsid w:val="00E63B7B"/>
    <w:rsid w:val="00E847D8"/>
    <w:rsid w:val="00E92903"/>
    <w:rsid w:val="00E94671"/>
    <w:rsid w:val="00EA760E"/>
    <w:rsid w:val="00EA7F63"/>
    <w:rsid w:val="00EB6BBC"/>
    <w:rsid w:val="00EC399B"/>
    <w:rsid w:val="00ED2086"/>
    <w:rsid w:val="00ED5117"/>
    <w:rsid w:val="00ED5AC3"/>
    <w:rsid w:val="00EF4B86"/>
    <w:rsid w:val="00F01D9A"/>
    <w:rsid w:val="00F029B8"/>
    <w:rsid w:val="00F13720"/>
    <w:rsid w:val="00F35044"/>
    <w:rsid w:val="00F40574"/>
    <w:rsid w:val="00F41E78"/>
    <w:rsid w:val="00F42D95"/>
    <w:rsid w:val="00F43E3E"/>
    <w:rsid w:val="00F50404"/>
    <w:rsid w:val="00F637E7"/>
    <w:rsid w:val="00F662CD"/>
    <w:rsid w:val="00F74462"/>
    <w:rsid w:val="00F77102"/>
    <w:rsid w:val="00F81271"/>
    <w:rsid w:val="00F97515"/>
    <w:rsid w:val="00F979CA"/>
    <w:rsid w:val="00FA255A"/>
    <w:rsid w:val="00FB2931"/>
    <w:rsid w:val="00FC337D"/>
    <w:rsid w:val="00FC7643"/>
    <w:rsid w:val="00FD44CB"/>
    <w:rsid w:val="00FD509C"/>
    <w:rsid w:val="00FD5DCC"/>
    <w:rsid w:val="00FD6E11"/>
    <w:rsid w:val="00FE1F58"/>
    <w:rsid w:val="00FE6914"/>
    <w:rsid w:val="00FF33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spacing w:after="0" w:line="480" w:lineRule="auto"/>
      <w:ind w:left="720" w:hanging="720"/>
    </w:pPr>
  </w:style>
  <w:style w:type="paragraph" w:styleId="Revision">
    <w:name w:val="Revision"/>
    <w:hidden/>
    <w:uiPriority w:val="99"/>
    <w:semiHidden/>
    <w:rsid w:val="006C38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57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6FF3-9735-4448-ABF8-DF7F2A73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21</Pages>
  <Words>19738</Words>
  <Characters>112509</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Askey,Bryce C</cp:lastModifiedBy>
  <cp:revision>8</cp:revision>
  <dcterms:created xsi:type="dcterms:W3CDTF">2021-08-18T13:14:00Z</dcterms:created>
  <dcterms:modified xsi:type="dcterms:W3CDTF">2021-08-19T00:01:00Z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id="rCZiG7yD"/&gt;&lt;style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