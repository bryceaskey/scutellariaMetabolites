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Dake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w:t>
      </w:r>
      <w:proofErr w:type="gramStart"/>
      <w:r w:rsidRPr="000C0613">
        <w:rPr>
          <w:rFonts w:ascii="Times New Roman" w:hAnsi="Times New Roman" w:cs="Times New Roman"/>
          <w:sz w:val="24"/>
          <w:szCs w:val="24"/>
          <w:vertAlign w:val="superscript"/>
        </w:rPr>
        <w:t>2,*</w:t>
      </w:r>
      <w:proofErr w:type="gramEnd"/>
      <w:r w:rsidRPr="000C0613">
        <w:rPr>
          <w:rFonts w:ascii="Times New Roman" w:hAnsi="Times New Roman" w:cs="Times New Roman"/>
          <w:sz w:val="24"/>
          <w:szCs w:val="24"/>
          <w:vertAlign w:val="superscript"/>
        </w:rPr>
        <w:t xml:space="preserve"> </w:t>
      </w:r>
      <w:r w:rsidRPr="000C0613">
        <w:rPr>
          <w:rFonts w:ascii="Times New Roman" w:hAnsi="Times New Roman" w:cs="Times New Roman"/>
          <w:sz w:val="24"/>
          <w:szCs w:val="24"/>
        </w:rPr>
        <w:t>and Jeongim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Horticultural Sciences Department, University of Florida, Gainesville, FL, USA</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Plant Molecular and Cellular Biology Graduate Program, University of Florida, Gainesville, FL, USA</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7B08B946"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jkim6@ufl.edu,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Jeongim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379ADF8E" w:rsidR="00743223" w:rsidRDefault="00743223" w:rsidP="0066345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4F4E56E0" w14:textId="1E2C70B8" w:rsidR="003C0DBA" w:rsidRPr="00A25389" w:rsidRDefault="00FC337D" w:rsidP="00663459">
      <w:pPr>
        <w:spacing w:after="0" w:line="360" w:lineRule="auto"/>
        <w:rPr>
          <w:rFonts w:ascii="Times New Roman" w:hAnsi="Times New Roman" w:cs="Times New Roman"/>
          <w:sz w:val="24"/>
          <w:szCs w:val="24"/>
        </w:rPr>
      </w:pPr>
      <w:r w:rsidRPr="00C14EED">
        <w:rPr>
          <w:rFonts w:ascii="Times New Roman" w:hAnsi="Times New Roman" w:cs="Times New Roman"/>
          <w:sz w:val="24"/>
          <w:szCs w:val="24"/>
        </w:rPr>
        <w:t xml:space="preserve">The </w:t>
      </w:r>
      <w:r w:rsidRPr="00C14EED">
        <w:rPr>
          <w:rFonts w:ascii="Times New Roman" w:hAnsi="Times New Roman" w:cs="Times New Roman"/>
          <w:i/>
          <w:iCs/>
          <w:sz w:val="24"/>
          <w:szCs w:val="24"/>
        </w:rPr>
        <w:t xml:space="preserve">Scutellaria </w:t>
      </w:r>
      <w:r w:rsidRPr="00C14EED">
        <w:rPr>
          <w:rFonts w:ascii="Times New Roman" w:hAnsi="Times New Roman" w:cs="Times New Roman"/>
          <w:sz w:val="24"/>
          <w:szCs w:val="24"/>
        </w:rPr>
        <w:t xml:space="preserve">genus contains </w:t>
      </w:r>
      <w:r w:rsidR="00DA6F90" w:rsidRPr="00C14EED">
        <w:rPr>
          <w:rFonts w:ascii="Times New Roman" w:hAnsi="Times New Roman" w:cs="Times New Roman"/>
          <w:sz w:val="24"/>
          <w:szCs w:val="24"/>
        </w:rPr>
        <w:t>multiple</w:t>
      </w:r>
      <w:r w:rsidRPr="00C14EED">
        <w:rPr>
          <w:rFonts w:ascii="Times New Roman" w:hAnsi="Times New Roman" w:cs="Times New Roman"/>
          <w:sz w:val="24"/>
          <w:szCs w:val="24"/>
        </w:rPr>
        <w:t xml:space="preserve"> plant species used extensively in traditional medicines due to their various anti-inflammatory, sedative, and neuroprotective effects.</w:t>
      </w:r>
      <w:r w:rsidR="00A10CA6" w:rsidRPr="00C14EED">
        <w:rPr>
          <w:rFonts w:ascii="Times New Roman" w:hAnsi="Times New Roman" w:cs="Times New Roman"/>
          <w:sz w:val="24"/>
          <w:szCs w:val="24"/>
        </w:rPr>
        <w:t xml:space="preserve"> </w:t>
      </w:r>
      <w:r w:rsidR="00A10CA6" w:rsidRPr="00C14EED">
        <w:rPr>
          <w:rFonts w:ascii="Times New Roman" w:hAnsi="Times New Roman" w:cs="Times New Roman"/>
          <w:i/>
          <w:iCs/>
          <w:sz w:val="24"/>
          <w:szCs w:val="24"/>
        </w:rPr>
        <w:t>S. baicalensis</w:t>
      </w:r>
      <w:r w:rsidR="00A10CA6" w:rsidRPr="00C14EED">
        <w:rPr>
          <w:rFonts w:ascii="Times New Roman" w:hAnsi="Times New Roman" w:cs="Times New Roman"/>
          <w:sz w:val="24"/>
          <w:szCs w:val="24"/>
        </w:rPr>
        <w:t xml:space="preserve"> is one of the most well-known of these species, and previous works have identified its accumulation of bioactive flavones </w:t>
      </w:r>
      <w:r w:rsidRPr="00C14EED">
        <w:rPr>
          <w:rFonts w:ascii="Times New Roman" w:hAnsi="Times New Roman" w:cs="Times New Roman"/>
          <w:sz w:val="24"/>
          <w:szCs w:val="24"/>
        </w:rPr>
        <w:t>as a primary source of these effects</w:t>
      </w:r>
      <w:r w:rsidR="00A10CA6" w:rsidRPr="00C14EED">
        <w:rPr>
          <w:rFonts w:ascii="Times New Roman" w:hAnsi="Times New Roman" w:cs="Times New Roman"/>
          <w:sz w:val="24"/>
          <w:szCs w:val="24"/>
        </w:rPr>
        <w:t>.</w:t>
      </w:r>
      <w:r w:rsidR="00BE5AEB"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Recent genomics studies and biochemical analysis with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have advanced understanding of </w:t>
      </w:r>
      <w:r w:rsidR="00C14EED" w:rsidRPr="00C14EED">
        <w:rPr>
          <w:rFonts w:ascii="Times New Roman" w:hAnsi="Times New Roman" w:cs="Times New Roman"/>
          <w:sz w:val="24"/>
          <w:szCs w:val="24"/>
        </w:rPr>
        <w:t xml:space="preserve">the </w:t>
      </w:r>
      <w:r w:rsidR="00C14EED">
        <w:rPr>
          <w:rFonts w:ascii="Times New Roman" w:hAnsi="Times New Roman" w:cs="Times New Roman"/>
          <w:sz w:val="24"/>
          <w:szCs w:val="24"/>
        </w:rPr>
        <w:t xml:space="preserve">flavone biosynthesis in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D9375D">
        <w:rPr>
          <w:rFonts w:ascii="Times New Roman" w:hAnsi="Times New Roman" w:cs="Times New Roman"/>
          <w:sz w:val="24"/>
          <w:szCs w:val="24"/>
        </w:rPr>
        <w:t xml:space="preserve"> </w:t>
      </w:r>
      <w:r w:rsidR="00C14EED">
        <w:rPr>
          <w:rFonts w:ascii="Times New Roman" w:hAnsi="Times New Roman" w:cs="Times New Roman"/>
          <w:sz w:val="24"/>
          <w:szCs w:val="24"/>
        </w:rPr>
        <w:t xml:space="preserve">Although over several hundreds of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occur in the northern hemisphere, biochemical properties of most species are poorly understood. In this study, we have analyzed organ specific flavonoid profiles of seven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C14EED">
        <w:rPr>
          <w:rFonts w:ascii="Times New Roman" w:hAnsi="Times New Roman" w:cs="Times New Roman"/>
          <w:b/>
          <w:bCs/>
          <w:sz w:val="24"/>
          <w:szCs w:val="24"/>
        </w:rPr>
        <w:t xml:space="preserve"> </w:t>
      </w:r>
      <w:r w:rsidR="00C14EED" w:rsidRPr="00D9375D">
        <w:rPr>
          <w:rFonts w:ascii="Times New Roman" w:hAnsi="Times New Roman" w:cs="Times New Roman"/>
          <w:sz w:val="24"/>
          <w:szCs w:val="24"/>
        </w:rPr>
        <w:t>s</w:t>
      </w:r>
      <w:r w:rsidR="00C14EED" w:rsidRPr="00C14EED">
        <w:rPr>
          <w:rFonts w:ascii="Times New Roman" w:hAnsi="Times New Roman" w:cs="Times New Roman"/>
          <w:sz w:val="24"/>
          <w:szCs w:val="24"/>
        </w:rPr>
        <w:t>pecies</w:t>
      </w:r>
      <w:r w:rsidR="00C14EED">
        <w:rPr>
          <w:rFonts w:ascii="Times New Roman" w:hAnsi="Times New Roman" w:cs="Times New Roman"/>
          <w:sz w:val="24"/>
          <w:szCs w:val="24"/>
        </w:rPr>
        <w:t xml:space="preserve"> including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racemosa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 xml:space="preserve">wrightii </w:t>
      </w:r>
      <w:r w:rsidR="00C14EED" w:rsidRPr="00D9375D">
        <w:rPr>
          <w:rFonts w:ascii="Times New Roman" w:hAnsi="Times New Roman" w:cs="Times New Roman"/>
          <w:sz w:val="24"/>
          <w:szCs w:val="24"/>
        </w:rPr>
        <w:t>native</w:t>
      </w:r>
      <w:r w:rsidR="00C14EED">
        <w:rPr>
          <w:rFonts w:ascii="Times New Roman" w:hAnsi="Times New Roman" w:cs="Times New Roman"/>
          <w:i/>
          <w:iCs/>
          <w:sz w:val="24"/>
          <w:szCs w:val="24"/>
        </w:rPr>
        <w:t xml:space="preserve"> </w:t>
      </w:r>
      <w:r w:rsidR="00C14EED" w:rsidRPr="00D9375D">
        <w:rPr>
          <w:rFonts w:ascii="Times New Roman" w:hAnsi="Times New Roman" w:cs="Times New Roman"/>
          <w:sz w:val="24"/>
          <w:szCs w:val="24"/>
        </w:rPr>
        <w:t xml:space="preserve">to America. Our study </w:t>
      </w:r>
      <w:r w:rsidR="00C14EED">
        <w:rPr>
          <w:rFonts w:ascii="Times New Roman" w:hAnsi="Times New Roman" w:cs="Times New Roman"/>
          <w:sz w:val="24"/>
          <w:szCs w:val="24"/>
        </w:rPr>
        <w:t xml:space="preserve">revealed that high levels of 4' </w:t>
      </w:r>
      <w:proofErr w:type="spellStart"/>
      <w:r w:rsidR="00C14EED">
        <w:rPr>
          <w:rFonts w:ascii="Times New Roman" w:hAnsi="Times New Roman" w:cs="Times New Roman"/>
          <w:sz w:val="24"/>
          <w:szCs w:val="24"/>
        </w:rPr>
        <w:t>deoxyflavones</w:t>
      </w:r>
      <w:proofErr w:type="spellEnd"/>
      <w:r w:rsidR="00C14EED">
        <w:rPr>
          <w:rFonts w:ascii="Times New Roman" w:hAnsi="Times New Roman" w:cs="Times New Roman"/>
          <w:sz w:val="24"/>
          <w:szCs w:val="24"/>
        </w:rPr>
        <w:t xml:space="preserve"> in aerial parts of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racemosa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wrightii</w:t>
      </w:r>
      <w:r w:rsidR="00C14EED" w:rsidRPr="00D9375D">
        <w:rPr>
          <w:rFonts w:ascii="Times New Roman" w:hAnsi="Times New Roman" w:cs="Times New Roman"/>
          <w:sz w:val="24"/>
          <w:szCs w:val="24"/>
        </w:rPr>
        <w:t xml:space="preserve">, </w:t>
      </w:r>
      <w:r w:rsidR="00C14EED">
        <w:rPr>
          <w:rFonts w:ascii="Times New Roman" w:hAnsi="Times New Roman" w:cs="Times New Roman"/>
          <w:sz w:val="24"/>
          <w:szCs w:val="24"/>
        </w:rPr>
        <w:t>which are known to accumulate mostly in roots</w:t>
      </w:r>
      <w:r w:rsidR="00375C1E">
        <w:rPr>
          <w:rFonts w:ascii="Times New Roman" w:hAnsi="Times New Roman" w:cs="Times New Roman"/>
          <w:sz w:val="24"/>
          <w:szCs w:val="24"/>
        </w:rPr>
        <w:t xml:space="preserve"> of </w:t>
      </w:r>
      <w:r w:rsidR="00375C1E" w:rsidRPr="00C14EED">
        <w:rPr>
          <w:rFonts w:ascii="Times New Roman" w:hAnsi="Times New Roman" w:cs="Times New Roman"/>
          <w:i/>
          <w:iCs/>
          <w:sz w:val="24"/>
          <w:szCs w:val="24"/>
        </w:rPr>
        <w:t>S. baicalensis</w:t>
      </w:r>
      <w:r w:rsidR="00375C1E" w:rsidRPr="00C14EED">
        <w:rPr>
          <w:rFonts w:ascii="Times New Roman" w:hAnsi="Times New Roman" w:cs="Times New Roman"/>
          <w:sz w:val="24"/>
          <w:szCs w:val="24"/>
        </w:rPr>
        <w:t xml:space="preserve"> </w:t>
      </w:r>
      <w:r w:rsidR="00375C1E">
        <w:rPr>
          <w:rFonts w:ascii="Times New Roman" w:hAnsi="Times New Roman" w:cs="Times New Roman"/>
          <w:sz w:val="24"/>
          <w:szCs w:val="24"/>
        </w:rPr>
        <w:t xml:space="preserve">and </w:t>
      </w:r>
      <w:r w:rsidR="00375C1E" w:rsidRPr="00C14EED">
        <w:rPr>
          <w:rFonts w:ascii="Times New Roman" w:hAnsi="Times New Roman" w:cs="Times New Roman"/>
          <w:i/>
          <w:iCs/>
          <w:sz w:val="24"/>
          <w:szCs w:val="24"/>
        </w:rPr>
        <w:t xml:space="preserve">S. </w:t>
      </w:r>
      <w:r w:rsidR="00375C1E">
        <w:rPr>
          <w:rFonts w:ascii="Times New Roman" w:hAnsi="Times New Roman" w:cs="Times New Roman"/>
          <w:i/>
          <w:iCs/>
          <w:sz w:val="24"/>
          <w:szCs w:val="24"/>
        </w:rPr>
        <w:t>barbata</w:t>
      </w:r>
      <w:r w:rsidR="00C14EED">
        <w:rPr>
          <w:rFonts w:ascii="Times New Roman" w:hAnsi="Times New Roman" w:cs="Times New Roman"/>
          <w:sz w:val="24"/>
          <w:szCs w:val="24"/>
        </w:rPr>
        <w:t xml:space="preserve">. Our metabolomics and NMR study identified the accumulation of </w:t>
      </w:r>
      <w:proofErr w:type="spellStart"/>
      <w:r w:rsidR="00C14EED">
        <w:rPr>
          <w:rFonts w:ascii="Times New Roman" w:hAnsi="Times New Roman" w:cs="Times New Roman"/>
          <w:sz w:val="24"/>
          <w:szCs w:val="24"/>
        </w:rPr>
        <w:t>isoscutellarin</w:t>
      </w:r>
      <w:proofErr w:type="spellEnd"/>
      <w:r w:rsidR="00C14EED">
        <w:rPr>
          <w:rFonts w:ascii="Times New Roman" w:hAnsi="Times New Roman" w:cs="Times New Roman"/>
          <w:sz w:val="24"/>
          <w:szCs w:val="24"/>
        </w:rPr>
        <w:t xml:space="preserve"> in stems or leaves of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including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r w:rsidR="00C14EED">
        <w:rPr>
          <w:rFonts w:ascii="Times New Roman" w:hAnsi="Times New Roman" w:cs="Times New Roman"/>
          <w:sz w:val="24"/>
          <w:szCs w:val="24"/>
        </w:rPr>
        <w:t xml:space="preserve">, which was not detected in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racemosa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 xml:space="preserve">wrightii, </w:t>
      </w:r>
      <w:r w:rsidR="00C14EED" w:rsidRPr="00D9375D">
        <w:rPr>
          <w:rFonts w:ascii="Times New Roman" w:hAnsi="Times New Roman" w:cs="Times New Roman"/>
          <w:sz w:val="24"/>
          <w:szCs w:val="24"/>
        </w:rPr>
        <w:t xml:space="preserve">Distinctive </w:t>
      </w:r>
      <w:r w:rsidR="00C14EED">
        <w:rPr>
          <w:rFonts w:ascii="Times New Roman" w:hAnsi="Times New Roman" w:cs="Times New Roman"/>
          <w:sz w:val="24"/>
          <w:szCs w:val="24"/>
        </w:rPr>
        <w:t xml:space="preserve">organ-specific </w:t>
      </w:r>
      <w:r w:rsidR="00C14EED" w:rsidRPr="00D9375D">
        <w:rPr>
          <w:rFonts w:ascii="Times New Roman" w:hAnsi="Times New Roman" w:cs="Times New Roman"/>
          <w:sz w:val="24"/>
          <w:szCs w:val="24"/>
        </w:rPr>
        <w:t>metabolite profiles among</w:t>
      </w:r>
      <w:r w:rsidR="00C14EED">
        <w:rPr>
          <w:rFonts w:ascii="Times New Roman" w:hAnsi="Times New Roman" w:cs="Times New Roman"/>
          <w:i/>
          <w:iCs/>
          <w:sz w:val="24"/>
          <w:szCs w:val="24"/>
        </w:rPr>
        <w:t xml:space="preserve"> Scutellaria </w:t>
      </w:r>
      <w:r w:rsidR="00C14EED" w:rsidRPr="00D9375D">
        <w:rPr>
          <w:rFonts w:ascii="Times New Roman" w:hAnsi="Times New Roman" w:cs="Times New Roman"/>
          <w:sz w:val="24"/>
          <w:szCs w:val="24"/>
        </w:rPr>
        <w:t xml:space="preserve">species </w:t>
      </w:r>
      <w:r w:rsidR="00C14EED">
        <w:rPr>
          <w:rFonts w:ascii="Times New Roman" w:hAnsi="Times New Roman" w:cs="Times New Roman"/>
          <w:sz w:val="24"/>
          <w:szCs w:val="24"/>
        </w:rPr>
        <w:t xml:space="preserve">suggest </w:t>
      </w:r>
      <w:r w:rsidR="00FD509C">
        <w:rPr>
          <w:rFonts w:ascii="Times New Roman" w:hAnsi="Times New Roman" w:cs="Times New Roman"/>
          <w:sz w:val="24"/>
          <w:szCs w:val="24"/>
        </w:rPr>
        <w:t>....</w:t>
      </w:r>
      <w:r w:rsidR="00375C1E">
        <w:rPr>
          <w:rFonts w:ascii="Times New Roman" w:hAnsi="Times New Roman" w:cs="Times New Roman"/>
          <w:sz w:val="24"/>
          <w:szCs w:val="24"/>
        </w:rPr>
        <w:t xml:space="preserve">  </w:t>
      </w:r>
      <w:r w:rsidR="002928CF" w:rsidRPr="002928CF">
        <w:rPr>
          <w:rFonts w:ascii="Times New Roman" w:hAnsi="Times New Roman" w:cs="Times New Roman"/>
          <w:b/>
          <w:bCs/>
          <w:sz w:val="24"/>
          <w:szCs w:val="24"/>
        </w:rPr>
        <w:br w:type="page"/>
      </w:r>
      <w:r w:rsidR="002928CF" w:rsidRPr="002928CF">
        <w:rPr>
          <w:rFonts w:ascii="Times New Roman" w:hAnsi="Times New Roman" w:cs="Times New Roman"/>
          <w:b/>
          <w:bCs/>
          <w:sz w:val="24"/>
          <w:szCs w:val="24"/>
        </w:rPr>
        <w:lastRenderedPageBreak/>
        <w:t>INTRODUCTION</w:t>
      </w:r>
    </w:p>
    <w:p w14:paraId="55C14CA7" w14:textId="22AFBFDD"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mass production systems for these medicinal compounds is </w:t>
      </w:r>
      <w:del w:id="0" w:author="Jeongim Kim" w:date="2021-08-16T17:23:00Z">
        <w:r w:rsidRPr="00B3543C" w:rsidDel="00331DC3">
          <w:rPr>
            <w:rFonts w:ascii="Times New Roman" w:hAnsi="Times New Roman" w:cs="Times New Roman"/>
            <w:sz w:val="24"/>
            <w:szCs w:val="24"/>
          </w:rPr>
          <w:delText xml:space="preserve">extremely </w:delText>
        </w:r>
      </w:del>
      <w:r w:rsidRPr="00B3543C">
        <w:rPr>
          <w:rFonts w:ascii="Times New Roman" w:hAnsi="Times New Roman" w:cs="Times New Roman"/>
          <w:sz w:val="24"/>
          <w:szCs w:val="24"/>
        </w:rPr>
        <w:t>desirable</w:t>
      </w:r>
      <w:del w:id="1" w:author="Jeongim Kim" w:date="2021-08-16T17:22:00Z">
        <w:r w:rsidRPr="00B3543C" w:rsidDel="00331DC3">
          <w:rPr>
            <w:rFonts w:ascii="Times New Roman" w:hAnsi="Times New Roman" w:cs="Times New Roman"/>
            <w:sz w:val="24"/>
            <w:szCs w:val="24"/>
          </w:rPr>
          <w:delText xml:space="preserve">. As chemical synthesis methods </w:delText>
        </w:r>
        <w:r w:rsidR="00916A90" w:rsidDel="00331DC3">
          <w:rPr>
            <w:rFonts w:ascii="Times New Roman" w:hAnsi="Times New Roman" w:cs="Times New Roman"/>
            <w:sz w:val="24"/>
            <w:szCs w:val="24"/>
          </w:rPr>
          <w:delText>can be</w:delText>
        </w:r>
        <w:r w:rsidRPr="00B3543C" w:rsidDel="00331DC3">
          <w:rPr>
            <w:rFonts w:ascii="Times New Roman" w:hAnsi="Times New Roman" w:cs="Times New Roman"/>
            <w:sz w:val="24"/>
            <w:szCs w:val="24"/>
          </w:rPr>
          <w:delText xml:space="preserve"> limited by their expense and relative inefficiency, </w:delText>
        </w:r>
      </w:del>
      <w:ins w:id="2" w:author="Jeongim Kim" w:date="2021-08-16T17:22:00Z">
        <w:r w:rsidR="00331DC3">
          <w:rPr>
            <w:rFonts w:ascii="Times New Roman" w:hAnsi="Times New Roman" w:cs="Times New Roman"/>
            <w:sz w:val="24"/>
            <w:szCs w:val="24"/>
          </w:rPr>
          <w:t xml:space="preserve"> through </w:t>
        </w:r>
      </w:ins>
      <w:r w:rsidRPr="00B3543C">
        <w:rPr>
          <w:rFonts w:ascii="Times New Roman" w:hAnsi="Times New Roman" w:cs="Times New Roman"/>
          <w:sz w:val="24"/>
          <w:szCs w:val="24"/>
        </w:rPr>
        <w:t xml:space="preserve">biotechnology-based methods </w:t>
      </w:r>
      <w:ins w:id="3" w:author="Jeongim Kim" w:date="2021-08-16T17:22:00Z">
        <w:r w:rsidR="00331DC3">
          <w:rPr>
            <w:rFonts w:ascii="Times New Roman" w:hAnsi="Times New Roman" w:cs="Times New Roman"/>
            <w:sz w:val="24"/>
            <w:szCs w:val="24"/>
          </w:rPr>
          <w:t xml:space="preserve">such as molecular breeding. </w:t>
        </w:r>
      </w:ins>
      <w:del w:id="4" w:author="Jeongim Kim" w:date="2021-08-16T17:23:00Z">
        <w:r w:rsidR="0063764D" w:rsidDel="00331DC3">
          <w:rPr>
            <w:rFonts w:ascii="Times New Roman" w:hAnsi="Times New Roman" w:cs="Times New Roman"/>
            <w:sz w:val="24"/>
            <w:szCs w:val="24"/>
          </w:rPr>
          <w:delText>are a promising alternative for</w:delText>
        </w:r>
        <w:r w:rsidRPr="00B3543C" w:rsidDel="00331DC3">
          <w:rPr>
            <w:rFonts w:ascii="Times New Roman" w:hAnsi="Times New Roman" w:cs="Times New Roman"/>
            <w:sz w:val="24"/>
            <w:szCs w:val="24"/>
          </w:rPr>
          <w:delText xml:space="preserve"> mass production</w:delText>
        </w:r>
        <w:r w:rsidR="00916A90" w:rsidDel="00331DC3">
          <w:rPr>
            <w:rFonts w:ascii="Times New Roman" w:hAnsi="Times New Roman" w:cs="Times New Roman"/>
            <w:sz w:val="24"/>
            <w:szCs w:val="24"/>
          </w:rPr>
          <w:delText xml:space="preserve"> of more structurally complex compounds</w:delText>
        </w:r>
        <w:r w:rsidDel="00331DC3">
          <w:rPr>
            <w:rFonts w:ascii="Times New Roman" w:hAnsi="Times New Roman" w:cs="Times New Roman"/>
            <w:sz w:val="24"/>
            <w:szCs w:val="24"/>
          </w:rPr>
          <w:delText xml:space="preserve"> </w:delText>
        </w:r>
        <w:r w:rsidDel="00331DC3">
          <w:rPr>
            <w:rFonts w:ascii="Times New Roman" w:hAnsi="Times New Roman" w:cs="Times New Roman"/>
            <w:sz w:val="24"/>
            <w:szCs w:val="24"/>
          </w:rPr>
          <w:fldChar w:fldCharType="begin"/>
        </w:r>
        <w:r w:rsidDel="00331DC3">
          <w:rPr>
            <w:rFonts w:ascii="Times New Roman" w:hAnsi="Times New Roman" w:cs="Times New Roman"/>
            <w:sz w:val="24"/>
            <w:szCs w:val="24"/>
          </w:rPr>
          <w:delInstrText xml:space="preserve"> ADDIN ZOTERO_ITEM CSL_CITATION {"citationID":"G8YYI8fp","properties":{"formattedCitation":"(Yang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delInstrText>
        </w:r>
        <w:r w:rsidDel="00331DC3">
          <w:rPr>
            <w:rFonts w:ascii="Times New Roman" w:hAnsi="Times New Roman" w:cs="Times New Roman"/>
            <w:sz w:val="24"/>
            <w:szCs w:val="24"/>
          </w:rPr>
          <w:fldChar w:fldCharType="separate"/>
        </w:r>
        <w:r w:rsidRPr="00B3543C" w:rsidDel="00331DC3">
          <w:rPr>
            <w:rFonts w:ascii="Times New Roman" w:hAnsi="Times New Roman" w:cs="Times New Roman"/>
            <w:sz w:val="24"/>
          </w:rPr>
          <w:delText>(Yang et al., 2016)</w:delText>
        </w:r>
        <w:r w:rsidDel="00331DC3">
          <w:rPr>
            <w:rFonts w:ascii="Times New Roman" w:hAnsi="Times New Roman" w:cs="Times New Roman"/>
            <w:sz w:val="24"/>
            <w:szCs w:val="24"/>
          </w:rPr>
          <w:fldChar w:fldCharType="end"/>
        </w:r>
        <w:r w:rsidRPr="00B3543C" w:rsidDel="00331DC3">
          <w:rPr>
            <w:rFonts w:ascii="Times New Roman" w:hAnsi="Times New Roman" w:cs="Times New Roman"/>
            <w:sz w:val="24"/>
            <w:szCs w:val="24"/>
          </w:rPr>
          <w:delText>.</w:delText>
        </w:r>
        <w:r w:rsidR="0063764D" w:rsidDel="00331DC3">
          <w:rPr>
            <w:rFonts w:ascii="Times New Roman" w:hAnsi="Times New Roman" w:cs="Times New Roman"/>
            <w:sz w:val="24"/>
            <w:szCs w:val="24"/>
          </w:rPr>
          <w:delText xml:space="preserve"> </w:delText>
        </w:r>
      </w:del>
      <w:r w:rsidR="0063764D">
        <w:rPr>
          <w:rFonts w:ascii="Times New Roman" w:hAnsi="Times New Roman" w:cs="Times New Roman"/>
          <w:sz w:val="24"/>
          <w:szCs w:val="24"/>
        </w:rPr>
        <w:t xml:space="preserve">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del w:id="5" w:author="Jeongim Kim" w:date="2021-08-16T17:19:00Z">
        <w:r w:rsidR="001C0C18" w:rsidDel="00331DC3">
          <w:rPr>
            <w:rFonts w:ascii="Times New Roman" w:hAnsi="Times New Roman" w:cs="Times New Roman"/>
            <w:sz w:val="24"/>
            <w:szCs w:val="24"/>
          </w:rPr>
          <w:delText xml:space="preserve">chemically </w:delText>
        </w:r>
      </w:del>
      <w:r w:rsidR="001C0C18">
        <w:rPr>
          <w:rFonts w:ascii="Times New Roman" w:hAnsi="Times New Roman" w:cs="Times New Roman"/>
          <w:sz w:val="24"/>
          <w:szCs w:val="24"/>
        </w:rPr>
        <w:t xml:space="preserve">analyze </w:t>
      </w:r>
      <w:ins w:id="6" w:author="Jeongim Kim" w:date="2021-08-16T17:19:00Z">
        <w:r w:rsidR="00331DC3">
          <w:rPr>
            <w:rFonts w:ascii="Times New Roman" w:hAnsi="Times New Roman" w:cs="Times New Roman"/>
            <w:sz w:val="24"/>
            <w:szCs w:val="24"/>
          </w:rPr>
          <w:t xml:space="preserve">biochemical properties of </w:t>
        </w:r>
      </w:ins>
      <w:r w:rsidR="001C0C18">
        <w:rPr>
          <w:rFonts w:ascii="Times New Roman" w:hAnsi="Times New Roman" w:cs="Times New Roman"/>
          <w:sz w:val="24"/>
          <w:szCs w:val="24"/>
        </w:rPr>
        <w:t>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w:t>
      </w:r>
      <w:proofErr w:type="gramStart"/>
      <w:r w:rsidR="0063764D">
        <w:rPr>
          <w:rFonts w:ascii="Times New Roman" w:hAnsi="Times New Roman" w:cs="Times New Roman"/>
          <w:sz w:val="24"/>
          <w:szCs w:val="24"/>
        </w:rPr>
        <w:t>improvement, and</w:t>
      </w:r>
      <w:proofErr w:type="gramEnd"/>
      <w:r w:rsidR="0063764D">
        <w:rPr>
          <w:rFonts w:ascii="Times New Roman" w:hAnsi="Times New Roman" w:cs="Times New Roman"/>
          <w:sz w:val="24"/>
          <w:szCs w:val="24"/>
        </w:rPr>
        <w:t xml:space="preserve">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53805C71"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Lamiaceae,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w:t>
      </w:r>
      <w:moveFromRangeStart w:id="7" w:author="Jeongim Kim" w:date="2021-08-16T17:26:00Z" w:name="move80027220"/>
      <w:moveFrom w:id="8" w:author="Jeongim Kim" w:date="2021-08-16T17:26:00Z">
        <w:r w:rsidR="002347F4" w:rsidDel="00331DC3">
          <w:rPr>
            <w:rFonts w:ascii="Times New Roman" w:hAnsi="Times New Roman" w:cs="Times New Roman"/>
            <w:sz w:val="24"/>
            <w:szCs w:val="24"/>
          </w:rPr>
          <w:t xml:space="preserve">A reference genome </w:t>
        </w:r>
        <w:r w:rsidR="007D5F9B" w:rsidDel="00331DC3">
          <w:rPr>
            <w:rFonts w:ascii="Times New Roman" w:hAnsi="Times New Roman" w:cs="Times New Roman"/>
            <w:sz w:val="24"/>
            <w:szCs w:val="24"/>
          </w:rPr>
          <w:t xml:space="preserve">for the species has recently been published </w:t>
        </w:r>
        <w:r w:rsidR="003A735B" w:rsidDel="00331DC3">
          <w:rPr>
            <w:rFonts w:ascii="Times New Roman" w:hAnsi="Times New Roman" w:cs="Times New Roman"/>
            <w:sz w:val="24"/>
            <w:szCs w:val="24"/>
          </w:rPr>
          <w:fldChar w:fldCharType="begin"/>
        </w:r>
        <w:r w:rsidR="003A735B" w:rsidDel="00331DC3">
          <w:rPr>
            <w:rFonts w:ascii="Times New Roman" w:hAnsi="Times New Roman" w:cs="Times New Roman"/>
            <w:sz w:val="24"/>
            <w:szCs w:val="24"/>
          </w:rPr>
          <w:instrText xml:space="preserve"> ADDIN ZOTERO_ITEM CSL_CITATION {"citationID":"GnHtQhun","properties":{"formattedCitation":"(Xu et al., 2020)","plainCitation":"(Xu et al., 2020)","noteIndex":0},"citationItems":[{"id":1362,"uris":["http://zotero.org/users/7389210/items/YX7FMREB"],"uri":["http://zotero.org/users/7389210/items/YX7FMREB"],"itemData":{"id":1362,"type":"article-journal","abstract":"Scutellaria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3A735B" w:rsidDel="00331DC3">
          <w:rPr>
            <w:rFonts w:ascii="Times New Roman" w:hAnsi="Times New Roman" w:cs="Times New Roman"/>
            <w:sz w:val="24"/>
            <w:szCs w:val="24"/>
          </w:rPr>
          <w:fldChar w:fldCharType="separate"/>
        </w:r>
        <w:r w:rsidR="003A735B" w:rsidRPr="003A735B" w:rsidDel="00331DC3">
          <w:rPr>
            <w:rFonts w:ascii="Times New Roman" w:hAnsi="Times New Roman" w:cs="Times New Roman"/>
            <w:sz w:val="24"/>
          </w:rPr>
          <w:t>(Xu et al., 2020)</w:t>
        </w:r>
        <w:r w:rsidR="003A735B" w:rsidDel="00331DC3">
          <w:rPr>
            <w:rFonts w:ascii="Times New Roman" w:hAnsi="Times New Roman" w:cs="Times New Roman"/>
            <w:sz w:val="24"/>
            <w:szCs w:val="24"/>
          </w:rPr>
          <w:fldChar w:fldCharType="end"/>
        </w:r>
        <w:r w:rsidR="003A735B" w:rsidDel="00331DC3">
          <w:rPr>
            <w:rFonts w:ascii="Times New Roman" w:hAnsi="Times New Roman" w:cs="Times New Roman"/>
            <w:sz w:val="24"/>
            <w:szCs w:val="24"/>
          </w:rPr>
          <w:t xml:space="preserve">. </w:t>
        </w:r>
      </w:moveFrom>
      <w:moveFromRangeEnd w:id="7"/>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ins w:id="9" w:author="Jeongim Kim" w:date="2021-08-16T17:26:00Z">
        <w:r w:rsidR="00331DC3">
          <w:rPr>
            <w:rFonts w:ascii="Times New Roman" w:hAnsi="Times New Roman" w:cs="Times New Roman"/>
            <w:sz w:val="24"/>
            <w:szCs w:val="24"/>
          </w:rPr>
          <w:t xml:space="preserve"> </w:t>
        </w:r>
      </w:ins>
      <w:del w:id="10" w:author="Jeongim Kim" w:date="2021-08-16T17:26:00Z">
        <w:r w:rsidR="009346B7" w:rsidDel="00331DC3">
          <w:rPr>
            <w:rFonts w:ascii="Times New Roman" w:hAnsi="Times New Roman" w:cs="Times New Roman"/>
            <w:sz w:val="24"/>
            <w:szCs w:val="24"/>
          </w:rPr>
          <w:delText xml:space="preserve"> A r</w:delText>
        </w:r>
      </w:del>
      <w:del w:id="11" w:author="Jeongim Kim" w:date="2021-08-16T20:36:00Z">
        <w:r w:rsidR="009346B7" w:rsidDel="00FA255A">
          <w:rPr>
            <w:rFonts w:ascii="Times New Roman" w:hAnsi="Times New Roman" w:cs="Times New Roman"/>
            <w:sz w:val="24"/>
            <w:szCs w:val="24"/>
          </w:rPr>
          <w:delText xml:space="preserve">eference genome </w:delText>
        </w:r>
      </w:del>
      <w:del w:id="12" w:author="Jeongim Kim" w:date="2021-08-16T17:26:00Z">
        <w:r w:rsidR="009346B7" w:rsidDel="00331DC3">
          <w:rPr>
            <w:rFonts w:ascii="Times New Roman" w:hAnsi="Times New Roman" w:cs="Times New Roman"/>
            <w:sz w:val="24"/>
            <w:szCs w:val="24"/>
          </w:rPr>
          <w:delText xml:space="preserve">has also been published </w:delText>
        </w:r>
      </w:del>
      <w:del w:id="13" w:author="Jeongim Kim" w:date="2021-08-16T20:36:00Z">
        <w:r w:rsidR="009346B7" w:rsidDel="00FA255A">
          <w:rPr>
            <w:rFonts w:ascii="Times New Roman" w:hAnsi="Times New Roman" w:cs="Times New Roman"/>
            <w:sz w:val="24"/>
            <w:szCs w:val="24"/>
          </w:rPr>
          <w:delText xml:space="preserve">for </w:delText>
        </w:r>
        <w:r w:rsidR="009346B7" w:rsidDel="00FA255A">
          <w:rPr>
            <w:rFonts w:ascii="Times New Roman" w:hAnsi="Times New Roman" w:cs="Times New Roman"/>
            <w:i/>
            <w:iCs/>
            <w:sz w:val="24"/>
            <w:szCs w:val="24"/>
          </w:rPr>
          <w:delText>S. baicalensis</w:delText>
        </w:r>
      </w:del>
      <w:moveToRangeStart w:id="14" w:author="Jeongim Kim" w:date="2021-08-16T17:26:00Z" w:name="move80027220"/>
      <w:moveTo w:id="15" w:author="Jeongim Kim" w:date="2021-08-16T17:26:00Z">
        <w:del w:id="16" w:author="Jeongim Kim" w:date="2021-08-16T17:27:00Z">
          <w:r w:rsidR="00331DC3" w:rsidDel="00331DC3">
            <w:rPr>
              <w:rFonts w:ascii="Times New Roman" w:hAnsi="Times New Roman" w:cs="Times New Roman"/>
              <w:sz w:val="24"/>
              <w:szCs w:val="24"/>
            </w:rPr>
            <w:delText>A reference genome for the species has</w:delText>
          </w:r>
        </w:del>
        <w:del w:id="17" w:author="Jeongim Kim" w:date="2021-08-16T20:36:00Z">
          <w:r w:rsidR="00331DC3" w:rsidDel="00FA255A">
            <w:rPr>
              <w:rFonts w:ascii="Times New Roman" w:hAnsi="Times New Roman" w:cs="Times New Roman"/>
              <w:sz w:val="24"/>
              <w:szCs w:val="24"/>
            </w:rPr>
            <w:delText xml:space="preserve"> recently been published </w:delText>
          </w:r>
          <w:r w:rsidR="00331DC3" w:rsidDel="00FA255A">
            <w:rPr>
              <w:rFonts w:ascii="Times New Roman" w:hAnsi="Times New Roman" w:cs="Times New Roman"/>
              <w:sz w:val="24"/>
              <w:szCs w:val="24"/>
            </w:rPr>
            <w:fldChar w:fldCharType="begin"/>
          </w:r>
          <w:r w:rsidR="00331DC3" w:rsidDel="00FA255A">
            <w:rPr>
              <w:rFonts w:ascii="Times New Roman" w:hAnsi="Times New Roman" w:cs="Times New Roman"/>
              <w:sz w:val="24"/>
              <w:szCs w:val="24"/>
            </w:rPr>
            <w:delInstrText xml:space="preserve"> ADDIN ZOTERO_ITEM CSL_CITATION {"citationID":"GnHtQhun","properties":{"formattedCitation":"(Xu et al., 2020)","plainCitation":"(Xu et al., 2020)","noteIndex":0},"citationItems":[{"id":1362,"uris":["http://zotero.org/users/7389210/items/YX7FMREB"],"uri":["http://zotero.org/users/7389210/items/YX7FMREB"],"itemData":{"id":1362,"type":"article-journal","abstract":"Scutellaria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delInstrText>
          </w:r>
          <w:r w:rsidR="00331DC3" w:rsidDel="00FA255A">
            <w:rPr>
              <w:rFonts w:ascii="Times New Roman" w:hAnsi="Times New Roman" w:cs="Times New Roman"/>
              <w:sz w:val="24"/>
              <w:szCs w:val="24"/>
            </w:rPr>
            <w:fldChar w:fldCharType="separate"/>
          </w:r>
          <w:r w:rsidR="00331DC3" w:rsidRPr="003A735B" w:rsidDel="00FA255A">
            <w:rPr>
              <w:rFonts w:ascii="Times New Roman" w:hAnsi="Times New Roman" w:cs="Times New Roman"/>
              <w:sz w:val="24"/>
            </w:rPr>
            <w:delText>(Xu et al., 2020)</w:delText>
          </w:r>
          <w:r w:rsidR="00331DC3" w:rsidDel="00FA255A">
            <w:rPr>
              <w:rFonts w:ascii="Times New Roman" w:hAnsi="Times New Roman" w:cs="Times New Roman"/>
              <w:sz w:val="24"/>
              <w:szCs w:val="24"/>
            </w:rPr>
            <w:fldChar w:fldCharType="end"/>
          </w:r>
        </w:del>
        <w:del w:id="18" w:author="Jeongim Kim" w:date="2021-08-16T17:28:00Z">
          <w:r w:rsidR="00331DC3" w:rsidDel="00331DC3">
            <w:rPr>
              <w:rFonts w:ascii="Times New Roman" w:hAnsi="Times New Roman" w:cs="Times New Roman"/>
              <w:sz w:val="24"/>
              <w:szCs w:val="24"/>
            </w:rPr>
            <w:delText>.</w:delText>
          </w:r>
        </w:del>
      </w:moveTo>
      <w:moveToRangeEnd w:id="14"/>
      <w:del w:id="19" w:author="Jeongim Kim" w:date="2021-08-16T17:26:00Z">
        <w:r w:rsidR="009346B7" w:rsidDel="00331DC3">
          <w:rPr>
            <w:rFonts w:ascii="Times New Roman" w:hAnsi="Times New Roman" w:cs="Times New Roman"/>
            <w:sz w:val="24"/>
            <w:szCs w:val="24"/>
          </w:rPr>
          <w:delText>,</w:delText>
        </w:r>
      </w:del>
      <w:del w:id="20" w:author="Jeongim Kim" w:date="2021-08-16T17:28:00Z">
        <w:r w:rsidR="009346B7" w:rsidDel="00331DC3">
          <w:rPr>
            <w:rFonts w:ascii="Times New Roman" w:hAnsi="Times New Roman" w:cs="Times New Roman"/>
            <w:sz w:val="24"/>
            <w:szCs w:val="24"/>
          </w:rPr>
          <w:delText xml:space="preserve"> </w:delText>
        </w:r>
      </w:del>
      <w:del w:id="21" w:author="Jeongim Kim" w:date="2021-08-16T17:36:00Z">
        <w:r w:rsidR="009346B7" w:rsidDel="00331DC3">
          <w:rPr>
            <w:rFonts w:ascii="Times New Roman" w:hAnsi="Times New Roman" w:cs="Times New Roman"/>
            <w:sz w:val="24"/>
            <w:szCs w:val="24"/>
          </w:rPr>
          <w:delText xml:space="preserve">and </w:delText>
        </w:r>
        <w:r w:rsidR="0022334A" w:rsidDel="00331DC3">
          <w:rPr>
            <w:rFonts w:ascii="Times New Roman" w:hAnsi="Times New Roman" w:cs="Times New Roman"/>
            <w:sz w:val="24"/>
            <w:szCs w:val="24"/>
          </w:rPr>
          <w:delText>a unique</w:delText>
        </w:r>
        <w:r w:rsidR="001A71A8" w:rsidDel="00331DC3">
          <w:rPr>
            <w:rFonts w:ascii="Times New Roman" w:hAnsi="Times New Roman" w:cs="Times New Roman"/>
            <w:sz w:val="24"/>
            <w:szCs w:val="24"/>
          </w:rPr>
          <w:delText xml:space="preserve"> biochemical pathway res</w:delText>
        </w:r>
        <w:r w:rsidR="009346B7" w:rsidDel="00331DC3">
          <w:rPr>
            <w:rFonts w:ascii="Times New Roman" w:hAnsi="Times New Roman" w:cs="Times New Roman"/>
            <w:sz w:val="24"/>
            <w:szCs w:val="24"/>
          </w:rPr>
          <w:delText>ponsible for</w:delText>
        </w:r>
        <w:r w:rsidR="00AB7814" w:rsidDel="00331DC3">
          <w:rPr>
            <w:rFonts w:ascii="Times New Roman" w:hAnsi="Times New Roman" w:cs="Times New Roman"/>
            <w:sz w:val="24"/>
            <w:szCs w:val="24"/>
          </w:rPr>
          <w:delText xml:space="preserve"> its</w:delText>
        </w:r>
        <w:r w:rsidR="001A71A8" w:rsidDel="00331DC3">
          <w:rPr>
            <w:rFonts w:ascii="Times New Roman" w:hAnsi="Times New Roman" w:cs="Times New Roman"/>
            <w:sz w:val="24"/>
            <w:szCs w:val="24"/>
          </w:rPr>
          <w:delText xml:space="preserve"> </w:delText>
        </w:r>
        <w:r w:rsidR="002E70C6" w:rsidDel="00331DC3">
          <w:rPr>
            <w:rFonts w:ascii="Times New Roman" w:hAnsi="Times New Roman" w:cs="Times New Roman"/>
            <w:sz w:val="24"/>
            <w:szCs w:val="24"/>
          </w:rPr>
          <w:delText>synthesis</w:delText>
        </w:r>
        <w:r w:rsidR="00E51F19" w:rsidDel="00331DC3">
          <w:rPr>
            <w:rFonts w:ascii="Times New Roman" w:hAnsi="Times New Roman" w:cs="Times New Roman"/>
            <w:sz w:val="24"/>
            <w:szCs w:val="24"/>
          </w:rPr>
          <w:delText xml:space="preserve"> </w:delText>
        </w:r>
        <w:r w:rsidR="001A71A8" w:rsidDel="00331DC3">
          <w:rPr>
            <w:rFonts w:ascii="Times New Roman" w:hAnsi="Times New Roman" w:cs="Times New Roman"/>
            <w:sz w:val="24"/>
            <w:szCs w:val="24"/>
          </w:rPr>
          <w:delText xml:space="preserve">of </w:delText>
        </w:r>
        <w:r w:rsidR="00AB7814" w:rsidDel="00331DC3">
          <w:rPr>
            <w:rFonts w:ascii="Times New Roman" w:hAnsi="Times New Roman" w:cs="Times New Roman"/>
            <w:sz w:val="24"/>
            <w:szCs w:val="24"/>
          </w:rPr>
          <w:delText>a variety</w:delText>
        </w:r>
        <w:r w:rsidR="0022334A" w:rsidDel="00331DC3">
          <w:rPr>
            <w:rFonts w:ascii="Times New Roman" w:hAnsi="Times New Roman" w:cs="Times New Roman"/>
            <w:sz w:val="24"/>
            <w:szCs w:val="24"/>
          </w:rPr>
          <w:delText xml:space="preserve"> medicinally active metabolites has been</w:delText>
        </w:r>
        <w:r w:rsidR="001A71A8" w:rsidDel="00331DC3">
          <w:rPr>
            <w:rFonts w:ascii="Times New Roman" w:hAnsi="Times New Roman" w:cs="Times New Roman"/>
            <w:sz w:val="24"/>
            <w:szCs w:val="24"/>
          </w:rPr>
          <w:delText xml:space="preserve"> </w:delText>
        </w:r>
        <w:r w:rsidR="00AB7814" w:rsidDel="00331DC3">
          <w:rPr>
            <w:rFonts w:ascii="Times New Roman" w:hAnsi="Times New Roman" w:cs="Times New Roman"/>
            <w:sz w:val="24"/>
            <w:szCs w:val="24"/>
          </w:rPr>
          <w:delText>described</w:delText>
        </w:r>
        <w:r w:rsidR="00E15D15" w:rsidDel="00331DC3">
          <w:rPr>
            <w:rFonts w:ascii="Times New Roman" w:hAnsi="Times New Roman" w:cs="Times New Roman"/>
            <w:sz w:val="24"/>
            <w:szCs w:val="24"/>
          </w:rPr>
          <w:delText xml:space="preserve"> </w:delText>
        </w:r>
        <w:r w:rsidR="00E15D15" w:rsidDel="00331DC3">
          <w:rPr>
            <w:rFonts w:ascii="Times New Roman" w:hAnsi="Times New Roman" w:cs="Times New Roman"/>
            <w:sz w:val="24"/>
            <w:szCs w:val="24"/>
          </w:rPr>
          <w:fldChar w:fldCharType="begin"/>
        </w:r>
        <w:r w:rsidR="00E15D15" w:rsidDel="00331DC3">
          <w:rPr>
            <w:rFonts w:ascii="Times New Roman" w:hAnsi="Times New Roman" w:cs="Times New Roman"/>
            <w:sz w:val="24"/>
            <w:szCs w:val="24"/>
          </w:rPr>
          <w:delInstrText xml:space="preserve"> ADDIN ZOTERO_ITEM CSL_CITATION {"citationID":"JWRKwBE3","properties":{"formattedCitation":"(Q.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delInstrText>
        </w:r>
        <w:r w:rsidR="00E15D15" w:rsidDel="00331DC3">
          <w:rPr>
            <w:rFonts w:ascii="Times New Roman" w:hAnsi="Times New Roman" w:cs="Times New Roman"/>
            <w:sz w:val="24"/>
            <w:szCs w:val="24"/>
          </w:rPr>
          <w:fldChar w:fldCharType="separate"/>
        </w:r>
        <w:r w:rsidR="00E15D15" w:rsidRPr="00E15D15" w:rsidDel="00331DC3">
          <w:rPr>
            <w:rFonts w:ascii="Times New Roman" w:hAnsi="Times New Roman" w:cs="Times New Roman"/>
            <w:sz w:val="24"/>
          </w:rPr>
          <w:delText>(Q. Zhao et al., 2019)</w:delText>
        </w:r>
        <w:r w:rsidR="00E15D15" w:rsidDel="00331DC3">
          <w:rPr>
            <w:rFonts w:ascii="Times New Roman" w:hAnsi="Times New Roman" w:cs="Times New Roman"/>
            <w:sz w:val="24"/>
            <w:szCs w:val="24"/>
          </w:rPr>
          <w:fldChar w:fldCharType="end"/>
        </w:r>
        <w:r w:rsidR="00E15D15" w:rsidDel="00331DC3">
          <w:rPr>
            <w:rFonts w:ascii="Times New Roman" w:hAnsi="Times New Roman" w:cs="Times New Roman"/>
            <w:sz w:val="24"/>
            <w:szCs w:val="24"/>
          </w:rPr>
          <w:delText>.</w:delText>
        </w:r>
      </w:del>
    </w:p>
    <w:p w14:paraId="51B4E73C" w14:textId="4F76DEA2" w:rsidR="0022334A" w:rsidRDefault="00AB7814" w:rsidP="00663459">
      <w:pPr>
        <w:spacing w:after="0" w:line="360" w:lineRule="auto"/>
        <w:ind w:firstLine="720"/>
        <w:rPr>
          <w:rFonts w:ascii="Times New Roman" w:hAnsi="Times New Roman" w:cs="Times New Roman"/>
          <w:sz w:val="24"/>
          <w:szCs w:val="24"/>
        </w:rPr>
      </w:pPr>
      <w:del w:id="22" w:author="Jeongim Kim" w:date="2021-08-16T17:30:00Z">
        <w:r w:rsidDel="00331DC3">
          <w:rPr>
            <w:rFonts w:ascii="Times New Roman" w:hAnsi="Times New Roman" w:cs="Times New Roman"/>
            <w:sz w:val="24"/>
            <w:szCs w:val="24"/>
          </w:rPr>
          <w:lastRenderedPageBreak/>
          <w:delText>Th</w:delText>
        </w:r>
        <w:r w:rsidR="002E70C6" w:rsidDel="00331DC3">
          <w:rPr>
            <w:rFonts w:ascii="Times New Roman" w:hAnsi="Times New Roman" w:cs="Times New Roman"/>
            <w:sz w:val="24"/>
            <w:szCs w:val="24"/>
          </w:rPr>
          <w:delText>is pathway is that of flavones, which</w:delText>
        </w:r>
      </w:del>
      <w:ins w:id="23" w:author="Jeongim Kim" w:date="2021-08-16T20:37:00Z">
        <w:r w:rsidR="00FA255A">
          <w:rPr>
            <w:rFonts w:ascii="Times New Roman" w:hAnsi="Times New Roman" w:cs="Times New Roman"/>
            <w:sz w:val="24"/>
            <w:szCs w:val="24"/>
          </w:rPr>
          <w:t>Multiple</w:t>
        </w:r>
      </w:ins>
      <w:ins w:id="24" w:author="Jeongim Kim" w:date="2021-08-16T17:33:00Z">
        <w:r w:rsidR="00331DC3">
          <w:rPr>
            <w:rFonts w:ascii="Times New Roman" w:hAnsi="Times New Roman" w:cs="Times New Roman"/>
            <w:sz w:val="24"/>
            <w:szCs w:val="24"/>
          </w:rPr>
          <w:t xml:space="preserve"> studies </w:t>
        </w:r>
      </w:ins>
      <w:del w:id="25" w:author="Jeongim Kim" w:date="2021-08-16T20:38:00Z">
        <w:r w:rsidR="002E70C6" w:rsidDel="00FA255A">
          <w:rPr>
            <w:rFonts w:ascii="Times New Roman" w:hAnsi="Times New Roman" w:cs="Times New Roman"/>
            <w:sz w:val="24"/>
            <w:szCs w:val="24"/>
          </w:rPr>
          <w:delText xml:space="preserve"> </w:delText>
        </w:r>
        <w:r w:rsidR="002E70C6" w:rsidDel="00FA255A">
          <w:rPr>
            <w:rFonts w:ascii="Times New Roman" w:hAnsi="Times New Roman" w:cs="Times New Roman"/>
            <w:i/>
            <w:iCs/>
            <w:sz w:val="24"/>
            <w:szCs w:val="24"/>
          </w:rPr>
          <w:delText>S. baicalensis</w:delText>
        </w:r>
        <w:r w:rsidR="00D15C6B" w:rsidDel="00FA255A">
          <w:rPr>
            <w:rFonts w:ascii="Times New Roman" w:hAnsi="Times New Roman" w:cs="Times New Roman"/>
            <w:sz w:val="24"/>
            <w:szCs w:val="24"/>
          </w:rPr>
          <w:delText xml:space="preserve">, </w:delText>
        </w:r>
        <w:r w:rsidR="00D15C6B" w:rsidDel="00FA255A">
          <w:rPr>
            <w:rFonts w:ascii="Times New Roman" w:hAnsi="Times New Roman" w:cs="Times New Roman"/>
            <w:i/>
            <w:iCs/>
            <w:sz w:val="24"/>
            <w:szCs w:val="24"/>
          </w:rPr>
          <w:delText>S. barbata</w:delText>
        </w:r>
        <w:r w:rsidR="00D15C6B" w:rsidDel="00FA255A">
          <w:rPr>
            <w:rFonts w:ascii="Times New Roman" w:hAnsi="Times New Roman" w:cs="Times New Roman"/>
            <w:sz w:val="24"/>
            <w:szCs w:val="24"/>
          </w:rPr>
          <w:delText xml:space="preserve">, and other medicinally active </w:delText>
        </w:r>
        <w:r w:rsidR="00D15C6B" w:rsidDel="00FA255A">
          <w:rPr>
            <w:rFonts w:ascii="Times New Roman" w:hAnsi="Times New Roman" w:cs="Times New Roman"/>
            <w:i/>
            <w:iCs/>
            <w:sz w:val="24"/>
            <w:szCs w:val="24"/>
          </w:rPr>
          <w:delText xml:space="preserve">Scutellaria </w:delText>
        </w:r>
        <w:r w:rsidR="00D15C6B" w:rsidDel="00FA255A">
          <w:rPr>
            <w:rFonts w:ascii="Times New Roman" w:hAnsi="Times New Roman" w:cs="Times New Roman"/>
            <w:sz w:val="24"/>
            <w:szCs w:val="24"/>
          </w:rPr>
          <w:delText xml:space="preserve">species </w:delText>
        </w:r>
      </w:del>
      <w:ins w:id="26" w:author="Jeongim Kim" w:date="2021-08-16T17:31:00Z">
        <w:r w:rsidR="00331DC3">
          <w:rPr>
            <w:rFonts w:ascii="Times New Roman" w:hAnsi="Times New Roman" w:cs="Times New Roman"/>
            <w:sz w:val="24"/>
            <w:szCs w:val="24"/>
          </w:rPr>
          <w:t xml:space="preserve">identified </w:t>
        </w:r>
      </w:ins>
      <w:ins w:id="27" w:author="Jeongim Kim" w:date="2021-08-16T20:41:00Z">
        <w:r w:rsidR="00FA255A">
          <w:rPr>
            <w:rFonts w:ascii="Times New Roman" w:hAnsi="Times New Roman" w:cs="Times New Roman"/>
            <w:sz w:val="24"/>
            <w:szCs w:val="24"/>
          </w:rPr>
          <w:t xml:space="preserve">atypical </w:t>
        </w:r>
      </w:ins>
      <w:del w:id="28" w:author="Jeongim Kim" w:date="2021-08-16T20:39:00Z">
        <w:r w:rsidR="00D15C6B" w:rsidDel="00FA255A">
          <w:rPr>
            <w:rFonts w:ascii="Times New Roman" w:hAnsi="Times New Roman" w:cs="Times New Roman"/>
            <w:sz w:val="24"/>
            <w:szCs w:val="24"/>
          </w:rPr>
          <w:delText>accumulat</w:delText>
        </w:r>
      </w:del>
      <w:ins w:id="29" w:author="Jeongim Kim" w:date="2021-08-16T17:31:00Z">
        <w:r w:rsidR="00331DC3">
          <w:rPr>
            <w:rFonts w:ascii="Times New Roman" w:hAnsi="Times New Roman" w:cs="Times New Roman"/>
            <w:sz w:val="24"/>
            <w:szCs w:val="24"/>
          </w:rPr>
          <w:t>flavones</w:t>
        </w:r>
      </w:ins>
      <w:ins w:id="30" w:author="Jeongim Kim" w:date="2021-08-16T20:39:00Z">
        <w:r w:rsidR="00FA255A">
          <w:rPr>
            <w:rFonts w:ascii="Times New Roman" w:hAnsi="Times New Roman" w:cs="Times New Roman"/>
            <w:sz w:val="24"/>
            <w:szCs w:val="24"/>
          </w:rPr>
          <w:t xml:space="preserve"> </w:t>
        </w:r>
        <w:proofErr w:type="spellStart"/>
        <w:r w:rsidR="00FA255A">
          <w:rPr>
            <w:rFonts w:ascii="Times New Roman" w:hAnsi="Times New Roman" w:cs="Times New Roman"/>
            <w:sz w:val="24"/>
            <w:szCs w:val="24"/>
          </w:rPr>
          <w:t>accumualted</w:t>
        </w:r>
      </w:ins>
      <w:proofErr w:type="spellEnd"/>
      <w:del w:id="31" w:author="Jeongim Kim" w:date="2021-08-16T17:31:00Z">
        <w:r w:rsidR="00D15C6B" w:rsidDel="00331DC3">
          <w:rPr>
            <w:rFonts w:ascii="Times New Roman" w:hAnsi="Times New Roman" w:cs="Times New Roman"/>
            <w:sz w:val="24"/>
            <w:szCs w:val="24"/>
          </w:rPr>
          <w:delText>e</w:delText>
        </w:r>
      </w:del>
      <w:r w:rsidR="00D15C6B">
        <w:rPr>
          <w:rFonts w:ascii="Times New Roman" w:hAnsi="Times New Roman" w:cs="Times New Roman"/>
          <w:sz w:val="24"/>
          <w:szCs w:val="24"/>
        </w:rPr>
        <w:t xml:space="preserve"> in high concentrations </w:t>
      </w:r>
      <w:ins w:id="32" w:author="Jeongim Kim" w:date="2021-08-16T20:39:00Z">
        <w:r w:rsidR="00FA255A">
          <w:rPr>
            <w:rFonts w:ascii="Times New Roman" w:hAnsi="Times New Roman" w:cs="Times New Roman"/>
            <w:sz w:val="24"/>
            <w:szCs w:val="24"/>
          </w:rPr>
          <w:t xml:space="preserve">as one class of bioactive compounds in </w:t>
        </w:r>
      </w:ins>
      <w:ins w:id="33" w:author="Jeongim Kim" w:date="2021-08-16T20:48:00Z">
        <w:r w:rsidR="00FA255A">
          <w:rPr>
            <w:rFonts w:ascii="Times New Roman" w:hAnsi="Times New Roman" w:cs="Times New Roman"/>
            <w:i/>
            <w:iCs/>
            <w:sz w:val="24"/>
            <w:szCs w:val="24"/>
          </w:rPr>
          <w:t>Scutellaria</w:t>
        </w:r>
        <w:r w:rsidR="00FA255A">
          <w:rPr>
            <w:rFonts w:ascii="Times New Roman" w:hAnsi="Times New Roman" w:cs="Times New Roman"/>
            <w:sz w:val="24"/>
            <w:szCs w:val="24"/>
          </w:rPr>
          <w:t xml:space="preserve"> </w:t>
        </w:r>
      </w:ins>
      <w:r w:rsidR="00D15C6B">
        <w:rPr>
          <w:rFonts w:ascii="Times New Roman" w:hAnsi="Times New Roman" w:cs="Times New Roman"/>
          <w:sz w:val="24"/>
          <w:szCs w:val="24"/>
        </w:rPr>
        <w:fldChar w:fldCharType="begin"/>
      </w:r>
      <w:r w:rsidR="00D15C6B">
        <w:rPr>
          <w:rFonts w:ascii="Times New Roman" w:hAnsi="Times New Roman" w:cs="Times New Roman"/>
          <w:sz w:val="24"/>
          <w:szCs w:val="24"/>
        </w:rPr>
        <w:instrText xml:space="preserve"> ADDIN ZOTERO_ITEM CSL_CITATION {"citationID":"2umyGQcy","properties":{"formattedCitation":"(Karimov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 xml:space="preserve">(Karimov &amp; </w:t>
      </w:r>
      <w:proofErr w:type="spellStart"/>
      <w:r w:rsidR="00D15C6B" w:rsidRPr="00D15C6B">
        <w:rPr>
          <w:rFonts w:ascii="Times New Roman" w:hAnsi="Times New Roman" w:cs="Times New Roman"/>
          <w:sz w:val="24"/>
        </w:rPr>
        <w:t>Botirov</w:t>
      </w:r>
      <w:proofErr w:type="spellEnd"/>
      <w:r w:rsidR="00D15C6B" w:rsidRPr="00D15C6B">
        <w:rPr>
          <w:rFonts w:ascii="Times New Roman" w:hAnsi="Times New Roman" w:cs="Times New Roman"/>
          <w:sz w:val="24"/>
        </w:rPr>
        <w:t>, 2017</w:t>
      </w:r>
      <w:ins w:id="34" w:author="Jeongim Kim" w:date="2021-08-16T17:35:00Z">
        <w:r w:rsidR="00331DC3">
          <w:rPr>
            <w:rFonts w:ascii="Times New Roman" w:hAnsi="Times New Roman" w:cs="Times New Roman"/>
            <w:sz w:val="24"/>
          </w:rPr>
          <w:t xml:space="preserve">, </w:t>
        </w:r>
        <w:r w:rsidR="00331DC3" w:rsidRPr="00E15D15">
          <w:rPr>
            <w:rFonts w:ascii="Times New Roman" w:hAnsi="Times New Roman" w:cs="Times New Roman"/>
            <w:sz w:val="24"/>
          </w:rPr>
          <w:t>Q. Zhao et al., 2019</w:t>
        </w:r>
        <w:r w:rsidR="00331DC3">
          <w:rPr>
            <w:rFonts w:ascii="Times New Roman" w:hAnsi="Times New Roman" w:cs="Times New Roman"/>
            <w:sz w:val="24"/>
          </w:rPr>
          <w:t xml:space="preserve">, </w:t>
        </w:r>
      </w:ins>
      <w:r w:rsidR="00D15C6B" w:rsidRPr="00D15C6B">
        <w:rPr>
          <w:rFonts w:ascii="Times New Roman" w:hAnsi="Times New Roman" w:cs="Times New Roman"/>
          <w:sz w:val="24"/>
        </w:rPr>
        <w:t>)</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w:t>
      </w:r>
      <w:del w:id="35" w:author="Jeongim Kim" w:date="2021-08-16T17:45:00Z">
        <w:r w:rsidR="00305966" w:rsidDel="00C60D12">
          <w:rPr>
            <w:rFonts w:ascii="Times New Roman" w:hAnsi="Times New Roman" w:cs="Times New Roman"/>
            <w:sz w:val="24"/>
            <w:szCs w:val="24"/>
          </w:rPr>
          <w:delText xml:space="preserve">Biosynthesis of </w:delText>
        </w:r>
      </w:del>
      <w:r w:rsidR="00746611">
        <w:rPr>
          <w:rFonts w:ascii="Times New Roman" w:hAnsi="Times New Roman" w:cs="Times New Roman"/>
          <w:sz w:val="24"/>
          <w:szCs w:val="24"/>
        </w:rPr>
        <w:t>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-hydroxyflavones</w:t>
      </w:r>
      <w:ins w:id="36" w:author="Jeongim Kim" w:date="2021-08-16T17:45:00Z">
        <w:r w:rsidR="00C60D12">
          <w:rPr>
            <w:rFonts w:ascii="Times New Roman" w:hAnsi="Times New Roman" w:cs="Times New Roman"/>
            <w:sz w:val="24"/>
            <w:szCs w:val="24"/>
          </w:rPr>
          <w:t xml:space="preserve"> </w:t>
        </w:r>
      </w:ins>
      <w:del w:id="37" w:author="Jeongim Kim" w:date="2021-08-16T17:45:00Z">
        <w:r w:rsidR="00746611" w:rsidDel="00C60D12">
          <w:rPr>
            <w:rFonts w:ascii="Times New Roman" w:hAnsi="Times New Roman" w:cs="Times New Roman"/>
            <w:sz w:val="24"/>
            <w:szCs w:val="24"/>
          </w:rPr>
          <w:delText xml:space="preserve">, which </w:delText>
        </w:r>
      </w:del>
      <w:r w:rsidR="00746611">
        <w:rPr>
          <w:rFonts w:ascii="Times New Roman" w:hAnsi="Times New Roman" w:cs="Times New Roman"/>
          <w:sz w:val="24"/>
          <w:szCs w:val="24"/>
        </w:rPr>
        <w:t>includ</w:t>
      </w:r>
      <w:ins w:id="38" w:author="Jeongim Kim" w:date="2021-08-16T17:45:00Z">
        <w:r w:rsidR="00C60D12">
          <w:rPr>
            <w:rFonts w:ascii="Times New Roman" w:hAnsi="Times New Roman" w:cs="Times New Roman"/>
            <w:sz w:val="24"/>
            <w:szCs w:val="24"/>
          </w:rPr>
          <w:t>ing</w:t>
        </w:r>
      </w:ins>
      <w:del w:id="39" w:author="Jeongim Kim" w:date="2021-08-16T17:45:00Z">
        <w:r w:rsidR="00746611" w:rsidDel="00C60D12">
          <w:rPr>
            <w:rFonts w:ascii="Times New Roman" w:hAnsi="Times New Roman" w:cs="Times New Roman"/>
            <w:sz w:val="24"/>
            <w:szCs w:val="24"/>
          </w:rPr>
          <w:delText>e</w:delText>
        </w:r>
      </w:del>
      <w:r w:rsidR="00746611">
        <w:rPr>
          <w:rFonts w:ascii="Times New Roman" w:hAnsi="Times New Roman" w:cs="Times New Roman"/>
          <w:sz w:val="24"/>
          <w:szCs w:val="24"/>
        </w:rPr>
        <w:t xml:space="preserve"> apigenin and its derivatives, </w:t>
      </w:r>
      <w:ins w:id="40" w:author="Jeongim Kim" w:date="2021-08-16T17:45:00Z">
        <w:r w:rsidR="00C60D12">
          <w:rPr>
            <w:rFonts w:ascii="Times New Roman" w:hAnsi="Times New Roman" w:cs="Times New Roman"/>
            <w:sz w:val="24"/>
            <w:szCs w:val="24"/>
          </w:rPr>
          <w:t>are</w:t>
        </w:r>
      </w:ins>
      <w:del w:id="41" w:author="Jeongim Kim" w:date="2021-08-16T17:45:00Z">
        <w:r w:rsidR="00305966" w:rsidDel="00C60D12">
          <w:rPr>
            <w:rFonts w:ascii="Times New Roman" w:hAnsi="Times New Roman" w:cs="Times New Roman"/>
            <w:sz w:val="24"/>
            <w:szCs w:val="24"/>
          </w:rPr>
          <w:delText>is</w:delText>
        </w:r>
      </w:del>
      <w:r w:rsidR="00305966">
        <w:rPr>
          <w:rFonts w:ascii="Times New Roman" w:hAnsi="Times New Roman" w:cs="Times New Roman"/>
          <w:sz w:val="24"/>
          <w:szCs w:val="24"/>
        </w:rPr>
        <w:t xml:space="preserve"> relatively common across the plant kingdom</w:t>
      </w:r>
      <w:del w:id="42" w:author="Jeongim Kim" w:date="2021-08-16T17:46:00Z">
        <w:r w:rsidR="00305966" w:rsidDel="00C60D12">
          <w:rPr>
            <w:rFonts w:ascii="Times New Roman" w:hAnsi="Times New Roman" w:cs="Times New Roman"/>
            <w:sz w:val="24"/>
            <w:szCs w:val="24"/>
          </w:rPr>
          <w:delText>. In contrast, biosynthesis of</w:delText>
        </w:r>
      </w:del>
      <w:ins w:id="43" w:author="Jeongim Kim" w:date="2021-08-16T17:46:00Z">
        <w:r w:rsidR="00C60D12">
          <w:rPr>
            <w:rFonts w:ascii="Times New Roman" w:hAnsi="Times New Roman" w:cs="Times New Roman"/>
            <w:sz w:val="24"/>
            <w:szCs w:val="24"/>
          </w:rPr>
          <w:t xml:space="preserve"> whereas</w:t>
        </w:r>
      </w:ins>
      <w:r w:rsidR="00305966">
        <w:rPr>
          <w:rFonts w:ascii="Times New Roman" w:hAnsi="Times New Roman" w:cs="Times New Roman"/>
          <w:sz w:val="24"/>
          <w:szCs w:val="24"/>
        </w:rPr>
        <w:t xml:space="preserve">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include chrysin and its derivatives, </w:t>
      </w:r>
      <w:del w:id="44" w:author="Jeongim Kim" w:date="2021-08-16T17:46:00Z">
        <w:r w:rsidR="00305966" w:rsidDel="00C60D12">
          <w:rPr>
            <w:rFonts w:ascii="Times New Roman" w:hAnsi="Times New Roman" w:cs="Times New Roman"/>
            <w:sz w:val="24"/>
            <w:szCs w:val="24"/>
          </w:rPr>
          <w:delText xml:space="preserve">is </w:delText>
        </w:r>
      </w:del>
      <w:ins w:id="45" w:author="Jeongim Kim" w:date="2021-08-16T17:46:00Z">
        <w:r w:rsidR="00C60D12">
          <w:rPr>
            <w:rFonts w:ascii="Times New Roman" w:hAnsi="Times New Roman" w:cs="Times New Roman"/>
            <w:sz w:val="24"/>
            <w:szCs w:val="24"/>
          </w:rPr>
          <w:t xml:space="preserve">are </w:t>
        </w:r>
      </w:ins>
      <w:r w:rsidR="00305966">
        <w:rPr>
          <w:rFonts w:ascii="Times New Roman" w:hAnsi="Times New Roman" w:cs="Times New Roman"/>
          <w:sz w:val="24"/>
          <w:szCs w:val="24"/>
        </w:rPr>
        <w:t xml:space="preserve">relatively rare outside of </w:t>
      </w:r>
      <w:r w:rsidR="00305966">
        <w:rPr>
          <w:rFonts w:ascii="Times New Roman" w:hAnsi="Times New Roman" w:cs="Times New Roman"/>
          <w:i/>
          <w:iCs/>
          <w:sz w:val="24"/>
          <w:szCs w:val="24"/>
        </w:rPr>
        <w:t>Scutellaria</w:t>
      </w:r>
      <w:del w:id="46" w:author="Jeongim Kim" w:date="2021-08-16T17:47:00Z">
        <w:r w:rsidR="004544CE" w:rsidDel="00C60D12">
          <w:rPr>
            <w:rFonts w:ascii="Times New Roman" w:hAnsi="Times New Roman" w:cs="Times New Roman"/>
            <w:sz w:val="24"/>
            <w:szCs w:val="24"/>
          </w:rPr>
          <w:delText xml:space="preserve">, </w:delText>
        </w:r>
        <w:r w:rsidR="000C27B8" w:rsidDel="00C60D12">
          <w:rPr>
            <w:rFonts w:ascii="Times New Roman" w:hAnsi="Times New Roman" w:cs="Times New Roman"/>
            <w:sz w:val="24"/>
            <w:szCs w:val="24"/>
          </w:rPr>
          <w:delText>and</w:delText>
        </w:r>
        <w:r w:rsidR="006B7C4E" w:rsidDel="00C60D12">
          <w:rPr>
            <w:rFonts w:ascii="Times New Roman" w:hAnsi="Times New Roman" w:cs="Times New Roman"/>
            <w:sz w:val="24"/>
            <w:szCs w:val="24"/>
          </w:rPr>
          <w:delText xml:space="preserve"> </w:delText>
        </w:r>
        <w:r w:rsidR="004544CE" w:rsidDel="00C60D12">
          <w:rPr>
            <w:rFonts w:ascii="Times New Roman" w:hAnsi="Times New Roman" w:cs="Times New Roman"/>
            <w:sz w:val="24"/>
            <w:szCs w:val="24"/>
          </w:rPr>
          <w:delText>4</w:delText>
        </w:r>
        <w:r w:rsidR="004544CE" w:rsidRPr="004544CE" w:rsidDel="00C60D12">
          <w:rPr>
            <w:rFonts w:ascii="Times New Roman" w:hAnsi="Times New Roman" w:cs="Times New Roman"/>
            <w:sz w:val="24"/>
            <w:szCs w:val="24"/>
          </w:rPr>
          <w:delText>´</w:delText>
        </w:r>
        <w:r w:rsidR="004544CE" w:rsidDel="00C60D12">
          <w:rPr>
            <w:rFonts w:ascii="Times New Roman" w:hAnsi="Times New Roman" w:cs="Times New Roman"/>
            <w:sz w:val="24"/>
            <w:szCs w:val="24"/>
          </w:rPr>
          <w:delText xml:space="preserve">-deoxyflavones have only been identified in </w:delText>
        </w:r>
      </w:del>
      <w:ins w:id="47" w:author="Jeongim Kim" w:date="2021-08-16T17:47:00Z">
        <w:r w:rsidR="00C60D12">
          <w:rPr>
            <w:rFonts w:ascii="Times New Roman" w:hAnsi="Times New Roman" w:cs="Times New Roman"/>
            <w:sz w:val="24"/>
            <w:szCs w:val="24"/>
          </w:rPr>
          <w:t xml:space="preserve"> with exception of </w:t>
        </w:r>
      </w:ins>
      <w:r w:rsidR="004544CE">
        <w:rPr>
          <w:rFonts w:ascii="Times New Roman" w:hAnsi="Times New Roman" w:cs="Times New Roman"/>
          <w:sz w:val="24"/>
          <w:szCs w:val="24"/>
        </w:rPr>
        <w:t xml:space="preserve">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del w:id="48" w:author="Jeongim Kim" w:date="2021-08-16T17:36:00Z">
        <w:r w:rsidR="00A169FF" w:rsidDel="00331DC3">
          <w:rPr>
            <w:rFonts w:ascii="Times New Roman" w:hAnsi="Times New Roman" w:cs="Times New Roman"/>
            <w:sz w:val="24"/>
            <w:szCs w:val="24"/>
          </w:rPr>
          <w:delText>As mentioned previously, the</w:delText>
        </w:r>
      </w:del>
      <w:del w:id="49" w:author="Jeongim Kim" w:date="2021-08-16T17:40:00Z">
        <w:r w:rsidR="00A169FF" w:rsidDel="00331DC3">
          <w:rPr>
            <w:rFonts w:ascii="Times New Roman" w:hAnsi="Times New Roman" w:cs="Times New Roman"/>
            <w:sz w:val="24"/>
            <w:szCs w:val="24"/>
          </w:rPr>
          <w:delText xml:space="preserve"> flavone biosynthetic pathway has been most well studied in </w:delText>
        </w:r>
        <w:r w:rsidR="00A169FF" w:rsidDel="00331DC3">
          <w:rPr>
            <w:rFonts w:ascii="Times New Roman" w:hAnsi="Times New Roman" w:cs="Times New Roman"/>
            <w:i/>
            <w:iCs/>
            <w:sz w:val="24"/>
            <w:szCs w:val="24"/>
          </w:rPr>
          <w:delText>S. baicalensis</w:delText>
        </w:r>
        <w:r w:rsidR="00391D58" w:rsidDel="00331DC3">
          <w:rPr>
            <w:rFonts w:ascii="Times New Roman" w:hAnsi="Times New Roman" w:cs="Times New Roman"/>
            <w:sz w:val="24"/>
            <w:szCs w:val="24"/>
          </w:rPr>
          <w:delText xml:space="preserve">. </w:delText>
        </w:r>
      </w:del>
      <w:del w:id="50" w:author="Jeongim Kim" w:date="2021-08-16T20:40:00Z">
        <w:r w:rsidR="00391D58" w:rsidDel="00FA255A">
          <w:rPr>
            <w:rFonts w:ascii="Times New Roman" w:hAnsi="Times New Roman" w:cs="Times New Roman"/>
            <w:sz w:val="24"/>
            <w:szCs w:val="24"/>
          </w:rPr>
          <w:delText>Multiple</w:delText>
        </w:r>
      </w:del>
      <w:ins w:id="51" w:author="Jeongim Kim" w:date="2021-08-16T20:40:00Z">
        <w:r w:rsidR="00FA255A">
          <w:rPr>
            <w:rFonts w:ascii="Times New Roman" w:hAnsi="Times New Roman" w:cs="Times New Roman"/>
            <w:sz w:val="24"/>
            <w:szCs w:val="24"/>
          </w:rPr>
          <w:t>Recent</w:t>
        </w:r>
      </w:ins>
      <w:r w:rsidR="00391D58">
        <w:rPr>
          <w:rFonts w:ascii="Times New Roman" w:hAnsi="Times New Roman" w:cs="Times New Roman"/>
          <w:sz w:val="24"/>
          <w:szCs w:val="24"/>
        </w:rPr>
        <w:t xml:space="preserve"> works </w:t>
      </w:r>
      <w:ins w:id="52" w:author="Jeongim Kim" w:date="2021-08-16T17:41:00Z">
        <w:r w:rsidR="00331DC3">
          <w:rPr>
            <w:rFonts w:ascii="Times New Roman" w:hAnsi="Times New Roman" w:cs="Times New Roman"/>
            <w:sz w:val="24"/>
            <w:szCs w:val="24"/>
          </w:rPr>
          <w:t>using</w:t>
        </w:r>
      </w:ins>
      <w:ins w:id="53" w:author="Jeongim Kim" w:date="2021-08-16T17:40:00Z">
        <w:r w:rsidR="00331DC3">
          <w:rPr>
            <w:rFonts w:ascii="Times New Roman" w:hAnsi="Times New Roman" w:cs="Times New Roman"/>
            <w:sz w:val="24"/>
            <w:szCs w:val="24"/>
          </w:rPr>
          <w:t xml:space="preserve"> </w:t>
        </w:r>
        <w:r w:rsidR="00331DC3">
          <w:rPr>
            <w:rFonts w:ascii="Times New Roman" w:hAnsi="Times New Roman" w:cs="Times New Roman"/>
            <w:i/>
            <w:iCs/>
            <w:sz w:val="24"/>
            <w:szCs w:val="24"/>
          </w:rPr>
          <w:t>S. baicalensis</w:t>
        </w:r>
      </w:ins>
      <w:ins w:id="54" w:author="Jeongim Kim" w:date="2021-08-16T20:40:00Z">
        <w:r w:rsidR="00FA255A">
          <w:rPr>
            <w:rFonts w:ascii="Times New Roman" w:hAnsi="Times New Roman" w:cs="Times New Roman"/>
            <w:i/>
            <w:iCs/>
            <w:sz w:val="24"/>
            <w:szCs w:val="24"/>
          </w:rPr>
          <w:t xml:space="preserve"> </w:t>
        </w:r>
        <w:r w:rsidR="00FA255A" w:rsidRPr="00FA255A">
          <w:rPr>
            <w:rFonts w:ascii="Times New Roman" w:hAnsi="Times New Roman" w:cs="Times New Roman"/>
            <w:sz w:val="24"/>
            <w:szCs w:val="24"/>
            <w:rPrChange w:id="55" w:author="Jeongim Kim" w:date="2021-08-16T20:41:00Z">
              <w:rPr>
                <w:rFonts w:ascii="Times New Roman" w:hAnsi="Times New Roman" w:cs="Times New Roman"/>
                <w:i/>
                <w:iCs/>
                <w:sz w:val="24"/>
                <w:szCs w:val="24"/>
              </w:rPr>
            </w:rPrChange>
          </w:rPr>
          <w:t>and</w:t>
        </w:r>
        <w:r w:rsidR="00FA255A">
          <w:rPr>
            <w:rFonts w:ascii="Times New Roman" w:hAnsi="Times New Roman" w:cs="Times New Roman"/>
            <w:i/>
            <w:iCs/>
            <w:sz w:val="24"/>
            <w:szCs w:val="24"/>
          </w:rPr>
          <w:t xml:space="preserve"> S. barbata</w:t>
        </w:r>
        <w:r w:rsidR="00FA255A">
          <w:rPr>
            <w:rFonts w:ascii="Times New Roman" w:hAnsi="Times New Roman" w:cs="Times New Roman"/>
            <w:sz w:val="24"/>
            <w:szCs w:val="24"/>
          </w:rPr>
          <w:t xml:space="preserve"> </w:t>
        </w:r>
      </w:ins>
      <w:r w:rsidR="00391D58">
        <w:rPr>
          <w:rFonts w:ascii="Times New Roman" w:hAnsi="Times New Roman" w:cs="Times New Roman"/>
          <w:sz w:val="24"/>
          <w:szCs w:val="24"/>
        </w:rPr>
        <w:t xml:space="preserve">have identified the enzymes </w:t>
      </w:r>
      <w:del w:id="56" w:author="Jeongim Kim" w:date="2021-08-16T17:40:00Z">
        <w:r w:rsidR="00391D58" w:rsidDel="00331DC3">
          <w:rPr>
            <w:rFonts w:ascii="Times New Roman" w:hAnsi="Times New Roman" w:cs="Times New Roman"/>
            <w:sz w:val="24"/>
            <w:szCs w:val="24"/>
          </w:rPr>
          <w:delText>of the</w:delText>
        </w:r>
      </w:del>
      <w:ins w:id="57" w:author="Jeongim Kim" w:date="2021-08-16T17:47:00Z">
        <w:r w:rsidR="00C60D12">
          <w:rPr>
            <w:rFonts w:ascii="Times New Roman" w:hAnsi="Times New Roman" w:cs="Times New Roman"/>
            <w:sz w:val="24"/>
            <w:szCs w:val="24"/>
          </w:rPr>
          <w:t>responsible for</w:t>
        </w:r>
      </w:ins>
      <w:ins w:id="58" w:author="Jeongim Kim" w:date="2021-08-16T17:40:00Z">
        <w:r w:rsidR="00331DC3">
          <w:rPr>
            <w:rFonts w:ascii="Times New Roman" w:hAnsi="Times New Roman" w:cs="Times New Roman"/>
            <w:sz w:val="24"/>
            <w:szCs w:val="24"/>
          </w:rPr>
          <w:t xml:space="preserve"> the flavone biosynthesis</w:t>
        </w:r>
      </w:ins>
      <w:r w:rsidR="00391D58">
        <w:rPr>
          <w:rFonts w:ascii="Times New Roman" w:hAnsi="Times New Roman" w:cs="Times New Roman"/>
          <w:sz w:val="24"/>
          <w:szCs w:val="24"/>
        </w:rPr>
        <w:t xml:space="preserve"> </w:t>
      </w:r>
      <w:del w:id="59" w:author="Jeongim Kim" w:date="2021-08-16T17:42:00Z">
        <w:r w:rsidR="00391D58" w:rsidDel="00331DC3">
          <w:rPr>
            <w:rFonts w:ascii="Times New Roman" w:hAnsi="Times New Roman" w:cs="Times New Roman"/>
            <w:sz w:val="24"/>
            <w:szCs w:val="24"/>
          </w:rPr>
          <w:delText>pathway</w:delText>
        </w:r>
      </w:del>
      <w:ins w:id="60" w:author="Jeongim Kim" w:date="2021-08-16T17:42:00Z">
        <w:r w:rsidR="00331DC3">
          <w:rPr>
            <w:rFonts w:ascii="Times New Roman" w:hAnsi="Times New Roman" w:cs="Times New Roman"/>
            <w:sz w:val="24"/>
            <w:szCs w:val="24"/>
          </w:rPr>
          <w:t xml:space="preserve">in </w:t>
        </w:r>
        <w:r w:rsidR="00331DC3" w:rsidRPr="00331DC3">
          <w:rPr>
            <w:rFonts w:ascii="Times New Roman" w:hAnsi="Times New Roman" w:cs="Times New Roman"/>
            <w:i/>
            <w:iCs/>
            <w:sz w:val="24"/>
            <w:szCs w:val="24"/>
            <w:rPrChange w:id="61" w:author="Jeongim Kim" w:date="2021-08-16T17:42:00Z">
              <w:rPr>
                <w:rFonts w:ascii="Times New Roman" w:hAnsi="Times New Roman" w:cs="Times New Roman"/>
                <w:sz w:val="24"/>
                <w:szCs w:val="24"/>
              </w:rPr>
            </w:rPrChange>
          </w:rPr>
          <w:t>Scutellaria</w:t>
        </w:r>
      </w:ins>
      <w:r w:rsidR="00391D58">
        <w:rPr>
          <w:rFonts w:ascii="Times New Roman" w:hAnsi="Times New Roman" w:cs="Times New Roman"/>
          <w:sz w:val="24"/>
          <w:szCs w:val="24"/>
        </w:rPr>
        <w:t xml:space="preserve">, and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ins w:id="62" w:author="Jeongim Kim" w:date="2021-08-16T20:49:00Z">
        <w:r w:rsidR="00FA255A">
          <w:rPr>
            <w:rFonts w:ascii="Times New Roman" w:hAnsi="Times New Roman" w:cs="Times New Roman"/>
            <w:sz w:val="24"/>
            <w:szCs w:val="24"/>
          </w:rPr>
          <w:t xml:space="preserve">s </w:t>
        </w:r>
      </w:ins>
      <w:del w:id="63" w:author="Jeongim Kim" w:date="2021-08-16T20:49:00Z">
        <w:r w:rsidR="00DB0793" w:rsidDel="00FA255A">
          <w:rPr>
            <w:rFonts w:ascii="Times New Roman" w:hAnsi="Times New Roman" w:cs="Times New Roman"/>
            <w:sz w:val="24"/>
            <w:szCs w:val="24"/>
          </w:rPr>
          <w:delText xml:space="preserve"> isoforms </w:delText>
        </w:r>
      </w:del>
      <w:r w:rsidR="00DB0793">
        <w:rPr>
          <w:rFonts w:ascii="Times New Roman" w:hAnsi="Times New Roman" w:cs="Times New Roman"/>
          <w:sz w:val="24"/>
          <w:szCs w:val="24"/>
        </w:rPr>
        <w:t>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moveFromRangeStart w:id="64" w:author="Jeongim Kim" w:date="2021-08-16T17:49:00Z" w:name="move80028602"/>
      <w:moveFrom w:id="65" w:author="Jeongim Kim" w:date="2021-08-16T17:49:00Z">
        <w:r w:rsidR="00494172" w:rsidDel="00C60D12">
          <w:rPr>
            <w:rFonts w:ascii="Times New Roman" w:hAnsi="Times New Roman" w:cs="Times New Roman"/>
            <w:sz w:val="24"/>
            <w:szCs w:val="24"/>
          </w:rPr>
          <w:t xml:space="preserve"> </w:t>
        </w:r>
        <w:r w:rsidR="00494172" w:rsidDel="00C60D12">
          <w:rPr>
            <w:rFonts w:ascii="Times New Roman" w:hAnsi="Times New Roman" w:cs="Times New Roman"/>
            <w:sz w:val="24"/>
            <w:szCs w:val="24"/>
          </w:rPr>
          <w:fldChar w:fldCharType="begin"/>
        </w:r>
        <w:r w:rsidR="00494172" w:rsidDel="00C60D1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494172" w:rsidDel="00C60D12">
          <w:rPr>
            <w:rFonts w:ascii="Times New Roman" w:hAnsi="Times New Roman" w:cs="Times New Roman"/>
            <w:sz w:val="24"/>
            <w:szCs w:val="24"/>
          </w:rPr>
          <w:fldChar w:fldCharType="separate"/>
        </w:r>
        <w:r w:rsidR="00494172" w:rsidRPr="00494172" w:rsidDel="00C60D12">
          <w:rPr>
            <w:rFonts w:ascii="Times New Roman" w:hAnsi="Times New Roman" w:cs="Times New Roman"/>
            <w:sz w:val="24"/>
          </w:rPr>
          <w:t>(Q. Zhao et al., 2016, 2018, 2019)</w:t>
        </w:r>
        <w:r w:rsidR="00494172" w:rsidDel="00C60D12">
          <w:rPr>
            <w:rFonts w:ascii="Times New Roman" w:hAnsi="Times New Roman" w:cs="Times New Roman"/>
            <w:sz w:val="24"/>
            <w:szCs w:val="24"/>
          </w:rPr>
          <w:fldChar w:fldCharType="end"/>
        </w:r>
        <w:r w:rsidR="004544CE" w:rsidDel="00C60D12">
          <w:rPr>
            <w:rFonts w:ascii="Times New Roman" w:hAnsi="Times New Roman" w:cs="Times New Roman"/>
            <w:sz w:val="24"/>
            <w:szCs w:val="24"/>
          </w:rPr>
          <w:t xml:space="preserve"> </w:t>
        </w:r>
        <w:r w:rsidR="004544CE" w:rsidRPr="00201107" w:rsidDel="00C60D12">
          <w:rPr>
            <w:rFonts w:ascii="Times New Roman" w:hAnsi="Times New Roman" w:cs="Times New Roman"/>
            <w:b/>
            <w:bCs/>
            <w:sz w:val="24"/>
            <w:szCs w:val="24"/>
          </w:rPr>
          <w:t>(Fig. 1</w:t>
        </w:r>
        <w:r w:rsidR="00201107" w:rsidDel="00C60D12">
          <w:rPr>
            <w:rFonts w:ascii="Times New Roman" w:hAnsi="Times New Roman" w:cs="Times New Roman"/>
            <w:b/>
            <w:bCs/>
            <w:sz w:val="24"/>
            <w:szCs w:val="24"/>
          </w:rPr>
          <w:t>, Appendix S1</w:t>
        </w:r>
        <w:r w:rsidR="004544CE" w:rsidRPr="00201107" w:rsidDel="00C60D12">
          <w:rPr>
            <w:rFonts w:ascii="Times New Roman" w:hAnsi="Times New Roman" w:cs="Times New Roman"/>
            <w:b/>
            <w:bCs/>
            <w:sz w:val="24"/>
            <w:szCs w:val="24"/>
          </w:rPr>
          <w:t>)</w:t>
        </w:r>
      </w:moveFrom>
      <w:moveFromRangeEnd w:id="64"/>
      <w:ins w:id="66" w:author="Jeongim Kim" w:date="2021-08-16T17:49:00Z">
        <w:r w:rsidR="00C60D12">
          <w:rPr>
            <w:rFonts w:ascii="Times New Roman" w:hAnsi="Times New Roman" w:cs="Times New Roman"/>
            <w:sz w:val="24"/>
            <w:szCs w:val="24"/>
          </w:rPr>
          <w:t xml:space="preserve">, </w:t>
        </w:r>
      </w:ins>
      <w:del w:id="67" w:author="Jeongim Kim" w:date="2021-08-16T17:49:00Z">
        <w:r w:rsidR="00391D58" w:rsidRPr="00201107" w:rsidDel="00C60D12">
          <w:rPr>
            <w:rFonts w:ascii="Times New Roman" w:hAnsi="Times New Roman" w:cs="Times New Roman"/>
            <w:b/>
            <w:bCs/>
            <w:sz w:val="24"/>
            <w:szCs w:val="24"/>
          </w:rPr>
          <w:delText>.</w:delText>
        </w:r>
        <w:r w:rsidR="00391D58" w:rsidDel="00C60D12">
          <w:rPr>
            <w:rFonts w:ascii="Times New Roman" w:hAnsi="Times New Roman" w:cs="Times New Roman"/>
            <w:sz w:val="24"/>
            <w:szCs w:val="24"/>
          </w:rPr>
          <w:delText xml:space="preserve"> It is this differential activity </w:delText>
        </w:r>
      </w:del>
      <w:r w:rsidR="00391D58">
        <w:rPr>
          <w:rFonts w:ascii="Times New Roman" w:hAnsi="Times New Roman" w:cs="Times New Roman"/>
          <w:sz w:val="24"/>
          <w:szCs w:val="24"/>
        </w:rPr>
        <w:t xml:space="preserve">which leads to the development of an organ-specific pattern of </w:t>
      </w:r>
      <w:ins w:id="68" w:author="Jeongim Kim" w:date="2021-08-16T20:48:00Z">
        <w:r w:rsidR="00FA255A">
          <w:rPr>
            <w:rFonts w:ascii="Times New Roman" w:hAnsi="Times New Roman" w:cs="Times New Roman"/>
            <w:sz w:val="24"/>
            <w:szCs w:val="24"/>
          </w:rPr>
          <w:t xml:space="preserve">flavone </w:t>
        </w:r>
      </w:ins>
      <w:r w:rsidR="00391D58">
        <w:rPr>
          <w:rFonts w:ascii="Times New Roman" w:hAnsi="Times New Roman" w:cs="Times New Roman"/>
          <w:sz w:val="24"/>
          <w:szCs w:val="24"/>
        </w:rPr>
        <w:t>accumulation</w:t>
      </w:r>
      <w:r w:rsidR="004544CE">
        <w:rPr>
          <w:rFonts w:ascii="Times New Roman" w:hAnsi="Times New Roman" w:cs="Times New Roman"/>
          <w:sz w:val="24"/>
          <w:szCs w:val="24"/>
        </w:rPr>
        <w:t xml:space="preserve"> in </w:t>
      </w:r>
      <w:ins w:id="69" w:author="Jeongim Kim" w:date="2021-08-16T20:48:00Z">
        <w:r w:rsidR="00FA255A">
          <w:rPr>
            <w:rFonts w:ascii="Times New Roman" w:hAnsi="Times New Roman" w:cs="Times New Roman"/>
            <w:i/>
            <w:iCs/>
            <w:sz w:val="24"/>
            <w:szCs w:val="24"/>
          </w:rPr>
          <w:t>Scutellaria</w:t>
        </w:r>
        <w:r w:rsidR="00FA255A">
          <w:rPr>
            <w:rFonts w:ascii="Times New Roman" w:hAnsi="Times New Roman" w:cs="Times New Roman"/>
            <w:sz w:val="24"/>
            <w:szCs w:val="24"/>
          </w:rPr>
          <w:t xml:space="preserve"> </w:t>
        </w:r>
      </w:ins>
      <w:del w:id="70" w:author="Jeongim Kim" w:date="2021-08-16T20:48:00Z">
        <w:r w:rsidR="004544CE" w:rsidDel="00FA255A">
          <w:rPr>
            <w:rFonts w:ascii="Times New Roman" w:hAnsi="Times New Roman" w:cs="Times New Roman"/>
            <w:i/>
            <w:iCs/>
            <w:sz w:val="24"/>
            <w:szCs w:val="24"/>
          </w:rPr>
          <w:delText>S. baicalensis</w:delText>
        </w:r>
      </w:del>
      <w:moveToRangeStart w:id="71" w:author="Jeongim Kim" w:date="2021-08-16T17:49:00Z" w:name="move80028602"/>
      <w:moveTo w:id="72" w:author="Jeongim Kim" w:date="2021-08-16T17:49:00Z">
        <w:r w:rsidR="00C60D12">
          <w:rPr>
            <w:rFonts w:ascii="Times New Roman" w:hAnsi="Times New Roman" w:cs="Times New Roman"/>
            <w:sz w:val="24"/>
            <w:szCs w:val="24"/>
          </w:rPr>
          <w:fldChar w:fldCharType="begin"/>
        </w:r>
        <w:r w:rsidR="00C60D1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C60D12">
          <w:rPr>
            <w:rFonts w:ascii="Times New Roman" w:hAnsi="Times New Roman" w:cs="Times New Roman"/>
            <w:sz w:val="24"/>
            <w:szCs w:val="24"/>
          </w:rPr>
          <w:fldChar w:fldCharType="separate"/>
        </w:r>
        <w:r w:rsidR="00C60D12" w:rsidRPr="00494172">
          <w:rPr>
            <w:rFonts w:ascii="Times New Roman" w:hAnsi="Times New Roman" w:cs="Times New Roman"/>
            <w:sz w:val="24"/>
          </w:rPr>
          <w:t>(Q. Zhao et al., 2016, 2018, 2019)</w:t>
        </w:r>
        <w:r w:rsidR="00C60D12">
          <w:rPr>
            <w:rFonts w:ascii="Times New Roman" w:hAnsi="Times New Roman" w:cs="Times New Roman"/>
            <w:sz w:val="24"/>
            <w:szCs w:val="24"/>
          </w:rPr>
          <w:fldChar w:fldCharType="end"/>
        </w:r>
        <w:r w:rsidR="00C60D12">
          <w:rPr>
            <w:rFonts w:ascii="Times New Roman" w:hAnsi="Times New Roman" w:cs="Times New Roman"/>
            <w:sz w:val="24"/>
            <w:szCs w:val="24"/>
          </w:rPr>
          <w:t xml:space="preserve"> </w:t>
        </w:r>
        <w:r w:rsidR="00C60D12" w:rsidRPr="00201107">
          <w:rPr>
            <w:rFonts w:ascii="Times New Roman" w:hAnsi="Times New Roman" w:cs="Times New Roman"/>
            <w:b/>
            <w:bCs/>
            <w:sz w:val="24"/>
            <w:szCs w:val="24"/>
          </w:rPr>
          <w:t>(Fig. 1</w:t>
        </w:r>
        <w:r w:rsidR="00C60D12">
          <w:rPr>
            <w:rFonts w:ascii="Times New Roman" w:hAnsi="Times New Roman" w:cs="Times New Roman"/>
            <w:b/>
            <w:bCs/>
            <w:sz w:val="24"/>
            <w:szCs w:val="24"/>
          </w:rPr>
          <w:t>, Appendix S1</w:t>
        </w:r>
        <w:r w:rsidR="00C60D12" w:rsidRPr="00201107">
          <w:rPr>
            <w:rFonts w:ascii="Times New Roman" w:hAnsi="Times New Roman" w:cs="Times New Roman"/>
            <w:b/>
            <w:bCs/>
            <w:sz w:val="24"/>
            <w:szCs w:val="24"/>
          </w:rPr>
          <w:t>)</w:t>
        </w:r>
      </w:moveTo>
      <w:moveToRangeEnd w:id="71"/>
      <w:r w:rsidR="004544CE">
        <w:rPr>
          <w:rFonts w:ascii="Times New Roman" w:hAnsi="Times New Roman" w:cs="Times New Roman"/>
          <w:sz w:val="24"/>
          <w:szCs w:val="24"/>
        </w:rPr>
        <w:t>.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del w:id="73" w:author="Jeongim Kim" w:date="2021-08-16T20:49:00Z">
        <w:r w:rsidR="004544CE" w:rsidDel="00FA255A">
          <w:rPr>
            <w:rFonts w:ascii="Times New Roman" w:hAnsi="Times New Roman" w:cs="Times New Roman"/>
            <w:sz w:val="24"/>
            <w:szCs w:val="24"/>
          </w:rPr>
          <w:delText>.</w:delText>
        </w:r>
        <w:r w:rsidR="000C27B8" w:rsidDel="00FA255A">
          <w:rPr>
            <w:rFonts w:ascii="Times New Roman" w:hAnsi="Times New Roman" w:cs="Times New Roman"/>
            <w:sz w:val="24"/>
            <w:szCs w:val="24"/>
          </w:rPr>
          <w:delText xml:space="preserve"> A similar organ-specific accumulation pattern occurs in </w:delText>
        </w:r>
        <w:r w:rsidR="000C27B8" w:rsidDel="00FA255A">
          <w:rPr>
            <w:rFonts w:ascii="Times New Roman" w:hAnsi="Times New Roman" w:cs="Times New Roman"/>
            <w:i/>
            <w:iCs/>
            <w:sz w:val="24"/>
            <w:szCs w:val="24"/>
          </w:rPr>
          <w:delText>S. barbata</w:delText>
        </w:r>
      </w:del>
      <w:del w:id="74" w:author="Jeongim Kim" w:date="2021-08-16T17:50:00Z">
        <w:r w:rsidR="000C27B8" w:rsidDel="00C60D12">
          <w:rPr>
            <w:rFonts w:ascii="Times New Roman" w:hAnsi="Times New Roman" w:cs="Times New Roman"/>
            <w:sz w:val="24"/>
            <w:szCs w:val="24"/>
          </w:rPr>
          <w:delText>, but the specifics of the biochemical basis of this pattern are less well studied</w:delText>
        </w:r>
      </w:del>
      <w:r w:rsidR="000C27B8">
        <w:rPr>
          <w:rFonts w:ascii="Times New Roman" w:hAnsi="Times New Roman" w:cs="Times New Roman"/>
          <w:sz w:val="24"/>
          <w:szCs w:val="24"/>
        </w:rPr>
        <w:t xml:space="preserve">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462F3030"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ins w:id="75" w:author="Jeongim Kim" w:date="2021-08-16T17:55:00Z">
        <w:r w:rsidR="008C29F8">
          <w:rPr>
            <w:rFonts w:ascii="Times New Roman" w:hAnsi="Times New Roman" w:cs="Times New Roman"/>
            <w:sz w:val="24"/>
            <w:szCs w:val="24"/>
          </w:rPr>
          <w:t xml:space="preserve"> and it </w:t>
        </w:r>
      </w:ins>
      <w:del w:id="76" w:author="Jeongim Kim" w:date="2021-08-16T17:55:00Z">
        <w:r w:rsidDel="008C29F8">
          <w:rPr>
            <w:rFonts w:ascii="Times New Roman" w:hAnsi="Times New Roman" w:cs="Times New Roman"/>
            <w:sz w:val="24"/>
            <w:szCs w:val="24"/>
          </w:rPr>
          <w:delText xml:space="preserve">. As metabolite profiles for most of these species have not been documented, it </w:delText>
        </w:r>
      </w:del>
      <w:r>
        <w:rPr>
          <w:rFonts w:ascii="Times New Roman" w:hAnsi="Times New Roman" w:cs="Times New Roman"/>
          <w:sz w:val="24"/>
          <w:szCs w:val="24"/>
        </w:rPr>
        <w:t xml:space="preserve">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xml:space="preserve">, are well-conserved across the genus. </w:t>
      </w:r>
      <w:commentRangeStart w:id="77"/>
      <w:r w:rsidR="00FC7643" w:rsidRPr="00FA255A">
        <w:rPr>
          <w:rFonts w:ascii="Times New Roman" w:hAnsi="Times New Roman" w:cs="Times New Roman"/>
          <w:sz w:val="24"/>
          <w:szCs w:val="24"/>
          <w:highlight w:val="yellow"/>
          <w:rPrChange w:id="78" w:author="Jeongim Kim" w:date="2021-08-16T20:51:00Z">
            <w:rPr>
              <w:rFonts w:ascii="Times New Roman" w:hAnsi="Times New Roman" w:cs="Times New Roman"/>
              <w:sz w:val="24"/>
              <w:szCs w:val="24"/>
            </w:rPr>
          </w:rPrChange>
        </w:rPr>
        <w:t xml:space="preserve">In addition, the limited number of </w:t>
      </w:r>
      <w:r w:rsidR="00FC7643" w:rsidRPr="00FA255A">
        <w:rPr>
          <w:rFonts w:ascii="Times New Roman" w:hAnsi="Times New Roman" w:cs="Times New Roman"/>
          <w:i/>
          <w:iCs/>
          <w:sz w:val="24"/>
          <w:szCs w:val="24"/>
          <w:highlight w:val="yellow"/>
          <w:rPrChange w:id="79" w:author="Jeongim Kim" w:date="2021-08-16T20:51:00Z">
            <w:rPr>
              <w:rFonts w:ascii="Times New Roman" w:hAnsi="Times New Roman" w:cs="Times New Roman"/>
              <w:i/>
              <w:iCs/>
              <w:sz w:val="24"/>
              <w:szCs w:val="24"/>
            </w:rPr>
          </w:rPrChange>
        </w:rPr>
        <w:t xml:space="preserve">Scutellaria </w:t>
      </w:r>
      <w:r w:rsidR="00FC7643" w:rsidRPr="00FA255A">
        <w:rPr>
          <w:rFonts w:ascii="Times New Roman" w:hAnsi="Times New Roman" w:cs="Times New Roman"/>
          <w:sz w:val="24"/>
          <w:szCs w:val="24"/>
          <w:highlight w:val="yellow"/>
          <w:rPrChange w:id="80" w:author="Jeongim Kim" w:date="2021-08-16T20:51:00Z">
            <w:rPr>
              <w:rFonts w:ascii="Times New Roman" w:hAnsi="Times New Roman" w:cs="Times New Roman"/>
              <w:sz w:val="24"/>
              <w:szCs w:val="24"/>
            </w:rPr>
          </w:rPrChange>
        </w:rPr>
        <w:t xml:space="preserve">species that have been chemically profiled </w:t>
      </w:r>
      <w:r w:rsidR="00280360" w:rsidRPr="00FA255A">
        <w:rPr>
          <w:rFonts w:ascii="Times New Roman" w:hAnsi="Times New Roman" w:cs="Times New Roman"/>
          <w:sz w:val="24"/>
          <w:szCs w:val="24"/>
          <w:highlight w:val="yellow"/>
          <w:rPrChange w:id="81" w:author="Jeongim Kim" w:date="2021-08-16T20:51:00Z">
            <w:rPr>
              <w:rFonts w:ascii="Times New Roman" w:hAnsi="Times New Roman" w:cs="Times New Roman"/>
              <w:sz w:val="24"/>
              <w:szCs w:val="24"/>
            </w:rPr>
          </w:rPrChange>
        </w:rPr>
        <w:t>presents the possibility of a</w:t>
      </w:r>
      <w:r w:rsidR="00692BB3" w:rsidRPr="00FA255A">
        <w:rPr>
          <w:rFonts w:ascii="Times New Roman" w:hAnsi="Times New Roman" w:cs="Times New Roman"/>
          <w:sz w:val="24"/>
          <w:szCs w:val="24"/>
          <w:highlight w:val="yellow"/>
          <w:rPrChange w:id="82" w:author="Jeongim Kim" w:date="2021-08-16T20:51:00Z">
            <w:rPr>
              <w:rFonts w:ascii="Times New Roman" w:hAnsi="Times New Roman" w:cs="Times New Roman"/>
              <w:sz w:val="24"/>
              <w:szCs w:val="24"/>
            </w:rPr>
          </w:rPrChange>
        </w:rPr>
        <w:t xml:space="preserve"> </w:t>
      </w:r>
      <w:r w:rsidR="0020756B" w:rsidRPr="00FA255A">
        <w:rPr>
          <w:rFonts w:ascii="Times New Roman" w:hAnsi="Times New Roman" w:cs="Times New Roman"/>
          <w:sz w:val="24"/>
          <w:szCs w:val="24"/>
          <w:highlight w:val="yellow"/>
          <w:rPrChange w:id="83" w:author="Jeongim Kim" w:date="2021-08-16T20:51:00Z">
            <w:rPr>
              <w:rFonts w:ascii="Times New Roman" w:hAnsi="Times New Roman" w:cs="Times New Roman"/>
              <w:sz w:val="24"/>
              <w:szCs w:val="24"/>
            </w:rPr>
          </w:rPrChange>
        </w:rPr>
        <w:t>species with high flavone accumulation going</w:t>
      </w:r>
      <w:r w:rsidR="00692BB3" w:rsidRPr="00FA255A">
        <w:rPr>
          <w:rFonts w:ascii="Times New Roman" w:hAnsi="Times New Roman" w:cs="Times New Roman"/>
          <w:sz w:val="24"/>
          <w:szCs w:val="24"/>
          <w:highlight w:val="yellow"/>
          <w:rPrChange w:id="84" w:author="Jeongim Kim" w:date="2021-08-16T20:51:00Z">
            <w:rPr>
              <w:rFonts w:ascii="Times New Roman" w:hAnsi="Times New Roman" w:cs="Times New Roman"/>
              <w:sz w:val="24"/>
              <w:szCs w:val="24"/>
            </w:rPr>
          </w:rPrChange>
        </w:rPr>
        <w:t xml:space="preserve"> uncharacterized. Studying the biochemistry of such a species could be extremely valuable for </w:t>
      </w:r>
      <w:r w:rsidR="00280360" w:rsidRPr="00FA255A">
        <w:rPr>
          <w:rFonts w:ascii="Times New Roman" w:hAnsi="Times New Roman" w:cs="Times New Roman"/>
          <w:sz w:val="24"/>
          <w:szCs w:val="24"/>
          <w:highlight w:val="yellow"/>
          <w:rPrChange w:id="85" w:author="Jeongim Kim" w:date="2021-08-16T20:51:00Z">
            <w:rPr>
              <w:rFonts w:ascii="Times New Roman" w:hAnsi="Times New Roman" w:cs="Times New Roman"/>
              <w:sz w:val="24"/>
              <w:szCs w:val="24"/>
            </w:rPr>
          </w:rPrChange>
        </w:rPr>
        <w:t>biotechnology efforts</w:t>
      </w:r>
      <w:r w:rsidR="00692BB3" w:rsidRPr="00FA255A">
        <w:rPr>
          <w:rFonts w:ascii="Times New Roman" w:hAnsi="Times New Roman" w:cs="Times New Roman"/>
          <w:sz w:val="24"/>
          <w:szCs w:val="24"/>
          <w:highlight w:val="yellow"/>
          <w:rPrChange w:id="86" w:author="Jeongim Kim" w:date="2021-08-16T20:51:00Z">
            <w:rPr>
              <w:rFonts w:ascii="Times New Roman" w:hAnsi="Times New Roman" w:cs="Times New Roman"/>
              <w:sz w:val="24"/>
              <w:szCs w:val="24"/>
            </w:rPr>
          </w:rPrChange>
        </w:rPr>
        <w:t xml:space="preserve"> targeting mass production of medicinal flavones.</w:t>
      </w:r>
      <w:r w:rsidR="00F81271" w:rsidRPr="00FA255A">
        <w:rPr>
          <w:rFonts w:ascii="Times New Roman" w:hAnsi="Times New Roman" w:cs="Times New Roman"/>
          <w:sz w:val="24"/>
          <w:szCs w:val="24"/>
          <w:highlight w:val="yellow"/>
          <w:rPrChange w:id="87" w:author="Jeongim Kim" w:date="2021-08-16T20:51:00Z">
            <w:rPr>
              <w:rFonts w:ascii="Times New Roman" w:hAnsi="Times New Roman" w:cs="Times New Roman"/>
              <w:sz w:val="24"/>
              <w:szCs w:val="24"/>
            </w:rPr>
          </w:rPrChange>
        </w:rPr>
        <w:t xml:space="preserve"> Another limitation facing studies of biochemistry in </w:t>
      </w:r>
      <w:r w:rsidR="00F81271" w:rsidRPr="00FA255A">
        <w:rPr>
          <w:rFonts w:ascii="Times New Roman" w:hAnsi="Times New Roman" w:cs="Times New Roman"/>
          <w:i/>
          <w:iCs/>
          <w:sz w:val="24"/>
          <w:szCs w:val="24"/>
          <w:highlight w:val="yellow"/>
          <w:rPrChange w:id="88" w:author="Jeongim Kim" w:date="2021-08-16T20:51:00Z">
            <w:rPr>
              <w:rFonts w:ascii="Times New Roman" w:hAnsi="Times New Roman" w:cs="Times New Roman"/>
              <w:i/>
              <w:iCs/>
              <w:sz w:val="24"/>
              <w:szCs w:val="24"/>
            </w:rPr>
          </w:rPrChange>
        </w:rPr>
        <w:t xml:space="preserve">Scutellaria </w:t>
      </w:r>
      <w:r w:rsidR="00F81271" w:rsidRPr="00FA255A">
        <w:rPr>
          <w:rFonts w:ascii="Times New Roman" w:hAnsi="Times New Roman" w:cs="Times New Roman"/>
          <w:sz w:val="24"/>
          <w:szCs w:val="24"/>
          <w:highlight w:val="yellow"/>
          <w:rPrChange w:id="89" w:author="Jeongim Kim" w:date="2021-08-16T20:51:00Z">
            <w:rPr>
              <w:rFonts w:ascii="Times New Roman" w:hAnsi="Times New Roman" w:cs="Times New Roman"/>
              <w:sz w:val="24"/>
              <w:szCs w:val="24"/>
            </w:rPr>
          </w:rPrChange>
        </w:rPr>
        <w:t xml:space="preserve">is the sheer number of flavone structures that can be potentially generated through </w:t>
      </w:r>
      <w:r w:rsidR="00F81271" w:rsidRPr="00FA255A">
        <w:rPr>
          <w:rFonts w:ascii="Times New Roman" w:hAnsi="Times New Roman" w:cs="Times New Roman"/>
          <w:sz w:val="24"/>
          <w:szCs w:val="24"/>
          <w:highlight w:val="yellow"/>
          <w:rPrChange w:id="90" w:author="Jeongim Kim" w:date="2021-08-16T20:51:00Z">
            <w:rPr>
              <w:rFonts w:ascii="Times New Roman" w:hAnsi="Times New Roman" w:cs="Times New Roman"/>
              <w:sz w:val="24"/>
              <w:szCs w:val="24"/>
            </w:rPr>
          </w:rPrChange>
        </w:rPr>
        <w:lastRenderedPageBreak/>
        <w:t>different sequences of hydroxylation, methylation, and glycosylation.</w:t>
      </w:r>
      <w:r w:rsidR="009925E5" w:rsidRPr="00FA255A">
        <w:rPr>
          <w:rFonts w:ascii="Times New Roman" w:hAnsi="Times New Roman" w:cs="Times New Roman"/>
          <w:sz w:val="24"/>
          <w:szCs w:val="24"/>
          <w:highlight w:val="yellow"/>
          <w:rPrChange w:id="91" w:author="Jeongim Kim" w:date="2021-08-16T20:51:00Z">
            <w:rPr>
              <w:rFonts w:ascii="Times New Roman" w:hAnsi="Times New Roman" w:cs="Times New Roman"/>
              <w:sz w:val="24"/>
              <w:szCs w:val="24"/>
            </w:rPr>
          </w:rPrChange>
        </w:rPr>
        <w:t xml:space="preserve"> T</w:t>
      </w:r>
      <w:r w:rsidR="0053142C" w:rsidRPr="00FA255A">
        <w:rPr>
          <w:rFonts w:ascii="Times New Roman" w:hAnsi="Times New Roman" w:cs="Times New Roman"/>
          <w:sz w:val="24"/>
          <w:szCs w:val="24"/>
          <w:highlight w:val="yellow"/>
          <w:rPrChange w:id="92" w:author="Jeongim Kim" w:date="2021-08-16T20:51:00Z">
            <w:rPr>
              <w:rFonts w:ascii="Times New Roman" w:hAnsi="Times New Roman" w:cs="Times New Roman"/>
              <w:sz w:val="24"/>
              <w:szCs w:val="24"/>
            </w:rPr>
          </w:rPrChange>
        </w:rPr>
        <w:t xml:space="preserve">he biochemical steps which have been elucidated in </w:t>
      </w:r>
      <w:r w:rsidR="0053142C" w:rsidRPr="00FA255A">
        <w:rPr>
          <w:rFonts w:ascii="Times New Roman" w:hAnsi="Times New Roman" w:cs="Times New Roman"/>
          <w:i/>
          <w:iCs/>
          <w:sz w:val="24"/>
          <w:szCs w:val="24"/>
          <w:highlight w:val="yellow"/>
          <w:rPrChange w:id="93" w:author="Jeongim Kim" w:date="2021-08-16T20:51:00Z">
            <w:rPr>
              <w:rFonts w:ascii="Times New Roman" w:hAnsi="Times New Roman" w:cs="Times New Roman"/>
              <w:i/>
              <w:iCs/>
              <w:sz w:val="24"/>
              <w:szCs w:val="24"/>
            </w:rPr>
          </w:rPrChange>
        </w:rPr>
        <w:t xml:space="preserve">S. baicalensis </w:t>
      </w:r>
      <w:r w:rsidR="0053142C" w:rsidRPr="00FA255A">
        <w:rPr>
          <w:rFonts w:ascii="Times New Roman" w:hAnsi="Times New Roman" w:cs="Times New Roman"/>
          <w:sz w:val="24"/>
          <w:szCs w:val="24"/>
          <w:highlight w:val="yellow"/>
          <w:rPrChange w:id="94" w:author="Jeongim Kim" w:date="2021-08-16T20:51:00Z">
            <w:rPr>
              <w:rFonts w:ascii="Times New Roman" w:hAnsi="Times New Roman" w:cs="Times New Roman"/>
              <w:sz w:val="24"/>
              <w:szCs w:val="24"/>
            </w:rPr>
          </w:rPrChange>
        </w:rPr>
        <w:t xml:space="preserve">thus far may only be representative of a portion of the flavone pathway, </w:t>
      </w:r>
      <w:r w:rsidR="009925E5" w:rsidRPr="00FA255A">
        <w:rPr>
          <w:rFonts w:ascii="Times New Roman" w:hAnsi="Times New Roman" w:cs="Times New Roman"/>
          <w:sz w:val="24"/>
          <w:szCs w:val="24"/>
          <w:highlight w:val="yellow"/>
          <w:rPrChange w:id="95" w:author="Jeongim Kim" w:date="2021-08-16T20:51:00Z">
            <w:rPr>
              <w:rFonts w:ascii="Times New Roman" w:hAnsi="Times New Roman" w:cs="Times New Roman"/>
              <w:sz w:val="24"/>
              <w:szCs w:val="24"/>
            </w:rPr>
          </w:rPrChange>
        </w:rPr>
        <w:t>with multiple steps still undiscovered or not yet well described.</w:t>
      </w:r>
      <w:commentRangeEnd w:id="77"/>
      <w:r w:rsidR="00FA255A">
        <w:rPr>
          <w:rStyle w:val="CommentReference"/>
        </w:rPr>
        <w:commentReference w:id="77"/>
      </w:r>
    </w:p>
    <w:p w14:paraId="0779B592" w14:textId="2555B8CE"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work, we aimed to expand our 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w:t>
      </w:r>
      <w:del w:id="96" w:author="Jeongim Kim" w:date="2021-08-16T20:53:00Z">
        <w:r w:rsidDel="00FA255A">
          <w:rPr>
            <w:rFonts w:ascii="Times New Roman" w:hAnsi="Times New Roman" w:cs="Times New Roman"/>
            <w:sz w:val="24"/>
            <w:szCs w:val="24"/>
          </w:rPr>
          <w:delText xml:space="preserve">chemically </w:delText>
        </w:r>
      </w:del>
      <w:r>
        <w:rPr>
          <w:rFonts w:ascii="Times New Roman" w:hAnsi="Times New Roman" w:cs="Times New Roman"/>
          <w:sz w:val="24"/>
          <w:szCs w:val="24"/>
        </w:rPr>
        <w:t xml:space="preserve">analyzing </w:t>
      </w:r>
      <w:ins w:id="97" w:author="Jeongim Kim" w:date="2021-08-16T20:52:00Z">
        <w:r w:rsidR="00FA255A">
          <w:rPr>
            <w:rFonts w:ascii="Times New Roman" w:hAnsi="Times New Roman" w:cs="Times New Roman"/>
            <w:sz w:val="24"/>
            <w:szCs w:val="24"/>
          </w:rPr>
          <w:t>me</w:t>
        </w:r>
      </w:ins>
      <w:ins w:id="98" w:author="Jeongim Kim" w:date="2021-08-16T20:53:00Z">
        <w:r w:rsidR="00FA255A">
          <w:rPr>
            <w:rFonts w:ascii="Times New Roman" w:hAnsi="Times New Roman" w:cs="Times New Roman"/>
            <w:sz w:val="24"/>
            <w:szCs w:val="24"/>
          </w:rPr>
          <w:t xml:space="preserve">tabolite profiles of </w:t>
        </w:r>
      </w:ins>
      <w:r w:rsidR="00586564">
        <w:rPr>
          <w:rFonts w:ascii="Times New Roman" w:hAnsi="Times New Roman" w:cs="Times New Roman"/>
          <w:sz w:val="24"/>
          <w:szCs w:val="24"/>
        </w:rPr>
        <w:t>seven</w:t>
      </w:r>
      <w:r>
        <w:rPr>
          <w:rFonts w:ascii="Times New Roman" w:hAnsi="Times New Roman" w:cs="Times New Roman"/>
          <w:sz w:val="24"/>
          <w:szCs w:val="24"/>
        </w:rPr>
        <w:t xml:space="preserve"> species</w:t>
      </w:r>
      <w:ins w:id="99" w:author="Jeongim Kim" w:date="2021-08-16T20:55:00Z">
        <w:r w:rsidR="00FA255A">
          <w:rPr>
            <w:rFonts w:ascii="Times New Roman" w:hAnsi="Times New Roman" w:cs="Times New Roman"/>
            <w:sz w:val="24"/>
            <w:szCs w:val="24"/>
          </w:rPr>
          <w:t xml:space="preserve"> including </w:t>
        </w:r>
      </w:ins>
      <w:ins w:id="100" w:author="Jeongim Kim" w:date="2021-08-16T20:58:00Z">
        <w:r w:rsidR="001C2A0A">
          <w:rPr>
            <w:rFonts w:ascii="Times New Roman" w:hAnsi="Times New Roman" w:cs="Times New Roman"/>
            <w:i/>
            <w:iCs/>
            <w:sz w:val="24"/>
            <w:szCs w:val="24"/>
          </w:rPr>
          <w:t>S. racemosa</w:t>
        </w:r>
        <w:r w:rsidR="001C2A0A">
          <w:rPr>
            <w:rFonts w:ascii="Times New Roman" w:hAnsi="Times New Roman" w:cs="Times New Roman"/>
            <w:sz w:val="24"/>
            <w:szCs w:val="24"/>
          </w:rPr>
          <w:t xml:space="preserve">, and </w:t>
        </w:r>
        <w:r w:rsidR="001C2A0A">
          <w:rPr>
            <w:rFonts w:ascii="Times New Roman" w:hAnsi="Times New Roman" w:cs="Times New Roman"/>
            <w:i/>
            <w:iCs/>
            <w:sz w:val="24"/>
            <w:szCs w:val="24"/>
          </w:rPr>
          <w:t>S. wrightii</w:t>
        </w:r>
        <w:r w:rsidR="001C2A0A">
          <w:rPr>
            <w:rFonts w:ascii="Times New Roman" w:hAnsi="Times New Roman" w:cs="Times New Roman"/>
            <w:sz w:val="24"/>
            <w:szCs w:val="24"/>
          </w:rPr>
          <w:t xml:space="preserve"> </w:t>
        </w:r>
      </w:ins>
      <w:ins w:id="101" w:author="Jeongim Kim" w:date="2021-08-16T20:55:00Z">
        <w:r w:rsidR="00FA255A">
          <w:rPr>
            <w:rFonts w:ascii="Times New Roman" w:hAnsi="Times New Roman" w:cs="Times New Roman"/>
            <w:sz w:val="24"/>
            <w:szCs w:val="24"/>
          </w:rPr>
          <w:t>native to America</w:t>
        </w:r>
      </w:ins>
      <w:r>
        <w:rPr>
          <w:rFonts w:ascii="Times New Roman" w:hAnsi="Times New Roman" w:cs="Times New Roman"/>
          <w:sz w:val="24"/>
          <w:szCs w:val="24"/>
        </w:rPr>
        <w:t xml:space="preserve">, </w:t>
      </w:r>
      <w:r w:rsidR="00586564">
        <w:rPr>
          <w:rFonts w:ascii="Times New Roman" w:hAnsi="Times New Roman" w:cs="Times New Roman"/>
          <w:sz w:val="24"/>
          <w:szCs w:val="24"/>
        </w:rPr>
        <w:t xml:space="preserve">several of which were previously uncharacterized at the time of this study. </w:t>
      </w:r>
      <w:del w:id="102" w:author="Jeongim Kim" w:date="2021-08-16T21:09:00Z">
        <w:r w:rsidR="00586564" w:rsidDel="00D4014F">
          <w:rPr>
            <w:rFonts w:ascii="Times New Roman" w:hAnsi="Times New Roman" w:cs="Times New Roman"/>
            <w:sz w:val="24"/>
            <w:szCs w:val="24"/>
          </w:rPr>
          <w:delText xml:space="preserve">From the results of this profiling, we identified </w:delText>
        </w:r>
        <w:r w:rsidR="00A93DA9" w:rsidDel="00D4014F">
          <w:rPr>
            <w:rFonts w:ascii="Times New Roman" w:hAnsi="Times New Roman" w:cs="Times New Roman"/>
            <w:sz w:val="24"/>
            <w:szCs w:val="24"/>
          </w:rPr>
          <w:delText>several</w:delText>
        </w:r>
        <w:r w:rsidR="00586564" w:rsidDel="00D4014F">
          <w:rPr>
            <w:rFonts w:ascii="Times New Roman" w:hAnsi="Times New Roman" w:cs="Times New Roman"/>
            <w:sz w:val="24"/>
            <w:szCs w:val="24"/>
          </w:rPr>
          <w:delText xml:space="preserve"> species</w:delText>
        </w:r>
      </w:del>
      <w:del w:id="103" w:author="Jeongim Kim" w:date="2021-08-16T20:55:00Z">
        <w:r w:rsidR="00586564" w:rsidDel="00FA255A">
          <w:rPr>
            <w:rFonts w:ascii="Times New Roman" w:hAnsi="Times New Roman" w:cs="Times New Roman"/>
            <w:sz w:val="24"/>
            <w:szCs w:val="24"/>
          </w:rPr>
          <w:delText xml:space="preserve"> with medicinally significant flavone profiles which could serve as valuable biotechnology targets</w:delText>
        </w:r>
      </w:del>
      <w:r w:rsidR="00586564">
        <w:rPr>
          <w:rFonts w:ascii="Times New Roman" w:hAnsi="Times New Roman" w:cs="Times New Roman"/>
          <w:sz w:val="24"/>
          <w:szCs w:val="24"/>
        </w:rPr>
        <w:t xml:space="preserve">. </w:t>
      </w:r>
      <w:r w:rsidR="00586ACB">
        <w:rPr>
          <w:rFonts w:ascii="Times New Roman" w:hAnsi="Times New Roman" w:cs="Times New Roman"/>
          <w:sz w:val="24"/>
          <w:szCs w:val="24"/>
        </w:rPr>
        <w:t xml:space="preserve">During this analysis, we </w:t>
      </w:r>
      <w:del w:id="104" w:author="Jeongim Kim" w:date="2021-08-16T21:09:00Z">
        <w:r w:rsidR="00586ACB" w:rsidDel="00D4014F">
          <w:rPr>
            <w:rFonts w:ascii="Times New Roman" w:hAnsi="Times New Roman" w:cs="Times New Roman"/>
            <w:sz w:val="24"/>
            <w:szCs w:val="24"/>
          </w:rPr>
          <w:delText xml:space="preserve">also </w:delText>
        </w:r>
      </w:del>
      <w:r w:rsidR="00586ACB">
        <w:rPr>
          <w:rFonts w:ascii="Times New Roman" w:hAnsi="Times New Roman" w:cs="Times New Roman"/>
          <w:sz w:val="24"/>
          <w:szCs w:val="24"/>
        </w:rPr>
        <w:t xml:space="preserve">unexpectedly identified </w:t>
      </w:r>
      <w:r w:rsidR="00A9457F">
        <w:rPr>
          <w:rFonts w:ascii="Times New Roman" w:hAnsi="Times New Roman" w:cs="Times New Roman"/>
          <w:sz w:val="24"/>
          <w:szCs w:val="24"/>
        </w:rPr>
        <w:t>a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w:t>
      </w:r>
      <w:r w:rsidR="00A93DA9">
        <w:rPr>
          <w:rFonts w:ascii="Times New Roman" w:hAnsi="Times New Roman" w:cs="Times New Roman"/>
          <w:sz w:val="24"/>
          <w:szCs w:val="24"/>
        </w:rPr>
        <w:t xml:space="preserve"> which has not been included in recent biosynthetic studies of </w:t>
      </w:r>
      <w:r w:rsidR="00A93DA9">
        <w:rPr>
          <w:rFonts w:ascii="Times New Roman" w:hAnsi="Times New Roman" w:cs="Times New Roman"/>
          <w:i/>
          <w:iCs/>
          <w:sz w:val="24"/>
          <w:szCs w:val="24"/>
        </w:rPr>
        <w:t>S. baicalensis</w:t>
      </w:r>
      <w:r w:rsidR="00A9457F">
        <w:rPr>
          <w:rFonts w:ascii="Times New Roman" w:hAnsi="Times New Roman" w:cs="Times New Roman"/>
          <w:sz w:val="24"/>
          <w:szCs w:val="24"/>
        </w:rPr>
        <w:t xml:space="preserve">. We </w:t>
      </w:r>
      <w:r w:rsidR="00A10F5E">
        <w:rPr>
          <w:rFonts w:ascii="Times New Roman" w:hAnsi="Times New Roman" w:cs="Times New Roman"/>
          <w:sz w:val="24"/>
          <w:szCs w:val="24"/>
        </w:rPr>
        <w:t xml:space="preserve">elucidated the structure of this </w:t>
      </w:r>
      <w:r w:rsidR="00A10F5E" w:rsidRPr="00A10F5E">
        <w:rPr>
          <w:rFonts w:ascii="Times New Roman" w:hAnsi="Times New Roman" w:cs="Times New Roman"/>
          <w:sz w:val="24"/>
          <w:szCs w:val="24"/>
        </w:rPr>
        <w:t>4´-hydroxyflavone</w:t>
      </w:r>
      <w:r w:rsidR="00A10F5E">
        <w:rPr>
          <w:rFonts w:ascii="Times New Roman" w:hAnsi="Times New Roman" w:cs="Times New Roman"/>
          <w:sz w:val="24"/>
          <w:szCs w:val="24"/>
        </w:rPr>
        <w:t xml:space="preserve"> and </w:t>
      </w:r>
      <w:r w:rsidR="00A9457F">
        <w:rPr>
          <w:rFonts w:ascii="Times New Roman" w:hAnsi="Times New Roman" w:cs="Times New Roman"/>
          <w:sz w:val="24"/>
          <w:szCs w:val="24"/>
        </w:rPr>
        <w:t>quantified in the seven species which we analyzed previously</w:t>
      </w:r>
      <w:del w:id="105" w:author="Jeongim Kim" w:date="2021-08-16T20:53:00Z">
        <w:r w:rsidR="00A9457F" w:rsidDel="00FA255A">
          <w:rPr>
            <w:rFonts w:ascii="Times New Roman" w:hAnsi="Times New Roman" w:cs="Times New Roman"/>
            <w:sz w:val="24"/>
            <w:szCs w:val="24"/>
          </w:rPr>
          <w:delText xml:space="preserve">, </w:delText>
        </w:r>
        <w:r w:rsidR="00A6299C" w:rsidRPr="00A10F5E" w:rsidDel="00FA255A">
          <w:rPr>
            <w:rFonts w:ascii="Times New Roman" w:hAnsi="Times New Roman" w:cs="Times New Roman"/>
            <w:sz w:val="24"/>
            <w:szCs w:val="24"/>
            <w:highlight w:val="yellow"/>
          </w:rPr>
          <w:delText>and attempted to</w:delText>
        </w:r>
        <w:r w:rsidR="001D186C" w:rsidRPr="00A10F5E" w:rsidDel="00FA255A">
          <w:rPr>
            <w:rFonts w:ascii="Times New Roman" w:hAnsi="Times New Roman" w:cs="Times New Roman"/>
            <w:sz w:val="24"/>
            <w:szCs w:val="24"/>
            <w:highlight w:val="yellow"/>
          </w:rPr>
          <w:delText xml:space="preserve"> identif</w:delText>
        </w:r>
        <w:r w:rsidR="00A6299C" w:rsidRPr="00A10F5E" w:rsidDel="00FA255A">
          <w:rPr>
            <w:rFonts w:ascii="Times New Roman" w:hAnsi="Times New Roman" w:cs="Times New Roman"/>
            <w:sz w:val="24"/>
            <w:szCs w:val="24"/>
            <w:highlight w:val="yellow"/>
          </w:rPr>
          <w:delText xml:space="preserve">y </w:delText>
        </w:r>
        <w:r w:rsidR="001D186C" w:rsidRPr="00A10F5E" w:rsidDel="00FA255A">
          <w:rPr>
            <w:rFonts w:ascii="Times New Roman" w:hAnsi="Times New Roman" w:cs="Times New Roman"/>
            <w:sz w:val="24"/>
            <w:szCs w:val="24"/>
            <w:highlight w:val="yellow"/>
          </w:rPr>
          <w:delText>the enzyme responsible for its biosynthesis</w:delText>
        </w:r>
        <w:r w:rsidR="00A6299C" w:rsidRPr="00A10F5E" w:rsidDel="00FA255A">
          <w:rPr>
            <w:rFonts w:ascii="Times New Roman" w:hAnsi="Times New Roman" w:cs="Times New Roman"/>
            <w:sz w:val="24"/>
            <w:szCs w:val="24"/>
            <w:highlight w:val="yellow"/>
          </w:rPr>
          <w:delText xml:space="preserve"> in the </w:delText>
        </w:r>
        <w:r w:rsidR="00A6299C" w:rsidRPr="00A10F5E" w:rsidDel="00FA255A">
          <w:rPr>
            <w:rFonts w:ascii="Times New Roman" w:hAnsi="Times New Roman" w:cs="Times New Roman"/>
            <w:i/>
            <w:iCs/>
            <w:sz w:val="24"/>
            <w:szCs w:val="24"/>
            <w:highlight w:val="yellow"/>
          </w:rPr>
          <w:delText xml:space="preserve">S. baicalensis </w:delText>
        </w:r>
        <w:r w:rsidR="00A6299C" w:rsidRPr="00A10F5E" w:rsidDel="00FA255A">
          <w:rPr>
            <w:rFonts w:ascii="Times New Roman" w:hAnsi="Times New Roman" w:cs="Times New Roman"/>
            <w:sz w:val="24"/>
            <w:szCs w:val="24"/>
            <w:highlight w:val="yellow"/>
          </w:rPr>
          <w:delText>reference genome</w:delText>
        </w:r>
      </w:del>
      <w:r w:rsidR="00A6299C" w:rsidRPr="00A10F5E">
        <w:rPr>
          <w:rFonts w:ascii="Times New Roman" w:hAnsi="Times New Roman" w:cs="Times New Roman"/>
          <w:sz w:val="24"/>
          <w:szCs w:val="24"/>
          <w:highlight w:val="yellow"/>
        </w:rPr>
        <w:t>.</w:t>
      </w:r>
      <w:ins w:id="106" w:author="Jeongim Kim" w:date="2021-08-16T21:09:00Z">
        <w:r w:rsidR="00D4014F" w:rsidRPr="00D4014F">
          <w:rPr>
            <w:rFonts w:ascii="Times New Roman" w:hAnsi="Times New Roman" w:cs="Times New Roman"/>
            <w:sz w:val="24"/>
            <w:szCs w:val="24"/>
          </w:rPr>
          <w:t xml:space="preserve"> </w:t>
        </w:r>
        <w:r w:rsidR="00D4014F">
          <w:rPr>
            <w:rFonts w:ascii="Times New Roman" w:hAnsi="Times New Roman" w:cs="Times New Roman"/>
            <w:sz w:val="24"/>
            <w:szCs w:val="24"/>
          </w:rPr>
          <w:t>Our study reveals distinctive organ-specific metabolite patterns of several species.</w:t>
        </w:r>
      </w:ins>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3C0D2C39" w:rsidR="0071317D" w:rsidRDefault="00663459"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O</w:t>
      </w:r>
      <w:r w:rsidR="005F5649">
        <w:rPr>
          <w:rFonts w:ascii="Times New Roman" w:hAnsi="Times New Roman" w:cs="Times New Roman"/>
          <w:b/>
          <w:bCs/>
          <w:i/>
          <w:iCs/>
          <w:sz w:val="24"/>
          <w:szCs w:val="24"/>
        </w:rPr>
        <w:t xml:space="preserve">rgan-specific flavone diversity </w:t>
      </w:r>
      <w:r w:rsidR="00440CF9">
        <w:rPr>
          <w:rFonts w:ascii="Times New Roman" w:hAnsi="Times New Roman" w:cs="Times New Roman"/>
          <w:b/>
          <w:bCs/>
          <w:i/>
          <w:iCs/>
          <w:sz w:val="24"/>
          <w:szCs w:val="24"/>
        </w:rPr>
        <w:t xml:space="preserve">across seven Scutellaria species </w:t>
      </w:r>
      <w:r w:rsidR="005F5649">
        <w:rPr>
          <w:rFonts w:ascii="Times New Roman" w:hAnsi="Times New Roman" w:cs="Times New Roman"/>
          <w:b/>
          <w:bCs/>
          <w:i/>
          <w:iCs/>
          <w:sz w:val="24"/>
          <w:szCs w:val="24"/>
        </w:rPr>
        <w:t>–</w:t>
      </w:r>
    </w:p>
    <w:p w14:paraId="64CFF93E" w14:textId="450DBB2C"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altissima</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leonardii</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tournefortii</w:t>
      </w:r>
      <w:proofErr w:type="spellEnd"/>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S. wrightii</w:t>
      </w:r>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-hydroxyflavones </w:t>
      </w:r>
      <w:ins w:id="107" w:author="Jeongim Kim" w:date="2021-08-16T21:12:00Z">
        <w:r w:rsidR="00D4014F">
          <w:rPr>
            <w:rFonts w:ascii="Times New Roman" w:hAnsi="Times New Roman" w:cs="Times New Roman"/>
            <w:sz w:val="24"/>
            <w:szCs w:val="24"/>
          </w:rPr>
          <w:t>(</w:t>
        </w:r>
        <w:proofErr w:type="gramStart"/>
        <w:r w:rsidR="00D4014F">
          <w:rPr>
            <w:rFonts w:ascii="Times New Roman" w:hAnsi="Times New Roman" w:cs="Times New Roman"/>
            <w:sz w:val="24"/>
            <w:szCs w:val="24"/>
          </w:rPr>
          <w:t>1;apigenin</w:t>
        </w:r>
        <w:proofErr w:type="gramEnd"/>
        <w:r w:rsidR="00D4014F">
          <w:rPr>
            <w:rFonts w:ascii="Times New Roman" w:hAnsi="Times New Roman" w:cs="Times New Roman"/>
            <w:sz w:val="24"/>
            <w:szCs w:val="24"/>
          </w:rPr>
          <w:t xml:space="preserve">, 2; apigenin 7-glucuronide, 3; </w:t>
        </w:r>
        <w:proofErr w:type="spellStart"/>
        <w:r w:rsidR="00D4014F">
          <w:rPr>
            <w:rFonts w:ascii="Times New Roman" w:hAnsi="Times New Roman" w:cs="Times New Roman"/>
            <w:sz w:val="24"/>
            <w:szCs w:val="24"/>
          </w:rPr>
          <w:t>scutellarein</w:t>
        </w:r>
        <w:proofErr w:type="spellEnd"/>
        <w:r w:rsidR="00D4014F">
          <w:rPr>
            <w:rFonts w:ascii="Times New Roman" w:hAnsi="Times New Roman" w:cs="Times New Roman"/>
            <w:sz w:val="24"/>
            <w:szCs w:val="24"/>
          </w:rPr>
          <w:t>, 4; scutellarin, 5; hispi</w:t>
        </w:r>
      </w:ins>
      <w:ins w:id="108" w:author="Jeongim Kim" w:date="2021-08-16T21:13:00Z">
        <w:r w:rsidR="00D4014F">
          <w:rPr>
            <w:rFonts w:ascii="Times New Roman" w:hAnsi="Times New Roman" w:cs="Times New Roman"/>
            <w:sz w:val="24"/>
            <w:szCs w:val="24"/>
          </w:rPr>
          <w:t xml:space="preserve">dulin, 6; </w:t>
        </w:r>
        <w:proofErr w:type="spellStart"/>
        <w:r w:rsidR="00D4014F">
          <w:rPr>
            <w:rFonts w:ascii="Times New Roman" w:hAnsi="Times New Roman" w:cs="Times New Roman"/>
            <w:sz w:val="24"/>
            <w:szCs w:val="24"/>
          </w:rPr>
          <w:t>hispiduloside</w:t>
        </w:r>
        <w:proofErr w:type="spellEnd"/>
        <w:r w:rsidR="00D4014F">
          <w:rPr>
            <w:rFonts w:ascii="Times New Roman" w:hAnsi="Times New Roman" w:cs="Times New Roman"/>
            <w:sz w:val="24"/>
            <w:szCs w:val="24"/>
          </w:rPr>
          <w:t xml:space="preserve">) </w:t>
        </w:r>
      </w:ins>
      <w:r w:rsidR="003B7BB0">
        <w:rPr>
          <w:rFonts w:ascii="Times New Roman" w:hAnsi="Times New Roman" w:cs="Times New Roman"/>
          <w:sz w:val="24"/>
          <w:szCs w:val="24"/>
        </w:rPr>
        <w:t>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-deoxyflavones</w:t>
      </w:r>
      <w:ins w:id="109" w:author="Jeongim Kim" w:date="2021-08-16T21:13:00Z">
        <w:r w:rsidR="00D4014F">
          <w:rPr>
            <w:rFonts w:ascii="Times New Roman" w:hAnsi="Times New Roman" w:cs="Times New Roman"/>
            <w:sz w:val="24"/>
            <w:szCs w:val="24"/>
          </w:rPr>
          <w:t xml:space="preserve"> (7; chrysin, 8; chrysin 7-glucu</w:t>
        </w:r>
      </w:ins>
      <w:ins w:id="110" w:author="Jeongim Kim" w:date="2021-08-16T21:14:00Z">
        <w:r w:rsidR="00D4014F">
          <w:rPr>
            <w:rFonts w:ascii="Times New Roman" w:hAnsi="Times New Roman" w:cs="Times New Roman"/>
            <w:sz w:val="24"/>
            <w:szCs w:val="24"/>
          </w:rPr>
          <w:t>ronide, 9; baicalein, 10; baicalin, 11;oroxylin A, 12; oroxyloside, 13; wogonin, 14; wogonoside)</w:t>
        </w:r>
      </w:ins>
      <w:r w:rsidR="003B7BB0">
        <w:rPr>
          <w:rFonts w:ascii="Times New Roman" w:hAnsi="Times New Roman" w:cs="Times New Roman"/>
          <w:sz w:val="24"/>
          <w:szCs w:val="24"/>
        </w:rPr>
        <w:t xml:space="preserve"> in these samples </w:t>
      </w:r>
      <w:r w:rsidR="003B7BB0" w:rsidRPr="00D23323">
        <w:rPr>
          <w:rFonts w:ascii="Times New Roman" w:hAnsi="Times New Roman" w:cs="Times New Roman"/>
          <w:b/>
          <w:bCs/>
          <w:sz w:val="24"/>
          <w:szCs w:val="24"/>
        </w:rPr>
        <w:t xml:space="preserve">(Fig. 2, </w:t>
      </w:r>
      <w:r w:rsidR="00760500">
        <w:rPr>
          <w:rFonts w:ascii="Times New Roman" w:hAnsi="Times New Roman" w:cs="Times New Roman"/>
          <w:b/>
          <w:bCs/>
          <w:sz w:val="24"/>
          <w:szCs w:val="24"/>
        </w:rPr>
        <w:t>Table 1</w:t>
      </w:r>
      <w:r w:rsidR="003B7BB0" w:rsidRPr="00D23323">
        <w:rPr>
          <w:rFonts w:ascii="Times New Roman" w:hAnsi="Times New Roman" w:cs="Times New Roman"/>
          <w:b/>
          <w:bCs/>
          <w:sz w:val="24"/>
          <w:szCs w:val="24"/>
        </w:rPr>
        <w:t>)</w:t>
      </w:r>
      <w:r w:rsidR="003B7BB0">
        <w:rPr>
          <w:rFonts w:ascii="Times New Roman" w:hAnsi="Times New Roman" w:cs="Times New Roman"/>
          <w:sz w:val="24"/>
          <w:szCs w:val="24"/>
        </w:rPr>
        <w:t>.</w:t>
      </w:r>
    </w:p>
    <w:p w14:paraId="329E1DEA" w14:textId="708035A9"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our root-specific flavone profile results</w:t>
      </w:r>
      <w:ins w:id="111" w:author="Jeongim Kim" w:date="2021-08-16T21:21:00Z">
        <w:r w:rsidR="00D4014F">
          <w:rPr>
            <w:rFonts w:ascii="Times New Roman" w:hAnsi="Times New Roman" w:cs="Times New Roman"/>
            <w:sz w:val="24"/>
            <w:szCs w:val="24"/>
          </w:rPr>
          <w:t xml:space="preserve"> </w:t>
        </w:r>
        <w:r w:rsidR="00D4014F" w:rsidRPr="00D23323">
          <w:rPr>
            <w:rFonts w:ascii="Times New Roman" w:hAnsi="Times New Roman" w:cs="Times New Roman"/>
            <w:b/>
            <w:bCs/>
            <w:sz w:val="24"/>
            <w:szCs w:val="24"/>
          </w:rPr>
          <w:t>(Fig. 2</w:t>
        </w:r>
        <w:r w:rsidR="00D4014F">
          <w:rPr>
            <w:rFonts w:ascii="Times New Roman" w:hAnsi="Times New Roman" w:cs="Times New Roman"/>
            <w:b/>
            <w:bCs/>
            <w:sz w:val="24"/>
            <w:szCs w:val="24"/>
          </w:rPr>
          <w:t>C</w:t>
        </w:r>
        <w:r w:rsidR="00D4014F" w:rsidRPr="00D23323">
          <w:rPr>
            <w:rFonts w:ascii="Times New Roman" w:hAnsi="Times New Roman" w:cs="Times New Roman"/>
            <w:b/>
            <w:bCs/>
            <w:sz w:val="24"/>
            <w:szCs w:val="24"/>
          </w:rPr>
          <w:t>)</w:t>
        </w:r>
      </w:ins>
      <w:r>
        <w:rPr>
          <w:rFonts w:ascii="Times New Roman" w:hAnsi="Times New Roman" w:cs="Times New Roman"/>
          <w:sz w:val="24"/>
          <w:szCs w:val="24"/>
        </w:rPr>
        <w:t>, the 4</w:t>
      </w:r>
      <w:r w:rsidRPr="005A5D12">
        <w:rPr>
          <w:rFonts w:ascii="Times New Roman" w:hAnsi="Times New Roman" w:cs="Times New Roman"/>
          <w:sz w:val="24"/>
          <w:szCs w:val="24"/>
        </w:rPr>
        <w:t>´</w:t>
      </w:r>
      <w:r>
        <w:rPr>
          <w:rFonts w:ascii="Times New Roman" w:hAnsi="Times New Roman" w:cs="Times New Roman"/>
          <w:sz w:val="24"/>
          <w:szCs w:val="24"/>
        </w:rPr>
        <w:t>-deoxyflavone pathway appears to be very well-conserved across all species we selected</w:t>
      </w:r>
      <w:ins w:id="112" w:author="Jeongim Kim" w:date="2021-08-16T21:21:00Z">
        <w:r w:rsidR="00D4014F">
          <w:rPr>
            <w:rFonts w:ascii="Times New Roman" w:hAnsi="Times New Roman" w:cs="Times New Roman"/>
            <w:sz w:val="24"/>
            <w:szCs w:val="24"/>
          </w:rPr>
          <w:t>.</w:t>
        </w:r>
      </w:ins>
      <w:ins w:id="113" w:author="Jeongim Kim" w:date="2021-08-16T21:19:00Z">
        <w:r w:rsidR="00D4014F">
          <w:rPr>
            <w:rFonts w:ascii="Times New Roman" w:hAnsi="Times New Roman" w:cs="Times New Roman"/>
            <w:sz w:val="24"/>
            <w:szCs w:val="24"/>
          </w:rPr>
          <w:t xml:space="preserve"> </w:t>
        </w:r>
      </w:ins>
      <w:del w:id="114" w:author="Jeongim Kim" w:date="2021-08-16T21:20:00Z">
        <w:r w:rsidDel="00D4014F">
          <w:rPr>
            <w:rFonts w:ascii="Times New Roman" w:hAnsi="Times New Roman" w:cs="Times New Roman"/>
            <w:sz w:val="24"/>
            <w:szCs w:val="24"/>
          </w:rPr>
          <w:delText xml:space="preserve">. </w:delText>
        </w:r>
      </w:del>
      <w:r>
        <w:rPr>
          <w:rFonts w:ascii="Times New Roman" w:hAnsi="Times New Roman" w:cs="Times New Roman"/>
          <w:sz w:val="24"/>
          <w:szCs w:val="24"/>
        </w:rPr>
        <w:t xml:space="preserve">We detected at least </w:t>
      </w:r>
      <w:r w:rsidR="00450323">
        <w:rPr>
          <w:rFonts w:ascii="Times New Roman" w:hAnsi="Times New Roman" w:cs="Times New Roman"/>
          <w:sz w:val="24"/>
          <w:szCs w:val="24"/>
        </w:rPr>
        <w:t>six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This rarity in detection is possibly a result of chrysin rapidly being converted into downstream </w:t>
      </w:r>
      <w:r w:rsidR="00684883">
        <w:rPr>
          <w:rFonts w:ascii="Times New Roman" w:hAnsi="Times New Roman" w:cs="Times New Roman"/>
          <w:sz w:val="24"/>
          <w:szCs w:val="24"/>
        </w:rPr>
        <w:lastRenderedPageBreak/>
        <w:t xml:space="preserve">products before it accumulates to a level detectable by our HPLC method. </w:t>
      </w:r>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S. wrightii</w:t>
      </w:r>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-deoxyflavones, and specifically, baicalin</w:t>
      </w:r>
      <w:ins w:id="115" w:author="Jeongim Kim" w:date="2021-08-16T21:22:00Z">
        <w:r w:rsidR="00D4014F">
          <w:rPr>
            <w:rFonts w:ascii="Times New Roman" w:hAnsi="Times New Roman" w:cs="Times New Roman"/>
            <w:sz w:val="24"/>
            <w:szCs w:val="24"/>
          </w:rPr>
          <w:t xml:space="preserve"> </w:t>
        </w:r>
        <w:r w:rsidR="00D4014F" w:rsidRPr="00D23323">
          <w:rPr>
            <w:rFonts w:ascii="Times New Roman" w:hAnsi="Times New Roman" w:cs="Times New Roman"/>
            <w:b/>
            <w:bCs/>
            <w:sz w:val="24"/>
            <w:szCs w:val="24"/>
          </w:rPr>
          <w:t>(Fig. 2</w:t>
        </w:r>
        <w:r w:rsidR="00D4014F">
          <w:rPr>
            <w:rFonts w:ascii="Times New Roman" w:hAnsi="Times New Roman" w:cs="Times New Roman"/>
            <w:b/>
            <w:bCs/>
            <w:sz w:val="24"/>
            <w:szCs w:val="24"/>
          </w:rPr>
          <w:t>C</w:t>
        </w:r>
        <w:r w:rsidR="00D4014F" w:rsidRPr="00D23323">
          <w:rPr>
            <w:rFonts w:ascii="Times New Roman" w:hAnsi="Times New Roman" w:cs="Times New Roman"/>
            <w:b/>
            <w:bCs/>
            <w:sz w:val="24"/>
            <w:szCs w:val="24"/>
          </w:rPr>
          <w:t>)</w:t>
        </w:r>
      </w:ins>
      <w:r w:rsidR="00684883">
        <w:rPr>
          <w:rFonts w:ascii="Times New Roman" w:hAnsi="Times New Roman" w:cs="Times New Roman"/>
          <w:sz w:val="24"/>
          <w:szCs w:val="24"/>
        </w:rPr>
        <w:t xml:space="preserve">. </w:t>
      </w:r>
      <w:r w:rsidR="00A82F2E">
        <w:rPr>
          <w:rFonts w:ascii="Times New Roman" w:hAnsi="Times New Roman" w:cs="Times New Roman"/>
          <w:sz w:val="24"/>
          <w:szCs w:val="24"/>
        </w:rPr>
        <w:t xml:space="preserve">The root-specific accumulation of baicalin by </w:t>
      </w:r>
      <w:r w:rsidR="00A82F2E">
        <w:rPr>
          <w:rFonts w:ascii="Times New Roman" w:hAnsi="Times New Roman" w:cs="Times New Roman"/>
          <w:i/>
          <w:iCs/>
          <w:sz w:val="24"/>
          <w:szCs w:val="24"/>
        </w:rPr>
        <w:t xml:space="preserve">S. baicalensis </w:t>
      </w:r>
      <w:r w:rsidR="00A82F2E">
        <w:rPr>
          <w:rFonts w:ascii="Times New Roman" w:hAnsi="Times New Roman" w:cs="Times New Roman"/>
          <w:sz w:val="24"/>
          <w:szCs w:val="24"/>
        </w:rPr>
        <w:t xml:space="preserve">is well documented, so this result aligns well with published data </w:t>
      </w:r>
      <w:r w:rsidR="00A82F2E">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{"citationID":"UUc235xV","properties":{"formattedCitation":"(I. Cole et al., 2008; T. Zhao et al., 2019)","plainCitation":"(I. Cole et al., 2008; T.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A82F2E">
        <w:rPr>
          <w:rFonts w:ascii="Times New Roman" w:hAnsi="Times New Roman" w:cs="Times New Roman"/>
          <w:sz w:val="24"/>
          <w:szCs w:val="24"/>
        </w:rPr>
        <w:fldChar w:fldCharType="separate"/>
      </w:r>
      <w:r w:rsidR="00A82F2E" w:rsidRPr="00A82F2E">
        <w:rPr>
          <w:rFonts w:ascii="Times New Roman" w:hAnsi="Times New Roman" w:cs="Times New Roman"/>
          <w:sz w:val="24"/>
        </w:rPr>
        <w:t>(I. Cole et al., 2008; T. Zhao et al., 2019)</w:t>
      </w:r>
      <w:r w:rsidR="00A82F2E">
        <w:rPr>
          <w:rFonts w:ascii="Times New Roman" w:hAnsi="Times New Roman" w:cs="Times New Roman"/>
          <w:sz w:val="24"/>
          <w:szCs w:val="24"/>
        </w:rPr>
        <w:fldChar w:fldCharType="end"/>
      </w:r>
      <w:r w:rsidR="00A82F2E">
        <w:rPr>
          <w:rFonts w:ascii="Times New Roman" w:hAnsi="Times New Roman" w:cs="Times New Roman"/>
          <w:sz w:val="24"/>
          <w:szCs w:val="24"/>
        </w:rPr>
        <w:t xml:space="preserve">. However, as </w:t>
      </w:r>
      <w:r w:rsidR="00D35B43">
        <w:rPr>
          <w:rFonts w:ascii="Times New Roman" w:hAnsi="Times New Roman" w:cs="Times New Roman"/>
          <w:sz w:val="24"/>
          <w:szCs w:val="24"/>
        </w:rPr>
        <w:t xml:space="preserve">no chemical data for </w:t>
      </w:r>
      <w:r w:rsidR="00D35B43">
        <w:rPr>
          <w:rFonts w:ascii="Times New Roman" w:hAnsi="Times New Roman" w:cs="Times New Roman"/>
          <w:i/>
          <w:iCs/>
          <w:sz w:val="24"/>
          <w:szCs w:val="24"/>
        </w:rPr>
        <w:t>S. wrightii</w:t>
      </w:r>
      <w:r w:rsidR="00D35B43">
        <w:rPr>
          <w:rFonts w:ascii="Times New Roman" w:hAnsi="Times New Roman" w:cs="Times New Roman"/>
          <w:sz w:val="24"/>
          <w:szCs w:val="24"/>
        </w:rPr>
        <w:t xml:space="preserve"> had been published at the time of this study, this result was </w:t>
      </w:r>
      <w:r w:rsidR="008654FB">
        <w:rPr>
          <w:rFonts w:ascii="Times New Roman" w:hAnsi="Times New Roman" w:cs="Times New Roman"/>
          <w:sz w:val="24"/>
          <w:szCs w:val="24"/>
        </w:rPr>
        <w:t xml:space="preserve">intriguing. </w:t>
      </w:r>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S. leonardii</w:t>
      </w:r>
      <w:r w:rsidR="008654FB">
        <w:rPr>
          <w:rFonts w:ascii="Times New Roman" w:hAnsi="Times New Roman" w:cs="Times New Roman"/>
          <w:sz w:val="24"/>
          <w:szCs w:val="24"/>
        </w:rPr>
        <w:t xml:space="preserve">) indicates that the specificity of </w:t>
      </w:r>
      <w:r w:rsidR="00B22F60">
        <w:rPr>
          <w:rFonts w:ascii="Times New Roman" w:hAnsi="Times New Roman" w:cs="Times New Roman"/>
          <w:sz w:val="24"/>
          <w:szCs w:val="24"/>
        </w:rPr>
        <w:t>the 4</w:t>
      </w:r>
      <w:r w:rsidR="00B22F60" w:rsidRPr="00B22F60">
        <w:rPr>
          <w:rFonts w:ascii="Times New Roman" w:hAnsi="Times New Roman" w:cs="Times New Roman"/>
          <w:sz w:val="24"/>
          <w:szCs w:val="24"/>
        </w:rPr>
        <w:t>´</w:t>
      </w:r>
      <w:r w:rsidR="00B22F60">
        <w:rPr>
          <w:rFonts w:ascii="Times New Roman" w:hAnsi="Times New Roman" w:cs="Times New Roman"/>
          <w:sz w:val="24"/>
          <w:szCs w:val="24"/>
        </w:rPr>
        <w:t xml:space="preserve">-hydroxyflavone </w:t>
      </w:r>
      <w:r w:rsidR="008654FB">
        <w:rPr>
          <w:rFonts w:ascii="Times New Roman" w:hAnsi="Times New Roman" w:cs="Times New Roman"/>
          <w:sz w:val="24"/>
          <w:szCs w:val="24"/>
        </w:rPr>
        <w:t xml:space="preserve">biosynthetic pathway to aerial tissues as described in </w:t>
      </w:r>
      <w:r w:rsidR="008654FB">
        <w:rPr>
          <w:rFonts w:ascii="Times New Roman" w:hAnsi="Times New Roman" w:cs="Times New Roman"/>
          <w:i/>
          <w:iCs/>
          <w:sz w:val="24"/>
          <w:szCs w:val="24"/>
        </w:rPr>
        <w:t xml:space="preserve">S. baicalensis </w:t>
      </w:r>
      <w:r w:rsidR="00764B04">
        <w:rPr>
          <w:rFonts w:ascii="Times New Roman" w:hAnsi="Times New Roman" w:cs="Times New Roman"/>
          <w:sz w:val="24"/>
          <w:szCs w:val="24"/>
        </w:rPr>
        <w:t xml:space="preserve">may </w:t>
      </w:r>
      <w:r w:rsidR="00B22F60">
        <w:rPr>
          <w:rFonts w:ascii="Times New Roman" w:hAnsi="Times New Roman" w:cs="Times New Roman"/>
          <w:sz w:val="24"/>
          <w:szCs w:val="24"/>
        </w:rPr>
        <w:t xml:space="preserve">also </w:t>
      </w:r>
      <w:r w:rsidR="00764B04">
        <w:rPr>
          <w:rFonts w:ascii="Times New Roman" w:hAnsi="Times New Roman" w:cs="Times New Roman"/>
          <w:sz w:val="24"/>
          <w:szCs w:val="24"/>
        </w:rPr>
        <w:t xml:space="preserve">be well-conserved </w:t>
      </w:r>
      <w:r w:rsidR="00B22F60">
        <w:rPr>
          <w:rFonts w:ascii="Times New Roman" w:hAnsi="Times New Roman" w:cs="Times New Roman"/>
          <w:sz w:val="24"/>
          <w:szCs w:val="24"/>
        </w:rPr>
        <w:t>in</w:t>
      </w:r>
      <w:r w:rsidR="00764B04">
        <w:rPr>
          <w:rFonts w:ascii="Times New Roman" w:hAnsi="Times New Roman" w:cs="Times New Roman"/>
          <w:sz w:val="24"/>
          <w:szCs w:val="24"/>
        </w:rPr>
        <w:t xml:space="preserve"> other </w:t>
      </w:r>
      <w:r w:rsidR="00764B04">
        <w:rPr>
          <w:rFonts w:ascii="Times New Roman" w:hAnsi="Times New Roman" w:cs="Times New Roman"/>
          <w:i/>
          <w:iCs/>
          <w:sz w:val="24"/>
          <w:szCs w:val="24"/>
        </w:rPr>
        <w:t xml:space="preserve">Scutellaria </w:t>
      </w:r>
      <w:r w:rsidR="00764B04">
        <w:rPr>
          <w:rFonts w:ascii="Times New Roman" w:hAnsi="Times New Roman" w:cs="Times New Roman"/>
          <w:sz w:val="24"/>
          <w:szCs w:val="24"/>
        </w:rPr>
        <w:t xml:space="preserve">species </w:t>
      </w:r>
      <w:r w:rsidR="00764B04">
        <w:rPr>
          <w:rFonts w:ascii="Times New Roman" w:hAnsi="Times New Roman" w:cs="Times New Roman"/>
          <w:sz w:val="24"/>
          <w:szCs w:val="24"/>
        </w:rPr>
        <w:fldChar w:fldCharType="begin"/>
      </w:r>
      <w:r w:rsidR="00764B04">
        <w:rPr>
          <w:rFonts w:ascii="Times New Roman" w:hAnsi="Times New Roman" w:cs="Times New Roman"/>
          <w:sz w:val="24"/>
          <w:szCs w:val="24"/>
        </w:rPr>
        <w:instrText xml:space="preserve"> ADDIN ZOTERO_ITEM CSL_CITATION {"citationID":"20RXcnzP","properties":{"formattedCitation":"(Q.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764B04">
        <w:rPr>
          <w:rFonts w:ascii="Times New Roman" w:hAnsi="Times New Roman" w:cs="Times New Roman"/>
          <w:sz w:val="24"/>
          <w:szCs w:val="24"/>
        </w:rPr>
        <w:fldChar w:fldCharType="separate"/>
      </w:r>
      <w:r w:rsidR="00764B04" w:rsidRPr="00764B04">
        <w:rPr>
          <w:rFonts w:ascii="Times New Roman" w:hAnsi="Times New Roman" w:cs="Times New Roman"/>
          <w:sz w:val="24"/>
        </w:rPr>
        <w:t>(Q. Zhao et al., 2016)</w:t>
      </w:r>
      <w:r w:rsidR="00764B04">
        <w:rPr>
          <w:rFonts w:ascii="Times New Roman" w:hAnsi="Times New Roman" w:cs="Times New Roman"/>
          <w:sz w:val="24"/>
          <w:szCs w:val="24"/>
        </w:rPr>
        <w:fldChar w:fldCharType="end"/>
      </w:r>
      <w:r w:rsidR="00764B04">
        <w:rPr>
          <w:rFonts w:ascii="Times New Roman" w:hAnsi="Times New Roman" w:cs="Times New Roman"/>
          <w:sz w:val="24"/>
          <w:szCs w:val="24"/>
        </w:rPr>
        <w:t>.</w:t>
      </w:r>
    </w:p>
    <w:p w14:paraId="1AB57555" w14:textId="6FAE6603"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Although root-specific flavone profiles were relatively consistent across the selected species, aerial tissue-specific profiles were more varied</w:t>
      </w:r>
      <w:ins w:id="116" w:author="Jeongim Kim" w:date="2021-08-16T21:24:00Z">
        <w:r w:rsidR="00D4014F">
          <w:rPr>
            <w:rFonts w:ascii="Times New Roman" w:hAnsi="Times New Roman" w:cs="Times New Roman"/>
            <w:sz w:val="24"/>
            <w:szCs w:val="24"/>
          </w:rPr>
          <w:t xml:space="preserve"> </w:t>
        </w:r>
        <w:r w:rsidR="00D4014F" w:rsidRPr="00D23323">
          <w:rPr>
            <w:rFonts w:ascii="Times New Roman" w:hAnsi="Times New Roman" w:cs="Times New Roman"/>
            <w:b/>
            <w:bCs/>
            <w:sz w:val="24"/>
            <w:szCs w:val="24"/>
          </w:rPr>
          <w:t>(Fig. 2</w:t>
        </w:r>
        <w:r w:rsidR="00D4014F">
          <w:rPr>
            <w:rFonts w:ascii="Times New Roman" w:hAnsi="Times New Roman" w:cs="Times New Roman"/>
            <w:b/>
            <w:bCs/>
            <w:sz w:val="24"/>
            <w:szCs w:val="24"/>
          </w:rPr>
          <w:t>A, B</w:t>
        </w:r>
        <w:r w:rsidR="00D4014F" w:rsidRPr="00D23323">
          <w:rPr>
            <w:rFonts w:ascii="Times New Roman" w:hAnsi="Times New Roman" w:cs="Times New Roman"/>
            <w:b/>
            <w:bCs/>
            <w:sz w:val="24"/>
            <w:szCs w:val="24"/>
          </w:rPr>
          <w:t>)</w:t>
        </w:r>
      </w:ins>
      <w:r>
        <w:rPr>
          <w:rFonts w:ascii="Times New Roman" w:hAnsi="Times New Roman" w:cs="Times New Roman"/>
          <w:sz w:val="24"/>
          <w:szCs w:val="24"/>
        </w:rPr>
        <w:t xml:space="preserve">.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hispidulin, or its glucoside, hispiduloside, in the leaves or stems of two species: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altissima</w:t>
      </w:r>
      <w:proofErr w:type="spellEnd"/>
      <w:r w:rsidR="00C127BE">
        <w:rPr>
          <w:rFonts w:ascii="Times New Roman" w:hAnsi="Times New Roman" w:cs="Times New Roman"/>
          <w:i/>
          <w:iCs/>
          <w:sz w:val="24"/>
          <w:szCs w:val="24"/>
        </w:rPr>
        <w:t xml:space="preserve">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tournefortii</w:t>
      </w:r>
      <w:proofErr w:type="spellEnd"/>
      <w:r w:rsidR="00C127BE">
        <w:rPr>
          <w:rFonts w:ascii="Times New Roman" w:hAnsi="Times New Roman" w:cs="Times New Roman"/>
          <w:sz w:val="24"/>
          <w:szCs w:val="24"/>
        </w:rPr>
        <w:t xml:space="preserve">. Hispiduloside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S. leonardii</w:t>
      </w:r>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w:t>
      </w:r>
      <w:proofErr w:type="gramStart"/>
      <w:r w:rsidR="00DC61B4">
        <w:rPr>
          <w:rFonts w:ascii="Times New Roman" w:hAnsi="Times New Roman" w:cs="Times New Roman"/>
          <w:sz w:val="24"/>
          <w:szCs w:val="24"/>
        </w:rPr>
        <w:t>samples</w:t>
      </w:r>
      <w:r w:rsidR="00F662CD">
        <w:rPr>
          <w:rFonts w:ascii="Times New Roman" w:hAnsi="Times New Roman" w:cs="Times New Roman"/>
          <w:sz w:val="24"/>
          <w:szCs w:val="24"/>
        </w:rPr>
        <w:t>, and</w:t>
      </w:r>
      <w:proofErr w:type="gramEnd"/>
      <w:r w:rsidR="00F662CD">
        <w:rPr>
          <w:rFonts w:ascii="Times New Roman" w:hAnsi="Times New Roman" w:cs="Times New Roman"/>
          <w:sz w:val="24"/>
          <w:szCs w:val="24"/>
        </w:rPr>
        <w:t xml:space="preserve"> suggests rapid conversion of apigenin into downstream products.</w:t>
      </w:r>
    </w:p>
    <w:p w14:paraId="353F7CED" w14:textId="320ECCFC" w:rsidR="00633F7D" w:rsidRPr="00DC3D92" w:rsidRDefault="00DC3D92" w:rsidP="00663459">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Our detection of at least one 4</w:t>
      </w:r>
      <w:r w:rsidRPr="00DC3D92">
        <w:rPr>
          <w:rFonts w:ascii="Times New Roman" w:hAnsi="Times New Roman" w:cs="Times New Roman"/>
          <w:sz w:val="24"/>
          <w:szCs w:val="24"/>
        </w:rPr>
        <w:t>´</w:t>
      </w:r>
      <w:r>
        <w:rPr>
          <w:rFonts w:ascii="Times New Roman" w:hAnsi="Times New Roman" w:cs="Times New Roman"/>
          <w:sz w:val="24"/>
          <w:szCs w:val="24"/>
        </w:rPr>
        <w:t>-deoxyflavone</w:t>
      </w:r>
      <w:ins w:id="117" w:author="Jeongim Kim" w:date="2021-08-16T22:00:00Z">
        <w:r w:rsidR="00D4014F">
          <w:rPr>
            <w:rFonts w:ascii="Times New Roman" w:hAnsi="Times New Roman" w:cs="Times New Roman"/>
            <w:sz w:val="24"/>
            <w:szCs w:val="24"/>
          </w:rPr>
          <w:t xml:space="preserve"> (chrysin)</w:t>
        </w:r>
      </w:ins>
      <w:r>
        <w:rPr>
          <w:rFonts w:ascii="Times New Roman" w:hAnsi="Times New Roman" w:cs="Times New Roman"/>
          <w:sz w:val="24"/>
          <w:szCs w:val="24"/>
        </w:rPr>
        <w:t xml:space="preserve"> in the leaves of all species analyzed </w:t>
      </w:r>
      <w:ins w:id="118" w:author="Jeongim Kim" w:date="2021-08-16T22:06:00Z">
        <w:r w:rsidR="00D4014F">
          <w:rPr>
            <w:rFonts w:ascii="Times New Roman" w:hAnsi="Times New Roman" w:cs="Times New Roman"/>
            <w:sz w:val="24"/>
            <w:szCs w:val="24"/>
          </w:rPr>
          <w:t xml:space="preserve">and baicalein in </w:t>
        </w:r>
      </w:ins>
      <w:ins w:id="119" w:author="Jeongim Kim" w:date="2021-08-16T22:08:00Z">
        <w:r w:rsidR="00E2574E">
          <w:rPr>
            <w:rFonts w:ascii="Times New Roman" w:hAnsi="Times New Roman" w:cs="Times New Roman"/>
            <w:sz w:val="24"/>
            <w:szCs w:val="24"/>
          </w:rPr>
          <w:t>stems and leaves</w:t>
        </w:r>
      </w:ins>
      <w:ins w:id="120" w:author="Jeongim Kim" w:date="2021-08-16T22:06:00Z">
        <w:r w:rsidR="00D4014F">
          <w:rPr>
            <w:rFonts w:ascii="Times New Roman" w:hAnsi="Times New Roman" w:cs="Times New Roman"/>
            <w:sz w:val="24"/>
            <w:szCs w:val="24"/>
          </w:rPr>
          <w:t xml:space="preserve"> of most species </w:t>
        </w:r>
      </w:ins>
      <w:r>
        <w:rPr>
          <w:rFonts w:ascii="Times New Roman" w:hAnsi="Times New Roman" w:cs="Times New Roman"/>
          <w:sz w:val="24"/>
          <w:szCs w:val="24"/>
        </w:rPr>
        <w:t>suggests that 4</w:t>
      </w:r>
      <w:r w:rsidRPr="00DC3D92">
        <w:rPr>
          <w:rFonts w:ascii="Times New Roman" w:hAnsi="Times New Roman" w:cs="Times New Roman"/>
          <w:sz w:val="24"/>
          <w:szCs w:val="24"/>
        </w:rPr>
        <w:t>´</w:t>
      </w:r>
      <w:r>
        <w:rPr>
          <w:rFonts w:ascii="Times New Roman" w:hAnsi="Times New Roman" w:cs="Times New Roman"/>
          <w:sz w:val="24"/>
          <w:szCs w:val="24"/>
        </w:rPr>
        <w:t>-deoxyflavones aren’t root-specific to the same degree that 4</w:t>
      </w:r>
      <w:r w:rsidRPr="00DC3D92">
        <w:rPr>
          <w:rFonts w:ascii="Times New Roman" w:hAnsi="Times New Roman" w:cs="Times New Roman"/>
          <w:sz w:val="24"/>
          <w:szCs w:val="24"/>
        </w:rPr>
        <w:t>´</w:t>
      </w:r>
      <w:r>
        <w:rPr>
          <w:rFonts w:ascii="Times New Roman" w:hAnsi="Times New Roman" w:cs="Times New Roman"/>
          <w:sz w:val="24"/>
          <w:szCs w:val="24"/>
        </w:rPr>
        <w:t xml:space="preserve">-hydroxyflavones are aerial tissue-specific. </w:t>
      </w:r>
      <w:del w:id="121" w:author="Jeongim Kim" w:date="2021-08-17T15:48:00Z">
        <w:r w:rsidRPr="00D4014F" w:rsidDel="00CE362D">
          <w:rPr>
            <w:rFonts w:ascii="Times New Roman" w:hAnsi="Times New Roman" w:cs="Times New Roman"/>
            <w:sz w:val="24"/>
            <w:szCs w:val="24"/>
            <w:highlight w:val="yellow"/>
            <w:rPrChange w:id="122" w:author="Jeongim Kim" w:date="2021-08-16T22:02:00Z">
              <w:rPr>
                <w:rFonts w:ascii="Times New Roman" w:hAnsi="Times New Roman" w:cs="Times New Roman"/>
                <w:sz w:val="24"/>
                <w:szCs w:val="24"/>
              </w:rPr>
            </w:rPrChange>
          </w:rPr>
          <w:delText xml:space="preserve">One explanation is provided by considering the </w:delText>
        </w:r>
        <w:r w:rsidR="00B451CA" w:rsidRPr="00D4014F" w:rsidDel="00CE362D">
          <w:rPr>
            <w:rFonts w:ascii="Times New Roman" w:hAnsi="Times New Roman" w:cs="Times New Roman"/>
            <w:sz w:val="24"/>
            <w:szCs w:val="24"/>
            <w:highlight w:val="yellow"/>
            <w:rPrChange w:id="123" w:author="Jeongim Kim" w:date="2021-08-16T22:02:00Z">
              <w:rPr>
                <w:rFonts w:ascii="Times New Roman" w:hAnsi="Times New Roman" w:cs="Times New Roman"/>
                <w:sz w:val="24"/>
                <w:szCs w:val="24"/>
              </w:rPr>
            </w:rPrChange>
          </w:rPr>
          <w:delText>overall</w:delText>
        </w:r>
        <w:r w:rsidRPr="00D4014F" w:rsidDel="00CE362D">
          <w:rPr>
            <w:rFonts w:ascii="Times New Roman" w:hAnsi="Times New Roman" w:cs="Times New Roman"/>
            <w:sz w:val="24"/>
            <w:szCs w:val="24"/>
            <w:highlight w:val="yellow"/>
            <w:rPrChange w:id="124" w:author="Jeongim Kim" w:date="2021-08-16T22:02:00Z">
              <w:rPr>
                <w:rFonts w:ascii="Times New Roman" w:hAnsi="Times New Roman" w:cs="Times New Roman"/>
                <w:sz w:val="24"/>
                <w:szCs w:val="24"/>
              </w:rPr>
            </w:rPrChange>
          </w:rPr>
          <w:delText xml:space="preserve"> flavone profiles of </w:delText>
        </w:r>
        <w:r w:rsidRPr="00D4014F" w:rsidDel="00CE362D">
          <w:rPr>
            <w:rFonts w:ascii="Times New Roman" w:hAnsi="Times New Roman" w:cs="Times New Roman"/>
            <w:i/>
            <w:iCs/>
            <w:sz w:val="24"/>
            <w:szCs w:val="24"/>
            <w:highlight w:val="yellow"/>
            <w:rPrChange w:id="125" w:author="Jeongim Kim" w:date="2021-08-16T22:02:00Z">
              <w:rPr>
                <w:rFonts w:ascii="Times New Roman" w:hAnsi="Times New Roman" w:cs="Times New Roman"/>
                <w:i/>
                <w:iCs/>
                <w:sz w:val="24"/>
                <w:szCs w:val="24"/>
              </w:rPr>
            </w:rPrChange>
          </w:rPr>
          <w:delText xml:space="preserve">S. altissima, S. baicalensis, S. tournefortii, </w:delText>
        </w:r>
        <w:r w:rsidRPr="00D4014F" w:rsidDel="00CE362D">
          <w:rPr>
            <w:rFonts w:ascii="Times New Roman" w:hAnsi="Times New Roman" w:cs="Times New Roman"/>
            <w:sz w:val="24"/>
            <w:szCs w:val="24"/>
            <w:highlight w:val="yellow"/>
            <w:rPrChange w:id="126" w:author="Jeongim Kim" w:date="2021-08-16T22:02:00Z">
              <w:rPr>
                <w:rFonts w:ascii="Times New Roman" w:hAnsi="Times New Roman" w:cs="Times New Roman"/>
                <w:sz w:val="24"/>
                <w:szCs w:val="24"/>
              </w:rPr>
            </w:rPrChange>
          </w:rPr>
          <w:delText>and</w:delText>
        </w:r>
        <w:r w:rsidRPr="00D4014F" w:rsidDel="00CE362D">
          <w:rPr>
            <w:rFonts w:ascii="Times New Roman" w:hAnsi="Times New Roman" w:cs="Times New Roman"/>
            <w:i/>
            <w:iCs/>
            <w:sz w:val="24"/>
            <w:szCs w:val="24"/>
            <w:highlight w:val="yellow"/>
            <w:rPrChange w:id="127" w:author="Jeongim Kim" w:date="2021-08-16T22:02:00Z">
              <w:rPr>
                <w:rFonts w:ascii="Times New Roman" w:hAnsi="Times New Roman" w:cs="Times New Roman"/>
                <w:i/>
                <w:iCs/>
                <w:sz w:val="24"/>
                <w:szCs w:val="24"/>
              </w:rPr>
            </w:rPrChange>
          </w:rPr>
          <w:delText xml:space="preserve"> S. wrightii</w:delText>
        </w:r>
        <w:r w:rsidRPr="00D4014F" w:rsidDel="00CE362D">
          <w:rPr>
            <w:rFonts w:ascii="Times New Roman" w:hAnsi="Times New Roman" w:cs="Times New Roman"/>
            <w:sz w:val="24"/>
            <w:szCs w:val="24"/>
            <w:highlight w:val="yellow"/>
            <w:rPrChange w:id="128" w:author="Jeongim Kim" w:date="2021-08-16T22:02:00Z">
              <w:rPr>
                <w:rFonts w:ascii="Times New Roman" w:hAnsi="Times New Roman" w:cs="Times New Roman"/>
                <w:sz w:val="24"/>
                <w:szCs w:val="24"/>
              </w:rPr>
            </w:rPrChange>
          </w:rPr>
          <w:delText xml:space="preserve">. </w:delText>
        </w:r>
        <w:r w:rsidR="00B451CA" w:rsidRPr="00D4014F" w:rsidDel="00CE362D">
          <w:rPr>
            <w:rFonts w:ascii="Times New Roman" w:hAnsi="Times New Roman" w:cs="Times New Roman"/>
            <w:sz w:val="24"/>
            <w:szCs w:val="24"/>
            <w:highlight w:val="yellow"/>
            <w:rPrChange w:id="129" w:author="Jeongim Kim" w:date="2021-08-16T22:02:00Z">
              <w:rPr>
                <w:rFonts w:ascii="Times New Roman" w:hAnsi="Times New Roman" w:cs="Times New Roman"/>
                <w:sz w:val="24"/>
                <w:szCs w:val="24"/>
              </w:rPr>
            </w:rPrChange>
          </w:rPr>
          <w:delText>In these species, we detected higher concentrations of many of the same 4´-deoxyflavones in the roots as compared to the leaves.</w:delText>
        </w:r>
        <w:r w:rsidR="00613829" w:rsidRPr="00D4014F" w:rsidDel="00CE362D">
          <w:rPr>
            <w:rFonts w:ascii="Times New Roman" w:hAnsi="Times New Roman" w:cs="Times New Roman"/>
            <w:sz w:val="24"/>
            <w:szCs w:val="24"/>
            <w:highlight w:val="yellow"/>
            <w:rPrChange w:id="130" w:author="Jeongim Kim" w:date="2021-08-16T22:02:00Z">
              <w:rPr>
                <w:rFonts w:ascii="Times New Roman" w:hAnsi="Times New Roman" w:cs="Times New Roman"/>
                <w:sz w:val="24"/>
                <w:szCs w:val="24"/>
              </w:rPr>
            </w:rPrChange>
          </w:rPr>
          <w:delText xml:space="preserve"> In addition, a </w:delText>
        </w:r>
        <w:r w:rsidR="00B451CA" w:rsidRPr="00D4014F" w:rsidDel="00CE362D">
          <w:rPr>
            <w:rFonts w:ascii="Times New Roman" w:hAnsi="Times New Roman" w:cs="Times New Roman"/>
            <w:sz w:val="24"/>
            <w:szCs w:val="24"/>
            <w:highlight w:val="yellow"/>
            <w:rPrChange w:id="131" w:author="Jeongim Kim" w:date="2021-08-16T22:02:00Z">
              <w:rPr>
                <w:rFonts w:ascii="Times New Roman" w:hAnsi="Times New Roman" w:cs="Times New Roman"/>
                <w:sz w:val="24"/>
                <w:szCs w:val="24"/>
              </w:rPr>
            </w:rPrChange>
          </w:rPr>
          <w:delText xml:space="preserve">mix of 4´-hydroxyflavones and 4´-deoxyflavones </w:delText>
        </w:r>
        <w:r w:rsidR="00613829" w:rsidRPr="00D4014F" w:rsidDel="00CE362D">
          <w:rPr>
            <w:rFonts w:ascii="Times New Roman" w:hAnsi="Times New Roman" w:cs="Times New Roman"/>
            <w:sz w:val="24"/>
            <w:szCs w:val="24"/>
            <w:highlight w:val="yellow"/>
            <w:rPrChange w:id="132" w:author="Jeongim Kim" w:date="2021-08-16T22:02:00Z">
              <w:rPr>
                <w:rFonts w:ascii="Times New Roman" w:hAnsi="Times New Roman" w:cs="Times New Roman"/>
                <w:sz w:val="24"/>
                <w:szCs w:val="24"/>
              </w:rPr>
            </w:rPrChange>
          </w:rPr>
          <w:delText>were present in the stems of these plants.</w:delText>
        </w:r>
        <w:r w:rsidR="00613829" w:rsidDel="00CE362D">
          <w:rPr>
            <w:rFonts w:ascii="Times New Roman" w:hAnsi="Times New Roman" w:cs="Times New Roman"/>
            <w:sz w:val="24"/>
            <w:szCs w:val="24"/>
          </w:rPr>
          <w:delText xml:space="preserve"> </w:delText>
        </w:r>
      </w:del>
      <w:del w:id="133" w:author="Jeongim Kim" w:date="2021-08-16T22:07:00Z">
        <w:r w:rsidR="00613829" w:rsidDel="00D4014F">
          <w:rPr>
            <w:rFonts w:ascii="Times New Roman" w:hAnsi="Times New Roman" w:cs="Times New Roman"/>
            <w:sz w:val="24"/>
            <w:szCs w:val="24"/>
          </w:rPr>
          <w:delText>Therefore, it’s possible</w:delText>
        </w:r>
      </w:del>
      <w:del w:id="134" w:author="Jeongim Kim" w:date="2021-08-16T22:09:00Z">
        <w:r w:rsidR="00613829" w:rsidDel="00E2574E">
          <w:rPr>
            <w:rFonts w:ascii="Times New Roman" w:hAnsi="Times New Roman" w:cs="Times New Roman"/>
            <w:sz w:val="24"/>
            <w:szCs w:val="24"/>
          </w:rPr>
          <w:delText xml:space="preserve"> that some fraction of 4</w:delText>
        </w:r>
        <w:r w:rsidR="00613829" w:rsidRPr="00613829" w:rsidDel="00E2574E">
          <w:rPr>
            <w:rFonts w:ascii="Times New Roman" w:hAnsi="Times New Roman" w:cs="Times New Roman"/>
            <w:sz w:val="24"/>
            <w:szCs w:val="24"/>
          </w:rPr>
          <w:delText>´</w:delText>
        </w:r>
        <w:r w:rsidR="00613829" w:rsidDel="00E2574E">
          <w:rPr>
            <w:rFonts w:ascii="Times New Roman" w:hAnsi="Times New Roman" w:cs="Times New Roman"/>
            <w:sz w:val="24"/>
            <w:szCs w:val="24"/>
          </w:rPr>
          <w:delText>-deoxyflavones being synthesized in the roots are being transported to the aerial parts. It’s also possible</w:delText>
        </w:r>
      </w:del>
      <w:del w:id="135" w:author="Jeongim Kim" w:date="2021-08-17T15:49:00Z">
        <w:r w:rsidR="00613829" w:rsidDel="00D208EB">
          <w:rPr>
            <w:rFonts w:ascii="Times New Roman" w:hAnsi="Times New Roman" w:cs="Times New Roman"/>
            <w:sz w:val="24"/>
            <w:szCs w:val="24"/>
          </w:rPr>
          <w:delText xml:space="preserve"> that the expression of 4</w:delText>
        </w:r>
        <w:r w:rsidR="00613829" w:rsidRPr="00613829" w:rsidDel="00D208EB">
          <w:rPr>
            <w:rFonts w:ascii="Times New Roman" w:hAnsi="Times New Roman" w:cs="Times New Roman"/>
            <w:sz w:val="24"/>
            <w:szCs w:val="24"/>
          </w:rPr>
          <w:delText>´</w:delText>
        </w:r>
        <w:r w:rsidR="00613829" w:rsidDel="00D208EB">
          <w:rPr>
            <w:rFonts w:ascii="Times New Roman" w:hAnsi="Times New Roman" w:cs="Times New Roman"/>
            <w:sz w:val="24"/>
            <w:szCs w:val="24"/>
          </w:rPr>
          <w:delText xml:space="preserve">-deoxyflavone </w:delText>
        </w:r>
        <w:r w:rsidR="003759D4" w:rsidDel="00D208EB">
          <w:rPr>
            <w:rFonts w:ascii="Times New Roman" w:hAnsi="Times New Roman" w:cs="Times New Roman"/>
            <w:sz w:val="24"/>
            <w:szCs w:val="24"/>
          </w:rPr>
          <w:delText xml:space="preserve">enzyme </w:delText>
        </w:r>
        <w:r w:rsidR="003759D4" w:rsidDel="00D208EB">
          <w:rPr>
            <w:rFonts w:ascii="Times New Roman" w:hAnsi="Times New Roman" w:cs="Times New Roman"/>
            <w:sz w:val="24"/>
            <w:szCs w:val="24"/>
          </w:rPr>
          <w:lastRenderedPageBreak/>
          <w:delText>isoforms is not perfectly root-specific, or that these specialized enzyme isoforms have some activity towards 4</w:delText>
        </w:r>
        <w:r w:rsidR="003759D4" w:rsidRPr="003759D4" w:rsidDel="00D208EB">
          <w:rPr>
            <w:rFonts w:ascii="Times New Roman" w:hAnsi="Times New Roman" w:cs="Times New Roman"/>
            <w:sz w:val="24"/>
            <w:szCs w:val="24"/>
          </w:rPr>
          <w:delText>´</w:delText>
        </w:r>
        <w:r w:rsidR="003759D4" w:rsidDel="00D208EB">
          <w:rPr>
            <w:rFonts w:ascii="Times New Roman" w:hAnsi="Times New Roman" w:cs="Times New Roman"/>
            <w:sz w:val="24"/>
            <w:szCs w:val="24"/>
          </w:rPr>
          <w:delText>-hydroxyflavones.</w:delText>
        </w:r>
      </w:del>
    </w:p>
    <w:p w14:paraId="76775134" w14:textId="7001B0D6" w:rsidR="002C468E" w:rsidRDefault="00F01D9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leonardii </w:t>
      </w:r>
      <w:r w:rsidR="00F43E3E">
        <w:rPr>
          <w:rFonts w:ascii="Times New Roman" w:hAnsi="Times New Roman" w:cs="Times New Roman"/>
          <w:sz w:val="24"/>
          <w:szCs w:val="24"/>
        </w:rPr>
        <w:t xml:space="preserve">accumulated high concentrations of </w:t>
      </w:r>
      <w:r w:rsidR="00F43E3E" w:rsidRPr="00C0675C">
        <w:rPr>
          <w:rFonts w:ascii="Times New Roman" w:hAnsi="Times New Roman" w:cs="Times New Roman"/>
          <w:sz w:val="24"/>
          <w:szCs w:val="24"/>
          <w:highlight w:val="magenta"/>
          <w:rPrChange w:id="136" w:author="Jeongim Kim" w:date="2021-08-16T22:21:00Z">
            <w:rPr>
              <w:rFonts w:ascii="Times New Roman" w:hAnsi="Times New Roman" w:cs="Times New Roman"/>
              <w:sz w:val="24"/>
              <w:szCs w:val="24"/>
            </w:rPr>
          </w:rPrChange>
        </w:rPr>
        <w:t>chrysin</w:t>
      </w:r>
      <w:r w:rsidR="00F43E3E">
        <w:rPr>
          <w:rFonts w:ascii="Times New Roman" w:hAnsi="Times New Roman" w:cs="Times New Roman"/>
          <w:sz w:val="24"/>
          <w:szCs w:val="24"/>
        </w:rPr>
        <w:t xml:space="preserve"> </w:t>
      </w:r>
      <w:del w:id="137" w:author="Jeongim Kim" w:date="2021-08-16T22:11:00Z">
        <w:r w:rsidR="00F43E3E" w:rsidDel="00E2574E">
          <w:rPr>
            <w:rFonts w:ascii="Times New Roman" w:hAnsi="Times New Roman" w:cs="Times New Roman"/>
            <w:sz w:val="24"/>
            <w:szCs w:val="24"/>
          </w:rPr>
          <w:delText xml:space="preserve">7-G </w:delText>
        </w:r>
      </w:del>
      <w:r w:rsidR="00F43E3E">
        <w:rPr>
          <w:rFonts w:ascii="Times New Roman" w:hAnsi="Times New Roman" w:cs="Times New Roman"/>
          <w:sz w:val="24"/>
          <w:szCs w:val="24"/>
        </w:rPr>
        <w:t>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 xml:space="preserve">-deoxyflavone. </w:t>
      </w:r>
      <w:ins w:id="138" w:author="Jeongim Kim" w:date="2021-08-16T22:14:00Z">
        <w:r w:rsidR="00E2574E">
          <w:rPr>
            <w:rFonts w:ascii="Times New Roman" w:hAnsi="Times New Roman" w:cs="Times New Roman"/>
            <w:sz w:val="24"/>
            <w:szCs w:val="24"/>
          </w:rPr>
          <w:t xml:space="preserve">Both </w:t>
        </w:r>
      </w:ins>
      <w:r>
        <w:rPr>
          <w:rFonts w:ascii="Times New Roman" w:hAnsi="Times New Roman" w:cs="Times New Roman"/>
          <w:i/>
          <w:iCs/>
          <w:sz w:val="24"/>
          <w:szCs w:val="24"/>
        </w:rPr>
        <w:t>S. racemosa</w:t>
      </w:r>
      <w:r w:rsidR="00F43E3E">
        <w:rPr>
          <w:rFonts w:ascii="Times New Roman" w:hAnsi="Times New Roman" w:cs="Times New Roman"/>
          <w:sz w:val="24"/>
          <w:szCs w:val="24"/>
        </w:rPr>
        <w:t xml:space="preserve"> </w:t>
      </w:r>
      <w:ins w:id="139" w:author="Jeongim Kim" w:date="2021-08-16T22:15:00Z">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 xml:space="preserve">S. </w:t>
        </w:r>
      </w:ins>
      <w:ins w:id="140" w:author="Jeongim Kim" w:date="2021-08-16T22:18:00Z">
        <w:r w:rsidR="00E2574E">
          <w:rPr>
            <w:rFonts w:ascii="Times New Roman" w:hAnsi="Times New Roman" w:cs="Times New Roman"/>
            <w:i/>
            <w:iCs/>
            <w:sz w:val="24"/>
            <w:szCs w:val="24"/>
          </w:rPr>
          <w:t>wrightii</w:t>
        </w:r>
      </w:ins>
      <w:ins w:id="141" w:author="Jeongim Kim" w:date="2021-08-16T22:15:00Z">
        <w:r w:rsidR="00E2574E">
          <w:rPr>
            <w:rFonts w:ascii="Times New Roman" w:hAnsi="Times New Roman" w:cs="Times New Roman"/>
            <w:sz w:val="24"/>
            <w:szCs w:val="24"/>
          </w:rPr>
          <w:t xml:space="preserve"> </w:t>
        </w:r>
      </w:ins>
      <w:r w:rsidR="00F43E3E">
        <w:rPr>
          <w:rFonts w:ascii="Times New Roman" w:hAnsi="Times New Roman" w:cs="Times New Roman"/>
          <w:sz w:val="24"/>
          <w:szCs w:val="24"/>
        </w:rPr>
        <w:t>accumulated high concentrations of both oroxylin A and oroxyloside</w:t>
      </w:r>
      <w:r w:rsidR="006B7B86">
        <w:rPr>
          <w:rFonts w:ascii="Times New Roman" w:hAnsi="Times New Roman" w:cs="Times New Roman"/>
          <w:sz w:val="24"/>
          <w:szCs w:val="24"/>
        </w:rPr>
        <w:t xml:space="preserve"> </w:t>
      </w:r>
      <w:ins w:id="142" w:author="Jeongim Kim" w:date="2021-08-16T22:16:00Z">
        <w:r w:rsidR="00E2574E">
          <w:rPr>
            <w:rFonts w:ascii="Times New Roman" w:hAnsi="Times New Roman" w:cs="Times New Roman"/>
            <w:sz w:val="24"/>
            <w:szCs w:val="24"/>
          </w:rPr>
          <w:t xml:space="preserve">even </w:t>
        </w:r>
      </w:ins>
      <w:r w:rsidR="006B7B86">
        <w:rPr>
          <w:rFonts w:ascii="Times New Roman" w:hAnsi="Times New Roman" w:cs="Times New Roman"/>
          <w:sz w:val="24"/>
          <w:szCs w:val="24"/>
        </w:rPr>
        <w:t xml:space="preserve">in </w:t>
      </w:r>
      <w:del w:id="143" w:author="Jeongim Kim" w:date="2021-08-16T22:15:00Z">
        <w:r w:rsidR="006B7B86" w:rsidDel="00E2574E">
          <w:rPr>
            <w:rFonts w:ascii="Times New Roman" w:hAnsi="Times New Roman" w:cs="Times New Roman"/>
            <w:sz w:val="24"/>
            <w:szCs w:val="24"/>
          </w:rPr>
          <w:delText xml:space="preserve">its </w:delText>
        </w:r>
      </w:del>
      <w:ins w:id="144" w:author="Jeongim Kim" w:date="2021-08-16T22:15:00Z">
        <w:r w:rsidR="00E2574E">
          <w:rPr>
            <w:rFonts w:ascii="Times New Roman" w:hAnsi="Times New Roman" w:cs="Times New Roman"/>
            <w:sz w:val="24"/>
            <w:szCs w:val="24"/>
          </w:rPr>
          <w:t xml:space="preserve">their </w:t>
        </w:r>
      </w:ins>
      <w:del w:id="145" w:author="Jeongim Kim" w:date="2021-08-16T22:15:00Z">
        <w:r w:rsidR="006B7B86" w:rsidDel="00E2574E">
          <w:rPr>
            <w:rFonts w:ascii="Times New Roman" w:hAnsi="Times New Roman" w:cs="Times New Roman"/>
            <w:sz w:val="24"/>
            <w:szCs w:val="24"/>
          </w:rPr>
          <w:delText>leaves</w:delText>
        </w:r>
      </w:del>
      <w:ins w:id="146" w:author="Jeongim Kim" w:date="2021-08-16T22:18:00Z">
        <w:r w:rsidR="00E2574E">
          <w:rPr>
            <w:rFonts w:ascii="Times New Roman" w:hAnsi="Times New Roman" w:cs="Times New Roman"/>
            <w:sz w:val="24"/>
            <w:szCs w:val="24"/>
          </w:rPr>
          <w:t>stems</w:t>
        </w:r>
      </w:ins>
      <w:r w:rsidR="00CD2E28">
        <w:rPr>
          <w:rFonts w:ascii="Times New Roman" w:hAnsi="Times New Roman" w:cs="Times New Roman"/>
          <w:sz w:val="24"/>
          <w:szCs w:val="24"/>
        </w:rPr>
        <w:t xml:space="preserve">. </w:t>
      </w:r>
      <w:ins w:id="147" w:author="Jeongim Kim" w:date="2021-08-16T22:17:00Z">
        <w:r w:rsidR="00E2574E">
          <w:rPr>
            <w:rFonts w:ascii="Times New Roman" w:hAnsi="Times New Roman" w:cs="Times New Roman"/>
            <w:sz w:val="24"/>
            <w:szCs w:val="24"/>
          </w:rPr>
          <w:t>Interest</w:t>
        </w:r>
      </w:ins>
      <w:ins w:id="148" w:author="Jeongim Kim" w:date="2021-08-16T22:18:00Z">
        <w:r w:rsidR="00E2574E">
          <w:rPr>
            <w:rFonts w:ascii="Times New Roman" w:hAnsi="Times New Roman" w:cs="Times New Roman"/>
            <w:sz w:val="24"/>
            <w:szCs w:val="24"/>
          </w:rPr>
          <w:t xml:space="preserve">ingly, </w:t>
        </w:r>
        <w:r w:rsidR="00E2574E">
          <w:rPr>
            <w:rFonts w:ascii="Times New Roman" w:hAnsi="Times New Roman" w:cs="Times New Roman"/>
            <w:i/>
            <w:iCs/>
            <w:sz w:val="24"/>
            <w:szCs w:val="24"/>
          </w:rPr>
          <w:t>S. racemosa</w:t>
        </w:r>
        <w:r w:rsidR="00E2574E">
          <w:rPr>
            <w:rFonts w:ascii="Times New Roman" w:hAnsi="Times New Roman" w:cs="Times New Roman"/>
            <w:sz w:val="24"/>
            <w:szCs w:val="24"/>
          </w:rPr>
          <w:t xml:space="preserve"> </w:t>
        </w:r>
      </w:ins>
      <w:ins w:id="149" w:author="Jeongim Kim" w:date="2021-08-16T22:19:00Z">
        <w:r w:rsidR="00E2574E">
          <w:rPr>
            <w:rFonts w:ascii="Times New Roman" w:hAnsi="Times New Roman" w:cs="Times New Roman"/>
            <w:sz w:val="24"/>
            <w:szCs w:val="24"/>
          </w:rPr>
          <w:t>but not</w:t>
        </w:r>
      </w:ins>
      <w:ins w:id="150" w:author="Jeongim Kim" w:date="2021-08-16T22:18:00Z">
        <w:r w:rsidR="00E2574E">
          <w:rPr>
            <w:rFonts w:ascii="Times New Roman" w:hAnsi="Times New Roman" w:cs="Times New Roman"/>
            <w:sz w:val="24"/>
            <w:szCs w:val="24"/>
          </w:rPr>
          <w:t xml:space="preserve"> </w:t>
        </w:r>
        <w:r w:rsidR="00E2574E">
          <w:rPr>
            <w:rFonts w:ascii="Times New Roman" w:hAnsi="Times New Roman" w:cs="Times New Roman"/>
            <w:i/>
            <w:iCs/>
            <w:sz w:val="24"/>
            <w:szCs w:val="24"/>
          </w:rPr>
          <w:t>S. wrightii</w:t>
        </w:r>
        <w:r w:rsidR="00E2574E">
          <w:rPr>
            <w:rFonts w:ascii="Times New Roman" w:hAnsi="Times New Roman" w:cs="Times New Roman"/>
            <w:sz w:val="24"/>
            <w:szCs w:val="24"/>
          </w:rPr>
          <w:t xml:space="preserve"> </w:t>
        </w:r>
      </w:ins>
      <w:ins w:id="151" w:author="Jeongim Kim" w:date="2021-08-16T22:19:00Z">
        <w:r w:rsidR="00E2574E">
          <w:rPr>
            <w:rFonts w:ascii="Times New Roman" w:hAnsi="Times New Roman" w:cs="Times New Roman"/>
            <w:sz w:val="24"/>
            <w:szCs w:val="24"/>
          </w:rPr>
          <w:t xml:space="preserve">accumulated them in its leaves. </w:t>
        </w:r>
      </w:ins>
      <w:r w:rsidR="00CD2E28">
        <w:rPr>
          <w:rFonts w:ascii="Times New Roman" w:hAnsi="Times New Roman" w:cs="Times New Roman"/>
          <w:sz w:val="24"/>
          <w:szCs w:val="24"/>
        </w:rPr>
        <w:t>This finding is especially remarkable when 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 xml:space="preserve">-deoxyflavones in </w:t>
      </w:r>
      <w:ins w:id="152" w:author="Jeongim Kim" w:date="2021-08-16T22:17:00Z">
        <w:r w:rsidR="00E2574E">
          <w:rPr>
            <w:rFonts w:ascii="Times New Roman" w:hAnsi="Times New Roman" w:cs="Times New Roman"/>
            <w:sz w:val="24"/>
            <w:szCs w:val="24"/>
          </w:rPr>
          <w:t xml:space="preserve">two well-studied species </w:t>
        </w:r>
      </w:ins>
      <w:ins w:id="153" w:author="Jeongim Kim" w:date="2021-08-16T22:16:00Z">
        <w:r w:rsidR="00E2574E">
          <w:rPr>
            <w:rFonts w:ascii="Times New Roman" w:hAnsi="Times New Roman" w:cs="Times New Roman"/>
            <w:i/>
            <w:iCs/>
            <w:sz w:val="24"/>
            <w:szCs w:val="24"/>
          </w:rPr>
          <w:t xml:space="preserve">S. baicalensis </w:t>
        </w:r>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 xml:space="preserve">S. </w:t>
        </w:r>
      </w:ins>
      <w:ins w:id="154" w:author="Jeongim Kim" w:date="2021-08-16T22:17:00Z">
        <w:r w:rsidR="00E2574E">
          <w:rPr>
            <w:rFonts w:ascii="Times New Roman" w:hAnsi="Times New Roman" w:cs="Times New Roman"/>
            <w:i/>
            <w:iCs/>
            <w:sz w:val="24"/>
            <w:szCs w:val="24"/>
          </w:rPr>
          <w:t>barbata</w:t>
        </w:r>
      </w:ins>
      <w:ins w:id="155" w:author="Jeongim Kim" w:date="2021-08-16T22:16:00Z">
        <w:r w:rsidR="00E2574E">
          <w:rPr>
            <w:rFonts w:ascii="Times New Roman" w:hAnsi="Times New Roman" w:cs="Times New Roman"/>
            <w:sz w:val="24"/>
            <w:szCs w:val="24"/>
          </w:rPr>
          <w:t xml:space="preserve">. </w:t>
        </w:r>
      </w:ins>
      <w:del w:id="156" w:author="Jeongim Kim" w:date="2021-08-16T22:16:00Z">
        <w:r w:rsidR="00CD2E28" w:rsidDel="00E2574E">
          <w:rPr>
            <w:rFonts w:ascii="Times New Roman" w:hAnsi="Times New Roman" w:cs="Times New Roman"/>
            <w:sz w:val="24"/>
            <w:szCs w:val="24"/>
          </w:rPr>
          <w:delText>the six other species we analyzed</w:delText>
        </w:r>
        <w:r w:rsidR="006B7B86" w:rsidDel="00E2574E">
          <w:rPr>
            <w:rFonts w:ascii="Times New Roman" w:hAnsi="Times New Roman" w:cs="Times New Roman"/>
            <w:sz w:val="24"/>
            <w:szCs w:val="24"/>
          </w:rPr>
          <w:delText xml:space="preserve"> </w:delText>
        </w:r>
      </w:del>
      <w:r w:rsidR="006B7B86">
        <w:rPr>
          <w:rFonts w:ascii="Times New Roman" w:hAnsi="Times New Roman" w:cs="Times New Roman"/>
          <w:b/>
          <w:bCs/>
          <w:sz w:val="24"/>
          <w:szCs w:val="24"/>
        </w:rPr>
        <w:t>(Fig. 3)</w:t>
      </w:r>
      <w:r w:rsidR="006B7B86">
        <w:rPr>
          <w:rFonts w:ascii="Times New Roman" w:hAnsi="Times New Roman" w:cs="Times New Roman"/>
          <w:sz w:val="24"/>
          <w:szCs w:val="24"/>
        </w:rPr>
        <w:t>.</w:t>
      </w:r>
    </w:p>
    <w:p w14:paraId="3622B968" w14:textId="48F9C1B3" w:rsidR="00E3283F" w:rsidRDefault="00E3283F"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Identification of</w:t>
      </w:r>
      <w:r w:rsidR="009D76BF">
        <w:rPr>
          <w:rFonts w:ascii="Times New Roman" w:hAnsi="Times New Roman" w:cs="Times New Roman"/>
          <w:b/>
          <w:bCs/>
          <w:i/>
          <w:iCs/>
          <w:sz w:val="24"/>
          <w:szCs w:val="24"/>
        </w:rPr>
        <w:t xml:space="preserve"> isoscutellarein 8-G,</w:t>
      </w:r>
      <w:r>
        <w:rPr>
          <w:rFonts w:ascii="Times New Roman" w:hAnsi="Times New Roman" w:cs="Times New Roman"/>
          <w:b/>
          <w:bCs/>
          <w:i/>
          <w:iCs/>
          <w:sz w:val="24"/>
          <w:szCs w:val="24"/>
        </w:rPr>
        <w:t xml:space="preserve"> a novel 4</w:t>
      </w:r>
      <w:r w:rsidRPr="00E3283F">
        <w:rPr>
          <w:rFonts w:ascii="Times New Roman" w:hAnsi="Times New Roman" w:cs="Times New Roman"/>
          <w:b/>
          <w:bCs/>
          <w:i/>
          <w:iCs/>
          <w:sz w:val="24"/>
          <w:szCs w:val="24"/>
        </w:rPr>
        <w:t>´</w:t>
      </w:r>
      <w:r>
        <w:rPr>
          <w:rFonts w:ascii="Times New Roman" w:hAnsi="Times New Roman" w:cs="Times New Roman"/>
          <w:b/>
          <w:bCs/>
          <w:i/>
          <w:iCs/>
          <w:sz w:val="24"/>
          <w:szCs w:val="24"/>
        </w:rPr>
        <w:t>-hydroxyflavone</w:t>
      </w:r>
      <w:r w:rsidR="009D76BF">
        <w:rPr>
          <w:rFonts w:ascii="Times New Roman" w:hAnsi="Times New Roman" w:cs="Times New Roman"/>
          <w:b/>
          <w:bCs/>
          <w:i/>
          <w:iCs/>
          <w:sz w:val="24"/>
          <w:szCs w:val="24"/>
        </w:rPr>
        <w:t xml:space="preserve"> in Scutellaria</w:t>
      </w:r>
      <w:r>
        <w:rPr>
          <w:rFonts w:ascii="Times New Roman" w:hAnsi="Times New Roman" w:cs="Times New Roman"/>
          <w:b/>
          <w:bCs/>
          <w:i/>
          <w:iCs/>
          <w:sz w:val="24"/>
          <w:szCs w:val="24"/>
        </w:rPr>
        <w:t xml:space="preserve"> –</w:t>
      </w:r>
    </w:p>
    <w:p w14:paraId="3088C42C" w14:textId="0C335479" w:rsidR="002636C3" w:rsidRDefault="002636C3"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sidR="00810BDE">
        <w:rPr>
          <w:rFonts w:ascii="Times New Roman" w:hAnsi="Times New Roman" w:cs="Times New Roman"/>
          <w:sz w:val="24"/>
          <w:szCs w:val="24"/>
        </w:rPr>
        <w:t xml:space="preserve">During our </w:t>
      </w:r>
      <w:del w:id="157" w:author="Jeongim Kim" w:date="2021-08-16T22:23:00Z">
        <w:r w:rsidR="00810BDE" w:rsidDel="00C0675C">
          <w:rPr>
            <w:rFonts w:ascii="Times New Roman" w:hAnsi="Times New Roman" w:cs="Times New Roman"/>
            <w:sz w:val="24"/>
            <w:szCs w:val="24"/>
          </w:rPr>
          <w:delText xml:space="preserve">chemical </w:delText>
        </w:r>
      </w:del>
      <w:ins w:id="158" w:author="Jeongim Kim" w:date="2021-08-16T22:23:00Z">
        <w:r w:rsidR="00C0675C">
          <w:rPr>
            <w:rFonts w:ascii="Times New Roman" w:hAnsi="Times New Roman" w:cs="Times New Roman"/>
            <w:sz w:val="24"/>
            <w:szCs w:val="24"/>
          </w:rPr>
          <w:t xml:space="preserve">metabolite </w:t>
        </w:r>
      </w:ins>
      <w:r w:rsidR="00810BDE">
        <w:rPr>
          <w:rFonts w:ascii="Times New Roman" w:hAnsi="Times New Roman" w:cs="Times New Roman"/>
          <w:sz w:val="24"/>
          <w:szCs w:val="24"/>
        </w:rPr>
        <w:t xml:space="preserve">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tissue samples we collected</w:t>
      </w:r>
      <w:r w:rsidR="008A63BA">
        <w:rPr>
          <w:rFonts w:ascii="Times New Roman" w:hAnsi="Times New Roman" w:cs="Times New Roman"/>
          <w:sz w:val="24"/>
          <w:szCs w:val="24"/>
        </w:rPr>
        <w:t xml:space="preserve"> </w:t>
      </w:r>
      <w:r w:rsidR="008A63BA" w:rsidRPr="008A63BA">
        <w:rPr>
          <w:rFonts w:ascii="Times New Roman" w:hAnsi="Times New Roman" w:cs="Times New Roman"/>
          <w:b/>
          <w:bCs/>
          <w:sz w:val="24"/>
          <w:szCs w:val="24"/>
        </w:rPr>
        <w:t>(Fig. 4)</w:t>
      </w:r>
      <w:r w:rsidR="002A4FA5">
        <w:rPr>
          <w:rFonts w:ascii="Times New Roman" w:hAnsi="Times New Roman" w:cs="Times New Roman"/>
          <w:sz w:val="24"/>
          <w:szCs w:val="24"/>
        </w:rPr>
        <w:t xml:space="preserve">.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del w:id="159" w:author="Jeongim Kim" w:date="2021-08-16T22:25:00Z">
        <w:r w:rsidR="00346CB7" w:rsidDel="00C0675C">
          <w:rPr>
            <w:rFonts w:ascii="Times New Roman" w:hAnsi="Times New Roman" w:cs="Times New Roman"/>
            <w:sz w:val="24"/>
            <w:szCs w:val="24"/>
          </w:rPr>
          <w:delText>several</w:delText>
        </w:r>
        <w:r w:rsidR="005E78BB" w:rsidDel="00C0675C">
          <w:rPr>
            <w:rFonts w:ascii="Times New Roman" w:hAnsi="Times New Roman" w:cs="Times New Roman"/>
            <w:sz w:val="24"/>
            <w:szCs w:val="24"/>
          </w:rPr>
          <w:delText xml:space="preserve"> species</w:delText>
        </w:r>
        <w:r w:rsidR="00346CB7" w:rsidDel="00C0675C">
          <w:rPr>
            <w:rFonts w:ascii="Times New Roman" w:hAnsi="Times New Roman" w:cs="Times New Roman"/>
            <w:sz w:val="24"/>
            <w:szCs w:val="24"/>
          </w:rPr>
          <w:delText xml:space="preserve">, including </w:delText>
        </w:r>
      </w:del>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del w:id="160" w:author="Jeongim Kim" w:date="2021-08-16T22:25:00Z">
        <w:r w:rsidR="008A63BA" w:rsidDel="00C0675C">
          <w:rPr>
            <w:rFonts w:ascii="Times New Roman" w:hAnsi="Times New Roman" w:cs="Times New Roman"/>
            <w:sz w:val="24"/>
            <w:szCs w:val="24"/>
          </w:rPr>
          <w:delText>.</w:delText>
        </w:r>
        <w:r w:rsidR="006048FC" w:rsidDel="00C0675C">
          <w:rPr>
            <w:rFonts w:ascii="Times New Roman" w:hAnsi="Times New Roman" w:cs="Times New Roman"/>
            <w:sz w:val="24"/>
            <w:szCs w:val="24"/>
          </w:rPr>
          <w:delText xml:space="preserve"> </w:delText>
        </w:r>
        <w:r w:rsidR="00BD3F60" w:rsidDel="00C0675C">
          <w:rPr>
            <w:rFonts w:ascii="Times New Roman" w:hAnsi="Times New Roman" w:cs="Times New Roman"/>
            <w:sz w:val="24"/>
            <w:szCs w:val="24"/>
          </w:rPr>
          <w:delText>In o</w:delText>
        </w:r>
        <w:r w:rsidR="006048FC" w:rsidDel="00C0675C">
          <w:rPr>
            <w:rFonts w:ascii="Times New Roman" w:hAnsi="Times New Roman" w:cs="Times New Roman"/>
            <w:sz w:val="24"/>
            <w:szCs w:val="24"/>
          </w:rPr>
          <w:delText>ther species</w:delText>
        </w:r>
        <w:r w:rsidR="00BD3F60" w:rsidDel="00C0675C">
          <w:rPr>
            <w:rFonts w:ascii="Times New Roman" w:hAnsi="Times New Roman" w:cs="Times New Roman"/>
            <w:sz w:val="24"/>
            <w:szCs w:val="24"/>
          </w:rPr>
          <w:delText xml:space="preserve"> such as</w:delText>
        </w:r>
      </w:del>
      <w:ins w:id="161" w:author="Jeongim Kim" w:date="2021-08-16T22:25:00Z">
        <w:r w:rsidR="00C0675C">
          <w:rPr>
            <w:rFonts w:ascii="Times New Roman" w:hAnsi="Times New Roman" w:cs="Times New Roman"/>
            <w:sz w:val="24"/>
            <w:szCs w:val="24"/>
          </w:rPr>
          <w:t xml:space="preserve">, which </w:t>
        </w:r>
      </w:ins>
      <w:ins w:id="162" w:author="Jeongim Kim" w:date="2021-08-16T22:26:00Z">
        <w:r w:rsidR="00C0675C">
          <w:rPr>
            <w:rFonts w:ascii="Times New Roman" w:hAnsi="Times New Roman" w:cs="Times New Roman"/>
            <w:sz w:val="24"/>
            <w:szCs w:val="24"/>
          </w:rPr>
          <w:t>was absent in both</w:t>
        </w:r>
      </w:ins>
      <w:r w:rsidR="008A63BA">
        <w:rPr>
          <w:rFonts w:ascii="Times New Roman" w:hAnsi="Times New Roman" w:cs="Times New Roman"/>
          <w:sz w:val="24"/>
          <w:szCs w:val="24"/>
        </w:rPr>
        <w:t xml:space="preserve"> </w:t>
      </w:r>
      <w:r w:rsidR="006048FC">
        <w:rPr>
          <w:rFonts w:ascii="Times New Roman" w:hAnsi="Times New Roman" w:cs="Times New Roman"/>
          <w:i/>
          <w:iCs/>
          <w:sz w:val="24"/>
          <w:szCs w:val="24"/>
        </w:rPr>
        <w:t>S. racemosa</w:t>
      </w:r>
      <w:ins w:id="163" w:author="Jeongim Kim" w:date="2021-08-16T22:26:00Z">
        <w:r w:rsidR="00C0675C">
          <w:rPr>
            <w:rFonts w:ascii="Times New Roman" w:hAnsi="Times New Roman" w:cs="Times New Roman"/>
            <w:sz w:val="24"/>
            <w:szCs w:val="24"/>
          </w:rPr>
          <w:t xml:space="preserve"> and </w:t>
        </w:r>
      </w:ins>
      <w:ins w:id="164" w:author="Jeongim Kim" w:date="2021-08-16T22:27:00Z">
        <w:r w:rsidR="00C0675C">
          <w:rPr>
            <w:rFonts w:ascii="Times New Roman" w:hAnsi="Times New Roman" w:cs="Times New Roman"/>
            <w:i/>
            <w:iCs/>
            <w:sz w:val="24"/>
            <w:szCs w:val="24"/>
          </w:rPr>
          <w:t>S. wrightii</w:t>
        </w:r>
      </w:ins>
      <w:del w:id="165" w:author="Jeongim Kim" w:date="2021-08-16T22:26:00Z">
        <w:r w:rsidR="00BD3F60" w:rsidDel="00C0675C">
          <w:rPr>
            <w:rFonts w:ascii="Times New Roman" w:hAnsi="Times New Roman" w:cs="Times New Roman"/>
            <w:sz w:val="24"/>
            <w:szCs w:val="24"/>
          </w:rPr>
          <w:delText>, the peak wasn’t present in neither aerial parts nor roots</w:delText>
        </w:r>
      </w:del>
      <w:r w:rsidR="00BD3F60">
        <w:rPr>
          <w:rFonts w:ascii="Times New Roman" w:hAnsi="Times New Roman" w:cs="Times New Roman"/>
          <w:sz w:val="24"/>
          <w:szCs w:val="24"/>
        </w:rPr>
        <w:t>. The peak was absent in root chromatograms collected from all seven species.</w:t>
      </w:r>
      <w:r w:rsidR="008A63BA">
        <w:rPr>
          <w:rFonts w:ascii="Times New Roman" w:hAnsi="Times New Roman" w:cs="Times New Roman"/>
          <w:sz w:val="24"/>
          <w:szCs w:val="24"/>
        </w:rPr>
        <w:t xml:space="preserve"> </w:t>
      </w:r>
      <w:r w:rsidR="00BD3F60">
        <w:rPr>
          <w:rFonts w:ascii="Times New Roman" w:hAnsi="Times New Roman" w:cs="Times New Roman"/>
          <w:sz w:val="24"/>
          <w:szCs w:val="24"/>
        </w:rPr>
        <w:t>The aerial specificity of the metabolite led us to hy</w:t>
      </w:r>
      <w:r w:rsidR="0030611F">
        <w:rPr>
          <w:rFonts w:ascii="Times New Roman" w:hAnsi="Times New Roman" w:cs="Times New Roman"/>
          <w:sz w:val="24"/>
          <w:szCs w:val="24"/>
        </w:rPr>
        <w:t>pothesize that</w:t>
      </w:r>
      <w:r w:rsidR="00BD3F60">
        <w:rPr>
          <w:rFonts w:ascii="Times New Roman" w:hAnsi="Times New Roman" w:cs="Times New Roman"/>
          <w:sz w:val="24"/>
          <w:szCs w:val="24"/>
        </w:rPr>
        <w:t xml:space="preserve"> it </w:t>
      </w:r>
      <w:r w:rsidR="0030611F">
        <w:rPr>
          <w:rFonts w:ascii="Times New Roman" w:hAnsi="Times New Roman" w:cs="Times New Roman"/>
          <w:sz w:val="24"/>
          <w:szCs w:val="24"/>
        </w:rPr>
        <w:t>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w:t>
      </w:r>
      <w:proofErr w:type="gramStart"/>
      <w:r w:rsidR="00AB6DFF">
        <w:rPr>
          <w:rFonts w:ascii="Times New Roman" w:hAnsi="Times New Roman" w:cs="Times New Roman"/>
          <w:sz w:val="24"/>
          <w:szCs w:val="24"/>
        </w:rPr>
        <w:t>extracts, and</w:t>
      </w:r>
      <w:proofErr w:type="gramEnd"/>
      <w:r w:rsidR="00AB6DFF">
        <w:rPr>
          <w:rFonts w:ascii="Times New Roman" w:hAnsi="Times New Roman" w:cs="Times New Roman"/>
          <w:sz w:val="24"/>
          <w:szCs w:val="24"/>
        </w:rPr>
        <w:t xml:space="preserve">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w:t>
      </w:r>
      <w:ins w:id="166" w:author="Jeongim Kim" w:date="2021-08-16T22:28:00Z">
        <w:r w:rsidR="00C0675C">
          <w:rPr>
            <w:rFonts w:ascii="Times New Roman" w:hAnsi="Times New Roman" w:cs="Times New Roman"/>
            <w:sz w:val="24"/>
            <w:szCs w:val="24"/>
          </w:rPr>
          <w:t xml:space="preserve">. Interestingly, LC/MS analysis </w:t>
        </w:r>
      </w:ins>
      <w:ins w:id="167" w:author="Jeongim Kim" w:date="2021-08-16T22:29:00Z">
        <w:r w:rsidR="00C0675C">
          <w:rPr>
            <w:rFonts w:ascii="Times New Roman" w:hAnsi="Times New Roman" w:cs="Times New Roman"/>
            <w:sz w:val="24"/>
            <w:szCs w:val="24"/>
          </w:rPr>
          <w:t>revealed</w:t>
        </w:r>
      </w:ins>
      <w:ins w:id="168" w:author="Jeongim Kim" w:date="2021-08-16T22:28:00Z">
        <w:r w:rsidR="00C0675C">
          <w:rPr>
            <w:rFonts w:ascii="Times New Roman" w:hAnsi="Times New Roman" w:cs="Times New Roman"/>
            <w:sz w:val="24"/>
            <w:szCs w:val="24"/>
          </w:rPr>
          <w:t xml:space="preserve"> that </w:t>
        </w:r>
      </w:ins>
      <w:ins w:id="169" w:author="Jeongim Kim" w:date="2021-08-16T22:30:00Z">
        <w:r w:rsidR="00C0675C">
          <w:rPr>
            <w:rFonts w:ascii="Times New Roman" w:hAnsi="Times New Roman" w:cs="Times New Roman"/>
            <w:sz w:val="24"/>
            <w:szCs w:val="24"/>
          </w:rPr>
          <w:t>its</w:t>
        </w:r>
      </w:ins>
      <w:ins w:id="170" w:author="Jeongim Kim" w:date="2021-08-16T22:29:00Z">
        <w:r w:rsidR="00C0675C">
          <w:rPr>
            <w:rFonts w:ascii="Times New Roman" w:hAnsi="Times New Roman" w:cs="Times New Roman"/>
            <w:sz w:val="24"/>
            <w:szCs w:val="24"/>
          </w:rPr>
          <w:t xml:space="preserve"> mass and mass fragmentation pattern </w:t>
        </w:r>
      </w:ins>
      <w:ins w:id="171" w:author="Jeongim Kim" w:date="2021-08-16T22:30:00Z">
        <w:r w:rsidR="00C0675C">
          <w:rPr>
            <w:rFonts w:ascii="Times New Roman" w:hAnsi="Times New Roman" w:cs="Times New Roman"/>
            <w:sz w:val="24"/>
            <w:szCs w:val="24"/>
          </w:rPr>
          <w:t>were same as scutellarin although they were elu</w:t>
        </w:r>
      </w:ins>
      <w:ins w:id="172" w:author="Jeongim Kim" w:date="2021-08-16T22:31:00Z">
        <w:r w:rsidR="00C0675C">
          <w:rPr>
            <w:rFonts w:ascii="Times New Roman" w:hAnsi="Times New Roman" w:cs="Times New Roman"/>
            <w:sz w:val="24"/>
            <w:szCs w:val="24"/>
          </w:rPr>
          <w:t>ted at the different retention time (</w:t>
        </w:r>
        <w:r w:rsidR="00C0675C" w:rsidRPr="00C0675C">
          <w:rPr>
            <w:rFonts w:ascii="Times New Roman" w:hAnsi="Times New Roman" w:cs="Times New Roman"/>
            <w:b/>
            <w:bCs/>
            <w:sz w:val="24"/>
            <w:szCs w:val="24"/>
            <w:rPrChange w:id="173" w:author="Jeongim Kim" w:date="2021-08-16T22:31:00Z">
              <w:rPr>
                <w:rFonts w:ascii="Times New Roman" w:hAnsi="Times New Roman" w:cs="Times New Roman"/>
                <w:sz w:val="24"/>
                <w:szCs w:val="24"/>
              </w:rPr>
            </w:rPrChange>
          </w:rPr>
          <w:t>Fig.5</w:t>
        </w:r>
        <w:r w:rsidR="00C0675C">
          <w:rPr>
            <w:rFonts w:ascii="Times New Roman" w:hAnsi="Times New Roman" w:cs="Times New Roman"/>
            <w:sz w:val="24"/>
            <w:szCs w:val="24"/>
          </w:rPr>
          <w:t>)</w:t>
        </w:r>
      </w:ins>
      <w:ins w:id="174" w:author="Jeongim Kim" w:date="2021-08-16T22:37:00Z">
        <w:r w:rsidR="00C0675C">
          <w:rPr>
            <w:rFonts w:ascii="Times New Roman" w:hAnsi="Times New Roman" w:cs="Times New Roman"/>
            <w:sz w:val="24"/>
            <w:szCs w:val="24"/>
          </w:rPr>
          <w:t xml:space="preserve">. </w:t>
        </w:r>
      </w:ins>
      <w:del w:id="175" w:author="Jeongim Kim" w:date="2021-08-16T22:37:00Z">
        <w:r w:rsidR="00176C6B" w:rsidDel="00C0675C">
          <w:rPr>
            <w:rFonts w:ascii="Times New Roman" w:hAnsi="Times New Roman" w:cs="Times New Roman"/>
            <w:sz w:val="24"/>
            <w:szCs w:val="24"/>
          </w:rPr>
          <w:delText xml:space="preserve"> </w:delText>
        </w:r>
      </w:del>
      <w:ins w:id="176" w:author="Jeongim Kim" w:date="2021-08-16T22:34:00Z">
        <w:r w:rsidR="00C0675C">
          <w:rPr>
            <w:rFonts w:ascii="Times New Roman" w:hAnsi="Times New Roman" w:cs="Times New Roman"/>
            <w:sz w:val="24"/>
            <w:szCs w:val="24"/>
          </w:rPr>
          <w:t>We further</w:t>
        </w:r>
      </w:ins>
      <w:del w:id="177" w:author="Jeongim Kim" w:date="2021-08-16T22:34:00Z">
        <w:r w:rsidR="00176C6B" w:rsidDel="00C0675C">
          <w:rPr>
            <w:rFonts w:ascii="Times New Roman" w:hAnsi="Times New Roman" w:cs="Times New Roman"/>
            <w:sz w:val="24"/>
            <w:szCs w:val="24"/>
          </w:rPr>
          <w:delText xml:space="preserve">and </w:delText>
        </w:r>
      </w:del>
      <w:ins w:id="178" w:author="Jeongim Kim" w:date="2021-08-16T22:34:00Z">
        <w:r w:rsidR="00C0675C">
          <w:rPr>
            <w:rFonts w:ascii="Times New Roman" w:hAnsi="Times New Roman" w:cs="Times New Roman"/>
            <w:sz w:val="24"/>
            <w:szCs w:val="24"/>
          </w:rPr>
          <w:t xml:space="preserve"> analyzed its structure using </w:t>
        </w:r>
      </w:ins>
      <w:r w:rsidR="00176C6B">
        <w:rPr>
          <w:rFonts w:ascii="Times New Roman" w:hAnsi="Times New Roman" w:cs="Times New Roman"/>
          <w:sz w:val="24"/>
          <w:szCs w:val="24"/>
        </w:rPr>
        <w:t>nuclear magnetic resonance spectrometry (NMR)</w:t>
      </w:r>
      <w:ins w:id="179" w:author="Jeongim Kim" w:date="2021-08-16T22:34:00Z">
        <w:r w:rsidR="00C0675C">
          <w:rPr>
            <w:rFonts w:ascii="Times New Roman" w:hAnsi="Times New Roman" w:cs="Times New Roman"/>
            <w:sz w:val="24"/>
            <w:szCs w:val="24"/>
          </w:rPr>
          <w:t>,</w:t>
        </w:r>
      </w:ins>
      <w:ins w:id="180" w:author="Jeongim Kim" w:date="2021-08-16T22:35:00Z">
        <w:r w:rsidR="00C0675C">
          <w:rPr>
            <w:rFonts w:ascii="Times New Roman" w:hAnsi="Times New Roman" w:cs="Times New Roman"/>
            <w:sz w:val="24"/>
            <w:szCs w:val="24"/>
          </w:rPr>
          <w:t xml:space="preserve"> which confirmed it as iso</w:t>
        </w:r>
      </w:ins>
      <w:ins w:id="181" w:author="Jeongim Kim" w:date="2021-08-16T22:37:00Z">
        <w:r w:rsidR="00C0675C">
          <w:rPr>
            <w:rFonts w:ascii="Times New Roman" w:hAnsi="Times New Roman" w:cs="Times New Roman"/>
            <w:sz w:val="24"/>
            <w:szCs w:val="24"/>
          </w:rPr>
          <w:t>scutellarein 8-glucuronide (</w:t>
        </w:r>
        <w:proofErr w:type="spellStart"/>
        <w:r w:rsidR="00C0675C">
          <w:rPr>
            <w:rFonts w:ascii="Times New Roman" w:hAnsi="Times New Roman" w:cs="Times New Roman"/>
            <w:sz w:val="24"/>
            <w:szCs w:val="24"/>
          </w:rPr>
          <w:t>isoscutellarin</w:t>
        </w:r>
        <w:proofErr w:type="spellEnd"/>
        <w:r w:rsidR="00C0675C">
          <w:rPr>
            <w:rFonts w:ascii="Times New Roman" w:hAnsi="Times New Roman" w:cs="Times New Roman"/>
            <w:sz w:val="24"/>
            <w:szCs w:val="24"/>
          </w:rPr>
          <w:t>)</w:t>
        </w:r>
      </w:ins>
      <w:ins w:id="182" w:author="Jeongim Kim" w:date="2021-08-16T22:38:00Z">
        <w:r w:rsidR="00C0675C">
          <w:rPr>
            <w:rFonts w:ascii="Times New Roman" w:hAnsi="Times New Roman" w:cs="Times New Roman"/>
            <w:sz w:val="24"/>
            <w:szCs w:val="24"/>
          </w:rPr>
          <w:t xml:space="preserve"> (Fig 6).</w:t>
        </w:r>
      </w:ins>
      <w:del w:id="183" w:author="Jeongim Kim" w:date="2021-08-16T22:34:00Z">
        <w:r w:rsidR="00176C6B" w:rsidDel="00C0675C">
          <w:rPr>
            <w:rFonts w:ascii="Times New Roman" w:hAnsi="Times New Roman" w:cs="Times New Roman"/>
            <w:sz w:val="24"/>
            <w:szCs w:val="24"/>
          </w:rPr>
          <w:delText>.</w:delText>
        </w:r>
      </w:del>
    </w:p>
    <w:p w14:paraId="695C9FC8" w14:textId="5FF66073" w:rsidR="00A10F5E" w:rsidRPr="00A10F5E" w:rsidRDefault="00176C6B" w:rsidP="00663459">
      <w:pPr>
        <w:spacing w:after="0" w:line="360" w:lineRule="auto"/>
        <w:rPr>
          <w:rFonts w:ascii="Times New Roman" w:hAnsi="Times New Roman" w:cs="Times New Roman"/>
          <w:sz w:val="24"/>
          <w:szCs w:val="24"/>
          <w:highlight w:val="green"/>
        </w:rPr>
      </w:pPr>
      <w:r>
        <w:rPr>
          <w:rFonts w:ascii="Times New Roman" w:hAnsi="Times New Roman" w:cs="Times New Roman"/>
          <w:sz w:val="24"/>
          <w:szCs w:val="24"/>
        </w:rPr>
        <w:tab/>
      </w:r>
      <w:r w:rsidRPr="00A10F5E">
        <w:rPr>
          <w:rFonts w:ascii="Times New Roman" w:hAnsi="Times New Roman" w:cs="Times New Roman"/>
          <w:sz w:val="24"/>
          <w:szCs w:val="24"/>
          <w:highlight w:val="green"/>
        </w:rPr>
        <w:t>MS/MS</w:t>
      </w:r>
      <w:r w:rsidR="00A10F5E" w:rsidRPr="00A10F5E">
        <w:rPr>
          <w:rFonts w:ascii="Times New Roman" w:hAnsi="Times New Roman" w:cs="Times New Roman"/>
          <w:sz w:val="24"/>
          <w:szCs w:val="24"/>
          <w:highlight w:val="green"/>
        </w:rPr>
        <w:t xml:space="preserve"> results</w:t>
      </w:r>
      <w:r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 xml:space="preserve">(Fig. 5) </w:t>
      </w:r>
    </w:p>
    <w:p w14:paraId="6CCB5A3F" w14:textId="090D96BE" w:rsidR="00985E5A" w:rsidRPr="00201107" w:rsidRDefault="00176C6B" w:rsidP="00A10F5E">
      <w:pPr>
        <w:spacing w:after="0" w:line="360" w:lineRule="auto"/>
        <w:ind w:firstLine="720"/>
        <w:rPr>
          <w:rFonts w:ascii="Times New Roman" w:hAnsi="Times New Roman" w:cs="Times New Roman"/>
          <w:b/>
          <w:bCs/>
          <w:sz w:val="24"/>
          <w:szCs w:val="24"/>
        </w:rPr>
      </w:pPr>
      <w:r w:rsidRPr="00A10F5E">
        <w:rPr>
          <w:rFonts w:ascii="Times New Roman" w:hAnsi="Times New Roman" w:cs="Times New Roman"/>
          <w:sz w:val="24"/>
          <w:szCs w:val="24"/>
          <w:highlight w:val="green"/>
        </w:rPr>
        <w:t>NMR results</w:t>
      </w:r>
      <w:r w:rsidR="00201107"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(Fig. 6)</w:t>
      </w:r>
    </w:p>
    <w:p w14:paraId="17E82A1A" w14:textId="0407D3F8" w:rsidR="009D76BF" w:rsidRDefault="00DF5C8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Investigation of isoscutellarein 8-G biosynthesi</w:t>
      </w:r>
      <w:r w:rsidR="003A6590">
        <w:rPr>
          <w:rFonts w:ascii="Times New Roman" w:hAnsi="Times New Roman" w:cs="Times New Roman"/>
          <w:b/>
          <w:bCs/>
          <w:i/>
          <w:iCs/>
          <w:sz w:val="24"/>
          <w:szCs w:val="24"/>
        </w:rPr>
        <w:t>s –</w:t>
      </w:r>
    </w:p>
    <w:p w14:paraId="48DE1707" w14:textId="1BF232A8" w:rsidR="003F6BA2" w:rsidRDefault="00FB2931"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lastRenderedPageBreak/>
        <w:tab/>
      </w:r>
      <w:r>
        <w:rPr>
          <w:rFonts w:ascii="Times New Roman" w:hAnsi="Times New Roman" w:cs="Times New Roman"/>
          <w:sz w:val="24"/>
          <w:szCs w:val="24"/>
        </w:rPr>
        <w:t>After confirming the identity of the unknown</w:t>
      </w:r>
      <w:r w:rsidR="009F08A2">
        <w:rPr>
          <w:rFonts w:ascii="Times New Roman" w:hAnsi="Times New Roman" w:cs="Times New Roman"/>
          <w:sz w:val="24"/>
          <w:szCs w:val="24"/>
        </w:rPr>
        <w:t xml:space="preserve"> metabolite</w:t>
      </w:r>
      <w:r>
        <w:rPr>
          <w:rFonts w:ascii="Times New Roman" w:hAnsi="Times New Roman" w:cs="Times New Roman"/>
          <w:sz w:val="24"/>
          <w:szCs w:val="24"/>
        </w:rPr>
        <w:t xml:space="preserve"> as isoscutellarein 8-G, we </w:t>
      </w:r>
      <w:r w:rsidR="009F08A2">
        <w:rPr>
          <w:rFonts w:ascii="Times New Roman" w:hAnsi="Times New Roman" w:cs="Times New Roman"/>
          <w:sz w:val="24"/>
          <w:szCs w:val="24"/>
        </w:rPr>
        <w:t>then quantified it</w:t>
      </w:r>
      <w:ins w:id="184" w:author="Jeongim Kim" w:date="2021-08-16T22:40:00Z">
        <w:r w:rsidR="00561DB9">
          <w:rPr>
            <w:rFonts w:ascii="Times New Roman" w:hAnsi="Times New Roman" w:cs="Times New Roman"/>
            <w:sz w:val="24"/>
            <w:szCs w:val="24"/>
          </w:rPr>
          <w:t xml:space="preserve">s </w:t>
        </w:r>
      </w:ins>
      <w:ins w:id="185" w:author="Jeongim Kim" w:date="2021-08-16T22:41:00Z">
        <w:r w:rsidR="00561DB9">
          <w:rPr>
            <w:rFonts w:ascii="Times New Roman" w:hAnsi="Times New Roman" w:cs="Times New Roman"/>
            <w:sz w:val="24"/>
            <w:szCs w:val="24"/>
          </w:rPr>
          <w:t>relative abundance</w:t>
        </w:r>
      </w:ins>
      <w:r w:rsidR="009F08A2">
        <w:rPr>
          <w:rFonts w:ascii="Times New Roman" w:hAnsi="Times New Roman" w:cs="Times New Roman"/>
          <w:sz w:val="24"/>
          <w:szCs w:val="24"/>
        </w:rPr>
        <w:t xml:space="preserve"> in all organ-specific tissue samples we had collected</w:t>
      </w:r>
      <w:r w:rsidR="008562EE">
        <w:rPr>
          <w:rFonts w:ascii="Times New Roman" w:hAnsi="Times New Roman" w:cs="Times New Roman"/>
          <w:sz w:val="24"/>
          <w:szCs w:val="24"/>
        </w:rPr>
        <w:t xml:space="preserve"> </w:t>
      </w:r>
      <w:r w:rsidR="008562EE">
        <w:rPr>
          <w:rFonts w:ascii="Times New Roman" w:hAnsi="Times New Roman" w:cs="Times New Roman"/>
          <w:b/>
          <w:bCs/>
          <w:sz w:val="24"/>
          <w:szCs w:val="24"/>
        </w:rPr>
        <w:t>(Fig. 7</w:t>
      </w:r>
      <w:del w:id="186" w:author="Jeongim Kim" w:date="2021-08-16T22:45:00Z">
        <w:r w:rsidR="00C44E27" w:rsidDel="00F029B8">
          <w:rPr>
            <w:rFonts w:ascii="Times New Roman" w:hAnsi="Times New Roman" w:cs="Times New Roman"/>
            <w:b/>
            <w:bCs/>
            <w:sz w:val="24"/>
            <w:szCs w:val="24"/>
          </w:rPr>
          <w:delText>, Table 1</w:delText>
        </w:r>
      </w:del>
      <w:r w:rsidR="008562EE">
        <w:rPr>
          <w:rFonts w:ascii="Times New Roman" w:hAnsi="Times New Roman" w:cs="Times New Roman"/>
          <w:b/>
          <w:bCs/>
          <w:sz w:val="24"/>
          <w:szCs w:val="24"/>
        </w:rPr>
        <w:t>)</w:t>
      </w:r>
      <w:r w:rsidR="009F08A2">
        <w:rPr>
          <w:rFonts w:ascii="Times New Roman" w:hAnsi="Times New Roman" w:cs="Times New Roman"/>
          <w:sz w:val="24"/>
          <w:szCs w:val="24"/>
        </w:rPr>
        <w:t xml:space="preserve">. </w:t>
      </w:r>
      <w:del w:id="187" w:author="Jeongim Kim" w:date="2021-08-16T22:41:00Z">
        <w:r w:rsidR="009F08A2" w:rsidDel="00561DB9">
          <w:rPr>
            <w:rFonts w:ascii="Times New Roman" w:hAnsi="Times New Roman" w:cs="Times New Roman"/>
            <w:sz w:val="24"/>
            <w:szCs w:val="24"/>
          </w:rPr>
          <w:delText>Without a chemical standard, we were only able to measure peak area from our HPLC dataset.</w:delText>
        </w:r>
        <w:r w:rsidR="008562EE" w:rsidDel="00561DB9">
          <w:rPr>
            <w:rFonts w:ascii="Times New Roman" w:hAnsi="Times New Roman" w:cs="Times New Roman"/>
            <w:sz w:val="24"/>
            <w:szCs w:val="24"/>
          </w:rPr>
          <w:delText xml:space="preserve"> However, this still allowed for determination of </w:delText>
        </w:r>
        <w:r w:rsidR="006F09F3" w:rsidDel="00561DB9">
          <w:rPr>
            <w:rFonts w:ascii="Times New Roman" w:hAnsi="Times New Roman" w:cs="Times New Roman"/>
            <w:sz w:val="24"/>
            <w:szCs w:val="24"/>
          </w:rPr>
          <w:delText xml:space="preserve">the flavone’s relative abundance. </w:delText>
        </w:r>
      </w:del>
      <w:r w:rsidR="006F09F3">
        <w:rPr>
          <w:rFonts w:ascii="Times New Roman" w:hAnsi="Times New Roman" w:cs="Times New Roman"/>
          <w:sz w:val="24"/>
          <w:szCs w:val="24"/>
        </w:rPr>
        <w:t>Isoscutellarein 8-G was accumulated only in the aerial parts of all species we analyzed, matching the pattern which we had previously observed for 4</w:t>
      </w:r>
      <w:r w:rsidR="006F09F3" w:rsidRPr="006F09F3">
        <w:rPr>
          <w:rFonts w:ascii="Times New Roman" w:hAnsi="Times New Roman" w:cs="Times New Roman"/>
          <w:sz w:val="24"/>
          <w:szCs w:val="24"/>
        </w:rPr>
        <w:t>´</w:t>
      </w:r>
      <w:r w:rsidR="006F09F3">
        <w:rPr>
          <w:rFonts w:ascii="Times New Roman" w:hAnsi="Times New Roman" w:cs="Times New Roman"/>
          <w:sz w:val="24"/>
          <w:szCs w:val="24"/>
        </w:rPr>
        <w:t xml:space="preserve">-hydroxyflavones. </w:t>
      </w:r>
      <w:r w:rsidR="008562EE">
        <w:rPr>
          <w:rFonts w:ascii="Times New Roman" w:hAnsi="Times New Roman" w:cs="Times New Roman"/>
          <w:i/>
          <w:iCs/>
          <w:sz w:val="24"/>
          <w:szCs w:val="24"/>
        </w:rPr>
        <w:t xml:space="preserve">S. barbata </w:t>
      </w:r>
      <w:r w:rsidR="008562EE">
        <w:rPr>
          <w:rFonts w:ascii="Times New Roman" w:hAnsi="Times New Roman" w:cs="Times New Roman"/>
          <w:sz w:val="24"/>
          <w:szCs w:val="24"/>
        </w:rPr>
        <w:t xml:space="preserve">accumulated </w:t>
      </w:r>
      <w:r w:rsidR="006F09F3">
        <w:rPr>
          <w:rFonts w:ascii="Times New Roman" w:hAnsi="Times New Roman" w:cs="Times New Roman"/>
          <w:sz w:val="24"/>
          <w:szCs w:val="24"/>
        </w:rPr>
        <w:t xml:space="preserve">the greatest </w:t>
      </w:r>
      <w:r w:rsidR="00F41E78">
        <w:rPr>
          <w:rFonts w:ascii="Times New Roman" w:hAnsi="Times New Roman" w:cs="Times New Roman"/>
          <w:sz w:val="24"/>
          <w:szCs w:val="24"/>
        </w:rPr>
        <w:t xml:space="preserve">overall </w:t>
      </w:r>
      <w:r w:rsidR="006F09F3">
        <w:rPr>
          <w:rFonts w:ascii="Times New Roman" w:hAnsi="Times New Roman" w:cs="Times New Roman"/>
          <w:sz w:val="24"/>
          <w:szCs w:val="24"/>
        </w:rPr>
        <w:t>concentrations of isoscutellarein 8-G</w:t>
      </w:r>
      <w:r w:rsidR="005023FF">
        <w:rPr>
          <w:rFonts w:ascii="Times New Roman" w:hAnsi="Times New Roman" w:cs="Times New Roman"/>
          <w:sz w:val="24"/>
          <w:szCs w:val="24"/>
        </w:rPr>
        <w:t>,</w:t>
      </w:r>
      <w:r w:rsidR="008E2F1D">
        <w:rPr>
          <w:rFonts w:ascii="Times New Roman" w:hAnsi="Times New Roman" w:cs="Times New Roman"/>
          <w:sz w:val="24"/>
          <w:szCs w:val="24"/>
        </w:rPr>
        <w:t xml:space="preserve"> as the flavone was </w:t>
      </w:r>
      <w:r w:rsidR="005023FF">
        <w:rPr>
          <w:rFonts w:ascii="Times New Roman" w:hAnsi="Times New Roman" w:cs="Times New Roman"/>
          <w:sz w:val="24"/>
          <w:szCs w:val="24"/>
        </w:rPr>
        <w:t>relatively abundant</w:t>
      </w:r>
      <w:r w:rsidR="008E2F1D">
        <w:rPr>
          <w:rFonts w:ascii="Times New Roman" w:hAnsi="Times New Roman" w:cs="Times New Roman"/>
          <w:sz w:val="24"/>
          <w:szCs w:val="24"/>
        </w:rPr>
        <w:t xml:space="preserve"> in both its leaves and stems. </w:t>
      </w:r>
      <w:r w:rsidR="005023FF">
        <w:rPr>
          <w:rFonts w:ascii="Times New Roman" w:hAnsi="Times New Roman" w:cs="Times New Roman"/>
          <w:i/>
          <w:iCs/>
          <w:sz w:val="24"/>
          <w:szCs w:val="24"/>
        </w:rPr>
        <w:t>S. baicalensis</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altissima</w:t>
      </w:r>
      <w:proofErr w:type="spellEnd"/>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tournefortii</w:t>
      </w:r>
      <w:proofErr w:type="spellEnd"/>
      <w:r w:rsidR="005023FF">
        <w:rPr>
          <w:rFonts w:ascii="Times New Roman" w:hAnsi="Times New Roman" w:cs="Times New Roman"/>
          <w:sz w:val="24"/>
          <w:szCs w:val="24"/>
        </w:rPr>
        <w:t xml:space="preserve"> also accumulated isoscutellarein 8-G in their stems. In contrast, </w:t>
      </w:r>
      <w:r w:rsidR="005023FF">
        <w:rPr>
          <w:rFonts w:ascii="Times New Roman" w:hAnsi="Times New Roman" w:cs="Times New Roman"/>
          <w:i/>
          <w:iCs/>
          <w:sz w:val="24"/>
          <w:szCs w:val="24"/>
        </w:rPr>
        <w:t>S. leonardii</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racemosa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wrightii </w:t>
      </w:r>
      <w:r w:rsidR="005023FF">
        <w:rPr>
          <w:rFonts w:ascii="Times New Roman" w:hAnsi="Times New Roman" w:cs="Times New Roman"/>
          <w:sz w:val="24"/>
          <w:szCs w:val="24"/>
        </w:rPr>
        <w:t>accumulated no isoscutellarein 8-G in their aerial parts.</w:t>
      </w:r>
    </w:p>
    <w:p w14:paraId="069CB776" w14:textId="396AD0F0" w:rsidR="005023FF" w:rsidRPr="00C44DCC" w:rsidRDefault="005023FF" w:rsidP="00663459">
      <w:pPr>
        <w:spacing w:after="0" w:line="360" w:lineRule="auto"/>
        <w:rPr>
          <w:rFonts w:ascii="Times New Roman" w:hAnsi="Times New Roman" w:cs="Times New Roman"/>
          <w:b/>
          <w:bCs/>
          <w:sz w:val="24"/>
          <w:szCs w:val="24"/>
          <w:highlight w:val="yellow"/>
        </w:rPr>
      </w:pPr>
      <w:r>
        <w:rPr>
          <w:rFonts w:ascii="Times New Roman" w:hAnsi="Times New Roman" w:cs="Times New Roman"/>
          <w:sz w:val="24"/>
          <w:szCs w:val="24"/>
        </w:rPr>
        <w:tab/>
      </w:r>
      <w:commentRangeStart w:id="188"/>
      <w:r w:rsidRPr="00985E5A">
        <w:rPr>
          <w:rFonts w:ascii="Times New Roman" w:hAnsi="Times New Roman" w:cs="Times New Roman"/>
          <w:sz w:val="24"/>
          <w:szCs w:val="24"/>
          <w:highlight w:val="yellow"/>
        </w:rPr>
        <w:t>Apigenin feeding</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8</w:t>
      </w:r>
      <w:r w:rsidR="00C44DCC">
        <w:rPr>
          <w:rFonts w:ascii="Times New Roman" w:hAnsi="Times New Roman" w:cs="Times New Roman"/>
          <w:b/>
          <w:bCs/>
          <w:sz w:val="24"/>
          <w:szCs w:val="24"/>
          <w:highlight w:val="yellow"/>
        </w:rPr>
        <w:t>)</w:t>
      </w:r>
    </w:p>
    <w:p w14:paraId="1DD64A4D" w14:textId="55E65057" w:rsidR="00985E5A" w:rsidRDefault="00985E5A" w:rsidP="00663459">
      <w:pPr>
        <w:spacing w:after="0" w:line="360" w:lineRule="auto"/>
        <w:rPr>
          <w:rFonts w:ascii="Times New Roman" w:hAnsi="Times New Roman" w:cs="Times New Roman"/>
          <w:b/>
          <w:bCs/>
          <w:sz w:val="24"/>
          <w:szCs w:val="24"/>
          <w:highlight w:val="yellow"/>
        </w:rPr>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 xml:space="preserve">Transient expression of RTO in </w:t>
      </w:r>
      <w:r w:rsidRPr="00985E5A">
        <w:rPr>
          <w:rFonts w:ascii="Times New Roman" w:hAnsi="Times New Roman" w:cs="Times New Roman"/>
          <w:i/>
          <w:iCs/>
          <w:sz w:val="24"/>
          <w:szCs w:val="24"/>
          <w:highlight w:val="yellow"/>
        </w:rPr>
        <w:t xml:space="preserve">S. barbata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S. baicalensis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N. </w:t>
      </w:r>
      <w:proofErr w:type="spellStart"/>
      <w:r w:rsidRPr="00985E5A">
        <w:rPr>
          <w:rFonts w:ascii="Times New Roman" w:hAnsi="Times New Roman" w:cs="Times New Roman"/>
          <w:i/>
          <w:iCs/>
          <w:sz w:val="24"/>
          <w:szCs w:val="24"/>
          <w:highlight w:val="yellow"/>
        </w:rPr>
        <w:t>benthamiana</w:t>
      </w:r>
      <w:proofErr w:type="spellEnd"/>
      <w:r w:rsidR="00C44DCC">
        <w:rPr>
          <w:rFonts w:ascii="Times New Roman" w:hAnsi="Times New Roman" w:cs="Times New Roman"/>
          <w:sz w:val="24"/>
          <w:szCs w:val="24"/>
          <w:highlight w:val="yellow"/>
        </w:rPr>
        <w:t xml:space="preserve">; </w:t>
      </w:r>
      <w:r w:rsidRPr="00985E5A">
        <w:rPr>
          <w:rFonts w:ascii="Times New Roman" w:hAnsi="Times New Roman" w:cs="Times New Roman"/>
          <w:sz w:val="24"/>
          <w:szCs w:val="24"/>
          <w:highlight w:val="yellow"/>
        </w:rPr>
        <w:t>Yeast transformation</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9</w:t>
      </w:r>
      <w:r w:rsidR="00C44DCC">
        <w:rPr>
          <w:rFonts w:ascii="Times New Roman" w:hAnsi="Times New Roman" w:cs="Times New Roman"/>
          <w:b/>
          <w:bCs/>
          <w:sz w:val="24"/>
          <w:szCs w:val="24"/>
          <w:highlight w:val="yellow"/>
        </w:rPr>
        <w:t>)</w:t>
      </w:r>
      <w:commentRangeEnd w:id="188"/>
      <w:r w:rsidR="004F5158">
        <w:rPr>
          <w:rStyle w:val="CommentReference"/>
        </w:rPr>
        <w:commentReference w:id="188"/>
      </w:r>
    </w:p>
    <w:p w14:paraId="7FA4FFA7" w14:textId="77777777" w:rsidR="00A25389" w:rsidRPr="00C44DCC" w:rsidRDefault="00A25389" w:rsidP="00663459">
      <w:pPr>
        <w:spacing w:after="0" w:line="360" w:lineRule="auto"/>
        <w:rPr>
          <w:rFonts w:ascii="Times New Roman" w:hAnsi="Times New Roman" w:cs="Times New Roman"/>
          <w:b/>
          <w:bCs/>
          <w:sz w:val="24"/>
          <w:szCs w:val="24"/>
          <w:highlight w:val="yellow"/>
        </w:rPr>
      </w:pP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10652B8A" w14:textId="48F47560" w:rsidR="00022714" w:rsidRPr="00022714" w:rsidRDefault="00C9182D">
      <w:pPr>
        <w:spacing w:after="0" w:line="360" w:lineRule="auto"/>
        <w:ind w:firstLine="720"/>
        <w:rPr>
          <w:rFonts w:ascii="Times New Roman" w:hAnsi="Times New Roman" w:cs="Times New Roman"/>
          <w:sz w:val="24"/>
          <w:szCs w:val="24"/>
        </w:rPr>
        <w:pPrChange w:id="189" w:author="Jeongim Kim" w:date="2021-08-17T15:53:00Z">
          <w:pPr>
            <w:spacing w:after="0" w:line="360" w:lineRule="auto"/>
          </w:pPr>
        </w:pPrChange>
      </w:pPr>
      <w:r>
        <w:rPr>
          <w:rFonts w:ascii="Times New Roman" w:hAnsi="Times New Roman" w:cs="Times New Roman"/>
          <w:b/>
          <w:bCs/>
          <w:sz w:val="24"/>
          <w:szCs w:val="24"/>
        </w:rPr>
        <w:tab/>
      </w:r>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gh concentrations of 4´-deoxyflavones accumulated in the roots, and much lower concentrations of 4´-deoxyflavones and 4´-hydroxyflavones accumulated in the stems and leaves</w:t>
      </w:r>
      <w:ins w:id="190" w:author="Jeongim Kim" w:date="2021-08-17T15:09:00Z">
        <w:r w:rsidR="004F5158">
          <w:rPr>
            <w:rFonts w:ascii="Times New Roman" w:hAnsi="Times New Roman" w:cs="Times New Roman"/>
            <w:sz w:val="24"/>
            <w:szCs w:val="24"/>
          </w:rPr>
          <w:t xml:space="preserve"> (Fig 2)</w:t>
        </w:r>
      </w:ins>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9830E0">
        <w:rPr>
          <w:rFonts w:ascii="Times New Roman" w:hAnsi="Times New Roman" w:cs="Times New Roman"/>
          <w:sz w:val="24"/>
          <w:szCs w:val="24"/>
        </w:rPr>
        <w:instrText xml:space="preserve"> ADDIN ZOTERO_ITEM CSL_CITATION {"citationID":"YsVlWWdx","properties":{"formattedCitation":"(Q. Zhao et al., 2016)","plainCitation":"(Q. Zhao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 xml:space="preserve">is due to root-specific overexpression of several enzymes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 xml:space="preserve">contrast to the </w:t>
      </w:r>
      <w:proofErr w:type="gramStart"/>
      <w:r w:rsidR="00E92903">
        <w:rPr>
          <w:rFonts w:ascii="Times New Roman" w:hAnsi="Times New Roman" w:cs="Times New Roman"/>
          <w:sz w:val="24"/>
          <w:szCs w:val="24"/>
        </w:rPr>
        <w:t>pattern</w:t>
      </w:r>
      <w:proofErr w:type="gramEnd"/>
      <w:r w:rsidR="00E92903">
        <w:rPr>
          <w:rFonts w:ascii="Times New Roman" w:hAnsi="Times New Roman" w:cs="Times New Roman"/>
          <w:sz w:val="24"/>
          <w:szCs w:val="24"/>
        </w:rPr>
        <w:t xml:space="preserve">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w:t>
      </w:r>
      <w:del w:id="191" w:author="Jeongim Kim" w:date="2021-08-17T15:11:00Z">
        <w:r w:rsidR="00F637E7" w:rsidDel="004F5158">
          <w:rPr>
            <w:rFonts w:ascii="Times New Roman" w:hAnsi="Times New Roman" w:cs="Times New Roman"/>
            <w:sz w:val="24"/>
            <w:szCs w:val="24"/>
          </w:rPr>
          <w:delText xml:space="preserve">leaves </w:delText>
        </w:r>
      </w:del>
      <w:ins w:id="192" w:author="Jeongim Kim" w:date="2021-08-17T15:11:00Z">
        <w:r w:rsidR="004F5158">
          <w:rPr>
            <w:rFonts w:ascii="Times New Roman" w:hAnsi="Times New Roman" w:cs="Times New Roman"/>
            <w:sz w:val="24"/>
            <w:szCs w:val="24"/>
          </w:rPr>
          <w:t xml:space="preserve">aerial parts </w:t>
        </w:r>
      </w:ins>
      <w:r w:rsidR="00F637E7">
        <w:rPr>
          <w:rFonts w:ascii="Times New Roman" w:hAnsi="Times New Roman" w:cs="Times New Roman"/>
          <w:sz w:val="24"/>
          <w:szCs w:val="24"/>
        </w:rPr>
        <w:t xml:space="preserve">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del w:id="193" w:author="Jeongim Kim" w:date="2021-08-17T15:12:00Z">
        <w:r w:rsidR="00F637E7" w:rsidDel="004F5158">
          <w:rPr>
            <w:rFonts w:ascii="Times New Roman" w:hAnsi="Times New Roman" w:cs="Times New Roman"/>
            <w:i/>
            <w:iCs/>
            <w:sz w:val="24"/>
            <w:szCs w:val="24"/>
          </w:rPr>
          <w:delText>S. leonardii</w:delText>
        </w:r>
        <w:r w:rsidR="009943A8" w:rsidDel="004F5158">
          <w:rPr>
            <w:rFonts w:ascii="Times New Roman" w:hAnsi="Times New Roman" w:cs="Times New Roman"/>
            <w:sz w:val="24"/>
            <w:szCs w:val="24"/>
          </w:rPr>
          <w:delText xml:space="preserve">. </w:delText>
        </w:r>
      </w:del>
      <w:r w:rsidR="00977A6D">
        <w:rPr>
          <w:rFonts w:ascii="Times New Roman" w:hAnsi="Times New Roman" w:cs="Times New Roman"/>
          <w:i/>
          <w:iCs/>
          <w:sz w:val="24"/>
          <w:szCs w:val="24"/>
        </w:rPr>
        <w:t>S. wrightii</w:t>
      </w:r>
      <w:del w:id="194" w:author="Jeongim Kim" w:date="2021-08-17T15:12:00Z">
        <w:r w:rsidR="00977A6D" w:rsidDel="004F5158">
          <w:rPr>
            <w:rFonts w:ascii="Times New Roman" w:hAnsi="Times New Roman" w:cs="Times New Roman"/>
            <w:sz w:val="24"/>
            <w:szCs w:val="24"/>
          </w:rPr>
          <w:delText xml:space="preserve"> also accumulated notable amounts of 4</w:delText>
        </w:r>
        <w:r w:rsidR="00977A6D" w:rsidRPr="00977A6D" w:rsidDel="004F5158">
          <w:rPr>
            <w:rFonts w:ascii="Times New Roman" w:hAnsi="Times New Roman" w:cs="Times New Roman"/>
            <w:sz w:val="24"/>
            <w:szCs w:val="24"/>
          </w:rPr>
          <w:delText>´</w:delText>
        </w:r>
        <w:r w:rsidR="00977A6D" w:rsidDel="004F5158">
          <w:rPr>
            <w:rFonts w:ascii="Times New Roman" w:hAnsi="Times New Roman" w:cs="Times New Roman"/>
            <w:sz w:val="24"/>
            <w:szCs w:val="24"/>
          </w:rPr>
          <w:delText>-deoxyflavones in its stems</w:delText>
        </w:r>
      </w:del>
      <w:r w:rsidR="00977A6D">
        <w:rPr>
          <w:rFonts w:ascii="Times New Roman" w:hAnsi="Times New Roman" w:cs="Times New Roman"/>
          <w:sz w:val="24"/>
          <w:szCs w:val="24"/>
        </w:rPr>
        <w:t>.</w:t>
      </w:r>
      <w:r w:rsidR="00985E5A">
        <w:rPr>
          <w:rFonts w:ascii="Times New Roman" w:hAnsi="Times New Roman" w:cs="Times New Roman"/>
          <w:sz w:val="24"/>
          <w:szCs w:val="24"/>
        </w:rPr>
        <w:t xml:space="preserve"> </w:t>
      </w:r>
      <w:del w:id="195" w:author="Jeongim Kim" w:date="2021-08-17T15:14:00Z">
        <w:r w:rsidR="00340203" w:rsidDel="004F5158">
          <w:rPr>
            <w:rFonts w:ascii="Times New Roman" w:hAnsi="Times New Roman" w:cs="Times New Roman"/>
            <w:sz w:val="24"/>
            <w:szCs w:val="24"/>
          </w:rPr>
          <w:delText>I</w:delText>
        </w:r>
        <w:r w:rsidR="00977A6D" w:rsidDel="004F5158">
          <w:rPr>
            <w:rFonts w:ascii="Times New Roman" w:hAnsi="Times New Roman" w:cs="Times New Roman"/>
            <w:sz w:val="24"/>
            <w:szCs w:val="24"/>
          </w:rPr>
          <w:delText xml:space="preserve">n comparison, </w:delText>
        </w:r>
        <w:r w:rsidR="00A21714" w:rsidDel="004F5158">
          <w:rPr>
            <w:rFonts w:ascii="Times New Roman" w:hAnsi="Times New Roman" w:cs="Times New Roman"/>
            <w:sz w:val="24"/>
            <w:szCs w:val="24"/>
          </w:rPr>
          <w:delText xml:space="preserve">only trace amounts of </w:delText>
        </w:r>
        <w:r w:rsidR="00A21714" w:rsidRPr="00A21714" w:rsidDel="004F5158">
          <w:rPr>
            <w:rFonts w:ascii="Times New Roman" w:hAnsi="Times New Roman" w:cs="Times New Roman"/>
            <w:sz w:val="24"/>
            <w:szCs w:val="24"/>
          </w:rPr>
          <w:delText>4´</w:delText>
        </w:r>
        <w:r w:rsidR="00A21714" w:rsidDel="004F5158">
          <w:rPr>
            <w:rFonts w:ascii="Times New Roman" w:hAnsi="Times New Roman" w:cs="Times New Roman"/>
            <w:sz w:val="24"/>
            <w:szCs w:val="24"/>
          </w:rPr>
          <w:delText xml:space="preserve">-hydroxyflavones were present in the aerial tissues of </w:delText>
        </w:r>
        <w:r w:rsidR="00977A6D" w:rsidDel="004F5158">
          <w:rPr>
            <w:rFonts w:ascii="Times New Roman" w:hAnsi="Times New Roman" w:cs="Times New Roman"/>
            <w:sz w:val="24"/>
            <w:szCs w:val="24"/>
          </w:rPr>
          <w:delText xml:space="preserve">these </w:delText>
        </w:r>
        <w:r w:rsidR="00E92903" w:rsidDel="004F5158">
          <w:rPr>
            <w:rFonts w:ascii="Times New Roman" w:hAnsi="Times New Roman" w:cs="Times New Roman"/>
            <w:sz w:val="24"/>
            <w:szCs w:val="24"/>
          </w:rPr>
          <w:delText>species</w:delText>
        </w:r>
      </w:del>
      <w:proofErr w:type="gramStart"/>
      <w:ins w:id="196" w:author="Jeongim Kim" w:date="2021-08-17T15:14:00Z">
        <w:r w:rsidR="004F5158">
          <w:rPr>
            <w:rFonts w:ascii="Times New Roman" w:hAnsi="Times New Roman" w:cs="Times New Roman"/>
            <w:sz w:val="24"/>
            <w:szCs w:val="24"/>
          </w:rPr>
          <w:t>Also</w:t>
        </w:r>
        <w:proofErr w:type="gramEnd"/>
        <w:r w:rsidR="004F5158">
          <w:rPr>
            <w:rFonts w:ascii="Times New Roman" w:hAnsi="Times New Roman" w:cs="Times New Roman"/>
            <w:sz w:val="24"/>
            <w:szCs w:val="24"/>
          </w:rPr>
          <w:t xml:space="preserve"> </w:t>
        </w:r>
      </w:ins>
      <w:ins w:id="197" w:author="Jeongim Kim" w:date="2021-08-17T15:20:00Z">
        <w:r w:rsidR="00CE362D">
          <w:rPr>
            <w:rFonts w:ascii="Times New Roman" w:hAnsi="Times New Roman" w:cs="Times New Roman"/>
            <w:sz w:val="24"/>
            <w:szCs w:val="24"/>
          </w:rPr>
          <w:t>several species including</w:t>
        </w:r>
      </w:ins>
      <w:ins w:id="198" w:author="Jeongim Kim" w:date="2021-08-17T15:15:00Z">
        <w:r w:rsidR="004F5158">
          <w:rPr>
            <w:rFonts w:ascii="Times New Roman" w:hAnsi="Times New Roman" w:cs="Times New Roman"/>
            <w:sz w:val="24"/>
            <w:szCs w:val="24"/>
          </w:rPr>
          <w:t xml:space="preserve"> </w:t>
        </w:r>
        <w:r w:rsidR="004F5158" w:rsidRPr="004F5158">
          <w:rPr>
            <w:rFonts w:ascii="Times New Roman" w:hAnsi="Times New Roman" w:cs="Times New Roman"/>
            <w:i/>
            <w:iCs/>
            <w:sz w:val="24"/>
            <w:szCs w:val="24"/>
            <w:rPrChange w:id="199" w:author="Jeongim Kim" w:date="2021-08-17T15:15:00Z">
              <w:rPr>
                <w:rFonts w:ascii="Times New Roman" w:hAnsi="Times New Roman" w:cs="Times New Roman"/>
                <w:sz w:val="24"/>
                <w:szCs w:val="24"/>
              </w:rPr>
            </w:rPrChange>
          </w:rPr>
          <w:t xml:space="preserve">S. </w:t>
        </w:r>
      </w:ins>
      <w:ins w:id="200" w:author="Jeongim Kim" w:date="2021-08-17T15:20:00Z">
        <w:r w:rsidR="00CE362D">
          <w:rPr>
            <w:rFonts w:ascii="Times New Roman" w:hAnsi="Times New Roman" w:cs="Times New Roman"/>
            <w:i/>
            <w:iCs/>
            <w:sz w:val="24"/>
            <w:szCs w:val="24"/>
          </w:rPr>
          <w:t>baicalensis</w:t>
        </w:r>
      </w:ins>
      <w:ins w:id="201" w:author="Jeongim Kim" w:date="2021-08-17T15:14:00Z">
        <w:r w:rsidR="004F5158" w:rsidRPr="004F5158">
          <w:rPr>
            <w:rFonts w:ascii="Times New Roman" w:hAnsi="Times New Roman" w:cs="Times New Roman"/>
            <w:i/>
            <w:iCs/>
            <w:sz w:val="24"/>
            <w:szCs w:val="24"/>
            <w:rPrChange w:id="202" w:author="Jeongim Kim" w:date="2021-08-17T15:15:00Z">
              <w:rPr>
                <w:rFonts w:ascii="Times New Roman" w:hAnsi="Times New Roman" w:cs="Times New Roman"/>
                <w:sz w:val="24"/>
                <w:szCs w:val="24"/>
              </w:rPr>
            </w:rPrChange>
          </w:rPr>
          <w:t xml:space="preserve"> </w:t>
        </w:r>
        <w:r w:rsidR="004F5158">
          <w:rPr>
            <w:rFonts w:ascii="Times New Roman" w:hAnsi="Times New Roman" w:cs="Times New Roman"/>
            <w:sz w:val="24"/>
            <w:szCs w:val="24"/>
          </w:rPr>
          <w:t>accumulate</w:t>
        </w:r>
      </w:ins>
      <w:ins w:id="203" w:author="Jeongim Kim" w:date="2021-08-17T15:18:00Z">
        <w:r w:rsidR="00CE362D">
          <w:rPr>
            <w:rFonts w:ascii="Times New Roman" w:hAnsi="Times New Roman" w:cs="Times New Roman"/>
            <w:sz w:val="24"/>
            <w:szCs w:val="24"/>
          </w:rPr>
          <w:t>d</w:t>
        </w:r>
      </w:ins>
      <w:ins w:id="204" w:author="Jeongim Kim" w:date="2021-08-17T15:14:00Z">
        <w:r w:rsidR="004F5158">
          <w:rPr>
            <w:rFonts w:ascii="Times New Roman" w:hAnsi="Times New Roman" w:cs="Times New Roman"/>
            <w:sz w:val="24"/>
            <w:szCs w:val="24"/>
          </w:rPr>
          <w:t xml:space="preserve"> chrysin and/or chrysin </w:t>
        </w:r>
      </w:ins>
      <w:ins w:id="205" w:author="Jeongim Kim" w:date="2021-08-17T15:23:00Z">
        <w:r w:rsidR="00CE362D">
          <w:rPr>
            <w:rFonts w:ascii="Times New Roman" w:hAnsi="Times New Roman" w:cs="Times New Roman"/>
            <w:sz w:val="24"/>
            <w:szCs w:val="24"/>
          </w:rPr>
          <w:t>7-glucuronnide</w:t>
        </w:r>
      </w:ins>
      <w:ins w:id="206" w:author="Jeongim Kim" w:date="2021-08-17T15:14:00Z">
        <w:r w:rsidR="004F5158">
          <w:rPr>
            <w:rFonts w:ascii="Times New Roman" w:hAnsi="Times New Roman" w:cs="Times New Roman"/>
            <w:sz w:val="24"/>
            <w:szCs w:val="24"/>
          </w:rPr>
          <w:t xml:space="preserve"> in their leaves (Fig 2a)</w:t>
        </w:r>
      </w:ins>
      <w:ins w:id="207" w:author="Jeongim Kim" w:date="2021-08-17T15:49:00Z">
        <w:r w:rsidR="00D208EB">
          <w:rPr>
            <w:rFonts w:ascii="Times New Roman" w:hAnsi="Times New Roman" w:cs="Times New Roman"/>
            <w:sz w:val="24"/>
            <w:szCs w:val="24"/>
          </w:rPr>
          <w:t xml:space="preserve">. </w:t>
        </w:r>
      </w:ins>
      <w:ins w:id="208" w:author="Jeongim Kim" w:date="2021-08-17T15:50:00Z">
        <w:r w:rsidR="00D208EB">
          <w:rPr>
            <w:rFonts w:ascii="Times New Roman" w:hAnsi="Times New Roman" w:cs="Times New Roman"/>
            <w:sz w:val="24"/>
            <w:szCs w:val="24"/>
          </w:rPr>
          <w:t>This suggests</w:t>
        </w:r>
      </w:ins>
      <w:ins w:id="209" w:author="Jeongim Kim" w:date="2021-08-17T15:49:00Z">
        <w:r w:rsidR="00D208EB">
          <w:rPr>
            <w:rFonts w:ascii="Times New Roman" w:hAnsi="Times New Roman" w:cs="Times New Roman"/>
            <w:sz w:val="24"/>
            <w:szCs w:val="24"/>
          </w:rPr>
          <w:t xml:space="preserve"> that the expression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 xml:space="preserve">-deoxyflavone enzyme isoforms is not perfectly root-specific, </w:t>
        </w:r>
      </w:ins>
      <w:del w:id="210" w:author="Jeongim Kim" w:date="2021-08-17T15:23:00Z">
        <w:r w:rsidR="00340203" w:rsidDel="00CE362D">
          <w:rPr>
            <w:rFonts w:ascii="Times New Roman" w:hAnsi="Times New Roman" w:cs="Times New Roman"/>
            <w:sz w:val="24"/>
            <w:szCs w:val="24"/>
          </w:rPr>
          <w:delText>. Thus,</w:delText>
        </w:r>
        <w:r w:rsidR="00E92903" w:rsidDel="00CE362D">
          <w:rPr>
            <w:rFonts w:ascii="Times New Roman" w:hAnsi="Times New Roman" w:cs="Times New Roman"/>
            <w:sz w:val="24"/>
            <w:szCs w:val="24"/>
          </w:rPr>
          <w:delText xml:space="preserve"> </w:delText>
        </w:r>
        <w:r w:rsidR="005C0083" w:rsidDel="00CE362D">
          <w:rPr>
            <w:rFonts w:ascii="Times New Roman" w:hAnsi="Times New Roman" w:cs="Times New Roman"/>
            <w:sz w:val="24"/>
            <w:szCs w:val="24"/>
          </w:rPr>
          <w:delText>this result suggests</w:delText>
        </w:r>
      </w:del>
      <w:del w:id="211" w:author="Jeongim Kim" w:date="2021-08-17T15:50:00Z">
        <w:r w:rsidR="005C0083" w:rsidDel="00D208EB">
          <w:rPr>
            <w:rFonts w:ascii="Times New Roman" w:hAnsi="Times New Roman" w:cs="Times New Roman"/>
            <w:sz w:val="24"/>
            <w:szCs w:val="24"/>
          </w:rPr>
          <w:delText xml:space="preserve"> </w:delText>
        </w:r>
      </w:del>
      <w:del w:id="212" w:author="Jeongim Kim" w:date="2021-08-17T15:41:00Z">
        <w:r w:rsidR="005C0083" w:rsidDel="00CE362D">
          <w:rPr>
            <w:rFonts w:ascii="Times New Roman" w:hAnsi="Times New Roman" w:cs="Times New Roman"/>
            <w:sz w:val="24"/>
            <w:szCs w:val="24"/>
          </w:rPr>
          <w:delText xml:space="preserve">an upregulation of at least one </w:delText>
        </w:r>
        <w:r w:rsidR="005C0083" w:rsidRPr="005C0083" w:rsidDel="00CE362D">
          <w:rPr>
            <w:rFonts w:ascii="Times New Roman" w:hAnsi="Times New Roman" w:cs="Times New Roman"/>
            <w:sz w:val="24"/>
            <w:szCs w:val="24"/>
          </w:rPr>
          <w:delText>4´-</w:delText>
        </w:r>
        <w:r w:rsidR="005C0083" w:rsidDel="00CE362D">
          <w:rPr>
            <w:rFonts w:ascii="Times New Roman" w:hAnsi="Times New Roman" w:cs="Times New Roman"/>
            <w:sz w:val="24"/>
            <w:szCs w:val="24"/>
          </w:rPr>
          <w:delText xml:space="preserve">deoxyflavone specific biosynthetic gene, rather than an </w:delText>
        </w:r>
        <w:r w:rsidR="005C0083" w:rsidDel="00CE362D">
          <w:rPr>
            <w:rFonts w:ascii="Times New Roman" w:hAnsi="Times New Roman" w:cs="Times New Roman"/>
            <w:sz w:val="24"/>
            <w:szCs w:val="24"/>
          </w:rPr>
          <w:lastRenderedPageBreak/>
          <w:delText xml:space="preserve">upregulation of </w:delText>
        </w:r>
        <w:r w:rsidR="00044922" w:rsidDel="00CE362D">
          <w:rPr>
            <w:rFonts w:ascii="Times New Roman" w:hAnsi="Times New Roman" w:cs="Times New Roman"/>
            <w:sz w:val="24"/>
            <w:szCs w:val="24"/>
          </w:rPr>
          <w:delText xml:space="preserve">genes with similar activity in both </w:delText>
        </w:r>
        <w:r w:rsidR="00044922" w:rsidRPr="00044922" w:rsidDel="00CE362D">
          <w:rPr>
            <w:rFonts w:ascii="Times New Roman" w:hAnsi="Times New Roman" w:cs="Times New Roman"/>
            <w:sz w:val="24"/>
            <w:szCs w:val="24"/>
          </w:rPr>
          <w:delText>4´-</w:delText>
        </w:r>
        <w:r w:rsidR="00044922" w:rsidDel="00CE362D">
          <w:rPr>
            <w:rFonts w:ascii="Times New Roman" w:hAnsi="Times New Roman" w:cs="Times New Roman"/>
            <w:sz w:val="24"/>
            <w:szCs w:val="24"/>
          </w:rPr>
          <w:delText xml:space="preserve">deoxyflavone and </w:delText>
        </w:r>
        <w:r w:rsidR="00044922" w:rsidRPr="00044922" w:rsidDel="00CE362D">
          <w:rPr>
            <w:rFonts w:ascii="Times New Roman" w:hAnsi="Times New Roman" w:cs="Times New Roman"/>
            <w:sz w:val="24"/>
            <w:szCs w:val="24"/>
          </w:rPr>
          <w:delText>4´-</w:delText>
        </w:r>
        <w:r w:rsidR="00044922" w:rsidDel="00CE362D">
          <w:rPr>
            <w:rFonts w:ascii="Times New Roman" w:hAnsi="Times New Roman" w:cs="Times New Roman"/>
            <w:sz w:val="24"/>
            <w:szCs w:val="24"/>
          </w:rPr>
          <w:delText>hydroxyflavone biosynthesis</w:delText>
        </w:r>
      </w:del>
      <w:ins w:id="213" w:author="Jeongim Kim" w:date="2021-08-17T15:50:00Z">
        <w:r w:rsidR="00D208EB">
          <w:rPr>
            <w:rFonts w:ascii="Times New Roman" w:hAnsi="Times New Roman" w:cs="Times New Roman"/>
            <w:sz w:val="24"/>
            <w:szCs w:val="24"/>
          </w:rPr>
          <w:t>and</w:t>
        </w:r>
      </w:ins>
      <w:ins w:id="214" w:author="Jeongim Kim" w:date="2021-08-17T15:24:00Z">
        <w:r w:rsidR="00CE362D">
          <w:rPr>
            <w:rFonts w:ascii="Times New Roman" w:hAnsi="Times New Roman" w:cs="Times New Roman"/>
            <w:sz w:val="24"/>
            <w:szCs w:val="24"/>
          </w:rPr>
          <w:t xml:space="preserve"> some enzymes </w:t>
        </w:r>
      </w:ins>
      <w:ins w:id="215" w:author="Jeongim Kim" w:date="2021-08-17T15:44:00Z">
        <w:r w:rsidR="00CE362D">
          <w:rPr>
            <w:rFonts w:ascii="Times New Roman" w:hAnsi="Times New Roman" w:cs="Times New Roman"/>
            <w:sz w:val="24"/>
            <w:szCs w:val="24"/>
          </w:rPr>
          <w:t xml:space="preserve">having activities </w:t>
        </w:r>
      </w:ins>
      <w:ins w:id="216" w:author="Jeongim Kim" w:date="2021-08-17T15:45:00Z">
        <w:r w:rsidR="00CE362D">
          <w:rPr>
            <w:rFonts w:ascii="Times New Roman" w:hAnsi="Times New Roman" w:cs="Times New Roman"/>
            <w:sz w:val="24"/>
            <w:szCs w:val="24"/>
          </w:rPr>
          <w:t xml:space="preserve">toward </w:t>
        </w:r>
        <w:r w:rsidR="00CE362D" w:rsidRPr="008D5C53">
          <w:rPr>
            <w:rFonts w:ascii="Times New Roman" w:hAnsi="Times New Roman" w:cs="Times New Roman"/>
            <w:sz w:val="24"/>
            <w:szCs w:val="24"/>
            <w:highlight w:val="yellow"/>
          </w:rPr>
          <w:t>4´-deoxyflavone</w:t>
        </w:r>
        <w:r w:rsidR="00CE362D">
          <w:rPr>
            <w:rFonts w:ascii="Times New Roman" w:hAnsi="Times New Roman" w:cs="Times New Roman"/>
            <w:sz w:val="24"/>
            <w:szCs w:val="24"/>
          </w:rPr>
          <w:t xml:space="preserve"> precursors such as</w:t>
        </w:r>
      </w:ins>
      <w:ins w:id="217" w:author="Jeongim Kim" w:date="2021-08-17T15:26:00Z">
        <w:r w:rsidR="00CE362D">
          <w:rPr>
            <w:rFonts w:ascii="Times New Roman" w:hAnsi="Times New Roman" w:cs="Times New Roman"/>
            <w:sz w:val="24"/>
            <w:szCs w:val="24"/>
          </w:rPr>
          <w:t xml:space="preserve"> SbCLL-7 and SbCHS-2 </w:t>
        </w:r>
      </w:ins>
      <w:ins w:id="218" w:author="Jeongim Kim" w:date="2021-08-17T15:46:00Z">
        <w:r w:rsidR="00CE362D">
          <w:rPr>
            <w:rFonts w:ascii="Times New Roman" w:hAnsi="Times New Roman" w:cs="Times New Roman"/>
            <w:sz w:val="24"/>
            <w:szCs w:val="24"/>
          </w:rPr>
          <w:t>may be</w:t>
        </w:r>
      </w:ins>
      <w:ins w:id="219" w:author="Jeongim Kim" w:date="2021-08-17T15:25:00Z">
        <w:r w:rsidR="00CE362D">
          <w:rPr>
            <w:rFonts w:ascii="Times New Roman" w:hAnsi="Times New Roman" w:cs="Times New Roman"/>
            <w:sz w:val="24"/>
            <w:szCs w:val="24"/>
          </w:rPr>
          <w:t xml:space="preserve"> </w:t>
        </w:r>
      </w:ins>
      <w:ins w:id="220" w:author="Jeongim Kim" w:date="2021-08-17T15:26:00Z">
        <w:r w:rsidR="00CE362D">
          <w:rPr>
            <w:rFonts w:ascii="Times New Roman" w:hAnsi="Times New Roman" w:cs="Times New Roman"/>
            <w:sz w:val="24"/>
            <w:szCs w:val="24"/>
          </w:rPr>
          <w:t xml:space="preserve">active </w:t>
        </w:r>
      </w:ins>
      <w:ins w:id="221" w:author="Jeongim Kim" w:date="2021-08-17T15:25:00Z">
        <w:r w:rsidR="00CE362D">
          <w:rPr>
            <w:rFonts w:ascii="Times New Roman" w:hAnsi="Times New Roman" w:cs="Times New Roman"/>
            <w:sz w:val="24"/>
            <w:szCs w:val="24"/>
          </w:rPr>
          <w:t>in both roots and aerial parts</w:t>
        </w:r>
      </w:ins>
      <w:ins w:id="222" w:author="Jeongim Kim" w:date="2021-08-17T15:26:00Z">
        <w:r w:rsidR="00CE362D">
          <w:rPr>
            <w:rFonts w:ascii="Times New Roman" w:hAnsi="Times New Roman" w:cs="Times New Roman"/>
            <w:sz w:val="24"/>
            <w:szCs w:val="24"/>
          </w:rPr>
          <w:t xml:space="preserve"> at least under our growt</w:t>
        </w:r>
      </w:ins>
      <w:ins w:id="223" w:author="Jeongim Kim" w:date="2021-08-17T15:27:00Z">
        <w:r w:rsidR="00CE362D">
          <w:rPr>
            <w:rFonts w:ascii="Times New Roman" w:hAnsi="Times New Roman" w:cs="Times New Roman"/>
            <w:sz w:val="24"/>
            <w:szCs w:val="24"/>
          </w:rPr>
          <w:t>h condition</w:t>
        </w:r>
      </w:ins>
      <w:r w:rsidR="00044922">
        <w:rPr>
          <w:rFonts w:ascii="Times New Roman" w:hAnsi="Times New Roman" w:cs="Times New Roman"/>
          <w:sz w:val="24"/>
          <w:szCs w:val="24"/>
        </w:rPr>
        <w:t>.</w:t>
      </w:r>
      <w:r w:rsidR="00022714">
        <w:rPr>
          <w:rFonts w:ascii="Times New Roman" w:hAnsi="Times New Roman" w:cs="Times New Roman"/>
          <w:sz w:val="24"/>
          <w:szCs w:val="24"/>
        </w:rPr>
        <w:t xml:space="preserve"> </w:t>
      </w:r>
      <w:ins w:id="224" w:author="Jeongim Kim" w:date="2021-08-17T15:50:00Z">
        <w:r w:rsidR="00D208EB">
          <w:rPr>
            <w:rFonts w:ascii="Times New Roman" w:hAnsi="Times New Roman" w:cs="Times New Roman"/>
            <w:sz w:val="24"/>
            <w:szCs w:val="24"/>
          </w:rPr>
          <w:t>It is also possible that some fraction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-deoxyflavones being synthesized in the roots are being transported to the aerial parts.</w:t>
        </w:r>
      </w:ins>
      <w:ins w:id="225" w:author="Jeongim Kim" w:date="2021-08-17T15:51:00Z">
        <w:r w:rsidR="00D208EB">
          <w:rPr>
            <w:rFonts w:ascii="Times New Roman" w:hAnsi="Times New Roman" w:cs="Times New Roman"/>
            <w:sz w:val="24"/>
            <w:szCs w:val="24"/>
          </w:rPr>
          <w:t xml:space="preserve"> The fact that 4</w:t>
        </w:r>
        <w:r w:rsidR="00D208EB" w:rsidRPr="006F09F3">
          <w:rPr>
            <w:rFonts w:ascii="Times New Roman" w:hAnsi="Times New Roman" w:cs="Times New Roman"/>
            <w:sz w:val="24"/>
            <w:szCs w:val="24"/>
          </w:rPr>
          <w:t>´</w:t>
        </w:r>
        <w:r w:rsidR="00D208EB">
          <w:rPr>
            <w:rFonts w:ascii="Times New Roman" w:hAnsi="Times New Roman" w:cs="Times New Roman"/>
            <w:sz w:val="24"/>
            <w:szCs w:val="24"/>
          </w:rPr>
          <w:t>-hydroxyflavones</w:t>
        </w:r>
      </w:ins>
      <w:ins w:id="226" w:author="Jeongim Kim" w:date="2021-08-17T15:52:00Z">
        <w:r w:rsidR="00D208EB">
          <w:rPr>
            <w:rFonts w:ascii="Times New Roman" w:hAnsi="Times New Roman" w:cs="Times New Roman"/>
            <w:sz w:val="24"/>
            <w:szCs w:val="24"/>
          </w:rPr>
          <w:t xml:space="preserve"> were not detected in roots of most species indica</w:t>
        </w:r>
        <w:r w:rsidR="00D208EB" w:rsidRPr="00D208EB">
          <w:rPr>
            <w:rFonts w:ascii="Times New Roman" w:hAnsi="Times New Roman" w:cs="Times New Roman"/>
            <w:sz w:val="24"/>
            <w:szCs w:val="24"/>
          </w:rPr>
          <w:t xml:space="preserve">tes </w:t>
        </w:r>
      </w:ins>
      <w:del w:id="227" w:author="Jeongim Kim" w:date="2021-08-17T15:53:00Z">
        <w:r w:rsidR="00022714" w:rsidRPr="00D208EB" w:rsidDel="00D208EB">
          <w:rPr>
            <w:rFonts w:ascii="Times New Roman" w:hAnsi="Times New Roman" w:cs="Times New Roman"/>
            <w:sz w:val="24"/>
            <w:szCs w:val="24"/>
          </w:rPr>
          <w:delText xml:space="preserve">For all species we selected, differences in root and aerial tissue flavone profiles indicates </w:delText>
        </w:r>
      </w:del>
      <w:r w:rsidR="00022714" w:rsidRPr="00D208EB">
        <w:rPr>
          <w:rFonts w:ascii="Times New Roman" w:hAnsi="Times New Roman" w:cs="Times New Roman"/>
          <w:sz w:val="24"/>
          <w:szCs w:val="24"/>
        </w:rPr>
        <w:t>the selectivity of enzymes towards either 4´-deoxyflavones or 4´-hydroxyflavones (or their respective precursors), as well as organ-specific regulation of biosynthetic gene expression.</w:t>
      </w:r>
    </w:p>
    <w:p w14:paraId="2B298595" w14:textId="1515D640" w:rsidR="009830E0" w:rsidRDefault="009830E0" w:rsidP="009830E0">
      <w:pPr>
        <w:spacing w:after="0" w:line="36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xml:space="preserve">, which we found to accumulate high concentrations of oroxylin A, and its 7-glucuronide, oroxyloside, in its leaves. These concentrations exceeded that which we detected in any organ of all other species included in our organ-specific profiling. Oroxylin A is a 4´-deoxyflavone which has been demonstrated to exhibit memory enhancement and neuroprotective effects in rat models </w:t>
      </w:r>
      <w:r>
        <w:rPr>
          <w:rFonts w:ascii="Times New Roman" w:hAnsi="Times New Roman" w:cs="Times New Roman"/>
          <w:sz w:val="24"/>
        </w:rPr>
        <w:fldChar w:fldCharType="begin"/>
      </w:r>
      <w:r w:rsidR="00B73077">
        <w:rPr>
          <w:rFonts w:ascii="Times New Roman" w:hAnsi="Times New Roman" w:cs="Times New Roman"/>
          <w:sz w:val="24"/>
        </w:rPr>
        <w:instrText xml:space="preserve"> ADDIN ZOTERO_ITEM CSL_CITATION {"citationID":"TmMAcq6x","properties":{"formattedCitation":"(Jeon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Pr>
          <w:rFonts w:ascii="Times New Roman" w:hAnsi="Times New Roman" w:cs="Times New Roman"/>
          <w:sz w:val="24"/>
        </w:rPr>
        <w:fldChar w:fldCharType="separate"/>
      </w:r>
      <w:r w:rsidR="00B73077" w:rsidRPr="00B73077">
        <w:rPr>
          <w:rFonts w:ascii="Times New Roman" w:hAnsi="Times New Roman" w:cs="Times New Roman"/>
          <w:sz w:val="24"/>
        </w:rPr>
        <w:t>(Jeon et al., 2011, 2012)</w:t>
      </w:r>
      <w:r>
        <w:rPr>
          <w:rFonts w:ascii="Times New Roman" w:hAnsi="Times New Roman" w:cs="Times New Roman"/>
          <w:sz w:val="24"/>
        </w:rPr>
        <w:fldChar w:fldCharType="end"/>
      </w:r>
      <w:r>
        <w:rPr>
          <w:rFonts w:ascii="Times New Roman" w:hAnsi="Times New Roman" w:cs="Times New Roman"/>
          <w:sz w:val="24"/>
        </w:rPr>
        <w:t xml:space="preserve">. The most likely route for oroxylin A biosynthesis is methylation of baicalein at its 6-OH group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{"citationID":"luykSKsd","properties":{"formattedCitation":"(Elkin et al., 2018)","plainCitation":"(Elkin et al., 2018)","noteIndex":0},"citationItems":[{"id":189,"uris":["http://zotero.org/users/7389210/items/AJ8S3Q89"],"uri":["http://zotero.org/users/7389210/items/AJ8S3Q89"],"itemData":{"id":189,"type":"article-journal","abstract":"Perennial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(Elkin et al., 2018)</w:t>
      </w:r>
      <w:r>
        <w:rPr>
          <w:rFonts w:ascii="Times New Roman" w:hAnsi="Times New Roman" w:cs="Times New Roman"/>
          <w:sz w:val="24"/>
        </w:rPr>
        <w:fldChar w:fldCharType="end"/>
      </w:r>
      <w:r>
        <w:rPr>
          <w:rFonts w:ascii="Times New Roman" w:hAnsi="Times New Roman" w:cs="Times New Roman"/>
          <w:sz w:val="24"/>
        </w:rPr>
        <w:t xml:space="preserve">. Although previous works have identified a variety of O-methyltransferases (OMTs) in plants, OMTs with high specificity for the 6-OH group in flavonoids are rare, as the reaction is biochemically unfavorable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{"citationID":"QsWFVqJU","properties":{"formattedCitation":"(Zhang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The absence of another species in our analysis which accumulated comparable amounts of oroxylin A and oroxyloside indicates the possible evolution of a highly regioselective OMT in </w:t>
      </w:r>
      <w:r>
        <w:rPr>
          <w:rFonts w:ascii="Times New Roman" w:hAnsi="Times New Roman" w:cs="Times New Roman"/>
          <w:i/>
          <w:iCs/>
          <w:sz w:val="24"/>
        </w:rPr>
        <w:t>S. racemosa</w:t>
      </w:r>
      <w:r>
        <w:rPr>
          <w:rFonts w:ascii="Times New Roman" w:hAnsi="Times New Roman" w:cs="Times New Roman"/>
          <w:sz w:val="24"/>
        </w:rPr>
        <w:t>. Work in sweet basil (</w:t>
      </w:r>
      <w:proofErr w:type="spellStart"/>
      <w:r>
        <w:rPr>
          <w:rFonts w:ascii="Times New Roman" w:hAnsi="Times New Roman" w:cs="Times New Roman"/>
          <w:i/>
          <w:iCs/>
          <w:sz w:val="24"/>
        </w:rPr>
        <w:t>Ocimum</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a species also in the Lamiaceae family with </w:t>
      </w:r>
      <w:r>
        <w:rPr>
          <w:rFonts w:ascii="Times New Roman" w:hAnsi="Times New Roman" w:cs="Times New Roman"/>
          <w:i/>
          <w:iCs/>
          <w:sz w:val="24"/>
        </w:rPr>
        <w:t>Scutellaria</w:t>
      </w:r>
      <w:r>
        <w:rPr>
          <w:rFonts w:ascii="Times New Roman" w:hAnsi="Times New Roman" w:cs="Times New Roman"/>
          <w:sz w:val="24"/>
        </w:rPr>
        <w:t xml:space="preserve">, identified a methyltransferase capable of specific methylation of the 6-OH group of scutellarein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{"citationID":"BoLXYhUm","properties":{"formattedCitation":"(Berim et al., 2012)","plainCitation":"(Berim et al., 2012)","noteIndex":0},"citationItems":[{"id":187,"uris":["http://zotero.org/users/7389210/items/4B9EBITS"],"uri":["http://zotero.org/users/7389210/items/4B9EBITS"],"itemData":{"id":187,"type":"article-journal","abstract":"Polymethoxylated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(Berim et al., 2012)</w:t>
      </w:r>
      <w:r>
        <w:rPr>
          <w:rFonts w:ascii="Times New Roman" w:hAnsi="Times New Roman" w:cs="Times New Roman"/>
          <w:sz w:val="24"/>
        </w:rPr>
        <w:fldChar w:fldCharType="end"/>
      </w:r>
      <w:r>
        <w:rPr>
          <w:rFonts w:ascii="Times New Roman" w:hAnsi="Times New Roman" w:cs="Times New Roman"/>
          <w:sz w:val="24"/>
        </w:rPr>
        <w:t>. Scutellar</w:t>
      </w:r>
      <w:r w:rsidR="003D51B8">
        <w:rPr>
          <w:rFonts w:ascii="Times New Roman" w:hAnsi="Times New Roman" w:cs="Times New Roman"/>
          <w:sz w:val="24"/>
        </w:rPr>
        <w:t>e</w:t>
      </w:r>
      <w:r>
        <w:rPr>
          <w:rFonts w:ascii="Times New Roman" w:hAnsi="Times New Roman" w:cs="Times New Roman"/>
          <w:sz w:val="24"/>
        </w:rPr>
        <w:t xml:space="preserve">in is a 4´-hydroxyflavone identical in structure to baicalein apart from its 4´-OH group. To ensure the proper orientation of its substrate, and thus its regioselectivity, the </w:t>
      </w:r>
      <w:r>
        <w:rPr>
          <w:rFonts w:ascii="Times New Roman" w:hAnsi="Times New Roman" w:cs="Times New Roman"/>
          <w:i/>
          <w:iCs/>
          <w:sz w:val="24"/>
        </w:rPr>
        <w:t xml:space="preserve">O.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OMT uses a Thr</w:t>
      </w:r>
      <w:ins w:id="228" w:author="Jeongim Kim" w:date="2021-08-17T15:56:00Z">
        <w:r w:rsidR="00B93E13">
          <w:rPr>
            <w:rFonts w:ascii="Times New Roman" w:hAnsi="Times New Roman" w:cs="Times New Roman"/>
            <w:sz w:val="24"/>
          </w:rPr>
          <w:t xml:space="preserve">eonine </w:t>
        </w:r>
      </w:ins>
      <w:del w:id="229" w:author="Jeongim Kim" w:date="2021-08-17T15:56:00Z">
        <w:r w:rsidDel="00B93E13">
          <w:rPr>
            <w:rFonts w:ascii="Times New Roman" w:hAnsi="Times New Roman" w:cs="Times New Roman"/>
            <w:sz w:val="24"/>
          </w:rPr>
          <w:delText xml:space="preserve"> </w:delText>
        </w:r>
      </w:del>
      <w:r>
        <w:rPr>
          <w:rFonts w:ascii="Times New Roman" w:hAnsi="Times New Roman" w:cs="Times New Roman"/>
          <w:sz w:val="24"/>
        </w:rPr>
        <w:t xml:space="preserve">residue to hydrogen bond with the 4´-OH group of scutellarein. However, as baicalein has no 4´-OH group, it would be impossible for a regioselective OMT in </w:t>
      </w:r>
      <w:r>
        <w:rPr>
          <w:rFonts w:ascii="Times New Roman" w:hAnsi="Times New Roman" w:cs="Times New Roman"/>
          <w:i/>
          <w:iCs/>
          <w:sz w:val="24"/>
        </w:rPr>
        <w:t xml:space="preserve">S. racemosa </w:t>
      </w:r>
      <w:r>
        <w:rPr>
          <w:rFonts w:ascii="Times New Roman" w:hAnsi="Times New Roman" w:cs="Times New Roman"/>
          <w:sz w:val="24"/>
        </w:rPr>
        <w:t xml:space="preserve">to rely on this interaction during the methylation of baicalein. Research by </w:t>
      </w:r>
      <w:r>
        <w:rPr>
          <w:rFonts w:ascii="Times New Roman" w:hAnsi="Times New Roman" w:cs="Times New Roman"/>
          <w:sz w:val="24"/>
        </w:rPr>
        <w:fldChar w:fldCharType="begin"/>
      </w:r>
      <w:r w:rsidR="00001E12">
        <w:rPr>
          <w:rFonts w:ascii="Times New Roman" w:hAnsi="Times New Roman" w:cs="Times New Roman"/>
          <w:sz w:val="24"/>
        </w:rPr>
        <w:instrText xml:space="preserve"> ADDIN ZOTERO_ITEM CSL_CITATION {"citationID":"JmvD8Lff","properties":{"formattedCitation":"(Zhang et al., 2016)","plainCitation":"(Zhang et al., 2016)","dontUpdate":true,"noteIndex":0},"citationItems":[{"id":188,"uris":["http://zotero.org/users/7389210/items/ZPDGPP49"],"uri":["http://zotero.org/users/7389210/items/ZPDGPP49"],"itemData":{"id":188,"type":"article-journal","abstract":"Oroxylin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 xml:space="preserve">Zhang et al. </w:t>
      </w:r>
      <w:r w:rsidR="003D51B8">
        <w:rPr>
          <w:rFonts w:ascii="Times New Roman" w:hAnsi="Times New Roman" w:cs="Times New Roman"/>
          <w:sz w:val="24"/>
        </w:rPr>
        <w:t>(</w:t>
      </w:r>
      <w:r w:rsidRPr="009830E0">
        <w:rPr>
          <w:rFonts w:ascii="Times New Roman" w:hAnsi="Times New Roman" w:cs="Times New Roman"/>
          <w:sz w:val="24"/>
        </w:rPr>
        <w:t>2016)</w:t>
      </w:r>
      <w:r>
        <w:rPr>
          <w:rFonts w:ascii="Times New Roman" w:hAnsi="Times New Roman" w:cs="Times New Roman"/>
          <w:sz w:val="24"/>
        </w:rPr>
        <w:fldChar w:fldCharType="end"/>
      </w:r>
      <w:r>
        <w:rPr>
          <w:rFonts w:ascii="Times New Roman" w:hAnsi="Times New Roman" w:cs="Times New Roman"/>
          <w:sz w:val="24"/>
        </w:rPr>
        <w:t xml:space="preserve"> in a liverwort species (</w:t>
      </w:r>
      <w:proofErr w:type="spellStart"/>
      <w:r>
        <w:rPr>
          <w:rFonts w:ascii="Times New Roman" w:hAnsi="Times New Roman" w:cs="Times New Roman"/>
          <w:i/>
          <w:iCs/>
          <w:sz w:val="24"/>
        </w:rPr>
        <w:t>Plagiochasma</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appendiculatum</w:t>
      </w:r>
      <w:proofErr w:type="spellEnd"/>
      <w:r>
        <w:rPr>
          <w:rFonts w:ascii="Times New Roman" w:hAnsi="Times New Roman" w:cs="Times New Roman"/>
          <w:sz w:val="24"/>
        </w:rPr>
        <w:t xml:space="preserve">) identified a methyltransferase that is capable of regioselective methylation of the 6-OH group in baicalein. As this OMT has not yet been structurally characterized, the method by which it achieves its specificity remains unknown. The evolutionary distance </w:t>
      </w:r>
      <w:r>
        <w:rPr>
          <w:rFonts w:ascii="Times New Roman" w:hAnsi="Times New Roman" w:cs="Times New Roman"/>
          <w:sz w:val="24"/>
        </w:rPr>
        <w:lastRenderedPageBreak/>
        <w:t xml:space="preserve">separating </w:t>
      </w:r>
      <w:r>
        <w:rPr>
          <w:rFonts w:ascii="Times New Roman" w:hAnsi="Times New Roman" w:cs="Times New Roman"/>
          <w:i/>
          <w:iCs/>
          <w:sz w:val="24"/>
        </w:rPr>
        <w:t xml:space="preserve">S. racemosa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appendiculatum</w:t>
      </w:r>
      <w:proofErr w:type="spellEnd"/>
      <w:r>
        <w:rPr>
          <w:rFonts w:ascii="Times New Roman" w:hAnsi="Times New Roman" w:cs="Times New Roman"/>
          <w:i/>
          <w:iCs/>
          <w:sz w:val="24"/>
        </w:rPr>
        <w:t xml:space="preserve"> </w:t>
      </w:r>
      <w:r>
        <w:rPr>
          <w:rFonts w:ascii="Times New Roman" w:hAnsi="Times New Roman" w:cs="Times New Roman"/>
          <w:sz w:val="24"/>
        </w:rPr>
        <w:t xml:space="preserve">suggests an occurrence of convergent evolution, possibly indicating the physiological importance of oroxylin A and oroxyloside in these species. Future work in </w:t>
      </w:r>
      <w:r>
        <w:rPr>
          <w:rFonts w:ascii="Times New Roman" w:hAnsi="Times New Roman" w:cs="Times New Roman"/>
          <w:i/>
          <w:iCs/>
          <w:sz w:val="24"/>
        </w:rPr>
        <w:t xml:space="preserve">S. racemosa </w:t>
      </w:r>
      <w:r>
        <w:rPr>
          <w:rFonts w:ascii="Times New Roman" w:hAnsi="Times New Roman" w:cs="Times New Roman"/>
          <w:sz w:val="24"/>
        </w:rPr>
        <w:t xml:space="preserve">should be directed towards characterizing its biosynthesis of oroxylin A, with specific attention paid to the potential specialization of OMTs in the pathway. Overall, </w:t>
      </w:r>
      <w:r>
        <w:rPr>
          <w:rFonts w:ascii="Times New Roman" w:hAnsi="Times New Roman" w:cs="Times New Roman"/>
          <w:i/>
          <w:iCs/>
          <w:sz w:val="24"/>
        </w:rPr>
        <w:t xml:space="preserve">S. racemosa </w:t>
      </w:r>
      <w:r>
        <w:rPr>
          <w:rFonts w:ascii="Times New Roman" w:hAnsi="Times New Roman" w:cs="Times New Roman"/>
          <w:sz w:val="24"/>
        </w:rPr>
        <w:t>is a promising target for biotechnology improvement due to the significant bioactive effects of oroxylin A and oroxyloside.</w:t>
      </w:r>
    </w:p>
    <w:p w14:paraId="3BB5855E" w14:textId="62C2E8EA" w:rsidR="00F50404" w:rsidRDefault="00001E12" w:rsidP="00993401">
      <w:pPr>
        <w:spacing w:after="0" w:line="360" w:lineRule="auto"/>
        <w:ind w:firstLine="720"/>
        <w:rPr>
          <w:rFonts w:ascii="Times New Roman" w:hAnsi="Times New Roman" w:cs="Times New Roman"/>
          <w:sz w:val="24"/>
        </w:rPr>
      </w:pPr>
      <w:del w:id="230" w:author="Jeongim Kim" w:date="2021-08-17T15:58:00Z">
        <w:r w:rsidDel="00B93E13">
          <w:rPr>
            <w:rFonts w:ascii="Times New Roman" w:hAnsi="Times New Roman" w:cs="Times New Roman"/>
            <w:sz w:val="24"/>
          </w:rPr>
          <w:delText xml:space="preserve">To our knowledge, the earliest characterization of </w:delText>
        </w:r>
      </w:del>
      <w:ins w:id="231" w:author="Jeongim Kim" w:date="2021-08-17T15:58:00Z">
        <w:r w:rsidR="00B93E13">
          <w:rPr>
            <w:rFonts w:ascii="Times New Roman" w:hAnsi="Times New Roman" w:cs="Times New Roman"/>
            <w:sz w:val="24"/>
          </w:rPr>
          <w:t>I</w:t>
        </w:r>
      </w:ins>
      <w:del w:id="232" w:author="Jeongim Kim" w:date="2021-08-17T15:58:00Z">
        <w:r w:rsidDel="00B93E13">
          <w:rPr>
            <w:rFonts w:ascii="Times New Roman" w:hAnsi="Times New Roman" w:cs="Times New Roman"/>
            <w:sz w:val="24"/>
          </w:rPr>
          <w:delText>i</w:delText>
        </w:r>
      </w:del>
      <w:r>
        <w:rPr>
          <w:rFonts w:ascii="Times New Roman" w:hAnsi="Times New Roman" w:cs="Times New Roman"/>
          <w:sz w:val="24"/>
        </w:rPr>
        <w:t xml:space="preserve">soscutellarein 8-G </w:t>
      </w:r>
      <w:r w:rsidR="002F4175">
        <w:rPr>
          <w:rFonts w:ascii="Times New Roman" w:hAnsi="Times New Roman" w:cs="Times New Roman"/>
          <w:sz w:val="24"/>
        </w:rPr>
        <w:t xml:space="preserve">in any plant </w:t>
      </w:r>
      <w:del w:id="233" w:author="Jeongim Kim" w:date="2021-08-17T15:58:00Z">
        <w:r w:rsidDel="00B93E13">
          <w:rPr>
            <w:rFonts w:ascii="Times New Roman" w:hAnsi="Times New Roman" w:cs="Times New Roman"/>
            <w:sz w:val="24"/>
          </w:rPr>
          <w:delText xml:space="preserve">was </w:delText>
        </w:r>
      </w:del>
      <w:ins w:id="234" w:author="Jeongim Kim" w:date="2021-08-17T15:58:00Z">
        <w:r w:rsidR="00B93E13">
          <w:rPr>
            <w:rFonts w:ascii="Times New Roman" w:hAnsi="Times New Roman" w:cs="Times New Roman"/>
            <w:sz w:val="24"/>
          </w:rPr>
          <w:t xml:space="preserve">has been detected </w:t>
        </w:r>
      </w:ins>
      <w:r>
        <w:rPr>
          <w:rFonts w:ascii="Times New Roman" w:hAnsi="Times New Roman" w:cs="Times New Roman"/>
          <w:sz w:val="24"/>
        </w:rPr>
        <w:t xml:space="preserve">in the liverwort species </w:t>
      </w:r>
      <w:r>
        <w:rPr>
          <w:rFonts w:ascii="Times New Roman" w:hAnsi="Times New Roman" w:cs="Times New Roman"/>
          <w:i/>
          <w:iCs/>
          <w:sz w:val="24"/>
        </w:rPr>
        <w:t xml:space="preserve">Marchantia </w:t>
      </w:r>
      <w:proofErr w:type="spellStart"/>
      <w:r>
        <w:rPr>
          <w:rFonts w:ascii="Times New Roman" w:hAnsi="Times New Roman" w:cs="Times New Roman"/>
          <w:i/>
          <w:iCs/>
          <w:sz w:val="24"/>
        </w:rPr>
        <w:t>berteroana</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{"citationID":"5FFPMZ7B","properties":{"formattedCitation":"(Markham &amp; Porter, 1975)","plainCitation":"(Markham &amp; Porter, 1975)","noteIndex":0},"citationItems":[{"id":1379,"uris":["http://zotero.org/users/7389210/items/USPI97BI"],"uri":["http://zotero.org/users/7389210/items/USPI97BI"],"itemData":{"id":1379,"type":"article-journal","abstract":"The major flavonoid of Marchantia berteroana is hypolaetin 8-O-β-d-glucuronide. This is accompanied by apigenin and luteolin, isoscutellarein (8-hydroxyapigenin) 8-O-β-d-glucuronide, the 7-O-β-d-glucuronide and -galacturonide of apigenin and luteolin, luteolin 3′-O-β-d-glucuronide and -galacturonide, luteolin 7,3′-di-O-β-d-glucuronide and -galacturonide, luteolin 3′,4′-di-O-β-d-glucuronide and -galacturonide, luteolin 7,4′-di-O-β-d-glucuronide, and hypolaetin 8,4′-di-O-β-d-glucuronide. The isoscutellarein and hypolaetin glucuronides, and the galacturonide flavones are all new natural products.","container-title":"Phytochemistry","DOI":"10.1016/0031-9422(75)85194-6","ISSN":"0031-9422","issue":"4","journalAbbreviation":"Phytochemistry","language":"en","page":"1093-1097","source":"ScienceDirect","title":"Isoscutellarein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Pr>
          <w:rFonts w:ascii="Times New Roman" w:hAnsi="Times New Roman" w:cs="Times New Roman"/>
          <w:sz w:val="24"/>
        </w:rPr>
        <w:fldChar w:fldCharType="separate"/>
      </w:r>
      <w:r w:rsidRPr="00001E12">
        <w:rPr>
          <w:rFonts w:ascii="Times New Roman" w:hAnsi="Times New Roman" w:cs="Times New Roman"/>
          <w:sz w:val="24"/>
        </w:rPr>
        <w:t>(Markham &amp; Porter, 1975)</w:t>
      </w:r>
      <w:r>
        <w:rPr>
          <w:rFonts w:ascii="Times New Roman" w:hAnsi="Times New Roman" w:cs="Times New Roman"/>
          <w:sz w:val="24"/>
        </w:rPr>
        <w:fldChar w:fldCharType="end"/>
      </w:r>
      <w:r>
        <w:rPr>
          <w:rFonts w:ascii="Times New Roman" w:hAnsi="Times New Roman" w:cs="Times New Roman"/>
          <w:sz w:val="24"/>
        </w:rPr>
        <w:t>. Following this initial report, Mi</w:t>
      </w:r>
      <w:r w:rsidR="001012FA">
        <w:rPr>
          <w:rFonts w:ascii="Times New Roman" w:hAnsi="Times New Roman" w:cs="Times New Roman"/>
          <w:sz w:val="24"/>
        </w:rPr>
        <w:t xml:space="preserve">yaichi et al. </w:t>
      </w:r>
      <w:r w:rsidR="001012FA">
        <w:rPr>
          <w:rFonts w:ascii="Times New Roman" w:hAnsi="Times New Roman" w:cs="Times New Roman"/>
          <w:sz w:val="24"/>
        </w:rPr>
        <w:fldChar w:fldCharType="begin"/>
      </w:r>
      <w:r w:rsidR="00266D53">
        <w:rPr>
          <w:rFonts w:ascii="Times New Roman" w:hAnsi="Times New Roman" w:cs="Times New Roman"/>
          <w:sz w:val="24"/>
        </w:rPr>
        <w:instrText xml:space="preserve"> ADDIN ZOTERO_ITEM CSL_CITATION {"citationID":"fYco0Byx","properties":{"formattedCitation":"(Miyaichi, Imoto, et al., 1988; Miyaichi, Kizu, et al., 1988)","plainCitation":"(Miyaichi, Imoto, et al., 1988; Miyaichi, Kizu, et al., 1988)","dontUpdate":true,"noteIndex":0},"citationItems":[{"id":1374,"uris":["http://zotero.org/users/7389210/items/RH37KAVN"],"uri":["http://zotero.org/users/7389210/items/RH37KAVN"],"itemData":{"id":1374,"type":"article-journal","container-title":"Japanese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1376,"uris":["http://zotero.org/users/7389210/items/ZK7FTNKG"],"uri":["http://zotero.org/users/7389210/items/ZK7FTNKG"],"itemData":{"id":1376,"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1012FA">
        <w:rPr>
          <w:rFonts w:ascii="Times New Roman" w:hAnsi="Times New Roman" w:cs="Times New Roman"/>
          <w:sz w:val="24"/>
        </w:rPr>
        <w:fldChar w:fldCharType="separate"/>
      </w:r>
      <w:r w:rsidR="001012FA" w:rsidRPr="001012FA">
        <w:rPr>
          <w:rFonts w:ascii="Times New Roman" w:hAnsi="Times New Roman" w:cs="Times New Roman"/>
          <w:sz w:val="24"/>
        </w:rPr>
        <w:t>(1988; 1988)</w:t>
      </w:r>
      <w:r w:rsidR="001012FA">
        <w:rPr>
          <w:rFonts w:ascii="Times New Roman" w:hAnsi="Times New Roman" w:cs="Times New Roman"/>
          <w:sz w:val="24"/>
        </w:rPr>
        <w:fldChar w:fldCharType="end"/>
      </w:r>
      <w:r w:rsidR="001012FA">
        <w:rPr>
          <w:rFonts w:ascii="Times New Roman" w:hAnsi="Times New Roman" w:cs="Times New Roman"/>
          <w:sz w:val="24"/>
        </w:rPr>
        <w:t xml:space="preserve"> detected the flavone in the aerial parts of </w:t>
      </w:r>
      <w:r w:rsidR="001012FA">
        <w:rPr>
          <w:rFonts w:ascii="Times New Roman" w:hAnsi="Times New Roman" w:cs="Times New Roman"/>
          <w:i/>
          <w:iCs/>
          <w:sz w:val="24"/>
        </w:rPr>
        <w:t xml:space="preserve">S. indica </w:t>
      </w:r>
      <w:r w:rsidR="001012FA">
        <w:rPr>
          <w:rFonts w:ascii="Times New Roman" w:hAnsi="Times New Roman" w:cs="Times New Roman"/>
          <w:sz w:val="24"/>
        </w:rPr>
        <w:t xml:space="preserve">and </w:t>
      </w:r>
      <w:r w:rsidR="001012FA">
        <w:rPr>
          <w:rFonts w:ascii="Times New Roman" w:hAnsi="Times New Roman" w:cs="Times New Roman"/>
          <w:i/>
          <w:iCs/>
          <w:sz w:val="24"/>
        </w:rPr>
        <w:t>S. baicalensis</w:t>
      </w:r>
      <w:r w:rsidR="001012FA">
        <w:rPr>
          <w:rFonts w:ascii="Times New Roman" w:hAnsi="Times New Roman" w:cs="Times New Roman"/>
          <w:sz w:val="24"/>
        </w:rPr>
        <w:t>.</w:t>
      </w:r>
      <w:r w:rsidR="00C10FFC">
        <w:rPr>
          <w:rFonts w:ascii="Times New Roman" w:hAnsi="Times New Roman" w:cs="Times New Roman"/>
          <w:sz w:val="24"/>
        </w:rPr>
        <w:t xml:space="preserve"> A</w:t>
      </w:r>
      <w:r w:rsidR="000B69F5">
        <w:rPr>
          <w:rFonts w:ascii="Times New Roman" w:hAnsi="Times New Roman" w:cs="Times New Roman"/>
          <w:sz w:val="24"/>
        </w:rPr>
        <w:t>side from these works</w:t>
      </w:r>
      <w:r w:rsidR="00C10FFC">
        <w:rPr>
          <w:rFonts w:ascii="Times New Roman" w:hAnsi="Times New Roman" w:cs="Times New Roman"/>
          <w:sz w:val="24"/>
        </w:rPr>
        <w:t xml:space="preserve"> by Miyaichi et al.</w:t>
      </w:r>
      <w:r w:rsidR="000B69F5">
        <w:rPr>
          <w:rFonts w:ascii="Times New Roman" w:hAnsi="Times New Roman" w:cs="Times New Roman"/>
          <w:sz w:val="24"/>
        </w:rPr>
        <w:t xml:space="preserve">, few other studies have reported isoscutellarein 8-G in </w:t>
      </w:r>
      <w:r w:rsidR="000B69F5">
        <w:rPr>
          <w:rFonts w:ascii="Times New Roman" w:hAnsi="Times New Roman" w:cs="Times New Roman"/>
          <w:i/>
          <w:iCs/>
          <w:sz w:val="24"/>
        </w:rPr>
        <w:t>Scutellaria</w:t>
      </w:r>
      <w:r w:rsidR="00C10FFC">
        <w:rPr>
          <w:rFonts w:ascii="Times New Roman" w:hAnsi="Times New Roman" w:cs="Times New Roman"/>
          <w:sz w:val="24"/>
        </w:rPr>
        <w:t>, though several have detected its aglycone and 7-O-</w:t>
      </w:r>
      <w:r w:rsidR="00AF4556">
        <w:rPr>
          <w:rFonts w:ascii="Times New Roman" w:hAnsi="Times New Roman" w:cs="Times New Roman"/>
          <w:sz w:val="24"/>
        </w:rPr>
        <w:t>glycosylated</w:t>
      </w:r>
      <w:r w:rsidR="00C10FFC">
        <w:rPr>
          <w:rFonts w:ascii="Times New Roman" w:hAnsi="Times New Roman" w:cs="Times New Roman"/>
          <w:sz w:val="24"/>
        </w:rPr>
        <w:t xml:space="preserve"> forms</w:t>
      </w:r>
      <w:r w:rsidR="00EA7F63">
        <w:rPr>
          <w:rFonts w:ascii="Times New Roman" w:hAnsi="Times New Roman" w:cs="Times New Roman"/>
          <w:sz w:val="24"/>
        </w:rPr>
        <w:t xml:space="preserve"> </w:t>
      </w:r>
      <w:r w:rsidR="00EA7F63">
        <w:rPr>
          <w:rFonts w:ascii="Times New Roman" w:hAnsi="Times New Roman" w:cs="Times New Roman"/>
          <w:sz w:val="24"/>
        </w:rPr>
        <w:fldChar w:fldCharType="begin"/>
      </w:r>
      <w:r w:rsidR="00EA7F63">
        <w:rPr>
          <w:rFonts w:ascii="Times New Roman" w:hAnsi="Times New Roman" w:cs="Times New Roman"/>
          <w:sz w:val="24"/>
        </w:rPr>
        <w:instrText xml:space="preserve"> ADDIN ZOTERO_ITEM CSL_CITATION {"citationID":"RqQdyiRY","properties":{"formattedCitation":"(Karimov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Pr>
          <w:rFonts w:ascii="Times New Roman" w:hAnsi="Times New Roman" w:cs="Times New Roman"/>
          <w:sz w:val="24"/>
        </w:rPr>
        <w:fldChar w:fldCharType="separate"/>
      </w:r>
      <w:r w:rsidR="00EA7F63" w:rsidRPr="00EA7F63">
        <w:rPr>
          <w:rFonts w:ascii="Times New Roman" w:hAnsi="Times New Roman" w:cs="Times New Roman"/>
          <w:sz w:val="24"/>
        </w:rPr>
        <w:t>(Karimov &amp; Botirov, 2017)</w:t>
      </w:r>
      <w:r w:rsidR="00EA7F63">
        <w:rPr>
          <w:rFonts w:ascii="Times New Roman" w:hAnsi="Times New Roman" w:cs="Times New Roman"/>
          <w:sz w:val="24"/>
        </w:rPr>
        <w:fldChar w:fldCharType="end"/>
      </w:r>
      <w:r w:rsidR="00EA7F63">
        <w:rPr>
          <w:rFonts w:ascii="Times New Roman" w:hAnsi="Times New Roman" w:cs="Times New Roman"/>
          <w:sz w:val="24"/>
        </w:rPr>
        <w:t xml:space="preserve">. </w:t>
      </w:r>
      <w:r w:rsidR="005A2C67">
        <w:rPr>
          <w:rFonts w:ascii="Times New Roman" w:hAnsi="Times New Roman" w:cs="Times New Roman"/>
          <w:sz w:val="24"/>
        </w:rPr>
        <w:t>This rarity in detection may be a result of its low abundance</w:t>
      </w:r>
      <w:r w:rsidR="008B56AB">
        <w:rPr>
          <w:rFonts w:ascii="Times New Roman" w:hAnsi="Times New Roman" w:cs="Times New Roman"/>
          <w:sz w:val="24"/>
        </w:rPr>
        <w:t xml:space="preserve"> relative to other</w:t>
      </w:r>
      <w:r w:rsidR="00AF4556">
        <w:rPr>
          <w:rFonts w:ascii="Times New Roman" w:hAnsi="Times New Roman" w:cs="Times New Roman"/>
          <w:sz w:val="24"/>
        </w:rPr>
        <w:t xml:space="preserve"> glycosylated</w:t>
      </w:r>
      <w:r w:rsidR="008B56AB">
        <w:rPr>
          <w:rFonts w:ascii="Times New Roman" w:hAnsi="Times New Roman" w:cs="Times New Roman"/>
          <w:sz w:val="24"/>
        </w:rPr>
        <w:t xml:space="preserve"> flavones in </w:t>
      </w:r>
      <w:r w:rsidR="008B56AB">
        <w:rPr>
          <w:rFonts w:ascii="Times New Roman" w:hAnsi="Times New Roman" w:cs="Times New Roman"/>
          <w:i/>
          <w:iCs/>
          <w:sz w:val="24"/>
        </w:rPr>
        <w:t>Scutellaria</w:t>
      </w:r>
      <w:r w:rsidR="008B56AB">
        <w:rPr>
          <w:rFonts w:ascii="Times New Roman" w:hAnsi="Times New Roman" w:cs="Times New Roman"/>
          <w:sz w:val="24"/>
        </w:rPr>
        <w:t xml:space="preserve">. </w:t>
      </w:r>
      <w:r w:rsidR="0079298C">
        <w:rPr>
          <w:rFonts w:ascii="Times New Roman" w:hAnsi="Times New Roman" w:cs="Times New Roman"/>
          <w:sz w:val="24"/>
        </w:rPr>
        <w:t xml:space="preserve">A potential reason for this low abundance is its unique </w:t>
      </w:r>
      <w:r w:rsidR="00AF4556">
        <w:rPr>
          <w:rFonts w:ascii="Times New Roman" w:hAnsi="Times New Roman" w:cs="Times New Roman"/>
          <w:sz w:val="24"/>
        </w:rPr>
        <w:t>glycosylation</w:t>
      </w:r>
      <w:r w:rsidR="00E10671">
        <w:rPr>
          <w:rFonts w:ascii="Times New Roman" w:hAnsi="Times New Roman" w:cs="Times New Roman"/>
          <w:sz w:val="24"/>
        </w:rPr>
        <w:t xml:space="preserve"> at the 8-O position</w:t>
      </w:r>
      <w:r w:rsidR="0079298C">
        <w:rPr>
          <w:rFonts w:ascii="Times New Roman" w:hAnsi="Times New Roman" w:cs="Times New Roman"/>
          <w:sz w:val="24"/>
        </w:rPr>
        <w:t xml:space="preserve">. </w:t>
      </w:r>
      <w:r w:rsidR="00AF4556">
        <w:rPr>
          <w:rFonts w:ascii="Times New Roman" w:hAnsi="Times New Roman" w:cs="Times New Roman"/>
          <w:sz w:val="24"/>
        </w:rPr>
        <w:t xml:space="preserve">Flavone 7-O glycosylation is more common in </w:t>
      </w:r>
      <w:r w:rsidR="00AF4556">
        <w:rPr>
          <w:rFonts w:ascii="Times New Roman" w:hAnsi="Times New Roman" w:cs="Times New Roman"/>
          <w:i/>
          <w:iCs/>
          <w:sz w:val="24"/>
        </w:rPr>
        <w:t xml:space="preserve">Scutellaria </w:t>
      </w:r>
      <w:r w:rsidR="00AF4556">
        <w:rPr>
          <w:rFonts w:ascii="Times New Roman" w:hAnsi="Times New Roman" w:cs="Times New Roman"/>
          <w:sz w:val="24"/>
        </w:rPr>
        <w:t xml:space="preserve">due to </w:t>
      </w:r>
      <w:r w:rsidR="003A5B83">
        <w:rPr>
          <w:rFonts w:ascii="Times New Roman" w:hAnsi="Times New Roman" w:cs="Times New Roman"/>
          <w:sz w:val="24"/>
        </w:rPr>
        <w:t>the presence of a hydroxyl group at the 7</w:t>
      </w:r>
      <w:r w:rsidR="0048200D">
        <w:rPr>
          <w:rFonts w:ascii="Times New Roman" w:hAnsi="Times New Roman" w:cs="Times New Roman"/>
          <w:sz w:val="24"/>
        </w:rPr>
        <w:t>-O</w:t>
      </w:r>
      <w:r w:rsidR="003A5B83">
        <w:rPr>
          <w:rFonts w:ascii="Times New Roman" w:hAnsi="Times New Roman" w:cs="Times New Roman"/>
          <w:sz w:val="24"/>
        </w:rPr>
        <w:t xml:space="preserve"> position in all flavones </w:t>
      </w:r>
      <w:r w:rsidR="00410DE4">
        <w:rPr>
          <w:rFonts w:ascii="Times New Roman" w:hAnsi="Times New Roman" w:cs="Times New Roman"/>
          <w:sz w:val="24"/>
        </w:rPr>
        <w:t xml:space="preserve">synthesized via the </w:t>
      </w:r>
      <w:r w:rsidR="00F979CA">
        <w:rPr>
          <w:rFonts w:ascii="Times New Roman" w:hAnsi="Times New Roman" w:cs="Times New Roman"/>
          <w:sz w:val="24"/>
        </w:rPr>
        <w:t xml:space="preserve">core flavone </w:t>
      </w:r>
      <w:r w:rsidR="00410DE4">
        <w:rPr>
          <w:rFonts w:ascii="Times New Roman" w:hAnsi="Times New Roman" w:cs="Times New Roman"/>
          <w:sz w:val="24"/>
        </w:rPr>
        <w:t>pathway</w:t>
      </w:r>
      <w:r w:rsidR="00F979CA">
        <w:rPr>
          <w:rFonts w:ascii="Times New Roman" w:hAnsi="Times New Roman" w:cs="Times New Roman"/>
          <w:sz w:val="24"/>
        </w:rPr>
        <w:t xml:space="preserve"> </w:t>
      </w:r>
      <w:r w:rsidR="00F979CA" w:rsidRPr="00760500">
        <w:rPr>
          <w:rFonts w:ascii="Times New Roman" w:hAnsi="Times New Roman" w:cs="Times New Roman"/>
          <w:b/>
          <w:bCs/>
          <w:sz w:val="24"/>
        </w:rPr>
        <w:t>(</w:t>
      </w:r>
      <w:r w:rsidR="00410DE4" w:rsidRPr="00760500">
        <w:rPr>
          <w:rFonts w:ascii="Times New Roman" w:hAnsi="Times New Roman" w:cs="Times New Roman"/>
          <w:b/>
          <w:bCs/>
          <w:sz w:val="24"/>
        </w:rPr>
        <w:t>Fig. 1</w:t>
      </w:r>
      <w:r w:rsidR="00F979CA" w:rsidRPr="00760500">
        <w:rPr>
          <w:rFonts w:ascii="Times New Roman" w:hAnsi="Times New Roman" w:cs="Times New Roman"/>
          <w:b/>
          <w:bCs/>
          <w:sz w:val="24"/>
        </w:rPr>
        <w:t>)</w:t>
      </w:r>
      <w:r w:rsidR="00410DE4">
        <w:rPr>
          <w:rFonts w:ascii="Times New Roman" w:hAnsi="Times New Roman" w:cs="Times New Roman"/>
          <w:sz w:val="24"/>
        </w:rPr>
        <w:t xml:space="preserve">. </w:t>
      </w:r>
      <w:r w:rsidR="002548B7">
        <w:rPr>
          <w:rFonts w:ascii="Times New Roman" w:hAnsi="Times New Roman" w:cs="Times New Roman"/>
          <w:sz w:val="24"/>
        </w:rPr>
        <w:t>On the other hand, 8-O glycosylation first requires the activity of an 8-hydroxylase to add the free hydroxyl group to which the carbohydrate will be attached.</w:t>
      </w:r>
      <w:r w:rsidR="00F979CA">
        <w:rPr>
          <w:rFonts w:ascii="Times New Roman" w:hAnsi="Times New Roman" w:cs="Times New Roman"/>
          <w:sz w:val="24"/>
        </w:rPr>
        <w:t xml:space="preserve"> As the</w:t>
      </w:r>
      <w:r w:rsidR="00FF33F4">
        <w:rPr>
          <w:rFonts w:ascii="Times New Roman" w:hAnsi="Times New Roman" w:cs="Times New Roman"/>
          <w:sz w:val="24"/>
        </w:rPr>
        <w:t xml:space="preserve"> purpose of glycosylation is typically to increase the stability of </w:t>
      </w:r>
      <w:r w:rsidR="00F97515">
        <w:rPr>
          <w:rFonts w:ascii="Times New Roman" w:hAnsi="Times New Roman" w:cs="Times New Roman"/>
          <w:sz w:val="24"/>
        </w:rPr>
        <w:t>the flavone for long term storage</w:t>
      </w:r>
      <w:r w:rsidR="005357F6">
        <w:rPr>
          <w:rFonts w:ascii="Times New Roman" w:hAnsi="Times New Roman" w:cs="Times New Roman"/>
          <w:sz w:val="24"/>
        </w:rPr>
        <w:t xml:space="preserve"> </w:t>
      </w:r>
      <w:r w:rsidR="005357F6" w:rsidRPr="005357F6">
        <w:rPr>
          <w:rFonts w:ascii="Times New Roman" w:hAnsi="Times New Roman" w:cs="Times New Roman"/>
          <w:sz w:val="24"/>
        </w:rPr>
        <w:fldChar w:fldCharType="begin"/>
      </w:r>
      <w:r w:rsidR="005357F6" w:rsidRPr="005357F6">
        <w:rPr>
          <w:rFonts w:ascii="Times New Roman" w:hAnsi="Times New Roman" w:cs="Times New Roman"/>
          <w:sz w:val="24"/>
        </w:rPr>
        <w:instrText xml:space="preserve"> ADDIN ZOTERO_ITEM CSL_CITATION {"citationID":"O8sruguE","properties":{"formattedCitation":"(Sl\\uc0\\u225{}mov\\uc0\\u225{} et al., 2018)","plainCitation":"(Slámová et al., 2018)","noteIndex":0},"citationItems":[{"id":1382,"uris":["http://zotero.org/users/7389210/items/LUYYL3M5"],"uri":["http://zotero.org/users/7389210/items/LUYYL3M5"],"itemData":{"id":1382,"type":"article-journal","abstract":"Natural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5357F6">
        <w:rPr>
          <w:rFonts w:ascii="Times New Roman" w:hAnsi="Times New Roman" w:cs="Times New Roman"/>
          <w:sz w:val="24"/>
        </w:rPr>
        <w:fldChar w:fldCharType="separate"/>
      </w:r>
      <w:r w:rsidR="005357F6" w:rsidRPr="005357F6">
        <w:rPr>
          <w:rFonts w:ascii="Times New Roman" w:hAnsi="Times New Roman" w:cs="Times New Roman"/>
          <w:sz w:val="24"/>
        </w:rPr>
        <w:t>(Slámová et al., 2018)</w:t>
      </w:r>
      <w:r w:rsidR="005357F6" w:rsidRPr="005357F6">
        <w:rPr>
          <w:rFonts w:ascii="Times New Roman" w:hAnsi="Times New Roman" w:cs="Times New Roman"/>
          <w:sz w:val="24"/>
        </w:rPr>
        <w:fldChar w:fldCharType="end"/>
      </w:r>
      <w:r w:rsidR="00F979CA">
        <w:rPr>
          <w:rFonts w:ascii="Times New Roman" w:hAnsi="Times New Roman" w:cs="Times New Roman"/>
          <w:sz w:val="24"/>
        </w:rPr>
        <w:t xml:space="preserve">, </w:t>
      </w:r>
      <w:r w:rsidR="005357F6">
        <w:rPr>
          <w:rFonts w:ascii="Times New Roman" w:hAnsi="Times New Roman" w:cs="Times New Roman"/>
          <w:sz w:val="24"/>
        </w:rPr>
        <w:t xml:space="preserve">it’s possible that 8-O glycosylation provides slightly greater </w:t>
      </w:r>
      <w:r w:rsidR="00F979CA">
        <w:rPr>
          <w:rFonts w:ascii="Times New Roman" w:hAnsi="Times New Roman" w:cs="Times New Roman"/>
          <w:sz w:val="24"/>
        </w:rPr>
        <w:t>stability as compared to 7-O glycosylation.</w:t>
      </w:r>
      <w:r w:rsidR="008271FF">
        <w:rPr>
          <w:rFonts w:ascii="Times New Roman" w:hAnsi="Times New Roman" w:cs="Times New Roman"/>
          <w:sz w:val="24"/>
        </w:rPr>
        <w:t xml:space="preserve"> Therefore, it </w:t>
      </w:r>
      <w:r w:rsidR="00661FF6">
        <w:rPr>
          <w:rFonts w:ascii="Times New Roman" w:hAnsi="Times New Roman" w:cs="Times New Roman"/>
          <w:sz w:val="24"/>
        </w:rPr>
        <w:t>would be</w:t>
      </w:r>
      <w:r w:rsidR="008271FF">
        <w:rPr>
          <w:rFonts w:ascii="Times New Roman" w:hAnsi="Times New Roman" w:cs="Times New Roman"/>
          <w:sz w:val="24"/>
        </w:rPr>
        <w:t xml:space="preserve"> preferrable to glycosylate isoscutellarein at the 8-O position, even though </w:t>
      </w:r>
      <w:r w:rsidR="0048200D">
        <w:rPr>
          <w:rFonts w:ascii="Times New Roman" w:hAnsi="Times New Roman" w:cs="Times New Roman"/>
          <w:sz w:val="24"/>
        </w:rPr>
        <w:t xml:space="preserve">a </w:t>
      </w:r>
      <w:r w:rsidR="008271FF">
        <w:rPr>
          <w:rFonts w:ascii="Times New Roman" w:hAnsi="Times New Roman" w:cs="Times New Roman"/>
          <w:sz w:val="24"/>
        </w:rPr>
        <w:t>free hydroxyl group</w:t>
      </w:r>
      <w:r w:rsidR="0048200D">
        <w:rPr>
          <w:rFonts w:ascii="Times New Roman" w:hAnsi="Times New Roman" w:cs="Times New Roman"/>
          <w:sz w:val="24"/>
        </w:rPr>
        <w:t xml:space="preserve"> is also present at the </w:t>
      </w:r>
      <w:r w:rsidR="008271FF">
        <w:rPr>
          <w:rFonts w:ascii="Times New Roman" w:hAnsi="Times New Roman" w:cs="Times New Roman"/>
          <w:sz w:val="24"/>
        </w:rPr>
        <w:t>7-O position.</w:t>
      </w:r>
      <w:r w:rsidR="0034245E">
        <w:rPr>
          <w:rFonts w:ascii="Times New Roman" w:hAnsi="Times New Roman" w:cs="Times New Roman"/>
          <w:sz w:val="24"/>
        </w:rPr>
        <w:t xml:space="preserve"> Several species may have evolved </w:t>
      </w:r>
      <w:r w:rsidR="007F7CBC">
        <w:rPr>
          <w:rFonts w:ascii="Times New Roman" w:hAnsi="Times New Roman" w:cs="Times New Roman"/>
          <w:sz w:val="24"/>
        </w:rPr>
        <w:t>regioselective</w:t>
      </w:r>
      <w:r w:rsidR="0034245E">
        <w:rPr>
          <w:rFonts w:ascii="Times New Roman" w:hAnsi="Times New Roman" w:cs="Times New Roman"/>
          <w:sz w:val="24"/>
        </w:rPr>
        <w:t xml:space="preserve"> gl</w:t>
      </w:r>
      <w:r w:rsidR="007F7CBC">
        <w:rPr>
          <w:rFonts w:ascii="Times New Roman" w:hAnsi="Times New Roman" w:cs="Times New Roman"/>
          <w:sz w:val="24"/>
        </w:rPr>
        <w:t>y</w:t>
      </w:r>
      <w:r w:rsidR="0034245E">
        <w:rPr>
          <w:rFonts w:ascii="Times New Roman" w:hAnsi="Times New Roman" w:cs="Times New Roman"/>
          <w:sz w:val="24"/>
        </w:rPr>
        <w:t>cosyltransferase enzymes for this purpose.</w:t>
      </w:r>
      <w:r w:rsidR="007F7CBC">
        <w:rPr>
          <w:rFonts w:ascii="Times New Roman" w:hAnsi="Times New Roman" w:cs="Times New Roman"/>
          <w:sz w:val="24"/>
        </w:rPr>
        <w:t xml:space="preserve"> </w:t>
      </w:r>
      <w:r w:rsidR="006A3643">
        <w:rPr>
          <w:rFonts w:ascii="Times New Roman" w:hAnsi="Times New Roman" w:cs="Times New Roman"/>
          <w:sz w:val="24"/>
        </w:rPr>
        <w:t>Researchers working</w:t>
      </w:r>
      <w:r w:rsidR="007F7CBC">
        <w:rPr>
          <w:rFonts w:ascii="Times New Roman" w:hAnsi="Times New Roman" w:cs="Times New Roman"/>
          <w:sz w:val="24"/>
        </w:rPr>
        <w:t xml:space="preserve"> with a glycosyltransferase from </w:t>
      </w:r>
      <w:r w:rsidR="007F7CBC">
        <w:rPr>
          <w:rFonts w:ascii="Times New Roman" w:hAnsi="Times New Roman" w:cs="Times New Roman"/>
          <w:i/>
          <w:iCs/>
          <w:sz w:val="24"/>
        </w:rPr>
        <w:t xml:space="preserve">Bacillus cereus </w:t>
      </w:r>
      <w:r w:rsidR="007F7CBC">
        <w:rPr>
          <w:rFonts w:ascii="Times New Roman" w:hAnsi="Times New Roman" w:cs="Times New Roman"/>
          <w:sz w:val="24"/>
        </w:rPr>
        <w:t xml:space="preserve">demonstrated that a single amino acid substitution </w:t>
      </w:r>
      <w:r w:rsidR="006A3643">
        <w:rPr>
          <w:rFonts w:ascii="Times New Roman" w:hAnsi="Times New Roman" w:cs="Times New Roman"/>
          <w:sz w:val="24"/>
        </w:rPr>
        <w:t xml:space="preserve">could alter the primary site of </w:t>
      </w:r>
      <w:r w:rsidR="00A675D5">
        <w:rPr>
          <w:rFonts w:ascii="Times New Roman" w:hAnsi="Times New Roman" w:cs="Times New Roman"/>
          <w:sz w:val="24"/>
        </w:rPr>
        <w:t>quercetin</w:t>
      </w:r>
      <w:r w:rsidR="006A3643">
        <w:rPr>
          <w:rFonts w:ascii="Times New Roman" w:hAnsi="Times New Roman" w:cs="Times New Roman"/>
          <w:sz w:val="24"/>
        </w:rPr>
        <w:t xml:space="preserve"> glycosylation</w:t>
      </w:r>
      <w:r w:rsidR="00A675D5">
        <w:rPr>
          <w:rFonts w:ascii="Times New Roman" w:hAnsi="Times New Roman" w:cs="Times New Roman"/>
          <w:sz w:val="24"/>
        </w:rPr>
        <w:t xml:space="preserve"> with high specificity</w:t>
      </w:r>
      <w:r w:rsidR="00BC4DF3">
        <w:rPr>
          <w:rFonts w:ascii="Times New Roman" w:hAnsi="Times New Roman" w:cs="Times New Roman"/>
          <w:sz w:val="24"/>
        </w:rPr>
        <w:t xml:space="preserve"> </w:t>
      </w:r>
      <w:r w:rsidR="00BC4DF3">
        <w:rPr>
          <w:rFonts w:ascii="Times New Roman" w:hAnsi="Times New Roman" w:cs="Times New Roman"/>
          <w:sz w:val="24"/>
        </w:rPr>
        <w:fldChar w:fldCharType="begin"/>
      </w:r>
      <w:r w:rsidR="00BC4DF3">
        <w:rPr>
          <w:rFonts w:ascii="Times New Roman" w:hAnsi="Times New Roman" w:cs="Times New Roman"/>
          <w:sz w:val="24"/>
        </w:rPr>
        <w:instrText xml:space="preserve"> ADDIN ZOTERO_ITEM CSL_CITATION {"citationID":"2IUnXgh7","properties":{"formattedCitation":"(Chiu et al., 2016)","plainCitation":"(Chiu et al., 2016)","noteIndex":0},"citationItems":[{"id":1385,"uris":["http://zotero.org/users/7389210/items/7FDXDXY8"],"uri":["http://zotero.org/users/7389210/items/7FDXDXY8"],"itemData":{"id":1385,"type":"article-journal","abstract":"Glycosyltransferase-1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Pr>
          <w:rFonts w:ascii="Times New Roman" w:hAnsi="Times New Roman" w:cs="Times New Roman"/>
          <w:sz w:val="24"/>
        </w:rPr>
        <w:fldChar w:fldCharType="separate"/>
      </w:r>
      <w:r w:rsidR="00BC4DF3" w:rsidRPr="00BC4DF3">
        <w:rPr>
          <w:rFonts w:ascii="Times New Roman" w:hAnsi="Times New Roman" w:cs="Times New Roman"/>
          <w:sz w:val="24"/>
        </w:rPr>
        <w:t>(Chiu et al., 2016)</w:t>
      </w:r>
      <w:r w:rsidR="00BC4DF3">
        <w:rPr>
          <w:rFonts w:ascii="Times New Roman" w:hAnsi="Times New Roman" w:cs="Times New Roman"/>
          <w:sz w:val="24"/>
        </w:rPr>
        <w:fldChar w:fldCharType="end"/>
      </w:r>
      <w:r w:rsidR="00A675D5">
        <w:rPr>
          <w:rFonts w:ascii="Times New Roman" w:hAnsi="Times New Roman" w:cs="Times New Roman"/>
          <w:sz w:val="24"/>
        </w:rPr>
        <w:t xml:space="preserve">. Perhaps a similar mutation </w:t>
      </w:r>
      <w:r w:rsidR="00BC4DF3">
        <w:rPr>
          <w:rFonts w:ascii="Times New Roman" w:hAnsi="Times New Roman" w:cs="Times New Roman"/>
          <w:sz w:val="24"/>
        </w:rPr>
        <w:t xml:space="preserve">occurred in several </w:t>
      </w:r>
      <w:r w:rsidR="00BC4DF3">
        <w:rPr>
          <w:rFonts w:ascii="Times New Roman" w:hAnsi="Times New Roman" w:cs="Times New Roman"/>
          <w:i/>
          <w:iCs/>
          <w:sz w:val="24"/>
        </w:rPr>
        <w:t xml:space="preserve">Scutellaria </w:t>
      </w:r>
      <w:r w:rsidR="00BC4DF3">
        <w:rPr>
          <w:rFonts w:ascii="Times New Roman" w:hAnsi="Times New Roman" w:cs="Times New Roman"/>
          <w:sz w:val="24"/>
        </w:rPr>
        <w:t>species to allow for the biosynthesis of isoscutellarein 8-G. A</w:t>
      </w:r>
      <w:r w:rsidR="0048200D">
        <w:rPr>
          <w:rFonts w:ascii="Times New Roman" w:hAnsi="Times New Roman" w:cs="Times New Roman"/>
          <w:sz w:val="24"/>
        </w:rPr>
        <w:t>lternatively</w:t>
      </w:r>
      <w:r w:rsidR="00ED2086">
        <w:rPr>
          <w:rFonts w:ascii="Times New Roman" w:hAnsi="Times New Roman" w:cs="Times New Roman"/>
          <w:sz w:val="24"/>
        </w:rPr>
        <w:t>, it’s possible that the gl</w:t>
      </w:r>
      <w:r w:rsidR="007F7CBC">
        <w:rPr>
          <w:rFonts w:ascii="Times New Roman" w:hAnsi="Times New Roman" w:cs="Times New Roman"/>
          <w:sz w:val="24"/>
        </w:rPr>
        <w:t>y</w:t>
      </w:r>
      <w:r w:rsidR="00ED2086">
        <w:rPr>
          <w:rFonts w:ascii="Times New Roman" w:hAnsi="Times New Roman" w:cs="Times New Roman"/>
          <w:sz w:val="24"/>
        </w:rPr>
        <w:t xml:space="preserve">cosyltransferase enzymes </w:t>
      </w:r>
      <w:r w:rsidR="00BC4DF3">
        <w:rPr>
          <w:rFonts w:ascii="Times New Roman" w:hAnsi="Times New Roman" w:cs="Times New Roman"/>
          <w:sz w:val="24"/>
        </w:rPr>
        <w:t xml:space="preserve">of these species which accumulate isoscutellarein 8-G have less strict </w:t>
      </w:r>
      <w:proofErr w:type="gramStart"/>
      <w:r w:rsidR="00BC4DF3">
        <w:rPr>
          <w:rFonts w:ascii="Times New Roman" w:hAnsi="Times New Roman" w:cs="Times New Roman"/>
          <w:sz w:val="24"/>
        </w:rPr>
        <w:t>regioselectivity, and</w:t>
      </w:r>
      <w:proofErr w:type="gramEnd"/>
      <w:r w:rsidR="00BC4DF3">
        <w:rPr>
          <w:rFonts w:ascii="Times New Roman" w:hAnsi="Times New Roman" w:cs="Times New Roman"/>
          <w:sz w:val="24"/>
        </w:rPr>
        <w:t xml:space="preserve"> are capable of glycosylation at both 7-G and 8-G positions.</w:t>
      </w:r>
      <w:r w:rsidR="00993401">
        <w:rPr>
          <w:rFonts w:ascii="Times New Roman" w:hAnsi="Times New Roman" w:cs="Times New Roman"/>
          <w:sz w:val="24"/>
        </w:rPr>
        <w:t xml:space="preserve"> Quantification of isoscutellarein 7-G alongside isoscutellarein 8-G would provide valuable insight regarding these theories.</w:t>
      </w:r>
    </w:p>
    <w:p w14:paraId="425C82A3" w14:textId="4FEE5FF0" w:rsidR="00A10F5E" w:rsidRPr="00D036E7" w:rsidRDefault="00A10F5E" w:rsidP="00993401">
      <w:pPr>
        <w:spacing w:after="0" w:line="360" w:lineRule="auto"/>
        <w:ind w:firstLine="720"/>
        <w:rPr>
          <w:rFonts w:ascii="Times New Roman" w:hAnsi="Times New Roman" w:cs="Times New Roman"/>
          <w:b/>
          <w:bCs/>
          <w:sz w:val="24"/>
        </w:rPr>
      </w:pPr>
      <w:r w:rsidRPr="00A10F5E">
        <w:rPr>
          <w:rFonts w:ascii="Times New Roman" w:hAnsi="Times New Roman" w:cs="Times New Roman"/>
          <w:sz w:val="24"/>
          <w:highlight w:val="yellow"/>
        </w:rPr>
        <w:t xml:space="preserve">Discussion of isoscutellarein 8-G </w:t>
      </w:r>
      <w:r w:rsidRPr="00D036E7">
        <w:rPr>
          <w:rFonts w:ascii="Times New Roman" w:hAnsi="Times New Roman" w:cs="Times New Roman"/>
          <w:sz w:val="24"/>
          <w:highlight w:val="yellow"/>
        </w:rPr>
        <w:t>biosynthesis</w:t>
      </w:r>
      <w:r w:rsidR="00D036E7" w:rsidRPr="00D036E7">
        <w:rPr>
          <w:rFonts w:ascii="Times New Roman" w:hAnsi="Times New Roman" w:cs="Times New Roman"/>
          <w:sz w:val="24"/>
          <w:highlight w:val="yellow"/>
        </w:rPr>
        <w:t xml:space="preserve"> (</w:t>
      </w:r>
      <w:r w:rsidR="00D036E7" w:rsidRPr="00D036E7">
        <w:rPr>
          <w:rFonts w:ascii="Times New Roman" w:hAnsi="Times New Roman" w:cs="Times New Roman"/>
          <w:b/>
          <w:bCs/>
          <w:sz w:val="24"/>
          <w:highlight w:val="yellow"/>
        </w:rPr>
        <w:t>Fig. 10)</w:t>
      </w:r>
    </w:p>
    <w:p w14:paraId="646DB888" w14:textId="5E562053" w:rsidR="003D51B8" w:rsidRDefault="00977A6D" w:rsidP="00B92728">
      <w:pPr>
        <w:spacing w:after="0" w:line="360" w:lineRule="auto"/>
        <w:rPr>
          <w:rFonts w:ascii="Times New Roman" w:hAnsi="Times New Roman" w:cs="Times New Roman"/>
          <w:sz w:val="24"/>
        </w:rPr>
      </w:pPr>
      <w:r>
        <w:rPr>
          <w:rFonts w:ascii="Times New Roman" w:hAnsi="Times New Roman" w:cs="Times New Roman"/>
          <w:sz w:val="24"/>
          <w:szCs w:val="24"/>
        </w:rPr>
        <w:lastRenderedPageBreak/>
        <w:tab/>
      </w:r>
      <w:r w:rsidR="006D2542">
        <w:rPr>
          <w:rFonts w:ascii="Times New Roman" w:hAnsi="Times New Roman" w:cs="Times New Roman"/>
          <w:sz w:val="24"/>
          <w:szCs w:val="24"/>
        </w:rPr>
        <w:t xml:space="preserve">Our quantification of isoscutellarein 8-G across the seven </w:t>
      </w:r>
      <w:r w:rsidR="006D2542">
        <w:rPr>
          <w:rFonts w:ascii="Times New Roman" w:hAnsi="Times New Roman" w:cs="Times New Roman"/>
          <w:i/>
          <w:iCs/>
          <w:sz w:val="24"/>
          <w:szCs w:val="24"/>
        </w:rPr>
        <w:t xml:space="preserve">Scutellaria </w:t>
      </w:r>
      <w:r w:rsidR="006D2542">
        <w:rPr>
          <w:rFonts w:ascii="Times New Roman" w:hAnsi="Times New Roman" w:cs="Times New Roman"/>
          <w:sz w:val="24"/>
          <w:szCs w:val="24"/>
        </w:rPr>
        <w:t>species</w:t>
      </w:r>
      <w:r w:rsidR="009F4EF2">
        <w:rPr>
          <w:rFonts w:ascii="Times New Roman" w:hAnsi="Times New Roman" w:cs="Times New Roman"/>
          <w:sz w:val="24"/>
          <w:szCs w:val="24"/>
        </w:rPr>
        <w:t xml:space="preserve"> we analyzed</w:t>
      </w:r>
      <w:r w:rsidR="006D2542">
        <w:rPr>
          <w:rFonts w:ascii="Times New Roman" w:hAnsi="Times New Roman" w:cs="Times New Roman"/>
          <w:sz w:val="24"/>
          <w:szCs w:val="24"/>
        </w:rPr>
        <w:t xml:space="preserve"> reveal</w:t>
      </w:r>
      <w:r w:rsidR="006906B8">
        <w:rPr>
          <w:rFonts w:ascii="Times New Roman" w:hAnsi="Times New Roman" w:cs="Times New Roman"/>
          <w:sz w:val="24"/>
          <w:szCs w:val="24"/>
        </w:rPr>
        <w:t>ed</w:t>
      </w:r>
      <w:r w:rsidR="006D2542">
        <w:rPr>
          <w:rFonts w:ascii="Times New Roman" w:hAnsi="Times New Roman" w:cs="Times New Roman"/>
          <w:sz w:val="24"/>
          <w:szCs w:val="24"/>
        </w:rPr>
        <w:t xml:space="preserve"> an intriguing pattern</w:t>
      </w:r>
      <w:r w:rsidR="006906B8">
        <w:rPr>
          <w:rFonts w:ascii="Times New Roman" w:hAnsi="Times New Roman" w:cs="Times New Roman"/>
          <w:sz w:val="24"/>
          <w:szCs w:val="24"/>
        </w:rPr>
        <w:t xml:space="preserve">. </w:t>
      </w:r>
      <w:r w:rsidR="009F4EF2">
        <w:rPr>
          <w:rFonts w:ascii="Times New Roman" w:hAnsi="Times New Roman" w:cs="Times New Roman"/>
          <w:sz w:val="24"/>
          <w:szCs w:val="24"/>
        </w:rPr>
        <w:t>Isoscutellarein 8-G</w:t>
      </w:r>
      <w:r w:rsidR="006906B8">
        <w:rPr>
          <w:rFonts w:ascii="Times New Roman" w:hAnsi="Times New Roman" w:cs="Times New Roman"/>
          <w:sz w:val="24"/>
          <w:szCs w:val="24"/>
        </w:rPr>
        <w:t xml:space="preserve"> was entirely absent in the species of </w:t>
      </w:r>
      <w:r w:rsidR="006906B8">
        <w:rPr>
          <w:rFonts w:ascii="Times New Roman" w:hAnsi="Times New Roman" w:cs="Times New Roman"/>
          <w:i/>
          <w:iCs/>
          <w:sz w:val="24"/>
          <w:szCs w:val="24"/>
        </w:rPr>
        <w:t>S. leonardii</w:t>
      </w:r>
      <w:r w:rsidR="006906B8">
        <w:rPr>
          <w:rFonts w:ascii="Times New Roman" w:hAnsi="Times New Roman" w:cs="Times New Roman"/>
          <w:sz w:val="24"/>
          <w:szCs w:val="24"/>
        </w:rPr>
        <w:t xml:space="preserve">, </w:t>
      </w:r>
      <w:r w:rsidR="006906B8">
        <w:rPr>
          <w:rFonts w:ascii="Times New Roman" w:hAnsi="Times New Roman" w:cs="Times New Roman"/>
          <w:i/>
          <w:iCs/>
          <w:sz w:val="24"/>
          <w:szCs w:val="24"/>
        </w:rPr>
        <w:t>S. racemosa</w:t>
      </w:r>
      <w:r w:rsidR="006906B8">
        <w:rPr>
          <w:rFonts w:ascii="Times New Roman" w:hAnsi="Times New Roman" w:cs="Times New Roman"/>
          <w:sz w:val="24"/>
          <w:szCs w:val="24"/>
        </w:rPr>
        <w:t xml:space="preserve">, and </w:t>
      </w:r>
      <w:r w:rsidR="006906B8">
        <w:rPr>
          <w:rFonts w:ascii="Times New Roman" w:hAnsi="Times New Roman" w:cs="Times New Roman"/>
          <w:i/>
          <w:iCs/>
          <w:sz w:val="24"/>
          <w:szCs w:val="24"/>
        </w:rPr>
        <w:t>S. wrightii</w:t>
      </w:r>
      <w:r w:rsidR="006906B8">
        <w:rPr>
          <w:rFonts w:ascii="Times New Roman" w:hAnsi="Times New Roman" w:cs="Times New Roman"/>
          <w:sz w:val="24"/>
          <w:szCs w:val="24"/>
        </w:rPr>
        <w:t>, all of which we</w:t>
      </w:r>
      <w:r w:rsidR="00ED5AC3">
        <w:rPr>
          <w:rFonts w:ascii="Times New Roman" w:hAnsi="Times New Roman" w:cs="Times New Roman"/>
          <w:sz w:val="24"/>
          <w:szCs w:val="24"/>
        </w:rPr>
        <w:t xml:space="preserve"> had previously</w:t>
      </w:r>
      <w:r w:rsidR="006906B8">
        <w:rPr>
          <w:rFonts w:ascii="Times New Roman" w:hAnsi="Times New Roman" w:cs="Times New Roman"/>
          <w:sz w:val="24"/>
          <w:szCs w:val="24"/>
        </w:rPr>
        <w:t xml:space="preserve"> noted to accumulate high concentrations of 4</w:t>
      </w:r>
      <w:r w:rsidR="006906B8" w:rsidRPr="006906B8">
        <w:rPr>
          <w:rFonts w:ascii="Times New Roman" w:hAnsi="Times New Roman" w:cs="Times New Roman"/>
          <w:sz w:val="24"/>
          <w:szCs w:val="24"/>
        </w:rPr>
        <w:t>´</w:t>
      </w:r>
      <w:r w:rsidR="006906B8">
        <w:rPr>
          <w:rFonts w:ascii="Times New Roman" w:hAnsi="Times New Roman" w:cs="Times New Roman"/>
          <w:sz w:val="24"/>
          <w:szCs w:val="24"/>
        </w:rPr>
        <w:t>-deoxyflavones in their aerial parts.</w:t>
      </w:r>
      <w:r w:rsidR="009F4EF2">
        <w:rPr>
          <w:rFonts w:ascii="Times New Roman" w:hAnsi="Times New Roman" w:cs="Times New Roman"/>
          <w:sz w:val="24"/>
          <w:szCs w:val="24"/>
        </w:rPr>
        <w:t xml:space="preserve"> </w:t>
      </w:r>
      <w:r w:rsidR="00ED5AC3">
        <w:rPr>
          <w:rFonts w:ascii="Times New Roman" w:hAnsi="Times New Roman" w:cs="Times New Roman"/>
          <w:sz w:val="24"/>
          <w:szCs w:val="24"/>
        </w:rPr>
        <w:t>This specific example is representative of a broader pattern</w:t>
      </w:r>
      <w:r w:rsidR="00B92728">
        <w:rPr>
          <w:rFonts w:ascii="Times New Roman" w:hAnsi="Times New Roman" w:cs="Times New Roman"/>
          <w:sz w:val="24"/>
          <w:szCs w:val="24"/>
        </w:rPr>
        <w:t xml:space="preserve"> - species with high accumulation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-deoxyflavones in their aerial parts accumulated low concentrations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 xml:space="preserve">-hydroxyflavones. This substitution </w:t>
      </w:r>
      <w:r w:rsidR="003D51B8" w:rsidRPr="00C01BD7">
        <w:rPr>
          <w:rFonts w:ascii="Times New Roman" w:hAnsi="Times New Roman" w:cs="Times New Roman"/>
          <w:sz w:val="24"/>
        </w:rPr>
        <w:t xml:space="preserve">of 4´-hydroxyflavones with 4´-deoxyflavones potentially indicates an evolution to utilize 4´-deoxyflavones to fulfill the physiological roles which 4´-hydroxyflavones do in other species. Works in species outside of </w:t>
      </w:r>
      <w:r w:rsidR="003D51B8" w:rsidRPr="00C01BD7">
        <w:rPr>
          <w:rFonts w:ascii="Times New Roman" w:hAnsi="Times New Roman" w:cs="Times New Roman"/>
          <w:i/>
          <w:iCs/>
          <w:sz w:val="24"/>
        </w:rPr>
        <w:t>Scutellaria</w:t>
      </w:r>
      <w:r w:rsidR="003D51B8" w:rsidRPr="00C01BD7">
        <w:rPr>
          <w:rFonts w:ascii="Times New Roman" w:hAnsi="Times New Roman" w:cs="Times New Roman"/>
          <w:sz w:val="24"/>
        </w:rPr>
        <w:t xml:space="preserve"> have demonstrated the anti-herbivory effects of several of 4´-hydroxyflavones we quantified here </w:t>
      </w:r>
      <w:r w:rsidR="003D51B8" w:rsidRPr="00C01BD7">
        <w:rPr>
          <w:rFonts w:ascii="Times New Roman" w:hAnsi="Times New Roman" w:cs="Times New Roman"/>
          <w:sz w:val="24"/>
        </w:rPr>
        <w:fldChar w:fldCharType="begin"/>
      </w:r>
      <w:r w:rsidR="003D51B8" w:rsidRPr="00C01BD7">
        <w:rPr>
          <w:rFonts w:ascii="Times New Roman" w:hAnsi="Times New Roman" w:cs="Times New Roman"/>
          <w:sz w:val="24"/>
        </w:rPr>
        <w:instrText xml:space="preserve"> ADDIN ZOTERO_ITEM CSL_CITATION {"citationID":"fafte00e","properties":{"formattedCitation":"(Gallon et al., 2019; Sosa et al., 2004)","plainCitation":"(Gallon et al., 2019; Sosa et al., 2004)","noteIndex":0},"citationItems":[{"id":207,"uris":["http://zotero.org/users/7389210/items/2Y4JQ3M9"],"uri":["http://zotero.org/users/7389210/items/2Y4JQ3M9"],"itemData":{"id":207,"type":"article-journal","abstract":"The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C01BD7">
        <w:rPr>
          <w:rFonts w:ascii="Times New Roman" w:hAnsi="Times New Roman" w:cs="Times New Roman"/>
          <w:sz w:val="24"/>
        </w:rPr>
        <w:fldChar w:fldCharType="separate"/>
      </w:r>
      <w:r w:rsidR="003D51B8" w:rsidRPr="00C01BD7">
        <w:rPr>
          <w:rFonts w:ascii="Times New Roman" w:hAnsi="Times New Roman" w:cs="Times New Roman"/>
          <w:sz w:val="24"/>
        </w:rPr>
        <w:t>(Gallon et al., 2019; Sosa et al., 2004)</w:t>
      </w:r>
      <w:r w:rsidR="003D51B8" w:rsidRPr="00C01BD7">
        <w:rPr>
          <w:rFonts w:ascii="Times New Roman" w:hAnsi="Times New Roman" w:cs="Times New Roman"/>
          <w:sz w:val="24"/>
        </w:rPr>
        <w:fldChar w:fldCharType="end"/>
      </w:r>
      <w:r w:rsidR="003D51B8" w:rsidRPr="00C01BD7">
        <w:rPr>
          <w:rFonts w:ascii="Times New Roman" w:hAnsi="Times New Roman" w:cs="Times New Roman"/>
          <w:sz w:val="24"/>
        </w:rPr>
        <w:t xml:space="preserve">. However, little is known about the physiological role that 4´-deoxyflavones play in plants. Further research should be devoted to exploring the role of 4´-deoxyflavones </w:t>
      </w:r>
      <w:r w:rsidR="003D51B8">
        <w:rPr>
          <w:rFonts w:ascii="Times New Roman" w:hAnsi="Times New Roman" w:cs="Times New Roman"/>
          <w:sz w:val="24"/>
        </w:rPr>
        <w:t>in</w:t>
      </w:r>
      <w:r w:rsidR="003D51B8" w:rsidRPr="00C01BD7">
        <w:rPr>
          <w:rFonts w:ascii="Times New Roman" w:hAnsi="Times New Roman" w:cs="Times New Roman"/>
          <w:sz w:val="24"/>
        </w:rPr>
        <w:t xml:space="preserve"> plant growth and stress response </w:t>
      </w:r>
      <w:r w:rsidR="003D51B8">
        <w:rPr>
          <w:rFonts w:ascii="Times New Roman" w:hAnsi="Times New Roman" w:cs="Times New Roman"/>
          <w:sz w:val="24"/>
        </w:rPr>
        <w:t>to better understand the evolutionary advantage their accumulation offers.</w:t>
      </w:r>
    </w:p>
    <w:p w14:paraId="449C0608" w14:textId="77777777" w:rsidR="003D51B8" w:rsidRPr="006906B8" w:rsidRDefault="003D51B8" w:rsidP="00663459">
      <w:pPr>
        <w:spacing w:after="0" w:line="360" w:lineRule="auto"/>
        <w:rPr>
          <w:rFonts w:ascii="Times New Roman" w:hAnsi="Times New Roman" w:cs="Times New Roman"/>
          <w:b/>
          <w:bCs/>
          <w:sz w:val="24"/>
          <w:szCs w:val="24"/>
        </w:rPr>
      </w:pP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511E6435"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w:t>
      </w:r>
      <w:proofErr w:type="gramStart"/>
      <w:r w:rsidR="00F42D95">
        <w:rPr>
          <w:rFonts w:ascii="Times New Roman" w:hAnsi="Times New Roman" w:cs="Times New Roman"/>
          <w:sz w:val="24"/>
          <w:szCs w:val="24"/>
        </w:rPr>
        <w:t>16 hour</w:t>
      </w:r>
      <w:proofErr w:type="gramEnd"/>
      <w:r w:rsidR="00F42D95">
        <w:rPr>
          <w:rFonts w:ascii="Times New Roman" w:hAnsi="Times New Roman" w:cs="Times New Roman"/>
          <w:sz w:val="24"/>
          <w:szCs w:val="24"/>
        </w:rPr>
        <w:t xml:space="preserve">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6-8 weeks after germination. Seeds of all species </w:t>
      </w:r>
      <w:r w:rsidR="003D6EBD">
        <w:rPr>
          <w:rFonts w:ascii="Times New Roman" w:hAnsi="Times New Roman" w:cs="Times New Roman"/>
          <w:sz w:val="24"/>
          <w:szCs w:val="24"/>
        </w:rPr>
        <w:t xml:space="preserve">were obtained from online retailers, except for 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S. wrightii</w:t>
      </w:r>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S. wrightii</w:t>
      </w:r>
      <w:r w:rsidR="00B72FD3">
        <w:rPr>
          <w:rFonts w:ascii="Times New Roman" w:hAnsi="Times New Roman" w:cs="Times New Roman"/>
          <w:sz w:val="24"/>
          <w:szCs w:val="24"/>
        </w:rPr>
        <w:t xml:space="preserve"> were collected directly from mature plants grown in outdoor greenhouse conditions at Far South Wholesale Nursery (Austin, Texas, USA).</w:t>
      </w:r>
      <w:r w:rsidR="00760500">
        <w:rPr>
          <w:rFonts w:ascii="Times New Roman" w:hAnsi="Times New Roman" w:cs="Times New Roman"/>
          <w:sz w:val="24"/>
          <w:szCs w:val="24"/>
        </w:rPr>
        <w:t xml:space="preserve"> Herbarium vouchers of all species were submitted to the University of Florida Herbarium, and accession numbers are provided in </w:t>
      </w:r>
      <w:r w:rsidR="00760500" w:rsidRPr="00760500">
        <w:rPr>
          <w:rFonts w:ascii="Times New Roman" w:hAnsi="Times New Roman" w:cs="Times New Roman"/>
          <w:b/>
          <w:bCs/>
          <w:sz w:val="24"/>
          <w:szCs w:val="24"/>
        </w:rPr>
        <w:t>Appendix S</w:t>
      </w:r>
      <w:r w:rsidR="00760500">
        <w:rPr>
          <w:rFonts w:ascii="Times New Roman" w:hAnsi="Times New Roman" w:cs="Times New Roman"/>
          <w:b/>
          <w:bCs/>
          <w:sz w:val="24"/>
          <w:szCs w:val="24"/>
        </w:rPr>
        <w:t>2</w:t>
      </w:r>
      <w:r w:rsidR="00760500">
        <w:rPr>
          <w:rFonts w:ascii="Times New Roman" w:hAnsi="Times New Roman" w:cs="Times New Roman"/>
          <w:sz w:val="24"/>
          <w:szCs w:val="24"/>
        </w:rPr>
        <w:t>.</w:t>
      </w:r>
      <w:r w:rsidR="00B72FD3">
        <w:rPr>
          <w:rFonts w:ascii="Times New Roman" w:hAnsi="Times New Roman" w:cs="Times New Roman"/>
          <w:sz w:val="24"/>
          <w:szCs w:val="24"/>
        </w:rPr>
        <w:t xml:space="preserve"> </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 xml:space="preserve">-hydroxyflavones, which were apigenin, apigenin-7-glucuronide (apigenin 7-G), scutellarein, </w:t>
      </w:r>
      <w:r>
        <w:rPr>
          <w:rFonts w:ascii="Times New Roman" w:hAnsi="Times New Roman" w:cs="Times New Roman"/>
          <w:sz w:val="24"/>
          <w:szCs w:val="24"/>
        </w:rPr>
        <w:lastRenderedPageBreak/>
        <w:t>scutellarin, hispidulin</w:t>
      </w:r>
      <w:r w:rsidR="00A54EB0">
        <w:rPr>
          <w:rFonts w:ascii="Times New Roman" w:hAnsi="Times New Roman" w:cs="Times New Roman"/>
          <w:sz w:val="24"/>
          <w:szCs w:val="24"/>
        </w:rPr>
        <w:t>, hispiduloside,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w:t>
      </w:r>
      <w:proofErr w:type="spellStart"/>
      <w:r>
        <w:rPr>
          <w:rFonts w:ascii="Times New Roman" w:hAnsi="Times New Roman" w:cs="Times New Roman"/>
          <w:sz w:val="24"/>
          <w:szCs w:val="24"/>
        </w:rPr>
        <w:t>UltiMate</w:t>
      </w:r>
      <w:proofErr w:type="spellEnd"/>
      <w:r>
        <w:rPr>
          <w:rFonts w:ascii="Times New Roman" w:hAnsi="Times New Roman" w:cs="Times New Roman"/>
          <w:sz w:val="24"/>
          <w:szCs w:val="24"/>
        </w:rPr>
        <w:t xml:space="preserve"> 3000 HPLC system. Flavones were separated with a 3 x 100 mm Acclaim RSLC 120 C18 column, and eluted by a mixture of 0.1% formic acid (A) and 100 % acetonitrile (B) with the following gradient: </w:t>
      </w:r>
      <w:r w:rsidRPr="00222A63">
        <w:rPr>
          <w:rFonts w:ascii="Times New Roman" w:hAnsi="Times New Roman" w:cs="Times New Roman"/>
          <w:sz w:val="24"/>
          <w:szCs w:val="24"/>
        </w:rPr>
        <w:t>-8 to 0 min, 5% B; 2 min, 25% B; 2 to 6 min, 25% B; 9 min, 50% B; 9 to 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alibration mixes of 0.1, 0.5, 1, 5, 10, 25, 50, and 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w:t>
      </w:r>
      <w:proofErr w:type="spellStart"/>
      <w:r w:rsidR="00287809">
        <w:rPr>
          <w:rFonts w:ascii="Times New Roman" w:hAnsi="Times New Roman" w:cs="Times New Roman"/>
          <w:sz w:val="24"/>
          <w:szCs w:val="24"/>
        </w:rPr>
        <w:t>powedered</w:t>
      </w:r>
      <w:proofErr w:type="spellEnd"/>
      <w:r w:rsidR="00287809">
        <w:rPr>
          <w:rFonts w:ascii="Times New Roman" w:hAnsi="Times New Roman" w:cs="Times New Roman"/>
          <w:sz w:val="24"/>
          <w:szCs w:val="24"/>
        </w:rPr>
        <w:t xml:space="preserve"> form from </w:t>
      </w:r>
      <w:proofErr w:type="spellStart"/>
      <w:r w:rsidR="00287809">
        <w:rPr>
          <w:rFonts w:ascii="Times New Roman" w:hAnsi="Times New Roman" w:cs="Times New Roman"/>
          <w:sz w:val="24"/>
          <w:szCs w:val="24"/>
        </w:rPr>
        <w:t>ChemFaces</w:t>
      </w:r>
      <w:proofErr w:type="spellEnd"/>
      <w:r w:rsidR="00287809">
        <w:rPr>
          <w:rFonts w:ascii="Times New Roman" w:hAnsi="Times New Roman" w:cs="Times New Roman"/>
          <w:sz w:val="24"/>
          <w:szCs w:val="24"/>
        </w:rPr>
        <w:t xml:space="preserve">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w:t>
      </w:r>
      <w:proofErr w:type="spellStart"/>
      <w:r w:rsidR="003F6BA2">
        <w:rPr>
          <w:rFonts w:ascii="Times New Roman" w:hAnsi="Times New Roman" w:cs="Times New Roman"/>
          <w:sz w:val="24"/>
          <w:szCs w:val="24"/>
        </w:rPr>
        <w:t>MilliporeSigma</w:t>
      </w:r>
      <w:proofErr w:type="spellEnd"/>
      <w:r w:rsidR="003F6BA2">
        <w:rPr>
          <w:rFonts w:ascii="Times New Roman" w:hAnsi="Times New Roman" w:cs="Times New Roman"/>
          <w:sz w:val="24"/>
          <w:szCs w:val="24"/>
        </w:rPr>
        <w:t xml:space="preserve">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xml:space="preserve">, and dissolved in </w:t>
      </w:r>
      <w:proofErr w:type="spellStart"/>
      <w:r w:rsidR="00287809">
        <w:rPr>
          <w:rFonts w:ascii="Times New Roman" w:hAnsi="Times New Roman" w:cs="Times New Roman"/>
          <w:sz w:val="24"/>
          <w:szCs w:val="24"/>
        </w:rPr>
        <w:t>dimethylsulfoxide</w:t>
      </w:r>
      <w:proofErr w:type="spellEnd"/>
      <w:r w:rsidR="00287809">
        <w:rPr>
          <w:rFonts w:ascii="Times New Roman" w:hAnsi="Times New Roman" w:cs="Times New Roman"/>
          <w:sz w:val="24"/>
          <w:szCs w:val="24"/>
        </w:rPr>
        <w:t xml:space="preserve"> to generate stocks of 1000, 2000, or 4000 ppm. These stocks were then diluted with 50% methanol and mixed to 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mol/g 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Pr="00D036E7" w:rsidRDefault="0062390A" w:rsidP="00663459">
      <w:pPr>
        <w:spacing w:after="0" w:line="360" w:lineRule="auto"/>
        <w:rPr>
          <w:rFonts w:ascii="Times New Roman" w:hAnsi="Times New Roman" w:cs="Times New Roman"/>
          <w:b/>
          <w:bCs/>
          <w:i/>
          <w:iCs/>
          <w:sz w:val="24"/>
          <w:szCs w:val="24"/>
          <w:highlight w:val="green"/>
        </w:rPr>
      </w:pPr>
      <w:r w:rsidRPr="00D036E7">
        <w:rPr>
          <w:rFonts w:ascii="Times New Roman" w:hAnsi="Times New Roman" w:cs="Times New Roman"/>
          <w:b/>
          <w:bCs/>
          <w:i/>
          <w:iCs/>
          <w:sz w:val="24"/>
          <w:szCs w:val="24"/>
          <w:highlight w:val="green"/>
        </w:rPr>
        <w:t>HPLC fractionation to isolate isoscutellarein 8-G –</w:t>
      </w:r>
    </w:p>
    <w:p w14:paraId="69AE230B" w14:textId="62719537" w:rsidR="00527B67" w:rsidRPr="00A10F5E" w:rsidRDefault="00527B67" w:rsidP="00663459">
      <w:pPr>
        <w:spacing w:after="0" w:line="360" w:lineRule="auto"/>
        <w:rPr>
          <w:rFonts w:ascii="Times New Roman" w:hAnsi="Times New Roman" w:cs="Times New Roman"/>
          <w:b/>
          <w:bCs/>
          <w:i/>
          <w:iCs/>
          <w:sz w:val="24"/>
          <w:szCs w:val="24"/>
        </w:rPr>
      </w:pPr>
      <w:r w:rsidRPr="00D036E7">
        <w:rPr>
          <w:rFonts w:ascii="Times New Roman" w:hAnsi="Times New Roman" w:cs="Times New Roman"/>
          <w:b/>
          <w:bCs/>
          <w:i/>
          <w:iCs/>
          <w:sz w:val="24"/>
          <w:szCs w:val="24"/>
          <w:highlight w:val="green"/>
        </w:rPr>
        <w:t>LC-MS, MS</w:t>
      </w:r>
      <w:r w:rsidRPr="00D036E7">
        <w:rPr>
          <w:rFonts w:ascii="Times New Roman" w:hAnsi="Times New Roman" w:cs="Times New Roman"/>
          <w:b/>
          <w:bCs/>
          <w:i/>
          <w:iCs/>
          <w:sz w:val="24"/>
          <w:szCs w:val="24"/>
          <w:highlight w:val="green"/>
          <w:vertAlign w:val="superscript"/>
        </w:rPr>
        <w:t>2</w:t>
      </w:r>
      <w:r w:rsidRPr="00D036E7">
        <w:rPr>
          <w:rFonts w:ascii="Times New Roman" w:hAnsi="Times New Roman" w:cs="Times New Roman"/>
          <w:b/>
          <w:bCs/>
          <w:i/>
          <w:iCs/>
          <w:sz w:val="24"/>
          <w:szCs w:val="24"/>
          <w:highlight w:val="green"/>
        </w:rPr>
        <w:t xml:space="preserve">, and NMR to </w:t>
      </w:r>
      <w:r w:rsidR="005F5649" w:rsidRPr="00D036E7">
        <w:rPr>
          <w:rFonts w:ascii="Times New Roman" w:hAnsi="Times New Roman" w:cs="Times New Roman"/>
          <w:b/>
          <w:bCs/>
          <w:i/>
          <w:iCs/>
          <w:sz w:val="24"/>
          <w:szCs w:val="24"/>
          <w:highlight w:val="green"/>
        </w:rPr>
        <w:t>elucidate structure of</w:t>
      </w:r>
      <w:r w:rsidRPr="00D036E7">
        <w:rPr>
          <w:rFonts w:ascii="Times New Roman" w:hAnsi="Times New Roman" w:cs="Times New Roman"/>
          <w:b/>
          <w:bCs/>
          <w:i/>
          <w:iCs/>
          <w:sz w:val="24"/>
          <w:szCs w:val="24"/>
          <w:highlight w:val="green"/>
        </w:rPr>
        <w:t xml:space="preserve"> isoscutellarein 8-G –</w:t>
      </w:r>
    </w:p>
    <w:p w14:paraId="4B718FB2" w14:textId="1602D8AC" w:rsidR="00527B67" w:rsidRPr="00760500" w:rsidRDefault="00527B6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Apigenin feeding assay –</w:t>
      </w:r>
    </w:p>
    <w:p w14:paraId="063EF1F7" w14:textId="5212A08F" w:rsidR="00B73077" w:rsidRPr="00760500" w:rsidRDefault="00B7307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Transient expression via infiltration –</w:t>
      </w:r>
    </w:p>
    <w:p w14:paraId="2EAD03DE" w14:textId="195D3518" w:rsidR="00527B67" w:rsidRDefault="00527B67" w:rsidP="00663459">
      <w:pPr>
        <w:spacing w:after="0" w:line="360" w:lineRule="auto"/>
        <w:rPr>
          <w:rFonts w:ascii="Times New Roman" w:hAnsi="Times New Roman" w:cs="Times New Roman"/>
          <w:b/>
          <w:bCs/>
          <w:i/>
          <w:iCs/>
          <w:sz w:val="24"/>
          <w:szCs w:val="24"/>
        </w:rPr>
      </w:pPr>
      <w:r w:rsidRPr="00760500">
        <w:rPr>
          <w:rFonts w:ascii="Times New Roman" w:hAnsi="Times New Roman" w:cs="Times New Roman"/>
          <w:b/>
          <w:bCs/>
          <w:i/>
          <w:iCs/>
          <w:sz w:val="24"/>
          <w:szCs w:val="24"/>
          <w:highlight w:val="yellow"/>
        </w:rPr>
        <w:t xml:space="preserve">Yeast </w:t>
      </w:r>
      <w:r w:rsidR="00760500" w:rsidRPr="00760500">
        <w:rPr>
          <w:rFonts w:ascii="Times New Roman" w:hAnsi="Times New Roman" w:cs="Times New Roman"/>
          <w:b/>
          <w:bCs/>
          <w:i/>
          <w:iCs/>
          <w:sz w:val="24"/>
          <w:szCs w:val="24"/>
          <w:highlight w:val="yellow"/>
        </w:rPr>
        <w:t>transformation and feeding</w:t>
      </w:r>
      <w:r w:rsidRPr="00760500">
        <w:rPr>
          <w:rFonts w:ascii="Times New Roman" w:hAnsi="Times New Roman" w:cs="Times New Roman"/>
          <w:b/>
          <w:bCs/>
          <w:i/>
          <w:iCs/>
          <w:sz w:val="24"/>
          <w:szCs w:val="24"/>
          <w:highlight w:val="yellow"/>
        </w:rPr>
        <w:t xml:space="preserve">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15857F7A"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Proposed 4´-hydroxyflavone and 4´-deoxyflavone pathway. Structures of glycosylated flavones are not shown to save space but are included in Appendix S1. Enzyme names in blue are specific isoforms that have been identified in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and enzyme names in black are general names. Flavones that were quantified have names in bold and are numbered to match the labeling of Figure 2.</w:t>
      </w:r>
    </w:p>
    <w:p w14:paraId="722F0ED9" w14:textId="657974F4"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2.</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metabolite data collected from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401B6C25" w14:textId="228CE75A"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3.</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oroxylin A (top) and oroxyloside (bottom) concentrations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Concentrations were averaged from tissue samples taken from 3 biological replicates, and error bars represent standard error.</w:t>
      </w:r>
    </w:p>
    <w:p w14:paraId="1E68DB2F" w14:textId="4CCB3A20"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Comparison of chromatograms collected via HPLC from </w:t>
      </w:r>
      <w:r w:rsidR="00F13720" w:rsidRPr="00F13720">
        <w:rPr>
          <w:rFonts w:ascii="Times New Roman" w:hAnsi="Times New Roman" w:cs="Times New Roman"/>
          <w:i/>
          <w:iCs/>
          <w:sz w:val="24"/>
          <w:szCs w:val="24"/>
        </w:rPr>
        <w:t>S. barbata</w:t>
      </w:r>
      <w:r w:rsidR="00F13720" w:rsidRPr="00F13720">
        <w:rPr>
          <w:rFonts w:ascii="Times New Roman" w:hAnsi="Times New Roman" w:cs="Times New Roman"/>
          <w:sz w:val="24"/>
          <w:szCs w:val="24"/>
        </w:rPr>
        <w:t xml:space="preserve">,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xml:space="preserve">, and </w:t>
      </w:r>
      <w:r w:rsidR="00F13720" w:rsidRPr="00F13720">
        <w:rPr>
          <w:rFonts w:ascii="Times New Roman" w:hAnsi="Times New Roman" w:cs="Times New Roman"/>
          <w:i/>
          <w:iCs/>
          <w:sz w:val="24"/>
          <w:szCs w:val="24"/>
        </w:rPr>
        <w:t xml:space="preserve">S. racemosa </w:t>
      </w:r>
      <w:r w:rsidR="00F13720" w:rsidRPr="00F13720">
        <w:rPr>
          <w:rFonts w:ascii="Times New Roman" w:hAnsi="Times New Roman" w:cs="Times New Roman"/>
          <w:sz w:val="24"/>
          <w:szCs w:val="24"/>
        </w:rPr>
        <w:t>leaves, stems, and roots. Time interval displayed was selected to center the unknown peak in the chromatograms.</w:t>
      </w:r>
    </w:p>
    <w:p w14:paraId="0BB6F627" w14:textId="43E2801F" w:rsidR="00BF3F33" w:rsidRPr="00D036E7" w:rsidRDefault="00BF3F33" w:rsidP="00663459">
      <w:pPr>
        <w:spacing w:after="0" w:line="360" w:lineRule="auto"/>
        <w:rPr>
          <w:highlight w:val="green"/>
        </w:rPr>
      </w:pPr>
      <w:r w:rsidRPr="00D036E7">
        <w:rPr>
          <w:rFonts w:ascii="Times New Roman" w:hAnsi="Times New Roman" w:cs="Times New Roman"/>
          <w:b/>
          <w:bCs/>
          <w:sz w:val="24"/>
          <w:szCs w:val="24"/>
          <w:highlight w:val="green"/>
        </w:rPr>
        <w:t>Figure 5.</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MS/MS data collected from a scutellarin standard and the unknown metabolite.</w:t>
      </w:r>
    </w:p>
    <w:p w14:paraId="755EA37F" w14:textId="02577A08" w:rsidR="00BF3F33" w:rsidRPr="00F13720" w:rsidRDefault="00BF3F33" w:rsidP="00663459">
      <w:pPr>
        <w:spacing w:after="0" w:line="360" w:lineRule="auto"/>
        <w:rPr>
          <w:rFonts w:ascii="Times New Roman" w:hAnsi="Times New Roman" w:cs="Times New Roman"/>
          <w:sz w:val="24"/>
          <w:szCs w:val="24"/>
        </w:rPr>
      </w:pPr>
      <w:r w:rsidRPr="00D036E7">
        <w:rPr>
          <w:rFonts w:ascii="Times New Roman" w:hAnsi="Times New Roman" w:cs="Times New Roman"/>
          <w:b/>
          <w:bCs/>
          <w:sz w:val="24"/>
          <w:szCs w:val="24"/>
          <w:highlight w:val="green"/>
        </w:rPr>
        <w:t>Figure 6.</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NMR data used to elucidate structure of unknown metabolite.</w:t>
      </w:r>
    </w:p>
    <w:p w14:paraId="7BB5DB17" w14:textId="3EE3A05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isoscutellarein 8-glucuronide </w:t>
      </w:r>
      <w:r w:rsidR="00F13720">
        <w:rPr>
          <w:rFonts w:ascii="Times New Roman" w:hAnsi="Times New Roman" w:cs="Times New Roman"/>
          <w:sz w:val="24"/>
          <w:szCs w:val="24"/>
        </w:rPr>
        <w:t>peak areas</w:t>
      </w:r>
      <w:r w:rsidR="00F13720" w:rsidRPr="00F13720">
        <w:rPr>
          <w:rFonts w:ascii="Times New Roman" w:hAnsi="Times New Roman" w:cs="Times New Roman"/>
          <w:sz w:val="24"/>
          <w:szCs w:val="24"/>
        </w:rPr>
        <w:t xml:space="preserve">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Peak areas were averaged from tissue samples taken from 3 biological replicates, and error bars represent standard error.</w:t>
      </w:r>
    </w:p>
    <w:p w14:paraId="52ADBF1F" w14:textId="5DBCADD6" w:rsidR="00BF3F33" w:rsidRPr="00A10F5E" w:rsidRDefault="00BF3F33" w:rsidP="00663459">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8.</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Apigenin feeding data used to establish apigenin as a precursor to isoscutellarein 8-G.</w:t>
      </w:r>
    </w:p>
    <w:p w14:paraId="5ECD6203" w14:textId="4642E6CA" w:rsidR="00BF3F33" w:rsidRPr="00A10F5E" w:rsidRDefault="00BF3F33" w:rsidP="00BF3F33">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9.</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 xml:space="preserve">Yeast transformation / infiltration data used to elucidate activity of </w:t>
      </w:r>
      <w:proofErr w:type="spellStart"/>
      <w:r w:rsidR="003B02E5" w:rsidRPr="00A10F5E">
        <w:rPr>
          <w:rFonts w:ascii="Times New Roman" w:hAnsi="Times New Roman" w:cs="Times New Roman"/>
          <w:sz w:val="24"/>
          <w:szCs w:val="24"/>
          <w:highlight w:val="yellow"/>
        </w:rPr>
        <w:t>SbRTO</w:t>
      </w:r>
      <w:proofErr w:type="spellEnd"/>
      <w:r w:rsidR="003B02E5" w:rsidRPr="00A10F5E">
        <w:rPr>
          <w:rFonts w:ascii="Times New Roman" w:hAnsi="Times New Roman" w:cs="Times New Roman"/>
          <w:sz w:val="24"/>
          <w:szCs w:val="24"/>
          <w:highlight w:val="yellow"/>
        </w:rPr>
        <w:t>.</w:t>
      </w:r>
    </w:p>
    <w:p w14:paraId="0F9CACED" w14:textId="5E56DCC8" w:rsidR="00A10F5E" w:rsidRPr="00A10F5E" w:rsidRDefault="00A10F5E" w:rsidP="00BF3F33">
      <w:pPr>
        <w:spacing w:after="0" w:line="360" w:lineRule="auto"/>
        <w:rPr>
          <w:rFonts w:ascii="Times New Roman" w:hAnsi="Times New Roman" w:cs="Times New Roman"/>
          <w:sz w:val="24"/>
          <w:szCs w:val="24"/>
        </w:rPr>
      </w:pPr>
      <w:r w:rsidRPr="00A10F5E">
        <w:rPr>
          <w:rFonts w:ascii="Times New Roman" w:hAnsi="Times New Roman" w:cs="Times New Roman"/>
          <w:b/>
          <w:bCs/>
          <w:sz w:val="24"/>
          <w:szCs w:val="24"/>
          <w:highlight w:val="yellow"/>
        </w:rPr>
        <w:t xml:space="preserve">Figure 10. </w:t>
      </w:r>
      <w:r w:rsidRPr="00A10F5E">
        <w:rPr>
          <w:rFonts w:ascii="Times New Roman" w:hAnsi="Times New Roman" w:cs="Times New Roman"/>
          <w:sz w:val="24"/>
          <w:szCs w:val="24"/>
          <w:highlight w:val="yellow"/>
        </w:rPr>
        <w:t xml:space="preserve">Proposed pathway for biosynthesis of isoscutellarein 8-glucuronide in </w:t>
      </w:r>
      <w:r w:rsidRPr="00A10F5E">
        <w:rPr>
          <w:rFonts w:ascii="Times New Roman" w:hAnsi="Times New Roman" w:cs="Times New Roman"/>
          <w:i/>
          <w:iCs/>
          <w:sz w:val="24"/>
          <w:szCs w:val="24"/>
          <w:highlight w:val="yellow"/>
        </w:rPr>
        <w:t>Scutellaria</w:t>
      </w:r>
      <w:r w:rsidRPr="00A10F5E">
        <w:rPr>
          <w:rFonts w:ascii="Times New Roman" w:hAnsi="Times New Roman" w:cs="Times New Roman"/>
          <w:sz w:val="24"/>
          <w:szCs w:val="24"/>
          <w:highlight w:val="yellow"/>
        </w:rPr>
        <w:t>.</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7798577B" w:rsidR="00BF3F33" w:rsidRDefault="00BF3F33" w:rsidP="00BF3F33">
      <w:pPr>
        <w:spacing w:after="0" w:line="360" w:lineRule="auto"/>
        <w:rPr>
          <w:rFonts w:ascii="Times New Roman" w:hAnsi="Times New Roman" w:cs="Times New Roman"/>
          <w:sz w:val="24"/>
          <w:szCs w:val="24"/>
        </w:rPr>
      </w:pPr>
      <w:r>
        <w:rPr>
          <w:rFonts w:ascii="Times New Roman" w:hAnsi="Times New Roman" w:cs="Times New Roman"/>
          <w:b/>
          <w:bCs/>
          <w:sz w:val="24"/>
          <w:szCs w:val="24"/>
        </w:rPr>
        <w:t>Table 1.</w:t>
      </w:r>
      <w:r w:rsidR="000A2034">
        <w:rPr>
          <w:rFonts w:ascii="Times New Roman" w:hAnsi="Times New Roman" w:cs="Times New Roman"/>
          <w:b/>
          <w:bCs/>
          <w:sz w:val="24"/>
          <w:szCs w:val="24"/>
        </w:rPr>
        <w:t xml:space="preserve"> </w:t>
      </w:r>
      <w:r w:rsidR="00C44E27" w:rsidRPr="00C44E27">
        <w:rPr>
          <w:rFonts w:ascii="Times New Roman" w:hAnsi="Times New Roman" w:cs="Times New Roman"/>
          <w:sz w:val="24"/>
          <w:szCs w:val="24"/>
        </w:rPr>
        <w:t xml:space="preserve">Organ-specific flavone concentrations collected from 7 </w:t>
      </w:r>
      <w:r w:rsidR="00C44E27" w:rsidRPr="00C44E27">
        <w:rPr>
          <w:rFonts w:ascii="Times New Roman" w:hAnsi="Times New Roman" w:cs="Times New Roman"/>
          <w:i/>
          <w:iCs/>
          <w:sz w:val="24"/>
          <w:szCs w:val="24"/>
        </w:rPr>
        <w:t xml:space="preserve">Scutellaria </w:t>
      </w:r>
      <w:proofErr w:type="spellStart"/>
      <w:r w:rsidR="00C44E27" w:rsidRPr="00C44E27">
        <w:rPr>
          <w:rFonts w:ascii="Times New Roman" w:hAnsi="Times New Roman" w:cs="Times New Roman"/>
          <w:sz w:val="24"/>
          <w:szCs w:val="24"/>
        </w:rPr>
        <w:t>speces</w:t>
      </w:r>
      <w:proofErr w:type="spellEnd"/>
      <w:r w:rsidR="00C44E27" w:rsidRPr="00C44E27">
        <w:rPr>
          <w:rFonts w:ascii="Times New Roman" w:hAnsi="Times New Roman" w:cs="Times New Roman"/>
          <w:sz w:val="24"/>
          <w:szCs w:val="24"/>
        </w:rPr>
        <w:t xml:space="preserve"> via High Performance Liquid Chromatography (HPLC). Units for all flavones except for isoscutellarein 8-G are µmol / g fresh weight. Units for isoscutellarein 8-G are peak area. Data is presented as mean </w:t>
      </w:r>
      <w:r w:rsidR="00C44E27" w:rsidRPr="00CF5591">
        <w:rPr>
          <w:rFonts w:ascii="Times New Roman" w:hAnsi="Times New Roman" w:cs="Times New Roman"/>
          <w:sz w:val="24"/>
          <w:szCs w:val="24"/>
        </w:rPr>
        <w:t>±</w:t>
      </w:r>
      <w:r w:rsidR="00C44E27" w:rsidRPr="00C44E27">
        <w:rPr>
          <w:rFonts w:ascii="Times New Roman" w:hAnsi="Times New Roman" w:cs="Times New Roman"/>
          <w:sz w:val="24"/>
          <w:szCs w:val="24"/>
        </w:rPr>
        <w:t xml:space="preserve"> standard error, as calculated from samples taken in biological triplicate.</w:t>
      </w:r>
    </w:p>
    <w:p w14:paraId="4BA12C13" w14:textId="77777777" w:rsidR="000A2034" w:rsidRPr="000A2034" w:rsidRDefault="000A2034" w:rsidP="00BF3F33">
      <w:pPr>
        <w:spacing w:after="0" w:line="360" w:lineRule="auto"/>
        <w:rPr>
          <w:rFonts w:ascii="Times New Roman" w:hAnsi="Times New Roman" w:cs="Times New Roman"/>
          <w:sz w:val="24"/>
          <w:szCs w:val="24"/>
        </w:rPr>
      </w:pPr>
    </w:p>
    <w:p w14:paraId="1E052E21" w14:textId="365A86D0" w:rsidR="000A2034" w:rsidRDefault="000A2034">
      <w:pPr>
        <w:rPr>
          <w:rFonts w:ascii="Times New Roman" w:hAnsi="Times New Roman" w:cs="Times New Roman"/>
          <w:b/>
          <w:bCs/>
          <w:sz w:val="24"/>
          <w:szCs w:val="24"/>
        </w:rPr>
      </w:pPr>
      <w:r>
        <w:rPr>
          <w:rFonts w:ascii="Times New Roman" w:hAnsi="Times New Roman" w:cs="Times New Roman"/>
          <w:b/>
          <w:bCs/>
          <w:sz w:val="24"/>
          <w:szCs w:val="24"/>
        </w:rPr>
        <w:t>APPENDICES</w:t>
      </w:r>
    </w:p>
    <w:p w14:paraId="49F2A0BE" w14:textId="40D4F60A" w:rsidR="00760500" w:rsidRPr="00760500" w:rsidRDefault="00760500" w:rsidP="00F13720">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Appendix S1. </w:t>
      </w:r>
      <w:r w:rsidR="00E06D23" w:rsidRPr="00E06D23">
        <w:rPr>
          <w:rFonts w:ascii="Times New Roman" w:hAnsi="Times New Roman" w:cs="Times New Roman"/>
          <w:sz w:val="24"/>
          <w:szCs w:val="24"/>
        </w:rPr>
        <w:t>Proposed 4´-hydroxyflavone and 4´-deoxyflavone pathway</w:t>
      </w:r>
      <w:r w:rsidR="00E06D23">
        <w:rPr>
          <w:rFonts w:ascii="Times New Roman" w:hAnsi="Times New Roman" w:cs="Times New Roman"/>
          <w:sz w:val="24"/>
          <w:szCs w:val="24"/>
        </w:rPr>
        <w:t xml:space="preserve"> with structures of glycosylated flavones included.</w:t>
      </w:r>
      <w:r w:rsidR="00E06D23" w:rsidRPr="00E06D23">
        <w:rPr>
          <w:rFonts w:ascii="Times New Roman" w:hAnsi="Times New Roman" w:cs="Times New Roman"/>
          <w:sz w:val="24"/>
          <w:szCs w:val="24"/>
        </w:rPr>
        <w:t xml:space="preserve"> Enzyme names in blue are specific isoforms that have been identified in </w:t>
      </w:r>
      <w:r w:rsidR="00E06D23" w:rsidRPr="00E06D23">
        <w:rPr>
          <w:rFonts w:ascii="Times New Roman" w:hAnsi="Times New Roman" w:cs="Times New Roman"/>
          <w:i/>
          <w:iCs/>
          <w:sz w:val="24"/>
          <w:szCs w:val="24"/>
        </w:rPr>
        <w:t>S. baicalensis</w:t>
      </w:r>
      <w:r w:rsidR="00E06D23" w:rsidRPr="00E06D23">
        <w:rPr>
          <w:rFonts w:ascii="Times New Roman" w:hAnsi="Times New Roman" w:cs="Times New Roman"/>
          <w:sz w:val="24"/>
          <w:szCs w:val="24"/>
        </w:rPr>
        <w:t xml:space="preserve">, and enzyme names in black are general names. </w:t>
      </w:r>
      <w:r w:rsidR="00E06D23">
        <w:rPr>
          <w:rFonts w:ascii="Times New Roman" w:hAnsi="Times New Roman" w:cs="Times New Roman"/>
          <w:sz w:val="24"/>
          <w:szCs w:val="24"/>
        </w:rPr>
        <w:t>Flavones</w:t>
      </w:r>
      <w:r w:rsidR="00E06D23" w:rsidRPr="00E06D23">
        <w:rPr>
          <w:rFonts w:ascii="Times New Roman" w:hAnsi="Times New Roman" w:cs="Times New Roman"/>
          <w:sz w:val="24"/>
          <w:szCs w:val="24"/>
        </w:rPr>
        <w:t xml:space="preserve"> that were quantified have names in bold and are numbered to match the labeling of Figure 2.</w:t>
      </w:r>
    </w:p>
    <w:p w14:paraId="7D8F0CFC" w14:textId="16035A63" w:rsidR="00BF3F33" w:rsidRDefault="000A2034">
      <w:pPr>
        <w:rPr>
          <w:rFonts w:ascii="Times New Roman" w:hAnsi="Times New Roman" w:cs="Times New Roman"/>
          <w:b/>
          <w:bCs/>
          <w:sz w:val="24"/>
          <w:szCs w:val="24"/>
        </w:rPr>
      </w:pPr>
      <w:bookmarkStart w:id="235" w:name="_Hlk79867216"/>
      <w:r w:rsidRPr="0014498B">
        <w:rPr>
          <w:rFonts w:ascii="Times New Roman" w:hAnsi="Times New Roman" w:cs="Times New Roman"/>
          <w:b/>
          <w:bCs/>
          <w:sz w:val="24"/>
          <w:szCs w:val="24"/>
          <w:highlight w:val="green"/>
        </w:rPr>
        <w:t>Appendix S</w:t>
      </w:r>
      <w:r w:rsidR="00760500" w:rsidRPr="0014498B">
        <w:rPr>
          <w:rFonts w:ascii="Times New Roman" w:hAnsi="Times New Roman" w:cs="Times New Roman"/>
          <w:b/>
          <w:bCs/>
          <w:sz w:val="24"/>
          <w:szCs w:val="24"/>
          <w:highlight w:val="green"/>
        </w:rPr>
        <w:t>2</w:t>
      </w:r>
      <w:r w:rsidRPr="0014498B">
        <w:rPr>
          <w:rFonts w:ascii="Times New Roman" w:hAnsi="Times New Roman" w:cs="Times New Roman"/>
          <w:b/>
          <w:bCs/>
          <w:sz w:val="24"/>
          <w:szCs w:val="24"/>
          <w:highlight w:val="green"/>
        </w:rPr>
        <w:t xml:space="preserve">. </w:t>
      </w:r>
      <w:r w:rsidR="003B02E5" w:rsidRPr="0014498B">
        <w:rPr>
          <w:rFonts w:ascii="Times New Roman" w:hAnsi="Times New Roman" w:cs="Times New Roman"/>
          <w:sz w:val="24"/>
          <w:szCs w:val="24"/>
          <w:highlight w:val="green"/>
        </w:rPr>
        <w:t>FLAS herbarium</w:t>
      </w:r>
      <w:r w:rsidRPr="0014498B">
        <w:rPr>
          <w:rFonts w:ascii="Times New Roman" w:hAnsi="Times New Roman" w:cs="Times New Roman"/>
          <w:sz w:val="24"/>
          <w:szCs w:val="24"/>
          <w:highlight w:val="green"/>
        </w:rPr>
        <w:t xml:space="preserve"> voucher </w:t>
      </w:r>
      <w:r w:rsidR="003B02E5" w:rsidRPr="0014498B">
        <w:rPr>
          <w:rFonts w:ascii="Times New Roman" w:hAnsi="Times New Roman" w:cs="Times New Roman"/>
          <w:sz w:val="24"/>
          <w:szCs w:val="24"/>
          <w:highlight w:val="green"/>
        </w:rPr>
        <w:t>accession numbers.</w:t>
      </w:r>
      <w:bookmarkEnd w:id="235"/>
      <w:r w:rsidR="00BF3F33">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w:t>
      </w:r>
      <w:proofErr w:type="spellStart"/>
      <w:r w:rsidRPr="00BF3F33">
        <w:rPr>
          <w:rFonts w:ascii="Times New Roman" w:hAnsi="Times New Roman" w:cs="Times New Roman"/>
          <w:sz w:val="24"/>
          <w:szCs w:val="24"/>
        </w:rPr>
        <w:t>Sangtae</w:t>
      </w:r>
      <w:proofErr w:type="spellEnd"/>
      <w:r w:rsidRPr="00BF3F33">
        <w:rPr>
          <w:rFonts w:ascii="Times New Roman" w:hAnsi="Times New Roman" w:cs="Times New Roman"/>
          <w:sz w:val="24"/>
          <w:szCs w:val="24"/>
        </w:rPr>
        <w:t xml:space="preserve"> Kim for the discussion and Dr. </w:t>
      </w:r>
      <w:r>
        <w:rPr>
          <w:rFonts w:ascii="Times New Roman" w:hAnsi="Times New Roman" w:cs="Times New Roman"/>
          <w:sz w:val="24"/>
          <w:szCs w:val="24"/>
        </w:rPr>
        <w:t>Swathi Nadakuduti</w:t>
      </w:r>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86F174F" w14:textId="77777777" w:rsidR="00266D53" w:rsidRPr="00266D53" w:rsidRDefault="00CD2E28" w:rsidP="00266D53">
      <w:pPr>
        <w:pStyle w:val="Bibliography"/>
        <w:spacing w:line="360" w:lineRule="auto"/>
        <w:rPr>
          <w:rFonts w:ascii="Times New Roman" w:hAnsi="Times New Roman" w:cs="Times New Roman"/>
          <w:sz w:val="24"/>
        </w:rPr>
      </w:pPr>
      <w:r>
        <w:fldChar w:fldCharType="begin"/>
      </w:r>
      <w:r w:rsidR="00266D53">
        <w:instrText xml:space="preserve"> ADDIN ZOTERO_BIBL {"uncited":[],"omitted":[],"custom":[]} CSL_BIBLIOGRAPHY </w:instrText>
      </w:r>
      <w:r>
        <w:fldChar w:fldCharType="separate"/>
      </w:r>
      <w:r w:rsidR="00266D53" w:rsidRPr="00266D53">
        <w:rPr>
          <w:rFonts w:ascii="Times New Roman" w:hAnsi="Times New Roman" w:cs="Times New Roman"/>
          <w:sz w:val="24"/>
        </w:rPr>
        <w:t xml:space="preserve">Berim, A., Hyatt, D. C., &amp; Gang, D. R. (2012). A Set of Regioselective O-Methyltransferases Gives Rise to the Complex Pattern of Methoxylated Flavones in Sweet Basil. </w:t>
      </w:r>
      <w:r w:rsidR="00266D53" w:rsidRPr="00266D53">
        <w:rPr>
          <w:rFonts w:ascii="Times New Roman" w:hAnsi="Times New Roman" w:cs="Times New Roman"/>
          <w:i/>
          <w:iCs/>
          <w:sz w:val="24"/>
        </w:rPr>
        <w:t>Plant Physiology</w:t>
      </w:r>
      <w:r w:rsidR="00266D53" w:rsidRPr="00266D53">
        <w:rPr>
          <w:rFonts w:ascii="Times New Roman" w:hAnsi="Times New Roman" w:cs="Times New Roman"/>
          <w:sz w:val="24"/>
        </w:rPr>
        <w:t xml:space="preserve">, </w:t>
      </w:r>
      <w:r w:rsidR="00266D53" w:rsidRPr="00266D53">
        <w:rPr>
          <w:rFonts w:ascii="Times New Roman" w:hAnsi="Times New Roman" w:cs="Times New Roman"/>
          <w:i/>
          <w:iCs/>
          <w:sz w:val="24"/>
        </w:rPr>
        <w:t>160</w:t>
      </w:r>
      <w:r w:rsidR="00266D53" w:rsidRPr="00266D53">
        <w:rPr>
          <w:rFonts w:ascii="Times New Roman" w:hAnsi="Times New Roman" w:cs="Times New Roman"/>
          <w:sz w:val="24"/>
        </w:rPr>
        <w:t>(2), 1052–1069. https://doi.org/10.1104/pp.112.204164</w:t>
      </w:r>
    </w:p>
    <w:p w14:paraId="28DDE2B4"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Chen, V., Staub, R. E., Fong, S., Tagliaferri, M., Cohen, I., &amp; Shtivelman, E. (2012). Bezielle Selectively Targets Mitochondria of Cancer Cells to Inhibit Glycolysis and OXPHOS. </w:t>
      </w:r>
      <w:r w:rsidRPr="00266D53">
        <w:rPr>
          <w:rFonts w:ascii="Times New Roman" w:hAnsi="Times New Roman" w:cs="Times New Roman"/>
          <w:i/>
          <w:iCs/>
          <w:sz w:val="24"/>
        </w:rPr>
        <w:t>PLOS ONE</w:t>
      </w:r>
      <w:r w:rsidRPr="00266D53">
        <w:rPr>
          <w:rFonts w:ascii="Times New Roman" w:hAnsi="Times New Roman" w:cs="Times New Roman"/>
          <w:sz w:val="24"/>
        </w:rPr>
        <w:t xml:space="preserve">, </w:t>
      </w:r>
      <w:r w:rsidRPr="00266D53">
        <w:rPr>
          <w:rFonts w:ascii="Times New Roman" w:hAnsi="Times New Roman" w:cs="Times New Roman"/>
          <w:i/>
          <w:iCs/>
          <w:sz w:val="24"/>
        </w:rPr>
        <w:t>7</w:t>
      </w:r>
      <w:r w:rsidRPr="00266D53">
        <w:rPr>
          <w:rFonts w:ascii="Times New Roman" w:hAnsi="Times New Roman" w:cs="Times New Roman"/>
          <w:sz w:val="24"/>
        </w:rPr>
        <w:t>(2), e30300. https://doi.org/10.1371/journal.pone.0030300</w:t>
      </w:r>
    </w:p>
    <w:p w14:paraId="634EE549"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Chiu, H.-H., Hsieh, Y.-C., Chen, Y.-H., Wang, H.-Y., Lu, C.-Y., Chen, C.-J., &amp; Li, Y.-K. (2016). Three important amino acids control the regioselectivity of flavonoid glucosidation in glycosyltransferase-1 from Bacillus cereus. </w:t>
      </w:r>
      <w:r w:rsidRPr="00266D53">
        <w:rPr>
          <w:rFonts w:ascii="Times New Roman" w:hAnsi="Times New Roman" w:cs="Times New Roman"/>
          <w:i/>
          <w:iCs/>
          <w:sz w:val="24"/>
        </w:rPr>
        <w:t>Applied Microbiology and Biotechnology</w:t>
      </w:r>
      <w:r w:rsidRPr="00266D53">
        <w:rPr>
          <w:rFonts w:ascii="Times New Roman" w:hAnsi="Times New Roman" w:cs="Times New Roman"/>
          <w:sz w:val="24"/>
        </w:rPr>
        <w:t xml:space="preserve">, </w:t>
      </w:r>
      <w:r w:rsidRPr="00266D53">
        <w:rPr>
          <w:rFonts w:ascii="Times New Roman" w:hAnsi="Times New Roman" w:cs="Times New Roman"/>
          <w:i/>
          <w:iCs/>
          <w:sz w:val="24"/>
        </w:rPr>
        <w:t>100</w:t>
      </w:r>
      <w:r w:rsidRPr="00266D53">
        <w:rPr>
          <w:rFonts w:ascii="Times New Roman" w:hAnsi="Times New Roman" w:cs="Times New Roman"/>
          <w:sz w:val="24"/>
        </w:rPr>
        <w:t>(19), 8411–8424. https://doi.org/10.1007/s00253-016-7536-2</w:t>
      </w:r>
    </w:p>
    <w:p w14:paraId="64BF0FD0"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Cole, I. B., Saxena, P. K., &amp; Murch, S. J. (2007). Medicinal biotechnology in the genus scutellaria. </w:t>
      </w:r>
      <w:r w:rsidRPr="00266D53">
        <w:rPr>
          <w:rFonts w:ascii="Times New Roman" w:hAnsi="Times New Roman" w:cs="Times New Roman"/>
          <w:i/>
          <w:iCs/>
          <w:sz w:val="24"/>
        </w:rPr>
        <w:t>In Vitro Cellular &amp; Developmental Biology - Plant</w:t>
      </w:r>
      <w:r w:rsidRPr="00266D53">
        <w:rPr>
          <w:rFonts w:ascii="Times New Roman" w:hAnsi="Times New Roman" w:cs="Times New Roman"/>
          <w:sz w:val="24"/>
        </w:rPr>
        <w:t xml:space="preserve">, </w:t>
      </w:r>
      <w:r w:rsidRPr="00266D53">
        <w:rPr>
          <w:rFonts w:ascii="Times New Roman" w:hAnsi="Times New Roman" w:cs="Times New Roman"/>
          <w:i/>
          <w:iCs/>
          <w:sz w:val="24"/>
        </w:rPr>
        <w:t>43</w:t>
      </w:r>
      <w:r w:rsidRPr="00266D53">
        <w:rPr>
          <w:rFonts w:ascii="Times New Roman" w:hAnsi="Times New Roman" w:cs="Times New Roman"/>
          <w:sz w:val="24"/>
        </w:rPr>
        <w:t>(4), 318–327. https://doi.org/10.1007/s11627-007-9055-4</w:t>
      </w:r>
    </w:p>
    <w:p w14:paraId="10CE86CA"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266D53">
        <w:rPr>
          <w:rFonts w:ascii="Times New Roman" w:hAnsi="Times New Roman" w:cs="Times New Roman"/>
          <w:i/>
          <w:iCs/>
          <w:sz w:val="24"/>
        </w:rPr>
        <w:t>Planta Medica</w:t>
      </w:r>
      <w:r w:rsidRPr="00266D53">
        <w:rPr>
          <w:rFonts w:ascii="Times New Roman" w:hAnsi="Times New Roman" w:cs="Times New Roman"/>
          <w:sz w:val="24"/>
        </w:rPr>
        <w:t xml:space="preserve">, </w:t>
      </w:r>
      <w:r w:rsidRPr="00266D53">
        <w:rPr>
          <w:rFonts w:ascii="Times New Roman" w:hAnsi="Times New Roman" w:cs="Times New Roman"/>
          <w:i/>
          <w:iCs/>
          <w:sz w:val="24"/>
        </w:rPr>
        <w:t>74</w:t>
      </w:r>
      <w:r w:rsidRPr="00266D53">
        <w:rPr>
          <w:rFonts w:ascii="Times New Roman" w:hAnsi="Times New Roman" w:cs="Times New Roman"/>
          <w:sz w:val="24"/>
        </w:rPr>
        <w:t>(4), 474–481. https://doi.org/10.1055/s-2008-1034358</w:t>
      </w:r>
    </w:p>
    <w:p w14:paraId="5E15C04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Elkin, Y. N., Kulesh, N. I., Stepanova, A. Y., Solovieva, A. I., Kargin, V. M., &amp; Manyakhin, A. Y. (2018). Methylated flavones of the hairy root culture Scutellaria baicalensis. </w:t>
      </w:r>
      <w:r w:rsidRPr="00266D53">
        <w:rPr>
          <w:rFonts w:ascii="Times New Roman" w:hAnsi="Times New Roman" w:cs="Times New Roman"/>
          <w:i/>
          <w:iCs/>
          <w:sz w:val="24"/>
        </w:rPr>
        <w:t>Journal of Plant Physiology</w:t>
      </w:r>
      <w:r w:rsidRPr="00266D53">
        <w:rPr>
          <w:rFonts w:ascii="Times New Roman" w:hAnsi="Times New Roman" w:cs="Times New Roman"/>
          <w:sz w:val="24"/>
        </w:rPr>
        <w:t xml:space="preserve">, </w:t>
      </w:r>
      <w:r w:rsidRPr="00266D53">
        <w:rPr>
          <w:rFonts w:ascii="Times New Roman" w:hAnsi="Times New Roman" w:cs="Times New Roman"/>
          <w:i/>
          <w:iCs/>
          <w:sz w:val="24"/>
        </w:rPr>
        <w:t>231</w:t>
      </w:r>
      <w:r w:rsidRPr="00266D53">
        <w:rPr>
          <w:rFonts w:ascii="Times New Roman" w:hAnsi="Times New Roman" w:cs="Times New Roman"/>
          <w:sz w:val="24"/>
        </w:rPr>
        <w:t>, 277–280. https://doi.org/10.1016/j.jplph.2018.10.009</w:t>
      </w:r>
    </w:p>
    <w:p w14:paraId="037D8BC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Gallon, M. E., Silva-Junior, E. A., Amaral, J. G., Lopes, N. P., &amp; Gobbo-Neto, L. (2019). Natural Products Diversity in Plant-Insect Interaction between Tithonia diversifolia (Asteraceae) and Chlosyne lacinia (Nymphalidae). </w:t>
      </w:r>
      <w:r w:rsidRPr="00266D53">
        <w:rPr>
          <w:rFonts w:ascii="Times New Roman" w:hAnsi="Times New Roman" w:cs="Times New Roman"/>
          <w:i/>
          <w:iCs/>
          <w:sz w:val="24"/>
        </w:rPr>
        <w:t>Molecules</w:t>
      </w:r>
      <w:r w:rsidRPr="00266D53">
        <w:rPr>
          <w:rFonts w:ascii="Times New Roman" w:hAnsi="Times New Roman" w:cs="Times New Roman"/>
          <w:sz w:val="24"/>
        </w:rPr>
        <w:t xml:space="preserve">, </w:t>
      </w:r>
      <w:r w:rsidRPr="00266D53">
        <w:rPr>
          <w:rFonts w:ascii="Times New Roman" w:hAnsi="Times New Roman" w:cs="Times New Roman"/>
          <w:i/>
          <w:iCs/>
          <w:sz w:val="24"/>
        </w:rPr>
        <w:t>24</w:t>
      </w:r>
      <w:r w:rsidRPr="00266D53">
        <w:rPr>
          <w:rFonts w:ascii="Times New Roman" w:hAnsi="Times New Roman" w:cs="Times New Roman"/>
          <w:sz w:val="24"/>
        </w:rPr>
        <w:t>(17). https://doi.org/10.3390/molecules24173118</w:t>
      </w:r>
    </w:p>
    <w:p w14:paraId="0267348C"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Jeon, S. J., Bak, H., Seo, J., Han, S. M., Lee, S. H., Han, S.-H., Kwon, K. J., Ryu, J. H., Cheong, J. H., Ko, K. H., Yang, S.-I., Choi, J. W., Park, S. H., &amp; Shin, C. Y. (2012). </w:t>
      </w:r>
      <w:r w:rsidRPr="00266D53">
        <w:rPr>
          <w:rFonts w:ascii="Times New Roman" w:hAnsi="Times New Roman" w:cs="Times New Roman"/>
          <w:i/>
          <w:iCs/>
          <w:sz w:val="24"/>
        </w:rPr>
        <w:t>Oroxylin A Induces BDNF Expression on Cortical Neurons through Adenosine A2</w:t>
      </w:r>
      <w:r w:rsidRPr="00266D53">
        <w:rPr>
          <w:rFonts w:ascii="Times New Roman" w:hAnsi="Times New Roman" w:cs="Times New Roman"/>
          <w:i/>
          <w:iCs/>
          <w:sz w:val="24"/>
          <w:vertAlign w:val="subscript"/>
        </w:rPr>
        <w:t>A</w:t>
      </w:r>
      <w:r w:rsidRPr="00266D53">
        <w:rPr>
          <w:rFonts w:ascii="Times New Roman" w:hAnsi="Times New Roman" w:cs="Times New Roman"/>
          <w:i/>
          <w:iCs/>
          <w:sz w:val="24"/>
        </w:rPr>
        <w:t xml:space="preserve"> Receptor Stimulation: A Possible Role in Neuroprotection</w:t>
      </w:r>
      <w:r w:rsidRPr="00266D53">
        <w:rPr>
          <w:rFonts w:ascii="Times New Roman" w:hAnsi="Times New Roman" w:cs="Times New Roman"/>
          <w:sz w:val="24"/>
        </w:rPr>
        <w:t xml:space="preserve">. </w:t>
      </w:r>
      <w:r w:rsidRPr="00266D53">
        <w:rPr>
          <w:rFonts w:ascii="Times New Roman" w:hAnsi="Times New Roman" w:cs="Times New Roman"/>
          <w:i/>
          <w:iCs/>
          <w:sz w:val="24"/>
        </w:rPr>
        <w:t>20</w:t>
      </w:r>
      <w:r w:rsidRPr="00266D53">
        <w:rPr>
          <w:rFonts w:ascii="Times New Roman" w:hAnsi="Times New Roman" w:cs="Times New Roman"/>
          <w:sz w:val="24"/>
        </w:rPr>
        <w:t>(1), 27–35. https://doi.org/10.4062/biomolther.2012.20.1.027</w:t>
      </w:r>
    </w:p>
    <w:p w14:paraId="4C5792A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Jeon, S. J., Rhee, S. Y., Seo, J. E., Bak, H. R., Lee, S. H., Ryu, J. H., Cheong, J. H., Shin, C. Y., Kim, G.-H., Lee, Y. S., &amp; Ko, K. H. (2011). Oroxylin A increases BDNF production by activation of MAPK–CREB pathway in rat primary cortical neuronal culture. </w:t>
      </w:r>
      <w:r w:rsidRPr="00266D53">
        <w:rPr>
          <w:rFonts w:ascii="Times New Roman" w:hAnsi="Times New Roman" w:cs="Times New Roman"/>
          <w:i/>
          <w:iCs/>
          <w:sz w:val="24"/>
        </w:rPr>
        <w:t>Neuroscience Research</w:t>
      </w:r>
      <w:r w:rsidRPr="00266D53">
        <w:rPr>
          <w:rFonts w:ascii="Times New Roman" w:hAnsi="Times New Roman" w:cs="Times New Roman"/>
          <w:sz w:val="24"/>
        </w:rPr>
        <w:t xml:space="preserve">, </w:t>
      </w:r>
      <w:r w:rsidRPr="00266D53">
        <w:rPr>
          <w:rFonts w:ascii="Times New Roman" w:hAnsi="Times New Roman" w:cs="Times New Roman"/>
          <w:i/>
          <w:iCs/>
          <w:sz w:val="24"/>
        </w:rPr>
        <w:t>69</w:t>
      </w:r>
      <w:r w:rsidRPr="00266D53">
        <w:rPr>
          <w:rFonts w:ascii="Times New Roman" w:hAnsi="Times New Roman" w:cs="Times New Roman"/>
          <w:sz w:val="24"/>
        </w:rPr>
        <w:t>(3), 214–222. https://doi.org/10.1016/j.neures.2010.11.008</w:t>
      </w:r>
    </w:p>
    <w:p w14:paraId="56A13E66"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Karimov, A. M., &amp; Botirov, E. Kh. (2017). Structural Diversity and State of Knowledge of Flavonoids of the Scutellaria L. Genus. </w:t>
      </w:r>
      <w:r w:rsidRPr="00266D53">
        <w:rPr>
          <w:rFonts w:ascii="Times New Roman" w:hAnsi="Times New Roman" w:cs="Times New Roman"/>
          <w:i/>
          <w:iCs/>
          <w:sz w:val="24"/>
        </w:rPr>
        <w:t>Russian Journal of Bioorganic Chemistry</w:t>
      </w:r>
      <w:r w:rsidRPr="00266D53">
        <w:rPr>
          <w:rFonts w:ascii="Times New Roman" w:hAnsi="Times New Roman" w:cs="Times New Roman"/>
          <w:sz w:val="24"/>
        </w:rPr>
        <w:t xml:space="preserve">, </w:t>
      </w:r>
      <w:r w:rsidRPr="00266D53">
        <w:rPr>
          <w:rFonts w:ascii="Times New Roman" w:hAnsi="Times New Roman" w:cs="Times New Roman"/>
          <w:i/>
          <w:iCs/>
          <w:sz w:val="24"/>
        </w:rPr>
        <w:t>43</w:t>
      </w:r>
      <w:r w:rsidRPr="00266D53">
        <w:rPr>
          <w:rFonts w:ascii="Times New Roman" w:hAnsi="Times New Roman" w:cs="Times New Roman"/>
          <w:sz w:val="24"/>
        </w:rPr>
        <w:t>(7), 691–711. https://doi.org/10.1134/S1068162017070068</w:t>
      </w:r>
    </w:p>
    <w:p w14:paraId="02E3AEF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Kato, M. J., Yoshida, M., &amp; Gottlieb, O. R. (1992). Flavones and lignans in flowers, fruits and seedlings of Virola venosa. </w:t>
      </w:r>
      <w:r w:rsidRPr="00266D53">
        <w:rPr>
          <w:rFonts w:ascii="Times New Roman" w:hAnsi="Times New Roman" w:cs="Times New Roman"/>
          <w:i/>
          <w:iCs/>
          <w:sz w:val="24"/>
        </w:rPr>
        <w:t>Phytochemistry</w:t>
      </w:r>
      <w:r w:rsidRPr="00266D53">
        <w:rPr>
          <w:rFonts w:ascii="Times New Roman" w:hAnsi="Times New Roman" w:cs="Times New Roman"/>
          <w:sz w:val="24"/>
        </w:rPr>
        <w:t xml:space="preserve">, </w:t>
      </w:r>
      <w:r w:rsidRPr="00266D53">
        <w:rPr>
          <w:rFonts w:ascii="Times New Roman" w:hAnsi="Times New Roman" w:cs="Times New Roman"/>
          <w:i/>
          <w:iCs/>
          <w:sz w:val="24"/>
        </w:rPr>
        <w:t>31</w:t>
      </w:r>
      <w:r w:rsidRPr="00266D53">
        <w:rPr>
          <w:rFonts w:ascii="Times New Roman" w:hAnsi="Times New Roman" w:cs="Times New Roman"/>
          <w:sz w:val="24"/>
        </w:rPr>
        <w:t>(1), 283–287. https://doi.org/10.1016/0031-9422(91)83055-P</w:t>
      </w:r>
    </w:p>
    <w:p w14:paraId="73BC006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Markham, K. R., &amp; Porter, L. J. (1975). Isoscutellarein and hypolaetin 8-glucuronides from the liverwort Marchantia berteroana. </w:t>
      </w:r>
      <w:r w:rsidRPr="00266D53">
        <w:rPr>
          <w:rFonts w:ascii="Times New Roman" w:hAnsi="Times New Roman" w:cs="Times New Roman"/>
          <w:i/>
          <w:iCs/>
          <w:sz w:val="24"/>
        </w:rPr>
        <w:t>Phytochemistry</w:t>
      </w:r>
      <w:r w:rsidRPr="00266D53">
        <w:rPr>
          <w:rFonts w:ascii="Times New Roman" w:hAnsi="Times New Roman" w:cs="Times New Roman"/>
          <w:sz w:val="24"/>
        </w:rPr>
        <w:t xml:space="preserve">, </w:t>
      </w:r>
      <w:r w:rsidRPr="00266D53">
        <w:rPr>
          <w:rFonts w:ascii="Times New Roman" w:hAnsi="Times New Roman" w:cs="Times New Roman"/>
          <w:i/>
          <w:iCs/>
          <w:sz w:val="24"/>
        </w:rPr>
        <w:t>14</w:t>
      </w:r>
      <w:r w:rsidRPr="00266D53">
        <w:rPr>
          <w:rFonts w:ascii="Times New Roman" w:hAnsi="Times New Roman" w:cs="Times New Roman"/>
          <w:sz w:val="24"/>
        </w:rPr>
        <w:t>(4), 1093–1097. https://doi.org/10.1016/0031-9422(75)85194-6</w:t>
      </w:r>
    </w:p>
    <w:p w14:paraId="0E67BAD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Miyaichi, Y., Imoto, Y., Saida, H., &amp; Tomimori, T. (1988). Studies on the Constituents of Scutellaria Species X. : On the Flavonoid Constituents of the Leaves of Scutellaria baicalensis GEORGI. </w:t>
      </w:r>
      <w:r w:rsidRPr="00266D53">
        <w:rPr>
          <w:rFonts w:ascii="Times New Roman" w:hAnsi="Times New Roman" w:cs="Times New Roman"/>
          <w:i/>
          <w:iCs/>
          <w:sz w:val="24"/>
        </w:rPr>
        <w:t>Japanese Journal of Pharmacognosy</w:t>
      </w:r>
      <w:r w:rsidRPr="00266D53">
        <w:rPr>
          <w:rFonts w:ascii="Times New Roman" w:hAnsi="Times New Roman" w:cs="Times New Roman"/>
          <w:sz w:val="24"/>
        </w:rPr>
        <w:t xml:space="preserve">, </w:t>
      </w:r>
      <w:r w:rsidRPr="00266D53">
        <w:rPr>
          <w:rFonts w:ascii="Times New Roman" w:hAnsi="Times New Roman" w:cs="Times New Roman"/>
          <w:i/>
          <w:iCs/>
          <w:sz w:val="24"/>
        </w:rPr>
        <w:t>42</w:t>
      </w:r>
      <w:r w:rsidRPr="00266D53">
        <w:rPr>
          <w:rFonts w:ascii="Times New Roman" w:hAnsi="Times New Roman" w:cs="Times New Roman"/>
          <w:sz w:val="24"/>
        </w:rPr>
        <w:t>(3), 216–219.</w:t>
      </w:r>
    </w:p>
    <w:p w14:paraId="3C76E7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Miyaichi, Y., Kizu, H., Tomimori, T., &amp; Lin, C.-C. (1988). Studies on the Constituents of Scutellaria Species XI. : On the Flavonoid Constituents of the Aerial Parts of Scutellaria indica L. </w:t>
      </w:r>
      <w:r w:rsidRPr="00266D53">
        <w:rPr>
          <w:rFonts w:ascii="Times New Roman" w:hAnsi="Times New Roman" w:cs="Times New Roman"/>
          <w:i/>
          <w:iCs/>
          <w:sz w:val="24"/>
        </w:rPr>
        <w:t>Chemical &amp; Pharmaceutical Bulletin</w:t>
      </w:r>
      <w:r w:rsidRPr="00266D53">
        <w:rPr>
          <w:rFonts w:ascii="Times New Roman" w:hAnsi="Times New Roman" w:cs="Times New Roman"/>
          <w:sz w:val="24"/>
        </w:rPr>
        <w:t xml:space="preserve">, </w:t>
      </w:r>
      <w:r w:rsidRPr="00266D53">
        <w:rPr>
          <w:rFonts w:ascii="Times New Roman" w:hAnsi="Times New Roman" w:cs="Times New Roman"/>
          <w:i/>
          <w:iCs/>
          <w:sz w:val="24"/>
        </w:rPr>
        <w:t>37</w:t>
      </w:r>
      <w:r w:rsidRPr="00266D53">
        <w:rPr>
          <w:rFonts w:ascii="Times New Roman" w:hAnsi="Times New Roman" w:cs="Times New Roman"/>
          <w:sz w:val="24"/>
        </w:rPr>
        <w:t>(3), 794–797. https://doi.org/10.1248/cpb.37.794</w:t>
      </w:r>
    </w:p>
    <w:p w14:paraId="389ED1B6"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Rao, V. M., Damu, G. L. V., Sudhakar, D., &amp; Rao, C. V. (2009). Two New Bio-active Flavones from Grangea maderaspatana (Artemisia maderaspatana). </w:t>
      </w:r>
      <w:r w:rsidRPr="00266D53">
        <w:rPr>
          <w:rFonts w:ascii="Times New Roman" w:hAnsi="Times New Roman" w:cs="Times New Roman"/>
          <w:i/>
          <w:iCs/>
          <w:sz w:val="24"/>
        </w:rPr>
        <w:t>Asian J. Chem.</w:t>
      </w:r>
      <w:r w:rsidRPr="00266D53">
        <w:rPr>
          <w:rFonts w:ascii="Times New Roman" w:hAnsi="Times New Roman" w:cs="Times New Roman"/>
          <w:sz w:val="24"/>
        </w:rPr>
        <w:t xml:space="preserve">, </w:t>
      </w:r>
      <w:r w:rsidRPr="00266D53">
        <w:rPr>
          <w:rFonts w:ascii="Times New Roman" w:hAnsi="Times New Roman" w:cs="Times New Roman"/>
          <w:i/>
          <w:iCs/>
          <w:sz w:val="24"/>
        </w:rPr>
        <w:t>21</w:t>
      </w:r>
      <w:r w:rsidRPr="00266D53">
        <w:rPr>
          <w:rFonts w:ascii="Times New Roman" w:hAnsi="Times New Roman" w:cs="Times New Roman"/>
          <w:sz w:val="24"/>
        </w:rPr>
        <w:t>(2), 7.</w:t>
      </w:r>
    </w:p>
    <w:p w14:paraId="3FE00EC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Rao, Y. K., Reddy, M. V. B., Rao, C. V., Gunasekar, D., Blond, A., Caux, C., &amp; Bodo, B. (2002). Two new 5-deoxyflavones from Albizia odoratissima. </w:t>
      </w:r>
      <w:r w:rsidRPr="00266D53">
        <w:rPr>
          <w:rFonts w:ascii="Times New Roman" w:hAnsi="Times New Roman" w:cs="Times New Roman"/>
          <w:i/>
          <w:iCs/>
          <w:sz w:val="24"/>
        </w:rPr>
        <w:t>Chemical &amp; Pharmaceutical Bulletin</w:t>
      </w:r>
      <w:r w:rsidRPr="00266D53">
        <w:rPr>
          <w:rFonts w:ascii="Times New Roman" w:hAnsi="Times New Roman" w:cs="Times New Roman"/>
          <w:sz w:val="24"/>
        </w:rPr>
        <w:t xml:space="preserve">, </w:t>
      </w:r>
      <w:r w:rsidRPr="00266D53">
        <w:rPr>
          <w:rFonts w:ascii="Times New Roman" w:hAnsi="Times New Roman" w:cs="Times New Roman"/>
          <w:i/>
          <w:iCs/>
          <w:sz w:val="24"/>
        </w:rPr>
        <w:t>50</w:t>
      </w:r>
      <w:r w:rsidRPr="00266D53">
        <w:rPr>
          <w:rFonts w:ascii="Times New Roman" w:hAnsi="Times New Roman" w:cs="Times New Roman"/>
          <w:sz w:val="24"/>
        </w:rPr>
        <w:t>(9), 1271–1272. https://doi.org/10.1248/cpb.50.1271</w:t>
      </w:r>
    </w:p>
    <w:p w14:paraId="11A2E1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Saralamma, V. V. G., Lee, H. J., Hong, G. E., Park, H. S., Yumnam, S., Raha, S., Lee, W. S., Kim, E. H., Sung, N. J., Lee, S. J., Heo, J. D., &amp; Kim, G. S. (2017). Korean Scutellaria baicalensis Georgi flavonoid extract induces mitochondrially mediated apoptosis in human gastric cancer AGS cells. </w:t>
      </w:r>
      <w:r w:rsidRPr="00266D53">
        <w:rPr>
          <w:rFonts w:ascii="Times New Roman" w:hAnsi="Times New Roman" w:cs="Times New Roman"/>
          <w:i/>
          <w:iCs/>
          <w:sz w:val="24"/>
        </w:rPr>
        <w:t>Oncology Letters</w:t>
      </w:r>
      <w:r w:rsidRPr="00266D53">
        <w:rPr>
          <w:rFonts w:ascii="Times New Roman" w:hAnsi="Times New Roman" w:cs="Times New Roman"/>
          <w:sz w:val="24"/>
        </w:rPr>
        <w:t xml:space="preserve">, </w:t>
      </w:r>
      <w:r w:rsidRPr="00266D53">
        <w:rPr>
          <w:rFonts w:ascii="Times New Roman" w:hAnsi="Times New Roman" w:cs="Times New Roman"/>
          <w:i/>
          <w:iCs/>
          <w:sz w:val="24"/>
        </w:rPr>
        <w:t>14</w:t>
      </w:r>
      <w:r w:rsidRPr="00266D53">
        <w:rPr>
          <w:rFonts w:ascii="Times New Roman" w:hAnsi="Times New Roman" w:cs="Times New Roman"/>
          <w:sz w:val="24"/>
        </w:rPr>
        <w:t>(1), 607–614. https://doi.org/10.3892/ol.2017.6184</w:t>
      </w:r>
    </w:p>
    <w:p w14:paraId="30B4879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Shang, X., He, X., He, X., Li, M., Zhang, R., Fan, P., Zhang, Q., &amp; Jia, Z. (2010). The genus Scutellaria an ethnopharmacological and phytochemical review. </w:t>
      </w:r>
      <w:r w:rsidRPr="00266D53">
        <w:rPr>
          <w:rFonts w:ascii="Times New Roman" w:hAnsi="Times New Roman" w:cs="Times New Roman"/>
          <w:i/>
          <w:iCs/>
          <w:sz w:val="24"/>
        </w:rPr>
        <w:t>Journal of Ethnopharmacology</w:t>
      </w:r>
      <w:r w:rsidRPr="00266D53">
        <w:rPr>
          <w:rFonts w:ascii="Times New Roman" w:hAnsi="Times New Roman" w:cs="Times New Roman"/>
          <w:sz w:val="24"/>
        </w:rPr>
        <w:t xml:space="preserve">, </w:t>
      </w:r>
      <w:r w:rsidRPr="00266D53">
        <w:rPr>
          <w:rFonts w:ascii="Times New Roman" w:hAnsi="Times New Roman" w:cs="Times New Roman"/>
          <w:i/>
          <w:iCs/>
          <w:sz w:val="24"/>
        </w:rPr>
        <w:t>128</w:t>
      </w:r>
      <w:r w:rsidRPr="00266D53">
        <w:rPr>
          <w:rFonts w:ascii="Times New Roman" w:hAnsi="Times New Roman" w:cs="Times New Roman"/>
          <w:sz w:val="24"/>
        </w:rPr>
        <w:t>(2), 279–313. https://doi.org/10.1016/j.jep.2010.01.006</w:t>
      </w:r>
    </w:p>
    <w:p w14:paraId="18C3694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Slámová, K., Kapešová, J., &amp; Valentová, K. (2018). “Sweet Flavonoids”: Glycosidase-Catalyzed Modifications. </w:t>
      </w:r>
      <w:r w:rsidRPr="00266D53">
        <w:rPr>
          <w:rFonts w:ascii="Times New Roman" w:hAnsi="Times New Roman" w:cs="Times New Roman"/>
          <w:i/>
          <w:iCs/>
          <w:sz w:val="24"/>
        </w:rPr>
        <w:t>International Journal of Molecular Sciences</w:t>
      </w:r>
      <w:r w:rsidRPr="00266D53">
        <w:rPr>
          <w:rFonts w:ascii="Times New Roman" w:hAnsi="Times New Roman" w:cs="Times New Roman"/>
          <w:sz w:val="24"/>
        </w:rPr>
        <w:t xml:space="preserve">, </w:t>
      </w:r>
      <w:r w:rsidRPr="00266D53">
        <w:rPr>
          <w:rFonts w:ascii="Times New Roman" w:hAnsi="Times New Roman" w:cs="Times New Roman"/>
          <w:i/>
          <w:iCs/>
          <w:sz w:val="24"/>
        </w:rPr>
        <w:t>19</w:t>
      </w:r>
      <w:r w:rsidRPr="00266D53">
        <w:rPr>
          <w:rFonts w:ascii="Times New Roman" w:hAnsi="Times New Roman" w:cs="Times New Roman"/>
          <w:sz w:val="24"/>
        </w:rPr>
        <w:t>(7), 2126. https://doi.org/10.3390/ijms19072126</w:t>
      </w:r>
    </w:p>
    <w:p w14:paraId="1BA9A6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Sosa, T., Chaves, N., Alias, J. C., Escudero, J. C., Henao, F., &amp; Gutiérrez-Merino, C. (2004). Inhibition of Mouth Skeletal Muscle Relaxation by Flavonoids of Cistus ladanifer L.: A Plant Defense Mechanism Against Herbivores. </w:t>
      </w:r>
      <w:r w:rsidRPr="00266D53">
        <w:rPr>
          <w:rFonts w:ascii="Times New Roman" w:hAnsi="Times New Roman" w:cs="Times New Roman"/>
          <w:i/>
          <w:iCs/>
          <w:sz w:val="24"/>
        </w:rPr>
        <w:t>Journal of Chemical Ecology</w:t>
      </w:r>
      <w:r w:rsidRPr="00266D53">
        <w:rPr>
          <w:rFonts w:ascii="Times New Roman" w:hAnsi="Times New Roman" w:cs="Times New Roman"/>
          <w:sz w:val="24"/>
        </w:rPr>
        <w:t xml:space="preserve">, </w:t>
      </w:r>
      <w:r w:rsidRPr="00266D53">
        <w:rPr>
          <w:rFonts w:ascii="Times New Roman" w:hAnsi="Times New Roman" w:cs="Times New Roman"/>
          <w:i/>
          <w:iCs/>
          <w:sz w:val="24"/>
        </w:rPr>
        <w:t>30</w:t>
      </w:r>
      <w:r w:rsidRPr="00266D53">
        <w:rPr>
          <w:rFonts w:ascii="Times New Roman" w:hAnsi="Times New Roman" w:cs="Times New Roman"/>
          <w:sz w:val="24"/>
        </w:rPr>
        <w:t>(6), 1087–1101. https://doi.org/10.1023/B:JOEC.0000030265.45127.08</w:t>
      </w:r>
    </w:p>
    <w:p w14:paraId="566825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Tao, G., &amp; Balunas, M. J. (2016). Current therapeutic role and medicinal potential of Scutellaria barbata in Traditional Chinese Medicine and Western research. </w:t>
      </w:r>
      <w:r w:rsidRPr="00266D53">
        <w:rPr>
          <w:rFonts w:ascii="Times New Roman" w:hAnsi="Times New Roman" w:cs="Times New Roman"/>
          <w:i/>
          <w:iCs/>
          <w:sz w:val="24"/>
        </w:rPr>
        <w:t>Journal of Ethnopharmacology</w:t>
      </w:r>
      <w:r w:rsidRPr="00266D53">
        <w:rPr>
          <w:rFonts w:ascii="Times New Roman" w:hAnsi="Times New Roman" w:cs="Times New Roman"/>
          <w:sz w:val="24"/>
        </w:rPr>
        <w:t xml:space="preserve">, </w:t>
      </w:r>
      <w:r w:rsidRPr="00266D53">
        <w:rPr>
          <w:rFonts w:ascii="Times New Roman" w:hAnsi="Times New Roman" w:cs="Times New Roman"/>
          <w:i/>
          <w:iCs/>
          <w:sz w:val="24"/>
        </w:rPr>
        <w:t>182</w:t>
      </w:r>
      <w:r w:rsidRPr="00266D53">
        <w:rPr>
          <w:rFonts w:ascii="Times New Roman" w:hAnsi="Times New Roman" w:cs="Times New Roman"/>
          <w:sz w:val="24"/>
        </w:rPr>
        <w:t>, 170–180. https://doi.org/10.1016/j.jep.2016.02.012</w:t>
      </w:r>
    </w:p>
    <w:p w14:paraId="74765FE0"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266D53">
        <w:rPr>
          <w:rFonts w:ascii="Times New Roman" w:hAnsi="Times New Roman" w:cs="Times New Roman"/>
          <w:i/>
          <w:iCs/>
          <w:sz w:val="24"/>
        </w:rPr>
        <w:t>Scientific Reports</w:t>
      </w:r>
      <w:r w:rsidRPr="00266D53">
        <w:rPr>
          <w:rFonts w:ascii="Times New Roman" w:hAnsi="Times New Roman" w:cs="Times New Roman"/>
          <w:sz w:val="24"/>
        </w:rPr>
        <w:t xml:space="preserve">, </w:t>
      </w:r>
      <w:r w:rsidRPr="00266D53">
        <w:rPr>
          <w:rFonts w:ascii="Times New Roman" w:hAnsi="Times New Roman" w:cs="Times New Roman"/>
          <w:i/>
          <w:iCs/>
          <w:sz w:val="24"/>
        </w:rPr>
        <w:t>8</w:t>
      </w:r>
      <w:r w:rsidRPr="00266D53">
        <w:rPr>
          <w:rFonts w:ascii="Times New Roman" w:hAnsi="Times New Roman" w:cs="Times New Roman"/>
          <w:sz w:val="24"/>
        </w:rPr>
        <w:t>(1), 14477. https://doi.org/10.1038/s41598-018-32734-2</w:t>
      </w:r>
    </w:p>
    <w:p w14:paraId="7C490EA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Tsai, C.-C., Lin, C.-S., Hsu, C.-R., Chang, C.-M., Chang, I.-W., Lin, L.-W., Hung, C.-H., &amp; Wang, J.-L. (2018). Using the Chinese herb Scutellaria barbata against extensively drug-resistant Acinetobacter baumannii infections: In vitro and in vivo studies. </w:t>
      </w:r>
      <w:r w:rsidRPr="00266D53">
        <w:rPr>
          <w:rFonts w:ascii="Times New Roman" w:hAnsi="Times New Roman" w:cs="Times New Roman"/>
          <w:i/>
          <w:iCs/>
          <w:sz w:val="24"/>
        </w:rPr>
        <w:t>BMC Complementary and Alternative Medicine</w:t>
      </w:r>
      <w:r w:rsidRPr="00266D53">
        <w:rPr>
          <w:rFonts w:ascii="Times New Roman" w:hAnsi="Times New Roman" w:cs="Times New Roman"/>
          <w:sz w:val="24"/>
        </w:rPr>
        <w:t xml:space="preserve">, </w:t>
      </w:r>
      <w:r w:rsidRPr="00266D53">
        <w:rPr>
          <w:rFonts w:ascii="Times New Roman" w:hAnsi="Times New Roman" w:cs="Times New Roman"/>
          <w:i/>
          <w:iCs/>
          <w:sz w:val="24"/>
        </w:rPr>
        <w:t>18</w:t>
      </w:r>
      <w:r w:rsidRPr="00266D53">
        <w:rPr>
          <w:rFonts w:ascii="Times New Roman" w:hAnsi="Times New Roman" w:cs="Times New Roman"/>
          <w:sz w:val="24"/>
        </w:rPr>
        <w:t>(1), 96. https://doi.org/10.1186/s12906-018-2151-7</w:t>
      </w:r>
    </w:p>
    <w:p w14:paraId="19C42DA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266D53">
        <w:rPr>
          <w:rFonts w:ascii="Times New Roman" w:hAnsi="Times New Roman" w:cs="Times New Roman"/>
          <w:i/>
          <w:iCs/>
          <w:sz w:val="24"/>
        </w:rPr>
        <w:t>Genomics, Proteomics &amp; Bioinformatics</w:t>
      </w:r>
      <w:r w:rsidRPr="00266D53">
        <w:rPr>
          <w:rFonts w:ascii="Times New Roman" w:hAnsi="Times New Roman" w:cs="Times New Roman"/>
          <w:sz w:val="24"/>
        </w:rPr>
        <w:t xml:space="preserve">, </w:t>
      </w:r>
      <w:r w:rsidRPr="00266D53">
        <w:rPr>
          <w:rFonts w:ascii="Times New Roman" w:hAnsi="Times New Roman" w:cs="Times New Roman"/>
          <w:i/>
          <w:iCs/>
          <w:sz w:val="24"/>
        </w:rPr>
        <w:t>18</w:t>
      </w:r>
      <w:r w:rsidRPr="00266D53">
        <w:rPr>
          <w:rFonts w:ascii="Times New Roman" w:hAnsi="Times New Roman" w:cs="Times New Roman"/>
          <w:sz w:val="24"/>
        </w:rPr>
        <w:t>(3), 230–240. https://doi.org/10.1016/j.gpb.2020.06.002</w:t>
      </w:r>
    </w:p>
    <w:p w14:paraId="16184BCB"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266D53">
        <w:rPr>
          <w:rFonts w:ascii="Times New Roman" w:hAnsi="Times New Roman" w:cs="Times New Roman"/>
          <w:i/>
          <w:iCs/>
          <w:sz w:val="24"/>
        </w:rPr>
        <w:t>Science Bulletin</w:t>
      </w:r>
      <w:r w:rsidRPr="00266D53">
        <w:rPr>
          <w:rFonts w:ascii="Times New Roman" w:hAnsi="Times New Roman" w:cs="Times New Roman"/>
          <w:sz w:val="24"/>
        </w:rPr>
        <w:t xml:space="preserve">, </w:t>
      </w:r>
      <w:r w:rsidRPr="00266D53">
        <w:rPr>
          <w:rFonts w:ascii="Times New Roman" w:hAnsi="Times New Roman" w:cs="Times New Roman"/>
          <w:i/>
          <w:iCs/>
          <w:sz w:val="24"/>
        </w:rPr>
        <w:t>61</w:t>
      </w:r>
      <w:r w:rsidRPr="00266D53">
        <w:rPr>
          <w:rFonts w:ascii="Times New Roman" w:hAnsi="Times New Roman" w:cs="Times New Roman"/>
          <w:sz w:val="24"/>
        </w:rPr>
        <w:t>(1), 3–17. https://doi.org/10.1007/s11434-015-0929-2</w:t>
      </w:r>
    </w:p>
    <w:p w14:paraId="3D20625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Zhang, Y.-Y., Xu, R.-X., Gao, S., &amp; Cheng, A.-X. (2016). Enzymatic production of oroxylin A and hispidulin using a liverwort flavone 6-O-methyltransferase. </w:t>
      </w:r>
      <w:r w:rsidRPr="00266D53">
        <w:rPr>
          <w:rFonts w:ascii="Times New Roman" w:hAnsi="Times New Roman" w:cs="Times New Roman"/>
          <w:i/>
          <w:iCs/>
          <w:sz w:val="24"/>
        </w:rPr>
        <w:t>FEBS Letters</w:t>
      </w:r>
      <w:r w:rsidRPr="00266D53">
        <w:rPr>
          <w:rFonts w:ascii="Times New Roman" w:hAnsi="Times New Roman" w:cs="Times New Roman"/>
          <w:sz w:val="24"/>
        </w:rPr>
        <w:t xml:space="preserve">, </w:t>
      </w:r>
      <w:r w:rsidRPr="00266D53">
        <w:rPr>
          <w:rFonts w:ascii="Times New Roman" w:hAnsi="Times New Roman" w:cs="Times New Roman"/>
          <w:i/>
          <w:iCs/>
          <w:sz w:val="24"/>
        </w:rPr>
        <w:t>590</w:t>
      </w:r>
      <w:r w:rsidRPr="00266D53">
        <w:rPr>
          <w:rFonts w:ascii="Times New Roman" w:hAnsi="Times New Roman" w:cs="Times New Roman"/>
          <w:sz w:val="24"/>
        </w:rPr>
        <w:t>(16), 2619–2628. https://doi.org/10.1002/1873-3468.12312</w:t>
      </w:r>
    </w:p>
    <w:p w14:paraId="1E699B45"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266D53">
        <w:rPr>
          <w:rFonts w:ascii="Times New Roman" w:hAnsi="Times New Roman" w:cs="Times New Roman"/>
          <w:i/>
          <w:iCs/>
          <w:sz w:val="24"/>
        </w:rPr>
        <w:t>Molecular Plant</w:t>
      </w:r>
      <w:r w:rsidRPr="00266D53">
        <w:rPr>
          <w:rFonts w:ascii="Times New Roman" w:hAnsi="Times New Roman" w:cs="Times New Roman"/>
          <w:sz w:val="24"/>
        </w:rPr>
        <w:t xml:space="preserve">, </w:t>
      </w:r>
      <w:r w:rsidRPr="00266D53">
        <w:rPr>
          <w:rFonts w:ascii="Times New Roman" w:hAnsi="Times New Roman" w:cs="Times New Roman"/>
          <w:i/>
          <w:iCs/>
          <w:sz w:val="24"/>
        </w:rPr>
        <w:t>11</w:t>
      </w:r>
      <w:r w:rsidRPr="00266D53">
        <w:rPr>
          <w:rFonts w:ascii="Times New Roman" w:hAnsi="Times New Roman" w:cs="Times New Roman"/>
          <w:sz w:val="24"/>
        </w:rPr>
        <w:t>(1), 135–148. https://doi.org/10.1016/j.molp.2017.08.009</w:t>
      </w:r>
    </w:p>
    <w:p w14:paraId="54765C9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266D53">
        <w:rPr>
          <w:rFonts w:ascii="Times New Roman" w:hAnsi="Times New Roman" w:cs="Times New Roman"/>
          <w:i/>
          <w:iCs/>
          <w:sz w:val="24"/>
        </w:rPr>
        <w:t>Molecular Plant</w:t>
      </w:r>
      <w:r w:rsidRPr="00266D53">
        <w:rPr>
          <w:rFonts w:ascii="Times New Roman" w:hAnsi="Times New Roman" w:cs="Times New Roman"/>
          <w:sz w:val="24"/>
        </w:rPr>
        <w:t xml:space="preserve">, </w:t>
      </w:r>
      <w:r w:rsidRPr="00266D53">
        <w:rPr>
          <w:rFonts w:ascii="Times New Roman" w:hAnsi="Times New Roman" w:cs="Times New Roman"/>
          <w:i/>
          <w:iCs/>
          <w:sz w:val="24"/>
        </w:rPr>
        <w:t>12</w:t>
      </w:r>
      <w:r w:rsidRPr="00266D53">
        <w:rPr>
          <w:rFonts w:ascii="Times New Roman" w:hAnsi="Times New Roman" w:cs="Times New Roman"/>
          <w:sz w:val="24"/>
        </w:rPr>
        <w:t>(7), 935–950. https://doi.org/10.1016/j.molp.2019.04.002</w:t>
      </w:r>
    </w:p>
    <w:p w14:paraId="5BCBD5D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266D53">
        <w:rPr>
          <w:rFonts w:ascii="Times New Roman" w:hAnsi="Times New Roman" w:cs="Times New Roman"/>
          <w:i/>
          <w:iCs/>
          <w:sz w:val="24"/>
        </w:rPr>
        <w:t>Science Advances</w:t>
      </w:r>
      <w:r w:rsidRPr="00266D53">
        <w:rPr>
          <w:rFonts w:ascii="Times New Roman" w:hAnsi="Times New Roman" w:cs="Times New Roman"/>
          <w:sz w:val="24"/>
        </w:rPr>
        <w:t xml:space="preserve">, </w:t>
      </w:r>
      <w:r w:rsidRPr="00266D53">
        <w:rPr>
          <w:rFonts w:ascii="Times New Roman" w:hAnsi="Times New Roman" w:cs="Times New Roman"/>
          <w:i/>
          <w:iCs/>
          <w:sz w:val="24"/>
        </w:rPr>
        <w:t>2</w:t>
      </w:r>
      <w:r w:rsidRPr="00266D53">
        <w:rPr>
          <w:rFonts w:ascii="Times New Roman" w:hAnsi="Times New Roman" w:cs="Times New Roman"/>
          <w:sz w:val="24"/>
        </w:rPr>
        <w:t>(4), e1501780. https://doi.org/10.1126/sciadv.1501780</w:t>
      </w:r>
    </w:p>
    <w:p w14:paraId="35D86F87"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266D53">
        <w:rPr>
          <w:rFonts w:ascii="Times New Roman" w:hAnsi="Times New Roman" w:cs="Times New Roman"/>
          <w:i/>
          <w:iCs/>
          <w:sz w:val="24"/>
        </w:rPr>
        <w:t>Journal of Pharmacy and Pharmacology</w:t>
      </w:r>
      <w:r w:rsidRPr="00266D53">
        <w:rPr>
          <w:rFonts w:ascii="Times New Roman" w:hAnsi="Times New Roman" w:cs="Times New Roman"/>
          <w:sz w:val="24"/>
        </w:rPr>
        <w:t xml:space="preserve">, </w:t>
      </w:r>
      <w:r w:rsidRPr="00266D53">
        <w:rPr>
          <w:rFonts w:ascii="Times New Roman" w:hAnsi="Times New Roman" w:cs="Times New Roman"/>
          <w:i/>
          <w:iCs/>
          <w:sz w:val="24"/>
        </w:rPr>
        <w:t>71</w:t>
      </w:r>
      <w:r w:rsidRPr="00266D53">
        <w:rPr>
          <w:rFonts w:ascii="Times New Roman" w:hAnsi="Times New Roman" w:cs="Times New Roman"/>
          <w:sz w:val="24"/>
        </w:rPr>
        <w:t>(9), 1353–1369. https://doi.org/10.1111/jphp.13129</w:t>
      </w:r>
    </w:p>
    <w:p w14:paraId="4B3B6BA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Zhu, D., Wang, S., Lawless, J., He, J., &amp; Zheng, Z. (2016). Dose Dependent Dual Effect of Baicalin and Herb Huang Qin Extract on Angiogenesis. </w:t>
      </w:r>
      <w:r w:rsidRPr="00266D53">
        <w:rPr>
          <w:rFonts w:ascii="Times New Roman" w:hAnsi="Times New Roman" w:cs="Times New Roman"/>
          <w:i/>
          <w:iCs/>
          <w:sz w:val="24"/>
        </w:rPr>
        <w:t>PLOS ONE</w:t>
      </w:r>
      <w:r w:rsidRPr="00266D53">
        <w:rPr>
          <w:rFonts w:ascii="Times New Roman" w:hAnsi="Times New Roman" w:cs="Times New Roman"/>
          <w:sz w:val="24"/>
        </w:rPr>
        <w:t xml:space="preserve">, </w:t>
      </w:r>
      <w:r w:rsidRPr="00266D53">
        <w:rPr>
          <w:rFonts w:ascii="Times New Roman" w:hAnsi="Times New Roman" w:cs="Times New Roman"/>
          <w:i/>
          <w:iCs/>
          <w:sz w:val="24"/>
        </w:rPr>
        <w:t>11</w:t>
      </w:r>
      <w:r w:rsidRPr="00266D53">
        <w:rPr>
          <w:rFonts w:ascii="Times New Roman" w:hAnsi="Times New Roman" w:cs="Times New Roman"/>
          <w:sz w:val="24"/>
        </w:rPr>
        <w:t>(11), e0167125. https://doi.org/10.1371/journal.pone.0167125</w:t>
      </w:r>
    </w:p>
    <w:p w14:paraId="347A9FD9" w14:textId="3889A5DA" w:rsidR="00CD2E28" w:rsidRPr="00083B5F" w:rsidRDefault="00CD2E28" w:rsidP="00266D53">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Jeongim Kim" w:date="2021-08-16T20:52:00Z" w:initials="JK">
    <w:p w14:paraId="6E6A20A5" w14:textId="00FBEED2" w:rsidR="00FA255A" w:rsidRDefault="00FA255A">
      <w:pPr>
        <w:pStyle w:val="CommentText"/>
      </w:pPr>
      <w:r>
        <w:rPr>
          <w:rStyle w:val="CommentReference"/>
        </w:rPr>
        <w:annotationRef/>
      </w:r>
      <w:r w:rsidR="00D4014F">
        <w:t xml:space="preserve">I suggest </w:t>
      </w:r>
      <w:r>
        <w:t>either delete it or move to discussion section</w:t>
      </w:r>
    </w:p>
  </w:comment>
  <w:comment w:id="188" w:author="Jeongim Kim" w:date="2021-08-17T15:08:00Z" w:initials="JK">
    <w:p w14:paraId="4B103A5D" w14:textId="2FD3DE1E" w:rsidR="004F5158" w:rsidRDefault="004F5158">
      <w:pPr>
        <w:pStyle w:val="CommentText"/>
      </w:pPr>
      <w:r>
        <w:rPr>
          <w:rStyle w:val="CommentReference"/>
        </w:rPr>
        <w:annotationRef/>
      </w:r>
      <w:r>
        <w:t>We will repeat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A20A5" w15:done="0"/>
  <w15:commentEx w15:paraId="4B103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4E7B" w16cex:dateUtc="2021-08-17T00:52:00Z"/>
  <w16cex:commentExtensible w16cex:durableId="24C64F76" w16cex:dateUtc="2021-08-17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A20A5" w16cid:durableId="24C54E7B"/>
  <w16cid:commentId w16cid:paraId="4B103A5D" w16cid:durableId="24C64F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ongim Kim">
    <w15:presenceInfo w15:providerId="Windows Live" w15:userId="3253fa071e15b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01E12"/>
    <w:rsid w:val="00022714"/>
    <w:rsid w:val="0003150B"/>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B69F5"/>
    <w:rsid w:val="000C0613"/>
    <w:rsid w:val="000C27B8"/>
    <w:rsid w:val="000E0F51"/>
    <w:rsid w:val="001012FA"/>
    <w:rsid w:val="00102468"/>
    <w:rsid w:val="0014498B"/>
    <w:rsid w:val="001469CE"/>
    <w:rsid w:val="00176C6B"/>
    <w:rsid w:val="001A0910"/>
    <w:rsid w:val="001A71A8"/>
    <w:rsid w:val="001B346D"/>
    <w:rsid w:val="001B5700"/>
    <w:rsid w:val="001C0C18"/>
    <w:rsid w:val="001C2A0A"/>
    <w:rsid w:val="001D168C"/>
    <w:rsid w:val="001D186C"/>
    <w:rsid w:val="001F058A"/>
    <w:rsid w:val="00201107"/>
    <w:rsid w:val="0020734B"/>
    <w:rsid w:val="0020756B"/>
    <w:rsid w:val="0021199B"/>
    <w:rsid w:val="00222A63"/>
    <w:rsid w:val="0022334A"/>
    <w:rsid w:val="002347F4"/>
    <w:rsid w:val="0023499A"/>
    <w:rsid w:val="002440BB"/>
    <w:rsid w:val="002548B7"/>
    <w:rsid w:val="002636C3"/>
    <w:rsid w:val="00266D53"/>
    <w:rsid w:val="002733C5"/>
    <w:rsid w:val="0027369D"/>
    <w:rsid w:val="00280360"/>
    <w:rsid w:val="00281ACE"/>
    <w:rsid w:val="00285C4E"/>
    <w:rsid w:val="00287809"/>
    <w:rsid w:val="002928CF"/>
    <w:rsid w:val="00296C01"/>
    <w:rsid w:val="002A4FA5"/>
    <w:rsid w:val="002C1572"/>
    <w:rsid w:val="002C395A"/>
    <w:rsid w:val="002C398F"/>
    <w:rsid w:val="002C468E"/>
    <w:rsid w:val="002C59A9"/>
    <w:rsid w:val="002E4E2A"/>
    <w:rsid w:val="002E70C6"/>
    <w:rsid w:val="002F29B4"/>
    <w:rsid w:val="002F4175"/>
    <w:rsid w:val="002F4741"/>
    <w:rsid w:val="00300C90"/>
    <w:rsid w:val="00305966"/>
    <w:rsid w:val="0030611F"/>
    <w:rsid w:val="00331DC3"/>
    <w:rsid w:val="00340203"/>
    <w:rsid w:val="0034245E"/>
    <w:rsid w:val="00346CB7"/>
    <w:rsid w:val="003759D4"/>
    <w:rsid w:val="00375C1E"/>
    <w:rsid w:val="00380830"/>
    <w:rsid w:val="00391D58"/>
    <w:rsid w:val="003A5B83"/>
    <w:rsid w:val="003A6590"/>
    <w:rsid w:val="003A6EE2"/>
    <w:rsid w:val="003A735B"/>
    <w:rsid w:val="003B02E5"/>
    <w:rsid w:val="003B7BB0"/>
    <w:rsid w:val="003C0DBA"/>
    <w:rsid w:val="003C5289"/>
    <w:rsid w:val="003D455A"/>
    <w:rsid w:val="003D51B8"/>
    <w:rsid w:val="003D6EBD"/>
    <w:rsid w:val="003F6BA2"/>
    <w:rsid w:val="00410DE4"/>
    <w:rsid w:val="00424439"/>
    <w:rsid w:val="00434D09"/>
    <w:rsid w:val="00435848"/>
    <w:rsid w:val="00440CF9"/>
    <w:rsid w:val="00450323"/>
    <w:rsid w:val="004544CE"/>
    <w:rsid w:val="00456148"/>
    <w:rsid w:val="0046101B"/>
    <w:rsid w:val="00471295"/>
    <w:rsid w:val="00472707"/>
    <w:rsid w:val="00481377"/>
    <w:rsid w:val="0048200D"/>
    <w:rsid w:val="00494172"/>
    <w:rsid w:val="0049799D"/>
    <w:rsid w:val="004A472B"/>
    <w:rsid w:val="004E1812"/>
    <w:rsid w:val="004E6F2F"/>
    <w:rsid w:val="004F3A5D"/>
    <w:rsid w:val="004F5158"/>
    <w:rsid w:val="0050068B"/>
    <w:rsid w:val="005023FF"/>
    <w:rsid w:val="00521A05"/>
    <w:rsid w:val="00523F48"/>
    <w:rsid w:val="00527B67"/>
    <w:rsid w:val="0053142C"/>
    <w:rsid w:val="005357F6"/>
    <w:rsid w:val="00544B70"/>
    <w:rsid w:val="00547CC6"/>
    <w:rsid w:val="00553943"/>
    <w:rsid w:val="00556EDF"/>
    <w:rsid w:val="00557562"/>
    <w:rsid w:val="00561DB9"/>
    <w:rsid w:val="0057304F"/>
    <w:rsid w:val="00584A83"/>
    <w:rsid w:val="00586564"/>
    <w:rsid w:val="00586ACB"/>
    <w:rsid w:val="005A2C67"/>
    <w:rsid w:val="005A2F1B"/>
    <w:rsid w:val="005A5D12"/>
    <w:rsid w:val="005B000A"/>
    <w:rsid w:val="005C0083"/>
    <w:rsid w:val="005E78BB"/>
    <w:rsid w:val="005F5649"/>
    <w:rsid w:val="005F5D83"/>
    <w:rsid w:val="005F6EB7"/>
    <w:rsid w:val="006048FC"/>
    <w:rsid w:val="00613829"/>
    <w:rsid w:val="00615633"/>
    <w:rsid w:val="00616140"/>
    <w:rsid w:val="0062390A"/>
    <w:rsid w:val="00633F7D"/>
    <w:rsid w:val="006346DE"/>
    <w:rsid w:val="0063764D"/>
    <w:rsid w:val="00655379"/>
    <w:rsid w:val="00657344"/>
    <w:rsid w:val="00661FF6"/>
    <w:rsid w:val="00663459"/>
    <w:rsid w:val="00684883"/>
    <w:rsid w:val="006858B6"/>
    <w:rsid w:val="006906B8"/>
    <w:rsid w:val="00692BB3"/>
    <w:rsid w:val="006A3643"/>
    <w:rsid w:val="006B1F8B"/>
    <w:rsid w:val="006B7B86"/>
    <w:rsid w:val="006B7C4E"/>
    <w:rsid w:val="006C3FFE"/>
    <w:rsid w:val="006D2542"/>
    <w:rsid w:val="006F09F3"/>
    <w:rsid w:val="0070371D"/>
    <w:rsid w:val="00703D0E"/>
    <w:rsid w:val="0071317D"/>
    <w:rsid w:val="00743223"/>
    <w:rsid w:val="00745911"/>
    <w:rsid w:val="00746611"/>
    <w:rsid w:val="00760500"/>
    <w:rsid w:val="00764B04"/>
    <w:rsid w:val="00787F5E"/>
    <w:rsid w:val="0079298C"/>
    <w:rsid w:val="007A2780"/>
    <w:rsid w:val="007B67F7"/>
    <w:rsid w:val="007D5F9B"/>
    <w:rsid w:val="007D6B40"/>
    <w:rsid w:val="007E205F"/>
    <w:rsid w:val="007E437A"/>
    <w:rsid w:val="007F7CBC"/>
    <w:rsid w:val="0080433B"/>
    <w:rsid w:val="00810BDE"/>
    <w:rsid w:val="00816389"/>
    <w:rsid w:val="0082544F"/>
    <w:rsid w:val="008271FF"/>
    <w:rsid w:val="00830EEB"/>
    <w:rsid w:val="0084712B"/>
    <w:rsid w:val="0085067A"/>
    <w:rsid w:val="008562EE"/>
    <w:rsid w:val="00861554"/>
    <w:rsid w:val="008654FB"/>
    <w:rsid w:val="00873174"/>
    <w:rsid w:val="00875232"/>
    <w:rsid w:val="008A63BA"/>
    <w:rsid w:val="008B56AB"/>
    <w:rsid w:val="008C29F8"/>
    <w:rsid w:val="008D0572"/>
    <w:rsid w:val="008E2F1D"/>
    <w:rsid w:val="00901F4C"/>
    <w:rsid w:val="00916A90"/>
    <w:rsid w:val="009346B7"/>
    <w:rsid w:val="00950854"/>
    <w:rsid w:val="009777D9"/>
    <w:rsid w:val="00977A6D"/>
    <w:rsid w:val="009830E0"/>
    <w:rsid w:val="0098356B"/>
    <w:rsid w:val="00985381"/>
    <w:rsid w:val="00985E5A"/>
    <w:rsid w:val="009925E5"/>
    <w:rsid w:val="00992C85"/>
    <w:rsid w:val="00993401"/>
    <w:rsid w:val="00993E4B"/>
    <w:rsid w:val="009943A8"/>
    <w:rsid w:val="009A37B5"/>
    <w:rsid w:val="009B66CE"/>
    <w:rsid w:val="009B6FE1"/>
    <w:rsid w:val="009B6FE4"/>
    <w:rsid w:val="009D16BE"/>
    <w:rsid w:val="009D76BF"/>
    <w:rsid w:val="009F08A2"/>
    <w:rsid w:val="009F4EF2"/>
    <w:rsid w:val="00A052C7"/>
    <w:rsid w:val="00A052F5"/>
    <w:rsid w:val="00A10CA6"/>
    <w:rsid w:val="00A10F5E"/>
    <w:rsid w:val="00A169FF"/>
    <w:rsid w:val="00A21714"/>
    <w:rsid w:val="00A25389"/>
    <w:rsid w:val="00A26DEF"/>
    <w:rsid w:val="00A35197"/>
    <w:rsid w:val="00A36413"/>
    <w:rsid w:val="00A371B9"/>
    <w:rsid w:val="00A46E04"/>
    <w:rsid w:val="00A54BD5"/>
    <w:rsid w:val="00A54EB0"/>
    <w:rsid w:val="00A60583"/>
    <w:rsid w:val="00A6299C"/>
    <w:rsid w:val="00A646D7"/>
    <w:rsid w:val="00A675D5"/>
    <w:rsid w:val="00A71A57"/>
    <w:rsid w:val="00A82F2E"/>
    <w:rsid w:val="00A93DA9"/>
    <w:rsid w:val="00A9457F"/>
    <w:rsid w:val="00AA4EA9"/>
    <w:rsid w:val="00AB6DFF"/>
    <w:rsid w:val="00AB7814"/>
    <w:rsid w:val="00AD193D"/>
    <w:rsid w:val="00AF4556"/>
    <w:rsid w:val="00B209AD"/>
    <w:rsid w:val="00B22F60"/>
    <w:rsid w:val="00B2617B"/>
    <w:rsid w:val="00B3543C"/>
    <w:rsid w:val="00B43505"/>
    <w:rsid w:val="00B451CA"/>
    <w:rsid w:val="00B45BEF"/>
    <w:rsid w:val="00B463C9"/>
    <w:rsid w:val="00B62D54"/>
    <w:rsid w:val="00B72FD3"/>
    <w:rsid w:val="00B73077"/>
    <w:rsid w:val="00B92728"/>
    <w:rsid w:val="00B92C04"/>
    <w:rsid w:val="00B93E13"/>
    <w:rsid w:val="00BB51AC"/>
    <w:rsid w:val="00BC28A4"/>
    <w:rsid w:val="00BC2E3A"/>
    <w:rsid w:val="00BC4DF3"/>
    <w:rsid w:val="00BD3F60"/>
    <w:rsid w:val="00BE4D77"/>
    <w:rsid w:val="00BE5AEB"/>
    <w:rsid w:val="00BF3F33"/>
    <w:rsid w:val="00C01BD7"/>
    <w:rsid w:val="00C0675C"/>
    <w:rsid w:val="00C10FFC"/>
    <w:rsid w:val="00C127BE"/>
    <w:rsid w:val="00C12E6C"/>
    <w:rsid w:val="00C14EED"/>
    <w:rsid w:val="00C44DCC"/>
    <w:rsid w:val="00C44E27"/>
    <w:rsid w:val="00C54E7F"/>
    <w:rsid w:val="00C60D12"/>
    <w:rsid w:val="00C659FE"/>
    <w:rsid w:val="00C66B52"/>
    <w:rsid w:val="00C833E7"/>
    <w:rsid w:val="00C85FAB"/>
    <w:rsid w:val="00C9182D"/>
    <w:rsid w:val="00CD2E28"/>
    <w:rsid w:val="00CE362D"/>
    <w:rsid w:val="00D036E7"/>
    <w:rsid w:val="00D06572"/>
    <w:rsid w:val="00D15C6B"/>
    <w:rsid w:val="00D208EB"/>
    <w:rsid w:val="00D23323"/>
    <w:rsid w:val="00D35B43"/>
    <w:rsid w:val="00D4014F"/>
    <w:rsid w:val="00D428DA"/>
    <w:rsid w:val="00D666A3"/>
    <w:rsid w:val="00D905C9"/>
    <w:rsid w:val="00D9375D"/>
    <w:rsid w:val="00DA5920"/>
    <w:rsid w:val="00DA6F90"/>
    <w:rsid w:val="00DB0793"/>
    <w:rsid w:val="00DB3AF1"/>
    <w:rsid w:val="00DC3D92"/>
    <w:rsid w:val="00DC61B4"/>
    <w:rsid w:val="00DD18A3"/>
    <w:rsid w:val="00DE654A"/>
    <w:rsid w:val="00DF5C87"/>
    <w:rsid w:val="00E06D23"/>
    <w:rsid w:val="00E10671"/>
    <w:rsid w:val="00E15D15"/>
    <w:rsid w:val="00E2574E"/>
    <w:rsid w:val="00E3283F"/>
    <w:rsid w:val="00E43F48"/>
    <w:rsid w:val="00E503FF"/>
    <w:rsid w:val="00E51F19"/>
    <w:rsid w:val="00E847D8"/>
    <w:rsid w:val="00E92903"/>
    <w:rsid w:val="00E94671"/>
    <w:rsid w:val="00EA760E"/>
    <w:rsid w:val="00EA7F63"/>
    <w:rsid w:val="00EC399B"/>
    <w:rsid w:val="00ED2086"/>
    <w:rsid w:val="00ED5117"/>
    <w:rsid w:val="00ED5AC3"/>
    <w:rsid w:val="00EF4B86"/>
    <w:rsid w:val="00F01D9A"/>
    <w:rsid w:val="00F029B8"/>
    <w:rsid w:val="00F13720"/>
    <w:rsid w:val="00F35044"/>
    <w:rsid w:val="00F41E78"/>
    <w:rsid w:val="00F42D95"/>
    <w:rsid w:val="00F43E3E"/>
    <w:rsid w:val="00F50404"/>
    <w:rsid w:val="00F637E7"/>
    <w:rsid w:val="00F662CD"/>
    <w:rsid w:val="00F81271"/>
    <w:rsid w:val="00F97515"/>
    <w:rsid w:val="00F979CA"/>
    <w:rsid w:val="00FA255A"/>
    <w:rsid w:val="00FB2931"/>
    <w:rsid w:val="00FC337D"/>
    <w:rsid w:val="00FC7643"/>
    <w:rsid w:val="00FD44CB"/>
    <w:rsid w:val="00FD509C"/>
    <w:rsid w:val="00FD5DCC"/>
    <w:rsid w:val="00FE1F58"/>
    <w:rsid w:val="00FE6914"/>
    <w:rsid w:val="00FF3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22318</Words>
  <Characters>127215</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Bryce Askey</cp:lastModifiedBy>
  <cp:revision>2</cp:revision>
  <dcterms:created xsi:type="dcterms:W3CDTF">2021-08-18T13:12:00Z</dcterms:created>
  <dcterms:modified xsi:type="dcterms:W3CDTF">2021-08-18T13:12:00Z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id="CtbJ0mak"/&gt;&lt;style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