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DF8E8"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Title: </w:t>
      </w:r>
    </w:p>
    <w:p w14:paraId="5312B1A0" w14:textId="77777777" w:rsidR="000C0613" w:rsidRPr="000C0613" w:rsidRDefault="000C0613" w:rsidP="00663459">
      <w:pPr>
        <w:spacing w:after="0" w:line="360" w:lineRule="auto"/>
        <w:rPr>
          <w:rFonts w:ascii="Times New Roman" w:hAnsi="Times New Roman" w:cs="Times New Roman"/>
          <w:b/>
          <w:bCs/>
          <w:sz w:val="24"/>
          <w:szCs w:val="24"/>
        </w:rPr>
      </w:pPr>
    </w:p>
    <w:p w14:paraId="0F351CB2" w14:textId="783C94FF" w:rsidR="000C0613" w:rsidRDefault="000C0613" w:rsidP="00663459">
      <w:pPr>
        <w:spacing w:after="0" w:line="360" w:lineRule="auto"/>
        <w:rPr>
          <w:rFonts w:ascii="Times New Roman" w:hAnsi="Times New Roman" w:cs="Times New Roman"/>
          <w:sz w:val="24"/>
          <w:szCs w:val="24"/>
          <w:vertAlign w:val="superscript"/>
        </w:rPr>
      </w:pPr>
      <w:r w:rsidRPr="000C0613">
        <w:rPr>
          <w:rFonts w:ascii="Times New Roman" w:hAnsi="Times New Roman" w:cs="Times New Roman"/>
          <w:sz w:val="24"/>
          <w:szCs w:val="24"/>
        </w:rPr>
        <w:t>Bryce Askey</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xml:space="preserve">, </w:t>
      </w:r>
      <w:proofErr w:type="spellStart"/>
      <w:r w:rsidRPr="000C0613">
        <w:rPr>
          <w:rFonts w:ascii="Times New Roman" w:hAnsi="Times New Roman" w:cs="Times New Roman"/>
          <w:sz w:val="24"/>
          <w:szCs w:val="24"/>
        </w:rPr>
        <w:t>Dake</w:t>
      </w:r>
      <w:proofErr w:type="spellEnd"/>
      <w:r w:rsidRPr="000C0613">
        <w:rPr>
          <w:rFonts w:ascii="Times New Roman" w:hAnsi="Times New Roman" w:cs="Times New Roman"/>
          <w:sz w:val="24"/>
          <w:szCs w:val="24"/>
        </w:rPr>
        <w:t xml:space="preserve"> Liu</w:t>
      </w: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 Ru Dai</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Andrew Kunik</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Yeong Hun Song</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xml:space="preserve">, </w:t>
      </w:r>
      <w:proofErr w:type="spellStart"/>
      <w:r w:rsidRPr="000C0613">
        <w:rPr>
          <w:rFonts w:ascii="Times New Roman" w:hAnsi="Times New Roman" w:cs="Times New Roman"/>
          <w:sz w:val="24"/>
          <w:szCs w:val="24"/>
        </w:rPr>
        <w:t>Yousong</w:t>
      </w:r>
      <w:proofErr w:type="spellEnd"/>
      <w:r w:rsidRPr="000C0613">
        <w:rPr>
          <w:rFonts w:ascii="Times New Roman" w:hAnsi="Times New Roman" w:cs="Times New Roman"/>
          <w:sz w:val="24"/>
          <w:szCs w:val="24"/>
        </w:rPr>
        <w:t xml:space="preserve"> Ding</w:t>
      </w:r>
      <w:proofErr w:type="gramStart"/>
      <w:r w:rsidRPr="000C0613">
        <w:rPr>
          <w:rFonts w:ascii="Times New Roman" w:hAnsi="Times New Roman" w:cs="Times New Roman"/>
          <w:sz w:val="24"/>
          <w:szCs w:val="24"/>
          <w:vertAlign w:val="superscript"/>
        </w:rPr>
        <w:t>2,*</w:t>
      </w:r>
      <w:proofErr w:type="gramEnd"/>
      <w:r w:rsidRPr="000C0613">
        <w:rPr>
          <w:rFonts w:ascii="Times New Roman" w:hAnsi="Times New Roman" w:cs="Times New Roman"/>
          <w:sz w:val="24"/>
          <w:szCs w:val="24"/>
          <w:vertAlign w:val="superscript"/>
        </w:rPr>
        <w:t xml:space="preserve"> </w:t>
      </w:r>
      <w:r w:rsidRPr="000C0613">
        <w:rPr>
          <w:rFonts w:ascii="Times New Roman" w:hAnsi="Times New Roman" w:cs="Times New Roman"/>
          <w:sz w:val="24"/>
          <w:szCs w:val="24"/>
        </w:rPr>
        <w:t>and Jeongim Kim</w:t>
      </w:r>
      <w:r w:rsidRPr="000C0613">
        <w:rPr>
          <w:rFonts w:ascii="Times New Roman" w:hAnsi="Times New Roman" w:cs="Times New Roman"/>
          <w:sz w:val="24"/>
          <w:szCs w:val="24"/>
          <w:vertAlign w:val="superscript"/>
        </w:rPr>
        <w:t>1,3,*</w:t>
      </w:r>
    </w:p>
    <w:p w14:paraId="472D00AF" w14:textId="77777777" w:rsidR="00663459" w:rsidRPr="000C0613" w:rsidRDefault="00663459" w:rsidP="00663459">
      <w:pPr>
        <w:spacing w:after="0" w:line="360" w:lineRule="auto"/>
        <w:rPr>
          <w:rFonts w:ascii="Times New Roman" w:hAnsi="Times New Roman" w:cs="Times New Roman"/>
          <w:sz w:val="24"/>
          <w:szCs w:val="24"/>
        </w:rPr>
      </w:pPr>
    </w:p>
    <w:p w14:paraId="039A9CC7" w14:textId="39DB4C6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xml:space="preserve">Horticultural Sciences Department, University of Florida, Gainesville, FL, </w:t>
      </w:r>
      <w:r w:rsidR="00C13230">
        <w:rPr>
          <w:rFonts w:ascii="Times New Roman" w:hAnsi="Times New Roman" w:cs="Times New Roman"/>
          <w:sz w:val="24"/>
          <w:szCs w:val="24"/>
        </w:rPr>
        <w:t>32611</w:t>
      </w:r>
    </w:p>
    <w:p w14:paraId="5D7D360A"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Department of Medicinal Chemistry, University of Florida, Gainesville, FL, 32610</w:t>
      </w:r>
    </w:p>
    <w:p w14:paraId="278EFCDE" w14:textId="1FCAB6AE"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3</w:t>
      </w:r>
      <w:r w:rsidRPr="000C0613">
        <w:rPr>
          <w:rFonts w:ascii="Times New Roman" w:hAnsi="Times New Roman" w:cs="Times New Roman"/>
          <w:sz w:val="24"/>
          <w:szCs w:val="24"/>
        </w:rPr>
        <w:t xml:space="preserve">Plant Molecular and Cellular Biology Graduate Program, University of Florida, Gainesville, FL, </w:t>
      </w:r>
      <w:r w:rsidR="00C13230">
        <w:rPr>
          <w:rFonts w:ascii="Times New Roman" w:hAnsi="Times New Roman" w:cs="Times New Roman"/>
          <w:sz w:val="24"/>
          <w:szCs w:val="24"/>
        </w:rPr>
        <w:t>32611</w:t>
      </w:r>
    </w:p>
    <w:p w14:paraId="3387A552" w14:textId="77777777" w:rsidR="000C0613" w:rsidRPr="000C0613" w:rsidRDefault="000C0613" w:rsidP="00663459">
      <w:pPr>
        <w:spacing w:after="0" w:line="360" w:lineRule="auto"/>
        <w:rPr>
          <w:rFonts w:ascii="Times New Roman" w:hAnsi="Times New Roman" w:cs="Times New Roman"/>
          <w:b/>
          <w:bCs/>
          <w:sz w:val="24"/>
          <w:szCs w:val="24"/>
        </w:rPr>
      </w:pPr>
    </w:p>
    <w:p w14:paraId="75DDF801" w14:textId="77777777" w:rsidR="000C0613" w:rsidRPr="000C0613" w:rsidRDefault="000C0613" w:rsidP="00663459">
      <w:pPr>
        <w:spacing w:after="0" w:line="360" w:lineRule="auto"/>
        <w:rPr>
          <w:rFonts w:ascii="Times New Roman" w:hAnsi="Times New Roman" w:cs="Times New Roman"/>
          <w:b/>
          <w:bCs/>
          <w:sz w:val="24"/>
          <w:szCs w:val="24"/>
        </w:rPr>
      </w:pPr>
    </w:p>
    <w:p w14:paraId="5F802790" w14:textId="60F8A8A2"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b/>
          <w:bCs/>
          <w:sz w:val="24"/>
          <w:szCs w:val="24"/>
        </w:rPr>
        <w:t xml:space="preserve">*Corresponding Authors: </w:t>
      </w:r>
      <w:proofErr w:type="spellStart"/>
      <w:r w:rsidRPr="000C0613">
        <w:rPr>
          <w:rFonts w:ascii="Times New Roman" w:hAnsi="Times New Roman" w:cs="Times New Roman"/>
          <w:sz w:val="24"/>
          <w:szCs w:val="24"/>
        </w:rPr>
        <w:t>Jeongim</w:t>
      </w:r>
      <w:proofErr w:type="spellEnd"/>
      <w:r w:rsidRPr="000C0613">
        <w:rPr>
          <w:rFonts w:ascii="Times New Roman" w:hAnsi="Times New Roman" w:cs="Times New Roman"/>
          <w:sz w:val="24"/>
          <w:szCs w:val="24"/>
        </w:rPr>
        <w:t xml:space="preserve"> Kim</w:t>
      </w:r>
      <w:r w:rsidR="00C13230">
        <w:rPr>
          <w:rFonts w:ascii="Times New Roman" w:hAnsi="Times New Roman" w:cs="Times New Roman"/>
          <w:sz w:val="24"/>
          <w:szCs w:val="24"/>
        </w:rPr>
        <w:t>;</w:t>
      </w:r>
      <w:r w:rsidRPr="000C0613">
        <w:rPr>
          <w:rFonts w:ascii="Times New Roman" w:hAnsi="Times New Roman" w:cs="Times New Roman"/>
          <w:sz w:val="24"/>
          <w:szCs w:val="24"/>
        </w:rPr>
        <w:t xml:space="preserve"> jkim6@ufl.edu, </w:t>
      </w:r>
      <w:proofErr w:type="spellStart"/>
      <w:r w:rsidRPr="000C0613">
        <w:rPr>
          <w:rFonts w:ascii="Times New Roman" w:hAnsi="Times New Roman" w:cs="Times New Roman"/>
          <w:sz w:val="24"/>
          <w:szCs w:val="24"/>
        </w:rPr>
        <w:t>Yousong</w:t>
      </w:r>
      <w:proofErr w:type="spellEnd"/>
      <w:r w:rsidRPr="000C0613">
        <w:rPr>
          <w:rFonts w:ascii="Times New Roman" w:hAnsi="Times New Roman" w:cs="Times New Roman"/>
          <w:sz w:val="24"/>
          <w:szCs w:val="24"/>
        </w:rPr>
        <w:t xml:space="preserve"> Ding</w:t>
      </w:r>
      <w:r w:rsidR="00C13230">
        <w:rPr>
          <w:rFonts w:ascii="Times New Roman" w:hAnsi="Times New Roman" w:cs="Times New Roman"/>
          <w:sz w:val="24"/>
          <w:szCs w:val="24"/>
        </w:rPr>
        <w:t>;</w:t>
      </w:r>
      <w:r w:rsidRPr="000C0613">
        <w:rPr>
          <w:rFonts w:ascii="Times New Roman" w:hAnsi="Times New Roman" w:cs="Times New Roman"/>
          <w:sz w:val="24"/>
          <w:szCs w:val="24"/>
        </w:rPr>
        <w:t xml:space="preserve"> yding@cop.ufl.edu</w:t>
      </w:r>
    </w:p>
    <w:p w14:paraId="527A9A0D" w14:textId="77777777" w:rsidR="000C0613" w:rsidRPr="000C0613" w:rsidRDefault="000C0613" w:rsidP="00663459">
      <w:pPr>
        <w:spacing w:after="0" w:line="360" w:lineRule="auto"/>
        <w:rPr>
          <w:rFonts w:ascii="Times New Roman" w:hAnsi="Times New Roman" w:cs="Times New Roman"/>
          <w:b/>
          <w:bCs/>
          <w:sz w:val="24"/>
          <w:szCs w:val="24"/>
        </w:rPr>
      </w:pPr>
    </w:p>
    <w:p w14:paraId="4474BD4A"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ORCIDs: </w:t>
      </w:r>
    </w:p>
    <w:p w14:paraId="4D8E8E2F"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Bryce Askey: 0000-0002-4449-6891</w:t>
      </w:r>
    </w:p>
    <w:p w14:paraId="70F173CB"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 xml:space="preserve">Ru Dai: 0000-0002-2040-7049 </w:t>
      </w:r>
    </w:p>
    <w:p w14:paraId="79F420F6"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Jeongim Kim: 0000-0002-5618-3948</w:t>
      </w:r>
    </w:p>
    <w:p w14:paraId="25A18510" w14:textId="77777777" w:rsidR="000C0613" w:rsidRPr="000C0613" w:rsidRDefault="000C0613" w:rsidP="00663459">
      <w:pPr>
        <w:spacing w:after="0" w:line="360" w:lineRule="auto"/>
        <w:rPr>
          <w:rFonts w:ascii="Times New Roman" w:hAnsi="Times New Roman" w:cs="Times New Roman"/>
          <w:b/>
          <w:bCs/>
          <w:sz w:val="24"/>
          <w:szCs w:val="24"/>
        </w:rPr>
      </w:pPr>
    </w:p>
    <w:p w14:paraId="407A8EDB" w14:textId="77777777" w:rsidR="000C0613" w:rsidRPr="000C0613" w:rsidRDefault="000C0613" w:rsidP="00663459">
      <w:pPr>
        <w:spacing w:after="0" w:line="360" w:lineRule="auto"/>
        <w:rPr>
          <w:rFonts w:ascii="Times New Roman" w:hAnsi="Times New Roman" w:cs="Times New Roman"/>
          <w:b/>
          <w:bCs/>
          <w:sz w:val="24"/>
          <w:szCs w:val="24"/>
        </w:rPr>
      </w:pPr>
    </w:p>
    <w:p w14:paraId="38C72B72" w14:textId="77777777" w:rsidR="000C0613" w:rsidRPr="000C0613" w:rsidRDefault="000C0613" w:rsidP="00663459">
      <w:pPr>
        <w:spacing w:after="0" w:line="360" w:lineRule="auto"/>
        <w:rPr>
          <w:rFonts w:ascii="Times New Roman" w:hAnsi="Times New Roman" w:cs="Times New Roman"/>
          <w:b/>
          <w:bCs/>
          <w:sz w:val="24"/>
          <w:szCs w:val="24"/>
        </w:rPr>
      </w:pPr>
    </w:p>
    <w:p w14:paraId="4BDA7D9E"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Footnotes</w:t>
      </w:r>
    </w:p>
    <w:p w14:paraId="18120200"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br w:type="page"/>
      </w:r>
    </w:p>
    <w:p w14:paraId="3E457287" w14:textId="4517899A" w:rsidR="00743223" w:rsidRDefault="00743223"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4F4E56E0" w14:textId="6FC80EA3" w:rsidR="003C0DBA" w:rsidRPr="00A25389" w:rsidRDefault="00EB6BBC" w:rsidP="00663459">
      <w:pPr>
        <w:spacing w:after="0" w:line="360" w:lineRule="auto"/>
        <w:rPr>
          <w:rFonts w:ascii="Times New Roman" w:hAnsi="Times New Roman" w:cs="Times New Roman"/>
          <w:sz w:val="24"/>
          <w:szCs w:val="24"/>
        </w:rPr>
      </w:pP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is a genus of plants containing multiple species with well-documented medicinal effects.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 barbata </w:t>
      </w:r>
      <w:r>
        <w:rPr>
          <w:rFonts w:ascii="Times New Roman" w:hAnsi="Times New Roman" w:cs="Times New Roman"/>
          <w:sz w:val="24"/>
          <w:szCs w:val="24"/>
        </w:rPr>
        <w:t xml:space="preserve">are among the most well-studied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and previous works have established flavones to be the primary source of their </w:t>
      </w:r>
      <w:r w:rsidR="00FD6E11">
        <w:rPr>
          <w:rFonts w:ascii="Times New Roman" w:hAnsi="Times New Roman" w:cs="Times New Roman"/>
          <w:sz w:val="24"/>
          <w:szCs w:val="24"/>
        </w:rPr>
        <w:t>bioactivity</w:t>
      </w:r>
      <w:r>
        <w:rPr>
          <w:rFonts w:ascii="Times New Roman" w:hAnsi="Times New Roman" w:cs="Times New Roman"/>
          <w:sz w:val="24"/>
          <w:szCs w:val="24"/>
        </w:rPr>
        <w:t xml:space="preserve">. </w:t>
      </w:r>
      <w:r w:rsidR="00BE5AEB"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Recent </w:t>
      </w:r>
      <w:proofErr w:type="gramStart"/>
      <w:r w:rsidR="00C14EED">
        <w:rPr>
          <w:rFonts w:ascii="Times New Roman" w:hAnsi="Times New Roman" w:cs="Times New Roman"/>
          <w:sz w:val="24"/>
          <w:szCs w:val="24"/>
        </w:rPr>
        <w:t>genomic  and</w:t>
      </w:r>
      <w:proofErr w:type="gramEnd"/>
      <w:r w:rsidR="00C14EED">
        <w:rPr>
          <w:rFonts w:ascii="Times New Roman" w:hAnsi="Times New Roman" w:cs="Times New Roman"/>
          <w:sz w:val="24"/>
          <w:szCs w:val="24"/>
        </w:rPr>
        <w:t xml:space="preserve"> biochemical </w:t>
      </w:r>
      <w:r>
        <w:rPr>
          <w:rFonts w:ascii="Times New Roman" w:hAnsi="Times New Roman" w:cs="Times New Roman"/>
          <w:sz w:val="24"/>
          <w:szCs w:val="24"/>
        </w:rPr>
        <w:t>studies</w:t>
      </w:r>
      <w:r w:rsidR="00C14EED">
        <w:rPr>
          <w:rFonts w:ascii="Times New Roman" w:hAnsi="Times New Roman" w:cs="Times New Roman"/>
          <w:sz w:val="24"/>
          <w:szCs w:val="24"/>
        </w:rPr>
        <w:t xml:space="preserve"> with </w:t>
      </w:r>
      <w:r w:rsidR="00C14EED" w:rsidRPr="00C14EED">
        <w:rPr>
          <w:rFonts w:ascii="Times New Roman" w:hAnsi="Times New Roman" w:cs="Times New Roman"/>
          <w:i/>
          <w:iCs/>
          <w:sz w:val="24"/>
          <w:szCs w:val="24"/>
        </w:rPr>
        <w:t>S. baicalensis</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and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barbata</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have advanced understanding of flavone biosynthesis in </w:t>
      </w:r>
      <w:r w:rsidR="00C14EED" w:rsidRPr="00C14EED">
        <w:rPr>
          <w:rFonts w:ascii="Times New Roman" w:hAnsi="Times New Roman" w:cs="Times New Roman"/>
          <w:i/>
          <w:iCs/>
          <w:sz w:val="24"/>
          <w:szCs w:val="24"/>
        </w:rPr>
        <w:t>S</w:t>
      </w:r>
      <w:r w:rsidR="00C14EED">
        <w:rPr>
          <w:rFonts w:ascii="Times New Roman" w:hAnsi="Times New Roman" w:cs="Times New Roman"/>
          <w:i/>
          <w:iCs/>
          <w:sz w:val="24"/>
          <w:szCs w:val="24"/>
        </w:rPr>
        <w:t>cutellaria.</w:t>
      </w:r>
      <w:r w:rsidR="00C14EED" w:rsidRPr="00D9375D">
        <w:rPr>
          <w:rFonts w:ascii="Times New Roman" w:hAnsi="Times New Roman" w:cs="Times New Roman"/>
          <w:sz w:val="24"/>
          <w:szCs w:val="24"/>
        </w:rPr>
        <w:t xml:space="preserve"> </w:t>
      </w:r>
      <w:r w:rsidR="00FD6E11">
        <w:rPr>
          <w:rFonts w:ascii="Times New Roman" w:hAnsi="Times New Roman" w:cs="Times New Roman"/>
          <w:sz w:val="24"/>
          <w:szCs w:val="24"/>
        </w:rPr>
        <w:t>However, as</w:t>
      </w:r>
      <w:r w:rsidR="00C14EED">
        <w:rPr>
          <w:rFonts w:ascii="Times New Roman" w:hAnsi="Times New Roman" w:cs="Times New Roman"/>
          <w:sz w:val="24"/>
          <w:szCs w:val="24"/>
        </w:rPr>
        <w:t xml:space="preserve"> over several hundreds of </w:t>
      </w:r>
      <w:r w:rsidR="00C14EED" w:rsidRPr="00375C1E">
        <w:rPr>
          <w:rFonts w:ascii="Times New Roman" w:hAnsi="Times New Roman" w:cs="Times New Roman"/>
          <w:i/>
          <w:iCs/>
          <w:sz w:val="24"/>
          <w:szCs w:val="24"/>
        </w:rPr>
        <w:t>Scutellaria</w:t>
      </w:r>
      <w:r w:rsidR="00C14EED">
        <w:rPr>
          <w:rFonts w:ascii="Times New Roman" w:hAnsi="Times New Roman" w:cs="Times New Roman"/>
          <w:sz w:val="24"/>
          <w:szCs w:val="24"/>
        </w:rPr>
        <w:t xml:space="preserve"> species occur </w:t>
      </w:r>
      <w:r w:rsidR="00AA4EF7">
        <w:rPr>
          <w:rFonts w:ascii="Times New Roman" w:hAnsi="Times New Roman" w:cs="Times New Roman"/>
          <w:sz w:val="24"/>
          <w:szCs w:val="24"/>
        </w:rPr>
        <w:t>throughout the world</w:t>
      </w:r>
      <w:r w:rsidR="00C14EED">
        <w:rPr>
          <w:rFonts w:ascii="Times New Roman" w:hAnsi="Times New Roman" w:cs="Times New Roman"/>
          <w:sz w:val="24"/>
          <w:szCs w:val="24"/>
        </w:rPr>
        <w:t xml:space="preserve">, </w:t>
      </w:r>
      <w:r w:rsidR="00AA4EF7">
        <w:rPr>
          <w:rFonts w:ascii="Times New Roman" w:hAnsi="Times New Roman" w:cs="Times New Roman"/>
          <w:sz w:val="24"/>
          <w:szCs w:val="24"/>
        </w:rPr>
        <w:t xml:space="preserve">the </w:t>
      </w:r>
      <w:r w:rsidR="00C14EED">
        <w:rPr>
          <w:rFonts w:ascii="Times New Roman" w:hAnsi="Times New Roman" w:cs="Times New Roman"/>
          <w:sz w:val="24"/>
          <w:szCs w:val="24"/>
        </w:rPr>
        <w:t>biochemical properties of most are poorly understood. In this study, we analyze organ</w:t>
      </w:r>
      <w:r w:rsidR="00AA4EF7">
        <w:rPr>
          <w:rFonts w:ascii="Times New Roman" w:hAnsi="Times New Roman" w:cs="Times New Roman"/>
          <w:sz w:val="24"/>
          <w:szCs w:val="24"/>
        </w:rPr>
        <w:t>-</w:t>
      </w:r>
      <w:r w:rsidR="00C14EED">
        <w:rPr>
          <w:rFonts w:ascii="Times New Roman" w:hAnsi="Times New Roman" w:cs="Times New Roman"/>
          <w:sz w:val="24"/>
          <w:szCs w:val="24"/>
        </w:rPr>
        <w:t>specific flavon</w:t>
      </w:r>
      <w:r w:rsidR="00AA4EF7">
        <w:rPr>
          <w:rFonts w:ascii="Times New Roman" w:hAnsi="Times New Roman" w:cs="Times New Roman"/>
          <w:sz w:val="24"/>
          <w:szCs w:val="24"/>
        </w:rPr>
        <w:t>e</w:t>
      </w:r>
      <w:r w:rsidR="00C14EED">
        <w:rPr>
          <w:rFonts w:ascii="Times New Roman" w:hAnsi="Times New Roman" w:cs="Times New Roman"/>
          <w:sz w:val="24"/>
          <w:szCs w:val="24"/>
        </w:rPr>
        <w:t xml:space="preserve"> profiles of seven </w:t>
      </w:r>
      <w:r w:rsidR="00C14EED" w:rsidRPr="00C14EED">
        <w:rPr>
          <w:rFonts w:ascii="Times New Roman" w:hAnsi="Times New Roman" w:cs="Times New Roman"/>
          <w:i/>
          <w:iCs/>
          <w:sz w:val="24"/>
          <w:szCs w:val="24"/>
        </w:rPr>
        <w:t>S</w:t>
      </w:r>
      <w:r w:rsidR="00C14EED">
        <w:rPr>
          <w:rFonts w:ascii="Times New Roman" w:hAnsi="Times New Roman" w:cs="Times New Roman"/>
          <w:i/>
          <w:iCs/>
          <w:sz w:val="24"/>
          <w:szCs w:val="24"/>
        </w:rPr>
        <w:t>cutellaria</w:t>
      </w:r>
      <w:r w:rsidR="00C14EED" w:rsidRPr="00C14EED">
        <w:rPr>
          <w:rFonts w:ascii="Times New Roman" w:hAnsi="Times New Roman" w:cs="Times New Roman"/>
          <w:b/>
          <w:bCs/>
          <w:sz w:val="24"/>
          <w:szCs w:val="24"/>
        </w:rPr>
        <w:t xml:space="preserve"> </w:t>
      </w:r>
      <w:r w:rsidR="00C14EED" w:rsidRPr="00D9375D">
        <w:rPr>
          <w:rFonts w:ascii="Times New Roman" w:hAnsi="Times New Roman" w:cs="Times New Roman"/>
          <w:sz w:val="24"/>
          <w:szCs w:val="24"/>
        </w:rPr>
        <w:t>s</w:t>
      </w:r>
      <w:r w:rsidR="00C14EED" w:rsidRPr="00C14EED">
        <w:rPr>
          <w:rFonts w:ascii="Times New Roman" w:hAnsi="Times New Roman" w:cs="Times New Roman"/>
          <w:sz w:val="24"/>
          <w:szCs w:val="24"/>
        </w:rPr>
        <w:t>pecies</w:t>
      </w:r>
      <w:r w:rsidR="00C14EED" w:rsidRPr="00D9375D">
        <w:rPr>
          <w:rFonts w:ascii="Times New Roman" w:hAnsi="Times New Roman" w:cs="Times New Roman"/>
          <w:sz w:val="24"/>
          <w:szCs w:val="24"/>
        </w:rPr>
        <w:t xml:space="preserve">. </w:t>
      </w:r>
      <w:r w:rsidR="00AA4EF7">
        <w:rPr>
          <w:rFonts w:ascii="Times New Roman" w:hAnsi="Times New Roman" w:cs="Times New Roman"/>
          <w:sz w:val="24"/>
          <w:szCs w:val="24"/>
        </w:rPr>
        <w:t xml:space="preserve">We found that in contrast to the flavone profiles of </w:t>
      </w:r>
      <w:r w:rsidR="00AA4EF7">
        <w:rPr>
          <w:rFonts w:ascii="Times New Roman" w:hAnsi="Times New Roman" w:cs="Times New Roman"/>
          <w:i/>
          <w:iCs/>
          <w:sz w:val="24"/>
          <w:szCs w:val="24"/>
        </w:rPr>
        <w:t xml:space="preserve">S. baicalensis </w:t>
      </w:r>
      <w:r w:rsidR="00AA4EF7">
        <w:rPr>
          <w:rFonts w:ascii="Times New Roman" w:hAnsi="Times New Roman" w:cs="Times New Roman"/>
          <w:sz w:val="24"/>
          <w:szCs w:val="24"/>
        </w:rPr>
        <w:t xml:space="preserve">and </w:t>
      </w:r>
      <w:r w:rsidR="00AA4EF7">
        <w:rPr>
          <w:rFonts w:ascii="Times New Roman" w:hAnsi="Times New Roman" w:cs="Times New Roman"/>
          <w:i/>
          <w:iCs/>
          <w:sz w:val="24"/>
          <w:szCs w:val="24"/>
        </w:rPr>
        <w:t>S. barbata</w:t>
      </w:r>
      <w:r w:rsidR="00AA4EF7">
        <w:rPr>
          <w:rFonts w:ascii="Times New Roman" w:hAnsi="Times New Roman" w:cs="Times New Roman"/>
          <w:sz w:val="24"/>
          <w:szCs w:val="24"/>
        </w:rPr>
        <w:t xml:space="preserve">, </w:t>
      </w:r>
      <w:r w:rsidR="00AA4EF7">
        <w:rPr>
          <w:rFonts w:ascii="Times New Roman" w:hAnsi="Times New Roman" w:cs="Times New Roman"/>
          <w:i/>
          <w:iCs/>
          <w:sz w:val="24"/>
          <w:szCs w:val="24"/>
        </w:rPr>
        <w:t xml:space="preserve">S. racemosa </w:t>
      </w:r>
      <w:r w:rsidR="00AA4EF7">
        <w:rPr>
          <w:rFonts w:ascii="Times New Roman" w:hAnsi="Times New Roman" w:cs="Times New Roman"/>
          <w:sz w:val="24"/>
          <w:szCs w:val="24"/>
        </w:rPr>
        <w:t xml:space="preserve">and </w:t>
      </w:r>
      <w:r w:rsidR="00AA4EF7">
        <w:rPr>
          <w:rFonts w:ascii="Times New Roman" w:hAnsi="Times New Roman" w:cs="Times New Roman"/>
          <w:i/>
          <w:iCs/>
          <w:sz w:val="24"/>
          <w:szCs w:val="24"/>
        </w:rPr>
        <w:t xml:space="preserve">S. wrightii </w:t>
      </w:r>
      <w:r w:rsidR="00AA4EF7">
        <w:rPr>
          <w:rFonts w:ascii="Times New Roman" w:hAnsi="Times New Roman" w:cs="Times New Roman"/>
          <w:sz w:val="24"/>
          <w:szCs w:val="24"/>
        </w:rPr>
        <w:t xml:space="preserve">accumulated </w:t>
      </w:r>
      <w:r w:rsidR="00C14EED">
        <w:rPr>
          <w:rFonts w:ascii="Times New Roman" w:hAnsi="Times New Roman" w:cs="Times New Roman"/>
          <w:sz w:val="24"/>
          <w:szCs w:val="24"/>
        </w:rPr>
        <w:t>high levels of 4'</w:t>
      </w:r>
      <w:r w:rsidR="00AA4EF7">
        <w:rPr>
          <w:rFonts w:ascii="Times New Roman" w:hAnsi="Times New Roman" w:cs="Times New Roman"/>
          <w:sz w:val="24"/>
          <w:szCs w:val="24"/>
        </w:rPr>
        <w:t>-</w:t>
      </w:r>
      <w:r w:rsidR="00C14EED">
        <w:rPr>
          <w:rFonts w:ascii="Times New Roman" w:hAnsi="Times New Roman" w:cs="Times New Roman"/>
          <w:sz w:val="24"/>
          <w:szCs w:val="24"/>
        </w:rPr>
        <w:t>deoxyflavones in</w:t>
      </w:r>
      <w:r w:rsidR="00AA4EF7">
        <w:rPr>
          <w:rFonts w:ascii="Times New Roman" w:hAnsi="Times New Roman" w:cs="Times New Roman"/>
          <w:sz w:val="24"/>
          <w:szCs w:val="24"/>
        </w:rPr>
        <w:t xml:space="preserve"> their</w:t>
      </w:r>
      <w:r w:rsidR="00C14EED">
        <w:rPr>
          <w:rFonts w:ascii="Times New Roman" w:hAnsi="Times New Roman" w:cs="Times New Roman"/>
          <w:sz w:val="24"/>
          <w:szCs w:val="24"/>
        </w:rPr>
        <w:t xml:space="preserve"> aerial parts</w:t>
      </w:r>
      <w:r w:rsidR="00AA4EF7">
        <w:rPr>
          <w:rFonts w:ascii="Times New Roman" w:hAnsi="Times New Roman" w:cs="Times New Roman"/>
          <w:sz w:val="24"/>
          <w:szCs w:val="24"/>
        </w:rPr>
        <w:t xml:space="preserve">. We also </w:t>
      </w:r>
      <w:r w:rsidR="00FD6E11">
        <w:rPr>
          <w:rFonts w:ascii="Times New Roman" w:hAnsi="Times New Roman" w:cs="Times New Roman"/>
          <w:sz w:val="24"/>
          <w:szCs w:val="24"/>
        </w:rPr>
        <w:t xml:space="preserve">found most species to accumulate </w:t>
      </w:r>
      <w:r w:rsidR="00FD6E11" w:rsidRPr="00FD6E11">
        <w:rPr>
          <w:rFonts w:ascii="Times New Roman" w:hAnsi="Times New Roman" w:cs="Times New Roman"/>
          <w:sz w:val="24"/>
          <w:szCs w:val="24"/>
        </w:rPr>
        <w:t>4'-</w:t>
      </w:r>
      <w:r w:rsidR="00FD6E11">
        <w:rPr>
          <w:rFonts w:ascii="Times New Roman" w:hAnsi="Times New Roman" w:cs="Times New Roman"/>
          <w:sz w:val="24"/>
          <w:szCs w:val="24"/>
        </w:rPr>
        <w:t>hydroxy</w:t>
      </w:r>
      <w:r w:rsidR="00FD6E11" w:rsidRPr="00FD6E11">
        <w:rPr>
          <w:rFonts w:ascii="Times New Roman" w:hAnsi="Times New Roman" w:cs="Times New Roman"/>
          <w:sz w:val="24"/>
          <w:szCs w:val="24"/>
        </w:rPr>
        <w:t>flavones</w:t>
      </w:r>
      <w:r w:rsidR="00FD6E11">
        <w:rPr>
          <w:rFonts w:ascii="Times New Roman" w:hAnsi="Times New Roman" w:cs="Times New Roman"/>
          <w:sz w:val="24"/>
          <w:szCs w:val="24"/>
        </w:rPr>
        <w:t xml:space="preserve"> exclusively in their aerial parts. </w:t>
      </w:r>
      <w:r w:rsidR="00C14EED">
        <w:rPr>
          <w:rFonts w:ascii="Times New Roman" w:hAnsi="Times New Roman" w:cs="Times New Roman"/>
          <w:sz w:val="24"/>
          <w:szCs w:val="24"/>
        </w:rPr>
        <w:t>Our metabolomics and NMR study identified the accumulation of isoscutellar</w:t>
      </w:r>
      <w:r w:rsidR="00FD6E11">
        <w:rPr>
          <w:rFonts w:ascii="Times New Roman" w:hAnsi="Times New Roman" w:cs="Times New Roman"/>
          <w:sz w:val="24"/>
          <w:szCs w:val="24"/>
        </w:rPr>
        <w:t>ein 8-</w:t>
      </w:r>
      <w:r w:rsidR="00C13230">
        <w:rPr>
          <w:rFonts w:ascii="Times New Roman" w:hAnsi="Times New Roman" w:cs="Times New Roman"/>
          <w:sz w:val="24"/>
          <w:szCs w:val="24"/>
        </w:rPr>
        <w:t>glucuronide</w:t>
      </w:r>
      <w:r w:rsidR="00FD6E11">
        <w:rPr>
          <w:rFonts w:ascii="Times New Roman" w:hAnsi="Times New Roman" w:cs="Times New Roman"/>
          <w:sz w:val="24"/>
          <w:szCs w:val="24"/>
        </w:rPr>
        <w:t xml:space="preserve">, a rare </w:t>
      </w:r>
      <w:r w:rsidR="00105A83" w:rsidRPr="00105A83">
        <w:rPr>
          <w:rFonts w:ascii="Times New Roman" w:hAnsi="Times New Roman" w:cs="Times New Roman"/>
          <w:sz w:val="24"/>
          <w:szCs w:val="24"/>
        </w:rPr>
        <w:t>4'-</w:t>
      </w:r>
      <w:proofErr w:type="gramStart"/>
      <w:r w:rsidR="00105A83" w:rsidRPr="00105A83">
        <w:rPr>
          <w:rFonts w:ascii="Times New Roman" w:hAnsi="Times New Roman" w:cs="Times New Roman"/>
          <w:sz w:val="24"/>
          <w:szCs w:val="24"/>
        </w:rPr>
        <w:t>hydroxyflavone</w:t>
      </w:r>
      <w:r w:rsidR="00105A83">
        <w:rPr>
          <w:rFonts w:ascii="Times New Roman" w:hAnsi="Times New Roman" w:cs="Times New Roman"/>
          <w:sz w:val="24"/>
          <w:szCs w:val="24"/>
        </w:rPr>
        <w:t xml:space="preserve"> </w:t>
      </w:r>
      <w:r w:rsidR="00C14EED">
        <w:rPr>
          <w:rFonts w:ascii="Times New Roman" w:hAnsi="Times New Roman" w:cs="Times New Roman"/>
          <w:sz w:val="24"/>
          <w:szCs w:val="24"/>
        </w:rPr>
        <w:t xml:space="preserve"> in</w:t>
      </w:r>
      <w:proofErr w:type="gramEnd"/>
      <w:r w:rsidR="00C14EED">
        <w:rPr>
          <w:rFonts w:ascii="Times New Roman" w:hAnsi="Times New Roman" w:cs="Times New Roman"/>
          <w:sz w:val="24"/>
          <w:szCs w:val="24"/>
        </w:rPr>
        <w:t xml:space="preserve"> </w:t>
      </w:r>
      <w:r w:rsidR="00FD6E11">
        <w:rPr>
          <w:rFonts w:ascii="Times New Roman" w:hAnsi="Times New Roman" w:cs="Times New Roman"/>
          <w:sz w:val="24"/>
          <w:szCs w:val="24"/>
        </w:rPr>
        <w:t xml:space="preserve">the </w:t>
      </w:r>
      <w:r w:rsidR="00C14EED">
        <w:rPr>
          <w:rFonts w:ascii="Times New Roman" w:hAnsi="Times New Roman" w:cs="Times New Roman"/>
          <w:sz w:val="24"/>
          <w:szCs w:val="24"/>
        </w:rPr>
        <w:t xml:space="preserve">stems </w:t>
      </w:r>
      <w:r w:rsidR="00105A83">
        <w:rPr>
          <w:rFonts w:ascii="Times New Roman" w:hAnsi="Times New Roman" w:cs="Times New Roman"/>
          <w:sz w:val="24"/>
          <w:szCs w:val="24"/>
        </w:rPr>
        <w:t>and</w:t>
      </w:r>
      <w:r w:rsidR="00C14EED">
        <w:rPr>
          <w:rFonts w:ascii="Times New Roman" w:hAnsi="Times New Roman" w:cs="Times New Roman"/>
          <w:sz w:val="24"/>
          <w:szCs w:val="24"/>
        </w:rPr>
        <w:t xml:space="preserve"> leaves of</w:t>
      </w:r>
      <w:r w:rsidR="00FD6E11">
        <w:rPr>
          <w:rFonts w:ascii="Times New Roman" w:hAnsi="Times New Roman" w:cs="Times New Roman"/>
          <w:sz w:val="24"/>
          <w:szCs w:val="24"/>
        </w:rPr>
        <w:t xml:space="preserve"> several</w:t>
      </w:r>
      <w:r w:rsidR="00C14EED">
        <w:rPr>
          <w:rFonts w:ascii="Times New Roman" w:hAnsi="Times New Roman" w:cs="Times New Roman"/>
          <w:sz w:val="24"/>
          <w:szCs w:val="24"/>
        </w:rPr>
        <w:t xml:space="preserve"> </w:t>
      </w:r>
      <w:r w:rsidR="00C14EED" w:rsidRPr="00375C1E">
        <w:rPr>
          <w:rFonts w:ascii="Times New Roman" w:hAnsi="Times New Roman" w:cs="Times New Roman"/>
          <w:i/>
          <w:iCs/>
          <w:sz w:val="24"/>
          <w:szCs w:val="24"/>
        </w:rPr>
        <w:t>Scutellaria</w:t>
      </w:r>
      <w:r w:rsidR="00C14EED">
        <w:rPr>
          <w:rFonts w:ascii="Times New Roman" w:hAnsi="Times New Roman" w:cs="Times New Roman"/>
          <w:sz w:val="24"/>
          <w:szCs w:val="24"/>
        </w:rPr>
        <w:t xml:space="preserve"> species including </w:t>
      </w:r>
      <w:r w:rsidR="00C14EED" w:rsidRPr="00C14EED">
        <w:rPr>
          <w:rFonts w:ascii="Times New Roman" w:hAnsi="Times New Roman" w:cs="Times New Roman"/>
          <w:i/>
          <w:iCs/>
          <w:sz w:val="24"/>
          <w:szCs w:val="24"/>
        </w:rPr>
        <w:t>S. baicalensis</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and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barbata</w:t>
      </w:r>
      <w:r w:rsidR="00105A83">
        <w:rPr>
          <w:rFonts w:ascii="Times New Roman" w:hAnsi="Times New Roman" w:cs="Times New Roman"/>
          <w:sz w:val="24"/>
          <w:szCs w:val="24"/>
        </w:rPr>
        <w:t>.</w:t>
      </w:r>
      <w:r w:rsidR="00C14EED">
        <w:rPr>
          <w:rFonts w:ascii="Times New Roman" w:hAnsi="Times New Roman" w:cs="Times New Roman"/>
          <w:i/>
          <w:iCs/>
          <w:sz w:val="24"/>
          <w:szCs w:val="24"/>
        </w:rPr>
        <w:t xml:space="preserve"> </w:t>
      </w:r>
      <w:r w:rsidR="00C14EED" w:rsidRPr="00D9375D">
        <w:rPr>
          <w:rFonts w:ascii="Times New Roman" w:hAnsi="Times New Roman" w:cs="Times New Roman"/>
          <w:sz w:val="24"/>
          <w:szCs w:val="24"/>
        </w:rPr>
        <w:t xml:space="preserve">Distinctive </w:t>
      </w:r>
      <w:r w:rsidR="00C14EED">
        <w:rPr>
          <w:rFonts w:ascii="Times New Roman" w:hAnsi="Times New Roman" w:cs="Times New Roman"/>
          <w:sz w:val="24"/>
          <w:szCs w:val="24"/>
        </w:rPr>
        <w:t xml:space="preserve">organ-specific </w:t>
      </w:r>
      <w:r w:rsidR="00C14EED" w:rsidRPr="00D9375D">
        <w:rPr>
          <w:rFonts w:ascii="Times New Roman" w:hAnsi="Times New Roman" w:cs="Times New Roman"/>
          <w:sz w:val="24"/>
          <w:szCs w:val="24"/>
        </w:rPr>
        <w:t xml:space="preserve">metabolite profiles </w:t>
      </w:r>
      <w:r w:rsidR="00105A83">
        <w:rPr>
          <w:rFonts w:ascii="Times New Roman" w:hAnsi="Times New Roman" w:cs="Times New Roman"/>
          <w:sz w:val="24"/>
          <w:szCs w:val="24"/>
        </w:rPr>
        <w:t>between</w:t>
      </w:r>
      <w:r w:rsidR="00105A83">
        <w:rPr>
          <w:rFonts w:ascii="Times New Roman" w:hAnsi="Times New Roman" w:cs="Times New Roman"/>
          <w:i/>
          <w:iCs/>
          <w:sz w:val="24"/>
          <w:szCs w:val="24"/>
        </w:rPr>
        <w:t xml:space="preserve"> </w:t>
      </w:r>
      <w:r w:rsidR="00C14EED">
        <w:rPr>
          <w:rFonts w:ascii="Times New Roman" w:hAnsi="Times New Roman" w:cs="Times New Roman"/>
          <w:i/>
          <w:iCs/>
          <w:sz w:val="24"/>
          <w:szCs w:val="24"/>
        </w:rPr>
        <w:t xml:space="preserve">Scutellaria </w:t>
      </w:r>
      <w:r w:rsidR="00C14EED" w:rsidRPr="00D9375D">
        <w:rPr>
          <w:rFonts w:ascii="Times New Roman" w:hAnsi="Times New Roman" w:cs="Times New Roman"/>
          <w:sz w:val="24"/>
          <w:szCs w:val="24"/>
        </w:rPr>
        <w:t xml:space="preserve">species </w:t>
      </w:r>
      <w:r w:rsidR="00CC2019">
        <w:rPr>
          <w:rFonts w:ascii="Times New Roman" w:hAnsi="Times New Roman" w:cs="Times New Roman"/>
          <w:sz w:val="24"/>
          <w:szCs w:val="24"/>
        </w:rPr>
        <w:t xml:space="preserve">indicates the selectivity of </w:t>
      </w:r>
      <w:r w:rsidR="00CC2019" w:rsidRPr="00C13230">
        <w:rPr>
          <w:rFonts w:ascii="Times New Roman" w:hAnsi="Times New Roman" w:cs="Times New Roman"/>
          <w:sz w:val="24"/>
          <w:szCs w:val="24"/>
          <w:highlight w:val="yellow"/>
        </w:rPr>
        <w:t>biosynthetic enzymes … and differential expression …</w:t>
      </w:r>
      <w:r w:rsidR="00CC2019">
        <w:rPr>
          <w:rFonts w:ascii="Times New Roman" w:hAnsi="Times New Roman" w:cs="Times New Roman"/>
          <w:sz w:val="24"/>
          <w:szCs w:val="24"/>
        </w:rPr>
        <w:t xml:space="preserve"> </w:t>
      </w:r>
      <w:r w:rsidR="00C14EED">
        <w:rPr>
          <w:rFonts w:ascii="Times New Roman" w:hAnsi="Times New Roman" w:cs="Times New Roman"/>
          <w:sz w:val="24"/>
          <w:szCs w:val="24"/>
        </w:rPr>
        <w:t xml:space="preserve"> </w:t>
      </w:r>
      <w:r w:rsidR="002928CF" w:rsidRPr="002928CF">
        <w:rPr>
          <w:rFonts w:ascii="Times New Roman" w:hAnsi="Times New Roman" w:cs="Times New Roman"/>
          <w:b/>
          <w:bCs/>
          <w:sz w:val="24"/>
          <w:szCs w:val="24"/>
        </w:rPr>
        <w:br w:type="page"/>
      </w:r>
      <w:r w:rsidR="002928CF" w:rsidRPr="002928CF">
        <w:rPr>
          <w:rFonts w:ascii="Times New Roman" w:hAnsi="Times New Roman" w:cs="Times New Roman"/>
          <w:b/>
          <w:bCs/>
          <w:sz w:val="24"/>
          <w:szCs w:val="24"/>
        </w:rPr>
        <w:lastRenderedPageBreak/>
        <w:t>INTRODUCTION</w:t>
      </w:r>
    </w:p>
    <w:p w14:paraId="55C14CA7" w14:textId="33FC1AB5" w:rsidR="00B3543C" w:rsidRDefault="00B3543C" w:rsidP="00663459">
      <w:pPr>
        <w:spacing w:after="0" w:line="360" w:lineRule="auto"/>
        <w:ind w:firstLine="720"/>
        <w:rPr>
          <w:rFonts w:ascii="Times New Roman" w:hAnsi="Times New Roman" w:cs="Times New Roman"/>
          <w:sz w:val="24"/>
          <w:szCs w:val="24"/>
        </w:rPr>
      </w:pPr>
      <w:r w:rsidRPr="00B3543C">
        <w:rPr>
          <w:rFonts w:ascii="Times New Roman" w:hAnsi="Times New Roman" w:cs="Times New Roman"/>
          <w:sz w:val="24"/>
          <w:szCs w:val="24"/>
        </w:rPr>
        <w:t>Medicinal plants have played an important role in the traditional medicines of indigenous populations for thousands of years. Due to this widespread usage, modern research techniques are being applied to identify the specific compounds responsible for these medicinal properties and better characterize their method of 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{"citationID":"gQYQ3iCr","properties":{"formattedCitation":"(Shang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(Shang et al., 2010)</w:t>
      </w:r>
      <w:r>
        <w:rPr>
          <w:rFonts w:ascii="Times New Roman" w:hAnsi="Times New Roman" w:cs="Times New Roman"/>
          <w:sz w:val="24"/>
          <w:szCs w:val="24"/>
        </w:rPr>
        <w:fldChar w:fldCharType="end"/>
      </w:r>
      <w:r w:rsidRPr="00B3543C">
        <w:rPr>
          <w:rFonts w:ascii="Times New Roman" w:hAnsi="Times New Roman" w:cs="Times New Roman"/>
          <w:sz w:val="24"/>
          <w:szCs w:val="24"/>
        </w:rPr>
        <w:t>. A negative consequence of increased attention to a</w:t>
      </w:r>
      <w:r w:rsidR="00A35197">
        <w:rPr>
          <w:rFonts w:ascii="Times New Roman" w:hAnsi="Times New Roman" w:cs="Times New Roman"/>
          <w:sz w:val="24"/>
          <w:szCs w:val="24"/>
        </w:rPr>
        <w:t xml:space="preserve">nd demand </w:t>
      </w:r>
      <w:r w:rsidRPr="00B3543C">
        <w:rPr>
          <w:rFonts w:ascii="Times New Roman" w:hAnsi="Times New Roman" w:cs="Times New Roman"/>
          <w:sz w:val="24"/>
          <w:szCs w:val="24"/>
        </w:rPr>
        <w:t>for medicinal plants is the endangerment of native plant populations resulting from overharvesting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A82F2E">
        <w:rPr>
          <w:rFonts w:ascii="Times New Roman" w:hAnsi="Times New Roman" w:cs="Times New Roman"/>
          <w:sz w:val="24"/>
          <w:szCs w:val="24"/>
        </w:rPr>
        <w:instrText xml:space="preserve"> ADDIN ZOTERO_ITEM CSL_CITATION {"citationID":"amZmD2PG","properties":{"formattedCitation":"(I. B. Cole et al., 2007)","plainCitation":"(I. B. Cole et al., 2007)","noteIndex":0},"citationItems":[{"id":29,"uris":["http://zotero.org/users/7389210/items/6R7YVH47"],"uri":["http://zotero.org/users/7389210/items/6R7YVH47"],"itemData":{"id":29,"type":"article-journal","abstract":"Plant-based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Pr>
          <w:rFonts w:ascii="Times New Roman" w:hAnsi="Times New Roman" w:cs="Times New Roman"/>
          <w:sz w:val="24"/>
          <w:szCs w:val="24"/>
        </w:rPr>
        <w:fldChar w:fldCharType="separate"/>
      </w:r>
      <w:r w:rsidR="00A82F2E" w:rsidRPr="00A82F2E">
        <w:rPr>
          <w:rFonts w:ascii="Times New Roman" w:hAnsi="Times New Roman" w:cs="Times New Roman"/>
          <w:sz w:val="24"/>
        </w:rPr>
        <w:t>(I. B. Cole et al., 2007)</w:t>
      </w:r>
      <w:r>
        <w:rPr>
          <w:rFonts w:ascii="Times New Roman" w:hAnsi="Times New Roman" w:cs="Times New Roman"/>
          <w:sz w:val="24"/>
          <w:szCs w:val="24"/>
        </w:rPr>
        <w:fldChar w:fldCharType="end"/>
      </w:r>
      <w:r w:rsidRPr="00B3543C">
        <w:rPr>
          <w:rFonts w:ascii="Times New Roman" w:hAnsi="Times New Roman" w:cs="Times New Roman"/>
          <w:sz w:val="24"/>
          <w:szCs w:val="24"/>
        </w:rPr>
        <w:t xml:space="preserve">. Therefore, development of </w:t>
      </w:r>
      <w:r w:rsidR="00F74462" w:rsidRPr="00B3543C">
        <w:rPr>
          <w:rFonts w:ascii="Times New Roman" w:hAnsi="Times New Roman" w:cs="Times New Roman"/>
          <w:sz w:val="24"/>
          <w:szCs w:val="24"/>
        </w:rPr>
        <w:t xml:space="preserve">biotechnology-based </w:t>
      </w:r>
      <w:r w:rsidRPr="00B3543C">
        <w:rPr>
          <w:rFonts w:ascii="Times New Roman" w:hAnsi="Times New Roman" w:cs="Times New Roman"/>
          <w:sz w:val="24"/>
          <w:szCs w:val="24"/>
        </w:rPr>
        <w:t>mass production systems for these medicinal compounds is desirable</w:t>
      </w:r>
      <w:r w:rsidR="004D1610">
        <w:rPr>
          <w:rFonts w:ascii="Times New Roman" w:hAnsi="Times New Roman" w:cs="Times New Roman"/>
          <w:sz w:val="24"/>
          <w:szCs w:val="24"/>
        </w:rPr>
        <w:t>.</w:t>
      </w:r>
      <w:r w:rsidR="00331DC3">
        <w:rPr>
          <w:rFonts w:ascii="Times New Roman" w:hAnsi="Times New Roman" w:cs="Times New Roman"/>
          <w:sz w:val="24"/>
          <w:szCs w:val="24"/>
        </w:rPr>
        <w:t xml:space="preserve"> </w:t>
      </w:r>
      <w:r w:rsidR="0063764D">
        <w:rPr>
          <w:rFonts w:ascii="Times New Roman" w:hAnsi="Times New Roman" w:cs="Times New Roman"/>
          <w:sz w:val="24"/>
          <w:szCs w:val="24"/>
        </w:rPr>
        <w:t xml:space="preserve">Development of effective biotechnology for </w:t>
      </w:r>
      <w:r w:rsidR="006B1F8B">
        <w:rPr>
          <w:rFonts w:ascii="Times New Roman" w:hAnsi="Times New Roman" w:cs="Times New Roman"/>
          <w:sz w:val="24"/>
          <w:szCs w:val="24"/>
        </w:rPr>
        <w:t>chemical</w:t>
      </w:r>
      <w:r w:rsidR="001C0C18">
        <w:rPr>
          <w:rFonts w:ascii="Times New Roman" w:hAnsi="Times New Roman" w:cs="Times New Roman"/>
          <w:sz w:val="24"/>
          <w:szCs w:val="24"/>
        </w:rPr>
        <w:t xml:space="preserve"> production</w:t>
      </w:r>
      <w:r w:rsidR="0063764D">
        <w:rPr>
          <w:rFonts w:ascii="Times New Roman" w:hAnsi="Times New Roman" w:cs="Times New Roman"/>
          <w:sz w:val="24"/>
          <w:szCs w:val="24"/>
        </w:rPr>
        <w:t xml:space="preserve"> requires </w:t>
      </w:r>
      <w:r w:rsidR="001C0C18">
        <w:rPr>
          <w:rFonts w:ascii="Times New Roman" w:hAnsi="Times New Roman" w:cs="Times New Roman"/>
          <w:sz w:val="24"/>
          <w:szCs w:val="24"/>
        </w:rPr>
        <w:t>an understanding of the biochemistry behind the compounds of interest.</w:t>
      </w:r>
      <w:r w:rsidRPr="00B3543C">
        <w:rPr>
          <w:rFonts w:ascii="Times New Roman" w:hAnsi="Times New Roman" w:cs="Times New Roman"/>
          <w:sz w:val="24"/>
          <w:szCs w:val="24"/>
        </w:rPr>
        <w:t xml:space="preserve"> In this work, </w:t>
      </w:r>
      <w:r w:rsidR="0063764D">
        <w:rPr>
          <w:rFonts w:ascii="Times New Roman" w:hAnsi="Times New Roman" w:cs="Times New Roman"/>
          <w:sz w:val="24"/>
          <w:szCs w:val="24"/>
        </w:rPr>
        <w:t xml:space="preserve">we </w:t>
      </w:r>
      <w:r w:rsidR="001C0C18">
        <w:rPr>
          <w:rFonts w:ascii="Times New Roman" w:hAnsi="Times New Roman" w:cs="Times New Roman"/>
          <w:sz w:val="24"/>
          <w:szCs w:val="24"/>
        </w:rPr>
        <w:t xml:space="preserve">analyze </w:t>
      </w:r>
      <w:r w:rsidR="00331DC3">
        <w:rPr>
          <w:rFonts w:ascii="Times New Roman" w:hAnsi="Times New Roman" w:cs="Times New Roman"/>
          <w:sz w:val="24"/>
          <w:szCs w:val="24"/>
        </w:rPr>
        <w:t xml:space="preserve">biochemical properties of </w:t>
      </w:r>
      <w:r w:rsidR="001C0C18">
        <w:rPr>
          <w:rFonts w:ascii="Times New Roman" w:hAnsi="Times New Roman" w:cs="Times New Roman"/>
          <w:sz w:val="24"/>
          <w:szCs w:val="24"/>
        </w:rPr>
        <w:t>m</w:t>
      </w:r>
      <w:r w:rsidR="0063764D">
        <w:rPr>
          <w:rFonts w:ascii="Times New Roman" w:hAnsi="Times New Roman" w:cs="Times New Roman"/>
          <w:sz w:val="24"/>
          <w:szCs w:val="24"/>
        </w:rPr>
        <w:t xml:space="preserve">ultiple species from the </w:t>
      </w:r>
      <w:r w:rsidR="0063764D">
        <w:rPr>
          <w:rFonts w:ascii="Times New Roman" w:hAnsi="Times New Roman" w:cs="Times New Roman"/>
          <w:i/>
          <w:iCs/>
          <w:sz w:val="24"/>
          <w:szCs w:val="24"/>
        </w:rPr>
        <w:t xml:space="preserve">Scutellaria </w:t>
      </w:r>
      <w:r w:rsidR="0063764D">
        <w:rPr>
          <w:rFonts w:ascii="Times New Roman" w:hAnsi="Times New Roman" w:cs="Times New Roman"/>
          <w:sz w:val="24"/>
          <w:szCs w:val="24"/>
        </w:rPr>
        <w:t xml:space="preserve">genus to identify candidates for biotechnology </w:t>
      </w:r>
      <w:proofErr w:type="gramStart"/>
      <w:r w:rsidR="0063764D">
        <w:rPr>
          <w:rFonts w:ascii="Times New Roman" w:hAnsi="Times New Roman" w:cs="Times New Roman"/>
          <w:sz w:val="24"/>
          <w:szCs w:val="24"/>
        </w:rPr>
        <w:t>improvement, and</w:t>
      </w:r>
      <w:proofErr w:type="gramEnd"/>
      <w:r w:rsidR="0063764D">
        <w:rPr>
          <w:rFonts w:ascii="Times New Roman" w:hAnsi="Times New Roman" w:cs="Times New Roman"/>
          <w:sz w:val="24"/>
          <w:szCs w:val="24"/>
        </w:rPr>
        <w:t xml:space="preserve"> </w:t>
      </w:r>
      <w:r w:rsidR="001C0C18">
        <w:rPr>
          <w:rFonts w:ascii="Times New Roman" w:hAnsi="Times New Roman" w:cs="Times New Roman"/>
          <w:sz w:val="24"/>
          <w:szCs w:val="24"/>
        </w:rPr>
        <w:t xml:space="preserve">investigate </w:t>
      </w:r>
      <w:r w:rsidR="00A26DEF">
        <w:rPr>
          <w:rFonts w:ascii="Times New Roman" w:hAnsi="Times New Roman" w:cs="Times New Roman"/>
          <w:sz w:val="24"/>
          <w:szCs w:val="24"/>
        </w:rPr>
        <w:t xml:space="preserve">a previously uncharacterized step in </w:t>
      </w:r>
      <w:r w:rsidR="00A35197">
        <w:rPr>
          <w:rFonts w:ascii="Times New Roman" w:hAnsi="Times New Roman" w:cs="Times New Roman"/>
          <w:sz w:val="24"/>
          <w:szCs w:val="24"/>
        </w:rPr>
        <w:t>a</w:t>
      </w:r>
      <w:r w:rsidR="00A26DEF">
        <w:rPr>
          <w:rFonts w:ascii="Times New Roman" w:hAnsi="Times New Roman" w:cs="Times New Roman"/>
          <w:sz w:val="24"/>
          <w:szCs w:val="24"/>
        </w:rPr>
        <w:t xml:space="preserve"> chemical pathway</w:t>
      </w:r>
      <w:r w:rsidRPr="00B3543C">
        <w:rPr>
          <w:rFonts w:ascii="Times New Roman" w:hAnsi="Times New Roman" w:cs="Times New Roman"/>
          <w:sz w:val="24"/>
          <w:szCs w:val="24"/>
        </w:rPr>
        <w:t>.</w:t>
      </w:r>
    </w:p>
    <w:p w14:paraId="48BF5301" w14:textId="10FAF9F5" w:rsidR="00A26DEF" w:rsidRDefault="00A35197"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Part of</w:t>
      </w:r>
      <w:r w:rsidR="00281ACE">
        <w:rPr>
          <w:rFonts w:ascii="Times New Roman" w:hAnsi="Times New Roman" w:cs="Times New Roman"/>
          <w:sz w:val="24"/>
          <w:szCs w:val="24"/>
        </w:rPr>
        <w:t xml:space="preserve"> the mint family </w:t>
      </w:r>
      <w:proofErr w:type="spellStart"/>
      <w:r w:rsidR="00281ACE">
        <w:rPr>
          <w:rFonts w:ascii="Times New Roman" w:hAnsi="Times New Roman" w:cs="Times New Roman"/>
          <w:sz w:val="24"/>
          <w:szCs w:val="24"/>
        </w:rPr>
        <w:t>Lamiaceae</w:t>
      </w:r>
      <w:proofErr w:type="spellEnd"/>
      <w:r w:rsidR="00281ACE">
        <w:rPr>
          <w:rFonts w:ascii="Times New Roman" w:hAnsi="Times New Roman" w:cs="Times New Roman"/>
          <w:sz w:val="24"/>
          <w:szCs w:val="24"/>
        </w:rPr>
        <w:t xml:space="preserve">, </w:t>
      </w:r>
      <w:r w:rsidR="00281ACE">
        <w:rPr>
          <w:rFonts w:ascii="Times New Roman" w:hAnsi="Times New Roman" w:cs="Times New Roman"/>
          <w:i/>
          <w:iCs/>
          <w:sz w:val="24"/>
          <w:szCs w:val="24"/>
        </w:rPr>
        <w:t xml:space="preserve">Scutellaria </w:t>
      </w:r>
      <w:r w:rsidR="00281ACE">
        <w:rPr>
          <w:rFonts w:ascii="Times New Roman" w:hAnsi="Times New Roman" w:cs="Times New Roman"/>
          <w:sz w:val="24"/>
          <w:szCs w:val="24"/>
        </w:rPr>
        <w:t>is a genus of plants containing multiple species with well-documented medicinal effects.</w:t>
      </w:r>
      <w:r w:rsidR="00985381">
        <w:rPr>
          <w:rFonts w:ascii="Times New Roman" w:hAnsi="Times New Roman" w:cs="Times New Roman"/>
          <w:sz w:val="24"/>
          <w:szCs w:val="24"/>
        </w:rPr>
        <w:t xml:space="preserve"> </w:t>
      </w:r>
      <w:r w:rsidR="00DB3AF1">
        <w:rPr>
          <w:rFonts w:ascii="Times New Roman" w:hAnsi="Times New Roman" w:cs="Times New Roman"/>
          <w:sz w:val="24"/>
          <w:szCs w:val="24"/>
        </w:rPr>
        <w:t xml:space="preserve">Extracts from the aerial parts of </w:t>
      </w:r>
      <w:r w:rsidR="00DB3AF1">
        <w:rPr>
          <w:rFonts w:ascii="Times New Roman" w:hAnsi="Times New Roman" w:cs="Times New Roman"/>
          <w:i/>
          <w:iCs/>
          <w:sz w:val="24"/>
          <w:szCs w:val="24"/>
        </w:rPr>
        <w:t>S. barbata</w:t>
      </w:r>
      <w:r w:rsidR="00DB3AF1">
        <w:rPr>
          <w:rFonts w:ascii="Times New Roman" w:hAnsi="Times New Roman" w:cs="Times New Roman"/>
          <w:sz w:val="24"/>
          <w:szCs w:val="24"/>
        </w:rPr>
        <w:t xml:space="preserve"> are c</w:t>
      </w:r>
      <w:r w:rsidR="00FD44CB" w:rsidRPr="00DB3AF1">
        <w:rPr>
          <w:rFonts w:ascii="Times New Roman" w:hAnsi="Times New Roman" w:cs="Times New Roman"/>
          <w:sz w:val="24"/>
          <w:szCs w:val="24"/>
        </w:rPr>
        <w:t>ommonly</w:t>
      </w:r>
      <w:r w:rsidR="00FD44CB">
        <w:rPr>
          <w:rFonts w:ascii="Times New Roman" w:hAnsi="Times New Roman" w:cs="Times New Roman"/>
          <w:sz w:val="24"/>
          <w:szCs w:val="24"/>
        </w:rPr>
        <w:t xml:space="preserve"> applied </w:t>
      </w:r>
      <w:r w:rsidR="00A71A57">
        <w:rPr>
          <w:rFonts w:ascii="Times New Roman" w:hAnsi="Times New Roman" w:cs="Times New Roman"/>
          <w:sz w:val="24"/>
          <w:szCs w:val="24"/>
        </w:rPr>
        <w:t>in Eastern medicines to treat swelling</w:t>
      </w:r>
      <w:r w:rsidR="00FD44CB">
        <w:rPr>
          <w:rFonts w:ascii="Times New Roman" w:hAnsi="Times New Roman" w:cs="Times New Roman"/>
          <w:sz w:val="24"/>
          <w:szCs w:val="24"/>
        </w:rPr>
        <w:t>, inflammation, and cancer</w:t>
      </w:r>
      <w:r w:rsidR="00DB3AF1">
        <w:rPr>
          <w:rFonts w:ascii="Times New Roman" w:hAnsi="Times New Roman" w:cs="Times New Roman"/>
          <w:sz w:val="24"/>
          <w:szCs w:val="24"/>
        </w:rPr>
        <w:t xml:space="preserve"> </w:t>
      </w:r>
      <w:r w:rsidR="00DB3AF1">
        <w:rPr>
          <w:rFonts w:ascii="Times New Roman" w:hAnsi="Times New Roman" w:cs="Times New Roman"/>
          <w:sz w:val="24"/>
          <w:szCs w:val="24"/>
        </w:rPr>
        <w:fldChar w:fldCharType="begin"/>
      </w:r>
      <w:r w:rsidR="0049799D">
        <w:rPr>
          <w:rFonts w:ascii="Times New Roman" w:hAnsi="Times New Roman" w:cs="Times New Roman"/>
          <w:sz w:val="24"/>
          <w:szCs w:val="24"/>
        </w:rPr>
        <w:instrText xml:space="preserve"> ADDIN ZOTERO_ITEM CSL_CITATION {"citationID":"AtXFcr6J","properties":{"formattedCitation":"(G. Tao &amp; Balunas, 2016)","plainCitation":"(G. Tao &amp; Balunas, 2016)","noteIndex":0},"citationItems":[{"id":1356,"uris":["http://zotero.org/users/7389210/items/A7ARMDC9"],"uri":["http://zotero.org/users/7389210/items/A7ARMDC9"],"itemData":{"id":1356,"type":"article-journal","abstract":"Ethnopharmacological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J."}],"issued":{"date-parts":[["2016",4,22]]}}}],"schema":"https://github.com/citation-style-language/schema/raw/master/csl-citation.json"} </w:instrText>
      </w:r>
      <w:r w:rsidR="00DB3AF1">
        <w:rPr>
          <w:rFonts w:ascii="Times New Roman" w:hAnsi="Times New Roman" w:cs="Times New Roman"/>
          <w:sz w:val="24"/>
          <w:szCs w:val="24"/>
        </w:rPr>
        <w:fldChar w:fldCharType="separate"/>
      </w:r>
      <w:r w:rsidR="0049799D" w:rsidRPr="0049799D">
        <w:rPr>
          <w:rFonts w:ascii="Times New Roman" w:hAnsi="Times New Roman" w:cs="Times New Roman"/>
          <w:sz w:val="24"/>
        </w:rPr>
        <w:t>(G. Tao &amp; Balunas, 2016)</w:t>
      </w:r>
      <w:r w:rsidR="00DB3AF1">
        <w:rPr>
          <w:rFonts w:ascii="Times New Roman" w:hAnsi="Times New Roman" w:cs="Times New Roman"/>
          <w:sz w:val="24"/>
          <w:szCs w:val="24"/>
        </w:rPr>
        <w:fldChar w:fldCharType="end"/>
      </w:r>
      <w:r w:rsidR="00DB3AF1">
        <w:rPr>
          <w:rFonts w:ascii="Times New Roman" w:hAnsi="Times New Roman" w:cs="Times New Roman"/>
          <w:sz w:val="24"/>
          <w:szCs w:val="24"/>
        </w:rPr>
        <w:t>. The</w:t>
      </w:r>
      <w:r w:rsidR="0082544F">
        <w:rPr>
          <w:rFonts w:ascii="Times New Roman" w:hAnsi="Times New Roman" w:cs="Times New Roman"/>
          <w:sz w:val="24"/>
          <w:szCs w:val="24"/>
        </w:rPr>
        <w:t xml:space="preserve">se </w:t>
      </w:r>
      <w:r w:rsidR="00DB3AF1">
        <w:rPr>
          <w:rFonts w:ascii="Times New Roman" w:hAnsi="Times New Roman" w:cs="Times New Roman"/>
          <w:sz w:val="24"/>
          <w:szCs w:val="24"/>
        </w:rPr>
        <w:t>activities</w:t>
      </w:r>
      <w:r w:rsidR="0082544F">
        <w:rPr>
          <w:rFonts w:ascii="Times New Roman" w:hAnsi="Times New Roman" w:cs="Times New Roman"/>
          <w:sz w:val="24"/>
          <w:szCs w:val="24"/>
        </w:rPr>
        <w:t xml:space="preserve">, and especially </w:t>
      </w:r>
      <w:r w:rsidR="001A0910">
        <w:rPr>
          <w:rFonts w:ascii="Times New Roman" w:hAnsi="Times New Roman" w:cs="Times New Roman"/>
          <w:sz w:val="24"/>
          <w:szCs w:val="24"/>
        </w:rPr>
        <w:t xml:space="preserve">its anticancer effects, have drawn research attention to </w:t>
      </w:r>
      <w:r w:rsidR="001A0910">
        <w:rPr>
          <w:rFonts w:ascii="Times New Roman" w:hAnsi="Times New Roman" w:cs="Times New Roman"/>
          <w:i/>
          <w:iCs/>
          <w:sz w:val="24"/>
          <w:szCs w:val="24"/>
        </w:rPr>
        <w:t>S. barbata</w:t>
      </w:r>
      <w:r w:rsidR="003A6EE2">
        <w:rPr>
          <w:rFonts w:ascii="Times New Roman" w:hAnsi="Times New Roman" w:cs="Times New Roman"/>
          <w:sz w:val="24"/>
          <w:szCs w:val="24"/>
        </w:rPr>
        <w:t>, and early phase clinical trials of aqueous extract</w:t>
      </w:r>
      <w:r w:rsidR="003A735B">
        <w:rPr>
          <w:rFonts w:ascii="Times New Roman" w:hAnsi="Times New Roman" w:cs="Times New Roman"/>
          <w:sz w:val="24"/>
          <w:szCs w:val="24"/>
        </w:rPr>
        <w:t>s</w:t>
      </w:r>
      <w:r w:rsidR="003A6EE2">
        <w:rPr>
          <w:rFonts w:ascii="Times New Roman" w:hAnsi="Times New Roman" w:cs="Times New Roman"/>
          <w:sz w:val="24"/>
          <w:szCs w:val="24"/>
        </w:rPr>
        <w:t xml:space="preserve"> have demonstrated </w:t>
      </w:r>
      <w:r w:rsidR="002347F4">
        <w:rPr>
          <w:rFonts w:ascii="Times New Roman" w:hAnsi="Times New Roman" w:cs="Times New Roman"/>
          <w:sz w:val="24"/>
          <w:szCs w:val="24"/>
        </w:rPr>
        <w:t xml:space="preserve">its selective cytotoxicity towards breast cancer cells </w:t>
      </w:r>
      <w:r w:rsidR="002347F4">
        <w:rPr>
          <w:rFonts w:ascii="Times New Roman" w:hAnsi="Times New Roman" w:cs="Times New Roman"/>
          <w:sz w:val="24"/>
          <w:szCs w:val="24"/>
        </w:rPr>
        <w:fldChar w:fldCharType="begin"/>
      </w:r>
      <w:r w:rsidR="002347F4">
        <w:rPr>
          <w:rFonts w:ascii="Times New Roman" w:hAnsi="Times New Roman" w:cs="Times New Roman"/>
          <w:sz w:val="24"/>
          <w:szCs w:val="24"/>
        </w:rPr>
        <w:instrText xml:space="preserve"> ADDIN ZOTERO_ITEM CSL_CITATION {"citationID":"UOqrYgcJ","properties":{"formattedCitation":"(Chen et al., 2012)","plainCitation":"(Chen et al., 2012)","noteIndex":0},"citationItems":[{"id":1359,"uris":["http://zotero.org/users/7389210/items/SW3CY89N"],"uri":["http://zotero.org/users/7389210/items/SW3CY89N"],"itemData":{"id":1359,"type":"article-journal","abstract":"Bezielle (BZL101) is a candidate oral drug that has shown promising efficacy and excellent safety in the early phase clinical trials for advanced breast cancer. Bezielle is an aqueous extract from the herb Scutellaria barbata. We have reported previously that Bezielle was selectively cytotoxic to cancer cells while sparing non-transformed cells. In tumor, but not in non-transformed cells, Bezielle induced generation of ROS and severe DNA damage followed by hyperactivation of PARP, depletion of the cellular ATP and NAD, and inhibition of glycolysis. We show here that tumor cells' mitochondria are the primary source of reactive oxygen species induced by Bezielle. Treatment with Bezielle induces progressively higher levels of mitochondrial superoxide as well as peroxide-type ROS. Inhibition of mitochondrial respiration prevents generation of both types of ROS and protects cells from Bezielle-induced death. In addition to glycolysis, Bezielle inhibits oxidative phosphorylation in tumor cells and depletes mitochondrial reserve capacity depriving cells of the ability to produce ATP. Tumor cells lacking functional mitochondria maintain glycolytic activity in presence of Bezielle thus supporting the hypothesis that mitochondria are the primary target of Bezielle. The metabolic effects of Bezielle towards normal cells are not significant, in agreement with the low levels of oxidative damage that Bezielle inflicts on them. Bezielle is therefore a drug that selectively targets cancer cell mitochondria, and is distinguished from other such drugs by its ability to induce not only inhibition of OXPHOS but also of glycolysis. This study provides a better understanding of the mechanism of Bezielle's cytotoxicity, and the basis of its selectivity towards cancer cells.","container-title":"PLOS ONE","DOI":"10.1371/journal.pone.0030300","ISSN":"1932-6203","issue":"2","journalAbbreviation":"PLOS ONE","language":"en","note":"publisher: Public Library of Science","page":"e30300","source":"PLoS Journals","title":"Bezielle Selectively Targets Mitochondria of Cancer Cells to Inhibit Glycolysis and OXPHOS","volume":"7","author":[{"family":"Chen","given":"Vivian"},{"family":"Staub","given":"Richard E."},{"family":"Fong","given":"Sylvia"},{"family":"Tagliaferri","given":"Mary"},{"family":"Cohen","given":"Isaac"},{"family":"Shtivelman","given":"Emma"}],"issued":{"date-parts":[["2012",2,3]]}}}],"schema":"https://github.com/citation-style-language/schema/raw/master/csl-citation.json"} </w:instrText>
      </w:r>
      <w:r w:rsidR="002347F4">
        <w:rPr>
          <w:rFonts w:ascii="Times New Roman" w:hAnsi="Times New Roman" w:cs="Times New Roman"/>
          <w:sz w:val="24"/>
          <w:szCs w:val="24"/>
        </w:rPr>
        <w:fldChar w:fldCharType="separate"/>
      </w:r>
      <w:r w:rsidR="002347F4" w:rsidRPr="002347F4">
        <w:rPr>
          <w:rFonts w:ascii="Times New Roman" w:hAnsi="Times New Roman" w:cs="Times New Roman"/>
          <w:sz w:val="24"/>
        </w:rPr>
        <w:t>(Chen et al., 2012)</w:t>
      </w:r>
      <w:r w:rsidR="002347F4">
        <w:rPr>
          <w:rFonts w:ascii="Times New Roman" w:hAnsi="Times New Roman" w:cs="Times New Roman"/>
          <w:sz w:val="24"/>
          <w:szCs w:val="24"/>
        </w:rPr>
        <w:fldChar w:fldCharType="end"/>
      </w:r>
      <w:r w:rsidR="002347F4">
        <w:rPr>
          <w:rFonts w:ascii="Times New Roman" w:hAnsi="Times New Roman" w:cs="Times New Roman"/>
          <w:sz w:val="24"/>
          <w:szCs w:val="24"/>
        </w:rPr>
        <w:t>.</w:t>
      </w:r>
      <w:r w:rsidR="00424439">
        <w:rPr>
          <w:rFonts w:ascii="Times New Roman" w:hAnsi="Times New Roman" w:cs="Times New Roman"/>
          <w:sz w:val="24"/>
          <w:szCs w:val="24"/>
        </w:rPr>
        <w:t xml:space="preserve"> In addition, </w:t>
      </w:r>
      <w:r w:rsidR="00424439">
        <w:rPr>
          <w:rFonts w:ascii="Times New Roman" w:hAnsi="Times New Roman" w:cs="Times New Roman"/>
          <w:i/>
          <w:iCs/>
          <w:sz w:val="24"/>
          <w:szCs w:val="24"/>
        </w:rPr>
        <w:t xml:space="preserve">S. barbata </w:t>
      </w:r>
      <w:r w:rsidR="00424439">
        <w:rPr>
          <w:rFonts w:ascii="Times New Roman" w:hAnsi="Times New Roman" w:cs="Times New Roman"/>
          <w:sz w:val="24"/>
          <w:szCs w:val="24"/>
        </w:rPr>
        <w:t xml:space="preserve">extracts have exhibited remarkable activity towards multi-drug resistant </w:t>
      </w:r>
      <w:r w:rsidR="00E43F48">
        <w:rPr>
          <w:rFonts w:ascii="Times New Roman" w:hAnsi="Times New Roman" w:cs="Times New Roman"/>
          <w:sz w:val="24"/>
          <w:szCs w:val="24"/>
        </w:rPr>
        <w:t xml:space="preserve">strains of bacteria </w:t>
      </w:r>
      <w:r w:rsidR="00E43F48">
        <w:rPr>
          <w:rFonts w:ascii="Times New Roman" w:hAnsi="Times New Roman" w:cs="Times New Roman"/>
          <w:sz w:val="24"/>
          <w:szCs w:val="24"/>
        </w:rPr>
        <w:fldChar w:fldCharType="begin"/>
      </w:r>
      <w:r w:rsidR="00E43F48">
        <w:rPr>
          <w:rFonts w:ascii="Times New Roman" w:hAnsi="Times New Roman" w:cs="Times New Roman"/>
          <w:sz w:val="24"/>
          <w:szCs w:val="24"/>
        </w:rPr>
        <w:instrText xml:space="preserve"> ADDIN ZOTERO_ITEM CSL_CITATION {"citationID":"8RMA7Tvd","properties":{"formattedCitation":"(Tsai et al., 2018)","plainCitation":"(Tsai et al., 2018)","noteIndex":0},"citationItems":[{"id":1365,"uris":["http://zotero.org/users/7389210/items/ICPLHBZA"],"uri":["http://zotero.org/users/7389210/items/ICPLHBZA"],"itemData":{"id":1365,"type":"article-journal","abstract":"No animal model studies have been conducted in which the efficacy of herbal compounds has been tested against multidrug-resistant Acinetobacter baumannii infections. Very few antibiotics are available for the treatment of pulmonary infections caused by extensively drug-resistant Acinetobacter baumannii (XDRAB). To find alternative treatments, traditional Chinese herbs were screened for their antimicrobial potential.","container-title":"BMC Complementary and Alternative Medicine","DOI":"10.1186/s12906-018-2151-7","ISSN":"1472-6882","issue":"1","journalAbbreviation":"BMC Complementary and Alternative Medicine","page":"96","source":"BioMed Central","title":"Using the Chinese herb Scutellaria barbata against extensively drug-resistant Acinetobacter baumannii infections: in vitro and in vivo studies","title-short":"Using the Chinese herb Scutellaria barbata against extensively drug-resistant Acinetobacter baumannii infections","volume":"18","author":[{"family":"Tsai","given":"Chin-Chuan"},{"family":"Lin","given":"Chi-Shiuan"},{"family":"Hsu","given":"Chun-Ru"},{"family":"Chang","given":"Chiu-Ming"},{"family":"Chang","given":"I-Wei"},{"family":"Lin","given":"Li-Wei"},{"family":"Hung","given":"Chih-Hsin"},{"family":"Wang","given":"Jiun-Ling"}],"issued":{"date-parts":[["2018",3,20]]}}}],"schema":"https://github.com/citation-style-language/schema/raw/master/csl-citation.json"} </w:instrText>
      </w:r>
      <w:r w:rsidR="00E43F48">
        <w:rPr>
          <w:rFonts w:ascii="Times New Roman" w:hAnsi="Times New Roman" w:cs="Times New Roman"/>
          <w:sz w:val="24"/>
          <w:szCs w:val="24"/>
        </w:rPr>
        <w:fldChar w:fldCharType="separate"/>
      </w:r>
      <w:r w:rsidR="00E43F48" w:rsidRPr="00E43F48">
        <w:rPr>
          <w:rFonts w:ascii="Times New Roman" w:hAnsi="Times New Roman" w:cs="Times New Roman"/>
          <w:sz w:val="24"/>
        </w:rPr>
        <w:t>(Tsai et al., 2018)</w:t>
      </w:r>
      <w:r w:rsidR="00E43F48">
        <w:rPr>
          <w:rFonts w:ascii="Times New Roman" w:hAnsi="Times New Roman" w:cs="Times New Roman"/>
          <w:sz w:val="24"/>
          <w:szCs w:val="24"/>
        </w:rPr>
        <w:fldChar w:fldCharType="end"/>
      </w:r>
      <w:r w:rsidR="00E43F48">
        <w:rPr>
          <w:rFonts w:ascii="Times New Roman" w:hAnsi="Times New Roman" w:cs="Times New Roman"/>
          <w:sz w:val="24"/>
          <w:szCs w:val="24"/>
        </w:rPr>
        <w:t>.</w:t>
      </w:r>
      <w:r w:rsidR="002347F4">
        <w:rPr>
          <w:rFonts w:ascii="Times New Roman" w:hAnsi="Times New Roman" w:cs="Times New Roman"/>
          <w:sz w:val="24"/>
          <w:szCs w:val="24"/>
        </w:rPr>
        <w:t xml:space="preserve"> </w:t>
      </w:r>
      <w:r w:rsidR="003A735B">
        <w:rPr>
          <w:rFonts w:ascii="Times New Roman" w:hAnsi="Times New Roman" w:cs="Times New Roman"/>
          <w:i/>
          <w:iCs/>
          <w:sz w:val="24"/>
          <w:szCs w:val="24"/>
        </w:rPr>
        <w:t xml:space="preserve">S. baicalensis </w:t>
      </w:r>
      <w:r w:rsidR="003A735B">
        <w:rPr>
          <w:rFonts w:ascii="Times New Roman" w:hAnsi="Times New Roman" w:cs="Times New Roman"/>
          <w:sz w:val="24"/>
          <w:szCs w:val="24"/>
        </w:rPr>
        <w:t xml:space="preserve">is another species </w:t>
      </w:r>
      <w:r w:rsidR="0021199B">
        <w:rPr>
          <w:rFonts w:ascii="Times New Roman" w:hAnsi="Times New Roman" w:cs="Times New Roman"/>
          <w:sz w:val="24"/>
          <w:szCs w:val="24"/>
        </w:rPr>
        <w:t>extensively</w:t>
      </w:r>
      <w:r w:rsidR="00DE654A">
        <w:rPr>
          <w:rFonts w:ascii="Times New Roman" w:hAnsi="Times New Roman" w:cs="Times New Roman"/>
          <w:sz w:val="24"/>
          <w:szCs w:val="24"/>
        </w:rPr>
        <w:t xml:space="preserve"> applied</w:t>
      </w:r>
      <w:r w:rsidR="003A735B">
        <w:rPr>
          <w:rFonts w:ascii="Times New Roman" w:hAnsi="Times New Roman" w:cs="Times New Roman"/>
          <w:sz w:val="24"/>
          <w:szCs w:val="24"/>
        </w:rPr>
        <w:t xml:space="preserve"> in Eastern medicine</w:t>
      </w:r>
      <w:r w:rsidR="00DE654A">
        <w:rPr>
          <w:rFonts w:ascii="Times New Roman" w:hAnsi="Times New Roman" w:cs="Times New Roman"/>
          <w:sz w:val="24"/>
          <w:szCs w:val="24"/>
        </w:rPr>
        <w:t>s</w:t>
      </w:r>
      <w:r w:rsidR="0049799D">
        <w:rPr>
          <w:rFonts w:ascii="Times New Roman" w:hAnsi="Times New Roman" w:cs="Times New Roman"/>
          <w:sz w:val="24"/>
          <w:szCs w:val="24"/>
        </w:rPr>
        <w:t>, with e</w:t>
      </w:r>
      <w:r w:rsidR="004E6F2F">
        <w:rPr>
          <w:rFonts w:ascii="Times New Roman" w:hAnsi="Times New Roman" w:cs="Times New Roman"/>
          <w:sz w:val="24"/>
          <w:szCs w:val="24"/>
        </w:rPr>
        <w:t>x</w:t>
      </w:r>
      <w:r w:rsidR="001B5700">
        <w:rPr>
          <w:rFonts w:ascii="Times New Roman" w:hAnsi="Times New Roman" w:cs="Times New Roman"/>
          <w:sz w:val="24"/>
          <w:szCs w:val="24"/>
        </w:rPr>
        <w:t xml:space="preserve">tracts of its roots </w:t>
      </w:r>
      <w:r w:rsidR="009346B7">
        <w:rPr>
          <w:rFonts w:ascii="Times New Roman" w:hAnsi="Times New Roman" w:cs="Times New Roman"/>
          <w:sz w:val="24"/>
          <w:szCs w:val="24"/>
        </w:rPr>
        <w:t>being</w:t>
      </w:r>
      <w:r w:rsidR="0021199B">
        <w:rPr>
          <w:rFonts w:ascii="Times New Roman" w:hAnsi="Times New Roman" w:cs="Times New Roman"/>
          <w:sz w:val="24"/>
          <w:szCs w:val="24"/>
        </w:rPr>
        <w:t xml:space="preserve"> prescribed to treat diarrhea, dysentery, hypertension, inflammation, and a variety of other diseases</w:t>
      </w:r>
      <w:r w:rsidR="004E6F2F">
        <w:rPr>
          <w:rFonts w:ascii="Times New Roman" w:hAnsi="Times New Roman" w:cs="Times New Roman"/>
          <w:sz w:val="24"/>
          <w:szCs w:val="24"/>
        </w:rPr>
        <w:t xml:space="preserve"> </w:t>
      </w:r>
      <w:r w:rsidR="004E6F2F">
        <w:rPr>
          <w:rFonts w:ascii="Times New Roman" w:hAnsi="Times New Roman" w:cs="Times New Roman"/>
          <w:sz w:val="24"/>
          <w:szCs w:val="24"/>
        </w:rPr>
        <w:fldChar w:fldCharType="begin"/>
      </w:r>
      <w:r w:rsidR="00E15D15">
        <w:rPr>
          <w:rFonts w:ascii="Times New Roman" w:hAnsi="Times New Roman" w:cs="Times New Roman"/>
          <w:sz w:val="24"/>
          <w:szCs w:val="24"/>
        </w:rPr>
        <w:instrText xml:space="preserve"> ADDIN ZOTERO_ITEM CSL_CITATION {"citationID":"FOIxVrBo","properties":{"formattedCitation":"(T. Zhao et al., 2019)","plainCitation":"(T. Zhao et al., 2019)","noteIndex":0},"citationItems":[{"id":44,"uris":["http://zotero.org/users/7389210/items/ELK676GB"],"uri":["http://zotero.org/users/7389210/items/ELK676GB"],"itemData":{"id":44,"type":"article-journal","abstract":"Objectives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4E6F2F">
        <w:rPr>
          <w:rFonts w:ascii="Times New Roman" w:hAnsi="Times New Roman" w:cs="Times New Roman"/>
          <w:sz w:val="24"/>
          <w:szCs w:val="24"/>
        </w:rPr>
        <w:fldChar w:fldCharType="separate"/>
      </w:r>
      <w:r w:rsidR="00E15D15" w:rsidRPr="00E15D15">
        <w:rPr>
          <w:rFonts w:ascii="Times New Roman" w:hAnsi="Times New Roman" w:cs="Times New Roman"/>
          <w:sz w:val="24"/>
        </w:rPr>
        <w:t>(T. Zhao et al., 2019)</w:t>
      </w:r>
      <w:r w:rsidR="004E6F2F">
        <w:rPr>
          <w:rFonts w:ascii="Times New Roman" w:hAnsi="Times New Roman" w:cs="Times New Roman"/>
          <w:sz w:val="24"/>
          <w:szCs w:val="24"/>
        </w:rPr>
        <w:fldChar w:fldCharType="end"/>
      </w:r>
      <w:r w:rsidR="0049799D">
        <w:rPr>
          <w:rFonts w:ascii="Times New Roman" w:hAnsi="Times New Roman" w:cs="Times New Roman"/>
          <w:sz w:val="24"/>
          <w:szCs w:val="24"/>
        </w:rPr>
        <w:t xml:space="preserve">. Numerous clinical studies have demonstrated the neuroprotective, antibacterial, antitumor, antioxidant, and other beneficial health effects of these extracts </w:t>
      </w:r>
      <w:r w:rsidR="0049799D">
        <w:rPr>
          <w:rFonts w:ascii="Times New Roman" w:hAnsi="Times New Roman" w:cs="Times New Roman"/>
          <w:sz w:val="24"/>
          <w:szCs w:val="24"/>
        </w:rPr>
        <w:fldChar w:fldCharType="begin"/>
      </w:r>
      <w:r w:rsidR="00745911">
        <w:rPr>
          <w:rFonts w:ascii="Times New Roman" w:hAnsi="Times New Roman" w:cs="Times New Roman"/>
          <w:sz w:val="24"/>
          <w:szCs w:val="24"/>
        </w:rPr>
        <w:instrText xml:space="preserve"> ADDIN ZOTERO_ITEM CSL_CITATION {"citationID":"CPFStG3j","properties":{"formattedCitation":"(Saralamma et al., 2017; Y. Tao et al., 2018; Zhu et al., 2016)","plainCitation":"(Saralamma et al., 2017; Y. Tao et al., 2018; Zhu et al., 2016)","noteIndex":0},"citationItems":[{"id":51,"uris":["http://zotero.org/users/7389210/items/C97TBYL6"],"uri":["http://zotero.org/users/7389210/items/C97TBYL6"],"itemData":{"id":51,"type":"article-journal","abstract":"Colorectal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45,"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Sup"}],"issued":{"date-parts":[["2017",7]]}}},{"id":65,"uris":["http://zotero.org/users/7389210/items/WCEVHWPL"],"uri":["http://zotero.org/users/7389210/items/WCEVHWPL"],"itemData":{"id":65,"type":"article-journal","abstract":"Huang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49799D">
        <w:rPr>
          <w:rFonts w:ascii="Times New Roman" w:hAnsi="Times New Roman" w:cs="Times New Roman"/>
          <w:sz w:val="24"/>
          <w:szCs w:val="24"/>
        </w:rPr>
        <w:fldChar w:fldCharType="separate"/>
      </w:r>
      <w:r w:rsidR="00745911" w:rsidRPr="00745911">
        <w:rPr>
          <w:rFonts w:ascii="Times New Roman" w:hAnsi="Times New Roman" w:cs="Times New Roman"/>
          <w:sz w:val="24"/>
        </w:rPr>
        <w:t>(Saralamma et al., 2017; Y. Tao et al., 2018; Zhu et al., 2016)</w:t>
      </w:r>
      <w:r w:rsidR="0049799D">
        <w:rPr>
          <w:rFonts w:ascii="Times New Roman" w:hAnsi="Times New Roman" w:cs="Times New Roman"/>
          <w:sz w:val="24"/>
          <w:szCs w:val="24"/>
        </w:rPr>
        <w:fldChar w:fldCharType="end"/>
      </w:r>
      <w:r w:rsidR="0049799D">
        <w:rPr>
          <w:rFonts w:ascii="Times New Roman" w:hAnsi="Times New Roman" w:cs="Times New Roman"/>
          <w:sz w:val="24"/>
          <w:szCs w:val="24"/>
        </w:rPr>
        <w:t>.</w:t>
      </w:r>
      <w:r w:rsidR="00331DC3">
        <w:rPr>
          <w:rFonts w:ascii="Times New Roman" w:hAnsi="Times New Roman" w:cs="Times New Roman"/>
          <w:sz w:val="24"/>
          <w:szCs w:val="24"/>
        </w:rPr>
        <w:t xml:space="preserve"> </w:t>
      </w:r>
    </w:p>
    <w:p w14:paraId="51B4E73C" w14:textId="4ACDC450" w:rsidR="0022334A" w:rsidRDefault="004D1610"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One class of bioactive compounds which has received considerable research attention in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is flavones </w:t>
      </w:r>
      <w:r w:rsidR="00D15C6B">
        <w:rPr>
          <w:rFonts w:ascii="Times New Roman" w:hAnsi="Times New Roman" w:cs="Times New Roman"/>
          <w:sz w:val="24"/>
          <w:szCs w:val="24"/>
        </w:rPr>
        <w:fldChar w:fldCharType="begin"/>
      </w:r>
      <w:r w:rsidR="00385764">
        <w:rPr>
          <w:rFonts w:ascii="Times New Roman" w:hAnsi="Times New Roman" w:cs="Times New Roman"/>
          <w:sz w:val="24"/>
          <w:szCs w:val="24"/>
        </w:rPr>
        <w:instrText xml:space="preserve"> ADDIN ZOTERO_ITEM CSL_CITATION {"citationID":"2umyGQcy","properties":{"formattedCitation":"(Karimov &amp; Botirov, 2017)","plainCitation":"(Karimov &amp; Botirov, 2017)","dontUpdate":true,"noteIndex":0},"citationItems":[{"id":49,"uris":["http://zotero.org/users/7389210/items/V2K3BYPR"],"uri":["http://zotero.org/users/7389210/items/V2K3BYPR"],"itemData":{"id":49,"type":"article-journal","abstract":"The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D15C6B">
        <w:rPr>
          <w:rFonts w:ascii="Times New Roman" w:hAnsi="Times New Roman" w:cs="Times New Roman"/>
          <w:sz w:val="24"/>
          <w:szCs w:val="24"/>
        </w:rPr>
        <w:fldChar w:fldCharType="separate"/>
      </w:r>
      <w:r w:rsidR="00D15C6B" w:rsidRPr="00D15C6B">
        <w:rPr>
          <w:rFonts w:ascii="Times New Roman" w:hAnsi="Times New Roman" w:cs="Times New Roman"/>
          <w:sz w:val="24"/>
        </w:rPr>
        <w:t>(Karimov &amp; Botirov, 2017</w:t>
      </w:r>
      <w:r w:rsidR="00331DC3">
        <w:rPr>
          <w:rFonts w:ascii="Times New Roman" w:hAnsi="Times New Roman" w:cs="Times New Roman"/>
          <w:sz w:val="24"/>
        </w:rPr>
        <w:t xml:space="preserve">, </w:t>
      </w:r>
      <w:r w:rsidR="00331DC3" w:rsidRPr="00E15D15">
        <w:rPr>
          <w:rFonts w:ascii="Times New Roman" w:hAnsi="Times New Roman" w:cs="Times New Roman"/>
          <w:sz w:val="24"/>
        </w:rPr>
        <w:t>Q. Zhao et al., 2019</w:t>
      </w:r>
      <w:r w:rsidR="00D15C6B" w:rsidRPr="00D15C6B">
        <w:rPr>
          <w:rFonts w:ascii="Times New Roman" w:hAnsi="Times New Roman" w:cs="Times New Roman"/>
          <w:sz w:val="24"/>
        </w:rPr>
        <w:t>)</w:t>
      </w:r>
      <w:r w:rsidR="00D15C6B">
        <w:rPr>
          <w:rFonts w:ascii="Times New Roman" w:hAnsi="Times New Roman" w:cs="Times New Roman"/>
          <w:sz w:val="24"/>
          <w:szCs w:val="24"/>
        </w:rPr>
        <w:fldChar w:fldCharType="end"/>
      </w:r>
      <w:r w:rsidR="00D15C6B">
        <w:rPr>
          <w:rFonts w:ascii="Times New Roman" w:hAnsi="Times New Roman" w:cs="Times New Roman"/>
          <w:sz w:val="24"/>
          <w:szCs w:val="24"/>
        </w:rPr>
        <w:t>.</w:t>
      </w:r>
      <w:r w:rsidR="00A646D7">
        <w:rPr>
          <w:rFonts w:ascii="Times New Roman" w:hAnsi="Times New Roman" w:cs="Times New Roman"/>
          <w:sz w:val="24"/>
          <w:szCs w:val="24"/>
        </w:rPr>
        <w:t xml:space="preserve"> Most </w:t>
      </w:r>
      <w:r w:rsidR="00A646D7">
        <w:rPr>
          <w:rFonts w:ascii="Times New Roman" w:hAnsi="Times New Roman" w:cs="Times New Roman"/>
          <w:i/>
          <w:iCs/>
          <w:sz w:val="24"/>
          <w:szCs w:val="24"/>
        </w:rPr>
        <w:t xml:space="preserve">Scutellaria </w:t>
      </w:r>
      <w:r w:rsidR="00A646D7">
        <w:rPr>
          <w:rFonts w:ascii="Times New Roman" w:hAnsi="Times New Roman" w:cs="Times New Roman"/>
          <w:sz w:val="24"/>
          <w:szCs w:val="24"/>
        </w:rPr>
        <w:t xml:space="preserve">species </w:t>
      </w:r>
      <w:r w:rsidR="00380830">
        <w:rPr>
          <w:rFonts w:ascii="Times New Roman" w:hAnsi="Times New Roman" w:cs="Times New Roman"/>
          <w:sz w:val="24"/>
          <w:szCs w:val="24"/>
        </w:rPr>
        <w:t>produce</w:t>
      </w:r>
      <w:r w:rsidR="00A646D7">
        <w:rPr>
          <w:rFonts w:ascii="Times New Roman" w:hAnsi="Times New Roman" w:cs="Times New Roman"/>
          <w:sz w:val="24"/>
          <w:szCs w:val="24"/>
        </w:rPr>
        <w:t xml:space="preserve"> two class</w:t>
      </w:r>
      <w:r w:rsidR="00305966">
        <w:rPr>
          <w:rFonts w:ascii="Times New Roman" w:hAnsi="Times New Roman" w:cs="Times New Roman"/>
          <w:sz w:val="24"/>
          <w:szCs w:val="24"/>
        </w:rPr>
        <w:t>es</w:t>
      </w:r>
      <w:r w:rsidR="00A646D7">
        <w:rPr>
          <w:rFonts w:ascii="Times New Roman" w:hAnsi="Times New Roman" w:cs="Times New Roman"/>
          <w:sz w:val="24"/>
          <w:szCs w:val="24"/>
        </w:rPr>
        <w:t xml:space="preserve"> of flavones: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-hydroxyflavones and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-deoxyflavones.</w:t>
      </w:r>
      <w:r w:rsidR="00746611">
        <w:rPr>
          <w:rFonts w:ascii="Times New Roman" w:hAnsi="Times New Roman" w:cs="Times New Roman"/>
          <w:sz w:val="24"/>
          <w:szCs w:val="24"/>
        </w:rPr>
        <w:t xml:space="preserve"> 4</w:t>
      </w:r>
      <w:r w:rsidR="00746611" w:rsidRPr="00746611">
        <w:rPr>
          <w:rFonts w:ascii="Times New Roman" w:hAnsi="Times New Roman" w:cs="Times New Roman"/>
          <w:sz w:val="24"/>
          <w:szCs w:val="24"/>
        </w:rPr>
        <w:t>´</w:t>
      </w:r>
      <w:r w:rsidR="00746611">
        <w:rPr>
          <w:rFonts w:ascii="Times New Roman" w:hAnsi="Times New Roman" w:cs="Times New Roman"/>
          <w:sz w:val="24"/>
          <w:szCs w:val="24"/>
        </w:rPr>
        <w:t>-hydroxyflavones</w:t>
      </w:r>
      <w:r>
        <w:rPr>
          <w:rFonts w:ascii="Times New Roman" w:hAnsi="Times New Roman" w:cs="Times New Roman"/>
          <w:sz w:val="24"/>
          <w:szCs w:val="24"/>
        </w:rPr>
        <w:t>,</w:t>
      </w:r>
      <w:r w:rsidR="00C60D12">
        <w:rPr>
          <w:rFonts w:ascii="Times New Roman" w:hAnsi="Times New Roman" w:cs="Times New Roman"/>
          <w:sz w:val="24"/>
          <w:szCs w:val="24"/>
        </w:rPr>
        <w:t xml:space="preserve"> </w:t>
      </w:r>
      <w:r w:rsidR="00746611">
        <w:rPr>
          <w:rFonts w:ascii="Times New Roman" w:hAnsi="Times New Roman" w:cs="Times New Roman"/>
          <w:sz w:val="24"/>
          <w:szCs w:val="24"/>
        </w:rPr>
        <w:t>includ</w:t>
      </w:r>
      <w:r w:rsidR="00C60D12">
        <w:rPr>
          <w:rFonts w:ascii="Times New Roman" w:hAnsi="Times New Roman" w:cs="Times New Roman"/>
          <w:sz w:val="24"/>
          <w:szCs w:val="24"/>
        </w:rPr>
        <w:t>ing</w:t>
      </w:r>
      <w:r w:rsidR="00746611">
        <w:rPr>
          <w:rFonts w:ascii="Times New Roman" w:hAnsi="Times New Roman" w:cs="Times New Roman"/>
          <w:sz w:val="24"/>
          <w:szCs w:val="24"/>
        </w:rPr>
        <w:t xml:space="preserve"> apigenin and its derivatives, </w:t>
      </w:r>
      <w:r w:rsidR="00C60D12">
        <w:rPr>
          <w:rFonts w:ascii="Times New Roman" w:hAnsi="Times New Roman" w:cs="Times New Roman"/>
          <w:sz w:val="24"/>
          <w:szCs w:val="24"/>
        </w:rPr>
        <w:t>are</w:t>
      </w:r>
      <w:r w:rsidR="00305966">
        <w:rPr>
          <w:rFonts w:ascii="Times New Roman" w:hAnsi="Times New Roman" w:cs="Times New Roman"/>
          <w:sz w:val="24"/>
          <w:szCs w:val="24"/>
        </w:rPr>
        <w:t xml:space="preserve"> relatively common across the plant kingdom</w:t>
      </w:r>
      <w:r w:rsidR="00C60D12">
        <w:rPr>
          <w:rFonts w:ascii="Times New Roman" w:hAnsi="Times New Roman" w:cs="Times New Roman"/>
          <w:sz w:val="24"/>
          <w:szCs w:val="24"/>
        </w:rPr>
        <w:t xml:space="preserve"> whereas</w:t>
      </w:r>
      <w:r w:rsidR="00305966">
        <w:rPr>
          <w:rFonts w:ascii="Times New Roman" w:hAnsi="Times New Roman" w:cs="Times New Roman"/>
          <w:sz w:val="24"/>
          <w:szCs w:val="24"/>
        </w:rPr>
        <w:t xml:space="preserve"> 4</w:t>
      </w:r>
      <w:r w:rsidR="00305966" w:rsidRPr="00305966">
        <w:rPr>
          <w:rFonts w:ascii="Times New Roman" w:hAnsi="Times New Roman" w:cs="Times New Roman"/>
          <w:sz w:val="24"/>
          <w:szCs w:val="24"/>
        </w:rPr>
        <w:t>´</w:t>
      </w:r>
      <w:r w:rsidR="00305966">
        <w:rPr>
          <w:rFonts w:ascii="Times New Roman" w:hAnsi="Times New Roman" w:cs="Times New Roman"/>
          <w:sz w:val="24"/>
          <w:szCs w:val="24"/>
        </w:rPr>
        <w:t xml:space="preserve">-deoxyflavones, which include chrysin and its derivatives, </w:t>
      </w:r>
      <w:r w:rsidR="00C60D12">
        <w:rPr>
          <w:rFonts w:ascii="Times New Roman" w:hAnsi="Times New Roman" w:cs="Times New Roman"/>
          <w:sz w:val="24"/>
          <w:szCs w:val="24"/>
        </w:rPr>
        <w:t xml:space="preserve">are </w:t>
      </w:r>
      <w:r w:rsidR="00305966">
        <w:rPr>
          <w:rFonts w:ascii="Times New Roman" w:hAnsi="Times New Roman" w:cs="Times New Roman"/>
          <w:sz w:val="24"/>
          <w:szCs w:val="24"/>
        </w:rPr>
        <w:t xml:space="preserve">relatively rare outside of </w:t>
      </w:r>
      <w:r w:rsidR="00305966">
        <w:rPr>
          <w:rFonts w:ascii="Times New Roman" w:hAnsi="Times New Roman" w:cs="Times New Roman"/>
          <w:i/>
          <w:iCs/>
          <w:sz w:val="24"/>
          <w:szCs w:val="24"/>
        </w:rPr>
        <w:t>Scutellaria</w:t>
      </w:r>
      <w:r w:rsidR="00C60D12">
        <w:rPr>
          <w:rFonts w:ascii="Times New Roman" w:hAnsi="Times New Roman" w:cs="Times New Roman"/>
          <w:sz w:val="24"/>
          <w:szCs w:val="24"/>
        </w:rPr>
        <w:t xml:space="preserve"> with</w:t>
      </w:r>
      <w:r>
        <w:rPr>
          <w:rFonts w:ascii="Times New Roman" w:hAnsi="Times New Roman" w:cs="Times New Roman"/>
          <w:sz w:val="24"/>
          <w:szCs w:val="24"/>
        </w:rPr>
        <w:t xml:space="preserve"> the</w:t>
      </w:r>
      <w:r w:rsidR="00C60D12">
        <w:rPr>
          <w:rFonts w:ascii="Times New Roman" w:hAnsi="Times New Roman" w:cs="Times New Roman"/>
          <w:sz w:val="24"/>
          <w:szCs w:val="24"/>
        </w:rPr>
        <w:t xml:space="preserve"> exception of </w:t>
      </w:r>
      <w:r w:rsidR="004544CE">
        <w:rPr>
          <w:rFonts w:ascii="Times New Roman" w:hAnsi="Times New Roman" w:cs="Times New Roman"/>
          <w:sz w:val="24"/>
          <w:szCs w:val="24"/>
        </w:rPr>
        <w:t xml:space="preserve">several </w:t>
      </w:r>
      <w:r w:rsidR="00305966">
        <w:rPr>
          <w:rFonts w:ascii="Times New Roman" w:hAnsi="Times New Roman" w:cs="Times New Roman"/>
          <w:sz w:val="24"/>
          <w:szCs w:val="24"/>
        </w:rPr>
        <w:t xml:space="preserve">plant species </w:t>
      </w:r>
      <w:r w:rsidR="006B7C4E">
        <w:rPr>
          <w:rFonts w:ascii="Times New Roman" w:hAnsi="Times New Roman" w:cs="Times New Roman"/>
          <w:sz w:val="24"/>
          <w:szCs w:val="24"/>
        </w:rPr>
        <w:t>not in</w:t>
      </w:r>
      <w:r w:rsidR="00305966">
        <w:rPr>
          <w:rFonts w:ascii="Times New Roman" w:hAnsi="Times New Roman" w:cs="Times New Roman"/>
          <w:sz w:val="24"/>
          <w:szCs w:val="24"/>
        </w:rPr>
        <w:t xml:space="preserve"> the genus </w:t>
      </w:r>
      <w:r w:rsidR="006B7C4E">
        <w:rPr>
          <w:rFonts w:ascii="Times New Roman" w:hAnsi="Times New Roman" w:cs="Times New Roman"/>
          <w:sz w:val="24"/>
          <w:szCs w:val="24"/>
        </w:rPr>
        <w:fldChar w:fldCharType="begin"/>
      </w:r>
      <w:r w:rsidR="006B7C4E">
        <w:rPr>
          <w:rFonts w:ascii="Times New Roman" w:hAnsi="Times New Roman" w:cs="Times New Roman"/>
          <w:sz w:val="24"/>
          <w:szCs w:val="24"/>
        </w:rPr>
        <w:instrText xml:space="preserve"> ADDIN ZOTERO_ITEM CSL_CITATION {"citationID":"AE7AMhhN","properties":{"formattedCitation":"(Kato et al., 1992; V. M. Rao et al., 2009; Y. K. Rao et al., 2002)","plainCitation":"(Kato et al., 1992; V. M. Rao et al., 2009; Y. K. Rao et al., 2002)","noteIndex":0},"citationItems":[{"id":38,"uris":["http://zotero.org/users/7389210/items/SYHEU7JK"],"uri":["http://zotero.org/users/7389210/items/SYHEU7JK"],"itemData":{"id":38,"type":"article-journal","abstract":"Virola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R."}],"issued":{"date-parts":[["1992",1]]}}},{"id":40,"uris":["http://zotero.org/users/7389210/items/NTBP7MCK"],"uri":["http://zotero.org/users/7389210/items/NTBP7MCK"],"itemData":{"id":40,"type":"article-journal","abstract":"Two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Venkata"}],"issued":{"date-parts":[["2009"]]}}},{"id":39,"uris":["http://zotero.org/users/7389210/items/TUKQAQ49"],"uri":["http://zotero.org/users/7389210/items/TUKQAQ49"],"itemData":{"id":39,"type":"article-journal","abstract":"Two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6B7C4E">
        <w:rPr>
          <w:rFonts w:ascii="Times New Roman" w:hAnsi="Times New Roman" w:cs="Times New Roman"/>
          <w:sz w:val="24"/>
          <w:szCs w:val="24"/>
        </w:rPr>
        <w:fldChar w:fldCharType="separate"/>
      </w:r>
      <w:r w:rsidR="006B7C4E" w:rsidRPr="006B7C4E">
        <w:rPr>
          <w:rFonts w:ascii="Times New Roman" w:hAnsi="Times New Roman" w:cs="Times New Roman"/>
          <w:sz w:val="24"/>
        </w:rPr>
        <w:t>(Kato et al., 1992; V. M. Rao et al., 2009; Y. K. Rao et al., 2002)</w:t>
      </w:r>
      <w:r w:rsidR="006B7C4E">
        <w:rPr>
          <w:rFonts w:ascii="Times New Roman" w:hAnsi="Times New Roman" w:cs="Times New Roman"/>
          <w:sz w:val="24"/>
          <w:szCs w:val="24"/>
        </w:rPr>
        <w:fldChar w:fldCharType="end"/>
      </w:r>
      <w:r w:rsidR="006B7C4E">
        <w:rPr>
          <w:rFonts w:ascii="Times New Roman" w:hAnsi="Times New Roman" w:cs="Times New Roman"/>
          <w:sz w:val="24"/>
          <w:szCs w:val="24"/>
        </w:rPr>
        <w:t>.</w:t>
      </w:r>
      <w:r w:rsidR="00305966">
        <w:rPr>
          <w:rFonts w:ascii="Times New Roman" w:hAnsi="Times New Roman" w:cs="Times New Roman"/>
          <w:sz w:val="24"/>
          <w:szCs w:val="24"/>
        </w:rPr>
        <w:t xml:space="preserve"> </w:t>
      </w:r>
      <w:r w:rsidR="00FA255A">
        <w:rPr>
          <w:rFonts w:ascii="Times New Roman" w:hAnsi="Times New Roman" w:cs="Times New Roman"/>
          <w:sz w:val="24"/>
          <w:szCs w:val="24"/>
        </w:rPr>
        <w:t>Recent</w:t>
      </w:r>
      <w:r w:rsidR="00391D58">
        <w:rPr>
          <w:rFonts w:ascii="Times New Roman" w:hAnsi="Times New Roman" w:cs="Times New Roman"/>
          <w:sz w:val="24"/>
          <w:szCs w:val="24"/>
        </w:rPr>
        <w:t xml:space="preserve"> works </w:t>
      </w:r>
      <w:r>
        <w:rPr>
          <w:rFonts w:ascii="Times New Roman" w:hAnsi="Times New Roman" w:cs="Times New Roman"/>
          <w:sz w:val="24"/>
          <w:szCs w:val="24"/>
        </w:rPr>
        <w:t xml:space="preserve">in </w:t>
      </w:r>
      <w:r w:rsidR="00331DC3">
        <w:rPr>
          <w:rFonts w:ascii="Times New Roman" w:hAnsi="Times New Roman" w:cs="Times New Roman"/>
          <w:i/>
          <w:iCs/>
          <w:sz w:val="24"/>
          <w:szCs w:val="24"/>
        </w:rPr>
        <w:t>S. baicalensis</w:t>
      </w:r>
      <w:r w:rsidR="00FA255A">
        <w:rPr>
          <w:rFonts w:ascii="Times New Roman" w:hAnsi="Times New Roman" w:cs="Times New Roman"/>
          <w:i/>
          <w:iCs/>
          <w:sz w:val="24"/>
          <w:szCs w:val="24"/>
        </w:rPr>
        <w:t xml:space="preserve"> </w:t>
      </w:r>
      <w:r w:rsidR="00FA255A" w:rsidRPr="004D1610">
        <w:rPr>
          <w:rFonts w:ascii="Times New Roman" w:hAnsi="Times New Roman" w:cs="Times New Roman"/>
          <w:sz w:val="24"/>
          <w:szCs w:val="24"/>
        </w:rPr>
        <w:t>and</w:t>
      </w:r>
      <w:r w:rsidR="00FA255A">
        <w:rPr>
          <w:rFonts w:ascii="Times New Roman" w:hAnsi="Times New Roman" w:cs="Times New Roman"/>
          <w:i/>
          <w:iCs/>
          <w:sz w:val="24"/>
          <w:szCs w:val="24"/>
        </w:rPr>
        <w:t xml:space="preserve"> S. </w:t>
      </w:r>
      <w:r w:rsidR="00FA255A">
        <w:rPr>
          <w:rFonts w:ascii="Times New Roman" w:hAnsi="Times New Roman" w:cs="Times New Roman"/>
          <w:i/>
          <w:iCs/>
          <w:sz w:val="24"/>
          <w:szCs w:val="24"/>
        </w:rPr>
        <w:lastRenderedPageBreak/>
        <w:t>barbata</w:t>
      </w:r>
      <w:r w:rsidR="00FA255A">
        <w:rPr>
          <w:rFonts w:ascii="Times New Roman" w:hAnsi="Times New Roman" w:cs="Times New Roman"/>
          <w:sz w:val="24"/>
          <w:szCs w:val="24"/>
        </w:rPr>
        <w:t xml:space="preserve"> </w:t>
      </w:r>
      <w:r w:rsidR="00391D58">
        <w:rPr>
          <w:rFonts w:ascii="Times New Roman" w:hAnsi="Times New Roman" w:cs="Times New Roman"/>
          <w:sz w:val="24"/>
          <w:szCs w:val="24"/>
        </w:rPr>
        <w:t xml:space="preserve">have identified </w:t>
      </w:r>
      <w:r>
        <w:rPr>
          <w:rFonts w:ascii="Times New Roman" w:hAnsi="Times New Roman" w:cs="Times New Roman"/>
          <w:sz w:val="24"/>
          <w:szCs w:val="24"/>
        </w:rPr>
        <w:t xml:space="preserve">multiple </w:t>
      </w:r>
      <w:r w:rsidR="00391D58">
        <w:rPr>
          <w:rFonts w:ascii="Times New Roman" w:hAnsi="Times New Roman" w:cs="Times New Roman"/>
          <w:sz w:val="24"/>
          <w:szCs w:val="24"/>
        </w:rPr>
        <w:t xml:space="preserve">enzymes </w:t>
      </w:r>
      <w:r w:rsidR="00C60D12">
        <w:rPr>
          <w:rFonts w:ascii="Times New Roman" w:hAnsi="Times New Roman" w:cs="Times New Roman"/>
          <w:sz w:val="24"/>
          <w:szCs w:val="24"/>
        </w:rPr>
        <w:t>responsible for</w:t>
      </w:r>
      <w:r w:rsidR="00331DC3">
        <w:rPr>
          <w:rFonts w:ascii="Times New Roman" w:hAnsi="Times New Roman" w:cs="Times New Roman"/>
          <w:sz w:val="24"/>
          <w:szCs w:val="24"/>
        </w:rPr>
        <w:t xml:space="preserve"> flavone biosynthesis</w:t>
      </w:r>
      <w:r w:rsidR="00391D58">
        <w:rPr>
          <w:rFonts w:ascii="Times New Roman" w:hAnsi="Times New Roman" w:cs="Times New Roman"/>
          <w:sz w:val="24"/>
          <w:szCs w:val="24"/>
        </w:rPr>
        <w:t xml:space="preserve"> </w:t>
      </w:r>
      <w:r w:rsidR="00331DC3">
        <w:rPr>
          <w:rFonts w:ascii="Times New Roman" w:hAnsi="Times New Roman" w:cs="Times New Roman"/>
          <w:sz w:val="24"/>
          <w:szCs w:val="24"/>
        </w:rPr>
        <w:t xml:space="preserve">in </w:t>
      </w:r>
      <w:proofErr w:type="gramStart"/>
      <w:r w:rsidR="00331DC3" w:rsidRPr="004D1610">
        <w:rPr>
          <w:rFonts w:ascii="Times New Roman" w:hAnsi="Times New Roman" w:cs="Times New Roman"/>
          <w:i/>
          <w:iCs/>
          <w:sz w:val="24"/>
          <w:szCs w:val="24"/>
        </w:rPr>
        <w:t>Scutellaria</w:t>
      </w:r>
      <w:r w:rsidR="00391D58">
        <w:rPr>
          <w:rFonts w:ascii="Times New Roman" w:hAnsi="Times New Roman" w:cs="Times New Roman"/>
          <w:sz w:val="24"/>
          <w:szCs w:val="24"/>
        </w:rPr>
        <w:t>, and</w:t>
      </w:r>
      <w:proofErr w:type="gramEnd"/>
      <w:r>
        <w:rPr>
          <w:rFonts w:ascii="Times New Roman" w:hAnsi="Times New Roman" w:cs="Times New Roman"/>
          <w:sz w:val="24"/>
          <w:szCs w:val="24"/>
        </w:rPr>
        <w:t xml:space="preserve"> have</w:t>
      </w:r>
      <w:r w:rsidR="00391D58">
        <w:rPr>
          <w:rFonts w:ascii="Times New Roman" w:hAnsi="Times New Roman" w:cs="Times New Roman"/>
          <w:sz w:val="24"/>
          <w:szCs w:val="24"/>
        </w:rPr>
        <w:t xml:space="preserve"> described the </w:t>
      </w:r>
      <w:r w:rsidR="00DB0793">
        <w:rPr>
          <w:rFonts w:ascii="Times New Roman" w:hAnsi="Times New Roman" w:cs="Times New Roman"/>
          <w:sz w:val="24"/>
          <w:szCs w:val="24"/>
        </w:rPr>
        <w:t xml:space="preserve">differential activity of </w:t>
      </w:r>
      <w:r w:rsidR="00391D58">
        <w:rPr>
          <w:rFonts w:ascii="Times New Roman" w:hAnsi="Times New Roman" w:cs="Times New Roman"/>
          <w:sz w:val="24"/>
          <w:szCs w:val="24"/>
        </w:rPr>
        <w:t>specific</w:t>
      </w:r>
      <w:r w:rsidR="000B36B2">
        <w:rPr>
          <w:rFonts w:ascii="Times New Roman" w:hAnsi="Times New Roman" w:cs="Times New Roman"/>
          <w:sz w:val="24"/>
          <w:szCs w:val="24"/>
        </w:rPr>
        <w:t xml:space="preserve"> enzyme</w:t>
      </w:r>
      <w:r w:rsidR="00FA255A">
        <w:rPr>
          <w:rFonts w:ascii="Times New Roman" w:hAnsi="Times New Roman" w:cs="Times New Roman"/>
          <w:sz w:val="24"/>
          <w:szCs w:val="24"/>
        </w:rPr>
        <w:t xml:space="preserve">s </w:t>
      </w:r>
      <w:r w:rsidR="00DB0793">
        <w:rPr>
          <w:rFonts w:ascii="Times New Roman" w:hAnsi="Times New Roman" w:cs="Times New Roman"/>
          <w:sz w:val="24"/>
          <w:szCs w:val="24"/>
        </w:rPr>
        <w:t>towards either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-hydroxyflavones or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-deoxyflavones</w:t>
      </w:r>
      <w:r>
        <w:rPr>
          <w:rFonts w:ascii="Times New Roman" w:hAnsi="Times New Roman" w:cs="Times New Roman"/>
          <w:sz w:val="24"/>
          <w:szCs w:val="24"/>
        </w:rPr>
        <w:t>.</w:t>
      </w:r>
      <w:r w:rsidR="00C60D12">
        <w:rPr>
          <w:rFonts w:ascii="Times New Roman" w:hAnsi="Times New Roman" w:cs="Times New Roman"/>
          <w:sz w:val="24"/>
          <w:szCs w:val="24"/>
        </w:rPr>
        <w:t xml:space="preserve"> </w:t>
      </w:r>
      <w:r>
        <w:rPr>
          <w:rFonts w:ascii="Times New Roman" w:hAnsi="Times New Roman" w:cs="Times New Roman"/>
          <w:sz w:val="24"/>
          <w:szCs w:val="24"/>
        </w:rPr>
        <w:t>This differential activity</w:t>
      </w:r>
      <w:r w:rsidR="00391D58">
        <w:rPr>
          <w:rFonts w:ascii="Times New Roman" w:hAnsi="Times New Roman" w:cs="Times New Roman"/>
          <w:sz w:val="24"/>
          <w:szCs w:val="24"/>
        </w:rPr>
        <w:t xml:space="preserve"> leads to the development of an organ-specific pattern of </w:t>
      </w:r>
      <w:r w:rsidR="00FA255A">
        <w:rPr>
          <w:rFonts w:ascii="Times New Roman" w:hAnsi="Times New Roman" w:cs="Times New Roman"/>
          <w:sz w:val="24"/>
          <w:szCs w:val="24"/>
        </w:rPr>
        <w:t xml:space="preserve">flavone </w:t>
      </w:r>
      <w:r w:rsidR="00391D58">
        <w:rPr>
          <w:rFonts w:ascii="Times New Roman" w:hAnsi="Times New Roman" w:cs="Times New Roman"/>
          <w:sz w:val="24"/>
          <w:szCs w:val="24"/>
        </w:rPr>
        <w:t>accumulation</w:t>
      </w:r>
      <w:r w:rsidR="004544CE">
        <w:rPr>
          <w:rFonts w:ascii="Times New Roman" w:hAnsi="Times New Roman" w:cs="Times New Roman"/>
          <w:sz w:val="24"/>
          <w:szCs w:val="24"/>
        </w:rPr>
        <w:t xml:space="preserve"> in </w:t>
      </w:r>
      <w:r w:rsidR="00FA255A">
        <w:rPr>
          <w:rFonts w:ascii="Times New Roman" w:hAnsi="Times New Roman" w:cs="Times New Roman"/>
          <w:i/>
          <w:iCs/>
          <w:sz w:val="24"/>
          <w:szCs w:val="24"/>
        </w:rPr>
        <w:t>Scutellaria</w:t>
      </w:r>
      <w:r w:rsidR="00FA255A">
        <w:rPr>
          <w:rFonts w:ascii="Times New Roman" w:hAnsi="Times New Roman" w:cs="Times New Roman"/>
          <w:sz w:val="24"/>
          <w:szCs w:val="24"/>
        </w:rPr>
        <w:t xml:space="preserve"> </w:t>
      </w:r>
      <w:r w:rsidR="00C60D12">
        <w:rPr>
          <w:rFonts w:ascii="Times New Roman" w:hAnsi="Times New Roman" w:cs="Times New Roman"/>
          <w:sz w:val="24"/>
          <w:szCs w:val="24"/>
        </w:rPr>
        <w:fldChar w:fldCharType="begin"/>
      </w:r>
      <w:r w:rsidR="00C60D12">
        <w:rPr>
          <w:rFonts w:ascii="Times New Roman" w:hAnsi="Times New Roman" w:cs="Times New Roman"/>
          <w:sz w:val="24"/>
          <w:szCs w:val="24"/>
        </w:rPr>
        <w:instrText xml:space="preserve"> ADDIN ZOTERO_ITEM CSL_CITATION {"citationID":"P32dIyiX","properties":{"formattedCitation":"(Q. Zhao et al., 2016, 2018, 2019)","plainCitation":"(Q. Zhao et al., 2016, 2018, 2019)","noteIndex":0},"citationItems":[{"id":68,"uris":["http://zotero.org/users/7389210/items/7WDATX6W"],"uri":["http://zotero.org/users/7389210/items/7WDATX6W"],"itemData":{"id":68,"type":"article-journal","abstract":"Wogonin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C60D12">
        <w:rPr>
          <w:rFonts w:ascii="Times New Roman" w:hAnsi="Times New Roman" w:cs="Times New Roman"/>
          <w:sz w:val="24"/>
          <w:szCs w:val="24"/>
        </w:rPr>
        <w:fldChar w:fldCharType="separate"/>
      </w:r>
      <w:r w:rsidR="00C60D12" w:rsidRPr="00494172">
        <w:rPr>
          <w:rFonts w:ascii="Times New Roman" w:hAnsi="Times New Roman" w:cs="Times New Roman"/>
          <w:sz w:val="24"/>
        </w:rPr>
        <w:t>(Q. Zhao et al., 2016, 2018, 2019)</w:t>
      </w:r>
      <w:r w:rsidR="00C60D12">
        <w:rPr>
          <w:rFonts w:ascii="Times New Roman" w:hAnsi="Times New Roman" w:cs="Times New Roman"/>
          <w:sz w:val="24"/>
          <w:szCs w:val="24"/>
        </w:rPr>
        <w:fldChar w:fldCharType="end"/>
      </w:r>
      <w:r w:rsidR="00C60D12">
        <w:rPr>
          <w:rFonts w:ascii="Times New Roman" w:hAnsi="Times New Roman" w:cs="Times New Roman"/>
          <w:sz w:val="24"/>
          <w:szCs w:val="24"/>
        </w:rPr>
        <w:t xml:space="preserve"> </w:t>
      </w:r>
      <w:r w:rsidR="00C60D12" w:rsidRPr="00A7669D">
        <w:rPr>
          <w:rFonts w:ascii="Times New Roman" w:hAnsi="Times New Roman" w:cs="Times New Roman"/>
          <w:sz w:val="24"/>
          <w:szCs w:val="24"/>
        </w:rPr>
        <w:t>(Fig. 1, Appendix S1)</w:t>
      </w:r>
      <w:r w:rsidR="004544CE" w:rsidRPr="004D1610">
        <w:rPr>
          <w:rFonts w:ascii="Times New Roman" w:hAnsi="Times New Roman" w:cs="Times New Roman"/>
          <w:sz w:val="24"/>
          <w:szCs w:val="24"/>
        </w:rPr>
        <w:t>.</w:t>
      </w:r>
      <w:r w:rsidR="004544CE">
        <w:rPr>
          <w:rFonts w:ascii="Times New Roman" w:hAnsi="Times New Roman" w:cs="Times New Roman"/>
          <w:sz w:val="24"/>
          <w:szCs w:val="24"/>
        </w:rPr>
        <w:t xml:space="preserve"> In this pattern,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-hydroxyflavones accumulate in the aerial parts of the plant at higher concentrations than in the roots, and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 xml:space="preserve">-deoxyflavones </w:t>
      </w:r>
      <w:r w:rsidR="00494172">
        <w:rPr>
          <w:rFonts w:ascii="Times New Roman" w:hAnsi="Times New Roman" w:cs="Times New Roman"/>
          <w:sz w:val="24"/>
          <w:szCs w:val="24"/>
        </w:rPr>
        <w:t xml:space="preserve">accumulate </w:t>
      </w:r>
      <w:r w:rsidR="004544CE">
        <w:rPr>
          <w:rFonts w:ascii="Times New Roman" w:hAnsi="Times New Roman" w:cs="Times New Roman"/>
          <w:sz w:val="24"/>
          <w:szCs w:val="24"/>
        </w:rPr>
        <w:t>at higher concentrations in the roots as compared to the aerial parts</w:t>
      </w:r>
      <w:r w:rsidR="000C27B8">
        <w:rPr>
          <w:rFonts w:ascii="Times New Roman" w:hAnsi="Times New Roman" w:cs="Times New Roman"/>
          <w:sz w:val="24"/>
          <w:szCs w:val="24"/>
        </w:rPr>
        <w:t xml:space="preserve"> </w:t>
      </w:r>
      <w:r w:rsidR="000C27B8">
        <w:rPr>
          <w:rFonts w:ascii="Times New Roman" w:hAnsi="Times New Roman" w:cs="Times New Roman"/>
          <w:sz w:val="24"/>
          <w:szCs w:val="24"/>
        </w:rPr>
        <w:fldChar w:fldCharType="begin"/>
      </w:r>
      <w:r w:rsidR="000C27B8">
        <w:rPr>
          <w:rFonts w:ascii="Times New Roman" w:hAnsi="Times New Roman" w:cs="Times New Roman"/>
          <w:sz w:val="24"/>
          <w:szCs w:val="24"/>
        </w:rPr>
        <w:instrText xml:space="preserve"> ADDIN ZOTERO_ITEM CSL_CITATION {"citationID":"GJ17aVou","properties":{"formattedCitation":"(G. Tao &amp; Balunas, 2016; Xu et al., 2020)","plainCitation":"(G. Tao &amp; Balunas, 2016; Xu et al., 2020)","noteIndex":0},"citationItems":[{"id":1356,"uris":["http://zotero.org/users/7389210/items/A7ARMDC9"],"uri":["http://zotero.org/users/7389210/items/A7ARMDC9"],"itemData":{"id":1356,"type":"article-journal","abstract":"Ethnopharmacological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0C27B8">
        <w:rPr>
          <w:rFonts w:ascii="Times New Roman" w:hAnsi="Times New Roman" w:cs="Times New Roman"/>
          <w:sz w:val="24"/>
          <w:szCs w:val="24"/>
        </w:rPr>
        <w:fldChar w:fldCharType="separate"/>
      </w:r>
      <w:r w:rsidR="000C27B8" w:rsidRPr="000C27B8">
        <w:rPr>
          <w:rFonts w:ascii="Times New Roman" w:hAnsi="Times New Roman" w:cs="Times New Roman"/>
          <w:sz w:val="24"/>
        </w:rPr>
        <w:t>(G. Tao &amp; Balunas, 2016; Xu et al., 2020)</w:t>
      </w:r>
      <w:r w:rsidR="000C27B8">
        <w:rPr>
          <w:rFonts w:ascii="Times New Roman" w:hAnsi="Times New Roman" w:cs="Times New Roman"/>
          <w:sz w:val="24"/>
          <w:szCs w:val="24"/>
        </w:rPr>
        <w:fldChar w:fldCharType="end"/>
      </w:r>
      <w:r w:rsidR="00AD193D">
        <w:rPr>
          <w:rFonts w:ascii="Times New Roman" w:hAnsi="Times New Roman" w:cs="Times New Roman"/>
          <w:sz w:val="24"/>
          <w:szCs w:val="24"/>
        </w:rPr>
        <w:t>.</w:t>
      </w:r>
    </w:p>
    <w:p w14:paraId="6F181F1B" w14:textId="07BD1565" w:rsidR="00435848" w:rsidRPr="00544B70" w:rsidRDefault="00435848"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flavone profiles of </w:t>
      </w:r>
      <w:r>
        <w:rPr>
          <w:rFonts w:ascii="Times New Roman" w:hAnsi="Times New Roman" w:cs="Times New Roman"/>
          <w:i/>
          <w:iCs/>
          <w:sz w:val="24"/>
          <w:szCs w:val="24"/>
        </w:rPr>
        <w:t>S</w:t>
      </w:r>
      <w:r w:rsidR="00FC7643">
        <w:rPr>
          <w:rFonts w:ascii="Times New Roman" w:hAnsi="Times New Roman" w:cs="Times New Roman"/>
          <w:i/>
          <w:iCs/>
          <w:sz w:val="24"/>
          <w:szCs w:val="24"/>
        </w:rPr>
        <w:t>.</w:t>
      </w:r>
      <w:r>
        <w:rPr>
          <w:rFonts w:ascii="Times New Roman" w:hAnsi="Times New Roman" w:cs="Times New Roman"/>
          <w:i/>
          <w:iCs/>
          <w:sz w:val="24"/>
          <w:szCs w:val="24"/>
        </w:rPr>
        <w:t xml:space="preserve"> baicalensis</w:t>
      </w:r>
      <w:r>
        <w:rPr>
          <w:rFonts w:ascii="Times New Roman" w:hAnsi="Times New Roman" w:cs="Times New Roman"/>
          <w:sz w:val="24"/>
          <w:szCs w:val="24"/>
        </w:rPr>
        <w:t xml:space="preserve">, </w:t>
      </w:r>
      <w:r>
        <w:rPr>
          <w:rFonts w:ascii="Times New Roman" w:hAnsi="Times New Roman" w:cs="Times New Roman"/>
          <w:i/>
          <w:iCs/>
          <w:sz w:val="24"/>
          <w:szCs w:val="24"/>
        </w:rPr>
        <w:t>S. barbata</w:t>
      </w:r>
      <w:r>
        <w:rPr>
          <w:rFonts w:ascii="Times New Roman" w:hAnsi="Times New Roman" w:cs="Times New Roman"/>
          <w:sz w:val="24"/>
          <w:szCs w:val="24"/>
        </w:rPr>
        <w:t xml:space="preserve">, and several other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have been described, the genus contains </w:t>
      </w:r>
      <w:r w:rsidR="003F6BA2">
        <w:rPr>
          <w:rFonts w:ascii="Times New Roman" w:hAnsi="Times New Roman" w:cs="Times New Roman"/>
          <w:sz w:val="24"/>
          <w:szCs w:val="24"/>
        </w:rPr>
        <w:t xml:space="preserve">approximately 350 species, distributed nearly worldwide </w:t>
      </w:r>
      <w:r w:rsidR="003F6BA2">
        <w:rPr>
          <w:rFonts w:ascii="Times New Roman" w:hAnsi="Times New Roman" w:cs="Times New Roman"/>
          <w:sz w:val="24"/>
          <w:szCs w:val="24"/>
        </w:rPr>
        <w:fldChar w:fldCharType="begin"/>
      </w:r>
      <w:r w:rsidR="003F6BA2">
        <w:rPr>
          <w:rFonts w:ascii="Times New Roman" w:hAnsi="Times New Roman" w:cs="Times New Roman"/>
          <w:sz w:val="24"/>
          <w:szCs w:val="24"/>
        </w:rPr>
        <w:instrText xml:space="preserve"> ADDIN ZOTERO_ITEM CSL_CITATION {"citationID":"CVqadONh","properties":{"formattedCitation":"(Shang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3F6BA2">
        <w:rPr>
          <w:rFonts w:ascii="Times New Roman" w:hAnsi="Times New Roman" w:cs="Times New Roman"/>
          <w:sz w:val="24"/>
          <w:szCs w:val="24"/>
        </w:rPr>
        <w:fldChar w:fldCharType="separate"/>
      </w:r>
      <w:r w:rsidR="003F6BA2" w:rsidRPr="003F6BA2">
        <w:rPr>
          <w:rFonts w:ascii="Times New Roman" w:hAnsi="Times New Roman" w:cs="Times New Roman"/>
          <w:sz w:val="24"/>
        </w:rPr>
        <w:t>(Shang et al., 2010)</w:t>
      </w:r>
      <w:r w:rsidR="003F6BA2">
        <w:rPr>
          <w:rFonts w:ascii="Times New Roman" w:hAnsi="Times New Roman" w:cs="Times New Roman"/>
          <w:sz w:val="24"/>
          <w:szCs w:val="24"/>
        </w:rPr>
        <w:fldChar w:fldCharType="end"/>
      </w:r>
      <w:r w:rsidR="00F77102">
        <w:rPr>
          <w:rFonts w:ascii="Times New Roman" w:hAnsi="Times New Roman" w:cs="Times New Roman"/>
          <w:sz w:val="24"/>
          <w:szCs w:val="24"/>
        </w:rPr>
        <w:t>.</w:t>
      </w:r>
      <w:r w:rsidR="008C29F8">
        <w:rPr>
          <w:rFonts w:ascii="Times New Roman" w:hAnsi="Times New Roman" w:cs="Times New Roman"/>
          <w:sz w:val="24"/>
          <w:szCs w:val="24"/>
        </w:rPr>
        <w:t xml:space="preserve"> </w:t>
      </w:r>
      <w:r w:rsidR="00F77102">
        <w:rPr>
          <w:rFonts w:ascii="Times New Roman" w:hAnsi="Times New Roman" w:cs="Times New Roman"/>
          <w:sz w:val="24"/>
          <w:szCs w:val="24"/>
        </w:rPr>
        <w:t xml:space="preserve">Thus, </w:t>
      </w:r>
      <w:r w:rsidR="008C29F8">
        <w:rPr>
          <w:rFonts w:ascii="Times New Roman" w:hAnsi="Times New Roman" w:cs="Times New Roman"/>
          <w:sz w:val="24"/>
          <w:szCs w:val="24"/>
        </w:rPr>
        <w:t xml:space="preserve">it </w:t>
      </w:r>
      <w:r>
        <w:rPr>
          <w:rFonts w:ascii="Times New Roman" w:hAnsi="Times New Roman" w:cs="Times New Roman"/>
          <w:sz w:val="24"/>
          <w:szCs w:val="24"/>
        </w:rPr>
        <w:t xml:space="preserve">is unknown </w:t>
      </w:r>
      <w:r w:rsidR="00FC7643">
        <w:rPr>
          <w:rFonts w:ascii="Times New Roman" w:hAnsi="Times New Roman" w:cs="Times New Roman"/>
          <w:sz w:val="24"/>
          <w:szCs w:val="24"/>
        </w:rPr>
        <w:t>if the overall</w:t>
      </w:r>
      <w:r>
        <w:rPr>
          <w:rFonts w:ascii="Times New Roman" w:hAnsi="Times New Roman" w:cs="Times New Roman"/>
          <w:sz w:val="24"/>
          <w:szCs w:val="24"/>
        </w:rPr>
        <w:t xml:space="preserve"> </w:t>
      </w:r>
      <w:r w:rsidR="00FC7643">
        <w:rPr>
          <w:rFonts w:ascii="Times New Roman" w:hAnsi="Times New Roman" w:cs="Times New Roman"/>
          <w:sz w:val="24"/>
          <w:szCs w:val="24"/>
        </w:rPr>
        <w:t>flavone pathway, and the organ-specific accumulation pattern</w:t>
      </w:r>
      <w:r w:rsidR="0020756B">
        <w:rPr>
          <w:rFonts w:ascii="Times New Roman" w:hAnsi="Times New Roman" w:cs="Times New Roman"/>
          <w:sz w:val="24"/>
          <w:szCs w:val="24"/>
        </w:rPr>
        <w:t>s</w:t>
      </w:r>
      <w:r w:rsidR="00FC7643">
        <w:rPr>
          <w:rFonts w:ascii="Times New Roman" w:hAnsi="Times New Roman" w:cs="Times New Roman"/>
          <w:sz w:val="24"/>
          <w:szCs w:val="24"/>
        </w:rPr>
        <w:t xml:space="preserve"> of </w:t>
      </w:r>
      <w:r w:rsidR="00FC7643">
        <w:rPr>
          <w:rFonts w:ascii="Times New Roman" w:hAnsi="Times New Roman" w:cs="Times New Roman"/>
          <w:i/>
          <w:iCs/>
          <w:sz w:val="24"/>
          <w:szCs w:val="24"/>
        </w:rPr>
        <w:t xml:space="preserve">S. baicalensis </w:t>
      </w:r>
      <w:r w:rsidR="00FC7643">
        <w:rPr>
          <w:rFonts w:ascii="Times New Roman" w:hAnsi="Times New Roman" w:cs="Times New Roman"/>
          <w:sz w:val="24"/>
          <w:szCs w:val="24"/>
        </w:rPr>
        <w:t xml:space="preserve">and </w:t>
      </w:r>
      <w:r w:rsidR="00FC7643">
        <w:rPr>
          <w:rFonts w:ascii="Times New Roman" w:hAnsi="Times New Roman" w:cs="Times New Roman"/>
          <w:i/>
          <w:iCs/>
          <w:sz w:val="24"/>
          <w:szCs w:val="24"/>
        </w:rPr>
        <w:t>S. barbata</w:t>
      </w:r>
      <w:r w:rsidR="00FC7643">
        <w:rPr>
          <w:rFonts w:ascii="Times New Roman" w:hAnsi="Times New Roman" w:cs="Times New Roman"/>
          <w:sz w:val="24"/>
          <w:szCs w:val="24"/>
        </w:rPr>
        <w:t>, are well-conserved across the genus</w:t>
      </w:r>
      <w:r w:rsidR="00FC7643" w:rsidRPr="00F77102">
        <w:rPr>
          <w:rFonts w:ascii="Times New Roman" w:hAnsi="Times New Roman" w:cs="Times New Roman"/>
          <w:sz w:val="24"/>
          <w:szCs w:val="24"/>
        </w:rPr>
        <w:t xml:space="preserve">. </w:t>
      </w:r>
    </w:p>
    <w:p w14:paraId="0779B592" w14:textId="1CC67B3B" w:rsidR="00BE4D77" w:rsidRDefault="00B463C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work, we aimed to expand </w:t>
      </w:r>
      <w:r w:rsidR="00F77102">
        <w:rPr>
          <w:rFonts w:ascii="Times New Roman" w:hAnsi="Times New Roman" w:cs="Times New Roman"/>
          <w:sz w:val="24"/>
          <w:szCs w:val="24"/>
        </w:rPr>
        <w:t xml:space="preserve">the </w:t>
      </w:r>
      <w:r>
        <w:rPr>
          <w:rFonts w:ascii="Times New Roman" w:hAnsi="Times New Roman" w:cs="Times New Roman"/>
          <w:sz w:val="24"/>
          <w:szCs w:val="24"/>
        </w:rPr>
        <w:t xml:space="preserve">current knowledge of flavone diversity in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by analyzing </w:t>
      </w:r>
      <w:r w:rsidR="00FA255A">
        <w:rPr>
          <w:rFonts w:ascii="Times New Roman" w:hAnsi="Times New Roman" w:cs="Times New Roman"/>
          <w:sz w:val="24"/>
          <w:szCs w:val="24"/>
        </w:rPr>
        <w:t xml:space="preserve">metabolite profiles of </w:t>
      </w:r>
      <w:r w:rsidR="00586564">
        <w:rPr>
          <w:rFonts w:ascii="Times New Roman" w:hAnsi="Times New Roman" w:cs="Times New Roman"/>
          <w:sz w:val="24"/>
          <w:szCs w:val="24"/>
        </w:rPr>
        <w:t>seven</w:t>
      </w:r>
      <w:r>
        <w:rPr>
          <w:rFonts w:ascii="Times New Roman" w:hAnsi="Times New Roman" w:cs="Times New Roman"/>
          <w:sz w:val="24"/>
          <w:szCs w:val="24"/>
        </w:rPr>
        <w:t xml:space="preserve"> species, </w:t>
      </w:r>
      <w:r w:rsidR="00586564">
        <w:rPr>
          <w:rFonts w:ascii="Times New Roman" w:hAnsi="Times New Roman" w:cs="Times New Roman"/>
          <w:sz w:val="24"/>
          <w:szCs w:val="24"/>
        </w:rPr>
        <w:t xml:space="preserve">several of which were previously uncharacterized at the time of this study. </w:t>
      </w:r>
      <w:r w:rsidR="00586ACB">
        <w:rPr>
          <w:rFonts w:ascii="Times New Roman" w:hAnsi="Times New Roman" w:cs="Times New Roman"/>
          <w:sz w:val="24"/>
          <w:szCs w:val="24"/>
        </w:rPr>
        <w:t xml:space="preserve">During this analysis, we unexpectedly identified </w:t>
      </w:r>
      <w:r w:rsidR="00A9457F">
        <w:rPr>
          <w:rFonts w:ascii="Times New Roman" w:hAnsi="Times New Roman" w:cs="Times New Roman"/>
          <w:sz w:val="24"/>
          <w:szCs w:val="24"/>
        </w:rPr>
        <w:t>a 4</w:t>
      </w:r>
      <w:r w:rsidR="00A9457F" w:rsidRPr="00A9457F">
        <w:rPr>
          <w:rFonts w:ascii="Times New Roman" w:hAnsi="Times New Roman" w:cs="Times New Roman"/>
          <w:sz w:val="24"/>
          <w:szCs w:val="24"/>
        </w:rPr>
        <w:t>´</w:t>
      </w:r>
      <w:r w:rsidR="00A9457F">
        <w:rPr>
          <w:rFonts w:ascii="Times New Roman" w:hAnsi="Times New Roman" w:cs="Times New Roman"/>
          <w:sz w:val="24"/>
          <w:szCs w:val="24"/>
        </w:rPr>
        <w:t>-hydroxyflavone</w:t>
      </w:r>
      <w:r w:rsidR="00A93DA9">
        <w:rPr>
          <w:rFonts w:ascii="Times New Roman" w:hAnsi="Times New Roman" w:cs="Times New Roman"/>
          <w:sz w:val="24"/>
          <w:szCs w:val="24"/>
        </w:rPr>
        <w:t xml:space="preserve"> which has not been included in recent biosynthetic studies of </w:t>
      </w:r>
      <w:r w:rsidR="00A93DA9">
        <w:rPr>
          <w:rFonts w:ascii="Times New Roman" w:hAnsi="Times New Roman" w:cs="Times New Roman"/>
          <w:i/>
          <w:iCs/>
          <w:sz w:val="24"/>
          <w:szCs w:val="24"/>
        </w:rPr>
        <w:t>S. baicalensis</w:t>
      </w:r>
      <w:r w:rsidR="00A9457F">
        <w:rPr>
          <w:rFonts w:ascii="Times New Roman" w:hAnsi="Times New Roman" w:cs="Times New Roman"/>
          <w:sz w:val="24"/>
          <w:szCs w:val="24"/>
        </w:rPr>
        <w:t xml:space="preserve">. We </w:t>
      </w:r>
      <w:r w:rsidR="00A10F5E">
        <w:rPr>
          <w:rFonts w:ascii="Times New Roman" w:hAnsi="Times New Roman" w:cs="Times New Roman"/>
          <w:sz w:val="24"/>
          <w:szCs w:val="24"/>
        </w:rPr>
        <w:t xml:space="preserve">elucidated the structure of this </w:t>
      </w:r>
      <w:r w:rsidR="00A10F5E" w:rsidRPr="00A10F5E">
        <w:rPr>
          <w:rFonts w:ascii="Times New Roman" w:hAnsi="Times New Roman" w:cs="Times New Roman"/>
          <w:sz w:val="24"/>
          <w:szCs w:val="24"/>
        </w:rPr>
        <w:t>4´-hydroxyflavone</w:t>
      </w:r>
      <w:r w:rsidR="00A10F5E">
        <w:rPr>
          <w:rFonts w:ascii="Times New Roman" w:hAnsi="Times New Roman" w:cs="Times New Roman"/>
          <w:sz w:val="24"/>
          <w:szCs w:val="24"/>
        </w:rPr>
        <w:t xml:space="preserve"> and </w:t>
      </w:r>
      <w:r w:rsidR="00A9457F">
        <w:rPr>
          <w:rFonts w:ascii="Times New Roman" w:hAnsi="Times New Roman" w:cs="Times New Roman"/>
          <w:sz w:val="24"/>
          <w:szCs w:val="24"/>
        </w:rPr>
        <w:t>quantified in the seven species which we analyzed previously</w:t>
      </w:r>
      <w:r w:rsidR="00A6299C" w:rsidRPr="00A7669D">
        <w:rPr>
          <w:rFonts w:ascii="Times New Roman" w:hAnsi="Times New Roman" w:cs="Times New Roman"/>
          <w:sz w:val="24"/>
          <w:szCs w:val="24"/>
        </w:rPr>
        <w:t>.</w:t>
      </w:r>
      <w:r w:rsidR="005204FF">
        <w:rPr>
          <w:rFonts w:ascii="Times New Roman" w:hAnsi="Times New Roman" w:cs="Times New Roman"/>
          <w:sz w:val="24"/>
          <w:szCs w:val="24"/>
        </w:rPr>
        <w:t xml:space="preserve"> Our results revealed diversity in site and type of flavone accumulated across the species we selected.</w:t>
      </w:r>
    </w:p>
    <w:p w14:paraId="47E01F31" w14:textId="77777777" w:rsidR="003F6BA2" w:rsidRPr="00B463C9" w:rsidRDefault="003F6BA2" w:rsidP="00663459">
      <w:pPr>
        <w:spacing w:after="0" w:line="360" w:lineRule="auto"/>
        <w:ind w:firstLine="720"/>
        <w:rPr>
          <w:rFonts w:ascii="Times New Roman" w:hAnsi="Times New Roman" w:cs="Times New Roman"/>
          <w:sz w:val="24"/>
          <w:szCs w:val="24"/>
        </w:rPr>
      </w:pPr>
    </w:p>
    <w:p w14:paraId="0653EA46" w14:textId="48D91D81"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C4DC9AF" w14:textId="4F776982" w:rsidR="0071317D" w:rsidRDefault="00663459" w:rsidP="00663459">
      <w:pPr>
        <w:spacing w:after="0" w:line="360" w:lineRule="auto"/>
        <w:rPr>
          <w:rFonts w:ascii="Times New Roman" w:hAnsi="Times New Roman" w:cs="Times New Roman"/>
          <w:b/>
          <w:bCs/>
          <w:i/>
          <w:iCs/>
          <w:sz w:val="24"/>
          <w:szCs w:val="24"/>
        </w:rPr>
      </w:pPr>
      <w:r w:rsidRPr="00215A4D">
        <w:rPr>
          <w:rFonts w:ascii="Times New Roman" w:hAnsi="Times New Roman" w:cs="Times New Roman"/>
          <w:b/>
          <w:bCs/>
          <w:sz w:val="24"/>
          <w:szCs w:val="24"/>
        </w:rPr>
        <w:t>O</w:t>
      </w:r>
      <w:r w:rsidR="005F5649" w:rsidRPr="00215A4D">
        <w:rPr>
          <w:rFonts w:ascii="Times New Roman" w:hAnsi="Times New Roman" w:cs="Times New Roman"/>
          <w:b/>
          <w:bCs/>
          <w:sz w:val="24"/>
          <w:szCs w:val="24"/>
        </w:rPr>
        <w:t xml:space="preserve">rgan-specific flavone diversity </w:t>
      </w:r>
      <w:r w:rsidR="00440CF9" w:rsidRPr="00215A4D">
        <w:rPr>
          <w:rFonts w:ascii="Times New Roman" w:hAnsi="Times New Roman" w:cs="Times New Roman"/>
          <w:b/>
          <w:bCs/>
          <w:sz w:val="24"/>
          <w:szCs w:val="24"/>
        </w:rPr>
        <w:t>across seven</w:t>
      </w:r>
      <w:r w:rsidR="00440CF9">
        <w:rPr>
          <w:rFonts w:ascii="Times New Roman" w:hAnsi="Times New Roman" w:cs="Times New Roman"/>
          <w:b/>
          <w:bCs/>
          <w:i/>
          <w:iCs/>
          <w:sz w:val="24"/>
          <w:szCs w:val="24"/>
        </w:rPr>
        <w:t xml:space="preserve"> Scutellaria </w:t>
      </w:r>
      <w:r w:rsidR="00440CF9" w:rsidRPr="00215A4D">
        <w:rPr>
          <w:rFonts w:ascii="Times New Roman" w:hAnsi="Times New Roman" w:cs="Times New Roman"/>
          <w:b/>
          <w:bCs/>
          <w:sz w:val="24"/>
          <w:szCs w:val="24"/>
        </w:rPr>
        <w:t>species</w:t>
      </w:r>
      <w:r w:rsidR="00440CF9">
        <w:rPr>
          <w:rFonts w:ascii="Times New Roman" w:hAnsi="Times New Roman" w:cs="Times New Roman"/>
          <w:b/>
          <w:bCs/>
          <w:i/>
          <w:iCs/>
          <w:sz w:val="24"/>
          <w:szCs w:val="24"/>
        </w:rPr>
        <w:t xml:space="preserve"> </w:t>
      </w:r>
    </w:p>
    <w:p w14:paraId="64CFF93E" w14:textId="21A3C12D" w:rsidR="005F5649" w:rsidRDefault="005F564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selected seven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for organ-specific flavone profiling</w:t>
      </w:r>
      <w:r w:rsidR="00816389">
        <w:rPr>
          <w:rFonts w:ascii="Times New Roman" w:hAnsi="Times New Roman" w:cs="Times New Roman"/>
          <w:sz w:val="24"/>
          <w:szCs w:val="24"/>
        </w:rPr>
        <w:t xml:space="preserve"> with High Performance Liquid Chromatography (HPLC). These species included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altissima</w:t>
      </w:r>
      <w:proofErr w:type="spellEnd"/>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baicalensis</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barbata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leonardii</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racemosa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tournefortii</w:t>
      </w:r>
      <w:proofErr w:type="spellEnd"/>
      <w:r w:rsidR="00816389">
        <w:rPr>
          <w:rFonts w:ascii="Times New Roman" w:hAnsi="Times New Roman" w:cs="Times New Roman"/>
          <w:sz w:val="24"/>
          <w:szCs w:val="24"/>
        </w:rPr>
        <w:t xml:space="preserve">, and </w:t>
      </w:r>
      <w:r w:rsidR="00816389">
        <w:rPr>
          <w:rFonts w:ascii="Times New Roman" w:hAnsi="Times New Roman" w:cs="Times New Roman"/>
          <w:i/>
          <w:iCs/>
          <w:sz w:val="24"/>
          <w:szCs w:val="24"/>
        </w:rPr>
        <w:t>S. wrightii</w:t>
      </w:r>
      <w:r w:rsidR="00816389">
        <w:rPr>
          <w:rFonts w:ascii="Times New Roman" w:hAnsi="Times New Roman" w:cs="Times New Roman"/>
          <w:sz w:val="24"/>
          <w:szCs w:val="24"/>
        </w:rPr>
        <w:t xml:space="preserve">. </w:t>
      </w:r>
      <w:r w:rsidR="003B7BB0">
        <w:rPr>
          <w:rFonts w:ascii="Times New Roman" w:hAnsi="Times New Roman" w:cs="Times New Roman"/>
          <w:sz w:val="24"/>
          <w:szCs w:val="24"/>
        </w:rPr>
        <w:t>We grew plants</w:t>
      </w:r>
      <w:r w:rsidR="00816389">
        <w:rPr>
          <w:rFonts w:ascii="Times New Roman" w:hAnsi="Times New Roman" w:cs="Times New Roman"/>
          <w:sz w:val="24"/>
          <w:szCs w:val="24"/>
        </w:rPr>
        <w:t xml:space="preserve"> of each species from seed in climate-controlled conditions, and </w:t>
      </w:r>
      <w:r w:rsidR="003B7BB0">
        <w:rPr>
          <w:rFonts w:ascii="Times New Roman" w:hAnsi="Times New Roman" w:cs="Times New Roman"/>
          <w:sz w:val="24"/>
          <w:szCs w:val="24"/>
        </w:rPr>
        <w:t xml:space="preserve">harvested </w:t>
      </w:r>
      <w:r w:rsidR="00816389">
        <w:rPr>
          <w:rFonts w:ascii="Times New Roman" w:hAnsi="Times New Roman" w:cs="Times New Roman"/>
          <w:sz w:val="24"/>
          <w:szCs w:val="24"/>
        </w:rPr>
        <w:t>tissue samples from the roots, stems, and leaves of mature plants in biological triplicate.</w:t>
      </w:r>
      <w:r w:rsidR="003B7BB0">
        <w:rPr>
          <w:rFonts w:ascii="Times New Roman" w:hAnsi="Times New Roman" w:cs="Times New Roman"/>
          <w:sz w:val="24"/>
          <w:szCs w:val="24"/>
        </w:rPr>
        <w:t xml:space="preserve"> We then quantified concentrations of six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 xml:space="preserve">-hydroxyflavones </w:t>
      </w:r>
      <w:r w:rsidR="00D4014F">
        <w:rPr>
          <w:rFonts w:ascii="Times New Roman" w:hAnsi="Times New Roman" w:cs="Times New Roman"/>
          <w:sz w:val="24"/>
          <w:szCs w:val="24"/>
        </w:rPr>
        <w:t>(</w:t>
      </w:r>
      <w:proofErr w:type="gramStart"/>
      <w:r w:rsidR="00D4014F">
        <w:rPr>
          <w:rFonts w:ascii="Times New Roman" w:hAnsi="Times New Roman" w:cs="Times New Roman"/>
          <w:sz w:val="24"/>
          <w:szCs w:val="24"/>
        </w:rPr>
        <w:t>1;apigenin</w:t>
      </w:r>
      <w:proofErr w:type="gramEnd"/>
      <w:r w:rsidR="00D4014F">
        <w:rPr>
          <w:rFonts w:ascii="Times New Roman" w:hAnsi="Times New Roman" w:cs="Times New Roman"/>
          <w:sz w:val="24"/>
          <w:szCs w:val="24"/>
        </w:rPr>
        <w:t>, 2; apigenin 7-glucuronide</w:t>
      </w:r>
      <w:ins w:id="0" w:author="Jeongim Kim" w:date="2021-08-19T13:51:00Z">
        <w:r w:rsidR="00215A4D">
          <w:rPr>
            <w:rFonts w:ascii="Times New Roman" w:hAnsi="Times New Roman" w:cs="Times New Roman"/>
            <w:sz w:val="24"/>
            <w:szCs w:val="24"/>
          </w:rPr>
          <w:t xml:space="preserve"> (apigenin 7-G)</w:t>
        </w:r>
      </w:ins>
      <w:r w:rsidR="00D4014F">
        <w:rPr>
          <w:rFonts w:ascii="Times New Roman" w:hAnsi="Times New Roman" w:cs="Times New Roman"/>
          <w:sz w:val="24"/>
          <w:szCs w:val="24"/>
        </w:rPr>
        <w:t xml:space="preserve">, 3; </w:t>
      </w:r>
      <w:proofErr w:type="spellStart"/>
      <w:r w:rsidR="00D4014F">
        <w:rPr>
          <w:rFonts w:ascii="Times New Roman" w:hAnsi="Times New Roman" w:cs="Times New Roman"/>
          <w:sz w:val="24"/>
          <w:szCs w:val="24"/>
        </w:rPr>
        <w:t>scutellarein</w:t>
      </w:r>
      <w:proofErr w:type="spellEnd"/>
      <w:r w:rsidR="00D4014F">
        <w:rPr>
          <w:rFonts w:ascii="Times New Roman" w:hAnsi="Times New Roman" w:cs="Times New Roman"/>
          <w:sz w:val="24"/>
          <w:szCs w:val="24"/>
        </w:rPr>
        <w:t xml:space="preserve">, 4; scutellarin, 5; hispidulin, 6; </w:t>
      </w:r>
      <w:proofErr w:type="spellStart"/>
      <w:r w:rsidR="00D4014F">
        <w:rPr>
          <w:rFonts w:ascii="Times New Roman" w:hAnsi="Times New Roman" w:cs="Times New Roman"/>
          <w:sz w:val="24"/>
          <w:szCs w:val="24"/>
        </w:rPr>
        <w:t>hispiduloside</w:t>
      </w:r>
      <w:proofErr w:type="spellEnd"/>
      <w:r w:rsidR="00D4014F">
        <w:rPr>
          <w:rFonts w:ascii="Times New Roman" w:hAnsi="Times New Roman" w:cs="Times New Roman"/>
          <w:sz w:val="24"/>
          <w:szCs w:val="24"/>
        </w:rPr>
        <w:t xml:space="preserve">) </w:t>
      </w:r>
      <w:r w:rsidR="003B7BB0">
        <w:rPr>
          <w:rFonts w:ascii="Times New Roman" w:hAnsi="Times New Roman" w:cs="Times New Roman"/>
          <w:sz w:val="24"/>
          <w:szCs w:val="24"/>
        </w:rPr>
        <w:t>and eight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-deoxyflavones</w:t>
      </w:r>
      <w:r w:rsidR="00D4014F">
        <w:rPr>
          <w:rFonts w:ascii="Times New Roman" w:hAnsi="Times New Roman" w:cs="Times New Roman"/>
          <w:sz w:val="24"/>
          <w:szCs w:val="24"/>
        </w:rPr>
        <w:t xml:space="preserve"> (7; chrysin, 8; chrysin 7-glucuronide</w:t>
      </w:r>
      <w:ins w:id="1" w:author="Jeongim Kim" w:date="2021-08-19T13:51:00Z">
        <w:r w:rsidR="00215A4D">
          <w:rPr>
            <w:rFonts w:ascii="Times New Roman" w:hAnsi="Times New Roman" w:cs="Times New Roman"/>
            <w:sz w:val="24"/>
            <w:szCs w:val="24"/>
          </w:rPr>
          <w:t xml:space="preserve"> (chrysin 7-G)</w:t>
        </w:r>
      </w:ins>
      <w:r w:rsidR="00D4014F">
        <w:rPr>
          <w:rFonts w:ascii="Times New Roman" w:hAnsi="Times New Roman" w:cs="Times New Roman"/>
          <w:sz w:val="24"/>
          <w:szCs w:val="24"/>
        </w:rPr>
        <w:t>, 9; baicalein, 10; baicalin, 11;oroxylin A, 12; oroxyloside, 13; wogonin, 14; wogonoside)</w:t>
      </w:r>
      <w:r w:rsidR="003B7BB0">
        <w:rPr>
          <w:rFonts w:ascii="Times New Roman" w:hAnsi="Times New Roman" w:cs="Times New Roman"/>
          <w:sz w:val="24"/>
          <w:szCs w:val="24"/>
        </w:rPr>
        <w:t xml:space="preserve"> in these samples </w:t>
      </w:r>
      <w:r w:rsidR="003B7BB0" w:rsidRPr="00A7669D">
        <w:rPr>
          <w:rFonts w:ascii="Times New Roman" w:hAnsi="Times New Roman" w:cs="Times New Roman"/>
          <w:sz w:val="24"/>
          <w:szCs w:val="24"/>
        </w:rPr>
        <w:t xml:space="preserve">(Fig. 2, </w:t>
      </w:r>
      <w:r w:rsidR="00760500" w:rsidRPr="00A7669D">
        <w:rPr>
          <w:rFonts w:ascii="Times New Roman" w:hAnsi="Times New Roman" w:cs="Times New Roman"/>
          <w:sz w:val="24"/>
          <w:szCs w:val="24"/>
        </w:rPr>
        <w:t>Table 1</w:t>
      </w:r>
      <w:r w:rsidR="003B7BB0" w:rsidRPr="00A7669D">
        <w:rPr>
          <w:rFonts w:ascii="Times New Roman" w:hAnsi="Times New Roman" w:cs="Times New Roman"/>
          <w:sz w:val="24"/>
          <w:szCs w:val="24"/>
        </w:rPr>
        <w:t>)</w:t>
      </w:r>
      <w:r w:rsidR="003B7BB0" w:rsidRPr="006C3806">
        <w:rPr>
          <w:rFonts w:ascii="Times New Roman" w:hAnsi="Times New Roman" w:cs="Times New Roman"/>
          <w:sz w:val="24"/>
          <w:szCs w:val="24"/>
        </w:rPr>
        <w:t>.</w:t>
      </w:r>
    </w:p>
    <w:p w14:paraId="329E1DEA" w14:textId="1105568D" w:rsidR="003B7BB0" w:rsidRDefault="005A5D12"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Based on our root-specific flavone profile results</w:t>
      </w:r>
      <w:r w:rsidR="00D4014F">
        <w:rPr>
          <w:rFonts w:ascii="Times New Roman" w:hAnsi="Times New Roman" w:cs="Times New Roman"/>
          <w:sz w:val="24"/>
          <w:szCs w:val="24"/>
        </w:rPr>
        <w:t xml:space="preserve"> </w:t>
      </w:r>
      <w:r w:rsidR="00D4014F" w:rsidRPr="00A7669D">
        <w:rPr>
          <w:rFonts w:ascii="Times New Roman" w:hAnsi="Times New Roman" w:cs="Times New Roman"/>
          <w:sz w:val="24"/>
          <w:szCs w:val="24"/>
        </w:rPr>
        <w:t>(Fig. 2C)</w:t>
      </w:r>
      <w:r w:rsidRPr="006C3806">
        <w:rPr>
          <w:rFonts w:ascii="Times New Roman" w:hAnsi="Times New Roman" w:cs="Times New Roman"/>
          <w:sz w:val="24"/>
          <w:szCs w:val="24"/>
        </w:rPr>
        <w:t>,</w:t>
      </w:r>
      <w:r>
        <w:rPr>
          <w:rFonts w:ascii="Times New Roman" w:hAnsi="Times New Roman" w:cs="Times New Roman"/>
          <w:sz w:val="24"/>
          <w:szCs w:val="24"/>
        </w:rPr>
        <w:t xml:space="preserve"> the 4</w:t>
      </w:r>
      <w:r w:rsidRPr="005A5D12">
        <w:rPr>
          <w:rFonts w:ascii="Times New Roman" w:hAnsi="Times New Roman" w:cs="Times New Roman"/>
          <w:sz w:val="24"/>
          <w:szCs w:val="24"/>
        </w:rPr>
        <w:t>´</w:t>
      </w:r>
      <w:r>
        <w:rPr>
          <w:rFonts w:ascii="Times New Roman" w:hAnsi="Times New Roman" w:cs="Times New Roman"/>
          <w:sz w:val="24"/>
          <w:szCs w:val="24"/>
        </w:rPr>
        <w:t>-deoxyflavone pathway appears to be very well-conserved across all species we selected</w:t>
      </w:r>
      <w:r w:rsidR="00D4014F">
        <w:rPr>
          <w:rFonts w:ascii="Times New Roman" w:hAnsi="Times New Roman" w:cs="Times New Roman"/>
          <w:sz w:val="24"/>
          <w:szCs w:val="24"/>
        </w:rPr>
        <w:t xml:space="preserve">. </w:t>
      </w:r>
      <w:r>
        <w:rPr>
          <w:rFonts w:ascii="Times New Roman" w:hAnsi="Times New Roman" w:cs="Times New Roman"/>
          <w:sz w:val="24"/>
          <w:szCs w:val="24"/>
        </w:rPr>
        <w:t xml:space="preserve">We detected at least </w:t>
      </w:r>
      <w:r w:rsidR="00450323">
        <w:rPr>
          <w:rFonts w:ascii="Times New Roman" w:hAnsi="Times New Roman" w:cs="Times New Roman"/>
          <w:sz w:val="24"/>
          <w:szCs w:val="24"/>
        </w:rPr>
        <w:t>six</w:t>
      </w:r>
      <w:r w:rsidR="006C3806">
        <w:rPr>
          <w:rFonts w:ascii="Times New Roman" w:hAnsi="Times New Roman" w:cs="Times New Roman"/>
          <w:sz w:val="24"/>
          <w:szCs w:val="24"/>
        </w:rPr>
        <w:t xml:space="preserve"> unique</w:t>
      </w:r>
      <w:r w:rsidR="00450323">
        <w:rPr>
          <w:rFonts w:ascii="Times New Roman" w:hAnsi="Times New Roman" w:cs="Times New Roman"/>
          <w:sz w:val="24"/>
          <w:szCs w:val="24"/>
        </w:rPr>
        <w:t xml:space="preserve">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 xml:space="preserve">-deoxyflavones in </w:t>
      </w:r>
      <w:r w:rsidR="004A472B">
        <w:rPr>
          <w:rFonts w:ascii="Times New Roman" w:hAnsi="Times New Roman" w:cs="Times New Roman"/>
          <w:sz w:val="24"/>
          <w:szCs w:val="24"/>
        </w:rPr>
        <w:t xml:space="preserve">the roots of </w:t>
      </w:r>
      <w:r w:rsidR="00450323">
        <w:rPr>
          <w:rFonts w:ascii="Times New Roman" w:hAnsi="Times New Roman" w:cs="Times New Roman"/>
          <w:sz w:val="24"/>
          <w:szCs w:val="24"/>
        </w:rPr>
        <w:t>all species we analyzed</w:t>
      </w:r>
      <w:ins w:id="2" w:author="Jeongim Kim" w:date="2021-08-19T13:42:00Z">
        <w:r w:rsidR="00215A4D">
          <w:rPr>
            <w:rFonts w:ascii="Times New Roman" w:hAnsi="Times New Roman" w:cs="Times New Roman"/>
            <w:sz w:val="24"/>
            <w:szCs w:val="24"/>
          </w:rPr>
          <w:t xml:space="preserve"> (Table 1)</w:t>
        </w:r>
      </w:ins>
      <w:r w:rsidR="00450323">
        <w:rPr>
          <w:rFonts w:ascii="Times New Roman" w:hAnsi="Times New Roman" w:cs="Times New Roman"/>
          <w:sz w:val="24"/>
          <w:szCs w:val="24"/>
        </w:rPr>
        <w:t>. Interestingly, although chrysin is proposed to serve as a precursor for all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-de</w:t>
      </w:r>
      <w:r w:rsidR="004A472B">
        <w:rPr>
          <w:rFonts w:ascii="Times New Roman" w:hAnsi="Times New Roman" w:cs="Times New Roman"/>
          <w:sz w:val="24"/>
          <w:szCs w:val="24"/>
        </w:rPr>
        <w:t>o</w:t>
      </w:r>
      <w:r w:rsidR="00450323">
        <w:rPr>
          <w:rFonts w:ascii="Times New Roman" w:hAnsi="Times New Roman" w:cs="Times New Roman"/>
          <w:sz w:val="24"/>
          <w:szCs w:val="24"/>
        </w:rPr>
        <w:t xml:space="preserve">xyflavones we quantified, we </w:t>
      </w:r>
      <w:r w:rsidR="004A472B">
        <w:rPr>
          <w:rFonts w:ascii="Times New Roman" w:hAnsi="Times New Roman" w:cs="Times New Roman"/>
          <w:sz w:val="24"/>
          <w:szCs w:val="24"/>
        </w:rPr>
        <w:t>detected chrysin in</w:t>
      </w:r>
      <w:r w:rsidR="00684883">
        <w:rPr>
          <w:rFonts w:ascii="Times New Roman" w:hAnsi="Times New Roman" w:cs="Times New Roman"/>
          <w:sz w:val="24"/>
          <w:szCs w:val="24"/>
        </w:rPr>
        <w:t xml:space="preserve"> the roots of</w:t>
      </w:r>
      <w:r w:rsidR="004A472B">
        <w:rPr>
          <w:rFonts w:ascii="Times New Roman" w:hAnsi="Times New Roman" w:cs="Times New Roman"/>
          <w:sz w:val="24"/>
          <w:szCs w:val="24"/>
        </w:rPr>
        <w:t xml:space="preserve"> none of the seven species, and detected its glycosylated form, chrysin 7-G, in only three</w:t>
      </w:r>
      <w:r w:rsidR="00684883">
        <w:rPr>
          <w:rFonts w:ascii="Times New Roman" w:hAnsi="Times New Roman" w:cs="Times New Roman"/>
          <w:sz w:val="24"/>
          <w:szCs w:val="24"/>
        </w:rPr>
        <w:t xml:space="preserve">. </w:t>
      </w:r>
      <w:r w:rsidR="00684883">
        <w:rPr>
          <w:rFonts w:ascii="Times New Roman" w:hAnsi="Times New Roman" w:cs="Times New Roman"/>
          <w:i/>
          <w:iCs/>
          <w:sz w:val="24"/>
          <w:szCs w:val="24"/>
        </w:rPr>
        <w:t xml:space="preserve">S. baicalensis </w:t>
      </w:r>
      <w:r w:rsidR="00684883">
        <w:rPr>
          <w:rFonts w:ascii="Times New Roman" w:hAnsi="Times New Roman" w:cs="Times New Roman"/>
          <w:sz w:val="24"/>
          <w:szCs w:val="24"/>
        </w:rPr>
        <w:t xml:space="preserve">and </w:t>
      </w:r>
      <w:r w:rsidR="00684883">
        <w:rPr>
          <w:rFonts w:ascii="Times New Roman" w:hAnsi="Times New Roman" w:cs="Times New Roman"/>
          <w:i/>
          <w:iCs/>
          <w:sz w:val="24"/>
          <w:szCs w:val="24"/>
        </w:rPr>
        <w:t>S. wrightii</w:t>
      </w:r>
      <w:r w:rsidR="00684883">
        <w:rPr>
          <w:rFonts w:ascii="Times New Roman" w:hAnsi="Times New Roman" w:cs="Times New Roman"/>
          <w:sz w:val="24"/>
          <w:szCs w:val="24"/>
        </w:rPr>
        <w:t xml:space="preserve"> stand out due to their high accumulation of 4</w:t>
      </w:r>
      <w:r w:rsidR="00684883" w:rsidRPr="00684883">
        <w:rPr>
          <w:rFonts w:ascii="Times New Roman" w:hAnsi="Times New Roman" w:cs="Times New Roman"/>
          <w:sz w:val="24"/>
          <w:szCs w:val="24"/>
        </w:rPr>
        <w:t>´</w:t>
      </w:r>
      <w:r w:rsidR="00684883">
        <w:rPr>
          <w:rFonts w:ascii="Times New Roman" w:hAnsi="Times New Roman" w:cs="Times New Roman"/>
          <w:sz w:val="24"/>
          <w:szCs w:val="24"/>
        </w:rPr>
        <w:t>-deoxyflavones, and specifically, baicalin</w:t>
      </w:r>
      <w:r w:rsidR="00D4014F">
        <w:rPr>
          <w:rFonts w:ascii="Times New Roman" w:hAnsi="Times New Roman" w:cs="Times New Roman"/>
          <w:sz w:val="24"/>
          <w:szCs w:val="24"/>
        </w:rPr>
        <w:t xml:space="preserve"> </w:t>
      </w:r>
      <w:r w:rsidR="00D4014F" w:rsidRPr="00A7669D">
        <w:rPr>
          <w:rFonts w:ascii="Times New Roman" w:hAnsi="Times New Roman" w:cs="Times New Roman"/>
          <w:sz w:val="24"/>
          <w:szCs w:val="24"/>
        </w:rPr>
        <w:t>(Fig. 2C)</w:t>
      </w:r>
      <w:r w:rsidR="00684883">
        <w:rPr>
          <w:rFonts w:ascii="Times New Roman" w:hAnsi="Times New Roman" w:cs="Times New Roman"/>
          <w:sz w:val="24"/>
          <w:szCs w:val="24"/>
        </w:rPr>
        <w:t xml:space="preserve">. </w:t>
      </w:r>
      <w:r w:rsidR="00296C01">
        <w:rPr>
          <w:rFonts w:ascii="Times New Roman" w:hAnsi="Times New Roman" w:cs="Times New Roman"/>
          <w:sz w:val="24"/>
          <w:szCs w:val="24"/>
        </w:rPr>
        <w:t>Finally, the</w:t>
      </w:r>
      <w:r w:rsidR="008654FB">
        <w:rPr>
          <w:rFonts w:ascii="Times New Roman" w:hAnsi="Times New Roman" w:cs="Times New Roman"/>
          <w:sz w:val="24"/>
          <w:szCs w:val="24"/>
        </w:rPr>
        <w:t xml:space="preserve"> absence of 4</w:t>
      </w:r>
      <w:r w:rsidR="008654FB" w:rsidRPr="008654FB">
        <w:rPr>
          <w:rFonts w:ascii="Times New Roman" w:hAnsi="Times New Roman" w:cs="Times New Roman"/>
          <w:sz w:val="24"/>
          <w:szCs w:val="24"/>
        </w:rPr>
        <w:t>´</w:t>
      </w:r>
      <w:r w:rsidR="008654FB">
        <w:rPr>
          <w:rFonts w:ascii="Times New Roman" w:hAnsi="Times New Roman" w:cs="Times New Roman"/>
          <w:sz w:val="24"/>
          <w:szCs w:val="24"/>
        </w:rPr>
        <w:t>-hydroxyflavones in the root</w:t>
      </w:r>
      <w:r w:rsidR="00296C01">
        <w:rPr>
          <w:rFonts w:ascii="Times New Roman" w:hAnsi="Times New Roman" w:cs="Times New Roman"/>
          <w:sz w:val="24"/>
          <w:szCs w:val="24"/>
        </w:rPr>
        <w:t xml:space="preserve">s </w:t>
      </w:r>
      <w:r w:rsidR="008654FB">
        <w:rPr>
          <w:rFonts w:ascii="Times New Roman" w:hAnsi="Times New Roman" w:cs="Times New Roman"/>
          <w:sz w:val="24"/>
          <w:szCs w:val="24"/>
        </w:rPr>
        <w:t>of all but one species (</w:t>
      </w:r>
      <w:r w:rsidR="008654FB">
        <w:rPr>
          <w:rFonts w:ascii="Times New Roman" w:hAnsi="Times New Roman" w:cs="Times New Roman"/>
          <w:i/>
          <w:iCs/>
          <w:sz w:val="24"/>
          <w:szCs w:val="24"/>
        </w:rPr>
        <w:t>S. leonardii</w:t>
      </w:r>
      <w:r w:rsidR="008654FB">
        <w:rPr>
          <w:rFonts w:ascii="Times New Roman" w:hAnsi="Times New Roman" w:cs="Times New Roman"/>
          <w:sz w:val="24"/>
          <w:szCs w:val="24"/>
        </w:rPr>
        <w:t>)</w:t>
      </w:r>
      <w:r w:rsidR="008664EB">
        <w:rPr>
          <w:rFonts w:ascii="Times New Roman" w:hAnsi="Times New Roman" w:cs="Times New Roman"/>
          <w:sz w:val="24"/>
          <w:szCs w:val="24"/>
        </w:rPr>
        <w:t xml:space="preserve"> </w:t>
      </w:r>
      <w:r w:rsidR="006135F7">
        <w:rPr>
          <w:rFonts w:ascii="Times New Roman" w:hAnsi="Times New Roman" w:cs="Times New Roman"/>
          <w:sz w:val="24"/>
          <w:szCs w:val="24"/>
        </w:rPr>
        <w:t>indicates</w:t>
      </w:r>
      <w:r w:rsidR="008664EB">
        <w:rPr>
          <w:rFonts w:ascii="Times New Roman" w:hAnsi="Times New Roman" w:cs="Times New Roman"/>
          <w:sz w:val="24"/>
          <w:szCs w:val="24"/>
        </w:rPr>
        <w:t xml:space="preserve"> </w:t>
      </w:r>
      <w:r w:rsidR="005D45ED">
        <w:rPr>
          <w:rFonts w:ascii="Times New Roman" w:hAnsi="Times New Roman" w:cs="Times New Roman"/>
          <w:sz w:val="24"/>
          <w:szCs w:val="24"/>
        </w:rPr>
        <w:t>their specificity to the aerial organs of the plant</w:t>
      </w:r>
      <w:r w:rsidR="006135F7">
        <w:rPr>
          <w:rFonts w:ascii="Times New Roman" w:hAnsi="Times New Roman" w:cs="Times New Roman"/>
          <w:sz w:val="24"/>
          <w:szCs w:val="24"/>
        </w:rPr>
        <w:t xml:space="preserve"> in most species we selected</w:t>
      </w:r>
      <w:r w:rsidR="005D45ED">
        <w:rPr>
          <w:rFonts w:ascii="Times New Roman" w:hAnsi="Times New Roman" w:cs="Times New Roman"/>
          <w:sz w:val="24"/>
          <w:szCs w:val="24"/>
        </w:rPr>
        <w:t>.</w:t>
      </w:r>
      <w:r w:rsidR="008654FB">
        <w:rPr>
          <w:rFonts w:ascii="Times New Roman" w:hAnsi="Times New Roman" w:cs="Times New Roman"/>
          <w:sz w:val="24"/>
          <w:szCs w:val="24"/>
        </w:rPr>
        <w:t xml:space="preserve"> </w:t>
      </w:r>
    </w:p>
    <w:p w14:paraId="1AB57555" w14:textId="4A8E1F3A" w:rsidR="006C3FFE" w:rsidRDefault="006C3FFE"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Although root-specific flavone profiles were relatively consistent across the selected species, aerial tissue-specific profiles were more varied</w:t>
      </w:r>
      <w:r w:rsidR="00D4014F">
        <w:rPr>
          <w:rFonts w:ascii="Times New Roman" w:hAnsi="Times New Roman" w:cs="Times New Roman"/>
          <w:sz w:val="24"/>
          <w:szCs w:val="24"/>
        </w:rPr>
        <w:t xml:space="preserve"> </w:t>
      </w:r>
      <w:r w:rsidR="00D4014F" w:rsidRPr="00A7669D">
        <w:rPr>
          <w:rFonts w:ascii="Times New Roman" w:hAnsi="Times New Roman" w:cs="Times New Roman"/>
          <w:sz w:val="24"/>
          <w:szCs w:val="24"/>
        </w:rPr>
        <w:t>(Fig. 2A, B)</w:t>
      </w:r>
      <w:r>
        <w:rPr>
          <w:rFonts w:ascii="Times New Roman" w:hAnsi="Times New Roman" w:cs="Times New Roman"/>
          <w:sz w:val="24"/>
          <w:szCs w:val="24"/>
        </w:rPr>
        <w:t xml:space="preserve">. </w:t>
      </w:r>
      <w:r w:rsidR="0080433B">
        <w:rPr>
          <w:rFonts w:ascii="Times New Roman" w:hAnsi="Times New Roman" w:cs="Times New Roman"/>
          <w:sz w:val="24"/>
          <w:szCs w:val="24"/>
        </w:rPr>
        <w:t>4</w:t>
      </w:r>
      <w:r w:rsidR="0080433B" w:rsidRPr="0080433B">
        <w:rPr>
          <w:rFonts w:ascii="Times New Roman" w:hAnsi="Times New Roman" w:cs="Times New Roman"/>
          <w:sz w:val="24"/>
          <w:szCs w:val="24"/>
        </w:rPr>
        <w:t>´</w:t>
      </w:r>
      <w:r w:rsidR="0080433B">
        <w:rPr>
          <w:rFonts w:ascii="Times New Roman" w:hAnsi="Times New Roman" w:cs="Times New Roman"/>
          <w:sz w:val="24"/>
          <w:szCs w:val="24"/>
        </w:rPr>
        <w:t xml:space="preserve">-hydroxyflavones were present in the aerial tissues of all species analyzed, but the pathway seemed to be conserved to </w:t>
      </w:r>
      <w:r w:rsidR="00C127BE">
        <w:rPr>
          <w:rFonts w:ascii="Times New Roman" w:hAnsi="Times New Roman" w:cs="Times New Roman"/>
          <w:sz w:val="24"/>
          <w:szCs w:val="24"/>
        </w:rPr>
        <w:t>more</w:t>
      </w:r>
      <w:r w:rsidR="0080433B">
        <w:rPr>
          <w:rFonts w:ascii="Times New Roman" w:hAnsi="Times New Roman" w:cs="Times New Roman"/>
          <w:sz w:val="24"/>
          <w:szCs w:val="24"/>
        </w:rPr>
        <w:t xml:space="preserve"> varying degrees</w:t>
      </w:r>
      <w:r w:rsidR="00C127BE">
        <w:rPr>
          <w:rFonts w:ascii="Times New Roman" w:hAnsi="Times New Roman" w:cs="Times New Roman"/>
          <w:sz w:val="24"/>
          <w:szCs w:val="24"/>
        </w:rPr>
        <w:t xml:space="preserve"> than that of 4</w:t>
      </w:r>
      <w:r w:rsidR="00C127BE" w:rsidRPr="00C127BE">
        <w:rPr>
          <w:rFonts w:ascii="Times New Roman" w:hAnsi="Times New Roman" w:cs="Times New Roman"/>
          <w:sz w:val="24"/>
          <w:szCs w:val="24"/>
        </w:rPr>
        <w:t>´</w:t>
      </w:r>
      <w:r w:rsidR="00C127BE">
        <w:rPr>
          <w:rFonts w:ascii="Times New Roman" w:hAnsi="Times New Roman" w:cs="Times New Roman"/>
          <w:sz w:val="24"/>
          <w:szCs w:val="24"/>
        </w:rPr>
        <w:t xml:space="preserve">-deoxyflavones in the roots. We were unable to detect hispidulin, or its glucoside, </w:t>
      </w:r>
      <w:proofErr w:type="spellStart"/>
      <w:r w:rsidR="00C127BE">
        <w:rPr>
          <w:rFonts w:ascii="Times New Roman" w:hAnsi="Times New Roman" w:cs="Times New Roman"/>
          <w:sz w:val="24"/>
          <w:szCs w:val="24"/>
        </w:rPr>
        <w:t>hispiduloside</w:t>
      </w:r>
      <w:proofErr w:type="spellEnd"/>
      <w:r w:rsidR="00C127BE">
        <w:rPr>
          <w:rFonts w:ascii="Times New Roman" w:hAnsi="Times New Roman" w:cs="Times New Roman"/>
          <w:sz w:val="24"/>
          <w:szCs w:val="24"/>
        </w:rPr>
        <w:t xml:space="preserve">, in the leaves or stems of two species: </w:t>
      </w:r>
      <w:r w:rsidR="00C127BE">
        <w:rPr>
          <w:rFonts w:ascii="Times New Roman" w:hAnsi="Times New Roman" w:cs="Times New Roman"/>
          <w:i/>
          <w:iCs/>
          <w:sz w:val="24"/>
          <w:szCs w:val="24"/>
        </w:rPr>
        <w:t xml:space="preserve">S. </w:t>
      </w:r>
      <w:proofErr w:type="spellStart"/>
      <w:r w:rsidR="00C127BE">
        <w:rPr>
          <w:rFonts w:ascii="Times New Roman" w:hAnsi="Times New Roman" w:cs="Times New Roman"/>
          <w:i/>
          <w:iCs/>
          <w:sz w:val="24"/>
          <w:szCs w:val="24"/>
        </w:rPr>
        <w:t>altissima</w:t>
      </w:r>
      <w:proofErr w:type="spellEnd"/>
      <w:r w:rsidR="00C127BE">
        <w:rPr>
          <w:rFonts w:ascii="Times New Roman" w:hAnsi="Times New Roman" w:cs="Times New Roman"/>
          <w:i/>
          <w:iCs/>
          <w:sz w:val="24"/>
          <w:szCs w:val="24"/>
        </w:rPr>
        <w:t xml:space="preserve"> </w:t>
      </w:r>
      <w:r w:rsidR="00C127BE">
        <w:rPr>
          <w:rFonts w:ascii="Times New Roman" w:hAnsi="Times New Roman" w:cs="Times New Roman"/>
          <w:sz w:val="24"/>
          <w:szCs w:val="24"/>
        </w:rPr>
        <w:t xml:space="preserve">and </w:t>
      </w:r>
      <w:r w:rsidR="00C127BE">
        <w:rPr>
          <w:rFonts w:ascii="Times New Roman" w:hAnsi="Times New Roman" w:cs="Times New Roman"/>
          <w:i/>
          <w:iCs/>
          <w:sz w:val="24"/>
          <w:szCs w:val="24"/>
        </w:rPr>
        <w:t xml:space="preserve">S. </w:t>
      </w:r>
      <w:proofErr w:type="spellStart"/>
      <w:r w:rsidR="00C127BE">
        <w:rPr>
          <w:rFonts w:ascii="Times New Roman" w:hAnsi="Times New Roman" w:cs="Times New Roman"/>
          <w:i/>
          <w:iCs/>
          <w:sz w:val="24"/>
          <w:szCs w:val="24"/>
        </w:rPr>
        <w:t>tournefortii</w:t>
      </w:r>
      <w:proofErr w:type="spellEnd"/>
      <w:r w:rsidR="00C127BE">
        <w:rPr>
          <w:rFonts w:ascii="Times New Roman" w:hAnsi="Times New Roman" w:cs="Times New Roman"/>
          <w:sz w:val="24"/>
          <w:szCs w:val="24"/>
        </w:rPr>
        <w:t xml:space="preserve">. </w:t>
      </w:r>
      <w:proofErr w:type="spellStart"/>
      <w:r w:rsidR="00C127BE">
        <w:rPr>
          <w:rFonts w:ascii="Times New Roman" w:hAnsi="Times New Roman" w:cs="Times New Roman"/>
          <w:sz w:val="24"/>
          <w:szCs w:val="24"/>
        </w:rPr>
        <w:t>Hispiduloside</w:t>
      </w:r>
      <w:proofErr w:type="spellEnd"/>
      <w:r w:rsidR="00C127BE">
        <w:rPr>
          <w:rFonts w:ascii="Times New Roman" w:hAnsi="Times New Roman" w:cs="Times New Roman"/>
          <w:sz w:val="24"/>
          <w:szCs w:val="24"/>
        </w:rPr>
        <w:t xml:space="preserve"> </w:t>
      </w:r>
      <w:r w:rsidR="00DA5920">
        <w:rPr>
          <w:rFonts w:ascii="Times New Roman" w:hAnsi="Times New Roman" w:cs="Times New Roman"/>
          <w:sz w:val="24"/>
          <w:szCs w:val="24"/>
        </w:rPr>
        <w:t xml:space="preserve">was particularly rare, and out of all tissue samples taken, we only detected it in the stems of </w:t>
      </w:r>
      <w:r w:rsidR="00DA5920">
        <w:rPr>
          <w:rFonts w:ascii="Times New Roman" w:hAnsi="Times New Roman" w:cs="Times New Roman"/>
          <w:i/>
          <w:iCs/>
          <w:sz w:val="24"/>
          <w:szCs w:val="24"/>
        </w:rPr>
        <w:t>S. racemosa</w:t>
      </w:r>
      <w:r w:rsidR="00DA5920">
        <w:rPr>
          <w:rFonts w:ascii="Times New Roman" w:hAnsi="Times New Roman" w:cs="Times New Roman"/>
          <w:sz w:val="24"/>
          <w:szCs w:val="24"/>
        </w:rPr>
        <w:t xml:space="preserve">. </w:t>
      </w:r>
      <w:r w:rsidR="00787F5E">
        <w:rPr>
          <w:rFonts w:ascii="Times New Roman" w:hAnsi="Times New Roman" w:cs="Times New Roman"/>
          <w:sz w:val="24"/>
          <w:szCs w:val="24"/>
        </w:rPr>
        <w:t xml:space="preserve">Although these more advanced steps in the pathway may not be well-conserved, our detection of scutellarin in the aerial tissues of all seven species </w:t>
      </w:r>
      <w:r w:rsidR="003D455A">
        <w:rPr>
          <w:rFonts w:ascii="Times New Roman" w:hAnsi="Times New Roman" w:cs="Times New Roman"/>
          <w:sz w:val="24"/>
          <w:szCs w:val="24"/>
        </w:rPr>
        <w:t>indicates at least partial</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retention of</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4</w:t>
      </w:r>
      <w:r w:rsidR="003D455A" w:rsidRPr="003D455A">
        <w:rPr>
          <w:rFonts w:ascii="Times New Roman" w:hAnsi="Times New Roman" w:cs="Times New Roman"/>
          <w:sz w:val="24"/>
          <w:szCs w:val="24"/>
        </w:rPr>
        <w:t>´</w:t>
      </w:r>
      <w:r w:rsidR="003D455A">
        <w:rPr>
          <w:rFonts w:ascii="Times New Roman" w:hAnsi="Times New Roman" w:cs="Times New Roman"/>
          <w:sz w:val="24"/>
          <w:szCs w:val="24"/>
        </w:rPr>
        <w:t>-hydroxyflavone biosynthesis</w:t>
      </w:r>
      <w:r w:rsidR="000A2E88">
        <w:rPr>
          <w:rFonts w:ascii="Times New Roman" w:hAnsi="Times New Roman" w:cs="Times New Roman"/>
          <w:sz w:val="24"/>
          <w:szCs w:val="24"/>
        </w:rPr>
        <w:t xml:space="preserve"> in these species.</w:t>
      </w:r>
      <w:r w:rsidR="00F662CD">
        <w:rPr>
          <w:rFonts w:ascii="Times New Roman" w:hAnsi="Times New Roman" w:cs="Times New Roman"/>
          <w:sz w:val="24"/>
          <w:szCs w:val="24"/>
        </w:rPr>
        <w:t xml:space="preserve"> </w:t>
      </w:r>
      <w:r w:rsidR="00EA760E">
        <w:rPr>
          <w:rFonts w:ascii="Times New Roman" w:hAnsi="Times New Roman" w:cs="Times New Roman"/>
          <w:sz w:val="24"/>
          <w:szCs w:val="24"/>
        </w:rPr>
        <w:t xml:space="preserve">As a </w:t>
      </w:r>
      <w:r w:rsidR="000A2E88">
        <w:rPr>
          <w:rFonts w:ascii="Times New Roman" w:hAnsi="Times New Roman" w:cs="Times New Roman"/>
          <w:sz w:val="24"/>
          <w:szCs w:val="24"/>
        </w:rPr>
        <w:t xml:space="preserve">precursor </w:t>
      </w:r>
      <w:r w:rsidR="00EA760E">
        <w:rPr>
          <w:rFonts w:ascii="Times New Roman" w:hAnsi="Times New Roman" w:cs="Times New Roman"/>
          <w:sz w:val="24"/>
          <w:szCs w:val="24"/>
        </w:rPr>
        <w:t>to</w:t>
      </w:r>
      <w:r w:rsidR="000A2E88">
        <w:rPr>
          <w:rFonts w:ascii="Times New Roman" w:hAnsi="Times New Roman" w:cs="Times New Roman"/>
          <w:sz w:val="24"/>
          <w:szCs w:val="24"/>
        </w:rPr>
        <w:t xml:space="preserve"> all 4</w:t>
      </w:r>
      <w:r w:rsidR="000A2E88" w:rsidRPr="000A2E88">
        <w:rPr>
          <w:rFonts w:ascii="Times New Roman" w:hAnsi="Times New Roman" w:cs="Times New Roman"/>
          <w:sz w:val="24"/>
          <w:szCs w:val="24"/>
        </w:rPr>
        <w:t>´</w:t>
      </w:r>
      <w:r w:rsidR="000A2E88">
        <w:rPr>
          <w:rFonts w:ascii="Times New Roman" w:hAnsi="Times New Roman" w:cs="Times New Roman"/>
          <w:sz w:val="24"/>
          <w:szCs w:val="24"/>
        </w:rPr>
        <w:t xml:space="preserve">-hydroxyflavones analyzed, </w:t>
      </w:r>
      <w:r w:rsidR="00EA760E">
        <w:rPr>
          <w:rFonts w:ascii="Times New Roman" w:hAnsi="Times New Roman" w:cs="Times New Roman"/>
          <w:sz w:val="24"/>
          <w:szCs w:val="24"/>
        </w:rPr>
        <w:t xml:space="preserve">apigenin was surprisingly scarce, and we detected it in the aerial tissues of only two species: </w:t>
      </w:r>
      <w:r w:rsidR="00EA760E">
        <w:rPr>
          <w:rFonts w:ascii="Times New Roman" w:hAnsi="Times New Roman" w:cs="Times New Roman"/>
          <w:i/>
          <w:iCs/>
          <w:sz w:val="24"/>
          <w:szCs w:val="24"/>
        </w:rPr>
        <w:t xml:space="preserve">S. baicalensis </w:t>
      </w:r>
      <w:r w:rsidR="00EA760E">
        <w:rPr>
          <w:rFonts w:ascii="Times New Roman" w:hAnsi="Times New Roman" w:cs="Times New Roman"/>
          <w:sz w:val="24"/>
          <w:szCs w:val="24"/>
        </w:rPr>
        <w:t xml:space="preserve">and </w:t>
      </w:r>
      <w:r w:rsidR="00EA760E">
        <w:rPr>
          <w:rFonts w:ascii="Times New Roman" w:hAnsi="Times New Roman" w:cs="Times New Roman"/>
          <w:i/>
          <w:iCs/>
          <w:sz w:val="24"/>
          <w:szCs w:val="24"/>
        </w:rPr>
        <w:t>S. leonardii</w:t>
      </w:r>
      <w:r w:rsidR="00EA760E">
        <w:rPr>
          <w:rFonts w:ascii="Times New Roman" w:hAnsi="Times New Roman" w:cs="Times New Roman"/>
          <w:sz w:val="24"/>
          <w:szCs w:val="24"/>
        </w:rPr>
        <w:t xml:space="preserve">. </w:t>
      </w:r>
      <w:r w:rsidR="00F662CD">
        <w:rPr>
          <w:rFonts w:ascii="Times New Roman" w:hAnsi="Times New Roman" w:cs="Times New Roman"/>
          <w:sz w:val="24"/>
          <w:szCs w:val="24"/>
        </w:rPr>
        <w:t xml:space="preserve">This pattern is analogous to that which we observed </w:t>
      </w:r>
      <w:r w:rsidR="00F662CD" w:rsidRPr="00F662CD">
        <w:rPr>
          <w:rFonts w:ascii="Times New Roman" w:hAnsi="Times New Roman" w:cs="Times New Roman"/>
          <w:sz w:val="24"/>
          <w:szCs w:val="24"/>
        </w:rPr>
        <w:t xml:space="preserve">with </w:t>
      </w:r>
      <w:r w:rsidR="00DC61B4">
        <w:rPr>
          <w:rFonts w:ascii="Times New Roman" w:hAnsi="Times New Roman" w:cs="Times New Roman"/>
          <w:sz w:val="24"/>
          <w:szCs w:val="24"/>
        </w:rPr>
        <w:t>chrysin</w:t>
      </w:r>
      <w:r w:rsidR="00F662CD" w:rsidRPr="00F662CD">
        <w:rPr>
          <w:rFonts w:ascii="Times New Roman" w:hAnsi="Times New Roman" w:cs="Times New Roman"/>
          <w:sz w:val="24"/>
          <w:szCs w:val="24"/>
        </w:rPr>
        <w:t xml:space="preserve"> in</w:t>
      </w:r>
      <w:r w:rsidR="00DC61B4">
        <w:rPr>
          <w:rFonts w:ascii="Times New Roman" w:hAnsi="Times New Roman" w:cs="Times New Roman"/>
          <w:sz w:val="24"/>
          <w:szCs w:val="24"/>
        </w:rPr>
        <w:t xml:space="preserve"> our root tissue samples</w:t>
      </w:r>
      <w:r w:rsidR="005D45ED">
        <w:rPr>
          <w:rFonts w:ascii="Times New Roman" w:hAnsi="Times New Roman" w:cs="Times New Roman"/>
          <w:sz w:val="24"/>
          <w:szCs w:val="24"/>
        </w:rPr>
        <w:t>.</w:t>
      </w:r>
    </w:p>
    <w:p w14:paraId="76775134" w14:textId="111FD351" w:rsidR="002C468E" w:rsidRPr="00A7669D" w:rsidRDefault="00F01D9A" w:rsidP="006135F7">
      <w:pPr>
        <w:spacing w:after="0" w:line="360" w:lineRule="auto"/>
        <w:ind w:firstLine="720"/>
        <w:rPr>
          <w:rFonts w:ascii="Times New Roman" w:hAnsi="Times New Roman" w:cs="Times New Roman"/>
          <w:b/>
          <w:bCs/>
          <w:sz w:val="24"/>
          <w:szCs w:val="24"/>
        </w:rPr>
      </w:pPr>
      <w:r>
        <w:rPr>
          <w:rFonts w:ascii="Times New Roman" w:hAnsi="Times New Roman" w:cs="Times New Roman"/>
          <w:sz w:val="24"/>
          <w:szCs w:val="24"/>
        </w:rPr>
        <w:t>In contrast to the root-heavy accumulation of 4</w:t>
      </w:r>
      <w:r w:rsidRPr="00F01D9A">
        <w:rPr>
          <w:rFonts w:ascii="Times New Roman" w:hAnsi="Times New Roman" w:cs="Times New Roman"/>
          <w:sz w:val="24"/>
          <w:szCs w:val="24"/>
        </w:rPr>
        <w:t>´</w:t>
      </w:r>
      <w:r>
        <w:rPr>
          <w:rFonts w:ascii="Times New Roman" w:hAnsi="Times New Roman" w:cs="Times New Roman"/>
          <w:sz w:val="24"/>
          <w:szCs w:val="24"/>
        </w:rPr>
        <w:t>-deoxyflavones we observed in</w:t>
      </w:r>
      <w:r w:rsidR="00EF4B86">
        <w:rPr>
          <w:rFonts w:ascii="Times New Roman" w:hAnsi="Times New Roman" w:cs="Times New Roman"/>
          <w:sz w:val="24"/>
          <w:szCs w:val="24"/>
        </w:rPr>
        <w:t xml:space="preserve"> </w:t>
      </w:r>
      <w:r w:rsidR="00EF4B86">
        <w:rPr>
          <w:rFonts w:ascii="Times New Roman" w:hAnsi="Times New Roman" w:cs="Times New Roman"/>
          <w:i/>
          <w:iCs/>
          <w:sz w:val="24"/>
          <w:szCs w:val="24"/>
        </w:rPr>
        <w:t>S. baicalensis</w:t>
      </w:r>
      <w:r w:rsidR="00EF4B86">
        <w:rPr>
          <w:rFonts w:ascii="Times New Roman" w:hAnsi="Times New Roman" w:cs="Times New Roman"/>
          <w:sz w:val="24"/>
          <w:szCs w:val="24"/>
        </w:rPr>
        <w:t xml:space="preserve">, </w:t>
      </w:r>
      <w:r>
        <w:rPr>
          <w:rFonts w:ascii="Times New Roman" w:hAnsi="Times New Roman" w:cs="Times New Roman"/>
          <w:sz w:val="24"/>
          <w:szCs w:val="24"/>
        </w:rPr>
        <w:t>several species included in our study accumulated greater concentrations of 4</w:t>
      </w:r>
      <w:r w:rsidRPr="00F01D9A">
        <w:rPr>
          <w:rFonts w:ascii="Times New Roman" w:hAnsi="Times New Roman" w:cs="Times New Roman"/>
          <w:sz w:val="24"/>
          <w:szCs w:val="24"/>
        </w:rPr>
        <w:t>´</w:t>
      </w:r>
      <w:r>
        <w:rPr>
          <w:rFonts w:ascii="Times New Roman" w:hAnsi="Times New Roman" w:cs="Times New Roman"/>
          <w:sz w:val="24"/>
          <w:szCs w:val="24"/>
        </w:rPr>
        <w:t xml:space="preserve">-deoxyflavones in their aerial parts as compared to their roots. </w:t>
      </w:r>
      <w:r w:rsidR="00F43E3E">
        <w:rPr>
          <w:rFonts w:ascii="Times New Roman" w:hAnsi="Times New Roman" w:cs="Times New Roman"/>
          <w:sz w:val="24"/>
          <w:szCs w:val="24"/>
        </w:rPr>
        <w:t xml:space="preserve">Interestingly, </w:t>
      </w:r>
      <w:r>
        <w:rPr>
          <w:rFonts w:ascii="Times New Roman" w:hAnsi="Times New Roman" w:cs="Times New Roman"/>
          <w:i/>
          <w:iCs/>
          <w:sz w:val="24"/>
          <w:szCs w:val="24"/>
        </w:rPr>
        <w:t xml:space="preserve">S. leonardii </w:t>
      </w:r>
      <w:r w:rsidR="00F43E3E">
        <w:rPr>
          <w:rFonts w:ascii="Times New Roman" w:hAnsi="Times New Roman" w:cs="Times New Roman"/>
          <w:sz w:val="24"/>
          <w:szCs w:val="24"/>
        </w:rPr>
        <w:t xml:space="preserve">accumulated high concentrations of </w:t>
      </w:r>
      <w:r w:rsidR="00F43E3E" w:rsidRPr="006135F7">
        <w:rPr>
          <w:rFonts w:ascii="Times New Roman" w:hAnsi="Times New Roman" w:cs="Times New Roman"/>
          <w:sz w:val="24"/>
          <w:szCs w:val="24"/>
        </w:rPr>
        <w:t>chrysin</w:t>
      </w:r>
      <w:r w:rsidR="00F43E3E">
        <w:rPr>
          <w:rFonts w:ascii="Times New Roman" w:hAnsi="Times New Roman" w:cs="Times New Roman"/>
          <w:sz w:val="24"/>
          <w:szCs w:val="24"/>
        </w:rPr>
        <w:t xml:space="preserve"> in its leaves, but little of any other 4</w:t>
      </w:r>
      <w:r w:rsidR="00F43E3E" w:rsidRPr="00F43E3E">
        <w:rPr>
          <w:rFonts w:ascii="Times New Roman" w:hAnsi="Times New Roman" w:cs="Times New Roman"/>
          <w:sz w:val="24"/>
          <w:szCs w:val="24"/>
        </w:rPr>
        <w:t>´</w:t>
      </w:r>
      <w:r w:rsidR="00F43E3E">
        <w:rPr>
          <w:rFonts w:ascii="Times New Roman" w:hAnsi="Times New Roman" w:cs="Times New Roman"/>
          <w:sz w:val="24"/>
          <w:szCs w:val="24"/>
        </w:rPr>
        <w:t>-deoxyflavone</w:t>
      </w:r>
      <w:ins w:id="3" w:author="Jeongim Kim" w:date="2021-08-19T13:48:00Z">
        <w:r w:rsidR="00215A4D">
          <w:rPr>
            <w:rFonts w:ascii="Times New Roman" w:hAnsi="Times New Roman" w:cs="Times New Roman"/>
            <w:sz w:val="24"/>
            <w:szCs w:val="24"/>
          </w:rPr>
          <w:t xml:space="preserve"> (Fig. 2, Table 1)</w:t>
        </w:r>
      </w:ins>
      <w:r w:rsidR="00F43E3E">
        <w:rPr>
          <w:rFonts w:ascii="Times New Roman" w:hAnsi="Times New Roman" w:cs="Times New Roman"/>
          <w:sz w:val="24"/>
          <w:szCs w:val="24"/>
        </w:rPr>
        <w:t xml:space="preserve">. </w:t>
      </w:r>
      <w:r w:rsidR="00E2574E">
        <w:rPr>
          <w:rFonts w:ascii="Times New Roman" w:hAnsi="Times New Roman" w:cs="Times New Roman"/>
          <w:sz w:val="24"/>
          <w:szCs w:val="24"/>
        </w:rPr>
        <w:t xml:space="preserve">Both </w:t>
      </w:r>
      <w:r>
        <w:rPr>
          <w:rFonts w:ascii="Times New Roman" w:hAnsi="Times New Roman" w:cs="Times New Roman"/>
          <w:i/>
          <w:iCs/>
          <w:sz w:val="24"/>
          <w:szCs w:val="24"/>
        </w:rPr>
        <w:t>S. racemosa</w:t>
      </w:r>
      <w:r w:rsidR="00F43E3E">
        <w:rPr>
          <w:rFonts w:ascii="Times New Roman" w:hAnsi="Times New Roman" w:cs="Times New Roman"/>
          <w:sz w:val="24"/>
          <w:szCs w:val="24"/>
        </w:rPr>
        <w:t xml:space="preserve"> </w:t>
      </w:r>
      <w:r w:rsidR="00E2574E">
        <w:rPr>
          <w:rFonts w:ascii="Times New Roman" w:hAnsi="Times New Roman" w:cs="Times New Roman"/>
          <w:sz w:val="24"/>
          <w:szCs w:val="24"/>
        </w:rPr>
        <w:t xml:space="preserve">and </w:t>
      </w:r>
      <w:r w:rsidR="00E2574E">
        <w:rPr>
          <w:rFonts w:ascii="Times New Roman" w:hAnsi="Times New Roman" w:cs="Times New Roman"/>
          <w:i/>
          <w:iCs/>
          <w:sz w:val="24"/>
          <w:szCs w:val="24"/>
        </w:rPr>
        <w:t>S. wrightii</w:t>
      </w:r>
      <w:r w:rsidR="00E2574E">
        <w:rPr>
          <w:rFonts w:ascii="Times New Roman" w:hAnsi="Times New Roman" w:cs="Times New Roman"/>
          <w:sz w:val="24"/>
          <w:szCs w:val="24"/>
        </w:rPr>
        <w:t xml:space="preserve"> </w:t>
      </w:r>
      <w:r w:rsidR="00F43E3E">
        <w:rPr>
          <w:rFonts w:ascii="Times New Roman" w:hAnsi="Times New Roman" w:cs="Times New Roman"/>
          <w:sz w:val="24"/>
          <w:szCs w:val="24"/>
        </w:rPr>
        <w:t>accumulated high concentrations of both oroxylin A and oroxyloside</w:t>
      </w:r>
      <w:r w:rsidR="006B7B86">
        <w:rPr>
          <w:rFonts w:ascii="Times New Roman" w:hAnsi="Times New Roman" w:cs="Times New Roman"/>
          <w:sz w:val="24"/>
          <w:szCs w:val="24"/>
        </w:rPr>
        <w:t xml:space="preserve"> in </w:t>
      </w:r>
      <w:r w:rsidR="00E2574E">
        <w:rPr>
          <w:rFonts w:ascii="Times New Roman" w:hAnsi="Times New Roman" w:cs="Times New Roman"/>
          <w:sz w:val="24"/>
          <w:szCs w:val="24"/>
        </w:rPr>
        <w:t>their stems</w:t>
      </w:r>
      <w:r w:rsidR="006D057D">
        <w:rPr>
          <w:rFonts w:ascii="Times New Roman" w:hAnsi="Times New Roman" w:cs="Times New Roman"/>
          <w:sz w:val="24"/>
          <w:szCs w:val="24"/>
        </w:rPr>
        <w:t xml:space="preserve">, and </w:t>
      </w:r>
      <w:r w:rsidR="006D057D">
        <w:rPr>
          <w:rFonts w:ascii="Times New Roman" w:hAnsi="Times New Roman" w:cs="Times New Roman"/>
          <w:i/>
          <w:iCs/>
          <w:sz w:val="24"/>
          <w:szCs w:val="24"/>
        </w:rPr>
        <w:t xml:space="preserve">S. racemosa </w:t>
      </w:r>
      <w:r w:rsidR="006D057D">
        <w:rPr>
          <w:rFonts w:ascii="Times New Roman" w:hAnsi="Times New Roman" w:cs="Times New Roman"/>
          <w:sz w:val="24"/>
          <w:szCs w:val="24"/>
        </w:rPr>
        <w:t>also in its leaves</w:t>
      </w:r>
      <w:ins w:id="4" w:author="Jeongim Kim" w:date="2021-08-19T13:48:00Z">
        <w:r w:rsidR="00215A4D">
          <w:rPr>
            <w:rFonts w:ascii="Times New Roman" w:hAnsi="Times New Roman" w:cs="Times New Roman"/>
            <w:sz w:val="24"/>
            <w:szCs w:val="24"/>
          </w:rPr>
          <w:t xml:space="preserve"> (Fig. 3)</w:t>
        </w:r>
      </w:ins>
      <w:r w:rsidR="00CD2E28">
        <w:rPr>
          <w:rFonts w:ascii="Times New Roman" w:hAnsi="Times New Roman" w:cs="Times New Roman"/>
          <w:sz w:val="24"/>
          <w:szCs w:val="24"/>
        </w:rPr>
        <w:t>.</w:t>
      </w:r>
      <w:r w:rsidR="006D057D">
        <w:rPr>
          <w:rFonts w:ascii="Times New Roman" w:hAnsi="Times New Roman" w:cs="Times New Roman"/>
          <w:sz w:val="24"/>
          <w:szCs w:val="24"/>
        </w:rPr>
        <w:t xml:space="preserve"> </w:t>
      </w:r>
      <w:r w:rsidR="00CD2E28">
        <w:rPr>
          <w:rFonts w:ascii="Times New Roman" w:hAnsi="Times New Roman" w:cs="Times New Roman"/>
          <w:sz w:val="24"/>
          <w:szCs w:val="24"/>
        </w:rPr>
        <w:t xml:space="preserve">This finding is especially remarkable </w:t>
      </w:r>
      <w:del w:id="5" w:author="Jeongim Kim" w:date="2021-08-19T13:49:00Z">
        <w:r w:rsidR="00CD2E28" w:rsidDel="00215A4D">
          <w:rPr>
            <w:rFonts w:ascii="Times New Roman" w:hAnsi="Times New Roman" w:cs="Times New Roman"/>
            <w:sz w:val="24"/>
            <w:szCs w:val="24"/>
          </w:rPr>
          <w:delText xml:space="preserve">when </w:delText>
        </w:r>
      </w:del>
      <w:r w:rsidR="00CD2E28">
        <w:rPr>
          <w:rFonts w:ascii="Times New Roman" w:hAnsi="Times New Roman" w:cs="Times New Roman"/>
          <w:sz w:val="24"/>
          <w:szCs w:val="24"/>
        </w:rPr>
        <w:t>considering the relative rarity of these 4</w:t>
      </w:r>
      <w:r w:rsidR="00CD2E28" w:rsidRPr="00CD2E28">
        <w:rPr>
          <w:rFonts w:ascii="Times New Roman" w:hAnsi="Times New Roman" w:cs="Times New Roman"/>
          <w:sz w:val="24"/>
          <w:szCs w:val="24"/>
        </w:rPr>
        <w:t>´</w:t>
      </w:r>
      <w:r w:rsidR="00CD2E28">
        <w:rPr>
          <w:rFonts w:ascii="Times New Roman" w:hAnsi="Times New Roman" w:cs="Times New Roman"/>
          <w:sz w:val="24"/>
          <w:szCs w:val="24"/>
        </w:rPr>
        <w:t xml:space="preserve">-deoxyflavones in </w:t>
      </w:r>
      <w:r w:rsidR="00E2574E">
        <w:rPr>
          <w:rFonts w:ascii="Times New Roman" w:hAnsi="Times New Roman" w:cs="Times New Roman"/>
          <w:i/>
          <w:iCs/>
          <w:sz w:val="24"/>
          <w:szCs w:val="24"/>
        </w:rPr>
        <w:t xml:space="preserve">S. baicalensis </w:t>
      </w:r>
      <w:r w:rsidR="00E2574E">
        <w:rPr>
          <w:rFonts w:ascii="Times New Roman" w:hAnsi="Times New Roman" w:cs="Times New Roman"/>
          <w:sz w:val="24"/>
          <w:szCs w:val="24"/>
        </w:rPr>
        <w:t xml:space="preserve">and </w:t>
      </w:r>
      <w:r w:rsidR="00E2574E">
        <w:rPr>
          <w:rFonts w:ascii="Times New Roman" w:hAnsi="Times New Roman" w:cs="Times New Roman"/>
          <w:i/>
          <w:iCs/>
          <w:sz w:val="24"/>
          <w:szCs w:val="24"/>
        </w:rPr>
        <w:t>S. barbata</w:t>
      </w:r>
      <w:r w:rsidR="006D057D">
        <w:rPr>
          <w:rFonts w:ascii="Times New Roman" w:hAnsi="Times New Roman" w:cs="Times New Roman"/>
          <w:sz w:val="24"/>
          <w:szCs w:val="24"/>
        </w:rPr>
        <w:t xml:space="preserve">, two </w:t>
      </w:r>
      <w:del w:id="6" w:author="Jeongim Kim" w:date="2021-08-19T13:49:00Z">
        <w:r w:rsidR="006D057D" w:rsidDel="00215A4D">
          <w:rPr>
            <w:rFonts w:ascii="Times New Roman" w:hAnsi="Times New Roman" w:cs="Times New Roman"/>
            <w:sz w:val="24"/>
            <w:szCs w:val="24"/>
          </w:rPr>
          <w:delText xml:space="preserve">more </w:delText>
        </w:r>
      </w:del>
      <w:r w:rsidR="006D057D">
        <w:rPr>
          <w:rFonts w:ascii="Times New Roman" w:hAnsi="Times New Roman" w:cs="Times New Roman"/>
          <w:sz w:val="24"/>
          <w:szCs w:val="24"/>
        </w:rPr>
        <w:t>well-studied species</w:t>
      </w:r>
      <w:r w:rsidR="00E2574E">
        <w:rPr>
          <w:rFonts w:ascii="Times New Roman" w:hAnsi="Times New Roman" w:cs="Times New Roman"/>
          <w:sz w:val="24"/>
          <w:szCs w:val="24"/>
        </w:rPr>
        <w:t xml:space="preserve">. </w:t>
      </w:r>
      <w:r w:rsidR="006B7B86" w:rsidRPr="00A7669D">
        <w:rPr>
          <w:rFonts w:ascii="Times New Roman" w:hAnsi="Times New Roman" w:cs="Times New Roman"/>
          <w:sz w:val="24"/>
          <w:szCs w:val="24"/>
        </w:rPr>
        <w:t>(Fig. 3)</w:t>
      </w:r>
      <w:r w:rsidR="006B7B86" w:rsidRPr="006D057D">
        <w:rPr>
          <w:rFonts w:ascii="Times New Roman" w:hAnsi="Times New Roman" w:cs="Times New Roman"/>
          <w:sz w:val="24"/>
          <w:szCs w:val="24"/>
        </w:rPr>
        <w:t>.</w:t>
      </w:r>
      <w:r w:rsidR="006135F7">
        <w:rPr>
          <w:rFonts w:ascii="Times New Roman" w:hAnsi="Times New Roman" w:cs="Times New Roman"/>
          <w:sz w:val="24"/>
          <w:szCs w:val="24"/>
        </w:rPr>
        <w:t xml:space="preserve"> Overall, o</w:t>
      </w:r>
      <w:r w:rsidR="006135F7" w:rsidRPr="006135F7">
        <w:rPr>
          <w:rFonts w:ascii="Times New Roman" w:hAnsi="Times New Roman" w:cs="Times New Roman"/>
          <w:sz w:val="24"/>
          <w:szCs w:val="24"/>
        </w:rPr>
        <w:t xml:space="preserve">ur detection of chrysin in the leaves of all species analyzed and baicalein in stems and leaves of most species </w:t>
      </w:r>
      <w:r w:rsidR="006135F7" w:rsidRPr="006135F7">
        <w:rPr>
          <w:rFonts w:ascii="Times New Roman" w:hAnsi="Times New Roman" w:cs="Times New Roman"/>
          <w:sz w:val="24"/>
          <w:szCs w:val="24"/>
        </w:rPr>
        <w:lastRenderedPageBreak/>
        <w:t xml:space="preserve">suggests that 4´-deoxyflavones aren’t root-specific to the same degree that 4´-hydroxyflavones are aerial tissue-specific. </w:t>
      </w:r>
    </w:p>
    <w:p w14:paraId="3622B968" w14:textId="6AEEDD3D" w:rsidR="00E3283F" w:rsidRDefault="00E3283F" w:rsidP="00663459">
      <w:pPr>
        <w:spacing w:after="0" w:line="360" w:lineRule="auto"/>
        <w:rPr>
          <w:rFonts w:ascii="Times New Roman" w:hAnsi="Times New Roman" w:cs="Times New Roman"/>
          <w:b/>
          <w:bCs/>
          <w:i/>
          <w:iCs/>
          <w:sz w:val="24"/>
          <w:szCs w:val="24"/>
        </w:rPr>
      </w:pPr>
      <w:r w:rsidRPr="00215A4D">
        <w:rPr>
          <w:rFonts w:ascii="Times New Roman" w:hAnsi="Times New Roman" w:cs="Times New Roman"/>
          <w:b/>
          <w:bCs/>
          <w:sz w:val="24"/>
          <w:szCs w:val="24"/>
          <w:rPrChange w:id="7" w:author="Jeongim Kim" w:date="2021-08-19T13:51:00Z">
            <w:rPr>
              <w:rFonts w:ascii="Times New Roman" w:hAnsi="Times New Roman" w:cs="Times New Roman"/>
              <w:b/>
              <w:bCs/>
              <w:i/>
              <w:iCs/>
              <w:sz w:val="24"/>
              <w:szCs w:val="24"/>
            </w:rPr>
          </w:rPrChange>
        </w:rPr>
        <w:t>Identification of</w:t>
      </w:r>
      <w:r w:rsidR="009D76BF" w:rsidRPr="00215A4D">
        <w:rPr>
          <w:rFonts w:ascii="Times New Roman" w:hAnsi="Times New Roman" w:cs="Times New Roman"/>
          <w:b/>
          <w:bCs/>
          <w:sz w:val="24"/>
          <w:szCs w:val="24"/>
          <w:rPrChange w:id="8" w:author="Jeongim Kim" w:date="2021-08-19T13:51:00Z">
            <w:rPr>
              <w:rFonts w:ascii="Times New Roman" w:hAnsi="Times New Roman" w:cs="Times New Roman"/>
              <w:b/>
              <w:bCs/>
              <w:i/>
              <w:iCs/>
              <w:sz w:val="24"/>
              <w:szCs w:val="24"/>
            </w:rPr>
          </w:rPrChange>
        </w:rPr>
        <w:t xml:space="preserve"> isoscutellarein 8-</w:t>
      </w:r>
      <w:ins w:id="9" w:author="Jeongim Kim" w:date="2021-08-19T13:52:00Z">
        <w:r w:rsidR="00215A4D">
          <w:rPr>
            <w:rFonts w:ascii="Times New Roman" w:hAnsi="Times New Roman" w:cs="Times New Roman"/>
            <w:b/>
            <w:bCs/>
            <w:sz w:val="24"/>
            <w:szCs w:val="24"/>
          </w:rPr>
          <w:t>glucuronide</w:t>
        </w:r>
      </w:ins>
      <w:del w:id="10" w:author="Jeongim Kim" w:date="2021-08-19T13:52:00Z">
        <w:r w:rsidR="009D76BF" w:rsidRPr="00215A4D" w:rsidDel="00215A4D">
          <w:rPr>
            <w:rFonts w:ascii="Times New Roman" w:hAnsi="Times New Roman" w:cs="Times New Roman"/>
            <w:b/>
            <w:bCs/>
            <w:sz w:val="24"/>
            <w:szCs w:val="24"/>
            <w:rPrChange w:id="11" w:author="Jeongim Kim" w:date="2021-08-19T13:51:00Z">
              <w:rPr>
                <w:rFonts w:ascii="Times New Roman" w:hAnsi="Times New Roman" w:cs="Times New Roman"/>
                <w:b/>
                <w:bCs/>
                <w:i/>
                <w:iCs/>
                <w:sz w:val="24"/>
                <w:szCs w:val="24"/>
              </w:rPr>
            </w:rPrChange>
          </w:rPr>
          <w:delText>G</w:delText>
        </w:r>
      </w:del>
      <w:r w:rsidR="009D76BF" w:rsidRPr="00215A4D">
        <w:rPr>
          <w:rFonts w:ascii="Times New Roman" w:hAnsi="Times New Roman" w:cs="Times New Roman"/>
          <w:b/>
          <w:bCs/>
          <w:sz w:val="24"/>
          <w:szCs w:val="24"/>
          <w:rPrChange w:id="12" w:author="Jeongim Kim" w:date="2021-08-19T13:51:00Z">
            <w:rPr>
              <w:rFonts w:ascii="Times New Roman" w:hAnsi="Times New Roman" w:cs="Times New Roman"/>
              <w:b/>
              <w:bCs/>
              <w:i/>
              <w:iCs/>
              <w:sz w:val="24"/>
              <w:szCs w:val="24"/>
            </w:rPr>
          </w:rPrChange>
        </w:rPr>
        <w:t>,</w:t>
      </w:r>
      <w:r w:rsidRPr="00215A4D">
        <w:rPr>
          <w:rFonts w:ascii="Times New Roman" w:hAnsi="Times New Roman" w:cs="Times New Roman"/>
          <w:b/>
          <w:bCs/>
          <w:sz w:val="24"/>
          <w:szCs w:val="24"/>
          <w:rPrChange w:id="13" w:author="Jeongim Kim" w:date="2021-08-19T13:51:00Z">
            <w:rPr>
              <w:rFonts w:ascii="Times New Roman" w:hAnsi="Times New Roman" w:cs="Times New Roman"/>
              <w:b/>
              <w:bCs/>
              <w:i/>
              <w:iCs/>
              <w:sz w:val="24"/>
              <w:szCs w:val="24"/>
            </w:rPr>
          </w:rPrChange>
        </w:rPr>
        <w:t xml:space="preserve"> a novel 4´-hydroxyflavone</w:t>
      </w:r>
      <w:r w:rsidR="009D76BF" w:rsidRPr="00215A4D">
        <w:rPr>
          <w:rFonts w:ascii="Times New Roman" w:hAnsi="Times New Roman" w:cs="Times New Roman"/>
          <w:b/>
          <w:bCs/>
          <w:sz w:val="24"/>
          <w:szCs w:val="24"/>
          <w:rPrChange w:id="14" w:author="Jeongim Kim" w:date="2021-08-19T13:51:00Z">
            <w:rPr>
              <w:rFonts w:ascii="Times New Roman" w:hAnsi="Times New Roman" w:cs="Times New Roman"/>
              <w:b/>
              <w:bCs/>
              <w:i/>
              <w:iCs/>
              <w:sz w:val="24"/>
              <w:szCs w:val="24"/>
            </w:rPr>
          </w:rPrChange>
        </w:rPr>
        <w:t xml:space="preserve"> in</w:t>
      </w:r>
      <w:r w:rsidR="009D76BF">
        <w:rPr>
          <w:rFonts w:ascii="Times New Roman" w:hAnsi="Times New Roman" w:cs="Times New Roman"/>
          <w:b/>
          <w:bCs/>
          <w:i/>
          <w:iCs/>
          <w:sz w:val="24"/>
          <w:szCs w:val="24"/>
        </w:rPr>
        <w:t xml:space="preserve"> Scutellaria</w:t>
      </w:r>
      <w:r>
        <w:rPr>
          <w:rFonts w:ascii="Times New Roman" w:hAnsi="Times New Roman" w:cs="Times New Roman"/>
          <w:b/>
          <w:bCs/>
          <w:i/>
          <w:iCs/>
          <w:sz w:val="24"/>
          <w:szCs w:val="24"/>
        </w:rPr>
        <w:t xml:space="preserve"> </w:t>
      </w:r>
      <w:del w:id="15" w:author="Jeongim Kim" w:date="2021-08-19T13:50:00Z">
        <w:r w:rsidDel="00215A4D">
          <w:rPr>
            <w:rFonts w:ascii="Times New Roman" w:hAnsi="Times New Roman" w:cs="Times New Roman"/>
            <w:b/>
            <w:bCs/>
            <w:i/>
            <w:iCs/>
            <w:sz w:val="24"/>
            <w:szCs w:val="24"/>
          </w:rPr>
          <w:delText>–</w:delText>
        </w:r>
      </w:del>
    </w:p>
    <w:p w14:paraId="3088C42C" w14:textId="5F6A1D21" w:rsidR="002636C3" w:rsidDel="00215A4D" w:rsidRDefault="002636C3" w:rsidP="00663459">
      <w:pPr>
        <w:spacing w:after="0" w:line="360" w:lineRule="auto"/>
        <w:rPr>
          <w:del w:id="16" w:author="Jeongim Kim" w:date="2021-08-19T14:00:00Z"/>
          <w:rFonts w:ascii="Times New Roman" w:hAnsi="Times New Roman" w:cs="Times New Roman"/>
          <w:sz w:val="24"/>
          <w:szCs w:val="24"/>
        </w:rPr>
      </w:pPr>
      <w:r>
        <w:rPr>
          <w:rFonts w:ascii="Times New Roman" w:hAnsi="Times New Roman" w:cs="Times New Roman"/>
          <w:b/>
          <w:bCs/>
          <w:i/>
          <w:iCs/>
          <w:sz w:val="24"/>
          <w:szCs w:val="24"/>
        </w:rPr>
        <w:tab/>
      </w:r>
      <w:r w:rsidR="00810BDE">
        <w:rPr>
          <w:rFonts w:ascii="Times New Roman" w:hAnsi="Times New Roman" w:cs="Times New Roman"/>
          <w:sz w:val="24"/>
          <w:szCs w:val="24"/>
        </w:rPr>
        <w:t xml:space="preserve">During our </w:t>
      </w:r>
      <w:r w:rsidR="00C0675C">
        <w:rPr>
          <w:rFonts w:ascii="Times New Roman" w:hAnsi="Times New Roman" w:cs="Times New Roman"/>
          <w:sz w:val="24"/>
          <w:szCs w:val="24"/>
        </w:rPr>
        <w:t xml:space="preserve">metabolite </w:t>
      </w:r>
      <w:r w:rsidR="00810BDE">
        <w:rPr>
          <w:rFonts w:ascii="Times New Roman" w:hAnsi="Times New Roman" w:cs="Times New Roman"/>
          <w:sz w:val="24"/>
          <w:szCs w:val="24"/>
        </w:rPr>
        <w:t xml:space="preserve">analysis, we detected multiple metabolites which we had no standard for, and therefore were unable to identify. </w:t>
      </w:r>
      <w:r w:rsidR="00616140">
        <w:rPr>
          <w:rFonts w:ascii="Times New Roman" w:hAnsi="Times New Roman" w:cs="Times New Roman"/>
          <w:sz w:val="24"/>
          <w:szCs w:val="24"/>
        </w:rPr>
        <w:t>Of these unknown metabolites</w:t>
      </w:r>
      <w:r w:rsidR="00810BDE">
        <w:rPr>
          <w:rFonts w:ascii="Times New Roman" w:hAnsi="Times New Roman" w:cs="Times New Roman"/>
          <w:sz w:val="24"/>
          <w:szCs w:val="24"/>
        </w:rPr>
        <w:t>, one drew our interest because of its pattern of</w:t>
      </w:r>
      <w:r w:rsidR="002A4FA5">
        <w:rPr>
          <w:rFonts w:ascii="Times New Roman" w:hAnsi="Times New Roman" w:cs="Times New Roman"/>
          <w:sz w:val="24"/>
          <w:szCs w:val="24"/>
        </w:rPr>
        <w:t xml:space="preserve"> accumulation </w:t>
      </w:r>
      <w:r w:rsidR="00810BDE">
        <w:rPr>
          <w:rFonts w:ascii="Times New Roman" w:hAnsi="Times New Roman" w:cs="Times New Roman"/>
          <w:sz w:val="24"/>
          <w:szCs w:val="24"/>
        </w:rPr>
        <w:t xml:space="preserve">across the </w:t>
      </w:r>
      <w:r w:rsidR="002A4FA5">
        <w:rPr>
          <w:rFonts w:ascii="Times New Roman" w:hAnsi="Times New Roman" w:cs="Times New Roman"/>
          <w:sz w:val="24"/>
          <w:szCs w:val="24"/>
        </w:rPr>
        <w:t>tissue samples we collected</w:t>
      </w:r>
      <w:r w:rsidR="008A63BA">
        <w:rPr>
          <w:rFonts w:ascii="Times New Roman" w:hAnsi="Times New Roman" w:cs="Times New Roman"/>
          <w:sz w:val="24"/>
          <w:szCs w:val="24"/>
        </w:rPr>
        <w:t xml:space="preserve"> </w:t>
      </w:r>
      <w:r w:rsidR="008A63BA" w:rsidRPr="00A7669D">
        <w:rPr>
          <w:rFonts w:ascii="Times New Roman" w:hAnsi="Times New Roman" w:cs="Times New Roman"/>
          <w:sz w:val="24"/>
          <w:szCs w:val="24"/>
        </w:rPr>
        <w:t>(Fig. 4</w:t>
      </w:r>
      <w:ins w:id="17" w:author="Jeongim Kim" w:date="2021-08-19T13:53:00Z">
        <w:r w:rsidR="00215A4D">
          <w:rPr>
            <w:rFonts w:ascii="Times New Roman" w:hAnsi="Times New Roman" w:cs="Times New Roman"/>
            <w:sz w:val="24"/>
            <w:szCs w:val="24"/>
          </w:rPr>
          <w:t>, Table S1</w:t>
        </w:r>
      </w:ins>
      <w:r w:rsidR="008A63BA" w:rsidRPr="00A7669D">
        <w:rPr>
          <w:rFonts w:ascii="Times New Roman" w:hAnsi="Times New Roman" w:cs="Times New Roman"/>
          <w:sz w:val="24"/>
          <w:szCs w:val="24"/>
        </w:rPr>
        <w:t>)</w:t>
      </w:r>
      <w:r w:rsidR="002A4FA5" w:rsidRPr="006D057D">
        <w:rPr>
          <w:rFonts w:ascii="Times New Roman" w:hAnsi="Times New Roman" w:cs="Times New Roman"/>
          <w:sz w:val="24"/>
          <w:szCs w:val="24"/>
        </w:rPr>
        <w:t>.</w:t>
      </w:r>
      <w:r w:rsidR="002A4FA5">
        <w:rPr>
          <w:rFonts w:ascii="Times New Roman" w:hAnsi="Times New Roman" w:cs="Times New Roman"/>
          <w:sz w:val="24"/>
          <w:szCs w:val="24"/>
        </w:rPr>
        <w:t xml:space="preserve"> </w:t>
      </w:r>
      <w:r w:rsidR="005E78BB">
        <w:rPr>
          <w:rFonts w:ascii="Times New Roman" w:hAnsi="Times New Roman" w:cs="Times New Roman"/>
          <w:sz w:val="24"/>
          <w:szCs w:val="24"/>
        </w:rPr>
        <w:t xml:space="preserve">In our HPLC chromatograms, we detected the </w:t>
      </w:r>
      <w:r w:rsidR="002A4FA5">
        <w:rPr>
          <w:rFonts w:ascii="Times New Roman" w:hAnsi="Times New Roman" w:cs="Times New Roman"/>
          <w:sz w:val="24"/>
          <w:szCs w:val="24"/>
        </w:rPr>
        <w:t xml:space="preserve">peak </w:t>
      </w:r>
      <w:r w:rsidR="005E78BB">
        <w:rPr>
          <w:rFonts w:ascii="Times New Roman" w:hAnsi="Times New Roman" w:cs="Times New Roman"/>
          <w:sz w:val="24"/>
          <w:szCs w:val="24"/>
        </w:rPr>
        <w:t xml:space="preserve">corresponding to this metabolite in the aerial parts of </w:t>
      </w:r>
      <w:r w:rsidR="005E78BB">
        <w:rPr>
          <w:rFonts w:ascii="Times New Roman" w:hAnsi="Times New Roman" w:cs="Times New Roman"/>
          <w:i/>
          <w:iCs/>
          <w:sz w:val="24"/>
          <w:szCs w:val="24"/>
        </w:rPr>
        <w:t>S. ba</w:t>
      </w:r>
      <w:r w:rsidR="00346CB7">
        <w:rPr>
          <w:rFonts w:ascii="Times New Roman" w:hAnsi="Times New Roman" w:cs="Times New Roman"/>
          <w:i/>
          <w:iCs/>
          <w:sz w:val="24"/>
          <w:szCs w:val="24"/>
        </w:rPr>
        <w:t xml:space="preserve">icalensis </w:t>
      </w:r>
      <w:r w:rsidR="00346CB7">
        <w:rPr>
          <w:rFonts w:ascii="Times New Roman" w:hAnsi="Times New Roman" w:cs="Times New Roman"/>
          <w:sz w:val="24"/>
          <w:szCs w:val="24"/>
        </w:rPr>
        <w:t xml:space="preserve">and </w:t>
      </w:r>
      <w:r w:rsidR="00346CB7">
        <w:rPr>
          <w:rFonts w:ascii="Times New Roman" w:hAnsi="Times New Roman" w:cs="Times New Roman"/>
          <w:i/>
          <w:iCs/>
          <w:sz w:val="24"/>
          <w:szCs w:val="24"/>
        </w:rPr>
        <w:t>S. barbata</w:t>
      </w:r>
      <w:r w:rsidR="00C0675C">
        <w:rPr>
          <w:rFonts w:ascii="Times New Roman" w:hAnsi="Times New Roman" w:cs="Times New Roman"/>
          <w:sz w:val="24"/>
          <w:szCs w:val="24"/>
        </w:rPr>
        <w:t xml:space="preserve">, </w:t>
      </w:r>
      <w:r w:rsidR="006D057D">
        <w:rPr>
          <w:rFonts w:ascii="Times New Roman" w:hAnsi="Times New Roman" w:cs="Times New Roman"/>
          <w:sz w:val="24"/>
          <w:szCs w:val="24"/>
        </w:rPr>
        <w:t xml:space="preserve">but not </w:t>
      </w:r>
      <w:proofErr w:type="gramStart"/>
      <w:r w:rsidR="006D057D">
        <w:rPr>
          <w:rFonts w:ascii="Times New Roman" w:hAnsi="Times New Roman" w:cs="Times New Roman"/>
          <w:sz w:val="24"/>
          <w:szCs w:val="24"/>
        </w:rPr>
        <w:t xml:space="preserve">in </w:t>
      </w:r>
      <w:r w:rsidR="008A63BA">
        <w:rPr>
          <w:rFonts w:ascii="Times New Roman" w:hAnsi="Times New Roman" w:cs="Times New Roman"/>
          <w:sz w:val="24"/>
          <w:szCs w:val="24"/>
        </w:rPr>
        <w:t xml:space="preserve"> </w:t>
      </w:r>
      <w:r w:rsidR="006048FC">
        <w:rPr>
          <w:rFonts w:ascii="Times New Roman" w:hAnsi="Times New Roman" w:cs="Times New Roman"/>
          <w:i/>
          <w:iCs/>
          <w:sz w:val="24"/>
          <w:szCs w:val="24"/>
        </w:rPr>
        <w:t>S.</w:t>
      </w:r>
      <w:proofErr w:type="gramEnd"/>
      <w:r w:rsidR="006048FC">
        <w:rPr>
          <w:rFonts w:ascii="Times New Roman" w:hAnsi="Times New Roman" w:cs="Times New Roman"/>
          <w:i/>
          <w:iCs/>
          <w:sz w:val="24"/>
          <w:szCs w:val="24"/>
        </w:rPr>
        <w:t xml:space="preserve"> racemosa</w:t>
      </w:r>
      <w:ins w:id="18" w:author="Jeongim Kim" w:date="2021-08-19T13:55:00Z">
        <w:r w:rsidR="00215A4D" w:rsidRPr="00215A4D">
          <w:rPr>
            <w:rFonts w:ascii="Times New Roman" w:hAnsi="Times New Roman" w:cs="Times New Roman"/>
            <w:sz w:val="24"/>
            <w:szCs w:val="24"/>
          </w:rPr>
          <w:t xml:space="preserve"> </w:t>
        </w:r>
        <w:r w:rsidR="00215A4D">
          <w:rPr>
            <w:rFonts w:ascii="Times New Roman" w:hAnsi="Times New Roman" w:cs="Times New Roman"/>
            <w:sz w:val="24"/>
            <w:szCs w:val="24"/>
          </w:rPr>
          <w:t xml:space="preserve">and </w:t>
        </w:r>
        <w:r w:rsidR="00215A4D">
          <w:rPr>
            <w:rFonts w:ascii="Times New Roman" w:hAnsi="Times New Roman" w:cs="Times New Roman"/>
            <w:i/>
            <w:iCs/>
            <w:sz w:val="24"/>
            <w:szCs w:val="24"/>
          </w:rPr>
          <w:t>S. wrightii</w:t>
        </w:r>
      </w:ins>
      <w:r w:rsidR="00BD3F60">
        <w:rPr>
          <w:rFonts w:ascii="Times New Roman" w:hAnsi="Times New Roman" w:cs="Times New Roman"/>
          <w:sz w:val="24"/>
          <w:szCs w:val="24"/>
        </w:rPr>
        <w:t>. The peak was absent in root chromatograms collected from all seven species.</w:t>
      </w:r>
      <w:r w:rsidR="008A63BA">
        <w:rPr>
          <w:rFonts w:ascii="Times New Roman" w:hAnsi="Times New Roman" w:cs="Times New Roman"/>
          <w:sz w:val="24"/>
          <w:szCs w:val="24"/>
        </w:rPr>
        <w:t xml:space="preserve"> </w:t>
      </w:r>
      <w:r w:rsidR="00BD3F60">
        <w:rPr>
          <w:rFonts w:ascii="Times New Roman" w:hAnsi="Times New Roman" w:cs="Times New Roman"/>
          <w:sz w:val="24"/>
          <w:szCs w:val="24"/>
        </w:rPr>
        <w:t>The aerial specificity of the metabolite led us to hy</w:t>
      </w:r>
      <w:r w:rsidR="0030611F">
        <w:rPr>
          <w:rFonts w:ascii="Times New Roman" w:hAnsi="Times New Roman" w:cs="Times New Roman"/>
          <w:sz w:val="24"/>
          <w:szCs w:val="24"/>
        </w:rPr>
        <w:t>pothesize that</w:t>
      </w:r>
      <w:r w:rsidR="00BD3F60">
        <w:rPr>
          <w:rFonts w:ascii="Times New Roman" w:hAnsi="Times New Roman" w:cs="Times New Roman"/>
          <w:sz w:val="24"/>
          <w:szCs w:val="24"/>
        </w:rPr>
        <w:t xml:space="preserve"> it </w:t>
      </w:r>
      <w:r w:rsidR="0030611F">
        <w:rPr>
          <w:rFonts w:ascii="Times New Roman" w:hAnsi="Times New Roman" w:cs="Times New Roman"/>
          <w:sz w:val="24"/>
          <w:szCs w:val="24"/>
        </w:rPr>
        <w:t>was a 4’-hydroxyflavone,</w:t>
      </w:r>
      <w:r w:rsidR="00B43505">
        <w:rPr>
          <w:rFonts w:ascii="Times New Roman" w:hAnsi="Times New Roman" w:cs="Times New Roman"/>
          <w:sz w:val="24"/>
          <w:szCs w:val="24"/>
        </w:rPr>
        <w:t xml:space="preserve"> but</w:t>
      </w:r>
      <w:r w:rsidR="0030611F">
        <w:rPr>
          <w:rFonts w:ascii="Times New Roman" w:hAnsi="Times New Roman" w:cs="Times New Roman"/>
          <w:sz w:val="24"/>
          <w:szCs w:val="24"/>
        </w:rPr>
        <w:t xml:space="preserve"> </w:t>
      </w:r>
      <w:r w:rsidR="00346CB7">
        <w:rPr>
          <w:rFonts w:ascii="Times New Roman" w:hAnsi="Times New Roman" w:cs="Times New Roman"/>
          <w:sz w:val="24"/>
          <w:szCs w:val="24"/>
        </w:rPr>
        <w:t>its</w:t>
      </w:r>
      <w:r w:rsidR="0030611F">
        <w:rPr>
          <w:rFonts w:ascii="Times New Roman" w:hAnsi="Times New Roman" w:cs="Times New Roman"/>
          <w:sz w:val="24"/>
          <w:szCs w:val="24"/>
        </w:rPr>
        <w:t xml:space="preserve"> UV absorbance spectra </w:t>
      </w:r>
      <w:r w:rsidR="00346CB7">
        <w:rPr>
          <w:rFonts w:ascii="Times New Roman" w:hAnsi="Times New Roman" w:cs="Times New Roman"/>
          <w:sz w:val="24"/>
          <w:szCs w:val="24"/>
        </w:rPr>
        <w:t xml:space="preserve">did not resemble that of any 4’-hydroxyflavone which we had a standard for. </w:t>
      </w:r>
      <w:r w:rsidR="00B43505">
        <w:rPr>
          <w:rFonts w:ascii="Times New Roman" w:hAnsi="Times New Roman" w:cs="Times New Roman"/>
          <w:sz w:val="24"/>
          <w:szCs w:val="24"/>
        </w:rPr>
        <w:t xml:space="preserve">Therefore, to elucidate its structure, we </w:t>
      </w:r>
      <w:r w:rsidR="00AB6DFF">
        <w:rPr>
          <w:rFonts w:ascii="Times New Roman" w:hAnsi="Times New Roman" w:cs="Times New Roman"/>
          <w:sz w:val="24"/>
          <w:szCs w:val="24"/>
        </w:rPr>
        <w:t xml:space="preserve">fractionated the unknown metabolite from our </w:t>
      </w:r>
      <w:r w:rsidR="00AB6DFF">
        <w:rPr>
          <w:rFonts w:ascii="Times New Roman" w:hAnsi="Times New Roman" w:cs="Times New Roman"/>
          <w:i/>
          <w:iCs/>
          <w:sz w:val="24"/>
          <w:szCs w:val="24"/>
        </w:rPr>
        <w:t xml:space="preserve">S. barbata </w:t>
      </w:r>
      <w:r w:rsidR="00AB6DFF">
        <w:rPr>
          <w:rFonts w:ascii="Times New Roman" w:hAnsi="Times New Roman" w:cs="Times New Roman"/>
          <w:sz w:val="24"/>
          <w:szCs w:val="24"/>
        </w:rPr>
        <w:t xml:space="preserve">leaf </w:t>
      </w:r>
      <w:proofErr w:type="gramStart"/>
      <w:r w:rsidR="00AB6DFF">
        <w:rPr>
          <w:rFonts w:ascii="Times New Roman" w:hAnsi="Times New Roman" w:cs="Times New Roman"/>
          <w:sz w:val="24"/>
          <w:szCs w:val="24"/>
        </w:rPr>
        <w:t>extracts, and</w:t>
      </w:r>
      <w:proofErr w:type="gramEnd"/>
      <w:r w:rsidR="00AB6DFF">
        <w:rPr>
          <w:rFonts w:ascii="Times New Roman" w:hAnsi="Times New Roman" w:cs="Times New Roman"/>
          <w:sz w:val="24"/>
          <w:szCs w:val="24"/>
        </w:rPr>
        <w:t xml:space="preserve"> analyzed </w:t>
      </w:r>
      <w:r w:rsidR="00553943">
        <w:rPr>
          <w:rFonts w:ascii="Times New Roman" w:hAnsi="Times New Roman" w:cs="Times New Roman"/>
          <w:sz w:val="24"/>
          <w:szCs w:val="24"/>
        </w:rPr>
        <w:t>the fraction</w:t>
      </w:r>
      <w:r w:rsidR="00AB6DFF">
        <w:rPr>
          <w:rFonts w:ascii="Times New Roman" w:hAnsi="Times New Roman" w:cs="Times New Roman"/>
          <w:sz w:val="24"/>
          <w:szCs w:val="24"/>
        </w:rPr>
        <w:t xml:space="preserve"> </w:t>
      </w:r>
      <w:r w:rsidR="00176C6B">
        <w:rPr>
          <w:rFonts w:ascii="Times New Roman" w:hAnsi="Times New Roman" w:cs="Times New Roman"/>
          <w:sz w:val="24"/>
          <w:szCs w:val="24"/>
        </w:rPr>
        <w:t>with tandem mass spectrometry (MS/MS)</w:t>
      </w:r>
      <w:r w:rsidR="00C0675C">
        <w:rPr>
          <w:rFonts w:ascii="Times New Roman" w:hAnsi="Times New Roman" w:cs="Times New Roman"/>
          <w:sz w:val="24"/>
          <w:szCs w:val="24"/>
        </w:rPr>
        <w:t xml:space="preserve">. Interestingly, LC/MS analysis revealed that its mass and mass fragmentation pattern were same as scutellarin although they were eluted </w:t>
      </w:r>
      <w:proofErr w:type="gramStart"/>
      <w:r w:rsidR="00C0675C">
        <w:rPr>
          <w:rFonts w:ascii="Times New Roman" w:hAnsi="Times New Roman" w:cs="Times New Roman"/>
          <w:sz w:val="24"/>
          <w:szCs w:val="24"/>
        </w:rPr>
        <w:t xml:space="preserve">at </w:t>
      </w:r>
      <w:r w:rsidR="009E7E21">
        <w:rPr>
          <w:rFonts w:ascii="Times New Roman" w:hAnsi="Times New Roman" w:cs="Times New Roman"/>
          <w:sz w:val="24"/>
          <w:szCs w:val="24"/>
        </w:rPr>
        <w:t xml:space="preserve"> </w:t>
      </w:r>
      <w:r w:rsidR="00C0675C">
        <w:rPr>
          <w:rFonts w:ascii="Times New Roman" w:hAnsi="Times New Roman" w:cs="Times New Roman"/>
          <w:sz w:val="24"/>
          <w:szCs w:val="24"/>
        </w:rPr>
        <w:t>different</w:t>
      </w:r>
      <w:proofErr w:type="gramEnd"/>
      <w:r w:rsidR="00C0675C">
        <w:rPr>
          <w:rFonts w:ascii="Times New Roman" w:hAnsi="Times New Roman" w:cs="Times New Roman"/>
          <w:sz w:val="24"/>
          <w:szCs w:val="24"/>
        </w:rPr>
        <w:t xml:space="preserve"> retention time</w:t>
      </w:r>
      <w:r w:rsidR="009E7E21">
        <w:rPr>
          <w:rFonts w:ascii="Times New Roman" w:hAnsi="Times New Roman" w:cs="Times New Roman"/>
          <w:sz w:val="24"/>
          <w:szCs w:val="24"/>
        </w:rPr>
        <w:t>s</w:t>
      </w:r>
      <w:r w:rsidR="00C0675C">
        <w:rPr>
          <w:rFonts w:ascii="Times New Roman" w:hAnsi="Times New Roman" w:cs="Times New Roman"/>
          <w:sz w:val="24"/>
          <w:szCs w:val="24"/>
        </w:rPr>
        <w:t xml:space="preserve"> </w:t>
      </w:r>
      <w:r w:rsidR="00C0675C" w:rsidRPr="009E7E21">
        <w:rPr>
          <w:rFonts w:ascii="Times New Roman" w:hAnsi="Times New Roman" w:cs="Times New Roman"/>
          <w:sz w:val="24"/>
          <w:szCs w:val="24"/>
        </w:rPr>
        <w:t>(Fig.5).</w:t>
      </w:r>
      <w:r w:rsidR="00C0675C">
        <w:rPr>
          <w:rFonts w:ascii="Times New Roman" w:hAnsi="Times New Roman" w:cs="Times New Roman"/>
          <w:sz w:val="24"/>
          <w:szCs w:val="24"/>
        </w:rPr>
        <w:t xml:space="preserve"> We further analyzed its structure using </w:t>
      </w:r>
      <w:r w:rsidR="00176C6B">
        <w:rPr>
          <w:rFonts w:ascii="Times New Roman" w:hAnsi="Times New Roman" w:cs="Times New Roman"/>
          <w:sz w:val="24"/>
          <w:szCs w:val="24"/>
        </w:rPr>
        <w:t>nuclear magnetic resonance spectrometry (NMR)</w:t>
      </w:r>
      <w:r w:rsidR="00C0675C">
        <w:rPr>
          <w:rFonts w:ascii="Times New Roman" w:hAnsi="Times New Roman" w:cs="Times New Roman"/>
          <w:sz w:val="24"/>
          <w:szCs w:val="24"/>
        </w:rPr>
        <w:t>, which confirmed it as isoscutellarein 8-glucuronide (</w:t>
      </w:r>
      <w:proofErr w:type="spellStart"/>
      <w:r w:rsidR="00C0675C">
        <w:rPr>
          <w:rFonts w:ascii="Times New Roman" w:hAnsi="Times New Roman" w:cs="Times New Roman"/>
          <w:sz w:val="24"/>
          <w:szCs w:val="24"/>
        </w:rPr>
        <w:t>isoscutellarin</w:t>
      </w:r>
      <w:proofErr w:type="spellEnd"/>
      <w:ins w:id="19" w:author="Jeongim Kim" w:date="2021-08-19T13:59:00Z">
        <w:r w:rsidR="00215A4D">
          <w:rPr>
            <w:rFonts w:ascii="Times New Roman" w:hAnsi="Times New Roman" w:cs="Times New Roman"/>
            <w:sz w:val="24"/>
            <w:szCs w:val="24"/>
          </w:rPr>
          <w:t>, isoscutellarein 8-G</w:t>
        </w:r>
      </w:ins>
      <w:r w:rsidR="00C0675C">
        <w:rPr>
          <w:rFonts w:ascii="Times New Roman" w:hAnsi="Times New Roman" w:cs="Times New Roman"/>
          <w:sz w:val="24"/>
          <w:szCs w:val="24"/>
        </w:rPr>
        <w:t>) (Fig</w:t>
      </w:r>
      <w:del w:id="20" w:author="Jeongim Kim" w:date="2021-08-19T13:58:00Z">
        <w:r w:rsidR="00C0675C" w:rsidDel="00215A4D">
          <w:rPr>
            <w:rFonts w:ascii="Times New Roman" w:hAnsi="Times New Roman" w:cs="Times New Roman"/>
            <w:sz w:val="24"/>
            <w:szCs w:val="24"/>
          </w:rPr>
          <w:delText xml:space="preserve"> </w:delText>
        </w:r>
      </w:del>
      <w:ins w:id="21" w:author="Jeongim Kim" w:date="2021-08-19T13:58:00Z">
        <w:r w:rsidR="00215A4D">
          <w:rPr>
            <w:rFonts w:ascii="Times New Roman" w:hAnsi="Times New Roman" w:cs="Times New Roman"/>
            <w:sz w:val="24"/>
            <w:szCs w:val="24"/>
          </w:rPr>
          <w:t>. S2</w:t>
        </w:r>
      </w:ins>
      <w:del w:id="22" w:author="Jeongim Kim" w:date="2021-08-19T13:58:00Z">
        <w:r w:rsidR="00C0675C" w:rsidDel="00215A4D">
          <w:rPr>
            <w:rFonts w:ascii="Times New Roman" w:hAnsi="Times New Roman" w:cs="Times New Roman"/>
            <w:sz w:val="24"/>
            <w:szCs w:val="24"/>
          </w:rPr>
          <w:delText>6</w:delText>
        </w:r>
      </w:del>
      <w:r w:rsidR="00C0675C">
        <w:rPr>
          <w:rFonts w:ascii="Times New Roman" w:hAnsi="Times New Roman" w:cs="Times New Roman"/>
          <w:sz w:val="24"/>
          <w:szCs w:val="24"/>
        </w:rPr>
        <w:t>).</w:t>
      </w:r>
    </w:p>
    <w:p w14:paraId="695C9FC8" w14:textId="486DB20A" w:rsidR="00A10F5E" w:rsidRPr="00A10F5E" w:rsidDel="00215A4D" w:rsidRDefault="00176C6B">
      <w:pPr>
        <w:spacing w:after="0" w:line="360" w:lineRule="auto"/>
        <w:rPr>
          <w:del w:id="23" w:author="Jeongim Kim" w:date="2021-08-19T13:58:00Z"/>
          <w:rFonts w:ascii="Times New Roman" w:hAnsi="Times New Roman" w:cs="Times New Roman"/>
          <w:sz w:val="24"/>
          <w:szCs w:val="24"/>
          <w:highlight w:val="green"/>
        </w:rPr>
      </w:pPr>
      <w:del w:id="24" w:author="Jeongim Kim" w:date="2021-08-19T14:00:00Z">
        <w:r w:rsidDel="00215A4D">
          <w:rPr>
            <w:rFonts w:ascii="Times New Roman" w:hAnsi="Times New Roman" w:cs="Times New Roman"/>
            <w:sz w:val="24"/>
            <w:szCs w:val="24"/>
          </w:rPr>
          <w:tab/>
        </w:r>
      </w:del>
      <w:del w:id="25" w:author="Jeongim Kim" w:date="2021-08-19T13:58:00Z">
        <w:r w:rsidRPr="00A10F5E" w:rsidDel="00215A4D">
          <w:rPr>
            <w:rFonts w:ascii="Times New Roman" w:hAnsi="Times New Roman" w:cs="Times New Roman"/>
            <w:sz w:val="24"/>
            <w:szCs w:val="24"/>
            <w:highlight w:val="green"/>
          </w:rPr>
          <w:delText>MS/MS</w:delText>
        </w:r>
        <w:r w:rsidR="00A10F5E" w:rsidRPr="00A10F5E" w:rsidDel="00215A4D">
          <w:rPr>
            <w:rFonts w:ascii="Times New Roman" w:hAnsi="Times New Roman" w:cs="Times New Roman"/>
            <w:sz w:val="24"/>
            <w:szCs w:val="24"/>
            <w:highlight w:val="green"/>
          </w:rPr>
          <w:delText xml:space="preserve"> results</w:delText>
        </w:r>
        <w:r w:rsidRPr="00A10F5E" w:rsidDel="00215A4D">
          <w:rPr>
            <w:rFonts w:ascii="Times New Roman" w:hAnsi="Times New Roman" w:cs="Times New Roman"/>
            <w:sz w:val="24"/>
            <w:szCs w:val="24"/>
            <w:highlight w:val="green"/>
          </w:rPr>
          <w:delText xml:space="preserve"> </w:delText>
        </w:r>
        <w:r w:rsidR="00201107" w:rsidRPr="00A10F5E" w:rsidDel="00215A4D">
          <w:rPr>
            <w:rFonts w:ascii="Times New Roman" w:hAnsi="Times New Roman" w:cs="Times New Roman"/>
            <w:b/>
            <w:bCs/>
            <w:sz w:val="24"/>
            <w:szCs w:val="24"/>
            <w:highlight w:val="green"/>
          </w:rPr>
          <w:delText xml:space="preserve">(Fig. 5) </w:delText>
        </w:r>
      </w:del>
    </w:p>
    <w:p w14:paraId="6CCB5A3F" w14:textId="33541408" w:rsidR="00985E5A" w:rsidRPr="00201107" w:rsidDel="00215A4D" w:rsidRDefault="00176C6B">
      <w:pPr>
        <w:spacing w:after="0" w:line="360" w:lineRule="auto"/>
        <w:rPr>
          <w:del w:id="26" w:author="Jeongim Kim" w:date="2021-08-19T14:00:00Z"/>
          <w:rFonts w:ascii="Times New Roman" w:hAnsi="Times New Roman" w:cs="Times New Roman"/>
          <w:b/>
          <w:bCs/>
          <w:sz w:val="24"/>
          <w:szCs w:val="24"/>
        </w:rPr>
        <w:pPrChange w:id="27" w:author="Jeongim Kim" w:date="2021-08-19T13:58:00Z">
          <w:pPr>
            <w:spacing w:after="0" w:line="360" w:lineRule="auto"/>
            <w:ind w:firstLine="720"/>
          </w:pPr>
        </w:pPrChange>
      </w:pPr>
      <w:del w:id="28" w:author="Jeongim Kim" w:date="2021-08-19T13:58:00Z">
        <w:r w:rsidRPr="00A10F5E" w:rsidDel="00215A4D">
          <w:rPr>
            <w:rFonts w:ascii="Times New Roman" w:hAnsi="Times New Roman" w:cs="Times New Roman"/>
            <w:sz w:val="24"/>
            <w:szCs w:val="24"/>
            <w:highlight w:val="green"/>
          </w:rPr>
          <w:delText>NMR results</w:delText>
        </w:r>
        <w:r w:rsidR="00201107" w:rsidRPr="00A10F5E" w:rsidDel="00215A4D">
          <w:rPr>
            <w:rFonts w:ascii="Times New Roman" w:hAnsi="Times New Roman" w:cs="Times New Roman"/>
            <w:sz w:val="24"/>
            <w:szCs w:val="24"/>
            <w:highlight w:val="green"/>
          </w:rPr>
          <w:delText xml:space="preserve"> </w:delText>
        </w:r>
        <w:r w:rsidR="00201107" w:rsidRPr="00A10F5E" w:rsidDel="00215A4D">
          <w:rPr>
            <w:rFonts w:ascii="Times New Roman" w:hAnsi="Times New Roman" w:cs="Times New Roman"/>
            <w:b/>
            <w:bCs/>
            <w:sz w:val="24"/>
            <w:szCs w:val="24"/>
            <w:highlight w:val="green"/>
          </w:rPr>
          <w:delText>(Fig. 6)</w:delText>
        </w:r>
      </w:del>
    </w:p>
    <w:p w14:paraId="17E82A1A" w14:textId="2A35CA59" w:rsidR="009D76BF" w:rsidRDefault="00DF5C87" w:rsidP="00663459">
      <w:pPr>
        <w:spacing w:after="0" w:line="360" w:lineRule="auto"/>
        <w:rPr>
          <w:rFonts w:ascii="Times New Roman" w:hAnsi="Times New Roman" w:cs="Times New Roman"/>
          <w:b/>
          <w:bCs/>
          <w:i/>
          <w:iCs/>
          <w:sz w:val="24"/>
          <w:szCs w:val="24"/>
        </w:rPr>
      </w:pPr>
      <w:del w:id="29" w:author="Jeongim Kim" w:date="2021-08-19T14:00:00Z">
        <w:r w:rsidRPr="00215A4D" w:rsidDel="00215A4D">
          <w:rPr>
            <w:rFonts w:ascii="Times New Roman" w:hAnsi="Times New Roman" w:cs="Times New Roman"/>
            <w:b/>
            <w:bCs/>
            <w:sz w:val="24"/>
            <w:szCs w:val="24"/>
            <w:rPrChange w:id="30" w:author="Jeongim Kim" w:date="2021-08-19T13:59:00Z">
              <w:rPr>
                <w:rFonts w:ascii="Times New Roman" w:hAnsi="Times New Roman" w:cs="Times New Roman"/>
                <w:b/>
                <w:bCs/>
                <w:i/>
                <w:iCs/>
                <w:sz w:val="24"/>
                <w:szCs w:val="24"/>
              </w:rPr>
            </w:rPrChange>
          </w:rPr>
          <w:delText>Investigation of isoscutellarein 8-G biosynthesi</w:delText>
        </w:r>
        <w:r w:rsidR="003A6590" w:rsidRPr="00215A4D" w:rsidDel="00215A4D">
          <w:rPr>
            <w:rFonts w:ascii="Times New Roman" w:hAnsi="Times New Roman" w:cs="Times New Roman"/>
            <w:b/>
            <w:bCs/>
            <w:sz w:val="24"/>
            <w:szCs w:val="24"/>
            <w:rPrChange w:id="31" w:author="Jeongim Kim" w:date="2021-08-19T13:59:00Z">
              <w:rPr>
                <w:rFonts w:ascii="Times New Roman" w:hAnsi="Times New Roman" w:cs="Times New Roman"/>
                <w:b/>
                <w:bCs/>
                <w:i/>
                <w:iCs/>
                <w:sz w:val="24"/>
                <w:szCs w:val="24"/>
              </w:rPr>
            </w:rPrChange>
          </w:rPr>
          <w:delText>s</w:delText>
        </w:r>
        <w:r w:rsidR="003A6590" w:rsidDel="00215A4D">
          <w:rPr>
            <w:rFonts w:ascii="Times New Roman" w:hAnsi="Times New Roman" w:cs="Times New Roman"/>
            <w:b/>
            <w:bCs/>
            <w:i/>
            <w:iCs/>
            <w:sz w:val="24"/>
            <w:szCs w:val="24"/>
          </w:rPr>
          <w:delText xml:space="preserve"> </w:delText>
        </w:r>
      </w:del>
      <w:del w:id="32" w:author="Jeongim Kim" w:date="2021-08-19T13:59:00Z">
        <w:r w:rsidR="003A6590" w:rsidDel="00215A4D">
          <w:rPr>
            <w:rFonts w:ascii="Times New Roman" w:hAnsi="Times New Roman" w:cs="Times New Roman"/>
            <w:b/>
            <w:bCs/>
            <w:i/>
            <w:iCs/>
            <w:sz w:val="24"/>
            <w:szCs w:val="24"/>
          </w:rPr>
          <w:delText>–</w:delText>
        </w:r>
      </w:del>
    </w:p>
    <w:p w14:paraId="48DE1707" w14:textId="22037143" w:rsidR="003F6BA2" w:rsidRDefault="00FB2931" w:rsidP="0066345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After confirming the identity of the unknown</w:t>
      </w:r>
      <w:r w:rsidR="009F08A2">
        <w:rPr>
          <w:rFonts w:ascii="Times New Roman" w:hAnsi="Times New Roman" w:cs="Times New Roman"/>
          <w:sz w:val="24"/>
          <w:szCs w:val="24"/>
        </w:rPr>
        <w:t xml:space="preserve"> metabolite</w:t>
      </w:r>
      <w:r>
        <w:rPr>
          <w:rFonts w:ascii="Times New Roman" w:hAnsi="Times New Roman" w:cs="Times New Roman"/>
          <w:sz w:val="24"/>
          <w:szCs w:val="24"/>
        </w:rPr>
        <w:t xml:space="preserve"> as isoscutellarein 8-G, we </w:t>
      </w:r>
      <w:r w:rsidR="009F08A2">
        <w:rPr>
          <w:rFonts w:ascii="Times New Roman" w:hAnsi="Times New Roman" w:cs="Times New Roman"/>
          <w:sz w:val="24"/>
          <w:szCs w:val="24"/>
        </w:rPr>
        <w:t>then quantified it</w:t>
      </w:r>
      <w:r w:rsidR="00561DB9">
        <w:rPr>
          <w:rFonts w:ascii="Times New Roman" w:hAnsi="Times New Roman" w:cs="Times New Roman"/>
          <w:sz w:val="24"/>
          <w:szCs w:val="24"/>
        </w:rPr>
        <w:t>s relative abundance</w:t>
      </w:r>
      <w:r w:rsidR="009F08A2">
        <w:rPr>
          <w:rFonts w:ascii="Times New Roman" w:hAnsi="Times New Roman" w:cs="Times New Roman"/>
          <w:sz w:val="24"/>
          <w:szCs w:val="24"/>
        </w:rPr>
        <w:t xml:space="preserve"> in all organ-specific tissue samples we had collected</w:t>
      </w:r>
      <w:r w:rsidR="008562EE">
        <w:rPr>
          <w:rFonts w:ascii="Times New Roman" w:hAnsi="Times New Roman" w:cs="Times New Roman"/>
          <w:sz w:val="24"/>
          <w:szCs w:val="24"/>
        </w:rPr>
        <w:t xml:space="preserve"> </w:t>
      </w:r>
      <w:r w:rsidR="008562EE">
        <w:rPr>
          <w:rFonts w:ascii="Times New Roman" w:hAnsi="Times New Roman" w:cs="Times New Roman"/>
          <w:b/>
          <w:bCs/>
          <w:sz w:val="24"/>
          <w:szCs w:val="24"/>
        </w:rPr>
        <w:t xml:space="preserve">(Fig. </w:t>
      </w:r>
      <w:del w:id="33" w:author="Jeongim Kim" w:date="2021-08-19T14:01:00Z">
        <w:r w:rsidR="008562EE" w:rsidDel="00215A4D">
          <w:rPr>
            <w:rFonts w:ascii="Times New Roman" w:hAnsi="Times New Roman" w:cs="Times New Roman"/>
            <w:b/>
            <w:bCs/>
            <w:sz w:val="24"/>
            <w:szCs w:val="24"/>
          </w:rPr>
          <w:delText>7</w:delText>
        </w:r>
      </w:del>
      <w:ins w:id="34" w:author="Jeongim Kim" w:date="2021-08-19T14:01:00Z">
        <w:r w:rsidR="00215A4D">
          <w:rPr>
            <w:rFonts w:ascii="Times New Roman" w:hAnsi="Times New Roman" w:cs="Times New Roman"/>
            <w:b/>
            <w:bCs/>
            <w:sz w:val="24"/>
            <w:szCs w:val="24"/>
          </w:rPr>
          <w:t>6, Table S2</w:t>
        </w:r>
      </w:ins>
      <w:r w:rsidR="008562EE">
        <w:rPr>
          <w:rFonts w:ascii="Times New Roman" w:hAnsi="Times New Roman" w:cs="Times New Roman"/>
          <w:b/>
          <w:bCs/>
          <w:sz w:val="24"/>
          <w:szCs w:val="24"/>
        </w:rPr>
        <w:t>)</w:t>
      </w:r>
      <w:r w:rsidR="009F08A2">
        <w:rPr>
          <w:rFonts w:ascii="Times New Roman" w:hAnsi="Times New Roman" w:cs="Times New Roman"/>
          <w:sz w:val="24"/>
          <w:szCs w:val="24"/>
        </w:rPr>
        <w:t xml:space="preserve">. </w:t>
      </w:r>
      <w:r w:rsidR="006F09F3">
        <w:rPr>
          <w:rFonts w:ascii="Times New Roman" w:hAnsi="Times New Roman" w:cs="Times New Roman"/>
          <w:sz w:val="24"/>
          <w:szCs w:val="24"/>
        </w:rPr>
        <w:t>Isoscutellarein 8-G was accumulated only in the aerial parts of all species we analyzed, matching the pattern which we had previously observed for 4</w:t>
      </w:r>
      <w:r w:rsidR="006F09F3" w:rsidRPr="006F09F3">
        <w:rPr>
          <w:rFonts w:ascii="Times New Roman" w:hAnsi="Times New Roman" w:cs="Times New Roman"/>
          <w:sz w:val="24"/>
          <w:szCs w:val="24"/>
        </w:rPr>
        <w:t>´</w:t>
      </w:r>
      <w:r w:rsidR="006F09F3">
        <w:rPr>
          <w:rFonts w:ascii="Times New Roman" w:hAnsi="Times New Roman" w:cs="Times New Roman"/>
          <w:sz w:val="24"/>
          <w:szCs w:val="24"/>
        </w:rPr>
        <w:t xml:space="preserve">-hydroxyflavones. </w:t>
      </w:r>
      <w:r w:rsidR="008562EE">
        <w:rPr>
          <w:rFonts w:ascii="Times New Roman" w:hAnsi="Times New Roman" w:cs="Times New Roman"/>
          <w:i/>
          <w:iCs/>
          <w:sz w:val="24"/>
          <w:szCs w:val="24"/>
        </w:rPr>
        <w:t xml:space="preserve">S. barbata </w:t>
      </w:r>
      <w:r w:rsidR="008562EE">
        <w:rPr>
          <w:rFonts w:ascii="Times New Roman" w:hAnsi="Times New Roman" w:cs="Times New Roman"/>
          <w:sz w:val="24"/>
          <w:szCs w:val="24"/>
        </w:rPr>
        <w:t xml:space="preserve">accumulated </w:t>
      </w:r>
      <w:r w:rsidR="006F09F3">
        <w:rPr>
          <w:rFonts w:ascii="Times New Roman" w:hAnsi="Times New Roman" w:cs="Times New Roman"/>
          <w:sz w:val="24"/>
          <w:szCs w:val="24"/>
        </w:rPr>
        <w:t xml:space="preserve">the greatest </w:t>
      </w:r>
      <w:r w:rsidR="00F41E78">
        <w:rPr>
          <w:rFonts w:ascii="Times New Roman" w:hAnsi="Times New Roman" w:cs="Times New Roman"/>
          <w:sz w:val="24"/>
          <w:szCs w:val="24"/>
        </w:rPr>
        <w:t xml:space="preserve">overall </w:t>
      </w:r>
      <w:r w:rsidR="006F09F3">
        <w:rPr>
          <w:rFonts w:ascii="Times New Roman" w:hAnsi="Times New Roman" w:cs="Times New Roman"/>
          <w:sz w:val="24"/>
          <w:szCs w:val="24"/>
        </w:rPr>
        <w:t>concentrations of isoscutellarein 8-G</w:t>
      </w:r>
      <w:r w:rsidR="005023FF">
        <w:rPr>
          <w:rFonts w:ascii="Times New Roman" w:hAnsi="Times New Roman" w:cs="Times New Roman"/>
          <w:sz w:val="24"/>
          <w:szCs w:val="24"/>
        </w:rPr>
        <w:t>,</w:t>
      </w:r>
      <w:r w:rsidR="008E2F1D">
        <w:rPr>
          <w:rFonts w:ascii="Times New Roman" w:hAnsi="Times New Roman" w:cs="Times New Roman"/>
          <w:sz w:val="24"/>
          <w:szCs w:val="24"/>
        </w:rPr>
        <w:t xml:space="preserve"> as the flavone was </w:t>
      </w:r>
      <w:r w:rsidR="005023FF">
        <w:rPr>
          <w:rFonts w:ascii="Times New Roman" w:hAnsi="Times New Roman" w:cs="Times New Roman"/>
          <w:sz w:val="24"/>
          <w:szCs w:val="24"/>
        </w:rPr>
        <w:t>relatively abundant</w:t>
      </w:r>
      <w:r w:rsidR="008E2F1D">
        <w:rPr>
          <w:rFonts w:ascii="Times New Roman" w:hAnsi="Times New Roman" w:cs="Times New Roman"/>
          <w:sz w:val="24"/>
          <w:szCs w:val="24"/>
        </w:rPr>
        <w:t xml:space="preserve"> in both its leaves and stems. </w:t>
      </w:r>
      <w:r w:rsidR="005023FF">
        <w:rPr>
          <w:rFonts w:ascii="Times New Roman" w:hAnsi="Times New Roman" w:cs="Times New Roman"/>
          <w:i/>
          <w:iCs/>
          <w:sz w:val="24"/>
          <w:szCs w:val="24"/>
        </w:rPr>
        <w:t>S. baicalensis</w:t>
      </w:r>
      <w:r w:rsidR="005023FF">
        <w:rPr>
          <w:rFonts w:ascii="Times New Roman" w:hAnsi="Times New Roman" w:cs="Times New Roman"/>
          <w:sz w:val="24"/>
          <w:szCs w:val="24"/>
        </w:rPr>
        <w:t xml:space="preserve">, </w:t>
      </w:r>
      <w:r w:rsidR="005023FF">
        <w:rPr>
          <w:rFonts w:ascii="Times New Roman" w:hAnsi="Times New Roman" w:cs="Times New Roman"/>
          <w:i/>
          <w:iCs/>
          <w:sz w:val="24"/>
          <w:szCs w:val="24"/>
        </w:rPr>
        <w:t xml:space="preserve">S. </w:t>
      </w:r>
      <w:proofErr w:type="spellStart"/>
      <w:r w:rsidR="005023FF">
        <w:rPr>
          <w:rFonts w:ascii="Times New Roman" w:hAnsi="Times New Roman" w:cs="Times New Roman"/>
          <w:i/>
          <w:iCs/>
          <w:sz w:val="24"/>
          <w:szCs w:val="24"/>
        </w:rPr>
        <w:t>altissima</w:t>
      </w:r>
      <w:proofErr w:type="spellEnd"/>
      <w:r w:rsidR="005023FF">
        <w:rPr>
          <w:rFonts w:ascii="Times New Roman" w:hAnsi="Times New Roman" w:cs="Times New Roman"/>
          <w:sz w:val="24"/>
          <w:szCs w:val="24"/>
        </w:rPr>
        <w:t xml:space="preserve">, and </w:t>
      </w:r>
      <w:r w:rsidR="005023FF">
        <w:rPr>
          <w:rFonts w:ascii="Times New Roman" w:hAnsi="Times New Roman" w:cs="Times New Roman"/>
          <w:i/>
          <w:iCs/>
          <w:sz w:val="24"/>
          <w:szCs w:val="24"/>
        </w:rPr>
        <w:t xml:space="preserve">S. </w:t>
      </w:r>
      <w:proofErr w:type="spellStart"/>
      <w:r w:rsidR="005023FF">
        <w:rPr>
          <w:rFonts w:ascii="Times New Roman" w:hAnsi="Times New Roman" w:cs="Times New Roman"/>
          <w:i/>
          <w:iCs/>
          <w:sz w:val="24"/>
          <w:szCs w:val="24"/>
        </w:rPr>
        <w:t>tournefortii</w:t>
      </w:r>
      <w:proofErr w:type="spellEnd"/>
      <w:r w:rsidR="005023FF">
        <w:rPr>
          <w:rFonts w:ascii="Times New Roman" w:hAnsi="Times New Roman" w:cs="Times New Roman"/>
          <w:sz w:val="24"/>
          <w:szCs w:val="24"/>
        </w:rPr>
        <w:t xml:space="preserve"> also accumulated isoscutellarein 8-G in their stems. In contrast, </w:t>
      </w:r>
      <w:r w:rsidR="005023FF">
        <w:rPr>
          <w:rFonts w:ascii="Times New Roman" w:hAnsi="Times New Roman" w:cs="Times New Roman"/>
          <w:i/>
          <w:iCs/>
          <w:sz w:val="24"/>
          <w:szCs w:val="24"/>
        </w:rPr>
        <w:t>S. leonardii</w:t>
      </w:r>
      <w:r w:rsidR="005023FF">
        <w:rPr>
          <w:rFonts w:ascii="Times New Roman" w:hAnsi="Times New Roman" w:cs="Times New Roman"/>
          <w:sz w:val="24"/>
          <w:szCs w:val="24"/>
        </w:rPr>
        <w:t xml:space="preserve">, </w:t>
      </w:r>
      <w:r w:rsidR="005023FF">
        <w:rPr>
          <w:rFonts w:ascii="Times New Roman" w:hAnsi="Times New Roman" w:cs="Times New Roman"/>
          <w:i/>
          <w:iCs/>
          <w:sz w:val="24"/>
          <w:szCs w:val="24"/>
        </w:rPr>
        <w:t>S. racemosa</w:t>
      </w:r>
      <w:r w:rsidR="005023FF">
        <w:rPr>
          <w:rFonts w:ascii="Times New Roman" w:hAnsi="Times New Roman" w:cs="Times New Roman"/>
          <w:sz w:val="24"/>
          <w:szCs w:val="24"/>
        </w:rPr>
        <w:t xml:space="preserve">, and </w:t>
      </w:r>
      <w:r w:rsidR="005023FF">
        <w:rPr>
          <w:rFonts w:ascii="Times New Roman" w:hAnsi="Times New Roman" w:cs="Times New Roman"/>
          <w:i/>
          <w:iCs/>
          <w:sz w:val="24"/>
          <w:szCs w:val="24"/>
        </w:rPr>
        <w:t xml:space="preserve">S. wrightii </w:t>
      </w:r>
      <w:r w:rsidR="005023FF">
        <w:rPr>
          <w:rFonts w:ascii="Times New Roman" w:hAnsi="Times New Roman" w:cs="Times New Roman"/>
          <w:sz w:val="24"/>
          <w:szCs w:val="24"/>
        </w:rPr>
        <w:t>accumulated no isoscutellarein 8-G in their aerial parts.</w:t>
      </w:r>
    </w:p>
    <w:p w14:paraId="069CB776" w14:textId="396AD0F0" w:rsidR="005023FF" w:rsidRPr="00C44DCC" w:rsidRDefault="005023FF" w:rsidP="00663459">
      <w:pPr>
        <w:spacing w:after="0" w:line="360" w:lineRule="auto"/>
        <w:rPr>
          <w:rFonts w:ascii="Times New Roman" w:hAnsi="Times New Roman" w:cs="Times New Roman"/>
          <w:b/>
          <w:bCs/>
          <w:sz w:val="24"/>
          <w:szCs w:val="24"/>
          <w:highlight w:val="yellow"/>
        </w:rPr>
      </w:pPr>
      <w:r>
        <w:rPr>
          <w:rFonts w:ascii="Times New Roman" w:hAnsi="Times New Roman" w:cs="Times New Roman"/>
          <w:sz w:val="24"/>
          <w:szCs w:val="24"/>
        </w:rPr>
        <w:tab/>
      </w:r>
      <w:r w:rsidRPr="00985E5A">
        <w:rPr>
          <w:rFonts w:ascii="Times New Roman" w:hAnsi="Times New Roman" w:cs="Times New Roman"/>
          <w:sz w:val="24"/>
          <w:szCs w:val="24"/>
          <w:highlight w:val="yellow"/>
        </w:rPr>
        <w:t>Apigenin feeding</w:t>
      </w:r>
      <w:r w:rsidR="00C44DCC">
        <w:rPr>
          <w:rFonts w:ascii="Times New Roman" w:hAnsi="Times New Roman" w:cs="Times New Roman"/>
          <w:sz w:val="24"/>
          <w:szCs w:val="24"/>
          <w:highlight w:val="yellow"/>
        </w:rPr>
        <w:t xml:space="preserve"> </w:t>
      </w:r>
      <w:r w:rsidR="00C44DCC">
        <w:rPr>
          <w:rFonts w:ascii="Times New Roman" w:hAnsi="Times New Roman" w:cs="Times New Roman"/>
          <w:b/>
          <w:bCs/>
          <w:sz w:val="24"/>
          <w:szCs w:val="24"/>
          <w:highlight w:val="yellow"/>
        </w:rPr>
        <w:t xml:space="preserve">(Fig. </w:t>
      </w:r>
      <w:r w:rsidR="0057304F">
        <w:rPr>
          <w:rFonts w:ascii="Times New Roman" w:hAnsi="Times New Roman" w:cs="Times New Roman"/>
          <w:b/>
          <w:bCs/>
          <w:sz w:val="24"/>
          <w:szCs w:val="24"/>
          <w:highlight w:val="yellow"/>
        </w:rPr>
        <w:t>8</w:t>
      </w:r>
      <w:r w:rsidR="00C44DCC">
        <w:rPr>
          <w:rFonts w:ascii="Times New Roman" w:hAnsi="Times New Roman" w:cs="Times New Roman"/>
          <w:b/>
          <w:bCs/>
          <w:sz w:val="24"/>
          <w:szCs w:val="24"/>
          <w:highlight w:val="yellow"/>
        </w:rPr>
        <w:t>)</w:t>
      </w:r>
    </w:p>
    <w:p w14:paraId="1DD64A4D" w14:textId="55E65057" w:rsidR="00985E5A" w:rsidRDefault="00985E5A" w:rsidP="00663459">
      <w:pPr>
        <w:spacing w:after="0" w:line="360" w:lineRule="auto"/>
        <w:rPr>
          <w:rFonts w:ascii="Times New Roman" w:hAnsi="Times New Roman" w:cs="Times New Roman"/>
          <w:b/>
          <w:bCs/>
          <w:sz w:val="24"/>
          <w:szCs w:val="24"/>
          <w:highlight w:val="yellow"/>
        </w:rPr>
      </w:pPr>
      <w:r w:rsidRPr="00985E5A">
        <w:rPr>
          <w:rFonts w:ascii="Times New Roman" w:hAnsi="Times New Roman" w:cs="Times New Roman"/>
          <w:sz w:val="24"/>
          <w:szCs w:val="24"/>
        </w:rPr>
        <w:tab/>
      </w:r>
      <w:r w:rsidRPr="00985E5A">
        <w:rPr>
          <w:rFonts w:ascii="Times New Roman" w:hAnsi="Times New Roman" w:cs="Times New Roman"/>
          <w:sz w:val="24"/>
          <w:szCs w:val="24"/>
          <w:highlight w:val="yellow"/>
        </w:rPr>
        <w:t xml:space="preserve">Transient expression of RTO in </w:t>
      </w:r>
      <w:r w:rsidRPr="00985E5A">
        <w:rPr>
          <w:rFonts w:ascii="Times New Roman" w:hAnsi="Times New Roman" w:cs="Times New Roman"/>
          <w:i/>
          <w:iCs/>
          <w:sz w:val="24"/>
          <w:szCs w:val="24"/>
          <w:highlight w:val="yellow"/>
        </w:rPr>
        <w:t xml:space="preserve">S. barbata </w:t>
      </w:r>
      <w:r w:rsidRPr="00985E5A">
        <w:rPr>
          <w:rFonts w:ascii="Times New Roman" w:hAnsi="Times New Roman" w:cs="Times New Roman"/>
          <w:sz w:val="24"/>
          <w:szCs w:val="24"/>
          <w:highlight w:val="yellow"/>
        </w:rPr>
        <w:t xml:space="preserve">+ </w:t>
      </w:r>
      <w:r w:rsidRPr="00985E5A">
        <w:rPr>
          <w:rFonts w:ascii="Times New Roman" w:hAnsi="Times New Roman" w:cs="Times New Roman"/>
          <w:i/>
          <w:iCs/>
          <w:sz w:val="24"/>
          <w:szCs w:val="24"/>
          <w:highlight w:val="yellow"/>
        </w:rPr>
        <w:t xml:space="preserve">S. baicalensis </w:t>
      </w:r>
      <w:r w:rsidRPr="00985E5A">
        <w:rPr>
          <w:rFonts w:ascii="Times New Roman" w:hAnsi="Times New Roman" w:cs="Times New Roman"/>
          <w:sz w:val="24"/>
          <w:szCs w:val="24"/>
          <w:highlight w:val="yellow"/>
        </w:rPr>
        <w:t xml:space="preserve">+ </w:t>
      </w:r>
      <w:r w:rsidRPr="00985E5A">
        <w:rPr>
          <w:rFonts w:ascii="Times New Roman" w:hAnsi="Times New Roman" w:cs="Times New Roman"/>
          <w:i/>
          <w:iCs/>
          <w:sz w:val="24"/>
          <w:szCs w:val="24"/>
          <w:highlight w:val="yellow"/>
        </w:rPr>
        <w:t xml:space="preserve">N. </w:t>
      </w:r>
      <w:proofErr w:type="spellStart"/>
      <w:r w:rsidRPr="00985E5A">
        <w:rPr>
          <w:rFonts w:ascii="Times New Roman" w:hAnsi="Times New Roman" w:cs="Times New Roman"/>
          <w:i/>
          <w:iCs/>
          <w:sz w:val="24"/>
          <w:szCs w:val="24"/>
          <w:highlight w:val="yellow"/>
        </w:rPr>
        <w:t>benthamiana</w:t>
      </w:r>
      <w:proofErr w:type="spellEnd"/>
      <w:r w:rsidR="00C44DCC">
        <w:rPr>
          <w:rFonts w:ascii="Times New Roman" w:hAnsi="Times New Roman" w:cs="Times New Roman"/>
          <w:sz w:val="24"/>
          <w:szCs w:val="24"/>
          <w:highlight w:val="yellow"/>
        </w:rPr>
        <w:t xml:space="preserve">; </w:t>
      </w:r>
      <w:r w:rsidRPr="00985E5A">
        <w:rPr>
          <w:rFonts w:ascii="Times New Roman" w:hAnsi="Times New Roman" w:cs="Times New Roman"/>
          <w:sz w:val="24"/>
          <w:szCs w:val="24"/>
          <w:highlight w:val="yellow"/>
        </w:rPr>
        <w:t>Yeast transformation</w:t>
      </w:r>
      <w:r w:rsidR="00C44DCC">
        <w:rPr>
          <w:rFonts w:ascii="Times New Roman" w:hAnsi="Times New Roman" w:cs="Times New Roman"/>
          <w:sz w:val="24"/>
          <w:szCs w:val="24"/>
          <w:highlight w:val="yellow"/>
        </w:rPr>
        <w:t xml:space="preserve"> </w:t>
      </w:r>
      <w:r w:rsidR="00C44DCC">
        <w:rPr>
          <w:rFonts w:ascii="Times New Roman" w:hAnsi="Times New Roman" w:cs="Times New Roman"/>
          <w:b/>
          <w:bCs/>
          <w:sz w:val="24"/>
          <w:szCs w:val="24"/>
          <w:highlight w:val="yellow"/>
        </w:rPr>
        <w:t xml:space="preserve">(Fig. </w:t>
      </w:r>
      <w:r w:rsidR="0057304F">
        <w:rPr>
          <w:rFonts w:ascii="Times New Roman" w:hAnsi="Times New Roman" w:cs="Times New Roman"/>
          <w:b/>
          <w:bCs/>
          <w:sz w:val="24"/>
          <w:szCs w:val="24"/>
          <w:highlight w:val="yellow"/>
        </w:rPr>
        <w:t>9</w:t>
      </w:r>
      <w:r w:rsidR="00C44DCC">
        <w:rPr>
          <w:rFonts w:ascii="Times New Roman" w:hAnsi="Times New Roman" w:cs="Times New Roman"/>
          <w:b/>
          <w:bCs/>
          <w:sz w:val="24"/>
          <w:szCs w:val="24"/>
          <w:highlight w:val="yellow"/>
        </w:rPr>
        <w:t>)</w:t>
      </w:r>
    </w:p>
    <w:p w14:paraId="7FA4FFA7" w14:textId="77777777" w:rsidR="00A25389" w:rsidRPr="00C44DCC" w:rsidRDefault="00A25389" w:rsidP="00663459">
      <w:pPr>
        <w:spacing w:after="0" w:line="360" w:lineRule="auto"/>
        <w:rPr>
          <w:rFonts w:ascii="Times New Roman" w:hAnsi="Times New Roman" w:cs="Times New Roman"/>
          <w:b/>
          <w:bCs/>
          <w:sz w:val="24"/>
          <w:szCs w:val="24"/>
          <w:highlight w:val="yellow"/>
        </w:rPr>
      </w:pPr>
    </w:p>
    <w:p w14:paraId="0F411FCB" w14:textId="60DAE2B6"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10652B8A" w14:textId="26FD796F" w:rsidR="00022714" w:rsidRPr="00022714" w:rsidRDefault="00C9182D" w:rsidP="00A7669D">
      <w:pPr>
        <w:spacing w:after="0" w:line="360" w:lineRule="auto"/>
        <w:ind w:firstLine="720"/>
        <w:rPr>
          <w:rFonts w:ascii="Times New Roman" w:hAnsi="Times New Roman" w:cs="Times New Roman"/>
          <w:sz w:val="24"/>
          <w:szCs w:val="24"/>
        </w:rPr>
      </w:pPr>
      <w:del w:id="35" w:author="Jeongim Kim" w:date="2021-08-19T14:02:00Z">
        <w:r w:rsidDel="00215A4D">
          <w:rPr>
            <w:rFonts w:ascii="Times New Roman" w:hAnsi="Times New Roman" w:cs="Times New Roman"/>
            <w:b/>
            <w:bCs/>
            <w:sz w:val="24"/>
            <w:szCs w:val="24"/>
          </w:rPr>
          <w:tab/>
        </w:r>
      </w:del>
      <w:r>
        <w:rPr>
          <w:rFonts w:ascii="Times New Roman" w:hAnsi="Times New Roman" w:cs="Times New Roman"/>
          <w:sz w:val="24"/>
          <w:szCs w:val="24"/>
        </w:rPr>
        <w:t xml:space="preserve">From our analysis of organ-specific flavone diversity, we </w:t>
      </w:r>
      <w:r w:rsidR="007E437A">
        <w:rPr>
          <w:rFonts w:ascii="Times New Roman" w:hAnsi="Times New Roman" w:cs="Times New Roman"/>
          <w:sz w:val="24"/>
          <w:szCs w:val="24"/>
        </w:rPr>
        <w:t xml:space="preserve">detected profiles for </w:t>
      </w:r>
      <w:r w:rsidR="007E437A">
        <w:rPr>
          <w:rFonts w:ascii="Times New Roman" w:hAnsi="Times New Roman" w:cs="Times New Roman"/>
          <w:i/>
          <w:iCs/>
          <w:sz w:val="24"/>
          <w:szCs w:val="24"/>
        </w:rPr>
        <w:t xml:space="preserve">S. baicalensis </w:t>
      </w:r>
      <w:r w:rsidR="007E437A">
        <w:rPr>
          <w:rFonts w:ascii="Times New Roman" w:hAnsi="Times New Roman" w:cs="Times New Roman"/>
          <w:sz w:val="24"/>
          <w:szCs w:val="24"/>
        </w:rPr>
        <w:t xml:space="preserve">and </w:t>
      </w:r>
      <w:r w:rsidR="007E437A">
        <w:rPr>
          <w:rFonts w:ascii="Times New Roman" w:hAnsi="Times New Roman" w:cs="Times New Roman"/>
          <w:i/>
          <w:iCs/>
          <w:sz w:val="24"/>
          <w:szCs w:val="24"/>
        </w:rPr>
        <w:t xml:space="preserve">S. barbata </w:t>
      </w:r>
      <w:r w:rsidR="007E437A">
        <w:rPr>
          <w:rFonts w:ascii="Times New Roman" w:hAnsi="Times New Roman" w:cs="Times New Roman"/>
          <w:sz w:val="24"/>
          <w:szCs w:val="24"/>
        </w:rPr>
        <w:t>which matched closely with previous publications</w:t>
      </w:r>
      <w:r w:rsidR="002F4741">
        <w:rPr>
          <w:rFonts w:ascii="Times New Roman" w:hAnsi="Times New Roman" w:cs="Times New Roman"/>
          <w:sz w:val="24"/>
          <w:szCs w:val="24"/>
        </w:rPr>
        <w:t xml:space="preserve"> </w:t>
      </w:r>
      <w:r w:rsidR="002F4741">
        <w:rPr>
          <w:rFonts w:ascii="Times New Roman" w:hAnsi="Times New Roman" w:cs="Times New Roman"/>
          <w:sz w:val="24"/>
          <w:szCs w:val="24"/>
        </w:rPr>
        <w:fldChar w:fldCharType="begin"/>
      </w:r>
      <w:r w:rsidR="002F4741">
        <w:rPr>
          <w:rFonts w:ascii="Times New Roman" w:hAnsi="Times New Roman" w:cs="Times New Roman"/>
          <w:sz w:val="24"/>
          <w:szCs w:val="24"/>
        </w:rPr>
        <w:instrText xml:space="preserve"> ADDIN ZOTERO_ITEM CSL_CITATION {"citationID":"PhXIWFGS","properties":{"formattedCitation":"(Xu et al., 2020; Q. Zhao et al., 2016)","plainCitation":"(Xu et al., 2020; Q. Zhao et al., 2016)","noteIndex":0},"citationItems":[{"id":1362,"uris":["http://zotero.org/users/7389210/items/YX7FMREB"],"uri":["http://zotero.org/users/7389210/items/YX7FMREB"],"itemData":{"id":1362,"type":"article-journal","abstract":"Scutellaria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F4741">
        <w:rPr>
          <w:rFonts w:ascii="Times New Roman" w:hAnsi="Times New Roman" w:cs="Times New Roman"/>
          <w:sz w:val="24"/>
          <w:szCs w:val="24"/>
        </w:rPr>
        <w:fldChar w:fldCharType="separate"/>
      </w:r>
      <w:r w:rsidR="002F4741" w:rsidRPr="002F4741">
        <w:rPr>
          <w:rFonts w:ascii="Times New Roman" w:hAnsi="Times New Roman" w:cs="Times New Roman"/>
          <w:sz w:val="24"/>
        </w:rPr>
        <w:t>(Xu et al., 2020; Q. Zhao et al., 2016)</w:t>
      </w:r>
      <w:r w:rsidR="002F4741">
        <w:rPr>
          <w:rFonts w:ascii="Times New Roman" w:hAnsi="Times New Roman" w:cs="Times New Roman"/>
          <w:sz w:val="24"/>
          <w:szCs w:val="24"/>
        </w:rPr>
        <w:fldChar w:fldCharType="end"/>
      </w:r>
      <w:r w:rsidR="007E437A">
        <w:rPr>
          <w:rFonts w:ascii="Times New Roman" w:hAnsi="Times New Roman" w:cs="Times New Roman"/>
          <w:sz w:val="24"/>
          <w:szCs w:val="24"/>
        </w:rPr>
        <w:t xml:space="preserve">. </w:t>
      </w:r>
      <w:r w:rsidR="00ED5117">
        <w:rPr>
          <w:rFonts w:ascii="Times New Roman" w:hAnsi="Times New Roman" w:cs="Times New Roman"/>
          <w:sz w:val="24"/>
          <w:szCs w:val="24"/>
        </w:rPr>
        <w:t>In these flavone profiles, hi</w:t>
      </w:r>
      <w:r w:rsidR="00ED5117" w:rsidRPr="00ED5117">
        <w:rPr>
          <w:rFonts w:ascii="Times New Roman" w:hAnsi="Times New Roman" w:cs="Times New Roman"/>
          <w:sz w:val="24"/>
          <w:szCs w:val="24"/>
        </w:rPr>
        <w:t>gh concentrations of 4´-deoxyflavones accumulated in the roots, and much lower concentrations of 4´-deoxyflavones and 4´-hydroxyflavones accumulated in the stems and leaves</w:t>
      </w:r>
      <w:r w:rsidR="004F5158">
        <w:rPr>
          <w:rFonts w:ascii="Times New Roman" w:hAnsi="Times New Roman" w:cs="Times New Roman"/>
          <w:sz w:val="24"/>
          <w:szCs w:val="24"/>
        </w:rPr>
        <w:t xml:space="preserve"> (Fig 2)</w:t>
      </w:r>
      <w:r w:rsidR="00ED5117">
        <w:rPr>
          <w:rFonts w:ascii="Times New Roman" w:hAnsi="Times New Roman" w:cs="Times New Roman"/>
          <w:sz w:val="24"/>
          <w:szCs w:val="24"/>
        </w:rPr>
        <w:t xml:space="preserve">. As described by </w:t>
      </w:r>
      <w:r w:rsidR="00ED5117">
        <w:rPr>
          <w:rFonts w:ascii="Times New Roman" w:hAnsi="Times New Roman" w:cs="Times New Roman"/>
          <w:sz w:val="24"/>
          <w:szCs w:val="24"/>
        </w:rPr>
        <w:fldChar w:fldCharType="begin"/>
      </w:r>
      <w:r w:rsidR="009830E0">
        <w:rPr>
          <w:rFonts w:ascii="Times New Roman" w:hAnsi="Times New Roman" w:cs="Times New Roman"/>
          <w:sz w:val="24"/>
          <w:szCs w:val="24"/>
        </w:rPr>
        <w:instrText xml:space="preserve"> ADDIN ZOTERO_ITEM CSL_CITATION {"citationID":"YsVlWWdx","properties":{"formattedCitation":"(Q. Zhao et al., 2016)","plainCitation":"(Q. Zhao et al., 2016)","dontUpdate":true,"noteIndex":0},"citationItems":[{"id":68,"uris":["http://zotero.org/users/7389210/items/7WDATX6W"],"uri":["http://zotero.org/users/7389210/items/7WDATX6W"],"itemData":{"id":68,"type":"article-journal","abstract":"Wogonin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D5117">
        <w:rPr>
          <w:rFonts w:ascii="Times New Roman" w:hAnsi="Times New Roman" w:cs="Times New Roman"/>
          <w:sz w:val="24"/>
          <w:szCs w:val="24"/>
        </w:rPr>
        <w:fldChar w:fldCharType="separate"/>
      </w:r>
      <w:r w:rsidR="00ED5117" w:rsidRPr="00ED5117">
        <w:rPr>
          <w:rFonts w:ascii="Times New Roman" w:hAnsi="Times New Roman" w:cs="Times New Roman"/>
          <w:sz w:val="24"/>
        </w:rPr>
        <w:t xml:space="preserve">Q. Zhao et al. </w:t>
      </w:r>
      <w:r w:rsidR="00ED5117">
        <w:rPr>
          <w:rFonts w:ascii="Times New Roman" w:hAnsi="Times New Roman" w:cs="Times New Roman"/>
          <w:sz w:val="24"/>
        </w:rPr>
        <w:t>(</w:t>
      </w:r>
      <w:r w:rsidR="00ED5117" w:rsidRPr="00ED5117">
        <w:rPr>
          <w:rFonts w:ascii="Times New Roman" w:hAnsi="Times New Roman" w:cs="Times New Roman"/>
          <w:sz w:val="24"/>
        </w:rPr>
        <w:t>2016)</w:t>
      </w:r>
      <w:r w:rsidR="00ED5117">
        <w:rPr>
          <w:rFonts w:ascii="Times New Roman" w:hAnsi="Times New Roman" w:cs="Times New Roman"/>
          <w:sz w:val="24"/>
          <w:szCs w:val="24"/>
        </w:rPr>
        <w:fldChar w:fldCharType="end"/>
      </w:r>
      <w:r w:rsidR="00ED5117">
        <w:rPr>
          <w:rFonts w:ascii="Times New Roman" w:hAnsi="Times New Roman" w:cs="Times New Roman"/>
          <w:sz w:val="24"/>
          <w:szCs w:val="24"/>
        </w:rPr>
        <w:t xml:space="preserve">, the root-favored accumulation of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-deoxyflavones by </w:t>
      </w:r>
      <w:r w:rsidR="00ED5117">
        <w:rPr>
          <w:rFonts w:ascii="Times New Roman" w:hAnsi="Times New Roman" w:cs="Times New Roman"/>
          <w:i/>
          <w:iCs/>
          <w:sz w:val="24"/>
          <w:szCs w:val="24"/>
        </w:rPr>
        <w:t xml:space="preserve">S. baicalensis </w:t>
      </w:r>
      <w:r w:rsidR="00ED5117">
        <w:rPr>
          <w:rFonts w:ascii="Times New Roman" w:hAnsi="Times New Roman" w:cs="Times New Roman"/>
          <w:sz w:val="24"/>
          <w:szCs w:val="24"/>
        </w:rPr>
        <w:t>is due to root-specific overexpression of several enzyme</w:t>
      </w:r>
      <w:r w:rsidR="005D3CA8">
        <w:rPr>
          <w:rFonts w:ascii="Times New Roman" w:hAnsi="Times New Roman" w:cs="Times New Roman"/>
          <w:sz w:val="24"/>
          <w:szCs w:val="24"/>
        </w:rPr>
        <w:t xml:space="preserve"> isoforms</w:t>
      </w:r>
      <w:r w:rsidR="00ED5117">
        <w:rPr>
          <w:rFonts w:ascii="Times New Roman" w:hAnsi="Times New Roman" w:cs="Times New Roman"/>
          <w:sz w:val="24"/>
          <w:szCs w:val="24"/>
        </w:rPr>
        <w:t xml:space="preserve"> with activity exclusively, or near exclusively in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 biosynthesis. </w:t>
      </w:r>
      <w:r w:rsidR="00F637E7">
        <w:rPr>
          <w:rFonts w:ascii="Times New Roman" w:hAnsi="Times New Roman" w:cs="Times New Roman"/>
          <w:sz w:val="24"/>
          <w:szCs w:val="24"/>
        </w:rPr>
        <w:t xml:space="preserve">In </w:t>
      </w:r>
      <w:r w:rsidR="00E92903">
        <w:rPr>
          <w:rFonts w:ascii="Times New Roman" w:hAnsi="Times New Roman" w:cs="Times New Roman"/>
          <w:sz w:val="24"/>
          <w:szCs w:val="24"/>
        </w:rPr>
        <w:t xml:space="preserve">contrast to the </w:t>
      </w:r>
      <w:proofErr w:type="gramStart"/>
      <w:r w:rsidR="00E92903">
        <w:rPr>
          <w:rFonts w:ascii="Times New Roman" w:hAnsi="Times New Roman" w:cs="Times New Roman"/>
          <w:sz w:val="24"/>
          <w:szCs w:val="24"/>
        </w:rPr>
        <w:t>pattern</w:t>
      </w:r>
      <w:proofErr w:type="gramEnd"/>
      <w:r w:rsidR="00E92903">
        <w:rPr>
          <w:rFonts w:ascii="Times New Roman" w:hAnsi="Times New Roman" w:cs="Times New Roman"/>
          <w:sz w:val="24"/>
          <w:szCs w:val="24"/>
        </w:rPr>
        <w:t xml:space="preserve"> we observed in</w:t>
      </w:r>
      <w:r w:rsidR="00F637E7">
        <w:rPr>
          <w:rFonts w:ascii="Times New Roman" w:hAnsi="Times New Roman" w:cs="Times New Roman"/>
          <w:sz w:val="24"/>
          <w:szCs w:val="24"/>
        </w:rPr>
        <w:t xml:space="preserve"> </w:t>
      </w:r>
      <w:r w:rsidR="00F637E7">
        <w:rPr>
          <w:rFonts w:ascii="Times New Roman" w:hAnsi="Times New Roman" w:cs="Times New Roman"/>
          <w:i/>
          <w:iCs/>
          <w:sz w:val="24"/>
          <w:szCs w:val="24"/>
        </w:rPr>
        <w:t xml:space="preserve">S. baicalensis </w:t>
      </w:r>
      <w:r w:rsidR="00F637E7">
        <w:rPr>
          <w:rFonts w:ascii="Times New Roman" w:hAnsi="Times New Roman" w:cs="Times New Roman"/>
          <w:sz w:val="24"/>
          <w:szCs w:val="24"/>
        </w:rPr>
        <w:t xml:space="preserve">and </w:t>
      </w:r>
      <w:r w:rsidR="00F637E7">
        <w:rPr>
          <w:rFonts w:ascii="Times New Roman" w:hAnsi="Times New Roman" w:cs="Times New Roman"/>
          <w:i/>
          <w:iCs/>
          <w:sz w:val="24"/>
          <w:szCs w:val="24"/>
        </w:rPr>
        <w:t xml:space="preserve">S. barbata, </w:t>
      </w:r>
      <w:r w:rsidR="00E92903">
        <w:rPr>
          <w:rFonts w:ascii="Times New Roman" w:hAnsi="Times New Roman" w:cs="Times New Roman"/>
          <w:sz w:val="24"/>
          <w:szCs w:val="24"/>
        </w:rPr>
        <w:t xml:space="preserve">we identified </w:t>
      </w:r>
      <w:r w:rsidR="00F637E7">
        <w:rPr>
          <w:rFonts w:ascii="Times New Roman" w:hAnsi="Times New Roman" w:cs="Times New Roman"/>
          <w:sz w:val="24"/>
          <w:szCs w:val="24"/>
        </w:rPr>
        <w:t xml:space="preserve">several species </w:t>
      </w:r>
      <w:r w:rsidR="00E92903">
        <w:rPr>
          <w:rFonts w:ascii="Times New Roman" w:hAnsi="Times New Roman" w:cs="Times New Roman"/>
          <w:sz w:val="24"/>
          <w:szCs w:val="24"/>
        </w:rPr>
        <w:t xml:space="preserve">which </w:t>
      </w:r>
      <w:r w:rsidR="00F637E7">
        <w:rPr>
          <w:rFonts w:ascii="Times New Roman" w:hAnsi="Times New Roman" w:cs="Times New Roman"/>
          <w:sz w:val="24"/>
          <w:szCs w:val="24"/>
        </w:rPr>
        <w:t xml:space="preserve">accumulated higher concentrations of </w:t>
      </w:r>
      <w:r w:rsidR="00F637E7" w:rsidRPr="00F637E7">
        <w:rPr>
          <w:rFonts w:ascii="Times New Roman" w:hAnsi="Times New Roman" w:cs="Times New Roman"/>
          <w:sz w:val="24"/>
          <w:szCs w:val="24"/>
        </w:rPr>
        <w:t>4´</w:t>
      </w:r>
      <w:r w:rsidR="00F637E7">
        <w:rPr>
          <w:rFonts w:ascii="Times New Roman" w:hAnsi="Times New Roman" w:cs="Times New Roman"/>
          <w:sz w:val="24"/>
          <w:szCs w:val="24"/>
        </w:rPr>
        <w:t xml:space="preserve">-deoxyflavones in their </w:t>
      </w:r>
      <w:r w:rsidR="004F5158">
        <w:rPr>
          <w:rFonts w:ascii="Times New Roman" w:hAnsi="Times New Roman" w:cs="Times New Roman"/>
          <w:sz w:val="24"/>
          <w:szCs w:val="24"/>
        </w:rPr>
        <w:t xml:space="preserve">aerial parts </w:t>
      </w:r>
      <w:r w:rsidR="00F637E7">
        <w:rPr>
          <w:rFonts w:ascii="Times New Roman" w:hAnsi="Times New Roman" w:cs="Times New Roman"/>
          <w:sz w:val="24"/>
          <w:szCs w:val="24"/>
        </w:rPr>
        <w:t xml:space="preserve">as compared to their roots. These species included </w:t>
      </w:r>
      <w:r w:rsidR="00F637E7">
        <w:rPr>
          <w:rFonts w:ascii="Times New Roman" w:hAnsi="Times New Roman" w:cs="Times New Roman"/>
          <w:i/>
          <w:iCs/>
          <w:sz w:val="24"/>
          <w:szCs w:val="24"/>
        </w:rPr>
        <w:t xml:space="preserve">S. racemosa </w:t>
      </w:r>
      <w:r w:rsidR="00F637E7">
        <w:rPr>
          <w:rFonts w:ascii="Times New Roman" w:hAnsi="Times New Roman" w:cs="Times New Roman"/>
          <w:sz w:val="24"/>
          <w:szCs w:val="24"/>
        </w:rPr>
        <w:t xml:space="preserve">and </w:t>
      </w:r>
      <w:r w:rsidR="00977A6D">
        <w:rPr>
          <w:rFonts w:ascii="Times New Roman" w:hAnsi="Times New Roman" w:cs="Times New Roman"/>
          <w:i/>
          <w:iCs/>
          <w:sz w:val="24"/>
          <w:szCs w:val="24"/>
        </w:rPr>
        <w:t>S. wrightii</w:t>
      </w:r>
      <w:r w:rsidR="00977A6D">
        <w:rPr>
          <w:rFonts w:ascii="Times New Roman" w:hAnsi="Times New Roman" w:cs="Times New Roman"/>
          <w:sz w:val="24"/>
          <w:szCs w:val="24"/>
        </w:rPr>
        <w:t>.</w:t>
      </w:r>
      <w:r w:rsidR="00985E5A">
        <w:rPr>
          <w:rFonts w:ascii="Times New Roman" w:hAnsi="Times New Roman" w:cs="Times New Roman"/>
          <w:sz w:val="24"/>
          <w:szCs w:val="24"/>
        </w:rPr>
        <w:t xml:space="preserve"> </w:t>
      </w:r>
      <w:r w:rsidR="004F5158">
        <w:rPr>
          <w:rFonts w:ascii="Times New Roman" w:hAnsi="Times New Roman" w:cs="Times New Roman"/>
          <w:sz w:val="24"/>
          <w:szCs w:val="24"/>
        </w:rPr>
        <w:t>Also</w:t>
      </w:r>
      <w:r w:rsidR="005D3CA8">
        <w:rPr>
          <w:rFonts w:ascii="Times New Roman" w:hAnsi="Times New Roman" w:cs="Times New Roman"/>
          <w:sz w:val="24"/>
          <w:szCs w:val="24"/>
        </w:rPr>
        <w:t>,</w:t>
      </w:r>
      <w:r w:rsidR="004F5158">
        <w:rPr>
          <w:rFonts w:ascii="Times New Roman" w:hAnsi="Times New Roman" w:cs="Times New Roman"/>
          <w:sz w:val="24"/>
          <w:szCs w:val="24"/>
        </w:rPr>
        <w:t xml:space="preserve"> </w:t>
      </w:r>
      <w:r w:rsidR="005D3CA8">
        <w:rPr>
          <w:rFonts w:ascii="Times New Roman" w:hAnsi="Times New Roman" w:cs="Times New Roman"/>
          <w:sz w:val="24"/>
          <w:szCs w:val="24"/>
        </w:rPr>
        <w:t>all seven</w:t>
      </w:r>
      <w:r w:rsidR="00CE362D">
        <w:rPr>
          <w:rFonts w:ascii="Times New Roman" w:hAnsi="Times New Roman" w:cs="Times New Roman"/>
          <w:sz w:val="24"/>
          <w:szCs w:val="24"/>
        </w:rPr>
        <w:t xml:space="preserve"> species</w:t>
      </w:r>
      <w:r w:rsidR="005D3CA8">
        <w:rPr>
          <w:rFonts w:ascii="Times New Roman" w:hAnsi="Times New Roman" w:cs="Times New Roman"/>
          <w:sz w:val="24"/>
          <w:szCs w:val="24"/>
        </w:rPr>
        <w:t>,</w:t>
      </w:r>
      <w:r w:rsidR="00CE362D">
        <w:rPr>
          <w:rFonts w:ascii="Times New Roman" w:hAnsi="Times New Roman" w:cs="Times New Roman"/>
          <w:sz w:val="24"/>
          <w:szCs w:val="24"/>
        </w:rPr>
        <w:t xml:space="preserve"> including</w:t>
      </w:r>
      <w:r w:rsidR="004F5158">
        <w:rPr>
          <w:rFonts w:ascii="Times New Roman" w:hAnsi="Times New Roman" w:cs="Times New Roman"/>
          <w:sz w:val="24"/>
          <w:szCs w:val="24"/>
        </w:rPr>
        <w:t xml:space="preserve"> </w:t>
      </w:r>
      <w:r w:rsidR="004F5158" w:rsidRPr="00A7669D">
        <w:rPr>
          <w:rFonts w:ascii="Times New Roman" w:hAnsi="Times New Roman" w:cs="Times New Roman"/>
          <w:i/>
          <w:iCs/>
          <w:sz w:val="24"/>
          <w:szCs w:val="24"/>
        </w:rPr>
        <w:t xml:space="preserve">S. </w:t>
      </w:r>
      <w:r w:rsidR="00CE362D">
        <w:rPr>
          <w:rFonts w:ascii="Times New Roman" w:hAnsi="Times New Roman" w:cs="Times New Roman"/>
          <w:i/>
          <w:iCs/>
          <w:sz w:val="24"/>
          <w:szCs w:val="24"/>
        </w:rPr>
        <w:t>baicalensis</w:t>
      </w:r>
      <w:r w:rsidR="005D3CA8">
        <w:rPr>
          <w:rFonts w:ascii="Times New Roman" w:hAnsi="Times New Roman" w:cs="Times New Roman"/>
          <w:sz w:val="24"/>
          <w:szCs w:val="24"/>
        </w:rPr>
        <w:t>,</w:t>
      </w:r>
      <w:r w:rsidR="004F5158" w:rsidRPr="00A7669D">
        <w:rPr>
          <w:rFonts w:ascii="Times New Roman" w:hAnsi="Times New Roman" w:cs="Times New Roman"/>
          <w:i/>
          <w:iCs/>
          <w:sz w:val="24"/>
          <w:szCs w:val="24"/>
        </w:rPr>
        <w:t xml:space="preserve"> </w:t>
      </w:r>
      <w:r w:rsidR="004F5158">
        <w:rPr>
          <w:rFonts w:ascii="Times New Roman" w:hAnsi="Times New Roman" w:cs="Times New Roman"/>
          <w:sz w:val="24"/>
          <w:szCs w:val="24"/>
        </w:rPr>
        <w:t>accumulate</w:t>
      </w:r>
      <w:r w:rsidR="00CE362D">
        <w:rPr>
          <w:rFonts w:ascii="Times New Roman" w:hAnsi="Times New Roman" w:cs="Times New Roman"/>
          <w:sz w:val="24"/>
          <w:szCs w:val="24"/>
        </w:rPr>
        <w:t>d</w:t>
      </w:r>
      <w:r w:rsidR="004F5158">
        <w:rPr>
          <w:rFonts w:ascii="Times New Roman" w:hAnsi="Times New Roman" w:cs="Times New Roman"/>
          <w:sz w:val="24"/>
          <w:szCs w:val="24"/>
        </w:rPr>
        <w:t xml:space="preserve"> chrysin and/or chrysin </w:t>
      </w:r>
      <w:r w:rsidR="00CE362D">
        <w:rPr>
          <w:rFonts w:ascii="Times New Roman" w:hAnsi="Times New Roman" w:cs="Times New Roman"/>
          <w:sz w:val="24"/>
          <w:szCs w:val="24"/>
        </w:rPr>
        <w:t>7-glucuronnide</w:t>
      </w:r>
      <w:r w:rsidR="004F5158">
        <w:rPr>
          <w:rFonts w:ascii="Times New Roman" w:hAnsi="Times New Roman" w:cs="Times New Roman"/>
          <w:sz w:val="24"/>
          <w:szCs w:val="24"/>
        </w:rPr>
        <w:t xml:space="preserve"> in their leaves (Fig 2a)</w:t>
      </w:r>
      <w:r w:rsidR="00D208EB">
        <w:rPr>
          <w:rFonts w:ascii="Times New Roman" w:hAnsi="Times New Roman" w:cs="Times New Roman"/>
          <w:sz w:val="24"/>
          <w:szCs w:val="24"/>
        </w:rPr>
        <w:t>. This suggests that the expression of 4</w:t>
      </w:r>
      <w:r w:rsidR="00D208EB" w:rsidRPr="00613829">
        <w:rPr>
          <w:rFonts w:ascii="Times New Roman" w:hAnsi="Times New Roman" w:cs="Times New Roman"/>
          <w:sz w:val="24"/>
          <w:szCs w:val="24"/>
        </w:rPr>
        <w:t>´</w:t>
      </w:r>
      <w:r w:rsidR="00D208EB">
        <w:rPr>
          <w:rFonts w:ascii="Times New Roman" w:hAnsi="Times New Roman" w:cs="Times New Roman"/>
          <w:sz w:val="24"/>
          <w:szCs w:val="24"/>
        </w:rPr>
        <w:t>-deoxyflavone enzyme</w:t>
      </w:r>
      <w:r w:rsidR="005D3CA8">
        <w:rPr>
          <w:rFonts w:ascii="Times New Roman" w:hAnsi="Times New Roman" w:cs="Times New Roman"/>
          <w:sz w:val="24"/>
          <w:szCs w:val="24"/>
        </w:rPr>
        <w:t xml:space="preserve"> isoforms </w:t>
      </w:r>
      <w:r w:rsidR="00D208EB">
        <w:rPr>
          <w:rFonts w:ascii="Times New Roman" w:hAnsi="Times New Roman" w:cs="Times New Roman"/>
          <w:sz w:val="24"/>
          <w:szCs w:val="24"/>
        </w:rPr>
        <w:t>is not perfectly root-specific, and</w:t>
      </w:r>
      <w:r w:rsidR="00CE362D">
        <w:rPr>
          <w:rFonts w:ascii="Times New Roman" w:hAnsi="Times New Roman" w:cs="Times New Roman"/>
          <w:sz w:val="24"/>
          <w:szCs w:val="24"/>
        </w:rPr>
        <w:t xml:space="preserve"> some enzymes having activities </w:t>
      </w:r>
      <w:r w:rsidR="00CE362D" w:rsidRPr="005D3CA8">
        <w:rPr>
          <w:rFonts w:ascii="Times New Roman" w:hAnsi="Times New Roman" w:cs="Times New Roman"/>
          <w:sz w:val="24"/>
          <w:szCs w:val="24"/>
        </w:rPr>
        <w:t xml:space="preserve">toward </w:t>
      </w:r>
      <w:r w:rsidR="00CE362D" w:rsidRPr="00A7669D">
        <w:rPr>
          <w:rFonts w:ascii="Times New Roman" w:hAnsi="Times New Roman" w:cs="Times New Roman"/>
          <w:sz w:val="24"/>
          <w:szCs w:val="24"/>
        </w:rPr>
        <w:t>4´-deoxyflavone</w:t>
      </w:r>
      <w:r w:rsidR="00CE362D">
        <w:rPr>
          <w:rFonts w:ascii="Times New Roman" w:hAnsi="Times New Roman" w:cs="Times New Roman"/>
          <w:sz w:val="24"/>
          <w:szCs w:val="24"/>
        </w:rPr>
        <w:t xml:space="preserve"> precursors such as SbCLL-7 and SbCHS-2 may be active in both roots and aerial parts at least under our growth condition</w:t>
      </w:r>
      <w:r w:rsidR="005D3CA8">
        <w:rPr>
          <w:rFonts w:ascii="Times New Roman" w:hAnsi="Times New Roman" w:cs="Times New Roman"/>
          <w:sz w:val="24"/>
          <w:szCs w:val="24"/>
        </w:rPr>
        <w:t>s</w:t>
      </w:r>
      <w:r w:rsidR="00044922">
        <w:rPr>
          <w:rFonts w:ascii="Times New Roman" w:hAnsi="Times New Roman" w:cs="Times New Roman"/>
          <w:sz w:val="24"/>
          <w:szCs w:val="24"/>
        </w:rPr>
        <w:t>.</w:t>
      </w:r>
      <w:r w:rsidR="00022714">
        <w:rPr>
          <w:rFonts w:ascii="Times New Roman" w:hAnsi="Times New Roman" w:cs="Times New Roman"/>
          <w:sz w:val="24"/>
          <w:szCs w:val="24"/>
        </w:rPr>
        <w:t xml:space="preserve"> </w:t>
      </w:r>
      <w:r w:rsidR="00D208EB">
        <w:rPr>
          <w:rFonts w:ascii="Times New Roman" w:hAnsi="Times New Roman" w:cs="Times New Roman"/>
          <w:sz w:val="24"/>
          <w:szCs w:val="24"/>
        </w:rPr>
        <w:t>It is also possible that some fraction of 4</w:t>
      </w:r>
      <w:r w:rsidR="00D208EB" w:rsidRPr="00613829">
        <w:rPr>
          <w:rFonts w:ascii="Times New Roman" w:hAnsi="Times New Roman" w:cs="Times New Roman"/>
          <w:sz w:val="24"/>
          <w:szCs w:val="24"/>
        </w:rPr>
        <w:t>´</w:t>
      </w:r>
      <w:r w:rsidR="00D208EB">
        <w:rPr>
          <w:rFonts w:ascii="Times New Roman" w:hAnsi="Times New Roman" w:cs="Times New Roman"/>
          <w:sz w:val="24"/>
          <w:szCs w:val="24"/>
        </w:rPr>
        <w:t>-deoxyflavones being synthesized in the roots are being transported to the aerial parts. The fact that 4</w:t>
      </w:r>
      <w:r w:rsidR="00D208EB" w:rsidRPr="006F09F3">
        <w:rPr>
          <w:rFonts w:ascii="Times New Roman" w:hAnsi="Times New Roman" w:cs="Times New Roman"/>
          <w:sz w:val="24"/>
          <w:szCs w:val="24"/>
        </w:rPr>
        <w:t>´</w:t>
      </w:r>
      <w:r w:rsidR="00D208EB">
        <w:rPr>
          <w:rFonts w:ascii="Times New Roman" w:hAnsi="Times New Roman" w:cs="Times New Roman"/>
          <w:sz w:val="24"/>
          <w:szCs w:val="24"/>
        </w:rPr>
        <w:t>-hydroxyflavones were not detected in roots of most species indica</w:t>
      </w:r>
      <w:r w:rsidR="00D208EB" w:rsidRPr="00D208EB">
        <w:rPr>
          <w:rFonts w:ascii="Times New Roman" w:hAnsi="Times New Roman" w:cs="Times New Roman"/>
          <w:sz w:val="24"/>
          <w:szCs w:val="24"/>
        </w:rPr>
        <w:t xml:space="preserve">tes </w:t>
      </w:r>
      <w:r w:rsidR="00022714" w:rsidRPr="00D208EB">
        <w:rPr>
          <w:rFonts w:ascii="Times New Roman" w:hAnsi="Times New Roman" w:cs="Times New Roman"/>
          <w:sz w:val="24"/>
          <w:szCs w:val="24"/>
        </w:rPr>
        <w:t>the selectivity of enzymes towards either 4´-deoxyflavones or 4´-hydroxyflavones (or their respective precursors), as well as organ-specific regulation of biosynthetic gene expression.</w:t>
      </w:r>
    </w:p>
    <w:p w14:paraId="2B298595" w14:textId="3AF2CE1C" w:rsidR="009830E0" w:rsidRDefault="009830E0" w:rsidP="009830E0">
      <w:pPr>
        <w:spacing w:after="0" w:line="360" w:lineRule="auto"/>
        <w:ind w:firstLine="720"/>
        <w:rPr>
          <w:rFonts w:ascii="Times New Roman" w:hAnsi="Times New Roman" w:cs="Times New Roman"/>
          <w:sz w:val="24"/>
        </w:rPr>
      </w:pPr>
      <w:r>
        <w:rPr>
          <w:rFonts w:ascii="Times New Roman" w:hAnsi="Times New Roman" w:cs="Times New Roman"/>
          <w:sz w:val="24"/>
        </w:rPr>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xml:space="preserve">, which we found to accumulate high concentrations of oroxylin A, and its 7-glucuronide, oroxyloside, in its leaves. These concentrations exceeded that which we detected in any organ of all other species included in our organ-specific profiling. Oroxylin A is a 4´-deoxyflavone which has been demonstrated to exhibit memory enhancement and neuroprotective effects in rat models </w:t>
      </w:r>
      <w:r>
        <w:rPr>
          <w:rFonts w:ascii="Times New Roman" w:hAnsi="Times New Roman" w:cs="Times New Roman"/>
          <w:sz w:val="24"/>
        </w:rPr>
        <w:fldChar w:fldCharType="begin"/>
      </w:r>
      <w:r w:rsidR="00B73077">
        <w:rPr>
          <w:rFonts w:ascii="Times New Roman" w:hAnsi="Times New Roman" w:cs="Times New Roman"/>
          <w:sz w:val="24"/>
        </w:rPr>
        <w:instrText xml:space="preserve"> ADDIN ZOTERO_ITEM CSL_CITATION {"citationID":"TmMAcq6x","properties":{"formattedCitation":"(Jeon et al., 2011, 2012)","plainCitation":"(Jeon et al., 2011, 2012)","noteIndex":0},"citationItems":[{"id":190,"uris":["http://zotero.org/users/7389210/items/IXQM29AX"],"uri":["http://zotero.org/users/7389210/items/IXQM29AX"],"itemData":{"id":190,"type":"article-journal","abstract":"Oroxylin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Ho"}],"issued":{"date-parts":[["2011",3,1]]}}},{"id":191,"uris":["http://zotero.org/users/7389210/items/FSZ6VVRM"],"uri":["http://zotero.org/users/7389210/items/FSZ6VVRM"],"itemData":{"id":191,"type":"article-journal","abstract":"Se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Pr>
          <w:rFonts w:ascii="Times New Roman" w:hAnsi="Times New Roman" w:cs="Times New Roman"/>
          <w:sz w:val="24"/>
        </w:rPr>
        <w:fldChar w:fldCharType="separate"/>
      </w:r>
      <w:r w:rsidR="00B73077" w:rsidRPr="00B73077">
        <w:rPr>
          <w:rFonts w:ascii="Times New Roman" w:hAnsi="Times New Roman" w:cs="Times New Roman"/>
          <w:sz w:val="24"/>
        </w:rPr>
        <w:t>(Jeon et al., 2011, 2012)</w:t>
      </w:r>
      <w:r>
        <w:rPr>
          <w:rFonts w:ascii="Times New Roman" w:hAnsi="Times New Roman" w:cs="Times New Roman"/>
          <w:sz w:val="24"/>
        </w:rPr>
        <w:fldChar w:fldCharType="end"/>
      </w:r>
      <w:r>
        <w:rPr>
          <w:rFonts w:ascii="Times New Roman" w:hAnsi="Times New Roman" w:cs="Times New Roman"/>
          <w:sz w:val="24"/>
        </w:rPr>
        <w:t xml:space="preserve">. The most likely route for oroxylin A biosynthesis is methylation of baicalein at its 6-OH group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{"citationID":"luykSKsd","properties":{"formattedCitation":"(Elkin et al., 2018)","plainCitation":"(Elkin et al., 2018)","noteIndex":0},"citationItems":[{"id":189,"uris":["http://zotero.org/users/7389210/items/AJ8S3Q89"],"uri":["http://zotero.org/users/7389210/items/AJ8S3Q89"],"itemData":{"id":189,"type":"article-journal","abstract":"Perennial plants in northern Dauria (Zabaikalsky region) grow in low temperatures in winter and in a dry hot summer. The prairies of northern Dauria are rich in a variety of medicinal herbs, including S. baicalensis, which has roots that are in demand for traditional Chinese medicine. In addition to two monomethylated flavones (wogonin and oroxylin A), determining the pharmacological significance of the root, there is also a minority of their polymethylated congeners. Little is known about their role in the plant or their connection with the conditions of growth and cultivation of their hairy root culture (HRC). Therefore, the purpose of this study was to determine whether and to what extent the biosynthesis of the latter is retained in the hairy root culture established from wild plants of Dauria. The composition of the main methylated flavones of HRC was established using LC–MS and a previously unknown pentamethylated flavone was found in the roots. This study showed a more significant accumulation of polymethylated flavones in the root of the wild plant than in HRC.","container-title":"Journal of Plant Physiology","DOI":"10.1016/j.jplph.2018.10.009","ISSN":"0176-1617","journalAbbreviation":"Journal of Plant Physiology","language":"en","page":"277-280","source":"ScienceDirect","title":"Methylated flavones of the hairy root culture Scutellaria baicalensis","volume":"231","author":[{"family":"Elkin","given":"Y. N."},{"family":"Kulesh","given":"N. I."},{"family":"Stepanova","given":"A. Y."},{"family":"Solovieva","given":"A. I."},{"family":"Kargin","given":"V. M."},{"family":"Manyakhin","given":"A. Y."}],"issued":{"date-parts":[["2018",12,1]]}}}],"schema":"https://github.com/citation-style-language/schema/raw/master/csl-citation.json"}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(Elkin et al., 2018)</w:t>
      </w:r>
      <w:r>
        <w:rPr>
          <w:rFonts w:ascii="Times New Roman" w:hAnsi="Times New Roman" w:cs="Times New Roman"/>
          <w:sz w:val="24"/>
        </w:rPr>
        <w:fldChar w:fldCharType="end"/>
      </w:r>
      <w:r>
        <w:rPr>
          <w:rFonts w:ascii="Times New Roman" w:hAnsi="Times New Roman" w:cs="Times New Roman"/>
          <w:sz w:val="24"/>
        </w:rPr>
        <w:t xml:space="preserve">. Although previous works have identified a variety of O-methyltransferases (OMTs) in plants, OMTs with high specificity for the 6-OH group in flavonoids are rare, as the reaction is biochemically unfavorable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{"citationID":"QsWFVqJU","properties":{"formattedCitation":"(Zhang et al., 2016)","plainCitation":"(Zhang et al., 2016)","noteIndex":0},"citationItems":[{"id":188,"uris":["http://zotero.org/users/7389210/items/ZPDGPP49"],"uri":["http://zotero.org/users/7389210/items/ZPDGPP49"],"itemData":{"id":188,"type":"article-journal","abstract":"Oroxylin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(Zhang et al., 2016)</w:t>
      </w:r>
      <w:r>
        <w:rPr>
          <w:rFonts w:ascii="Times New Roman" w:hAnsi="Times New Roman" w:cs="Times New Roman"/>
          <w:sz w:val="24"/>
        </w:rPr>
        <w:fldChar w:fldCharType="end"/>
      </w:r>
      <w:r>
        <w:rPr>
          <w:rFonts w:ascii="Times New Roman" w:hAnsi="Times New Roman" w:cs="Times New Roman"/>
          <w:sz w:val="24"/>
        </w:rPr>
        <w:t xml:space="preserve">. The absence of another species in our analysis which accumulated comparable amounts of oroxylin A and oroxyloside indicates the </w:t>
      </w:r>
      <w:r>
        <w:rPr>
          <w:rFonts w:ascii="Times New Roman" w:hAnsi="Times New Roman" w:cs="Times New Roman"/>
          <w:sz w:val="24"/>
        </w:rPr>
        <w:lastRenderedPageBreak/>
        <w:t xml:space="preserve">possible evolution of a highly regioselective OMT in </w:t>
      </w:r>
      <w:r>
        <w:rPr>
          <w:rFonts w:ascii="Times New Roman" w:hAnsi="Times New Roman" w:cs="Times New Roman"/>
          <w:i/>
          <w:iCs/>
          <w:sz w:val="24"/>
        </w:rPr>
        <w:t>S. racemosa</w:t>
      </w:r>
      <w:r>
        <w:rPr>
          <w:rFonts w:ascii="Times New Roman" w:hAnsi="Times New Roman" w:cs="Times New Roman"/>
          <w:sz w:val="24"/>
        </w:rPr>
        <w:t>. Work in sweet basil (</w:t>
      </w:r>
      <w:proofErr w:type="spellStart"/>
      <w:r>
        <w:rPr>
          <w:rFonts w:ascii="Times New Roman" w:hAnsi="Times New Roman" w:cs="Times New Roman"/>
          <w:i/>
          <w:iCs/>
          <w:sz w:val="24"/>
        </w:rPr>
        <w:t>Ocimum</w:t>
      </w:r>
      <w:proofErr w:type="spellEnd"/>
      <w:r>
        <w:rPr>
          <w:rFonts w:ascii="Times New Roman" w:hAnsi="Times New Roman" w:cs="Times New Roman"/>
          <w:i/>
          <w:iCs/>
          <w:sz w:val="24"/>
        </w:rPr>
        <w:t xml:space="preserve"> </w:t>
      </w:r>
      <w:proofErr w:type="spellStart"/>
      <w:r>
        <w:rPr>
          <w:rFonts w:ascii="Times New Roman" w:hAnsi="Times New Roman" w:cs="Times New Roman"/>
          <w:i/>
          <w:iCs/>
          <w:sz w:val="24"/>
        </w:rPr>
        <w:t>basilicum</w:t>
      </w:r>
      <w:proofErr w:type="spellEnd"/>
      <w:r>
        <w:rPr>
          <w:rFonts w:ascii="Times New Roman" w:hAnsi="Times New Roman" w:cs="Times New Roman"/>
          <w:sz w:val="24"/>
        </w:rPr>
        <w:t xml:space="preserve">), a species also in the </w:t>
      </w:r>
      <w:proofErr w:type="spellStart"/>
      <w:r>
        <w:rPr>
          <w:rFonts w:ascii="Times New Roman" w:hAnsi="Times New Roman" w:cs="Times New Roman"/>
          <w:sz w:val="24"/>
        </w:rPr>
        <w:t>Lamiaceae</w:t>
      </w:r>
      <w:proofErr w:type="spellEnd"/>
      <w:r>
        <w:rPr>
          <w:rFonts w:ascii="Times New Roman" w:hAnsi="Times New Roman" w:cs="Times New Roman"/>
          <w:sz w:val="24"/>
        </w:rPr>
        <w:t xml:space="preserve"> family with </w:t>
      </w:r>
      <w:r>
        <w:rPr>
          <w:rFonts w:ascii="Times New Roman" w:hAnsi="Times New Roman" w:cs="Times New Roman"/>
          <w:i/>
          <w:iCs/>
          <w:sz w:val="24"/>
        </w:rPr>
        <w:t>Scutellaria</w:t>
      </w:r>
      <w:r>
        <w:rPr>
          <w:rFonts w:ascii="Times New Roman" w:hAnsi="Times New Roman" w:cs="Times New Roman"/>
          <w:sz w:val="24"/>
        </w:rPr>
        <w:t xml:space="preserve">, identified a methyltransferase capable of specific methylation of the 6-OH group of </w:t>
      </w:r>
      <w:proofErr w:type="spellStart"/>
      <w:r>
        <w:rPr>
          <w:rFonts w:ascii="Times New Roman" w:hAnsi="Times New Roman" w:cs="Times New Roman"/>
          <w:sz w:val="24"/>
        </w:rPr>
        <w:t>scutellarein</w:t>
      </w:r>
      <w:proofErr w:type="spellEnd"/>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{"citationID":"BoLXYhUm","properties":{"formattedCitation":"(Berim et al., 2012)","plainCitation":"(Berim et al., 2012)","noteIndex":0},"citationItems":[{"id":187,"uris":["http://zotero.org/users/7389210/items/4B9EBITS"],"uri":["http://zotero.org/users/7389210/items/4B9EBITS"],"itemData":{"id":187,"type":"article-journal","abstract":"Polymethoxylated flavonoids occur in a number of plant families, including the Lamiaceae. To date, the metabolic pathways giving rise to the diversity of these compounds have not been studied. Analysis of our expressed sequence tag database for four sweet basil (Ocimum basilicum) lines afforded identification of candidate flavonoid O-methyltransferase genes. Recombinant proteins displayed distinct substrate preferences and product specificities that can account for all detected 7-/6-/4′-methylated, 8-unsubstituted flavones. Their biochemical specialization revealed only certain metabolic routes to be highly favorable and therefore likely in vivo. Flavonoid O-methyltransferases catalyzing 4′- and 6-O-methylations shared high identity (approximately 90%), indicating that subtle sequence changes led to functional differentiation. Structure homology modeling suggested the involvement of several amino acid residues in defining the proteins’ stringent regioselectivities. The roles of these individual residues were confirmed by site-directed mutagenesis, revealing two discrete mechanisms as a basis for the switch between 6- and 4′-O-methylation of two different substrates. These findings delineate major pathways in a large segment of the flavone metabolic network and provide a foundation for its further elucidation.","container-title":"Plant Physiology","DOI":"10.1104/pp.112.204164","ISSN":"0032-0889, 1532-2548","issue":"2","language":"en","note":"publisher: American Society of Plant Biologists\nsection: SYSTEMS BIOLOGY, MOLECULAR BIOLOGY, AND GENE REGULATION\nPMID: 22923679","page":"1052-1069","source":"www.plantphysiol.org","title":"A Set of Regioselective O-Methyltransferases Gives Rise to the Complex Pattern of Methoxylated Flavones in Sweet Basil","volume":"160","author":[{"family":"Berim","given":"Anna"},{"family":"Hyatt","given":"David C."},{"family":"Gang","given":"David R."}],"issued":{"date-parts":[["2012",10,1]]}}}],"schema":"https://github.com/citation-style-language/schema/raw/master/csl-citation.json"}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(Berim et al., 2012)</w:t>
      </w:r>
      <w:r>
        <w:rPr>
          <w:rFonts w:ascii="Times New Roman" w:hAnsi="Times New Roman" w:cs="Times New Roman"/>
          <w:sz w:val="24"/>
        </w:rPr>
        <w:fldChar w:fldCharType="end"/>
      </w:r>
      <w:r>
        <w:rPr>
          <w:rFonts w:ascii="Times New Roman" w:hAnsi="Times New Roman" w:cs="Times New Roman"/>
          <w:sz w:val="24"/>
        </w:rPr>
        <w:t xml:space="preserve">. </w:t>
      </w:r>
      <w:proofErr w:type="spellStart"/>
      <w:r>
        <w:rPr>
          <w:rFonts w:ascii="Times New Roman" w:hAnsi="Times New Roman" w:cs="Times New Roman"/>
          <w:sz w:val="24"/>
        </w:rPr>
        <w:t>Scutellar</w:t>
      </w:r>
      <w:r w:rsidR="003D51B8">
        <w:rPr>
          <w:rFonts w:ascii="Times New Roman" w:hAnsi="Times New Roman" w:cs="Times New Roman"/>
          <w:sz w:val="24"/>
        </w:rPr>
        <w:t>e</w:t>
      </w:r>
      <w:r>
        <w:rPr>
          <w:rFonts w:ascii="Times New Roman" w:hAnsi="Times New Roman" w:cs="Times New Roman"/>
          <w:sz w:val="24"/>
        </w:rPr>
        <w:t>in</w:t>
      </w:r>
      <w:proofErr w:type="spellEnd"/>
      <w:r>
        <w:rPr>
          <w:rFonts w:ascii="Times New Roman" w:hAnsi="Times New Roman" w:cs="Times New Roman"/>
          <w:sz w:val="24"/>
        </w:rPr>
        <w:t xml:space="preserve"> is a 4´-hydroxyflavone identical in structure to baicalein apart from its 4´-OH group. To ensure the proper orientation of its substrate, and thus its regioselectivity, the </w:t>
      </w:r>
      <w:r>
        <w:rPr>
          <w:rFonts w:ascii="Times New Roman" w:hAnsi="Times New Roman" w:cs="Times New Roman"/>
          <w:i/>
          <w:iCs/>
          <w:sz w:val="24"/>
        </w:rPr>
        <w:t xml:space="preserve">O. </w:t>
      </w:r>
      <w:proofErr w:type="spellStart"/>
      <w:r>
        <w:rPr>
          <w:rFonts w:ascii="Times New Roman" w:hAnsi="Times New Roman" w:cs="Times New Roman"/>
          <w:i/>
          <w:iCs/>
          <w:sz w:val="24"/>
        </w:rPr>
        <w:t>basilicum</w:t>
      </w:r>
      <w:proofErr w:type="spellEnd"/>
      <w:r>
        <w:rPr>
          <w:rFonts w:ascii="Times New Roman" w:hAnsi="Times New Roman" w:cs="Times New Roman"/>
          <w:sz w:val="24"/>
        </w:rPr>
        <w:t xml:space="preserve"> OMT uses a Thr</w:t>
      </w:r>
      <w:r w:rsidR="00B93E13">
        <w:rPr>
          <w:rFonts w:ascii="Times New Roman" w:hAnsi="Times New Roman" w:cs="Times New Roman"/>
          <w:sz w:val="24"/>
        </w:rPr>
        <w:t xml:space="preserve">eonine </w:t>
      </w:r>
      <w:r>
        <w:rPr>
          <w:rFonts w:ascii="Times New Roman" w:hAnsi="Times New Roman" w:cs="Times New Roman"/>
          <w:sz w:val="24"/>
        </w:rPr>
        <w:t xml:space="preserve">residue to hydrogen bond with the 4´-OH group of </w:t>
      </w:r>
      <w:proofErr w:type="spellStart"/>
      <w:r>
        <w:rPr>
          <w:rFonts w:ascii="Times New Roman" w:hAnsi="Times New Roman" w:cs="Times New Roman"/>
          <w:sz w:val="24"/>
        </w:rPr>
        <w:t>scutellarein</w:t>
      </w:r>
      <w:proofErr w:type="spellEnd"/>
      <w:r>
        <w:rPr>
          <w:rFonts w:ascii="Times New Roman" w:hAnsi="Times New Roman" w:cs="Times New Roman"/>
          <w:sz w:val="24"/>
        </w:rPr>
        <w:t xml:space="preserve">. However, as baicalein has no 4´-OH group, it would be impossible for a regioselective OMT in </w:t>
      </w:r>
      <w:r>
        <w:rPr>
          <w:rFonts w:ascii="Times New Roman" w:hAnsi="Times New Roman" w:cs="Times New Roman"/>
          <w:i/>
          <w:iCs/>
          <w:sz w:val="24"/>
        </w:rPr>
        <w:t xml:space="preserve">S. racemosa </w:t>
      </w:r>
      <w:r>
        <w:rPr>
          <w:rFonts w:ascii="Times New Roman" w:hAnsi="Times New Roman" w:cs="Times New Roman"/>
          <w:sz w:val="24"/>
        </w:rPr>
        <w:t xml:space="preserve">to rely on this interaction during the methylation of baicalein. Research by </w:t>
      </w:r>
      <w:r>
        <w:rPr>
          <w:rFonts w:ascii="Times New Roman" w:hAnsi="Times New Roman" w:cs="Times New Roman"/>
          <w:sz w:val="24"/>
        </w:rPr>
        <w:fldChar w:fldCharType="begin"/>
      </w:r>
      <w:r w:rsidR="00001E12">
        <w:rPr>
          <w:rFonts w:ascii="Times New Roman" w:hAnsi="Times New Roman" w:cs="Times New Roman"/>
          <w:sz w:val="24"/>
        </w:rPr>
        <w:instrText xml:space="preserve"> ADDIN ZOTERO_ITEM CSL_CITATION {"citationID":"JmvD8Lff","properties":{"formattedCitation":"(Zhang et al., 2016)","plainCitation":"(Zhang et al., 2016)","dontUpdate":true,"noteIndex":0},"citationItems":[{"id":188,"uris":["http://zotero.org/users/7389210/items/ZPDGPP49"],"uri":["http://zotero.org/users/7389210/items/ZPDGPP49"],"itemData":{"id":188,"type":"article-journal","abstract":"Oroxylin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 xml:space="preserve">Zhang et al. </w:t>
      </w:r>
      <w:r w:rsidR="003D51B8">
        <w:rPr>
          <w:rFonts w:ascii="Times New Roman" w:hAnsi="Times New Roman" w:cs="Times New Roman"/>
          <w:sz w:val="24"/>
        </w:rPr>
        <w:t>(</w:t>
      </w:r>
      <w:r w:rsidRPr="009830E0">
        <w:rPr>
          <w:rFonts w:ascii="Times New Roman" w:hAnsi="Times New Roman" w:cs="Times New Roman"/>
          <w:sz w:val="24"/>
        </w:rPr>
        <w:t>2016)</w:t>
      </w:r>
      <w:r>
        <w:rPr>
          <w:rFonts w:ascii="Times New Roman" w:hAnsi="Times New Roman" w:cs="Times New Roman"/>
          <w:sz w:val="24"/>
        </w:rPr>
        <w:fldChar w:fldCharType="end"/>
      </w:r>
      <w:r>
        <w:rPr>
          <w:rFonts w:ascii="Times New Roman" w:hAnsi="Times New Roman" w:cs="Times New Roman"/>
          <w:sz w:val="24"/>
        </w:rPr>
        <w:t xml:space="preserve"> in a liverwort species (</w:t>
      </w:r>
      <w:proofErr w:type="spellStart"/>
      <w:r>
        <w:rPr>
          <w:rFonts w:ascii="Times New Roman" w:hAnsi="Times New Roman" w:cs="Times New Roman"/>
          <w:i/>
          <w:iCs/>
          <w:sz w:val="24"/>
        </w:rPr>
        <w:t>Plagiochasma</w:t>
      </w:r>
      <w:proofErr w:type="spellEnd"/>
      <w:r>
        <w:rPr>
          <w:rFonts w:ascii="Times New Roman" w:hAnsi="Times New Roman" w:cs="Times New Roman"/>
          <w:i/>
          <w:iCs/>
          <w:sz w:val="24"/>
        </w:rPr>
        <w:t xml:space="preserve"> </w:t>
      </w:r>
      <w:proofErr w:type="spellStart"/>
      <w:r>
        <w:rPr>
          <w:rFonts w:ascii="Times New Roman" w:hAnsi="Times New Roman" w:cs="Times New Roman"/>
          <w:i/>
          <w:iCs/>
          <w:sz w:val="24"/>
        </w:rPr>
        <w:t>appendiculatum</w:t>
      </w:r>
      <w:proofErr w:type="spellEnd"/>
      <w:r>
        <w:rPr>
          <w:rFonts w:ascii="Times New Roman" w:hAnsi="Times New Roman" w:cs="Times New Roman"/>
          <w:sz w:val="24"/>
        </w:rPr>
        <w:t xml:space="preserve">) identified a methyltransferase that is capable of regioselective methylation of the 6-OH group in baicalein. As this OMT has not yet been structurally characterized, the method by which it achieves its specificity remains unknown. The evolutionary distance separating </w:t>
      </w:r>
      <w:r>
        <w:rPr>
          <w:rFonts w:ascii="Times New Roman" w:hAnsi="Times New Roman" w:cs="Times New Roman"/>
          <w:i/>
          <w:iCs/>
          <w:sz w:val="24"/>
        </w:rPr>
        <w:t xml:space="preserve">S. racemosa </w:t>
      </w:r>
      <w:r>
        <w:rPr>
          <w:rFonts w:ascii="Times New Roman" w:hAnsi="Times New Roman" w:cs="Times New Roman"/>
          <w:sz w:val="24"/>
        </w:rPr>
        <w:t xml:space="preserve">and </w:t>
      </w:r>
      <w:r>
        <w:rPr>
          <w:rFonts w:ascii="Times New Roman" w:hAnsi="Times New Roman" w:cs="Times New Roman"/>
          <w:i/>
          <w:iCs/>
          <w:sz w:val="24"/>
        </w:rPr>
        <w:t xml:space="preserve">P. </w:t>
      </w:r>
      <w:proofErr w:type="spellStart"/>
      <w:r>
        <w:rPr>
          <w:rFonts w:ascii="Times New Roman" w:hAnsi="Times New Roman" w:cs="Times New Roman"/>
          <w:i/>
          <w:iCs/>
          <w:sz w:val="24"/>
        </w:rPr>
        <w:t>appendiculatum</w:t>
      </w:r>
      <w:proofErr w:type="spellEnd"/>
      <w:r>
        <w:rPr>
          <w:rFonts w:ascii="Times New Roman" w:hAnsi="Times New Roman" w:cs="Times New Roman"/>
          <w:i/>
          <w:iCs/>
          <w:sz w:val="24"/>
        </w:rPr>
        <w:t xml:space="preserve"> </w:t>
      </w:r>
      <w:r>
        <w:rPr>
          <w:rFonts w:ascii="Times New Roman" w:hAnsi="Times New Roman" w:cs="Times New Roman"/>
          <w:sz w:val="24"/>
        </w:rPr>
        <w:t xml:space="preserve">suggests an occurrence of convergent evolution, possibly indicating the physiological importance of oroxylin A and oroxyloside in these species. Future work in </w:t>
      </w:r>
      <w:r>
        <w:rPr>
          <w:rFonts w:ascii="Times New Roman" w:hAnsi="Times New Roman" w:cs="Times New Roman"/>
          <w:i/>
          <w:iCs/>
          <w:sz w:val="24"/>
        </w:rPr>
        <w:t xml:space="preserve">S. racemosa </w:t>
      </w:r>
      <w:r>
        <w:rPr>
          <w:rFonts w:ascii="Times New Roman" w:hAnsi="Times New Roman" w:cs="Times New Roman"/>
          <w:sz w:val="24"/>
        </w:rPr>
        <w:t xml:space="preserve">should be directed towards characterizing its biosynthesis of oroxylin A, with specific attention paid to the potential specialization of OMTs in the pathway. Overall, </w:t>
      </w:r>
      <w:r>
        <w:rPr>
          <w:rFonts w:ascii="Times New Roman" w:hAnsi="Times New Roman" w:cs="Times New Roman"/>
          <w:i/>
          <w:iCs/>
          <w:sz w:val="24"/>
        </w:rPr>
        <w:t xml:space="preserve">S. racemosa </w:t>
      </w:r>
      <w:r>
        <w:rPr>
          <w:rFonts w:ascii="Times New Roman" w:hAnsi="Times New Roman" w:cs="Times New Roman"/>
          <w:sz w:val="24"/>
        </w:rPr>
        <w:t>is a promising target for biotechnology improvement due to the significant bioactive effects of oroxylin A and oroxyloside.</w:t>
      </w:r>
    </w:p>
    <w:p w14:paraId="3BB5855E" w14:textId="6528548A" w:rsidR="00F50404" w:rsidRDefault="00B93E13" w:rsidP="00993401">
      <w:pPr>
        <w:spacing w:after="0" w:line="360" w:lineRule="auto"/>
        <w:ind w:firstLine="720"/>
        <w:rPr>
          <w:rFonts w:ascii="Times New Roman" w:hAnsi="Times New Roman" w:cs="Times New Roman"/>
          <w:sz w:val="24"/>
        </w:rPr>
      </w:pPr>
      <w:r>
        <w:rPr>
          <w:rFonts w:ascii="Times New Roman" w:hAnsi="Times New Roman" w:cs="Times New Roman"/>
          <w:sz w:val="24"/>
        </w:rPr>
        <w:t>I</w:t>
      </w:r>
      <w:r w:rsidR="00001E12">
        <w:rPr>
          <w:rFonts w:ascii="Times New Roman" w:hAnsi="Times New Roman" w:cs="Times New Roman"/>
          <w:sz w:val="24"/>
        </w:rPr>
        <w:t xml:space="preserve">soscutellarein 8-G </w:t>
      </w:r>
      <w:r w:rsidR="002F4175">
        <w:rPr>
          <w:rFonts w:ascii="Times New Roman" w:hAnsi="Times New Roman" w:cs="Times New Roman"/>
          <w:sz w:val="24"/>
        </w:rPr>
        <w:t xml:space="preserve">in any plant </w:t>
      </w:r>
      <w:r w:rsidR="00E63B7B">
        <w:rPr>
          <w:rFonts w:ascii="Times New Roman" w:hAnsi="Times New Roman" w:cs="Times New Roman"/>
          <w:sz w:val="24"/>
        </w:rPr>
        <w:t xml:space="preserve">was first </w:t>
      </w:r>
      <w:r>
        <w:rPr>
          <w:rFonts w:ascii="Times New Roman" w:hAnsi="Times New Roman" w:cs="Times New Roman"/>
          <w:sz w:val="24"/>
        </w:rPr>
        <w:t xml:space="preserve">detected </w:t>
      </w:r>
      <w:r w:rsidR="00001E12">
        <w:rPr>
          <w:rFonts w:ascii="Times New Roman" w:hAnsi="Times New Roman" w:cs="Times New Roman"/>
          <w:sz w:val="24"/>
        </w:rPr>
        <w:t xml:space="preserve">in the liverwort species </w:t>
      </w:r>
      <w:r w:rsidR="00001E12">
        <w:rPr>
          <w:rFonts w:ascii="Times New Roman" w:hAnsi="Times New Roman" w:cs="Times New Roman"/>
          <w:i/>
          <w:iCs/>
          <w:sz w:val="24"/>
        </w:rPr>
        <w:t xml:space="preserve">Marchantia </w:t>
      </w:r>
      <w:proofErr w:type="spellStart"/>
      <w:r w:rsidR="00001E12">
        <w:rPr>
          <w:rFonts w:ascii="Times New Roman" w:hAnsi="Times New Roman" w:cs="Times New Roman"/>
          <w:i/>
          <w:iCs/>
          <w:sz w:val="24"/>
        </w:rPr>
        <w:t>berteroana</w:t>
      </w:r>
      <w:proofErr w:type="spellEnd"/>
      <w:r w:rsidR="00001E12">
        <w:rPr>
          <w:rFonts w:ascii="Times New Roman" w:hAnsi="Times New Roman" w:cs="Times New Roman"/>
          <w:sz w:val="24"/>
        </w:rPr>
        <w:t xml:space="preserve"> </w:t>
      </w:r>
      <w:r w:rsidR="00001E12">
        <w:rPr>
          <w:rFonts w:ascii="Times New Roman" w:hAnsi="Times New Roman" w:cs="Times New Roman"/>
          <w:sz w:val="24"/>
        </w:rPr>
        <w:fldChar w:fldCharType="begin"/>
      </w:r>
      <w:r w:rsidR="00001E12">
        <w:rPr>
          <w:rFonts w:ascii="Times New Roman" w:hAnsi="Times New Roman" w:cs="Times New Roman"/>
          <w:sz w:val="24"/>
        </w:rPr>
        <w:instrText xml:space="preserve"> ADDIN ZOTERO_ITEM CSL_CITATION {"citationID":"5FFPMZ7B","properties":{"formattedCitation":"(Markham &amp; Porter, 1975)","plainCitation":"(Markham &amp; Porter, 1975)","noteIndex":0},"citationItems":[{"id":1379,"uris":["http://zotero.org/users/7389210/items/USPI97BI"],"uri":["http://zotero.org/users/7389210/items/USPI97BI"],"itemData":{"id":1379,"type":"article-journal","abstract":"The major flavonoid of Marchantia berteroana is hypolaetin 8-O-β-d-glucuronide. This is accompanied by apigenin and luteolin, isoscutellarein (8-hydroxyapigenin) 8-O-β-d-glucuronide, the 7-O-β-d-glucuronide and -galacturonide of apigenin and luteolin, luteolin 3′-O-β-d-glucuronide and -galacturonide, luteolin 7,3′-di-O-β-d-glucuronide and -galacturonide, luteolin 3′,4′-di-O-β-d-glucuronide and -galacturonide, luteolin 7,4′-di-O-β-d-glucuronide, and hypolaetin 8,4′-di-O-β-d-glucuronide. The isoscutellarein and hypolaetin glucuronides, and the galacturonide flavones are all new natural products.","container-title":"Phytochemistry","DOI":"10.1016/0031-9422(75)85194-6","ISSN":"0031-9422","issue":"4","journalAbbreviation":"Phytochemistry","language":"en","page":"1093-1097","source":"ScienceDirect","title":"Isoscutellarein and hypolaetin 8-glucuronides from the liverwort Marchantia berteroana","volume":"14","author":[{"family":"Markham","given":"Kenneth R."},{"family":"Porter","given":"Lawrence J."}],"issued":{"date-parts":[["1975",4,1]]}}}],"schema":"https://github.com/citation-style-language/schema/raw/master/csl-citation.json"} </w:instrText>
      </w:r>
      <w:r w:rsidR="00001E12">
        <w:rPr>
          <w:rFonts w:ascii="Times New Roman" w:hAnsi="Times New Roman" w:cs="Times New Roman"/>
          <w:sz w:val="24"/>
        </w:rPr>
        <w:fldChar w:fldCharType="separate"/>
      </w:r>
      <w:r w:rsidR="00001E12" w:rsidRPr="00001E12">
        <w:rPr>
          <w:rFonts w:ascii="Times New Roman" w:hAnsi="Times New Roman" w:cs="Times New Roman"/>
          <w:sz w:val="24"/>
        </w:rPr>
        <w:t>(Markham &amp; Porter, 1975)</w:t>
      </w:r>
      <w:r w:rsidR="00001E12">
        <w:rPr>
          <w:rFonts w:ascii="Times New Roman" w:hAnsi="Times New Roman" w:cs="Times New Roman"/>
          <w:sz w:val="24"/>
        </w:rPr>
        <w:fldChar w:fldCharType="end"/>
      </w:r>
      <w:r w:rsidR="00001E12">
        <w:rPr>
          <w:rFonts w:ascii="Times New Roman" w:hAnsi="Times New Roman" w:cs="Times New Roman"/>
          <w:sz w:val="24"/>
        </w:rPr>
        <w:t xml:space="preserve">. Following this initial report, </w:t>
      </w:r>
      <w:proofErr w:type="spellStart"/>
      <w:r w:rsidR="00001E12">
        <w:rPr>
          <w:rFonts w:ascii="Times New Roman" w:hAnsi="Times New Roman" w:cs="Times New Roman"/>
          <w:sz w:val="24"/>
        </w:rPr>
        <w:t>Mi</w:t>
      </w:r>
      <w:r w:rsidR="001012FA">
        <w:rPr>
          <w:rFonts w:ascii="Times New Roman" w:hAnsi="Times New Roman" w:cs="Times New Roman"/>
          <w:sz w:val="24"/>
        </w:rPr>
        <w:t>yaichi</w:t>
      </w:r>
      <w:proofErr w:type="spellEnd"/>
      <w:r w:rsidR="001012FA">
        <w:rPr>
          <w:rFonts w:ascii="Times New Roman" w:hAnsi="Times New Roman" w:cs="Times New Roman"/>
          <w:sz w:val="24"/>
        </w:rPr>
        <w:t xml:space="preserve"> et al. </w:t>
      </w:r>
      <w:r w:rsidR="001012FA">
        <w:rPr>
          <w:rFonts w:ascii="Times New Roman" w:hAnsi="Times New Roman" w:cs="Times New Roman"/>
          <w:sz w:val="24"/>
        </w:rPr>
        <w:fldChar w:fldCharType="begin"/>
      </w:r>
      <w:r w:rsidR="00266D53">
        <w:rPr>
          <w:rFonts w:ascii="Times New Roman" w:hAnsi="Times New Roman" w:cs="Times New Roman"/>
          <w:sz w:val="24"/>
        </w:rPr>
        <w:instrText xml:space="preserve"> ADDIN ZOTERO_ITEM CSL_CITATION {"citationID":"fYco0Byx","properties":{"formattedCitation":"(Miyaichi, Imoto, et al., 1988; Miyaichi, Kizu, et al., 1988)","plainCitation":"(Miyaichi, Imoto, et al., 1988; Miyaichi, Kizu, et al., 1988)","dontUpdate":true,"noteIndex":0},"citationItems":[{"id":1374,"uris":["http://zotero.org/users/7389210/items/RH37KAVN"],"uri":["http://zotero.org/users/7389210/items/RH37KAVN"],"itemData":{"id":1374,"type":"article-journal","container-title":"Japanese Journal of Pharmacognosy","issue":"3","page":"216-219","title":"Studies on the Constituents of Scutellaria Species X. : On the Flavonoid Constituents of the Leaves of Scutellaria baicalensis GEORGI","volume":"42","author":[{"family":"Miyaichi","given":"Yukinori"},{"family":"Imoto","given":"Yoshitaka"},{"family":"Saida","given":"Hiroyuki"},{"family":"Tomimori","given":"Tsuyoshi"}],"issued":{"date-parts":[["1988",2,8]]}}},{"id":1376,"uris":["http://zotero.org/users/7389210/items/ZK7FTNKG"],"uri":["http://zotero.org/users/7389210/items/ZK7FTNKG"],"itemData":{"id":1376,"type":"article-journal","abstract":"From the aerial parts of Scutellaria indica L., five new chalcones (I-V) were isolated, together with (2S)-5, 6, 7, 2', 3', 4', 5'-heptamethoxyflavanone, scutellarein 7-O-β-D-glucopyranoside, chrysin, apigenin, luteolin, scutellarein, isoscutellarein, chrysin 7-O-glucuronide, apigenin 7-O-glucuronide, scutellarin and isoscutellarein 8-O-glucuronide. The structures of I-V were shown to be 2'-hydroxy-2, 3, 4, 5, 4', 5', 6'-heptamethoxychalcone, 2, 3, 4, 5, 2', 4', 5', 6'-octamethoxychalcone, 2'-hydroxy-2, 3, 4, 5, 6'-pentamethoxy-4', 5'-methylenedioxychalcone, 2, 3, 4, 5, 2', 6'-hexamethoxy-4, 5-methylenedioxychalcone, 2, 2-dihydroxy-3, 4, 5, 6'-tetramethoxy-4', 5'-methylenedioxychalcone, respectively, on the basis of the chemical and spectral data. Compound I has already been synthesized.","container-title":"Chemical &amp; Pharmaceutical Bulletin","DOI":"10.1248/cpb.37.794","issue":"3","page":"794-797","source":"J-Stage","title":"Studies on the Constituents of Scutellaria Species XI. : On the Flavonoid Constituents of the Aerial Parts of Scutellaria indica L.","volume":"37","author":[{"family":"Miyaichi","given":"Yukinori"},{"family":"Kizu","given":"Haruhisa"},{"family":"Tomimori","given":"Tsuyoshi"},{"family":"Lin","given":"Chun-Ching"}],"issued":{"date-parts":[["1988",10,17]]}}}],"schema":"https://github.com/citation-style-language/schema/raw/master/csl-citation.json"} </w:instrText>
      </w:r>
      <w:r w:rsidR="001012FA">
        <w:rPr>
          <w:rFonts w:ascii="Times New Roman" w:hAnsi="Times New Roman" w:cs="Times New Roman"/>
          <w:sz w:val="24"/>
        </w:rPr>
        <w:fldChar w:fldCharType="separate"/>
      </w:r>
      <w:r w:rsidR="001012FA" w:rsidRPr="001012FA">
        <w:rPr>
          <w:rFonts w:ascii="Times New Roman" w:hAnsi="Times New Roman" w:cs="Times New Roman"/>
          <w:sz w:val="24"/>
        </w:rPr>
        <w:t>(1988; 1988)</w:t>
      </w:r>
      <w:r w:rsidR="001012FA">
        <w:rPr>
          <w:rFonts w:ascii="Times New Roman" w:hAnsi="Times New Roman" w:cs="Times New Roman"/>
          <w:sz w:val="24"/>
        </w:rPr>
        <w:fldChar w:fldCharType="end"/>
      </w:r>
      <w:r w:rsidR="001012FA">
        <w:rPr>
          <w:rFonts w:ascii="Times New Roman" w:hAnsi="Times New Roman" w:cs="Times New Roman"/>
          <w:sz w:val="24"/>
        </w:rPr>
        <w:t xml:space="preserve"> detected the flavone in the aerial parts of </w:t>
      </w:r>
      <w:r w:rsidR="001012FA">
        <w:rPr>
          <w:rFonts w:ascii="Times New Roman" w:hAnsi="Times New Roman" w:cs="Times New Roman"/>
          <w:i/>
          <w:iCs/>
          <w:sz w:val="24"/>
        </w:rPr>
        <w:t xml:space="preserve">S. indica </w:t>
      </w:r>
      <w:r w:rsidR="001012FA">
        <w:rPr>
          <w:rFonts w:ascii="Times New Roman" w:hAnsi="Times New Roman" w:cs="Times New Roman"/>
          <w:sz w:val="24"/>
        </w:rPr>
        <w:t xml:space="preserve">and </w:t>
      </w:r>
      <w:r w:rsidR="001012FA">
        <w:rPr>
          <w:rFonts w:ascii="Times New Roman" w:hAnsi="Times New Roman" w:cs="Times New Roman"/>
          <w:i/>
          <w:iCs/>
          <w:sz w:val="24"/>
        </w:rPr>
        <w:t>S. baicalensis</w:t>
      </w:r>
      <w:r w:rsidR="001012FA">
        <w:rPr>
          <w:rFonts w:ascii="Times New Roman" w:hAnsi="Times New Roman" w:cs="Times New Roman"/>
          <w:sz w:val="24"/>
        </w:rPr>
        <w:t>.</w:t>
      </w:r>
      <w:r w:rsidR="00C10FFC">
        <w:rPr>
          <w:rFonts w:ascii="Times New Roman" w:hAnsi="Times New Roman" w:cs="Times New Roman"/>
          <w:sz w:val="24"/>
        </w:rPr>
        <w:t xml:space="preserve"> A</w:t>
      </w:r>
      <w:r w:rsidR="000B69F5">
        <w:rPr>
          <w:rFonts w:ascii="Times New Roman" w:hAnsi="Times New Roman" w:cs="Times New Roman"/>
          <w:sz w:val="24"/>
        </w:rPr>
        <w:t>side from these works</w:t>
      </w:r>
      <w:r w:rsidR="00C10FFC">
        <w:rPr>
          <w:rFonts w:ascii="Times New Roman" w:hAnsi="Times New Roman" w:cs="Times New Roman"/>
          <w:sz w:val="24"/>
        </w:rPr>
        <w:t xml:space="preserve"> by </w:t>
      </w:r>
      <w:proofErr w:type="spellStart"/>
      <w:r w:rsidR="00C10FFC">
        <w:rPr>
          <w:rFonts w:ascii="Times New Roman" w:hAnsi="Times New Roman" w:cs="Times New Roman"/>
          <w:sz w:val="24"/>
        </w:rPr>
        <w:t>Miyaichi</w:t>
      </w:r>
      <w:proofErr w:type="spellEnd"/>
      <w:r w:rsidR="00C10FFC">
        <w:rPr>
          <w:rFonts w:ascii="Times New Roman" w:hAnsi="Times New Roman" w:cs="Times New Roman"/>
          <w:sz w:val="24"/>
        </w:rPr>
        <w:t xml:space="preserve"> et al.</w:t>
      </w:r>
      <w:r w:rsidR="000B69F5">
        <w:rPr>
          <w:rFonts w:ascii="Times New Roman" w:hAnsi="Times New Roman" w:cs="Times New Roman"/>
          <w:sz w:val="24"/>
        </w:rPr>
        <w:t xml:space="preserve">, few other studies have reported isoscutellarein 8-G in </w:t>
      </w:r>
      <w:r w:rsidR="000B69F5">
        <w:rPr>
          <w:rFonts w:ascii="Times New Roman" w:hAnsi="Times New Roman" w:cs="Times New Roman"/>
          <w:i/>
          <w:iCs/>
          <w:sz w:val="24"/>
        </w:rPr>
        <w:t>Scutellaria</w:t>
      </w:r>
      <w:r w:rsidR="00C10FFC">
        <w:rPr>
          <w:rFonts w:ascii="Times New Roman" w:hAnsi="Times New Roman" w:cs="Times New Roman"/>
          <w:sz w:val="24"/>
        </w:rPr>
        <w:t>, though several have detected its aglycone and 7-O-</w:t>
      </w:r>
      <w:r w:rsidR="00AF4556">
        <w:rPr>
          <w:rFonts w:ascii="Times New Roman" w:hAnsi="Times New Roman" w:cs="Times New Roman"/>
          <w:sz w:val="24"/>
        </w:rPr>
        <w:t>glycosylated</w:t>
      </w:r>
      <w:r w:rsidR="00C10FFC">
        <w:rPr>
          <w:rFonts w:ascii="Times New Roman" w:hAnsi="Times New Roman" w:cs="Times New Roman"/>
          <w:sz w:val="24"/>
        </w:rPr>
        <w:t xml:space="preserve"> forms</w:t>
      </w:r>
      <w:r w:rsidR="00EA7F63">
        <w:rPr>
          <w:rFonts w:ascii="Times New Roman" w:hAnsi="Times New Roman" w:cs="Times New Roman"/>
          <w:sz w:val="24"/>
        </w:rPr>
        <w:t xml:space="preserve"> </w:t>
      </w:r>
      <w:r w:rsidR="00EA7F63">
        <w:rPr>
          <w:rFonts w:ascii="Times New Roman" w:hAnsi="Times New Roman" w:cs="Times New Roman"/>
          <w:sz w:val="24"/>
        </w:rPr>
        <w:fldChar w:fldCharType="begin"/>
      </w:r>
      <w:r w:rsidR="00EA7F63">
        <w:rPr>
          <w:rFonts w:ascii="Times New Roman" w:hAnsi="Times New Roman" w:cs="Times New Roman"/>
          <w:sz w:val="24"/>
        </w:rPr>
        <w:instrText xml:space="preserve"> ADDIN ZOTERO_ITEM CSL_CITATION {"citationID":"RqQdyiRY","properties":{"formattedCitation":"(Karimov &amp; Botirov, 2017)","plainCitation":"(Karimov &amp; Botirov, 2017)","noteIndex":0},"citationItems":[{"id":49,"uris":["http://zotero.org/users/7389210/items/V2K3BYPR"],"uri":["http://zotero.org/users/7389210/items/V2K3BYPR"],"itemData":{"id":49,"type":"article-journal","abstract":"The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EA7F63">
        <w:rPr>
          <w:rFonts w:ascii="Times New Roman" w:hAnsi="Times New Roman" w:cs="Times New Roman"/>
          <w:sz w:val="24"/>
        </w:rPr>
        <w:fldChar w:fldCharType="separate"/>
      </w:r>
      <w:r w:rsidR="00EA7F63" w:rsidRPr="00EA7F63">
        <w:rPr>
          <w:rFonts w:ascii="Times New Roman" w:hAnsi="Times New Roman" w:cs="Times New Roman"/>
          <w:sz w:val="24"/>
        </w:rPr>
        <w:t>(Karimov &amp; Botirov, 2017)</w:t>
      </w:r>
      <w:r w:rsidR="00EA7F63">
        <w:rPr>
          <w:rFonts w:ascii="Times New Roman" w:hAnsi="Times New Roman" w:cs="Times New Roman"/>
          <w:sz w:val="24"/>
        </w:rPr>
        <w:fldChar w:fldCharType="end"/>
      </w:r>
      <w:r w:rsidR="00EA7F63">
        <w:rPr>
          <w:rFonts w:ascii="Times New Roman" w:hAnsi="Times New Roman" w:cs="Times New Roman"/>
          <w:sz w:val="24"/>
        </w:rPr>
        <w:t xml:space="preserve">. </w:t>
      </w:r>
      <w:r w:rsidR="005A2C67">
        <w:rPr>
          <w:rFonts w:ascii="Times New Roman" w:hAnsi="Times New Roman" w:cs="Times New Roman"/>
          <w:sz w:val="24"/>
        </w:rPr>
        <w:t>This rarity in detection may be a result of its low abundance</w:t>
      </w:r>
      <w:r w:rsidR="008B56AB">
        <w:rPr>
          <w:rFonts w:ascii="Times New Roman" w:hAnsi="Times New Roman" w:cs="Times New Roman"/>
          <w:sz w:val="24"/>
        </w:rPr>
        <w:t xml:space="preserve"> relative to other</w:t>
      </w:r>
      <w:r w:rsidR="00AF4556">
        <w:rPr>
          <w:rFonts w:ascii="Times New Roman" w:hAnsi="Times New Roman" w:cs="Times New Roman"/>
          <w:sz w:val="24"/>
        </w:rPr>
        <w:t xml:space="preserve"> glycosylated</w:t>
      </w:r>
      <w:r w:rsidR="008B56AB">
        <w:rPr>
          <w:rFonts w:ascii="Times New Roman" w:hAnsi="Times New Roman" w:cs="Times New Roman"/>
          <w:sz w:val="24"/>
        </w:rPr>
        <w:t xml:space="preserve"> flavones in </w:t>
      </w:r>
      <w:r w:rsidR="008B56AB">
        <w:rPr>
          <w:rFonts w:ascii="Times New Roman" w:hAnsi="Times New Roman" w:cs="Times New Roman"/>
          <w:i/>
          <w:iCs/>
          <w:sz w:val="24"/>
        </w:rPr>
        <w:t>Scutellaria</w:t>
      </w:r>
      <w:r w:rsidR="008B56AB">
        <w:rPr>
          <w:rFonts w:ascii="Times New Roman" w:hAnsi="Times New Roman" w:cs="Times New Roman"/>
          <w:sz w:val="24"/>
        </w:rPr>
        <w:t xml:space="preserve">. </w:t>
      </w:r>
      <w:r w:rsidR="0079298C">
        <w:rPr>
          <w:rFonts w:ascii="Times New Roman" w:hAnsi="Times New Roman" w:cs="Times New Roman"/>
          <w:sz w:val="24"/>
        </w:rPr>
        <w:t xml:space="preserve">A potential reason for this low abundance is its unique </w:t>
      </w:r>
      <w:r w:rsidR="00AF4556">
        <w:rPr>
          <w:rFonts w:ascii="Times New Roman" w:hAnsi="Times New Roman" w:cs="Times New Roman"/>
          <w:sz w:val="24"/>
        </w:rPr>
        <w:t>glycosylation</w:t>
      </w:r>
      <w:r w:rsidR="00E10671">
        <w:rPr>
          <w:rFonts w:ascii="Times New Roman" w:hAnsi="Times New Roman" w:cs="Times New Roman"/>
          <w:sz w:val="24"/>
        </w:rPr>
        <w:t xml:space="preserve"> at the 8-O position</w:t>
      </w:r>
      <w:r w:rsidR="0079298C">
        <w:rPr>
          <w:rFonts w:ascii="Times New Roman" w:hAnsi="Times New Roman" w:cs="Times New Roman"/>
          <w:sz w:val="24"/>
        </w:rPr>
        <w:t xml:space="preserve">. </w:t>
      </w:r>
      <w:r w:rsidR="00AF4556">
        <w:rPr>
          <w:rFonts w:ascii="Times New Roman" w:hAnsi="Times New Roman" w:cs="Times New Roman"/>
          <w:sz w:val="24"/>
        </w:rPr>
        <w:t xml:space="preserve">Flavone 7-O glycosylation is more common in </w:t>
      </w:r>
      <w:r w:rsidR="00AF4556">
        <w:rPr>
          <w:rFonts w:ascii="Times New Roman" w:hAnsi="Times New Roman" w:cs="Times New Roman"/>
          <w:i/>
          <w:iCs/>
          <w:sz w:val="24"/>
        </w:rPr>
        <w:t xml:space="preserve">Scutellaria </w:t>
      </w:r>
      <w:r w:rsidR="00AF4556">
        <w:rPr>
          <w:rFonts w:ascii="Times New Roman" w:hAnsi="Times New Roman" w:cs="Times New Roman"/>
          <w:sz w:val="24"/>
        </w:rPr>
        <w:t xml:space="preserve">due to </w:t>
      </w:r>
      <w:r w:rsidR="003A5B83">
        <w:rPr>
          <w:rFonts w:ascii="Times New Roman" w:hAnsi="Times New Roman" w:cs="Times New Roman"/>
          <w:sz w:val="24"/>
        </w:rPr>
        <w:t>the presence of a hydroxyl group at the 7</w:t>
      </w:r>
      <w:r w:rsidR="0048200D">
        <w:rPr>
          <w:rFonts w:ascii="Times New Roman" w:hAnsi="Times New Roman" w:cs="Times New Roman"/>
          <w:sz w:val="24"/>
        </w:rPr>
        <w:t>-O</w:t>
      </w:r>
      <w:r w:rsidR="003A5B83">
        <w:rPr>
          <w:rFonts w:ascii="Times New Roman" w:hAnsi="Times New Roman" w:cs="Times New Roman"/>
          <w:sz w:val="24"/>
        </w:rPr>
        <w:t xml:space="preserve"> position in all flavones </w:t>
      </w:r>
      <w:r w:rsidR="00410DE4">
        <w:rPr>
          <w:rFonts w:ascii="Times New Roman" w:hAnsi="Times New Roman" w:cs="Times New Roman"/>
          <w:sz w:val="24"/>
        </w:rPr>
        <w:t xml:space="preserve">synthesized via the </w:t>
      </w:r>
      <w:r w:rsidR="00F979CA">
        <w:rPr>
          <w:rFonts w:ascii="Times New Roman" w:hAnsi="Times New Roman" w:cs="Times New Roman"/>
          <w:sz w:val="24"/>
        </w:rPr>
        <w:t xml:space="preserve">core flavone </w:t>
      </w:r>
      <w:r w:rsidR="00410DE4">
        <w:rPr>
          <w:rFonts w:ascii="Times New Roman" w:hAnsi="Times New Roman" w:cs="Times New Roman"/>
          <w:sz w:val="24"/>
        </w:rPr>
        <w:t>pathway</w:t>
      </w:r>
      <w:r w:rsidR="00F979CA">
        <w:rPr>
          <w:rFonts w:ascii="Times New Roman" w:hAnsi="Times New Roman" w:cs="Times New Roman"/>
          <w:sz w:val="24"/>
        </w:rPr>
        <w:t xml:space="preserve"> </w:t>
      </w:r>
      <w:r w:rsidR="00F979CA" w:rsidRPr="00A7669D">
        <w:rPr>
          <w:rFonts w:ascii="Times New Roman" w:hAnsi="Times New Roman" w:cs="Times New Roman"/>
          <w:sz w:val="24"/>
        </w:rPr>
        <w:t>(</w:t>
      </w:r>
      <w:r w:rsidR="00410DE4" w:rsidRPr="00A7669D">
        <w:rPr>
          <w:rFonts w:ascii="Times New Roman" w:hAnsi="Times New Roman" w:cs="Times New Roman"/>
          <w:sz w:val="24"/>
        </w:rPr>
        <w:t>Fig. 1</w:t>
      </w:r>
      <w:r w:rsidR="00F979CA" w:rsidRPr="00A7669D">
        <w:rPr>
          <w:rFonts w:ascii="Times New Roman" w:hAnsi="Times New Roman" w:cs="Times New Roman"/>
          <w:sz w:val="24"/>
        </w:rPr>
        <w:t>)</w:t>
      </w:r>
      <w:r w:rsidR="00410DE4" w:rsidRPr="00E63B7B">
        <w:rPr>
          <w:rFonts w:ascii="Times New Roman" w:hAnsi="Times New Roman" w:cs="Times New Roman"/>
          <w:sz w:val="24"/>
        </w:rPr>
        <w:t>.</w:t>
      </w:r>
      <w:r w:rsidR="00410DE4">
        <w:rPr>
          <w:rFonts w:ascii="Times New Roman" w:hAnsi="Times New Roman" w:cs="Times New Roman"/>
          <w:sz w:val="24"/>
        </w:rPr>
        <w:t xml:space="preserve"> </w:t>
      </w:r>
      <w:r w:rsidR="002548B7">
        <w:rPr>
          <w:rFonts w:ascii="Times New Roman" w:hAnsi="Times New Roman" w:cs="Times New Roman"/>
          <w:sz w:val="24"/>
        </w:rPr>
        <w:t>On the other hand, 8-O glycosylation first requires the activity of an 8-hydroxylase to add the free hydroxyl group to which the carbohydrate will be attached.</w:t>
      </w:r>
      <w:r w:rsidR="00F979CA">
        <w:rPr>
          <w:rFonts w:ascii="Times New Roman" w:hAnsi="Times New Roman" w:cs="Times New Roman"/>
          <w:sz w:val="24"/>
        </w:rPr>
        <w:t xml:space="preserve"> As the</w:t>
      </w:r>
      <w:r w:rsidR="00FF33F4">
        <w:rPr>
          <w:rFonts w:ascii="Times New Roman" w:hAnsi="Times New Roman" w:cs="Times New Roman"/>
          <w:sz w:val="24"/>
        </w:rPr>
        <w:t xml:space="preserve"> purpose of glycosylation is typically to increase the stability of </w:t>
      </w:r>
      <w:r w:rsidR="00F97515">
        <w:rPr>
          <w:rFonts w:ascii="Times New Roman" w:hAnsi="Times New Roman" w:cs="Times New Roman"/>
          <w:sz w:val="24"/>
        </w:rPr>
        <w:t>the flavone for long term storage</w:t>
      </w:r>
      <w:r w:rsidR="005357F6">
        <w:rPr>
          <w:rFonts w:ascii="Times New Roman" w:hAnsi="Times New Roman" w:cs="Times New Roman"/>
          <w:sz w:val="24"/>
        </w:rPr>
        <w:t xml:space="preserve"> </w:t>
      </w:r>
      <w:r w:rsidR="005357F6" w:rsidRPr="005357F6">
        <w:rPr>
          <w:rFonts w:ascii="Times New Roman" w:hAnsi="Times New Roman" w:cs="Times New Roman"/>
          <w:sz w:val="24"/>
        </w:rPr>
        <w:fldChar w:fldCharType="begin"/>
      </w:r>
      <w:r w:rsidR="005357F6" w:rsidRPr="005357F6">
        <w:rPr>
          <w:rFonts w:ascii="Times New Roman" w:hAnsi="Times New Roman" w:cs="Times New Roman"/>
          <w:sz w:val="24"/>
        </w:rPr>
        <w:instrText xml:space="preserve"> ADDIN ZOTERO_ITEM CSL_CITATION {"citationID":"O8sruguE","properties":{"formattedCitation":"(Sl\\uc0\\u225{}mov\\uc0\\u225{} et al., 2018)","plainCitation":"(Slámová et al., 2018)","noteIndex":0},"citationItems":[{"id":1382,"uris":["http://zotero.org/users/7389210/items/LUYYL3M5"],"uri":["http://zotero.org/users/7389210/items/LUYYL3M5"],"itemData":{"id":1382,"type":"article-journal","abstract":"Natural flavonoids, especially in their glycosylated forms, are the most abundant phenolic compounds found in plants, fruit, and vegetables. They exhibit a large variety of beneficial physiological effects, which makes them generally interesting in a broad spectrum of scientific areas. In this review, we focus on recent advances in the modifications of the glycosidic parts of various flavonoids employing glycosidases, covering both selective trimming of the sugar moieties and glycosylation of flavonoid aglycones by natural and mutant glycosidases. Glycosylation of flavonoids strongly enhances their water solubility and thus increases their bioavailability. Antioxidant and most biological activities are usually less pronounced in glycosides, but some specific bioactivities are enhanced. The presence of l-rhamnose (6-deoxy-α-l-mannopyranose) in rhamnosides, rutinosides (rutin, hesperidin) and neohesperidosides (naringin) plays an important role in properties of flavonoid glycosides, which can be considered as “pro-drugs”. The natural hydrolytic activity of glycosidases is widely employed in biotechnological deglycosylation processes producing respective aglycones or partially deglycosylated flavonoids. Moreover, deglycosylation is quite commonly used in the food industry aiming at the improvement of sensoric properties of beverages such as debittering of citrus juices or enhancement of wine aromas. Therefore, natural and mutant glycosidases are excellent tools for modifications of flavonoid glycosides.","container-title":"International Journal of Molecular Sciences","DOI":"10.3390/ijms19072126","ISSN":"1422-0067","issue":"7","journalAbbreviation":"Int J Mol Sci","note":"PMID: 30037103\nPMCID: PMC6073497","page":"2126","source":"PubMed Central","title":"“Sweet Flavonoids”: Glycosidase-Catalyzed Modifications","title-short":"“Sweet Flavonoids”","volume":"19","author":[{"family":"Slámová","given":"Kristýna"},{"family":"Kapešová","given":"Jana"},{"family":"Valentová","given":"Kateřina"}],"issued":{"date-parts":[["2018",7,21]]}}}],"schema":"https://github.com/citation-style-language/schema/raw/master/csl-citation.json"} </w:instrText>
      </w:r>
      <w:r w:rsidR="005357F6" w:rsidRPr="005357F6">
        <w:rPr>
          <w:rFonts w:ascii="Times New Roman" w:hAnsi="Times New Roman" w:cs="Times New Roman"/>
          <w:sz w:val="24"/>
        </w:rPr>
        <w:fldChar w:fldCharType="separate"/>
      </w:r>
      <w:r w:rsidR="005357F6" w:rsidRPr="005357F6">
        <w:rPr>
          <w:rFonts w:ascii="Times New Roman" w:hAnsi="Times New Roman" w:cs="Times New Roman"/>
          <w:sz w:val="24"/>
        </w:rPr>
        <w:t>(Slámová et al., 2018)</w:t>
      </w:r>
      <w:r w:rsidR="005357F6" w:rsidRPr="005357F6">
        <w:rPr>
          <w:rFonts w:ascii="Times New Roman" w:hAnsi="Times New Roman" w:cs="Times New Roman"/>
          <w:sz w:val="24"/>
        </w:rPr>
        <w:fldChar w:fldCharType="end"/>
      </w:r>
      <w:r w:rsidR="00F979CA">
        <w:rPr>
          <w:rFonts w:ascii="Times New Roman" w:hAnsi="Times New Roman" w:cs="Times New Roman"/>
          <w:sz w:val="24"/>
        </w:rPr>
        <w:t xml:space="preserve">, </w:t>
      </w:r>
      <w:r w:rsidR="005357F6">
        <w:rPr>
          <w:rFonts w:ascii="Times New Roman" w:hAnsi="Times New Roman" w:cs="Times New Roman"/>
          <w:sz w:val="24"/>
        </w:rPr>
        <w:t xml:space="preserve">it’s possible that 8-O glycosylation provides slightly greater </w:t>
      </w:r>
      <w:r w:rsidR="00F979CA">
        <w:rPr>
          <w:rFonts w:ascii="Times New Roman" w:hAnsi="Times New Roman" w:cs="Times New Roman"/>
          <w:sz w:val="24"/>
        </w:rPr>
        <w:t xml:space="preserve">stability as compared to 7-O </w:t>
      </w:r>
      <w:r w:rsidR="00F979CA">
        <w:rPr>
          <w:rFonts w:ascii="Times New Roman" w:hAnsi="Times New Roman" w:cs="Times New Roman"/>
          <w:sz w:val="24"/>
        </w:rPr>
        <w:lastRenderedPageBreak/>
        <w:t>glycosylation.</w:t>
      </w:r>
      <w:r w:rsidR="008271FF">
        <w:rPr>
          <w:rFonts w:ascii="Times New Roman" w:hAnsi="Times New Roman" w:cs="Times New Roman"/>
          <w:sz w:val="24"/>
        </w:rPr>
        <w:t xml:space="preserve"> Therefore, it </w:t>
      </w:r>
      <w:r w:rsidR="00661FF6">
        <w:rPr>
          <w:rFonts w:ascii="Times New Roman" w:hAnsi="Times New Roman" w:cs="Times New Roman"/>
          <w:sz w:val="24"/>
        </w:rPr>
        <w:t>would be</w:t>
      </w:r>
      <w:r w:rsidR="008271FF">
        <w:rPr>
          <w:rFonts w:ascii="Times New Roman" w:hAnsi="Times New Roman" w:cs="Times New Roman"/>
          <w:sz w:val="24"/>
        </w:rPr>
        <w:t xml:space="preserve"> preferrable to glycosylate isoscutellarein at the 8-O position, even though </w:t>
      </w:r>
      <w:r w:rsidR="0048200D">
        <w:rPr>
          <w:rFonts w:ascii="Times New Roman" w:hAnsi="Times New Roman" w:cs="Times New Roman"/>
          <w:sz w:val="24"/>
        </w:rPr>
        <w:t xml:space="preserve">a </w:t>
      </w:r>
      <w:r w:rsidR="008271FF">
        <w:rPr>
          <w:rFonts w:ascii="Times New Roman" w:hAnsi="Times New Roman" w:cs="Times New Roman"/>
          <w:sz w:val="24"/>
        </w:rPr>
        <w:t>free hydroxyl group</w:t>
      </w:r>
      <w:r w:rsidR="0048200D">
        <w:rPr>
          <w:rFonts w:ascii="Times New Roman" w:hAnsi="Times New Roman" w:cs="Times New Roman"/>
          <w:sz w:val="24"/>
        </w:rPr>
        <w:t xml:space="preserve"> is also present at the </w:t>
      </w:r>
      <w:r w:rsidR="008271FF">
        <w:rPr>
          <w:rFonts w:ascii="Times New Roman" w:hAnsi="Times New Roman" w:cs="Times New Roman"/>
          <w:sz w:val="24"/>
        </w:rPr>
        <w:t>7-O position.</w:t>
      </w:r>
      <w:r w:rsidR="0034245E">
        <w:rPr>
          <w:rFonts w:ascii="Times New Roman" w:hAnsi="Times New Roman" w:cs="Times New Roman"/>
          <w:sz w:val="24"/>
        </w:rPr>
        <w:t xml:space="preserve"> Several species may have evolved </w:t>
      </w:r>
      <w:r w:rsidR="007F7CBC">
        <w:rPr>
          <w:rFonts w:ascii="Times New Roman" w:hAnsi="Times New Roman" w:cs="Times New Roman"/>
          <w:sz w:val="24"/>
        </w:rPr>
        <w:t>regioselective</w:t>
      </w:r>
      <w:r w:rsidR="0034245E">
        <w:rPr>
          <w:rFonts w:ascii="Times New Roman" w:hAnsi="Times New Roman" w:cs="Times New Roman"/>
          <w:sz w:val="24"/>
        </w:rPr>
        <w:t xml:space="preserve"> gl</w:t>
      </w:r>
      <w:r w:rsidR="007F7CBC">
        <w:rPr>
          <w:rFonts w:ascii="Times New Roman" w:hAnsi="Times New Roman" w:cs="Times New Roman"/>
          <w:sz w:val="24"/>
        </w:rPr>
        <w:t>y</w:t>
      </w:r>
      <w:r w:rsidR="0034245E">
        <w:rPr>
          <w:rFonts w:ascii="Times New Roman" w:hAnsi="Times New Roman" w:cs="Times New Roman"/>
          <w:sz w:val="24"/>
        </w:rPr>
        <w:t>cosyltransferase enzymes for this purpose.</w:t>
      </w:r>
      <w:r w:rsidR="007F7CBC">
        <w:rPr>
          <w:rFonts w:ascii="Times New Roman" w:hAnsi="Times New Roman" w:cs="Times New Roman"/>
          <w:sz w:val="24"/>
        </w:rPr>
        <w:t xml:space="preserve"> </w:t>
      </w:r>
      <w:r w:rsidR="006A3643">
        <w:rPr>
          <w:rFonts w:ascii="Times New Roman" w:hAnsi="Times New Roman" w:cs="Times New Roman"/>
          <w:sz w:val="24"/>
        </w:rPr>
        <w:t>Researchers working</w:t>
      </w:r>
      <w:r w:rsidR="007F7CBC">
        <w:rPr>
          <w:rFonts w:ascii="Times New Roman" w:hAnsi="Times New Roman" w:cs="Times New Roman"/>
          <w:sz w:val="24"/>
        </w:rPr>
        <w:t xml:space="preserve"> with a glycosyltransferase from </w:t>
      </w:r>
      <w:r w:rsidR="007F7CBC">
        <w:rPr>
          <w:rFonts w:ascii="Times New Roman" w:hAnsi="Times New Roman" w:cs="Times New Roman"/>
          <w:i/>
          <w:iCs/>
          <w:sz w:val="24"/>
        </w:rPr>
        <w:t xml:space="preserve">Bacillus cereus </w:t>
      </w:r>
      <w:r w:rsidR="007F7CBC">
        <w:rPr>
          <w:rFonts w:ascii="Times New Roman" w:hAnsi="Times New Roman" w:cs="Times New Roman"/>
          <w:sz w:val="24"/>
        </w:rPr>
        <w:t xml:space="preserve">demonstrated that a single amino acid substitution </w:t>
      </w:r>
      <w:r w:rsidR="006A3643">
        <w:rPr>
          <w:rFonts w:ascii="Times New Roman" w:hAnsi="Times New Roman" w:cs="Times New Roman"/>
          <w:sz w:val="24"/>
        </w:rPr>
        <w:t xml:space="preserve">could alter the primary site of </w:t>
      </w:r>
      <w:r w:rsidR="00A675D5">
        <w:rPr>
          <w:rFonts w:ascii="Times New Roman" w:hAnsi="Times New Roman" w:cs="Times New Roman"/>
          <w:sz w:val="24"/>
        </w:rPr>
        <w:t>quercetin</w:t>
      </w:r>
      <w:r w:rsidR="006A3643">
        <w:rPr>
          <w:rFonts w:ascii="Times New Roman" w:hAnsi="Times New Roman" w:cs="Times New Roman"/>
          <w:sz w:val="24"/>
        </w:rPr>
        <w:t xml:space="preserve"> glycosylation</w:t>
      </w:r>
      <w:r w:rsidR="00A675D5">
        <w:rPr>
          <w:rFonts w:ascii="Times New Roman" w:hAnsi="Times New Roman" w:cs="Times New Roman"/>
          <w:sz w:val="24"/>
        </w:rPr>
        <w:t xml:space="preserve"> with high specificity</w:t>
      </w:r>
      <w:r w:rsidR="00BC4DF3">
        <w:rPr>
          <w:rFonts w:ascii="Times New Roman" w:hAnsi="Times New Roman" w:cs="Times New Roman"/>
          <w:sz w:val="24"/>
        </w:rPr>
        <w:t xml:space="preserve"> </w:t>
      </w:r>
      <w:r w:rsidR="00BC4DF3">
        <w:rPr>
          <w:rFonts w:ascii="Times New Roman" w:hAnsi="Times New Roman" w:cs="Times New Roman"/>
          <w:sz w:val="24"/>
        </w:rPr>
        <w:fldChar w:fldCharType="begin"/>
      </w:r>
      <w:r w:rsidR="00BC4DF3">
        <w:rPr>
          <w:rFonts w:ascii="Times New Roman" w:hAnsi="Times New Roman" w:cs="Times New Roman"/>
          <w:sz w:val="24"/>
        </w:rPr>
        <w:instrText xml:space="preserve"> ADDIN ZOTERO_ITEM CSL_CITATION {"citationID":"2IUnXgh7","properties":{"formattedCitation":"(Chiu et al., 2016)","plainCitation":"(Chiu et al., 2016)","noteIndex":0},"citationItems":[{"id":1385,"uris":["http://zotero.org/users/7389210/items/7FDXDXY8"],"uri":["http://zotero.org/users/7389210/items/7FDXDXY8"],"itemData":{"id":1385,"type":"article-journal","abstract":"Glycosyltransferase-1 from Bacillus cereus (BcGT1) catalyzes a reaction that transfers a glucosyl moiety to flavonoids, such as quercetin, kaempferol, and myricetin. The enzymatic glucosidation shows a broad substrate specificity when the reaction is catalyzed by wild-type BcGT1. Preliminary assays demonstrated that the F240A mutant significantly improves the regioselectivity of enzymatic glucosidation toward quercetin. To unveil and further to control the catalytic function of BcGT1, mutation of F240 to other amino acids, such as C, E, G, R, Y, W, and K, was performed. Among these mutants, F240A, F240G, F240R, and F240K greatly altered the regioselectivity. The quercetin-3-O-glucoside, instead of quercetin-7-O-glucoside as for the wild-type enzyme, was obtained as the major product. Among these mutants, F240R showed nearly 100 % product specificity but only retained 25 % catalytic efficiency of wild-type enzyme. From an inspection of the protein structure, we found two other amino acids, F132 and F138, together with F240, are likely to form a hydrophobic binding region, which is sufficiently spacious to accommodate substrates with varied aromatic moieties. Through the replacement of a phenylalanine by a tyrosine residue in the substrate-binding region, the mutants may be able to fix the orientation of flavonoids, presumably through the formation of a hydrogen bond between substrates and mutants. Multiple mutants—F240R_F132Y, F240R_F138Y, and F240R_F132Y_F138Y—were thus constructed for further investigation. The multiple points of mutants not only maintained the high product specificity but also significantly improved the catalytic efficiency, relative to F240R. The same product specificity was obtained when kaempferol and myricetin were used as a substrate.","container-title":"Applied Microbiology and Biotechnology","DOI":"10.1007/s00253-016-7536-2","ISSN":"1432-0614","issue":"19","journalAbbreviation":"Appl Microbiol Biotechnol","language":"en","page":"8411-8424","source":"Springer Link","title":"Three important amino acids control the regioselectivity of flavonoid glucosidation in glycosyltransferase-1 from Bacillus cereus","volume":"100","author":[{"family":"Chiu","given":"Hsi-Ho"},{"family":"Hsieh","given":"Yin-Cheng"},{"family":"Chen","given":"Ya-Huei"},{"family":"Wang","given":"Hsin-Ying"},{"family":"Lu","given":"Chia-Yu"},{"family":"Chen","given":"Chun-Jung"},{"family":"Li","given":"Yaw-Kuen"}],"issued":{"date-parts":[["2016",10,1]]}}}],"schema":"https://github.com/citation-style-language/schema/raw/master/csl-citation.json"} </w:instrText>
      </w:r>
      <w:r w:rsidR="00BC4DF3">
        <w:rPr>
          <w:rFonts w:ascii="Times New Roman" w:hAnsi="Times New Roman" w:cs="Times New Roman"/>
          <w:sz w:val="24"/>
        </w:rPr>
        <w:fldChar w:fldCharType="separate"/>
      </w:r>
      <w:r w:rsidR="00BC4DF3" w:rsidRPr="00BC4DF3">
        <w:rPr>
          <w:rFonts w:ascii="Times New Roman" w:hAnsi="Times New Roman" w:cs="Times New Roman"/>
          <w:sz w:val="24"/>
        </w:rPr>
        <w:t>(Chiu et al., 2016)</w:t>
      </w:r>
      <w:r w:rsidR="00BC4DF3">
        <w:rPr>
          <w:rFonts w:ascii="Times New Roman" w:hAnsi="Times New Roman" w:cs="Times New Roman"/>
          <w:sz w:val="24"/>
        </w:rPr>
        <w:fldChar w:fldCharType="end"/>
      </w:r>
      <w:r w:rsidR="00A675D5">
        <w:rPr>
          <w:rFonts w:ascii="Times New Roman" w:hAnsi="Times New Roman" w:cs="Times New Roman"/>
          <w:sz w:val="24"/>
        </w:rPr>
        <w:t xml:space="preserve">. Perhaps a similar mutation </w:t>
      </w:r>
      <w:r w:rsidR="00BC4DF3">
        <w:rPr>
          <w:rFonts w:ascii="Times New Roman" w:hAnsi="Times New Roman" w:cs="Times New Roman"/>
          <w:sz w:val="24"/>
        </w:rPr>
        <w:t xml:space="preserve">occurred in several </w:t>
      </w:r>
      <w:r w:rsidR="00BC4DF3">
        <w:rPr>
          <w:rFonts w:ascii="Times New Roman" w:hAnsi="Times New Roman" w:cs="Times New Roman"/>
          <w:i/>
          <w:iCs/>
          <w:sz w:val="24"/>
        </w:rPr>
        <w:t xml:space="preserve">Scutellaria </w:t>
      </w:r>
      <w:r w:rsidR="00BC4DF3">
        <w:rPr>
          <w:rFonts w:ascii="Times New Roman" w:hAnsi="Times New Roman" w:cs="Times New Roman"/>
          <w:sz w:val="24"/>
        </w:rPr>
        <w:t>species to allow for the biosynthesis of isoscutellarein 8-G. A</w:t>
      </w:r>
      <w:r w:rsidR="0048200D">
        <w:rPr>
          <w:rFonts w:ascii="Times New Roman" w:hAnsi="Times New Roman" w:cs="Times New Roman"/>
          <w:sz w:val="24"/>
        </w:rPr>
        <w:t>lternatively</w:t>
      </w:r>
      <w:r w:rsidR="00ED2086">
        <w:rPr>
          <w:rFonts w:ascii="Times New Roman" w:hAnsi="Times New Roman" w:cs="Times New Roman"/>
          <w:sz w:val="24"/>
        </w:rPr>
        <w:t>, it’s possible that the gl</w:t>
      </w:r>
      <w:r w:rsidR="007F7CBC">
        <w:rPr>
          <w:rFonts w:ascii="Times New Roman" w:hAnsi="Times New Roman" w:cs="Times New Roman"/>
          <w:sz w:val="24"/>
        </w:rPr>
        <w:t>y</w:t>
      </w:r>
      <w:r w:rsidR="00ED2086">
        <w:rPr>
          <w:rFonts w:ascii="Times New Roman" w:hAnsi="Times New Roman" w:cs="Times New Roman"/>
          <w:sz w:val="24"/>
        </w:rPr>
        <w:t xml:space="preserve">cosyltransferase enzymes </w:t>
      </w:r>
      <w:r w:rsidR="00BC4DF3">
        <w:rPr>
          <w:rFonts w:ascii="Times New Roman" w:hAnsi="Times New Roman" w:cs="Times New Roman"/>
          <w:sz w:val="24"/>
        </w:rPr>
        <w:t xml:space="preserve">of these species which accumulate isoscutellarein 8-G have less strict </w:t>
      </w:r>
      <w:proofErr w:type="gramStart"/>
      <w:r w:rsidR="00BC4DF3">
        <w:rPr>
          <w:rFonts w:ascii="Times New Roman" w:hAnsi="Times New Roman" w:cs="Times New Roman"/>
          <w:sz w:val="24"/>
        </w:rPr>
        <w:t>regioselectivity, and</w:t>
      </w:r>
      <w:proofErr w:type="gramEnd"/>
      <w:r w:rsidR="00BC4DF3">
        <w:rPr>
          <w:rFonts w:ascii="Times New Roman" w:hAnsi="Times New Roman" w:cs="Times New Roman"/>
          <w:sz w:val="24"/>
        </w:rPr>
        <w:t xml:space="preserve"> are capable of glycosylation at both 7-G and 8-G positions.</w:t>
      </w:r>
      <w:r w:rsidR="00993401">
        <w:rPr>
          <w:rFonts w:ascii="Times New Roman" w:hAnsi="Times New Roman" w:cs="Times New Roman"/>
          <w:sz w:val="24"/>
        </w:rPr>
        <w:t xml:space="preserve"> Quantification of isoscutellarein 7-G alongside isoscutellarein 8-G would provide valuable insight regarding these theories.</w:t>
      </w:r>
    </w:p>
    <w:p w14:paraId="425C82A3" w14:textId="4FEE5FF0" w:rsidR="00A10F5E" w:rsidRPr="00D036E7" w:rsidRDefault="00A10F5E" w:rsidP="00993401">
      <w:pPr>
        <w:spacing w:after="0" w:line="360" w:lineRule="auto"/>
        <w:ind w:firstLine="720"/>
        <w:rPr>
          <w:rFonts w:ascii="Times New Roman" w:hAnsi="Times New Roman" w:cs="Times New Roman"/>
          <w:b/>
          <w:bCs/>
          <w:sz w:val="24"/>
        </w:rPr>
      </w:pPr>
      <w:r w:rsidRPr="00A10F5E">
        <w:rPr>
          <w:rFonts w:ascii="Times New Roman" w:hAnsi="Times New Roman" w:cs="Times New Roman"/>
          <w:sz w:val="24"/>
          <w:highlight w:val="yellow"/>
        </w:rPr>
        <w:t xml:space="preserve">Discussion of isoscutellarein 8-G </w:t>
      </w:r>
      <w:r w:rsidRPr="00D036E7">
        <w:rPr>
          <w:rFonts w:ascii="Times New Roman" w:hAnsi="Times New Roman" w:cs="Times New Roman"/>
          <w:sz w:val="24"/>
          <w:highlight w:val="yellow"/>
        </w:rPr>
        <w:t>biosynthesis</w:t>
      </w:r>
      <w:r w:rsidR="00D036E7" w:rsidRPr="00D036E7">
        <w:rPr>
          <w:rFonts w:ascii="Times New Roman" w:hAnsi="Times New Roman" w:cs="Times New Roman"/>
          <w:sz w:val="24"/>
          <w:highlight w:val="yellow"/>
        </w:rPr>
        <w:t xml:space="preserve"> (</w:t>
      </w:r>
      <w:r w:rsidR="00D036E7" w:rsidRPr="00D036E7">
        <w:rPr>
          <w:rFonts w:ascii="Times New Roman" w:hAnsi="Times New Roman" w:cs="Times New Roman"/>
          <w:b/>
          <w:bCs/>
          <w:sz w:val="24"/>
          <w:highlight w:val="yellow"/>
        </w:rPr>
        <w:t>Fig. 10)</w:t>
      </w:r>
    </w:p>
    <w:p w14:paraId="646DB888" w14:textId="5E562053" w:rsidR="003D51B8" w:rsidRDefault="00977A6D" w:rsidP="00B92728">
      <w:pPr>
        <w:spacing w:after="0" w:line="360" w:lineRule="auto"/>
        <w:rPr>
          <w:rFonts w:ascii="Times New Roman" w:hAnsi="Times New Roman" w:cs="Times New Roman"/>
          <w:sz w:val="24"/>
        </w:rPr>
      </w:pPr>
      <w:r>
        <w:rPr>
          <w:rFonts w:ascii="Times New Roman" w:hAnsi="Times New Roman" w:cs="Times New Roman"/>
          <w:sz w:val="24"/>
          <w:szCs w:val="24"/>
        </w:rPr>
        <w:tab/>
      </w:r>
      <w:r w:rsidR="006D2542">
        <w:rPr>
          <w:rFonts w:ascii="Times New Roman" w:hAnsi="Times New Roman" w:cs="Times New Roman"/>
          <w:sz w:val="24"/>
          <w:szCs w:val="24"/>
        </w:rPr>
        <w:t xml:space="preserve">Our quantification of isoscutellarein 8-G across the seven </w:t>
      </w:r>
      <w:r w:rsidR="006D2542">
        <w:rPr>
          <w:rFonts w:ascii="Times New Roman" w:hAnsi="Times New Roman" w:cs="Times New Roman"/>
          <w:i/>
          <w:iCs/>
          <w:sz w:val="24"/>
          <w:szCs w:val="24"/>
        </w:rPr>
        <w:t xml:space="preserve">Scutellaria </w:t>
      </w:r>
      <w:r w:rsidR="006D2542">
        <w:rPr>
          <w:rFonts w:ascii="Times New Roman" w:hAnsi="Times New Roman" w:cs="Times New Roman"/>
          <w:sz w:val="24"/>
          <w:szCs w:val="24"/>
        </w:rPr>
        <w:t>species</w:t>
      </w:r>
      <w:r w:rsidR="009F4EF2">
        <w:rPr>
          <w:rFonts w:ascii="Times New Roman" w:hAnsi="Times New Roman" w:cs="Times New Roman"/>
          <w:sz w:val="24"/>
          <w:szCs w:val="24"/>
        </w:rPr>
        <w:t xml:space="preserve"> we analyzed</w:t>
      </w:r>
      <w:r w:rsidR="006D2542">
        <w:rPr>
          <w:rFonts w:ascii="Times New Roman" w:hAnsi="Times New Roman" w:cs="Times New Roman"/>
          <w:sz w:val="24"/>
          <w:szCs w:val="24"/>
        </w:rPr>
        <w:t xml:space="preserve"> reveal</w:t>
      </w:r>
      <w:r w:rsidR="006906B8">
        <w:rPr>
          <w:rFonts w:ascii="Times New Roman" w:hAnsi="Times New Roman" w:cs="Times New Roman"/>
          <w:sz w:val="24"/>
          <w:szCs w:val="24"/>
        </w:rPr>
        <w:t>ed</w:t>
      </w:r>
      <w:r w:rsidR="006D2542">
        <w:rPr>
          <w:rFonts w:ascii="Times New Roman" w:hAnsi="Times New Roman" w:cs="Times New Roman"/>
          <w:sz w:val="24"/>
          <w:szCs w:val="24"/>
        </w:rPr>
        <w:t xml:space="preserve"> an intriguing pattern</w:t>
      </w:r>
      <w:r w:rsidR="006906B8">
        <w:rPr>
          <w:rFonts w:ascii="Times New Roman" w:hAnsi="Times New Roman" w:cs="Times New Roman"/>
          <w:sz w:val="24"/>
          <w:szCs w:val="24"/>
        </w:rPr>
        <w:t xml:space="preserve">. </w:t>
      </w:r>
      <w:r w:rsidR="009F4EF2">
        <w:rPr>
          <w:rFonts w:ascii="Times New Roman" w:hAnsi="Times New Roman" w:cs="Times New Roman"/>
          <w:sz w:val="24"/>
          <w:szCs w:val="24"/>
        </w:rPr>
        <w:t>Isoscutellarein 8-G</w:t>
      </w:r>
      <w:r w:rsidR="006906B8">
        <w:rPr>
          <w:rFonts w:ascii="Times New Roman" w:hAnsi="Times New Roman" w:cs="Times New Roman"/>
          <w:sz w:val="24"/>
          <w:szCs w:val="24"/>
        </w:rPr>
        <w:t xml:space="preserve"> was entirely absent in the species of </w:t>
      </w:r>
      <w:r w:rsidR="006906B8">
        <w:rPr>
          <w:rFonts w:ascii="Times New Roman" w:hAnsi="Times New Roman" w:cs="Times New Roman"/>
          <w:i/>
          <w:iCs/>
          <w:sz w:val="24"/>
          <w:szCs w:val="24"/>
        </w:rPr>
        <w:t>S. leonardii</w:t>
      </w:r>
      <w:r w:rsidR="006906B8">
        <w:rPr>
          <w:rFonts w:ascii="Times New Roman" w:hAnsi="Times New Roman" w:cs="Times New Roman"/>
          <w:sz w:val="24"/>
          <w:szCs w:val="24"/>
        </w:rPr>
        <w:t xml:space="preserve">, </w:t>
      </w:r>
      <w:r w:rsidR="006906B8">
        <w:rPr>
          <w:rFonts w:ascii="Times New Roman" w:hAnsi="Times New Roman" w:cs="Times New Roman"/>
          <w:i/>
          <w:iCs/>
          <w:sz w:val="24"/>
          <w:szCs w:val="24"/>
        </w:rPr>
        <w:t>S. racemosa</w:t>
      </w:r>
      <w:r w:rsidR="006906B8">
        <w:rPr>
          <w:rFonts w:ascii="Times New Roman" w:hAnsi="Times New Roman" w:cs="Times New Roman"/>
          <w:sz w:val="24"/>
          <w:szCs w:val="24"/>
        </w:rPr>
        <w:t xml:space="preserve">, and </w:t>
      </w:r>
      <w:r w:rsidR="006906B8">
        <w:rPr>
          <w:rFonts w:ascii="Times New Roman" w:hAnsi="Times New Roman" w:cs="Times New Roman"/>
          <w:i/>
          <w:iCs/>
          <w:sz w:val="24"/>
          <w:szCs w:val="24"/>
        </w:rPr>
        <w:t>S. wrightii</w:t>
      </w:r>
      <w:r w:rsidR="006906B8">
        <w:rPr>
          <w:rFonts w:ascii="Times New Roman" w:hAnsi="Times New Roman" w:cs="Times New Roman"/>
          <w:sz w:val="24"/>
          <w:szCs w:val="24"/>
        </w:rPr>
        <w:t>, all of which we</w:t>
      </w:r>
      <w:r w:rsidR="00ED5AC3">
        <w:rPr>
          <w:rFonts w:ascii="Times New Roman" w:hAnsi="Times New Roman" w:cs="Times New Roman"/>
          <w:sz w:val="24"/>
          <w:szCs w:val="24"/>
        </w:rPr>
        <w:t xml:space="preserve"> had previously</w:t>
      </w:r>
      <w:r w:rsidR="006906B8">
        <w:rPr>
          <w:rFonts w:ascii="Times New Roman" w:hAnsi="Times New Roman" w:cs="Times New Roman"/>
          <w:sz w:val="24"/>
          <w:szCs w:val="24"/>
        </w:rPr>
        <w:t xml:space="preserve"> noted to accumulate high concentrations of 4</w:t>
      </w:r>
      <w:r w:rsidR="006906B8" w:rsidRPr="006906B8">
        <w:rPr>
          <w:rFonts w:ascii="Times New Roman" w:hAnsi="Times New Roman" w:cs="Times New Roman"/>
          <w:sz w:val="24"/>
          <w:szCs w:val="24"/>
        </w:rPr>
        <w:t>´</w:t>
      </w:r>
      <w:r w:rsidR="006906B8">
        <w:rPr>
          <w:rFonts w:ascii="Times New Roman" w:hAnsi="Times New Roman" w:cs="Times New Roman"/>
          <w:sz w:val="24"/>
          <w:szCs w:val="24"/>
        </w:rPr>
        <w:t>-deoxyflavones in their aerial parts.</w:t>
      </w:r>
      <w:r w:rsidR="009F4EF2">
        <w:rPr>
          <w:rFonts w:ascii="Times New Roman" w:hAnsi="Times New Roman" w:cs="Times New Roman"/>
          <w:sz w:val="24"/>
          <w:szCs w:val="24"/>
        </w:rPr>
        <w:t xml:space="preserve"> </w:t>
      </w:r>
      <w:r w:rsidR="00ED5AC3">
        <w:rPr>
          <w:rFonts w:ascii="Times New Roman" w:hAnsi="Times New Roman" w:cs="Times New Roman"/>
          <w:sz w:val="24"/>
          <w:szCs w:val="24"/>
        </w:rPr>
        <w:t>This specific example is representative of a broader pattern</w:t>
      </w:r>
      <w:r w:rsidR="00B92728">
        <w:rPr>
          <w:rFonts w:ascii="Times New Roman" w:hAnsi="Times New Roman" w:cs="Times New Roman"/>
          <w:sz w:val="24"/>
          <w:szCs w:val="24"/>
        </w:rPr>
        <w:t xml:space="preserve"> - species with high accumulation of 4</w:t>
      </w:r>
      <w:r w:rsidR="00B92728" w:rsidRPr="006906B8">
        <w:rPr>
          <w:rFonts w:ascii="Times New Roman" w:hAnsi="Times New Roman" w:cs="Times New Roman"/>
          <w:sz w:val="24"/>
          <w:szCs w:val="24"/>
        </w:rPr>
        <w:t>´</w:t>
      </w:r>
      <w:r w:rsidR="00B92728">
        <w:rPr>
          <w:rFonts w:ascii="Times New Roman" w:hAnsi="Times New Roman" w:cs="Times New Roman"/>
          <w:sz w:val="24"/>
          <w:szCs w:val="24"/>
        </w:rPr>
        <w:t>-deoxyflavones in their aerial parts accumulated low concentrations of 4</w:t>
      </w:r>
      <w:r w:rsidR="00B92728" w:rsidRPr="006906B8">
        <w:rPr>
          <w:rFonts w:ascii="Times New Roman" w:hAnsi="Times New Roman" w:cs="Times New Roman"/>
          <w:sz w:val="24"/>
          <w:szCs w:val="24"/>
        </w:rPr>
        <w:t>´</w:t>
      </w:r>
      <w:r w:rsidR="00B92728">
        <w:rPr>
          <w:rFonts w:ascii="Times New Roman" w:hAnsi="Times New Roman" w:cs="Times New Roman"/>
          <w:sz w:val="24"/>
          <w:szCs w:val="24"/>
        </w:rPr>
        <w:t xml:space="preserve">-hydroxyflavones. This substitution </w:t>
      </w:r>
      <w:r w:rsidR="003D51B8" w:rsidRPr="00C01BD7">
        <w:rPr>
          <w:rFonts w:ascii="Times New Roman" w:hAnsi="Times New Roman" w:cs="Times New Roman"/>
          <w:sz w:val="24"/>
        </w:rPr>
        <w:t xml:space="preserve">of 4´-hydroxyflavones with 4´-deoxyflavones potentially indicates an evolution to utilize 4´-deoxyflavones to fulfill the physiological roles which 4´-hydroxyflavones do in other species. Works in species outside of </w:t>
      </w:r>
      <w:r w:rsidR="003D51B8" w:rsidRPr="00C01BD7">
        <w:rPr>
          <w:rFonts w:ascii="Times New Roman" w:hAnsi="Times New Roman" w:cs="Times New Roman"/>
          <w:i/>
          <w:iCs/>
          <w:sz w:val="24"/>
        </w:rPr>
        <w:t>Scutellaria</w:t>
      </w:r>
      <w:r w:rsidR="003D51B8" w:rsidRPr="00C01BD7">
        <w:rPr>
          <w:rFonts w:ascii="Times New Roman" w:hAnsi="Times New Roman" w:cs="Times New Roman"/>
          <w:sz w:val="24"/>
        </w:rPr>
        <w:t xml:space="preserve"> have demonstrated the anti-herbivory effects of several of 4´-hydroxyflavones we quantified here </w:t>
      </w:r>
      <w:r w:rsidR="003D51B8" w:rsidRPr="00C01BD7">
        <w:rPr>
          <w:rFonts w:ascii="Times New Roman" w:hAnsi="Times New Roman" w:cs="Times New Roman"/>
          <w:sz w:val="24"/>
        </w:rPr>
        <w:fldChar w:fldCharType="begin"/>
      </w:r>
      <w:r w:rsidR="003D51B8" w:rsidRPr="00C01BD7">
        <w:rPr>
          <w:rFonts w:ascii="Times New Roman" w:hAnsi="Times New Roman" w:cs="Times New Roman"/>
          <w:sz w:val="24"/>
        </w:rPr>
        <w:instrText xml:space="preserve"> ADDIN ZOTERO_ITEM CSL_CITATION {"citationID":"fafte00e","properties":{"formattedCitation":"(Gallon et al., 2019; Sosa et al., 2004)","plainCitation":"(Gallon et al., 2019; Sosa et al., 2004)","noteIndex":0},"citationItems":[{"id":207,"uris":["http://zotero.org/users/7389210/items/2Y4JQ3M9"],"uri":["http://zotero.org/users/7389210/items/2Y4JQ3M9"],"itemData":{"id":207,"type":"article-journal","abstract":"The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id":208,"uris":["http://zotero.org/users/7389210/items/V6CGMEU7"],"uri":["http://zotero.org/users/7389210/items/V6CGMEU7"],"itemData":{"id":208,"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3D51B8" w:rsidRPr="00C01BD7">
        <w:rPr>
          <w:rFonts w:ascii="Times New Roman" w:hAnsi="Times New Roman" w:cs="Times New Roman"/>
          <w:sz w:val="24"/>
        </w:rPr>
        <w:fldChar w:fldCharType="separate"/>
      </w:r>
      <w:r w:rsidR="003D51B8" w:rsidRPr="00C01BD7">
        <w:rPr>
          <w:rFonts w:ascii="Times New Roman" w:hAnsi="Times New Roman" w:cs="Times New Roman"/>
          <w:sz w:val="24"/>
        </w:rPr>
        <w:t>(Gallon et al., 2019; Sosa et al., 2004)</w:t>
      </w:r>
      <w:r w:rsidR="003D51B8" w:rsidRPr="00C01BD7">
        <w:rPr>
          <w:rFonts w:ascii="Times New Roman" w:hAnsi="Times New Roman" w:cs="Times New Roman"/>
          <w:sz w:val="24"/>
        </w:rPr>
        <w:fldChar w:fldCharType="end"/>
      </w:r>
      <w:r w:rsidR="003D51B8" w:rsidRPr="00C01BD7">
        <w:rPr>
          <w:rFonts w:ascii="Times New Roman" w:hAnsi="Times New Roman" w:cs="Times New Roman"/>
          <w:sz w:val="24"/>
        </w:rPr>
        <w:t xml:space="preserve">. However, little is known about the physiological role that 4´-deoxyflavones play in plants. Further research should be devoted to exploring the role of 4´-deoxyflavones </w:t>
      </w:r>
      <w:r w:rsidR="003D51B8">
        <w:rPr>
          <w:rFonts w:ascii="Times New Roman" w:hAnsi="Times New Roman" w:cs="Times New Roman"/>
          <w:sz w:val="24"/>
        </w:rPr>
        <w:t>in</w:t>
      </w:r>
      <w:r w:rsidR="003D51B8" w:rsidRPr="00C01BD7">
        <w:rPr>
          <w:rFonts w:ascii="Times New Roman" w:hAnsi="Times New Roman" w:cs="Times New Roman"/>
          <w:sz w:val="24"/>
        </w:rPr>
        <w:t xml:space="preserve"> plant growth and stress response </w:t>
      </w:r>
      <w:r w:rsidR="003D51B8">
        <w:rPr>
          <w:rFonts w:ascii="Times New Roman" w:hAnsi="Times New Roman" w:cs="Times New Roman"/>
          <w:sz w:val="24"/>
        </w:rPr>
        <w:t>to better understand the evolutionary advantage their accumulation offers.</w:t>
      </w:r>
    </w:p>
    <w:p w14:paraId="449C0608" w14:textId="77777777" w:rsidR="003D51B8" w:rsidRPr="006906B8" w:rsidRDefault="003D51B8" w:rsidP="00663459">
      <w:pPr>
        <w:spacing w:after="0" w:line="360" w:lineRule="auto"/>
        <w:rPr>
          <w:rFonts w:ascii="Times New Roman" w:hAnsi="Times New Roman" w:cs="Times New Roman"/>
          <w:b/>
          <w:bCs/>
          <w:sz w:val="24"/>
          <w:szCs w:val="24"/>
        </w:rPr>
      </w:pPr>
    </w:p>
    <w:p w14:paraId="27A6E7A1" w14:textId="2F341C4F" w:rsidR="00083B5F"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0E0D0FDB" w14:textId="16A02B31" w:rsidR="0071317D" w:rsidRPr="00F42D95" w:rsidRDefault="0071317D" w:rsidP="00663459">
      <w:pPr>
        <w:spacing w:after="0" w:line="360" w:lineRule="auto"/>
        <w:rPr>
          <w:rFonts w:ascii="Times New Roman" w:hAnsi="Times New Roman" w:cs="Times New Roman"/>
          <w:b/>
          <w:bCs/>
          <w:i/>
          <w:iCs/>
          <w:sz w:val="24"/>
          <w:szCs w:val="24"/>
        </w:rPr>
      </w:pPr>
      <w:r w:rsidRPr="00F42D95">
        <w:rPr>
          <w:rFonts w:ascii="Times New Roman" w:hAnsi="Times New Roman" w:cs="Times New Roman"/>
          <w:b/>
          <w:bCs/>
          <w:i/>
          <w:iCs/>
          <w:sz w:val="24"/>
          <w:szCs w:val="24"/>
        </w:rPr>
        <w:t xml:space="preserve">Plant growth conditions – </w:t>
      </w:r>
    </w:p>
    <w:p w14:paraId="7E705A75" w14:textId="57401B55" w:rsidR="00B72FD3" w:rsidRDefault="0071317D" w:rsidP="00663459">
      <w:pPr>
        <w:spacing w:after="0" w:line="36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Plants of </w:t>
      </w:r>
      <w:r w:rsidR="001F058A">
        <w:rPr>
          <w:rFonts w:ascii="Times New Roman" w:hAnsi="Times New Roman" w:cs="Times New Roman"/>
          <w:sz w:val="24"/>
          <w:szCs w:val="24"/>
        </w:rPr>
        <w:t xml:space="preserve">7 </w:t>
      </w:r>
      <w:r w:rsidR="001F058A">
        <w:rPr>
          <w:rFonts w:ascii="Times New Roman" w:hAnsi="Times New Roman" w:cs="Times New Roman"/>
          <w:i/>
          <w:iCs/>
          <w:sz w:val="24"/>
          <w:szCs w:val="24"/>
        </w:rPr>
        <w:t xml:space="preserve">Scutellaria </w:t>
      </w:r>
      <w:r w:rsidR="001F058A">
        <w:rPr>
          <w:rFonts w:ascii="Times New Roman" w:hAnsi="Times New Roman" w:cs="Times New Roman"/>
          <w:sz w:val="24"/>
          <w:szCs w:val="24"/>
        </w:rPr>
        <w:t xml:space="preserve">species </w:t>
      </w:r>
      <w:r>
        <w:rPr>
          <w:rFonts w:ascii="Times New Roman" w:hAnsi="Times New Roman" w:cs="Times New Roman"/>
          <w:sz w:val="24"/>
          <w:szCs w:val="24"/>
        </w:rPr>
        <w:t>were grown from seed at the University of Florida (Gainesville, Florida, USA) in indoor, climate-controlled conditions at 21-23 °C</w:t>
      </w:r>
      <w:r w:rsidR="00F42D95">
        <w:rPr>
          <w:rFonts w:ascii="Times New Roman" w:hAnsi="Times New Roman" w:cs="Times New Roman"/>
          <w:sz w:val="24"/>
          <w:szCs w:val="24"/>
        </w:rPr>
        <w:t>.</w:t>
      </w:r>
      <w:r>
        <w:rPr>
          <w:rFonts w:ascii="Times New Roman" w:hAnsi="Times New Roman" w:cs="Times New Roman"/>
          <w:sz w:val="24"/>
          <w:szCs w:val="24"/>
        </w:rPr>
        <w:t xml:space="preserve"> </w:t>
      </w:r>
      <w:r w:rsidR="00F42D95">
        <w:rPr>
          <w:rFonts w:ascii="Times New Roman" w:hAnsi="Times New Roman" w:cs="Times New Roman"/>
          <w:sz w:val="24"/>
          <w:szCs w:val="24"/>
        </w:rPr>
        <w:t>F</w:t>
      </w:r>
      <w:r>
        <w:rPr>
          <w:rFonts w:ascii="Times New Roman" w:hAnsi="Times New Roman" w:cs="Times New Roman"/>
          <w:sz w:val="24"/>
          <w:szCs w:val="24"/>
        </w:rPr>
        <w:t>luorescent lighting</w:t>
      </w:r>
      <w:r w:rsidR="00F42D95">
        <w:rPr>
          <w:rFonts w:ascii="Times New Roman" w:hAnsi="Times New Roman" w:cs="Times New Roman"/>
          <w:sz w:val="24"/>
          <w:szCs w:val="24"/>
        </w:rPr>
        <w:t xml:space="preserve"> of </w:t>
      </w:r>
      <w:r>
        <w:rPr>
          <w:rFonts w:ascii="Times New Roman" w:hAnsi="Times New Roman" w:cs="Times New Roman"/>
          <w:sz w:val="24"/>
          <w:szCs w:val="24"/>
        </w:rPr>
        <w:t>intensity 140 µE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F42D95">
        <w:rPr>
          <w:rFonts w:ascii="Times New Roman" w:hAnsi="Times New Roman" w:cs="Times New Roman"/>
          <w:sz w:val="24"/>
          <w:szCs w:val="24"/>
        </w:rPr>
        <w:t xml:space="preserve">was applied in a </w:t>
      </w:r>
      <w:proofErr w:type="gramStart"/>
      <w:r w:rsidR="00F42D95">
        <w:rPr>
          <w:rFonts w:ascii="Times New Roman" w:hAnsi="Times New Roman" w:cs="Times New Roman"/>
          <w:sz w:val="24"/>
          <w:szCs w:val="24"/>
        </w:rPr>
        <w:t>16 hour</w:t>
      </w:r>
      <w:proofErr w:type="gramEnd"/>
      <w:r w:rsidR="00F42D95">
        <w:rPr>
          <w:rFonts w:ascii="Times New Roman" w:hAnsi="Times New Roman" w:cs="Times New Roman"/>
          <w:sz w:val="24"/>
          <w:szCs w:val="24"/>
        </w:rPr>
        <w:t xml:space="preserve"> light / 8 hour dark cycle. Plants were watered every </w:t>
      </w:r>
      <w:r w:rsidR="003D6EBD">
        <w:rPr>
          <w:rFonts w:ascii="Times New Roman" w:hAnsi="Times New Roman" w:cs="Times New Roman"/>
          <w:sz w:val="24"/>
          <w:szCs w:val="24"/>
        </w:rPr>
        <w:t>5-8</w:t>
      </w:r>
      <w:r w:rsidR="00F42D95">
        <w:rPr>
          <w:rFonts w:ascii="Times New Roman" w:hAnsi="Times New Roman" w:cs="Times New Roman"/>
          <w:sz w:val="24"/>
          <w:szCs w:val="24"/>
        </w:rPr>
        <w:t xml:space="preserve"> days, and root, stem, and leaf tissue samples collected in biological triplicate </w:t>
      </w:r>
      <w:r w:rsidR="00F42D95">
        <w:rPr>
          <w:rFonts w:ascii="Times New Roman" w:hAnsi="Times New Roman" w:cs="Times New Roman"/>
          <w:sz w:val="24"/>
          <w:szCs w:val="24"/>
        </w:rPr>
        <w:lastRenderedPageBreak/>
        <w:t xml:space="preserve">6-8 weeks after germination. Seeds of all species </w:t>
      </w:r>
      <w:r w:rsidR="003D6EBD">
        <w:rPr>
          <w:rFonts w:ascii="Times New Roman" w:hAnsi="Times New Roman" w:cs="Times New Roman"/>
          <w:sz w:val="24"/>
          <w:szCs w:val="24"/>
        </w:rPr>
        <w:t xml:space="preserve">were obtained from online retailers, except for those of </w:t>
      </w:r>
      <w:r w:rsidR="003D6EBD">
        <w:rPr>
          <w:rFonts w:ascii="Times New Roman" w:hAnsi="Times New Roman" w:cs="Times New Roman"/>
          <w:i/>
          <w:iCs/>
          <w:sz w:val="24"/>
          <w:szCs w:val="24"/>
        </w:rPr>
        <w:t xml:space="preserve">S. racemosa </w:t>
      </w:r>
      <w:r w:rsidR="003D6EBD">
        <w:rPr>
          <w:rFonts w:ascii="Times New Roman" w:hAnsi="Times New Roman" w:cs="Times New Roman"/>
          <w:sz w:val="24"/>
          <w:szCs w:val="24"/>
        </w:rPr>
        <w:t xml:space="preserve">and </w:t>
      </w:r>
      <w:r w:rsidR="003D6EBD">
        <w:rPr>
          <w:rFonts w:ascii="Times New Roman" w:hAnsi="Times New Roman" w:cs="Times New Roman"/>
          <w:i/>
          <w:iCs/>
          <w:sz w:val="24"/>
          <w:szCs w:val="24"/>
        </w:rPr>
        <w:t>S. wrightii</w:t>
      </w:r>
      <w:r w:rsidR="003D6EBD">
        <w:rPr>
          <w:rFonts w:ascii="Times New Roman" w:hAnsi="Times New Roman" w:cs="Times New Roman"/>
          <w:sz w:val="24"/>
          <w:szCs w:val="24"/>
        </w:rPr>
        <w:t xml:space="preserve">. </w:t>
      </w:r>
      <w:r w:rsidR="00B72FD3">
        <w:rPr>
          <w:rFonts w:ascii="Times New Roman" w:hAnsi="Times New Roman" w:cs="Times New Roman"/>
          <w:sz w:val="24"/>
          <w:szCs w:val="24"/>
        </w:rPr>
        <w:t xml:space="preserve">To collect seeds of </w:t>
      </w:r>
      <w:r w:rsidR="003D6EBD">
        <w:rPr>
          <w:rFonts w:ascii="Times New Roman" w:hAnsi="Times New Roman" w:cs="Times New Roman"/>
          <w:i/>
          <w:iCs/>
          <w:sz w:val="24"/>
          <w:szCs w:val="24"/>
        </w:rPr>
        <w:t>S. racemosa</w:t>
      </w:r>
      <w:r w:rsidR="00B72FD3">
        <w:rPr>
          <w:rFonts w:ascii="Times New Roman" w:hAnsi="Times New Roman" w:cs="Times New Roman"/>
          <w:sz w:val="24"/>
          <w:szCs w:val="24"/>
        </w:rPr>
        <w:t>, mature plants were</w:t>
      </w:r>
      <w:r w:rsidR="003D6EBD">
        <w:rPr>
          <w:rFonts w:ascii="Times New Roman" w:hAnsi="Times New Roman" w:cs="Times New Roman"/>
          <w:sz w:val="24"/>
          <w:szCs w:val="24"/>
        </w:rPr>
        <w:t xml:space="preserve"> taken from a field in Hattiesburg, Mississippi, USA, </w:t>
      </w:r>
      <w:r w:rsidR="00B72FD3">
        <w:rPr>
          <w:rFonts w:ascii="Times New Roman" w:hAnsi="Times New Roman" w:cs="Times New Roman"/>
          <w:sz w:val="24"/>
          <w:szCs w:val="24"/>
        </w:rPr>
        <w:t xml:space="preserve">and grown in indoor, climate-controlled conditions at the University of Florida until seeds were ready to harvest. Seeds of </w:t>
      </w:r>
      <w:r w:rsidR="00B72FD3">
        <w:rPr>
          <w:rFonts w:ascii="Times New Roman" w:hAnsi="Times New Roman" w:cs="Times New Roman"/>
          <w:i/>
          <w:iCs/>
          <w:sz w:val="24"/>
          <w:szCs w:val="24"/>
        </w:rPr>
        <w:t>S. wrightii</w:t>
      </w:r>
      <w:r w:rsidR="00B72FD3">
        <w:rPr>
          <w:rFonts w:ascii="Times New Roman" w:hAnsi="Times New Roman" w:cs="Times New Roman"/>
          <w:sz w:val="24"/>
          <w:szCs w:val="24"/>
        </w:rPr>
        <w:t xml:space="preserve"> were collected directly from mature plants grown in outdoor greenhouse conditions at Far South Wholesale Nursery (Austin, Texas, USA).</w:t>
      </w:r>
      <w:r w:rsidR="00760500">
        <w:rPr>
          <w:rFonts w:ascii="Times New Roman" w:hAnsi="Times New Roman" w:cs="Times New Roman"/>
          <w:sz w:val="24"/>
          <w:szCs w:val="24"/>
        </w:rPr>
        <w:t xml:space="preserve"> Herbarium vouchers of all species were submitted to the University of Florida Herbarium, and accession numbers are provided in </w:t>
      </w:r>
      <w:r w:rsidR="00760500" w:rsidRPr="00A7669D">
        <w:rPr>
          <w:rFonts w:ascii="Times New Roman" w:hAnsi="Times New Roman" w:cs="Times New Roman"/>
          <w:sz w:val="24"/>
          <w:szCs w:val="24"/>
        </w:rPr>
        <w:t>Appendix S</w:t>
      </w:r>
      <w:r w:rsidR="009E7E21">
        <w:rPr>
          <w:rFonts w:ascii="Times New Roman" w:hAnsi="Times New Roman" w:cs="Times New Roman"/>
          <w:sz w:val="24"/>
          <w:szCs w:val="24"/>
        </w:rPr>
        <w:t>3</w:t>
      </w:r>
      <w:r w:rsidR="00760500" w:rsidRPr="009E7E21">
        <w:rPr>
          <w:rFonts w:ascii="Times New Roman" w:hAnsi="Times New Roman" w:cs="Times New Roman"/>
          <w:sz w:val="24"/>
          <w:szCs w:val="24"/>
        </w:rPr>
        <w:t>.</w:t>
      </w:r>
      <w:r w:rsidR="00B72FD3">
        <w:rPr>
          <w:rFonts w:ascii="Times New Roman" w:hAnsi="Times New Roman" w:cs="Times New Roman"/>
          <w:sz w:val="24"/>
          <w:szCs w:val="24"/>
        </w:rPr>
        <w:t xml:space="preserve"> </w:t>
      </w:r>
    </w:p>
    <w:p w14:paraId="3012B5F5" w14:textId="3ABECFD3" w:rsidR="00073E26" w:rsidRDefault="00073E26"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Flavone extraction and quantification – </w:t>
      </w:r>
    </w:p>
    <w:p w14:paraId="02EC775E" w14:textId="367A52DE" w:rsidR="00222A63" w:rsidRDefault="001F058A"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High Performance Liquid Chromatography (HPLC), </w:t>
      </w:r>
      <w:r w:rsidR="00A54EB0">
        <w:rPr>
          <w:rFonts w:ascii="Times New Roman" w:hAnsi="Times New Roman" w:cs="Times New Roman"/>
          <w:sz w:val="24"/>
          <w:szCs w:val="24"/>
        </w:rPr>
        <w:t>15</w:t>
      </w:r>
      <w:r w:rsidR="00073E26">
        <w:rPr>
          <w:rFonts w:ascii="Times New Roman" w:hAnsi="Times New Roman" w:cs="Times New Roman"/>
          <w:sz w:val="24"/>
          <w:szCs w:val="24"/>
        </w:rPr>
        <w:t xml:space="preserve"> flavones were</w:t>
      </w:r>
      <w:r>
        <w:rPr>
          <w:rFonts w:ascii="Times New Roman" w:hAnsi="Times New Roman" w:cs="Times New Roman"/>
          <w:sz w:val="24"/>
          <w:szCs w:val="24"/>
        </w:rPr>
        <w:t xml:space="preserve"> </w:t>
      </w:r>
      <w:r w:rsidR="00073E26">
        <w:rPr>
          <w:rFonts w:ascii="Times New Roman" w:hAnsi="Times New Roman" w:cs="Times New Roman"/>
          <w:sz w:val="24"/>
          <w:szCs w:val="24"/>
        </w:rPr>
        <w:t xml:space="preserve">quantified from </w:t>
      </w:r>
      <w:r>
        <w:rPr>
          <w:rFonts w:ascii="Times New Roman" w:hAnsi="Times New Roman" w:cs="Times New Roman"/>
          <w:sz w:val="24"/>
          <w:szCs w:val="24"/>
        </w:rPr>
        <w:t xml:space="preserve">root, stem, and leaf tissue samples of plants. The flavones quantified included </w:t>
      </w:r>
      <w:r w:rsidR="00AA4EA9">
        <w:rPr>
          <w:rFonts w:ascii="Times New Roman" w:hAnsi="Times New Roman" w:cs="Times New Roman"/>
          <w:sz w:val="24"/>
          <w:szCs w:val="24"/>
        </w:rPr>
        <w:t>seven</w:t>
      </w:r>
      <w:r>
        <w:rPr>
          <w:rFonts w:ascii="Times New Roman" w:hAnsi="Times New Roman" w:cs="Times New Roman"/>
          <w:sz w:val="24"/>
          <w:szCs w:val="24"/>
        </w:rPr>
        <w:t xml:space="preserve"> 4</w:t>
      </w:r>
      <w:r w:rsidRPr="001F058A">
        <w:rPr>
          <w:rFonts w:ascii="Times New Roman" w:hAnsi="Times New Roman" w:cs="Times New Roman"/>
          <w:sz w:val="24"/>
          <w:szCs w:val="24"/>
        </w:rPr>
        <w:t>´</w:t>
      </w:r>
      <w:r>
        <w:rPr>
          <w:rFonts w:ascii="Times New Roman" w:hAnsi="Times New Roman" w:cs="Times New Roman"/>
          <w:sz w:val="24"/>
          <w:szCs w:val="24"/>
        </w:rPr>
        <w:t xml:space="preserve">-hydroxyflavones, which were apigenin, apigenin-7-glucuronide (apigenin 7-G), </w:t>
      </w:r>
      <w:proofErr w:type="spellStart"/>
      <w:r>
        <w:rPr>
          <w:rFonts w:ascii="Times New Roman" w:hAnsi="Times New Roman" w:cs="Times New Roman"/>
          <w:sz w:val="24"/>
          <w:szCs w:val="24"/>
        </w:rPr>
        <w:t>scutellarein</w:t>
      </w:r>
      <w:proofErr w:type="spellEnd"/>
      <w:r>
        <w:rPr>
          <w:rFonts w:ascii="Times New Roman" w:hAnsi="Times New Roman" w:cs="Times New Roman"/>
          <w:sz w:val="24"/>
          <w:szCs w:val="24"/>
        </w:rPr>
        <w:t>, scutellarin, hispidulin</w:t>
      </w:r>
      <w:r w:rsidR="00A54EB0">
        <w:rPr>
          <w:rFonts w:ascii="Times New Roman" w:hAnsi="Times New Roman" w:cs="Times New Roman"/>
          <w:sz w:val="24"/>
          <w:szCs w:val="24"/>
        </w:rPr>
        <w:t xml:space="preserve">, </w:t>
      </w:r>
      <w:proofErr w:type="spellStart"/>
      <w:r w:rsidR="00A54EB0">
        <w:rPr>
          <w:rFonts w:ascii="Times New Roman" w:hAnsi="Times New Roman" w:cs="Times New Roman"/>
          <w:sz w:val="24"/>
          <w:szCs w:val="24"/>
        </w:rPr>
        <w:t>hispiduloside</w:t>
      </w:r>
      <w:proofErr w:type="spellEnd"/>
      <w:r w:rsidR="00A54EB0">
        <w:rPr>
          <w:rFonts w:ascii="Times New Roman" w:hAnsi="Times New Roman" w:cs="Times New Roman"/>
          <w:sz w:val="24"/>
          <w:szCs w:val="24"/>
        </w:rPr>
        <w:t>, and isoscutellarein</w:t>
      </w:r>
      <w:r w:rsidR="00AA4EA9">
        <w:rPr>
          <w:rFonts w:ascii="Times New Roman" w:hAnsi="Times New Roman" w:cs="Times New Roman"/>
          <w:sz w:val="24"/>
          <w:szCs w:val="24"/>
        </w:rPr>
        <w:t>-8-glucuronide (isoscutellarein 8-G). The remaining eight flavones were 4</w:t>
      </w:r>
      <w:r w:rsidR="00AA4EA9" w:rsidRPr="00AA4EA9">
        <w:rPr>
          <w:rFonts w:ascii="Times New Roman" w:hAnsi="Times New Roman" w:cs="Times New Roman"/>
          <w:sz w:val="24"/>
          <w:szCs w:val="24"/>
        </w:rPr>
        <w:t>´</w:t>
      </w:r>
      <w:r w:rsidR="00AA4EA9">
        <w:rPr>
          <w:rFonts w:ascii="Times New Roman" w:hAnsi="Times New Roman" w:cs="Times New Roman"/>
          <w:sz w:val="24"/>
          <w:szCs w:val="24"/>
        </w:rPr>
        <w:t>-deoxyflavones, which were chrysin, chrysin-7-glucuronide (chrysin 7-G), baicalein, baicalin, oroxylin A, oroxyloside, wogonin, and wogonoside.</w:t>
      </w:r>
      <w:r w:rsidR="00993E4B">
        <w:rPr>
          <w:rFonts w:ascii="Times New Roman" w:hAnsi="Times New Roman" w:cs="Times New Roman"/>
          <w:sz w:val="24"/>
          <w:szCs w:val="24"/>
        </w:rPr>
        <w:t xml:space="preserve"> The fresh weight of each tissue sample was determined with an analytical balance immediately after harvesting. An extraction buffer of 50% HPLC grade methanol was added to each so that the following ratio was achieved: 30 mg tissue/1 mL solvent. Samples were then sonicated for 1 hour at room temperature</w:t>
      </w:r>
      <w:r w:rsidR="00993E4B">
        <w:rPr>
          <w:rFonts w:ascii="Times New Roman" w:hAnsi="Times New Roman" w:cs="Times New Roman"/>
          <w:b/>
          <w:bCs/>
          <w:sz w:val="24"/>
          <w:szCs w:val="24"/>
        </w:rPr>
        <w:t xml:space="preserve">. </w:t>
      </w:r>
      <w:r w:rsidR="00993E4B">
        <w:rPr>
          <w:rFonts w:ascii="Times New Roman" w:hAnsi="Times New Roman" w:cs="Times New Roman"/>
          <w:sz w:val="24"/>
          <w:szCs w:val="24"/>
        </w:rPr>
        <w:t xml:space="preserve">Following sonication, </w:t>
      </w:r>
      <w:r w:rsidR="0000041F">
        <w:rPr>
          <w:rFonts w:ascii="Times New Roman" w:hAnsi="Times New Roman" w:cs="Times New Roman"/>
          <w:sz w:val="24"/>
          <w:szCs w:val="24"/>
        </w:rPr>
        <w:t xml:space="preserve">the extraction </w:t>
      </w:r>
      <w:r w:rsidR="00222A63">
        <w:rPr>
          <w:rFonts w:ascii="Times New Roman" w:hAnsi="Times New Roman" w:cs="Times New Roman"/>
          <w:sz w:val="24"/>
          <w:szCs w:val="24"/>
        </w:rPr>
        <w:t>solution</w:t>
      </w:r>
      <w:r w:rsidR="0000041F">
        <w:rPr>
          <w:rFonts w:ascii="Times New Roman" w:hAnsi="Times New Roman" w:cs="Times New Roman"/>
          <w:sz w:val="24"/>
          <w:szCs w:val="24"/>
        </w:rPr>
        <w:t xml:space="preserve"> was withdrawn and further diluted with additional 50% methanol to achieve a final ratio of 1 mg tissue/1 mL solvent. To remove any remaining particulate, </w:t>
      </w:r>
      <w:r w:rsidR="00830EEB">
        <w:rPr>
          <w:rFonts w:ascii="Times New Roman" w:hAnsi="Times New Roman" w:cs="Times New Roman"/>
          <w:sz w:val="24"/>
          <w:szCs w:val="24"/>
        </w:rPr>
        <w:t>e</w:t>
      </w:r>
      <w:r w:rsidR="00222A63">
        <w:rPr>
          <w:rFonts w:ascii="Times New Roman" w:hAnsi="Times New Roman" w:cs="Times New Roman"/>
          <w:sz w:val="24"/>
          <w:szCs w:val="24"/>
        </w:rPr>
        <w:t>xtractions</w:t>
      </w:r>
      <w:r w:rsidR="00830EEB">
        <w:rPr>
          <w:rFonts w:ascii="Times New Roman" w:hAnsi="Times New Roman" w:cs="Times New Roman"/>
          <w:sz w:val="24"/>
          <w:szCs w:val="24"/>
        </w:rPr>
        <w:t xml:space="preserve"> were centrifuged at 15,000 rpm for 5 minutes, and syringe filtered with a filter having a pore size of 0.45 </w:t>
      </w:r>
      <w:r w:rsidR="00830EEB" w:rsidRPr="00830EEB">
        <w:rPr>
          <w:rFonts w:ascii="Times New Roman" w:hAnsi="Times New Roman" w:cs="Times New Roman"/>
          <w:sz w:val="24"/>
          <w:szCs w:val="24"/>
        </w:rPr>
        <w:t>µ</w:t>
      </w:r>
      <w:r w:rsidR="00830EEB">
        <w:rPr>
          <w:rFonts w:ascii="Times New Roman" w:hAnsi="Times New Roman" w:cs="Times New Roman"/>
          <w:sz w:val="24"/>
          <w:szCs w:val="24"/>
        </w:rPr>
        <w:t xml:space="preserve">m. </w:t>
      </w:r>
    </w:p>
    <w:p w14:paraId="7D2ED544" w14:textId="1FA9F15D" w:rsidR="00083B5F" w:rsidRDefault="00222A63"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Flavones were quantified in this final extraction with a Thermo Scientific (Massachusetts, USA) </w:t>
      </w:r>
      <w:proofErr w:type="spellStart"/>
      <w:r>
        <w:rPr>
          <w:rFonts w:ascii="Times New Roman" w:hAnsi="Times New Roman" w:cs="Times New Roman"/>
          <w:sz w:val="24"/>
          <w:szCs w:val="24"/>
        </w:rPr>
        <w:t>UltiMate</w:t>
      </w:r>
      <w:proofErr w:type="spellEnd"/>
      <w:r>
        <w:rPr>
          <w:rFonts w:ascii="Times New Roman" w:hAnsi="Times New Roman" w:cs="Times New Roman"/>
          <w:sz w:val="24"/>
          <w:szCs w:val="24"/>
        </w:rPr>
        <w:t xml:space="preserve"> 3000 HPLC system. Flavones were separated with a 3 x 100 mm Acclaim RSLC 120 C18 column, and eluted by a mixture of 0.1% formic acid (A) and 100 % acetonitrile (B) with the following gradient: </w:t>
      </w:r>
      <w:r w:rsidRPr="00222A63">
        <w:rPr>
          <w:rFonts w:ascii="Times New Roman" w:hAnsi="Times New Roman" w:cs="Times New Roman"/>
          <w:sz w:val="24"/>
          <w:szCs w:val="24"/>
        </w:rPr>
        <w:t>-8 to 0 min, 5% B; 2 min, 25% B; 2 to 6 min, 25% B; 9 min, 50% B; 9 to 11 min, 50% B; 15 min, 95% B; and 15 to 23 min, 95% B.  A flowrate of 0.5 mL/min was used and the column oven temperature set to 40°C.</w:t>
      </w:r>
      <w:r w:rsidR="006C3FFE">
        <w:rPr>
          <w:rFonts w:ascii="Times New Roman" w:hAnsi="Times New Roman" w:cs="Times New Roman"/>
          <w:sz w:val="24"/>
          <w:szCs w:val="24"/>
        </w:rPr>
        <w:t xml:space="preserve"> Peak areas were measured at wavelength 276 µm.</w:t>
      </w:r>
      <w:r w:rsidRPr="00222A63">
        <w:rPr>
          <w:rFonts w:ascii="Times New Roman" w:hAnsi="Times New Roman" w:cs="Times New Roman"/>
          <w:sz w:val="24"/>
          <w:szCs w:val="24"/>
        </w:rPr>
        <w:t xml:space="preserve"> </w:t>
      </w:r>
      <w:r>
        <w:rPr>
          <w:rFonts w:ascii="Times New Roman" w:hAnsi="Times New Roman" w:cs="Times New Roman"/>
          <w:sz w:val="24"/>
          <w:szCs w:val="24"/>
        </w:rPr>
        <w:t>For all flavones except for isoscutellarein 8-G,</w:t>
      </w:r>
      <w:r w:rsidR="00287809">
        <w:rPr>
          <w:rFonts w:ascii="Times New Roman" w:hAnsi="Times New Roman" w:cs="Times New Roman"/>
          <w:sz w:val="24"/>
          <w:szCs w:val="24"/>
        </w:rPr>
        <w:t xml:space="preserve"> c</w:t>
      </w:r>
      <w:r w:rsidRPr="00222A63">
        <w:rPr>
          <w:rFonts w:ascii="Times New Roman" w:hAnsi="Times New Roman" w:cs="Times New Roman"/>
          <w:sz w:val="24"/>
          <w:szCs w:val="24"/>
        </w:rPr>
        <w:t>alibration mixes of 0.1, 0.5, 1, 5, 10, 25, 50, and 100 ppm were used to convert peak areas to concentrations in ppm.</w:t>
      </w:r>
      <w:r w:rsidR="00287809">
        <w:rPr>
          <w:rFonts w:ascii="Times New Roman" w:hAnsi="Times New Roman" w:cs="Times New Roman"/>
          <w:sz w:val="24"/>
          <w:szCs w:val="24"/>
        </w:rPr>
        <w:t xml:space="preserve"> Chemical standards used to prepare calibration mixes were purchased in </w:t>
      </w:r>
      <w:proofErr w:type="spellStart"/>
      <w:r w:rsidR="00287809">
        <w:rPr>
          <w:rFonts w:ascii="Times New Roman" w:hAnsi="Times New Roman" w:cs="Times New Roman"/>
          <w:sz w:val="24"/>
          <w:szCs w:val="24"/>
        </w:rPr>
        <w:t>powedered</w:t>
      </w:r>
      <w:proofErr w:type="spellEnd"/>
      <w:r w:rsidR="00287809">
        <w:rPr>
          <w:rFonts w:ascii="Times New Roman" w:hAnsi="Times New Roman" w:cs="Times New Roman"/>
          <w:sz w:val="24"/>
          <w:szCs w:val="24"/>
        </w:rPr>
        <w:t xml:space="preserve"> form from </w:t>
      </w:r>
      <w:proofErr w:type="spellStart"/>
      <w:r w:rsidR="00287809">
        <w:rPr>
          <w:rFonts w:ascii="Times New Roman" w:hAnsi="Times New Roman" w:cs="Times New Roman"/>
          <w:sz w:val="24"/>
          <w:szCs w:val="24"/>
        </w:rPr>
        <w:t>ChemFaces</w:t>
      </w:r>
      <w:proofErr w:type="spellEnd"/>
      <w:r w:rsidR="00287809">
        <w:rPr>
          <w:rFonts w:ascii="Times New Roman" w:hAnsi="Times New Roman" w:cs="Times New Roman"/>
          <w:sz w:val="24"/>
          <w:szCs w:val="24"/>
        </w:rPr>
        <w:t xml:space="preserve"> (Wuhan, China)</w:t>
      </w:r>
      <w:r w:rsidR="00557562">
        <w:rPr>
          <w:rFonts w:ascii="Times New Roman" w:hAnsi="Times New Roman" w:cs="Times New Roman"/>
          <w:sz w:val="24"/>
          <w:szCs w:val="24"/>
        </w:rPr>
        <w:t xml:space="preserve"> or</w:t>
      </w:r>
      <w:r w:rsidR="003F6BA2">
        <w:rPr>
          <w:rFonts w:ascii="Times New Roman" w:hAnsi="Times New Roman" w:cs="Times New Roman"/>
          <w:sz w:val="24"/>
          <w:szCs w:val="24"/>
        </w:rPr>
        <w:t xml:space="preserve"> </w:t>
      </w:r>
      <w:proofErr w:type="spellStart"/>
      <w:r w:rsidR="003F6BA2">
        <w:rPr>
          <w:rFonts w:ascii="Times New Roman" w:hAnsi="Times New Roman" w:cs="Times New Roman"/>
          <w:sz w:val="24"/>
          <w:szCs w:val="24"/>
        </w:rPr>
        <w:t>MilliporeSigma</w:t>
      </w:r>
      <w:proofErr w:type="spellEnd"/>
      <w:r w:rsidR="003F6BA2">
        <w:rPr>
          <w:rFonts w:ascii="Times New Roman" w:hAnsi="Times New Roman" w:cs="Times New Roman"/>
          <w:sz w:val="24"/>
          <w:szCs w:val="24"/>
        </w:rPr>
        <w:t xml:space="preserve"> (</w:t>
      </w:r>
      <w:r w:rsidR="00052B0B">
        <w:rPr>
          <w:rFonts w:ascii="Times New Roman" w:hAnsi="Times New Roman" w:cs="Times New Roman"/>
          <w:sz w:val="24"/>
          <w:szCs w:val="24"/>
        </w:rPr>
        <w:t>Massachusetts, USA</w:t>
      </w:r>
      <w:r w:rsidR="003F6BA2">
        <w:rPr>
          <w:rFonts w:ascii="Times New Roman" w:hAnsi="Times New Roman" w:cs="Times New Roman"/>
          <w:sz w:val="24"/>
          <w:szCs w:val="24"/>
        </w:rPr>
        <w:t>)</w:t>
      </w:r>
      <w:r w:rsidR="00287809">
        <w:rPr>
          <w:rFonts w:ascii="Times New Roman" w:hAnsi="Times New Roman" w:cs="Times New Roman"/>
          <w:sz w:val="24"/>
          <w:szCs w:val="24"/>
        </w:rPr>
        <w:t xml:space="preserve">, and dissolved in </w:t>
      </w:r>
      <w:proofErr w:type="spellStart"/>
      <w:r w:rsidR="00287809">
        <w:rPr>
          <w:rFonts w:ascii="Times New Roman" w:hAnsi="Times New Roman" w:cs="Times New Roman"/>
          <w:sz w:val="24"/>
          <w:szCs w:val="24"/>
        </w:rPr>
        <w:t>dimethylsulfoxide</w:t>
      </w:r>
      <w:proofErr w:type="spellEnd"/>
      <w:r w:rsidR="00287809">
        <w:rPr>
          <w:rFonts w:ascii="Times New Roman" w:hAnsi="Times New Roman" w:cs="Times New Roman"/>
          <w:sz w:val="24"/>
          <w:szCs w:val="24"/>
        </w:rPr>
        <w:t xml:space="preserve"> to generate stocks </w:t>
      </w:r>
      <w:r w:rsidR="00287809">
        <w:rPr>
          <w:rFonts w:ascii="Times New Roman" w:hAnsi="Times New Roman" w:cs="Times New Roman"/>
          <w:sz w:val="24"/>
          <w:szCs w:val="24"/>
        </w:rPr>
        <w:lastRenderedPageBreak/>
        <w:t>of 1000, 2000, or 4000 ppm. These stocks were then diluted with 50% methanol and mixed to generate calibrations mixes of the varying concentrations.</w:t>
      </w:r>
      <w:r w:rsidR="000E0F51">
        <w:rPr>
          <w:rFonts w:ascii="Times New Roman" w:hAnsi="Times New Roman" w:cs="Times New Roman"/>
          <w:sz w:val="24"/>
          <w:szCs w:val="24"/>
        </w:rPr>
        <w:t xml:space="preserve"> With the peak areas of these calibration mixes and the molecular weight of each metabolite, flavone concentrations in </w:t>
      </w:r>
      <w:r w:rsidR="000E0F51" w:rsidRPr="000E0F51">
        <w:rPr>
          <w:rFonts w:ascii="Times New Roman" w:hAnsi="Times New Roman" w:cs="Times New Roman"/>
          <w:sz w:val="24"/>
          <w:szCs w:val="24"/>
        </w:rPr>
        <w:t>µ</w:t>
      </w:r>
      <w:r w:rsidR="000E0F51">
        <w:rPr>
          <w:rFonts w:ascii="Times New Roman" w:hAnsi="Times New Roman" w:cs="Times New Roman"/>
          <w:sz w:val="24"/>
          <w:szCs w:val="24"/>
        </w:rPr>
        <w:t>mol/g fresh weight were calculated.</w:t>
      </w:r>
      <w:r w:rsidR="00456148">
        <w:rPr>
          <w:rFonts w:ascii="Times New Roman" w:hAnsi="Times New Roman" w:cs="Times New Roman"/>
          <w:sz w:val="24"/>
          <w:szCs w:val="24"/>
        </w:rPr>
        <w:t xml:space="preserve"> As a chemical standard was not purchased for isoscutellarein 8-G, only peak areas are reported.</w:t>
      </w:r>
    </w:p>
    <w:p w14:paraId="2912F823" w14:textId="1959E49A" w:rsidR="0062390A" w:rsidRPr="00D036E7" w:rsidRDefault="0062390A" w:rsidP="00663459">
      <w:pPr>
        <w:spacing w:after="0" w:line="360" w:lineRule="auto"/>
        <w:rPr>
          <w:rFonts w:ascii="Times New Roman" w:hAnsi="Times New Roman" w:cs="Times New Roman"/>
          <w:b/>
          <w:bCs/>
          <w:i/>
          <w:iCs/>
          <w:sz w:val="24"/>
          <w:szCs w:val="24"/>
          <w:highlight w:val="green"/>
        </w:rPr>
      </w:pPr>
      <w:r w:rsidRPr="00D036E7">
        <w:rPr>
          <w:rFonts w:ascii="Times New Roman" w:hAnsi="Times New Roman" w:cs="Times New Roman"/>
          <w:b/>
          <w:bCs/>
          <w:i/>
          <w:iCs/>
          <w:sz w:val="24"/>
          <w:szCs w:val="24"/>
          <w:highlight w:val="green"/>
        </w:rPr>
        <w:t>HPLC fractionation to isolate isoscutellarein 8-G –</w:t>
      </w:r>
    </w:p>
    <w:p w14:paraId="69AE230B" w14:textId="62719537" w:rsidR="00527B67" w:rsidRPr="00A10F5E" w:rsidRDefault="00527B67" w:rsidP="00663459">
      <w:pPr>
        <w:spacing w:after="0" w:line="360" w:lineRule="auto"/>
        <w:rPr>
          <w:rFonts w:ascii="Times New Roman" w:hAnsi="Times New Roman" w:cs="Times New Roman"/>
          <w:b/>
          <w:bCs/>
          <w:i/>
          <w:iCs/>
          <w:sz w:val="24"/>
          <w:szCs w:val="24"/>
        </w:rPr>
      </w:pPr>
      <w:r w:rsidRPr="00D036E7">
        <w:rPr>
          <w:rFonts w:ascii="Times New Roman" w:hAnsi="Times New Roman" w:cs="Times New Roman"/>
          <w:b/>
          <w:bCs/>
          <w:i/>
          <w:iCs/>
          <w:sz w:val="24"/>
          <w:szCs w:val="24"/>
          <w:highlight w:val="green"/>
        </w:rPr>
        <w:t>LC-MS, MS</w:t>
      </w:r>
      <w:r w:rsidRPr="00D036E7">
        <w:rPr>
          <w:rFonts w:ascii="Times New Roman" w:hAnsi="Times New Roman" w:cs="Times New Roman"/>
          <w:b/>
          <w:bCs/>
          <w:i/>
          <w:iCs/>
          <w:sz w:val="24"/>
          <w:szCs w:val="24"/>
          <w:highlight w:val="green"/>
          <w:vertAlign w:val="superscript"/>
        </w:rPr>
        <w:t>2</w:t>
      </w:r>
      <w:r w:rsidRPr="00D036E7">
        <w:rPr>
          <w:rFonts w:ascii="Times New Roman" w:hAnsi="Times New Roman" w:cs="Times New Roman"/>
          <w:b/>
          <w:bCs/>
          <w:i/>
          <w:iCs/>
          <w:sz w:val="24"/>
          <w:szCs w:val="24"/>
          <w:highlight w:val="green"/>
        </w:rPr>
        <w:t xml:space="preserve">, and NMR to </w:t>
      </w:r>
      <w:r w:rsidR="005F5649" w:rsidRPr="00D036E7">
        <w:rPr>
          <w:rFonts w:ascii="Times New Roman" w:hAnsi="Times New Roman" w:cs="Times New Roman"/>
          <w:b/>
          <w:bCs/>
          <w:i/>
          <w:iCs/>
          <w:sz w:val="24"/>
          <w:szCs w:val="24"/>
          <w:highlight w:val="green"/>
        </w:rPr>
        <w:t>elucidate structure of</w:t>
      </w:r>
      <w:r w:rsidRPr="00D036E7">
        <w:rPr>
          <w:rFonts w:ascii="Times New Roman" w:hAnsi="Times New Roman" w:cs="Times New Roman"/>
          <w:b/>
          <w:bCs/>
          <w:i/>
          <w:iCs/>
          <w:sz w:val="24"/>
          <w:szCs w:val="24"/>
          <w:highlight w:val="green"/>
        </w:rPr>
        <w:t xml:space="preserve"> isoscutellarein 8-G –</w:t>
      </w:r>
    </w:p>
    <w:p w14:paraId="4B718FB2" w14:textId="1602D8AC" w:rsidR="00527B67" w:rsidRPr="00760500" w:rsidRDefault="00527B67" w:rsidP="00663459">
      <w:pPr>
        <w:spacing w:after="0" w:line="360" w:lineRule="auto"/>
        <w:rPr>
          <w:rFonts w:ascii="Times New Roman" w:hAnsi="Times New Roman" w:cs="Times New Roman"/>
          <w:b/>
          <w:bCs/>
          <w:i/>
          <w:iCs/>
          <w:sz w:val="24"/>
          <w:szCs w:val="24"/>
          <w:highlight w:val="yellow"/>
        </w:rPr>
      </w:pPr>
      <w:r w:rsidRPr="00760500">
        <w:rPr>
          <w:rFonts w:ascii="Times New Roman" w:hAnsi="Times New Roman" w:cs="Times New Roman"/>
          <w:b/>
          <w:bCs/>
          <w:i/>
          <w:iCs/>
          <w:sz w:val="24"/>
          <w:szCs w:val="24"/>
          <w:highlight w:val="yellow"/>
        </w:rPr>
        <w:t>Apigenin feeding assay –</w:t>
      </w:r>
    </w:p>
    <w:p w14:paraId="063EF1F7" w14:textId="5212A08F" w:rsidR="00B73077" w:rsidRPr="00760500" w:rsidRDefault="00B73077" w:rsidP="00663459">
      <w:pPr>
        <w:spacing w:after="0" w:line="360" w:lineRule="auto"/>
        <w:rPr>
          <w:rFonts w:ascii="Times New Roman" w:hAnsi="Times New Roman" w:cs="Times New Roman"/>
          <w:b/>
          <w:bCs/>
          <w:i/>
          <w:iCs/>
          <w:sz w:val="24"/>
          <w:szCs w:val="24"/>
          <w:highlight w:val="yellow"/>
        </w:rPr>
      </w:pPr>
      <w:r w:rsidRPr="00760500">
        <w:rPr>
          <w:rFonts w:ascii="Times New Roman" w:hAnsi="Times New Roman" w:cs="Times New Roman"/>
          <w:b/>
          <w:bCs/>
          <w:i/>
          <w:iCs/>
          <w:sz w:val="24"/>
          <w:szCs w:val="24"/>
          <w:highlight w:val="yellow"/>
        </w:rPr>
        <w:t>Transient expression via infiltration –</w:t>
      </w:r>
    </w:p>
    <w:p w14:paraId="2EAD03DE" w14:textId="195D3518" w:rsidR="00527B67" w:rsidRDefault="00527B67" w:rsidP="00663459">
      <w:pPr>
        <w:spacing w:after="0" w:line="360" w:lineRule="auto"/>
        <w:rPr>
          <w:rFonts w:ascii="Times New Roman" w:hAnsi="Times New Roman" w:cs="Times New Roman"/>
          <w:b/>
          <w:bCs/>
          <w:i/>
          <w:iCs/>
          <w:sz w:val="24"/>
          <w:szCs w:val="24"/>
        </w:rPr>
      </w:pPr>
      <w:r w:rsidRPr="00760500">
        <w:rPr>
          <w:rFonts w:ascii="Times New Roman" w:hAnsi="Times New Roman" w:cs="Times New Roman"/>
          <w:b/>
          <w:bCs/>
          <w:i/>
          <w:iCs/>
          <w:sz w:val="24"/>
          <w:szCs w:val="24"/>
          <w:highlight w:val="yellow"/>
        </w:rPr>
        <w:t xml:space="preserve">Yeast </w:t>
      </w:r>
      <w:r w:rsidR="00760500" w:rsidRPr="00760500">
        <w:rPr>
          <w:rFonts w:ascii="Times New Roman" w:hAnsi="Times New Roman" w:cs="Times New Roman"/>
          <w:b/>
          <w:bCs/>
          <w:i/>
          <w:iCs/>
          <w:sz w:val="24"/>
          <w:szCs w:val="24"/>
          <w:highlight w:val="yellow"/>
        </w:rPr>
        <w:t>transformation and feeding</w:t>
      </w:r>
      <w:r w:rsidRPr="00760500">
        <w:rPr>
          <w:rFonts w:ascii="Times New Roman" w:hAnsi="Times New Roman" w:cs="Times New Roman"/>
          <w:b/>
          <w:bCs/>
          <w:i/>
          <w:iCs/>
          <w:sz w:val="24"/>
          <w:szCs w:val="24"/>
          <w:highlight w:val="yellow"/>
        </w:rPr>
        <w:t xml:space="preserve"> –</w:t>
      </w:r>
    </w:p>
    <w:p w14:paraId="1FB2D0F4" w14:textId="77777777" w:rsidR="009B66CE" w:rsidRPr="009B66CE" w:rsidRDefault="009B66CE">
      <w:pPr>
        <w:rPr>
          <w:rFonts w:ascii="Times New Roman" w:hAnsi="Times New Roman" w:cs="Times New Roman"/>
          <w:b/>
          <w:bCs/>
          <w:sz w:val="24"/>
          <w:szCs w:val="24"/>
        </w:rPr>
      </w:pPr>
      <w:r>
        <w:rPr>
          <w:rFonts w:ascii="Times New Roman" w:hAnsi="Times New Roman" w:cs="Times New Roman"/>
          <w:b/>
          <w:bCs/>
          <w:i/>
          <w:iCs/>
          <w:sz w:val="24"/>
          <w:szCs w:val="24"/>
        </w:rPr>
        <w:br w:type="page"/>
      </w:r>
    </w:p>
    <w:p w14:paraId="1591B26F" w14:textId="78F787C2" w:rsidR="00527B67" w:rsidRDefault="009B66CE"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LEGEND</w:t>
      </w:r>
      <w:r w:rsidR="00BF3F33">
        <w:rPr>
          <w:rFonts w:ascii="Times New Roman" w:hAnsi="Times New Roman" w:cs="Times New Roman"/>
          <w:b/>
          <w:bCs/>
          <w:sz w:val="24"/>
          <w:szCs w:val="24"/>
        </w:rPr>
        <w:t>S</w:t>
      </w:r>
    </w:p>
    <w:p w14:paraId="4B202087" w14:textId="15857F7A"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1.</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Proposed 4´-hydroxyflavone and 4´-deoxyflavone pathway. Structures of glycosylated flavones are not shown to save space but are included in Appendix S1. Enzyme names in blue are specific isoforms that have been identified in </w:t>
      </w:r>
      <w:r w:rsidR="00F13720" w:rsidRPr="00F13720">
        <w:rPr>
          <w:rFonts w:ascii="Times New Roman" w:hAnsi="Times New Roman" w:cs="Times New Roman"/>
          <w:i/>
          <w:iCs/>
          <w:sz w:val="24"/>
          <w:szCs w:val="24"/>
        </w:rPr>
        <w:t>S. baicalensis</w:t>
      </w:r>
      <w:r w:rsidR="00F13720" w:rsidRPr="00F13720">
        <w:rPr>
          <w:rFonts w:ascii="Times New Roman" w:hAnsi="Times New Roman" w:cs="Times New Roman"/>
          <w:sz w:val="24"/>
          <w:szCs w:val="24"/>
        </w:rPr>
        <w:t>, and enzyme names in black are general names. Flavones that were quantified have names in bold and are numbered to match the labeling of Figure 2.</w:t>
      </w:r>
    </w:p>
    <w:p w14:paraId="722F0ED9" w14:textId="02937A59" w:rsidR="00BF3F33" w:rsidRPr="00F13720" w:rsidRDefault="00BF3F33" w:rsidP="00663459">
      <w:pPr>
        <w:spacing w:after="0" w:line="360" w:lineRule="auto"/>
        <w:rPr>
          <w:rFonts w:ascii="Times New Roman" w:hAnsi="Times New Roman" w:cs="Times New Roman"/>
          <w:sz w:val="24"/>
          <w:szCs w:val="24"/>
        </w:rPr>
      </w:pPr>
      <w:r w:rsidRPr="00BF3F33">
        <w:rPr>
          <w:rFonts w:ascii="Times New Roman" w:hAnsi="Times New Roman" w:cs="Times New Roman"/>
          <w:b/>
          <w:bCs/>
          <w:sz w:val="24"/>
          <w:szCs w:val="24"/>
        </w:rPr>
        <w:t>Figure 2.</w:t>
      </w:r>
      <w:r w:rsidR="00F13720">
        <w:rPr>
          <w:rFonts w:ascii="Times New Roman" w:hAnsi="Times New Roman" w:cs="Times New Roman"/>
          <w:b/>
          <w:bCs/>
          <w:sz w:val="24"/>
          <w:szCs w:val="24"/>
        </w:rPr>
        <w:t xml:space="preserve"> </w:t>
      </w:r>
      <w:r w:rsidR="00324250">
        <w:rPr>
          <w:rFonts w:ascii="Times New Roman" w:hAnsi="Times New Roman" w:cs="Times New Roman"/>
          <w:sz w:val="24"/>
          <w:szCs w:val="24"/>
        </w:rPr>
        <w:t>M</w:t>
      </w:r>
      <w:r w:rsidR="00324250" w:rsidRPr="00324250">
        <w:rPr>
          <w:rFonts w:ascii="Times New Roman" w:hAnsi="Times New Roman" w:cs="Times New Roman"/>
          <w:sz w:val="24"/>
          <w:szCs w:val="24"/>
        </w:rPr>
        <w:t xml:space="preserve">etabolite data collected from the (a) leaves, (b) stems, and (c) roots of 7 </w:t>
      </w:r>
      <w:r w:rsidR="00324250" w:rsidRPr="00324250">
        <w:rPr>
          <w:rFonts w:ascii="Times New Roman" w:hAnsi="Times New Roman" w:cs="Times New Roman"/>
          <w:i/>
          <w:iCs/>
          <w:sz w:val="24"/>
          <w:szCs w:val="24"/>
        </w:rPr>
        <w:t xml:space="preserve">Scutellaria </w:t>
      </w:r>
      <w:r w:rsidR="00324250" w:rsidRPr="00324250">
        <w:rPr>
          <w:rFonts w:ascii="Times New Roman" w:hAnsi="Times New Roman" w:cs="Times New Roman"/>
          <w:sz w:val="24"/>
          <w:szCs w:val="24"/>
        </w:rPr>
        <w:t>species via High Performance Liquid Chromatography (HPLC). Samples were taken in biological triplicate, and the average concentration of each metabolite calculated. Metabolites are numbered to match their order of occurrence in the flavone pathway, shown in Figure 1.</w:t>
      </w:r>
    </w:p>
    <w:p w14:paraId="401B6C25" w14:textId="79683B03" w:rsidR="00BF3F33" w:rsidRPr="00F13720" w:rsidRDefault="00BF3F33" w:rsidP="00663459">
      <w:pPr>
        <w:spacing w:after="0" w:line="360" w:lineRule="auto"/>
        <w:rPr>
          <w:rFonts w:ascii="Times New Roman" w:hAnsi="Times New Roman" w:cs="Times New Roman"/>
          <w:sz w:val="24"/>
          <w:szCs w:val="24"/>
        </w:rPr>
      </w:pPr>
      <w:r w:rsidRPr="00BF3F33">
        <w:rPr>
          <w:rFonts w:ascii="Times New Roman" w:hAnsi="Times New Roman" w:cs="Times New Roman"/>
          <w:b/>
          <w:bCs/>
          <w:sz w:val="24"/>
          <w:szCs w:val="24"/>
        </w:rPr>
        <w:t>Figure 3.</w:t>
      </w:r>
      <w:r w:rsidR="00F13720">
        <w:rPr>
          <w:rFonts w:ascii="Times New Roman" w:hAnsi="Times New Roman" w:cs="Times New Roman"/>
          <w:b/>
          <w:bCs/>
          <w:sz w:val="24"/>
          <w:szCs w:val="24"/>
        </w:rPr>
        <w:t xml:space="preserve"> </w:t>
      </w:r>
      <w:r w:rsidR="00324250" w:rsidRPr="00324250">
        <w:rPr>
          <w:rFonts w:ascii="Times New Roman" w:hAnsi="Times New Roman" w:cs="Times New Roman"/>
          <w:sz w:val="24"/>
          <w:szCs w:val="24"/>
        </w:rPr>
        <w:t xml:space="preserve">Organ-specific (a) oroxylin A and (b) oroxyloside concentrations in 7 </w:t>
      </w:r>
      <w:r w:rsidR="00324250" w:rsidRPr="00324250">
        <w:rPr>
          <w:rFonts w:ascii="Times New Roman" w:hAnsi="Times New Roman" w:cs="Times New Roman"/>
          <w:i/>
          <w:iCs/>
          <w:sz w:val="24"/>
          <w:szCs w:val="24"/>
        </w:rPr>
        <w:t xml:space="preserve">Scutellaria </w:t>
      </w:r>
      <w:r w:rsidR="00324250" w:rsidRPr="00324250">
        <w:rPr>
          <w:rFonts w:ascii="Times New Roman" w:hAnsi="Times New Roman" w:cs="Times New Roman"/>
          <w:sz w:val="24"/>
          <w:szCs w:val="24"/>
        </w:rPr>
        <w:t>species, as determined via High Performance Liquid Chromatography (HPLC). Concentrations were averaged from tissue samples taken from 3 biological replicates, and error bars represent standard error.</w:t>
      </w:r>
    </w:p>
    <w:p w14:paraId="1E68DB2F" w14:textId="13F0ADC9"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4.</w:t>
      </w:r>
      <w:r w:rsidR="00F13720">
        <w:rPr>
          <w:rFonts w:ascii="Times New Roman" w:hAnsi="Times New Roman" w:cs="Times New Roman"/>
          <w:b/>
          <w:bCs/>
          <w:sz w:val="24"/>
          <w:szCs w:val="24"/>
        </w:rPr>
        <w:t xml:space="preserve"> </w:t>
      </w:r>
      <w:r w:rsidR="00F40574" w:rsidRPr="00F40574">
        <w:rPr>
          <w:rFonts w:ascii="Times New Roman" w:hAnsi="Times New Roman" w:cs="Times New Roman"/>
          <w:sz w:val="24"/>
          <w:szCs w:val="24"/>
        </w:rPr>
        <w:t xml:space="preserve">Comparison of chromatograms collected via HPLC from </w:t>
      </w:r>
      <w:r w:rsidR="00F40574" w:rsidRPr="00A7669D">
        <w:rPr>
          <w:rFonts w:ascii="Times New Roman" w:hAnsi="Times New Roman" w:cs="Times New Roman"/>
          <w:i/>
          <w:iCs/>
          <w:sz w:val="24"/>
          <w:szCs w:val="24"/>
        </w:rPr>
        <w:t xml:space="preserve">S. barbata, S. baicalensis, </w:t>
      </w:r>
      <w:r w:rsidR="00F40574" w:rsidRPr="00F40574">
        <w:rPr>
          <w:rFonts w:ascii="Times New Roman" w:hAnsi="Times New Roman" w:cs="Times New Roman"/>
          <w:sz w:val="24"/>
          <w:szCs w:val="24"/>
        </w:rPr>
        <w:t>and</w:t>
      </w:r>
      <w:r w:rsidR="00F40574" w:rsidRPr="00A7669D">
        <w:rPr>
          <w:rFonts w:ascii="Times New Roman" w:hAnsi="Times New Roman" w:cs="Times New Roman"/>
          <w:i/>
          <w:iCs/>
          <w:sz w:val="24"/>
          <w:szCs w:val="24"/>
        </w:rPr>
        <w:t xml:space="preserve"> S. racemosa</w:t>
      </w:r>
      <w:r w:rsidR="00F40574" w:rsidRPr="00F40574">
        <w:rPr>
          <w:rFonts w:ascii="Times New Roman" w:hAnsi="Times New Roman" w:cs="Times New Roman"/>
          <w:sz w:val="24"/>
          <w:szCs w:val="24"/>
        </w:rPr>
        <w:t xml:space="preserve"> stems. Time interval displayed was selected to center the unknown peak in the chromatograms.</w:t>
      </w:r>
    </w:p>
    <w:p w14:paraId="0BB6F627" w14:textId="43E2801F" w:rsidR="00BF3F33" w:rsidRPr="00D036E7" w:rsidRDefault="00BF3F33" w:rsidP="00663459">
      <w:pPr>
        <w:spacing w:after="0" w:line="360" w:lineRule="auto"/>
        <w:rPr>
          <w:highlight w:val="green"/>
        </w:rPr>
      </w:pPr>
      <w:r w:rsidRPr="00D036E7">
        <w:rPr>
          <w:rFonts w:ascii="Times New Roman" w:hAnsi="Times New Roman" w:cs="Times New Roman"/>
          <w:b/>
          <w:bCs/>
          <w:sz w:val="24"/>
          <w:szCs w:val="24"/>
          <w:highlight w:val="green"/>
        </w:rPr>
        <w:t>Figure 5.</w:t>
      </w:r>
      <w:r w:rsidR="00F13720" w:rsidRPr="00D036E7">
        <w:rPr>
          <w:rFonts w:ascii="Times New Roman" w:hAnsi="Times New Roman" w:cs="Times New Roman"/>
          <w:b/>
          <w:bCs/>
          <w:sz w:val="24"/>
          <w:szCs w:val="24"/>
          <w:highlight w:val="green"/>
        </w:rPr>
        <w:t xml:space="preserve"> </w:t>
      </w:r>
      <w:r w:rsidR="00F13720" w:rsidRPr="00D036E7">
        <w:rPr>
          <w:rFonts w:ascii="Times New Roman" w:hAnsi="Times New Roman" w:cs="Times New Roman"/>
          <w:sz w:val="24"/>
          <w:szCs w:val="24"/>
          <w:highlight w:val="green"/>
        </w:rPr>
        <w:t>MS/MS data collected from a scutellarin standard and the unknown metabolite.</w:t>
      </w:r>
    </w:p>
    <w:p w14:paraId="755EA37F" w14:textId="02577A08" w:rsidR="00BF3F33" w:rsidRPr="00F13720" w:rsidRDefault="00BF3F33" w:rsidP="00663459">
      <w:pPr>
        <w:spacing w:after="0" w:line="360" w:lineRule="auto"/>
        <w:rPr>
          <w:rFonts w:ascii="Times New Roman" w:hAnsi="Times New Roman" w:cs="Times New Roman"/>
          <w:sz w:val="24"/>
          <w:szCs w:val="24"/>
        </w:rPr>
      </w:pPr>
      <w:r w:rsidRPr="00D036E7">
        <w:rPr>
          <w:rFonts w:ascii="Times New Roman" w:hAnsi="Times New Roman" w:cs="Times New Roman"/>
          <w:b/>
          <w:bCs/>
          <w:sz w:val="24"/>
          <w:szCs w:val="24"/>
          <w:highlight w:val="green"/>
        </w:rPr>
        <w:t>Figure 6.</w:t>
      </w:r>
      <w:r w:rsidR="00F13720" w:rsidRPr="00D036E7">
        <w:rPr>
          <w:rFonts w:ascii="Times New Roman" w:hAnsi="Times New Roman" w:cs="Times New Roman"/>
          <w:b/>
          <w:bCs/>
          <w:sz w:val="24"/>
          <w:szCs w:val="24"/>
          <w:highlight w:val="green"/>
        </w:rPr>
        <w:t xml:space="preserve"> </w:t>
      </w:r>
      <w:r w:rsidR="00F13720" w:rsidRPr="00D036E7">
        <w:rPr>
          <w:rFonts w:ascii="Times New Roman" w:hAnsi="Times New Roman" w:cs="Times New Roman"/>
          <w:sz w:val="24"/>
          <w:szCs w:val="24"/>
          <w:highlight w:val="green"/>
        </w:rPr>
        <w:t>NMR data used to elucidate structure of unknown metabolite.</w:t>
      </w:r>
    </w:p>
    <w:p w14:paraId="7BB5DB17" w14:textId="3EE3A05E"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7.</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Organ-specific isoscutellarein 8-glucuronide </w:t>
      </w:r>
      <w:r w:rsidR="00F13720">
        <w:rPr>
          <w:rFonts w:ascii="Times New Roman" w:hAnsi="Times New Roman" w:cs="Times New Roman"/>
          <w:sz w:val="24"/>
          <w:szCs w:val="24"/>
        </w:rPr>
        <w:t>peak areas</w:t>
      </w:r>
      <w:r w:rsidR="00F13720" w:rsidRPr="00F13720">
        <w:rPr>
          <w:rFonts w:ascii="Times New Roman" w:hAnsi="Times New Roman" w:cs="Times New Roman"/>
          <w:sz w:val="24"/>
          <w:szCs w:val="24"/>
        </w:rPr>
        <w:t xml:space="preserve"> in 7 </w:t>
      </w:r>
      <w:r w:rsidR="00F13720" w:rsidRPr="00F13720">
        <w:rPr>
          <w:rFonts w:ascii="Times New Roman" w:hAnsi="Times New Roman" w:cs="Times New Roman"/>
          <w:i/>
          <w:iCs/>
          <w:sz w:val="24"/>
          <w:szCs w:val="24"/>
        </w:rPr>
        <w:t xml:space="preserve">Scutellaria </w:t>
      </w:r>
      <w:r w:rsidR="00F13720" w:rsidRPr="00F13720">
        <w:rPr>
          <w:rFonts w:ascii="Times New Roman" w:hAnsi="Times New Roman" w:cs="Times New Roman"/>
          <w:sz w:val="24"/>
          <w:szCs w:val="24"/>
        </w:rPr>
        <w:t>species, as determined via High Performance Liquid Chromatography (HPLC). Peak areas were averaged from tissue samples taken from 3 biological replicates, and error bars represent standard error.</w:t>
      </w:r>
    </w:p>
    <w:p w14:paraId="52ADBF1F" w14:textId="5DBCADD6" w:rsidR="00BF3F33" w:rsidRPr="00A10F5E" w:rsidRDefault="00BF3F33" w:rsidP="00663459">
      <w:pPr>
        <w:spacing w:after="0" w:line="360" w:lineRule="auto"/>
        <w:rPr>
          <w:rFonts w:ascii="Times New Roman" w:hAnsi="Times New Roman" w:cs="Times New Roman"/>
          <w:sz w:val="24"/>
          <w:szCs w:val="24"/>
          <w:highlight w:val="yellow"/>
        </w:rPr>
      </w:pPr>
      <w:r w:rsidRPr="00A10F5E">
        <w:rPr>
          <w:rFonts w:ascii="Times New Roman" w:hAnsi="Times New Roman" w:cs="Times New Roman"/>
          <w:b/>
          <w:bCs/>
          <w:sz w:val="24"/>
          <w:szCs w:val="24"/>
          <w:highlight w:val="yellow"/>
        </w:rPr>
        <w:t>Figure 8.</w:t>
      </w:r>
      <w:r w:rsidR="003B02E5" w:rsidRPr="00A10F5E">
        <w:rPr>
          <w:rFonts w:ascii="Times New Roman" w:hAnsi="Times New Roman" w:cs="Times New Roman"/>
          <w:b/>
          <w:bCs/>
          <w:sz w:val="24"/>
          <w:szCs w:val="24"/>
          <w:highlight w:val="yellow"/>
        </w:rPr>
        <w:t xml:space="preserve"> </w:t>
      </w:r>
      <w:r w:rsidR="003B02E5" w:rsidRPr="00A10F5E">
        <w:rPr>
          <w:rFonts w:ascii="Times New Roman" w:hAnsi="Times New Roman" w:cs="Times New Roman"/>
          <w:sz w:val="24"/>
          <w:szCs w:val="24"/>
          <w:highlight w:val="yellow"/>
        </w:rPr>
        <w:t>Apigenin feeding data used to establish apigenin as a precursor to isoscutellarein 8-G.</w:t>
      </w:r>
    </w:p>
    <w:p w14:paraId="5ECD6203" w14:textId="4642E6CA" w:rsidR="00BF3F33" w:rsidRPr="00A10F5E" w:rsidRDefault="00BF3F33" w:rsidP="00BF3F33">
      <w:pPr>
        <w:spacing w:after="0" w:line="360" w:lineRule="auto"/>
        <w:rPr>
          <w:rFonts w:ascii="Times New Roman" w:hAnsi="Times New Roman" w:cs="Times New Roman"/>
          <w:sz w:val="24"/>
          <w:szCs w:val="24"/>
          <w:highlight w:val="yellow"/>
        </w:rPr>
      </w:pPr>
      <w:r w:rsidRPr="00A10F5E">
        <w:rPr>
          <w:rFonts w:ascii="Times New Roman" w:hAnsi="Times New Roman" w:cs="Times New Roman"/>
          <w:b/>
          <w:bCs/>
          <w:sz w:val="24"/>
          <w:szCs w:val="24"/>
          <w:highlight w:val="yellow"/>
        </w:rPr>
        <w:t>Figure 9.</w:t>
      </w:r>
      <w:r w:rsidR="003B02E5" w:rsidRPr="00A10F5E">
        <w:rPr>
          <w:rFonts w:ascii="Times New Roman" w:hAnsi="Times New Roman" w:cs="Times New Roman"/>
          <w:b/>
          <w:bCs/>
          <w:sz w:val="24"/>
          <w:szCs w:val="24"/>
          <w:highlight w:val="yellow"/>
        </w:rPr>
        <w:t xml:space="preserve"> </w:t>
      </w:r>
      <w:r w:rsidR="003B02E5" w:rsidRPr="00A10F5E">
        <w:rPr>
          <w:rFonts w:ascii="Times New Roman" w:hAnsi="Times New Roman" w:cs="Times New Roman"/>
          <w:sz w:val="24"/>
          <w:szCs w:val="24"/>
          <w:highlight w:val="yellow"/>
        </w:rPr>
        <w:t xml:space="preserve">Yeast transformation / infiltration data used to elucidate activity of </w:t>
      </w:r>
      <w:proofErr w:type="spellStart"/>
      <w:r w:rsidR="003B02E5" w:rsidRPr="00A10F5E">
        <w:rPr>
          <w:rFonts w:ascii="Times New Roman" w:hAnsi="Times New Roman" w:cs="Times New Roman"/>
          <w:sz w:val="24"/>
          <w:szCs w:val="24"/>
          <w:highlight w:val="yellow"/>
        </w:rPr>
        <w:t>SbRTO</w:t>
      </w:r>
      <w:proofErr w:type="spellEnd"/>
      <w:r w:rsidR="003B02E5" w:rsidRPr="00A10F5E">
        <w:rPr>
          <w:rFonts w:ascii="Times New Roman" w:hAnsi="Times New Roman" w:cs="Times New Roman"/>
          <w:sz w:val="24"/>
          <w:szCs w:val="24"/>
          <w:highlight w:val="yellow"/>
        </w:rPr>
        <w:t>.</w:t>
      </w:r>
    </w:p>
    <w:p w14:paraId="0F9CACED" w14:textId="5E56DCC8" w:rsidR="00A10F5E" w:rsidRPr="00A10F5E" w:rsidRDefault="00A10F5E" w:rsidP="00BF3F33">
      <w:pPr>
        <w:spacing w:after="0" w:line="360" w:lineRule="auto"/>
        <w:rPr>
          <w:rFonts w:ascii="Times New Roman" w:hAnsi="Times New Roman" w:cs="Times New Roman"/>
          <w:sz w:val="24"/>
          <w:szCs w:val="24"/>
        </w:rPr>
      </w:pPr>
      <w:r w:rsidRPr="00A10F5E">
        <w:rPr>
          <w:rFonts w:ascii="Times New Roman" w:hAnsi="Times New Roman" w:cs="Times New Roman"/>
          <w:b/>
          <w:bCs/>
          <w:sz w:val="24"/>
          <w:szCs w:val="24"/>
          <w:highlight w:val="yellow"/>
        </w:rPr>
        <w:t xml:space="preserve">Figure 10. </w:t>
      </w:r>
      <w:r w:rsidRPr="00A10F5E">
        <w:rPr>
          <w:rFonts w:ascii="Times New Roman" w:hAnsi="Times New Roman" w:cs="Times New Roman"/>
          <w:sz w:val="24"/>
          <w:szCs w:val="24"/>
          <w:highlight w:val="yellow"/>
        </w:rPr>
        <w:t xml:space="preserve">Proposed pathway for biosynthesis of isoscutellarein 8-glucuronide in </w:t>
      </w:r>
      <w:r w:rsidRPr="00A10F5E">
        <w:rPr>
          <w:rFonts w:ascii="Times New Roman" w:hAnsi="Times New Roman" w:cs="Times New Roman"/>
          <w:i/>
          <w:iCs/>
          <w:sz w:val="24"/>
          <w:szCs w:val="24"/>
          <w:highlight w:val="yellow"/>
        </w:rPr>
        <w:t>Scutellaria</w:t>
      </w:r>
      <w:r w:rsidRPr="00A10F5E">
        <w:rPr>
          <w:rFonts w:ascii="Times New Roman" w:hAnsi="Times New Roman" w:cs="Times New Roman"/>
          <w:sz w:val="24"/>
          <w:szCs w:val="24"/>
          <w:highlight w:val="yellow"/>
        </w:rPr>
        <w:t>.</w:t>
      </w:r>
    </w:p>
    <w:p w14:paraId="71C66FB9" w14:textId="77777777" w:rsidR="00BF3F33" w:rsidRDefault="00BF3F33" w:rsidP="00BF3F33">
      <w:pPr>
        <w:spacing w:after="0" w:line="360" w:lineRule="auto"/>
        <w:rPr>
          <w:rFonts w:ascii="Times New Roman" w:hAnsi="Times New Roman" w:cs="Times New Roman"/>
          <w:b/>
          <w:bCs/>
          <w:sz w:val="24"/>
          <w:szCs w:val="24"/>
        </w:rPr>
      </w:pPr>
    </w:p>
    <w:p w14:paraId="3F4E2515" w14:textId="3AAA4E03"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TABLES</w:t>
      </w:r>
    </w:p>
    <w:p w14:paraId="62F9E973" w14:textId="431FEF8E" w:rsidR="00BF3F33" w:rsidRDefault="00BF3F33" w:rsidP="00BF3F33">
      <w:pPr>
        <w:spacing w:after="0" w:line="360" w:lineRule="auto"/>
        <w:rPr>
          <w:rFonts w:ascii="Times New Roman" w:hAnsi="Times New Roman" w:cs="Times New Roman"/>
          <w:sz w:val="24"/>
          <w:szCs w:val="24"/>
        </w:rPr>
      </w:pPr>
      <w:r>
        <w:rPr>
          <w:rFonts w:ascii="Times New Roman" w:hAnsi="Times New Roman" w:cs="Times New Roman"/>
          <w:b/>
          <w:bCs/>
          <w:sz w:val="24"/>
          <w:szCs w:val="24"/>
        </w:rPr>
        <w:t>Table 1.</w:t>
      </w:r>
      <w:r w:rsidR="000A2034">
        <w:rPr>
          <w:rFonts w:ascii="Times New Roman" w:hAnsi="Times New Roman" w:cs="Times New Roman"/>
          <w:b/>
          <w:bCs/>
          <w:sz w:val="24"/>
          <w:szCs w:val="24"/>
        </w:rPr>
        <w:t xml:space="preserve"> </w:t>
      </w:r>
      <w:r w:rsidR="00C44E27" w:rsidRPr="00C44E27">
        <w:rPr>
          <w:rFonts w:ascii="Times New Roman" w:hAnsi="Times New Roman" w:cs="Times New Roman"/>
          <w:sz w:val="24"/>
          <w:szCs w:val="24"/>
        </w:rPr>
        <w:t xml:space="preserve">Organ-specific flavone concentrations collected from 7 </w:t>
      </w:r>
      <w:r w:rsidR="00C44E27" w:rsidRPr="00C44E27">
        <w:rPr>
          <w:rFonts w:ascii="Times New Roman" w:hAnsi="Times New Roman" w:cs="Times New Roman"/>
          <w:i/>
          <w:iCs/>
          <w:sz w:val="24"/>
          <w:szCs w:val="24"/>
        </w:rPr>
        <w:t xml:space="preserve">Scutellaria </w:t>
      </w:r>
      <w:proofErr w:type="spellStart"/>
      <w:r w:rsidR="00C44E27" w:rsidRPr="00C44E27">
        <w:rPr>
          <w:rFonts w:ascii="Times New Roman" w:hAnsi="Times New Roman" w:cs="Times New Roman"/>
          <w:sz w:val="24"/>
          <w:szCs w:val="24"/>
        </w:rPr>
        <w:t>speces</w:t>
      </w:r>
      <w:proofErr w:type="spellEnd"/>
      <w:r w:rsidR="00C44E27" w:rsidRPr="00C44E27">
        <w:rPr>
          <w:rFonts w:ascii="Times New Roman" w:hAnsi="Times New Roman" w:cs="Times New Roman"/>
          <w:sz w:val="24"/>
          <w:szCs w:val="24"/>
        </w:rPr>
        <w:t xml:space="preserve"> via High Performance Liquid Chromatography (HPLC). Units for all flavones are µmol / g fresh weight. Data is presented as mean </w:t>
      </w:r>
      <w:r w:rsidR="00C44E27" w:rsidRPr="00CF5591">
        <w:rPr>
          <w:rFonts w:ascii="Times New Roman" w:hAnsi="Times New Roman" w:cs="Times New Roman"/>
          <w:sz w:val="24"/>
          <w:szCs w:val="24"/>
        </w:rPr>
        <w:t>±</w:t>
      </w:r>
      <w:r w:rsidR="00C44E27" w:rsidRPr="00C44E27">
        <w:rPr>
          <w:rFonts w:ascii="Times New Roman" w:hAnsi="Times New Roman" w:cs="Times New Roman"/>
          <w:sz w:val="24"/>
          <w:szCs w:val="24"/>
        </w:rPr>
        <w:t xml:space="preserve"> standard error, as calculated from samples taken in biological triplicate.</w:t>
      </w:r>
    </w:p>
    <w:p w14:paraId="4BA12C13" w14:textId="77777777" w:rsidR="000A2034" w:rsidRPr="000A2034" w:rsidRDefault="000A2034" w:rsidP="00BF3F33">
      <w:pPr>
        <w:spacing w:after="0" w:line="360" w:lineRule="auto"/>
        <w:rPr>
          <w:rFonts w:ascii="Times New Roman" w:hAnsi="Times New Roman" w:cs="Times New Roman"/>
          <w:sz w:val="24"/>
          <w:szCs w:val="24"/>
        </w:rPr>
      </w:pPr>
    </w:p>
    <w:p w14:paraId="1E052E21" w14:textId="365A86D0" w:rsidR="000A2034" w:rsidRDefault="000A2034">
      <w:pPr>
        <w:rPr>
          <w:rFonts w:ascii="Times New Roman" w:hAnsi="Times New Roman" w:cs="Times New Roman"/>
          <w:b/>
          <w:bCs/>
          <w:sz w:val="24"/>
          <w:szCs w:val="24"/>
        </w:rPr>
      </w:pPr>
      <w:r>
        <w:rPr>
          <w:rFonts w:ascii="Times New Roman" w:hAnsi="Times New Roman" w:cs="Times New Roman"/>
          <w:b/>
          <w:bCs/>
          <w:sz w:val="24"/>
          <w:szCs w:val="24"/>
        </w:rPr>
        <w:t>APPENDICES</w:t>
      </w:r>
    </w:p>
    <w:p w14:paraId="49F2A0BE" w14:textId="47E7D8B8" w:rsidR="00760500" w:rsidRDefault="00760500" w:rsidP="00F13720">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Appendix S1. </w:t>
      </w:r>
      <w:r w:rsidR="00E06D23" w:rsidRPr="00E06D23">
        <w:rPr>
          <w:rFonts w:ascii="Times New Roman" w:hAnsi="Times New Roman" w:cs="Times New Roman"/>
          <w:sz w:val="24"/>
          <w:szCs w:val="24"/>
        </w:rPr>
        <w:t>Proposed 4´-hydroxyflavone and 4´-deoxyflavone pathway</w:t>
      </w:r>
      <w:r w:rsidR="00E06D23">
        <w:rPr>
          <w:rFonts w:ascii="Times New Roman" w:hAnsi="Times New Roman" w:cs="Times New Roman"/>
          <w:sz w:val="24"/>
          <w:szCs w:val="24"/>
        </w:rPr>
        <w:t xml:space="preserve"> with structures of glycosylated flavones included.</w:t>
      </w:r>
      <w:r w:rsidR="00E06D23" w:rsidRPr="00E06D23">
        <w:rPr>
          <w:rFonts w:ascii="Times New Roman" w:hAnsi="Times New Roman" w:cs="Times New Roman"/>
          <w:sz w:val="24"/>
          <w:szCs w:val="24"/>
        </w:rPr>
        <w:t xml:space="preserve"> Enzyme names in blue are specific isoforms that have been identified in </w:t>
      </w:r>
      <w:r w:rsidR="00E06D23" w:rsidRPr="00E06D23">
        <w:rPr>
          <w:rFonts w:ascii="Times New Roman" w:hAnsi="Times New Roman" w:cs="Times New Roman"/>
          <w:i/>
          <w:iCs/>
          <w:sz w:val="24"/>
          <w:szCs w:val="24"/>
        </w:rPr>
        <w:t>S. baicalensis</w:t>
      </w:r>
      <w:r w:rsidR="00E06D23" w:rsidRPr="00E06D23">
        <w:rPr>
          <w:rFonts w:ascii="Times New Roman" w:hAnsi="Times New Roman" w:cs="Times New Roman"/>
          <w:sz w:val="24"/>
          <w:szCs w:val="24"/>
        </w:rPr>
        <w:t xml:space="preserve">, and enzyme names in black are general names. </w:t>
      </w:r>
      <w:r w:rsidR="00E06D23">
        <w:rPr>
          <w:rFonts w:ascii="Times New Roman" w:hAnsi="Times New Roman" w:cs="Times New Roman"/>
          <w:sz w:val="24"/>
          <w:szCs w:val="24"/>
        </w:rPr>
        <w:t>Flavones</w:t>
      </w:r>
      <w:r w:rsidR="00E06D23" w:rsidRPr="00E06D23">
        <w:rPr>
          <w:rFonts w:ascii="Times New Roman" w:hAnsi="Times New Roman" w:cs="Times New Roman"/>
          <w:sz w:val="24"/>
          <w:szCs w:val="24"/>
        </w:rPr>
        <w:t xml:space="preserve"> that were quantified have names in bold and are numbered to match the labeling of Figure 2.</w:t>
      </w:r>
    </w:p>
    <w:p w14:paraId="2471DED7" w14:textId="6D852F47" w:rsidR="00E626BC" w:rsidRPr="00A7669D" w:rsidRDefault="00E626BC" w:rsidP="00F1372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Appendix S2. </w:t>
      </w:r>
      <w:r w:rsidRPr="00A7669D">
        <w:rPr>
          <w:rFonts w:ascii="Times New Roman" w:hAnsi="Times New Roman" w:cs="Times New Roman"/>
          <w:sz w:val="24"/>
          <w:szCs w:val="24"/>
        </w:rPr>
        <w:t xml:space="preserve">Organ-specific isoscutellarein 8-G peak areas collected from 7 </w:t>
      </w:r>
      <w:r w:rsidRPr="00A7669D">
        <w:rPr>
          <w:rFonts w:ascii="Times New Roman" w:hAnsi="Times New Roman" w:cs="Times New Roman"/>
          <w:i/>
          <w:iCs/>
          <w:sz w:val="24"/>
          <w:szCs w:val="24"/>
        </w:rPr>
        <w:t xml:space="preserve">Scutellaria </w:t>
      </w:r>
      <w:r w:rsidRPr="00A7669D">
        <w:rPr>
          <w:rFonts w:ascii="Times New Roman" w:hAnsi="Times New Roman" w:cs="Times New Roman"/>
          <w:sz w:val="24"/>
          <w:szCs w:val="24"/>
        </w:rPr>
        <w:t>species via High Performance Liquid Chromatography (HPLC). Data is presented as mean ± standard error, as calculated from samples taken in biological triplicate.</w:t>
      </w:r>
    </w:p>
    <w:p w14:paraId="7D8F0CFC" w14:textId="3B35E9B6" w:rsidR="00BF3F33" w:rsidRDefault="000A2034">
      <w:pPr>
        <w:rPr>
          <w:rFonts w:ascii="Times New Roman" w:hAnsi="Times New Roman" w:cs="Times New Roman"/>
          <w:b/>
          <w:bCs/>
          <w:sz w:val="24"/>
          <w:szCs w:val="24"/>
        </w:rPr>
      </w:pPr>
      <w:bookmarkStart w:id="36" w:name="_Hlk79867216"/>
      <w:r w:rsidRPr="0014498B">
        <w:rPr>
          <w:rFonts w:ascii="Times New Roman" w:hAnsi="Times New Roman" w:cs="Times New Roman"/>
          <w:b/>
          <w:bCs/>
          <w:sz w:val="24"/>
          <w:szCs w:val="24"/>
          <w:highlight w:val="green"/>
        </w:rPr>
        <w:t>Appendix S</w:t>
      </w:r>
      <w:r w:rsidR="00E626BC">
        <w:rPr>
          <w:rFonts w:ascii="Times New Roman" w:hAnsi="Times New Roman" w:cs="Times New Roman"/>
          <w:b/>
          <w:bCs/>
          <w:sz w:val="24"/>
          <w:szCs w:val="24"/>
          <w:highlight w:val="green"/>
        </w:rPr>
        <w:t>3</w:t>
      </w:r>
      <w:r w:rsidRPr="0014498B">
        <w:rPr>
          <w:rFonts w:ascii="Times New Roman" w:hAnsi="Times New Roman" w:cs="Times New Roman"/>
          <w:b/>
          <w:bCs/>
          <w:sz w:val="24"/>
          <w:szCs w:val="24"/>
          <w:highlight w:val="green"/>
        </w:rPr>
        <w:t xml:space="preserve">. </w:t>
      </w:r>
      <w:r w:rsidR="003B02E5" w:rsidRPr="0014498B">
        <w:rPr>
          <w:rFonts w:ascii="Times New Roman" w:hAnsi="Times New Roman" w:cs="Times New Roman"/>
          <w:sz w:val="24"/>
          <w:szCs w:val="24"/>
          <w:highlight w:val="green"/>
        </w:rPr>
        <w:t>FLAS herbarium</w:t>
      </w:r>
      <w:r w:rsidRPr="0014498B">
        <w:rPr>
          <w:rFonts w:ascii="Times New Roman" w:hAnsi="Times New Roman" w:cs="Times New Roman"/>
          <w:sz w:val="24"/>
          <w:szCs w:val="24"/>
          <w:highlight w:val="green"/>
        </w:rPr>
        <w:t xml:space="preserve"> voucher </w:t>
      </w:r>
      <w:r w:rsidR="003B02E5" w:rsidRPr="0014498B">
        <w:rPr>
          <w:rFonts w:ascii="Times New Roman" w:hAnsi="Times New Roman" w:cs="Times New Roman"/>
          <w:sz w:val="24"/>
          <w:szCs w:val="24"/>
          <w:highlight w:val="green"/>
        </w:rPr>
        <w:t>accession numbers.</w:t>
      </w:r>
      <w:bookmarkEnd w:id="36"/>
      <w:r w:rsidR="00BF3F33">
        <w:rPr>
          <w:rFonts w:ascii="Times New Roman" w:hAnsi="Times New Roman" w:cs="Times New Roman"/>
          <w:b/>
          <w:bCs/>
          <w:sz w:val="24"/>
          <w:szCs w:val="24"/>
        </w:rPr>
        <w:br w:type="page"/>
      </w:r>
    </w:p>
    <w:p w14:paraId="128DA346" w14:textId="77777777"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Author Contributions</w:t>
      </w:r>
    </w:p>
    <w:p w14:paraId="28EFEE02" w14:textId="0690EC63" w:rsidR="00BF3F33" w:rsidRP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sz w:val="24"/>
          <w:szCs w:val="24"/>
        </w:rPr>
        <w:t>B</w:t>
      </w:r>
      <w:r w:rsidRPr="00BF3F33">
        <w:rPr>
          <w:rFonts w:ascii="Times New Roman" w:hAnsi="Times New Roman" w:cs="Times New Roman"/>
          <w:sz w:val="24"/>
          <w:szCs w:val="24"/>
        </w:rPr>
        <w:t>.A., Y.D., and J.K. designed the research project; B.A., D.L., Y.S., and R.D. performed the experiments and analyzed the data; B.A., Y.D., and J.K. wrote the manuscript.</w:t>
      </w:r>
      <w:r w:rsidRPr="00BF3F33">
        <w:rPr>
          <w:rFonts w:ascii="Times New Roman" w:hAnsi="Times New Roman" w:cs="Times New Roman"/>
          <w:b/>
          <w:bCs/>
          <w:sz w:val="24"/>
          <w:szCs w:val="24"/>
        </w:rPr>
        <w:t xml:space="preserve"> </w:t>
      </w:r>
    </w:p>
    <w:p w14:paraId="3C8B4C37" w14:textId="77777777" w:rsidR="00BF3F33" w:rsidRDefault="00BF3F33" w:rsidP="00BF3F33">
      <w:pPr>
        <w:spacing w:after="0" w:line="360" w:lineRule="auto"/>
        <w:rPr>
          <w:rFonts w:ascii="Times New Roman" w:hAnsi="Times New Roman" w:cs="Times New Roman"/>
          <w:b/>
          <w:bCs/>
          <w:sz w:val="24"/>
          <w:szCs w:val="24"/>
        </w:rPr>
      </w:pPr>
    </w:p>
    <w:p w14:paraId="6CE01464" w14:textId="4C79434F"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Acknowledgments</w:t>
      </w:r>
    </w:p>
    <w:p w14:paraId="014526E5" w14:textId="274104C2" w:rsidR="00BF3F33" w:rsidRPr="00BF3F33" w:rsidRDefault="00BF3F33" w:rsidP="00BF3F33">
      <w:pPr>
        <w:spacing w:after="0" w:line="360" w:lineRule="auto"/>
        <w:rPr>
          <w:rFonts w:ascii="Times New Roman" w:hAnsi="Times New Roman" w:cs="Times New Roman"/>
          <w:sz w:val="24"/>
          <w:szCs w:val="24"/>
        </w:rPr>
      </w:pPr>
      <w:r w:rsidRPr="00BF3F33">
        <w:rPr>
          <w:rFonts w:ascii="Times New Roman" w:hAnsi="Times New Roman" w:cs="Times New Roman"/>
          <w:sz w:val="24"/>
          <w:szCs w:val="24"/>
        </w:rPr>
        <w:t xml:space="preserve">This work was supported by the United States Department of Agriculture (USDA)-National Institute of Food and Agriculture Hatch (005681) and a startup fund from the Horticultural Sciences Department and Institute of Food and Agricultural Sciences at the University of Florida to J.K. This work was supported, in part, by the NIH R35GM128742 to Y.D.  We thank John B. Nelson at A.C. Moore Herbarium and the late William Mark Whitten at the UF for collecting </w:t>
      </w:r>
      <w:r w:rsidRPr="00BF3F33">
        <w:rPr>
          <w:rFonts w:ascii="Times New Roman" w:hAnsi="Times New Roman" w:cs="Times New Roman"/>
          <w:i/>
          <w:iCs/>
          <w:sz w:val="24"/>
          <w:szCs w:val="24"/>
        </w:rPr>
        <w:t>S. racemosa</w:t>
      </w:r>
      <w:r w:rsidRPr="00BF3F33">
        <w:rPr>
          <w:rFonts w:ascii="Times New Roman" w:hAnsi="Times New Roman" w:cs="Times New Roman"/>
          <w:sz w:val="24"/>
          <w:szCs w:val="24"/>
        </w:rPr>
        <w:t xml:space="preserve"> in the field. We also thank Dr. </w:t>
      </w:r>
      <w:proofErr w:type="spellStart"/>
      <w:r w:rsidRPr="00BF3F33">
        <w:rPr>
          <w:rFonts w:ascii="Times New Roman" w:hAnsi="Times New Roman" w:cs="Times New Roman"/>
          <w:sz w:val="24"/>
          <w:szCs w:val="24"/>
        </w:rPr>
        <w:t>Sangtae</w:t>
      </w:r>
      <w:proofErr w:type="spellEnd"/>
      <w:r w:rsidRPr="00BF3F33">
        <w:rPr>
          <w:rFonts w:ascii="Times New Roman" w:hAnsi="Times New Roman" w:cs="Times New Roman"/>
          <w:sz w:val="24"/>
          <w:szCs w:val="24"/>
        </w:rPr>
        <w:t xml:space="preserve"> Kim for the discussion and Dr. </w:t>
      </w:r>
      <w:r>
        <w:rPr>
          <w:rFonts w:ascii="Times New Roman" w:hAnsi="Times New Roman" w:cs="Times New Roman"/>
          <w:sz w:val="24"/>
          <w:szCs w:val="24"/>
        </w:rPr>
        <w:t>Swathi Nadakuduti</w:t>
      </w:r>
      <w:r w:rsidRPr="00BF3F33">
        <w:rPr>
          <w:rFonts w:ascii="Times New Roman" w:hAnsi="Times New Roman" w:cs="Times New Roman"/>
          <w:sz w:val="24"/>
          <w:szCs w:val="24"/>
        </w:rPr>
        <w:t xml:space="preserve"> for scutellarin standard.</w:t>
      </w:r>
    </w:p>
    <w:p w14:paraId="567CE71A" w14:textId="4F78EB1A"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763800C" w14:textId="0FB52C8C" w:rsidR="0027369D" w:rsidRDefault="00083B5F"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7E65730" w14:textId="77777777" w:rsidR="00385764" w:rsidRPr="00385764" w:rsidRDefault="00CD2E28" w:rsidP="00385764">
      <w:pPr>
        <w:pStyle w:val="Bibliography"/>
        <w:rPr>
          <w:rFonts w:ascii="Times New Roman" w:hAnsi="Times New Roman" w:cs="Times New Roman"/>
          <w:sz w:val="24"/>
        </w:rPr>
      </w:pPr>
      <w:r>
        <w:fldChar w:fldCharType="begin"/>
      </w:r>
      <w:r w:rsidR="00266D53">
        <w:instrText xml:space="preserve"> ADDIN ZOTERO_BIBL {"uncited":[],"omitted":[],"custom":[]} CSL_BIBLIOGRAPHY </w:instrText>
      </w:r>
      <w:r>
        <w:fldChar w:fldCharType="separate"/>
      </w:r>
      <w:r w:rsidR="00385764" w:rsidRPr="00385764">
        <w:rPr>
          <w:rFonts w:ascii="Times New Roman" w:hAnsi="Times New Roman" w:cs="Times New Roman"/>
          <w:sz w:val="24"/>
        </w:rPr>
        <w:t xml:space="preserve">Berim, A., Hyatt, D. C., &amp; Gang, D. R. (2012). A Set of Regioselective O-Methyltransferases Gives Rise to the Complex Pattern of Methoxylated Flavones in Sweet Basil. </w:t>
      </w:r>
      <w:r w:rsidR="00385764" w:rsidRPr="00385764">
        <w:rPr>
          <w:rFonts w:ascii="Times New Roman" w:hAnsi="Times New Roman" w:cs="Times New Roman"/>
          <w:i/>
          <w:iCs/>
          <w:sz w:val="24"/>
        </w:rPr>
        <w:t>Plant Physiology</w:t>
      </w:r>
      <w:r w:rsidR="00385764" w:rsidRPr="00385764">
        <w:rPr>
          <w:rFonts w:ascii="Times New Roman" w:hAnsi="Times New Roman" w:cs="Times New Roman"/>
          <w:sz w:val="24"/>
        </w:rPr>
        <w:t xml:space="preserve">, </w:t>
      </w:r>
      <w:r w:rsidR="00385764" w:rsidRPr="00385764">
        <w:rPr>
          <w:rFonts w:ascii="Times New Roman" w:hAnsi="Times New Roman" w:cs="Times New Roman"/>
          <w:i/>
          <w:iCs/>
          <w:sz w:val="24"/>
        </w:rPr>
        <w:t>160</w:t>
      </w:r>
      <w:r w:rsidR="00385764" w:rsidRPr="00385764">
        <w:rPr>
          <w:rFonts w:ascii="Times New Roman" w:hAnsi="Times New Roman" w:cs="Times New Roman"/>
          <w:sz w:val="24"/>
        </w:rPr>
        <w:t>(2), 1052–1069. https://doi.org/10.1104/pp.112.204164</w:t>
      </w:r>
    </w:p>
    <w:p w14:paraId="2AAB8FE0"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Chen, V., Staub, R. E., Fong, S., Tagliaferri, M., Cohen, I., &amp; Shtivelman, E. (2012). Bezielle Selectively Targets Mitochondria of Cancer Cells to Inhibit Glycolysis and OXPHOS. </w:t>
      </w:r>
      <w:r w:rsidRPr="00385764">
        <w:rPr>
          <w:rFonts w:ascii="Times New Roman" w:hAnsi="Times New Roman" w:cs="Times New Roman"/>
          <w:i/>
          <w:iCs/>
          <w:sz w:val="24"/>
        </w:rPr>
        <w:t>PLOS ONE</w:t>
      </w:r>
      <w:r w:rsidRPr="00385764">
        <w:rPr>
          <w:rFonts w:ascii="Times New Roman" w:hAnsi="Times New Roman" w:cs="Times New Roman"/>
          <w:sz w:val="24"/>
        </w:rPr>
        <w:t xml:space="preserve">, </w:t>
      </w:r>
      <w:r w:rsidRPr="00385764">
        <w:rPr>
          <w:rFonts w:ascii="Times New Roman" w:hAnsi="Times New Roman" w:cs="Times New Roman"/>
          <w:i/>
          <w:iCs/>
          <w:sz w:val="24"/>
        </w:rPr>
        <w:t>7</w:t>
      </w:r>
      <w:r w:rsidRPr="00385764">
        <w:rPr>
          <w:rFonts w:ascii="Times New Roman" w:hAnsi="Times New Roman" w:cs="Times New Roman"/>
          <w:sz w:val="24"/>
        </w:rPr>
        <w:t>(2), e30300. https://doi.org/10.1371/journal.pone.0030300</w:t>
      </w:r>
    </w:p>
    <w:p w14:paraId="12BB4A23"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Chiu, H.-H., Hsieh, Y.-C., Chen, Y.-H., Wang, H.-Y., Lu, C.-Y., Chen, C.-J., &amp; Li, Y.-K. (2016). Three important amino acids control the regioselectivity of flavonoid glucosidation in glycosyltransferase-1 from Bacillus cereus. </w:t>
      </w:r>
      <w:r w:rsidRPr="00385764">
        <w:rPr>
          <w:rFonts w:ascii="Times New Roman" w:hAnsi="Times New Roman" w:cs="Times New Roman"/>
          <w:i/>
          <w:iCs/>
          <w:sz w:val="24"/>
        </w:rPr>
        <w:t>Applied Microbiology and Biotechnology</w:t>
      </w:r>
      <w:r w:rsidRPr="00385764">
        <w:rPr>
          <w:rFonts w:ascii="Times New Roman" w:hAnsi="Times New Roman" w:cs="Times New Roman"/>
          <w:sz w:val="24"/>
        </w:rPr>
        <w:t xml:space="preserve">, </w:t>
      </w:r>
      <w:r w:rsidRPr="00385764">
        <w:rPr>
          <w:rFonts w:ascii="Times New Roman" w:hAnsi="Times New Roman" w:cs="Times New Roman"/>
          <w:i/>
          <w:iCs/>
          <w:sz w:val="24"/>
        </w:rPr>
        <w:t>100</w:t>
      </w:r>
      <w:r w:rsidRPr="00385764">
        <w:rPr>
          <w:rFonts w:ascii="Times New Roman" w:hAnsi="Times New Roman" w:cs="Times New Roman"/>
          <w:sz w:val="24"/>
        </w:rPr>
        <w:t>(19), 8411–8424. https://doi.org/10.1007/s00253-016-7536-2</w:t>
      </w:r>
    </w:p>
    <w:p w14:paraId="3617D850"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Cole, I. B., Saxena, P. K., &amp; Murch, S. J. (2007). Medicinal biotechnology in the genus scutellaria. </w:t>
      </w:r>
      <w:r w:rsidRPr="00385764">
        <w:rPr>
          <w:rFonts w:ascii="Times New Roman" w:hAnsi="Times New Roman" w:cs="Times New Roman"/>
          <w:i/>
          <w:iCs/>
          <w:sz w:val="24"/>
        </w:rPr>
        <w:t>In Vitro Cellular &amp; Developmental Biology - Plant</w:t>
      </w:r>
      <w:r w:rsidRPr="00385764">
        <w:rPr>
          <w:rFonts w:ascii="Times New Roman" w:hAnsi="Times New Roman" w:cs="Times New Roman"/>
          <w:sz w:val="24"/>
        </w:rPr>
        <w:t xml:space="preserve">, </w:t>
      </w:r>
      <w:r w:rsidRPr="00385764">
        <w:rPr>
          <w:rFonts w:ascii="Times New Roman" w:hAnsi="Times New Roman" w:cs="Times New Roman"/>
          <w:i/>
          <w:iCs/>
          <w:sz w:val="24"/>
        </w:rPr>
        <w:t>43</w:t>
      </w:r>
      <w:r w:rsidRPr="00385764">
        <w:rPr>
          <w:rFonts w:ascii="Times New Roman" w:hAnsi="Times New Roman" w:cs="Times New Roman"/>
          <w:sz w:val="24"/>
        </w:rPr>
        <w:t>(4), 318–327. https://doi.org/10.1007/s11627-007-9055-4</w:t>
      </w:r>
    </w:p>
    <w:p w14:paraId="4BD2465C"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385764">
        <w:rPr>
          <w:rFonts w:ascii="Times New Roman" w:hAnsi="Times New Roman" w:cs="Times New Roman"/>
          <w:i/>
          <w:iCs/>
          <w:sz w:val="24"/>
        </w:rPr>
        <w:t>Planta Medica</w:t>
      </w:r>
      <w:r w:rsidRPr="00385764">
        <w:rPr>
          <w:rFonts w:ascii="Times New Roman" w:hAnsi="Times New Roman" w:cs="Times New Roman"/>
          <w:sz w:val="24"/>
        </w:rPr>
        <w:t xml:space="preserve">, </w:t>
      </w:r>
      <w:r w:rsidRPr="00385764">
        <w:rPr>
          <w:rFonts w:ascii="Times New Roman" w:hAnsi="Times New Roman" w:cs="Times New Roman"/>
          <w:i/>
          <w:iCs/>
          <w:sz w:val="24"/>
        </w:rPr>
        <w:t>74</w:t>
      </w:r>
      <w:r w:rsidRPr="00385764">
        <w:rPr>
          <w:rFonts w:ascii="Times New Roman" w:hAnsi="Times New Roman" w:cs="Times New Roman"/>
          <w:sz w:val="24"/>
        </w:rPr>
        <w:t>(4), 474–481. https://doi.org/10.1055/s-2008-1034358</w:t>
      </w:r>
    </w:p>
    <w:p w14:paraId="5CE21455"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Elkin, Y. N., Kulesh, N. I., Stepanova, A. Y., Solovieva, A. I., Kargin, V. M., &amp; Manyakhin, A. Y. (2018). Methylated flavones of the hairy root culture Scutellaria baicalensis. </w:t>
      </w:r>
      <w:r w:rsidRPr="00385764">
        <w:rPr>
          <w:rFonts w:ascii="Times New Roman" w:hAnsi="Times New Roman" w:cs="Times New Roman"/>
          <w:i/>
          <w:iCs/>
          <w:sz w:val="24"/>
        </w:rPr>
        <w:t>Journal of Plant Physiology</w:t>
      </w:r>
      <w:r w:rsidRPr="00385764">
        <w:rPr>
          <w:rFonts w:ascii="Times New Roman" w:hAnsi="Times New Roman" w:cs="Times New Roman"/>
          <w:sz w:val="24"/>
        </w:rPr>
        <w:t xml:space="preserve">, </w:t>
      </w:r>
      <w:r w:rsidRPr="00385764">
        <w:rPr>
          <w:rFonts w:ascii="Times New Roman" w:hAnsi="Times New Roman" w:cs="Times New Roman"/>
          <w:i/>
          <w:iCs/>
          <w:sz w:val="24"/>
        </w:rPr>
        <w:t>231</w:t>
      </w:r>
      <w:r w:rsidRPr="00385764">
        <w:rPr>
          <w:rFonts w:ascii="Times New Roman" w:hAnsi="Times New Roman" w:cs="Times New Roman"/>
          <w:sz w:val="24"/>
        </w:rPr>
        <w:t>, 277–280. https://doi.org/10.1016/j.jplph.2018.10.009</w:t>
      </w:r>
    </w:p>
    <w:p w14:paraId="6832E3B5"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Gallon, M. E., Silva-Junior, E. A., Amaral, J. G., Lopes, N. P., &amp; Gobbo-Neto, L. (2019). Natural Products Diversity in Plant-Insect Interaction between Tithonia diversifolia </w:t>
      </w:r>
      <w:r w:rsidRPr="00385764">
        <w:rPr>
          <w:rFonts w:ascii="Times New Roman" w:hAnsi="Times New Roman" w:cs="Times New Roman"/>
          <w:sz w:val="24"/>
        </w:rPr>
        <w:lastRenderedPageBreak/>
        <w:t xml:space="preserve">(Asteraceae) and Chlosyne lacinia (Nymphalidae). </w:t>
      </w:r>
      <w:r w:rsidRPr="00385764">
        <w:rPr>
          <w:rFonts w:ascii="Times New Roman" w:hAnsi="Times New Roman" w:cs="Times New Roman"/>
          <w:i/>
          <w:iCs/>
          <w:sz w:val="24"/>
        </w:rPr>
        <w:t>Molecules</w:t>
      </w:r>
      <w:r w:rsidRPr="00385764">
        <w:rPr>
          <w:rFonts w:ascii="Times New Roman" w:hAnsi="Times New Roman" w:cs="Times New Roman"/>
          <w:sz w:val="24"/>
        </w:rPr>
        <w:t xml:space="preserve">, </w:t>
      </w:r>
      <w:r w:rsidRPr="00385764">
        <w:rPr>
          <w:rFonts w:ascii="Times New Roman" w:hAnsi="Times New Roman" w:cs="Times New Roman"/>
          <w:i/>
          <w:iCs/>
          <w:sz w:val="24"/>
        </w:rPr>
        <w:t>24</w:t>
      </w:r>
      <w:r w:rsidRPr="00385764">
        <w:rPr>
          <w:rFonts w:ascii="Times New Roman" w:hAnsi="Times New Roman" w:cs="Times New Roman"/>
          <w:sz w:val="24"/>
        </w:rPr>
        <w:t>(17). https://doi.org/10.3390/molecules24173118</w:t>
      </w:r>
    </w:p>
    <w:p w14:paraId="03568700"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Jeon, S. J., Bak, H., Seo, J., Han, S. M., Lee, S. H., Han, S.-H., Kwon, K. J., Ryu, J. H., Cheong, J. H., Ko, K. H., Yang, S.-I., Choi, J. W., Park, S. H., &amp; Shin, C. Y. (2012). </w:t>
      </w:r>
      <w:r w:rsidRPr="00385764">
        <w:rPr>
          <w:rFonts w:ascii="Times New Roman" w:hAnsi="Times New Roman" w:cs="Times New Roman"/>
          <w:i/>
          <w:iCs/>
          <w:sz w:val="24"/>
        </w:rPr>
        <w:t>Oroxylin A Induces BDNF Expression on Cortical Neurons through Adenosine A2</w:t>
      </w:r>
      <w:r w:rsidRPr="00385764">
        <w:rPr>
          <w:rFonts w:ascii="Times New Roman" w:hAnsi="Times New Roman" w:cs="Times New Roman"/>
          <w:i/>
          <w:iCs/>
          <w:sz w:val="24"/>
          <w:vertAlign w:val="subscript"/>
        </w:rPr>
        <w:t>A</w:t>
      </w:r>
      <w:r w:rsidRPr="00385764">
        <w:rPr>
          <w:rFonts w:ascii="Times New Roman" w:hAnsi="Times New Roman" w:cs="Times New Roman"/>
          <w:i/>
          <w:iCs/>
          <w:sz w:val="24"/>
        </w:rPr>
        <w:t xml:space="preserve"> Receptor Stimulation: A Possible Role in Neuroprotection</w:t>
      </w:r>
      <w:r w:rsidRPr="00385764">
        <w:rPr>
          <w:rFonts w:ascii="Times New Roman" w:hAnsi="Times New Roman" w:cs="Times New Roman"/>
          <w:sz w:val="24"/>
        </w:rPr>
        <w:t xml:space="preserve">. </w:t>
      </w:r>
      <w:r w:rsidRPr="00385764">
        <w:rPr>
          <w:rFonts w:ascii="Times New Roman" w:hAnsi="Times New Roman" w:cs="Times New Roman"/>
          <w:i/>
          <w:iCs/>
          <w:sz w:val="24"/>
        </w:rPr>
        <w:t>20</w:t>
      </w:r>
      <w:r w:rsidRPr="00385764">
        <w:rPr>
          <w:rFonts w:ascii="Times New Roman" w:hAnsi="Times New Roman" w:cs="Times New Roman"/>
          <w:sz w:val="24"/>
        </w:rPr>
        <w:t>(1), 27–35. https://doi.org/10.4062/biomolther.2012.20.1.027</w:t>
      </w:r>
    </w:p>
    <w:p w14:paraId="2985C239"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Jeon, S. J., Rhee, S. Y., Seo, J. E., Bak, H. R., Lee, S. H., Ryu, J. H., Cheong, J. H., Shin, C. Y., Kim, G.-H., Lee, Y. S., &amp; Ko, K. H. (2011). Oroxylin A increases BDNF production by activation of MAPK–CREB pathway in rat primary cortical neuronal culture. </w:t>
      </w:r>
      <w:r w:rsidRPr="00385764">
        <w:rPr>
          <w:rFonts w:ascii="Times New Roman" w:hAnsi="Times New Roman" w:cs="Times New Roman"/>
          <w:i/>
          <w:iCs/>
          <w:sz w:val="24"/>
        </w:rPr>
        <w:t>Neuroscience Research</w:t>
      </w:r>
      <w:r w:rsidRPr="00385764">
        <w:rPr>
          <w:rFonts w:ascii="Times New Roman" w:hAnsi="Times New Roman" w:cs="Times New Roman"/>
          <w:sz w:val="24"/>
        </w:rPr>
        <w:t xml:space="preserve">, </w:t>
      </w:r>
      <w:r w:rsidRPr="00385764">
        <w:rPr>
          <w:rFonts w:ascii="Times New Roman" w:hAnsi="Times New Roman" w:cs="Times New Roman"/>
          <w:i/>
          <w:iCs/>
          <w:sz w:val="24"/>
        </w:rPr>
        <w:t>69</w:t>
      </w:r>
      <w:r w:rsidRPr="00385764">
        <w:rPr>
          <w:rFonts w:ascii="Times New Roman" w:hAnsi="Times New Roman" w:cs="Times New Roman"/>
          <w:sz w:val="24"/>
        </w:rPr>
        <w:t>(3), 214–222. https://doi.org/10.1016/j.neures.2010.11.008</w:t>
      </w:r>
    </w:p>
    <w:p w14:paraId="0B78D988"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Karimov, A. M., &amp; Botirov, E. Kh. (2017). Structural Diversity and State of Knowledge of Flavonoids of the Scutellaria L. Genus. </w:t>
      </w:r>
      <w:r w:rsidRPr="00385764">
        <w:rPr>
          <w:rFonts w:ascii="Times New Roman" w:hAnsi="Times New Roman" w:cs="Times New Roman"/>
          <w:i/>
          <w:iCs/>
          <w:sz w:val="24"/>
        </w:rPr>
        <w:t>Russian Journal of Bioorganic Chemistry</w:t>
      </w:r>
      <w:r w:rsidRPr="00385764">
        <w:rPr>
          <w:rFonts w:ascii="Times New Roman" w:hAnsi="Times New Roman" w:cs="Times New Roman"/>
          <w:sz w:val="24"/>
        </w:rPr>
        <w:t xml:space="preserve">, </w:t>
      </w:r>
      <w:r w:rsidRPr="00385764">
        <w:rPr>
          <w:rFonts w:ascii="Times New Roman" w:hAnsi="Times New Roman" w:cs="Times New Roman"/>
          <w:i/>
          <w:iCs/>
          <w:sz w:val="24"/>
        </w:rPr>
        <w:t>43</w:t>
      </w:r>
      <w:r w:rsidRPr="00385764">
        <w:rPr>
          <w:rFonts w:ascii="Times New Roman" w:hAnsi="Times New Roman" w:cs="Times New Roman"/>
          <w:sz w:val="24"/>
        </w:rPr>
        <w:t>(7), 691–711. https://doi.org/10.1134/S1068162017070068</w:t>
      </w:r>
    </w:p>
    <w:p w14:paraId="363DDB32"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Kato, M. J., Yoshida, M., &amp; Gottlieb, O. R. (1992). Flavones and lignans in flowers, fruits and seedlings of Virola venosa. </w:t>
      </w:r>
      <w:r w:rsidRPr="00385764">
        <w:rPr>
          <w:rFonts w:ascii="Times New Roman" w:hAnsi="Times New Roman" w:cs="Times New Roman"/>
          <w:i/>
          <w:iCs/>
          <w:sz w:val="24"/>
        </w:rPr>
        <w:t>Phytochemistry</w:t>
      </w:r>
      <w:r w:rsidRPr="00385764">
        <w:rPr>
          <w:rFonts w:ascii="Times New Roman" w:hAnsi="Times New Roman" w:cs="Times New Roman"/>
          <w:sz w:val="24"/>
        </w:rPr>
        <w:t xml:space="preserve">, </w:t>
      </w:r>
      <w:r w:rsidRPr="00385764">
        <w:rPr>
          <w:rFonts w:ascii="Times New Roman" w:hAnsi="Times New Roman" w:cs="Times New Roman"/>
          <w:i/>
          <w:iCs/>
          <w:sz w:val="24"/>
        </w:rPr>
        <w:t>31</w:t>
      </w:r>
      <w:r w:rsidRPr="00385764">
        <w:rPr>
          <w:rFonts w:ascii="Times New Roman" w:hAnsi="Times New Roman" w:cs="Times New Roman"/>
          <w:sz w:val="24"/>
        </w:rPr>
        <w:t>(1), 283–287. https://doi.org/10.1016/0031-9422(91)83055-P</w:t>
      </w:r>
    </w:p>
    <w:p w14:paraId="7E0EEE1E"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Markham, K. R., &amp; Porter, L. J. (1975). Isoscutellarein and hypolaetin 8-glucuronides from the liverwort Marchantia berteroana. </w:t>
      </w:r>
      <w:r w:rsidRPr="00385764">
        <w:rPr>
          <w:rFonts w:ascii="Times New Roman" w:hAnsi="Times New Roman" w:cs="Times New Roman"/>
          <w:i/>
          <w:iCs/>
          <w:sz w:val="24"/>
        </w:rPr>
        <w:t>Phytochemistry</w:t>
      </w:r>
      <w:r w:rsidRPr="00385764">
        <w:rPr>
          <w:rFonts w:ascii="Times New Roman" w:hAnsi="Times New Roman" w:cs="Times New Roman"/>
          <w:sz w:val="24"/>
        </w:rPr>
        <w:t xml:space="preserve">, </w:t>
      </w:r>
      <w:r w:rsidRPr="00385764">
        <w:rPr>
          <w:rFonts w:ascii="Times New Roman" w:hAnsi="Times New Roman" w:cs="Times New Roman"/>
          <w:i/>
          <w:iCs/>
          <w:sz w:val="24"/>
        </w:rPr>
        <w:t>14</w:t>
      </w:r>
      <w:r w:rsidRPr="00385764">
        <w:rPr>
          <w:rFonts w:ascii="Times New Roman" w:hAnsi="Times New Roman" w:cs="Times New Roman"/>
          <w:sz w:val="24"/>
        </w:rPr>
        <w:t>(4), 1093–1097. https://doi.org/10.1016/0031-9422(75)85194-6</w:t>
      </w:r>
    </w:p>
    <w:p w14:paraId="1DD1F6C0"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Miyaichi, Y., Imoto, Y., Saida, H., &amp; Tomimori, T. (1988). Studies on the Constituents of Scutellaria Species X. : On the Flavonoid Constituents of the Leaves of Scutellaria baicalensis GEORGI. </w:t>
      </w:r>
      <w:r w:rsidRPr="00385764">
        <w:rPr>
          <w:rFonts w:ascii="Times New Roman" w:hAnsi="Times New Roman" w:cs="Times New Roman"/>
          <w:i/>
          <w:iCs/>
          <w:sz w:val="24"/>
        </w:rPr>
        <w:t>Japanese Journal of Pharmacognosy</w:t>
      </w:r>
      <w:r w:rsidRPr="00385764">
        <w:rPr>
          <w:rFonts w:ascii="Times New Roman" w:hAnsi="Times New Roman" w:cs="Times New Roman"/>
          <w:sz w:val="24"/>
        </w:rPr>
        <w:t xml:space="preserve">, </w:t>
      </w:r>
      <w:r w:rsidRPr="00385764">
        <w:rPr>
          <w:rFonts w:ascii="Times New Roman" w:hAnsi="Times New Roman" w:cs="Times New Roman"/>
          <w:i/>
          <w:iCs/>
          <w:sz w:val="24"/>
        </w:rPr>
        <w:t>42</w:t>
      </w:r>
      <w:r w:rsidRPr="00385764">
        <w:rPr>
          <w:rFonts w:ascii="Times New Roman" w:hAnsi="Times New Roman" w:cs="Times New Roman"/>
          <w:sz w:val="24"/>
        </w:rPr>
        <w:t>(3), 216–219.</w:t>
      </w:r>
    </w:p>
    <w:p w14:paraId="1AF3F559"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lastRenderedPageBreak/>
        <w:t xml:space="preserve">Miyaichi, Y., Kizu, H., Tomimori, T., &amp; Lin, C.-C. (1988). Studies on the Constituents of Scutellaria Species XI. : On the Flavonoid Constituents of the Aerial Parts of Scutellaria indica L. </w:t>
      </w:r>
      <w:r w:rsidRPr="00385764">
        <w:rPr>
          <w:rFonts w:ascii="Times New Roman" w:hAnsi="Times New Roman" w:cs="Times New Roman"/>
          <w:i/>
          <w:iCs/>
          <w:sz w:val="24"/>
        </w:rPr>
        <w:t>Chemical &amp; Pharmaceutical Bulletin</w:t>
      </w:r>
      <w:r w:rsidRPr="00385764">
        <w:rPr>
          <w:rFonts w:ascii="Times New Roman" w:hAnsi="Times New Roman" w:cs="Times New Roman"/>
          <w:sz w:val="24"/>
        </w:rPr>
        <w:t xml:space="preserve">, </w:t>
      </w:r>
      <w:r w:rsidRPr="00385764">
        <w:rPr>
          <w:rFonts w:ascii="Times New Roman" w:hAnsi="Times New Roman" w:cs="Times New Roman"/>
          <w:i/>
          <w:iCs/>
          <w:sz w:val="24"/>
        </w:rPr>
        <w:t>37</w:t>
      </w:r>
      <w:r w:rsidRPr="00385764">
        <w:rPr>
          <w:rFonts w:ascii="Times New Roman" w:hAnsi="Times New Roman" w:cs="Times New Roman"/>
          <w:sz w:val="24"/>
        </w:rPr>
        <w:t>(3), 794–797. https://doi.org/10.1248/cpb.37.794</w:t>
      </w:r>
    </w:p>
    <w:p w14:paraId="1C1829C1"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Nurul Islam, M., Downey, F., &amp; Ng, C. K. Y. (2011). Comparative analysis of bioactive phytochemicals from Scutellaria baicalensis, Scutellaria lateriflora, Scutellaria racemosa, Scutellaria tomentosa and Scutellaria wrightii by LC-DAD-MS. </w:t>
      </w:r>
      <w:r w:rsidRPr="00385764">
        <w:rPr>
          <w:rFonts w:ascii="Times New Roman" w:hAnsi="Times New Roman" w:cs="Times New Roman"/>
          <w:i/>
          <w:iCs/>
          <w:sz w:val="24"/>
        </w:rPr>
        <w:t>Metabolomics</w:t>
      </w:r>
      <w:r w:rsidRPr="00385764">
        <w:rPr>
          <w:rFonts w:ascii="Times New Roman" w:hAnsi="Times New Roman" w:cs="Times New Roman"/>
          <w:sz w:val="24"/>
        </w:rPr>
        <w:t xml:space="preserve">, </w:t>
      </w:r>
      <w:r w:rsidRPr="00385764">
        <w:rPr>
          <w:rFonts w:ascii="Times New Roman" w:hAnsi="Times New Roman" w:cs="Times New Roman"/>
          <w:i/>
          <w:iCs/>
          <w:sz w:val="24"/>
        </w:rPr>
        <w:t>7</w:t>
      </w:r>
      <w:r w:rsidRPr="00385764">
        <w:rPr>
          <w:rFonts w:ascii="Times New Roman" w:hAnsi="Times New Roman" w:cs="Times New Roman"/>
          <w:sz w:val="24"/>
        </w:rPr>
        <w:t>(3), 446–453. https://doi.org/10.1007/s11306-010-0269-9</w:t>
      </w:r>
    </w:p>
    <w:p w14:paraId="6606A375"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Rao, V. M., Damu, G. L. V., Sudhakar, D., &amp; Rao, C. V. (2009). Two New Bio-active Flavones from Grangea maderaspatana (Artemisia maderaspatana). </w:t>
      </w:r>
      <w:r w:rsidRPr="00385764">
        <w:rPr>
          <w:rFonts w:ascii="Times New Roman" w:hAnsi="Times New Roman" w:cs="Times New Roman"/>
          <w:i/>
          <w:iCs/>
          <w:sz w:val="24"/>
        </w:rPr>
        <w:t>Asian J. Chem.</w:t>
      </w:r>
      <w:r w:rsidRPr="00385764">
        <w:rPr>
          <w:rFonts w:ascii="Times New Roman" w:hAnsi="Times New Roman" w:cs="Times New Roman"/>
          <w:sz w:val="24"/>
        </w:rPr>
        <w:t xml:space="preserve">, </w:t>
      </w:r>
      <w:r w:rsidRPr="00385764">
        <w:rPr>
          <w:rFonts w:ascii="Times New Roman" w:hAnsi="Times New Roman" w:cs="Times New Roman"/>
          <w:i/>
          <w:iCs/>
          <w:sz w:val="24"/>
        </w:rPr>
        <w:t>21</w:t>
      </w:r>
      <w:r w:rsidRPr="00385764">
        <w:rPr>
          <w:rFonts w:ascii="Times New Roman" w:hAnsi="Times New Roman" w:cs="Times New Roman"/>
          <w:sz w:val="24"/>
        </w:rPr>
        <w:t>(2), 7.</w:t>
      </w:r>
    </w:p>
    <w:p w14:paraId="27B9B13F"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Rao, Y. K., Reddy, M. V. B., Rao, C. V., Gunasekar, D., Blond, A., Caux, C., &amp; Bodo, B. (2002). Two new 5-deoxyflavones from Albizia odoratissima. </w:t>
      </w:r>
      <w:r w:rsidRPr="00385764">
        <w:rPr>
          <w:rFonts w:ascii="Times New Roman" w:hAnsi="Times New Roman" w:cs="Times New Roman"/>
          <w:i/>
          <w:iCs/>
          <w:sz w:val="24"/>
        </w:rPr>
        <w:t>Chemical &amp; Pharmaceutical Bulletin</w:t>
      </w:r>
      <w:r w:rsidRPr="00385764">
        <w:rPr>
          <w:rFonts w:ascii="Times New Roman" w:hAnsi="Times New Roman" w:cs="Times New Roman"/>
          <w:sz w:val="24"/>
        </w:rPr>
        <w:t xml:space="preserve">, </w:t>
      </w:r>
      <w:r w:rsidRPr="00385764">
        <w:rPr>
          <w:rFonts w:ascii="Times New Roman" w:hAnsi="Times New Roman" w:cs="Times New Roman"/>
          <w:i/>
          <w:iCs/>
          <w:sz w:val="24"/>
        </w:rPr>
        <w:t>50</w:t>
      </w:r>
      <w:r w:rsidRPr="00385764">
        <w:rPr>
          <w:rFonts w:ascii="Times New Roman" w:hAnsi="Times New Roman" w:cs="Times New Roman"/>
          <w:sz w:val="24"/>
        </w:rPr>
        <w:t>(9), 1271–1272. https://doi.org/10.1248/cpb.50.1271</w:t>
      </w:r>
    </w:p>
    <w:p w14:paraId="19D18D63"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Saralamma, V. V. G., Lee, H. J., Hong, G. E., Park, H. S., Yumnam, S., Raha, S., Lee, W. S., Kim, E. H., Sung, N. J., Lee, S. J., Heo, J. D., &amp; Kim, G. S. (2017). Korean Scutellaria baicalensis Georgi flavonoid extract induces mitochondrially mediated apoptosis in human gastric cancer AGS cells. </w:t>
      </w:r>
      <w:r w:rsidRPr="00385764">
        <w:rPr>
          <w:rFonts w:ascii="Times New Roman" w:hAnsi="Times New Roman" w:cs="Times New Roman"/>
          <w:i/>
          <w:iCs/>
          <w:sz w:val="24"/>
        </w:rPr>
        <w:t>Oncology Letters</w:t>
      </w:r>
      <w:r w:rsidRPr="00385764">
        <w:rPr>
          <w:rFonts w:ascii="Times New Roman" w:hAnsi="Times New Roman" w:cs="Times New Roman"/>
          <w:sz w:val="24"/>
        </w:rPr>
        <w:t xml:space="preserve">, </w:t>
      </w:r>
      <w:r w:rsidRPr="00385764">
        <w:rPr>
          <w:rFonts w:ascii="Times New Roman" w:hAnsi="Times New Roman" w:cs="Times New Roman"/>
          <w:i/>
          <w:iCs/>
          <w:sz w:val="24"/>
        </w:rPr>
        <w:t>14</w:t>
      </w:r>
      <w:r w:rsidRPr="00385764">
        <w:rPr>
          <w:rFonts w:ascii="Times New Roman" w:hAnsi="Times New Roman" w:cs="Times New Roman"/>
          <w:sz w:val="24"/>
        </w:rPr>
        <w:t>(1), 607–614. https://doi.org/10.3892/ol.2017.6184</w:t>
      </w:r>
    </w:p>
    <w:p w14:paraId="1729DE18"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Shang, X., He, X., He, X., Li, M., Zhang, R., Fan, P., Zhang, Q., &amp; Jia, Z. (2010). The genus Scutellaria an ethnopharmacological and phytochemical review. </w:t>
      </w:r>
      <w:r w:rsidRPr="00385764">
        <w:rPr>
          <w:rFonts w:ascii="Times New Roman" w:hAnsi="Times New Roman" w:cs="Times New Roman"/>
          <w:i/>
          <w:iCs/>
          <w:sz w:val="24"/>
        </w:rPr>
        <w:t>Journal of Ethnopharmacology</w:t>
      </w:r>
      <w:r w:rsidRPr="00385764">
        <w:rPr>
          <w:rFonts w:ascii="Times New Roman" w:hAnsi="Times New Roman" w:cs="Times New Roman"/>
          <w:sz w:val="24"/>
        </w:rPr>
        <w:t xml:space="preserve">, </w:t>
      </w:r>
      <w:r w:rsidRPr="00385764">
        <w:rPr>
          <w:rFonts w:ascii="Times New Roman" w:hAnsi="Times New Roman" w:cs="Times New Roman"/>
          <w:i/>
          <w:iCs/>
          <w:sz w:val="24"/>
        </w:rPr>
        <w:t>128</w:t>
      </w:r>
      <w:r w:rsidRPr="00385764">
        <w:rPr>
          <w:rFonts w:ascii="Times New Roman" w:hAnsi="Times New Roman" w:cs="Times New Roman"/>
          <w:sz w:val="24"/>
        </w:rPr>
        <w:t>(2), 279–313. https://doi.org/10.1016/j.jep.2010.01.006</w:t>
      </w:r>
    </w:p>
    <w:p w14:paraId="3C39EB00"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lastRenderedPageBreak/>
        <w:t xml:space="preserve">Slámová, K., Kapešová, J., &amp; Valentová, K. (2018). “Sweet Flavonoids”: Glycosidase-Catalyzed Modifications. </w:t>
      </w:r>
      <w:r w:rsidRPr="00385764">
        <w:rPr>
          <w:rFonts w:ascii="Times New Roman" w:hAnsi="Times New Roman" w:cs="Times New Roman"/>
          <w:i/>
          <w:iCs/>
          <w:sz w:val="24"/>
        </w:rPr>
        <w:t>International Journal of Molecular Sciences</w:t>
      </w:r>
      <w:r w:rsidRPr="00385764">
        <w:rPr>
          <w:rFonts w:ascii="Times New Roman" w:hAnsi="Times New Roman" w:cs="Times New Roman"/>
          <w:sz w:val="24"/>
        </w:rPr>
        <w:t xml:space="preserve">, </w:t>
      </w:r>
      <w:r w:rsidRPr="00385764">
        <w:rPr>
          <w:rFonts w:ascii="Times New Roman" w:hAnsi="Times New Roman" w:cs="Times New Roman"/>
          <w:i/>
          <w:iCs/>
          <w:sz w:val="24"/>
        </w:rPr>
        <w:t>19</w:t>
      </w:r>
      <w:r w:rsidRPr="00385764">
        <w:rPr>
          <w:rFonts w:ascii="Times New Roman" w:hAnsi="Times New Roman" w:cs="Times New Roman"/>
          <w:sz w:val="24"/>
        </w:rPr>
        <w:t>(7), 2126. https://doi.org/10.3390/ijms19072126</w:t>
      </w:r>
    </w:p>
    <w:p w14:paraId="14F94641"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Sosa, T., Chaves, N., Alias, J. C., Escudero, J. C., Henao, F., &amp; Gutiérrez-Merino, C. (2004). Inhibition of Mouth Skeletal Muscle Relaxation by Flavonoids of Cistus ladanifer L.: A Plant Defense Mechanism Against Herbivores. </w:t>
      </w:r>
      <w:r w:rsidRPr="00385764">
        <w:rPr>
          <w:rFonts w:ascii="Times New Roman" w:hAnsi="Times New Roman" w:cs="Times New Roman"/>
          <w:i/>
          <w:iCs/>
          <w:sz w:val="24"/>
        </w:rPr>
        <w:t>Journal of Chemical Ecology</w:t>
      </w:r>
      <w:r w:rsidRPr="00385764">
        <w:rPr>
          <w:rFonts w:ascii="Times New Roman" w:hAnsi="Times New Roman" w:cs="Times New Roman"/>
          <w:sz w:val="24"/>
        </w:rPr>
        <w:t xml:space="preserve">, </w:t>
      </w:r>
      <w:r w:rsidRPr="00385764">
        <w:rPr>
          <w:rFonts w:ascii="Times New Roman" w:hAnsi="Times New Roman" w:cs="Times New Roman"/>
          <w:i/>
          <w:iCs/>
          <w:sz w:val="24"/>
        </w:rPr>
        <w:t>30</w:t>
      </w:r>
      <w:r w:rsidRPr="00385764">
        <w:rPr>
          <w:rFonts w:ascii="Times New Roman" w:hAnsi="Times New Roman" w:cs="Times New Roman"/>
          <w:sz w:val="24"/>
        </w:rPr>
        <w:t>(6), 1087–1101. https://doi.org/10.1023/B:JOEC.0000030265.45127.08</w:t>
      </w:r>
    </w:p>
    <w:p w14:paraId="3A08EAA1"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Tao, G., &amp; Balunas, M. J. (2016). Current therapeutic role and medicinal potential of Scutellaria barbata in Traditional Chinese Medicine and Western research. </w:t>
      </w:r>
      <w:r w:rsidRPr="00385764">
        <w:rPr>
          <w:rFonts w:ascii="Times New Roman" w:hAnsi="Times New Roman" w:cs="Times New Roman"/>
          <w:i/>
          <w:iCs/>
          <w:sz w:val="24"/>
        </w:rPr>
        <w:t>Journal of Ethnopharmacology</w:t>
      </w:r>
      <w:r w:rsidRPr="00385764">
        <w:rPr>
          <w:rFonts w:ascii="Times New Roman" w:hAnsi="Times New Roman" w:cs="Times New Roman"/>
          <w:sz w:val="24"/>
        </w:rPr>
        <w:t xml:space="preserve">, </w:t>
      </w:r>
      <w:r w:rsidRPr="00385764">
        <w:rPr>
          <w:rFonts w:ascii="Times New Roman" w:hAnsi="Times New Roman" w:cs="Times New Roman"/>
          <w:i/>
          <w:iCs/>
          <w:sz w:val="24"/>
        </w:rPr>
        <w:t>182</w:t>
      </w:r>
      <w:r w:rsidRPr="00385764">
        <w:rPr>
          <w:rFonts w:ascii="Times New Roman" w:hAnsi="Times New Roman" w:cs="Times New Roman"/>
          <w:sz w:val="24"/>
        </w:rPr>
        <w:t>, 170–180. https://doi.org/10.1016/j.jep.2016.02.012</w:t>
      </w:r>
    </w:p>
    <w:p w14:paraId="031DF31D"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385764">
        <w:rPr>
          <w:rFonts w:ascii="Times New Roman" w:hAnsi="Times New Roman" w:cs="Times New Roman"/>
          <w:i/>
          <w:iCs/>
          <w:sz w:val="24"/>
        </w:rPr>
        <w:t>Scientific Reports</w:t>
      </w:r>
      <w:r w:rsidRPr="00385764">
        <w:rPr>
          <w:rFonts w:ascii="Times New Roman" w:hAnsi="Times New Roman" w:cs="Times New Roman"/>
          <w:sz w:val="24"/>
        </w:rPr>
        <w:t xml:space="preserve">, </w:t>
      </w:r>
      <w:r w:rsidRPr="00385764">
        <w:rPr>
          <w:rFonts w:ascii="Times New Roman" w:hAnsi="Times New Roman" w:cs="Times New Roman"/>
          <w:i/>
          <w:iCs/>
          <w:sz w:val="24"/>
        </w:rPr>
        <w:t>8</w:t>
      </w:r>
      <w:r w:rsidRPr="00385764">
        <w:rPr>
          <w:rFonts w:ascii="Times New Roman" w:hAnsi="Times New Roman" w:cs="Times New Roman"/>
          <w:sz w:val="24"/>
        </w:rPr>
        <w:t>(1), 14477. https://doi.org/10.1038/s41598-018-32734-2</w:t>
      </w:r>
    </w:p>
    <w:p w14:paraId="2F046419"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Tsai, C.-C., Lin, C.-S., Hsu, C.-R., Chang, C.-M., Chang, I.-W., Lin, L.-W., Hung, C.-H., &amp; Wang, J.-L. (2018). Using the Chinese herb Scutellaria barbata against extensively drug-resistant Acinetobacter baumannii infections: In vitro and in vivo studies. </w:t>
      </w:r>
      <w:r w:rsidRPr="00385764">
        <w:rPr>
          <w:rFonts w:ascii="Times New Roman" w:hAnsi="Times New Roman" w:cs="Times New Roman"/>
          <w:i/>
          <w:iCs/>
          <w:sz w:val="24"/>
        </w:rPr>
        <w:t>BMC Complementary and Alternative Medicine</w:t>
      </w:r>
      <w:r w:rsidRPr="00385764">
        <w:rPr>
          <w:rFonts w:ascii="Times New Roman" w:hAnsi="Times New Roman" w:cs="Times New Roman"/>
          <w:sz w:val="24"/>
        </w:rPr>
        <w:t xml:space="preserve">, </w:t>
      </w:r>
      <w:r w:rsidRPr="00385764">
        <w:rPr>
          <w:rFonts w:ascii="Times New Roman" w:hAnsi="Times New Roman" w:cs="Times New Roman"/>
          <w:i/>
          <w:iCs/>
          <w:sz w:val="24"/>
        </w:rPr>
        <w:t>18</w:t>
      </w:r>
      <w:r w:rsidRPr="00385764">
        <w:rPr>
          <w:rFonts w:ascii="Times New Roman" w:hAnsi="Times New Roman" w:cs="Times New Roman"/>
          <w:sz w:val="24"/>
        </w:rPr>
        <w:t>(1), 96. https://doi.org/10.1186/s12906-018-2151-7</w:t>
      </w:r>
    </w:p>
    <w:p w14:paraId="5680CE47"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Xu, Z., Gao, R., Pu, X., Xu, R., Wang, J., Zheng, S., Zeng, Y., Chen, J., He, C., &amp; Song, J. (2020). Comparative Genome Analysis of Scutellaria baicalensis and Scutellaria barbata Reveals the Evolution of Active Flavonoid Biosynthesis. </w:t>
      </w:r>
      <w:r w:rsidRPr="00385764">
        <w:rPr>
          <w:rFonts w:ascii="Times New Roman" w:hAnsi="Times New Roman" w:cs="Times New Roman"/>
          <w:i/>
          <w:iCs/>
          <w:sz w:val="24"/>
        </w:rPr>
        <w:t>Genomics, Proteomics &amp; Bioinformatics</w:t>
      </w:r>
      <w:r w:rsidRPr="00385764">
        <w:rPr>
          <w:rFonts w:ascii="Times New Roman" w:hAnsi="Times New Roman" w:cs="Times New Roman"/>
          <w:sz w:val="24"/>
        </w:rPr>
        <w:t xml:space="preserve">, </w:t>
      </w:r>
      <w:r w:rsidRPr="00385764">
        <w:rPr>
          <w:rFonts w:ascii="Times New Roman" w:hAnsi="Times New Roman" w:cs="Times New Roman"/>
          <w:i/>
          <w:iCs/>
          <w:sz w:val="24"/>
        </w:rPr>
        <w:t>18</w:t>
      </w:r>
      <w:r w:rsidRPr="00385764">
        <w:rPr>
          <w:rFonts w:ascii="Times New Roman" w:hAnsi="Times New Roman" w:cs="Times New Roman"/>
          <w:sz w:val="24"/>
        </w:rPr>
        <w:t>(3), 230–240. https://doi.org/10.1016/j.gpb.2020.06.002</w:t>
      </w:r>
    </w:p>
    <w:p w14:paraId="2676574E"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lastRenderedPageBreak/>
        <w:t xml:space="preserve">Zhang, Y.-Y., Xu, R.-X., Gao, S., &amp; Cheng, A.-X. (2016). Enzymatic production of oroxylin A and hispidulin using a liverwort flavone 6-O-methyltransferase. </w:t>
      </w:r>
      <w:r w:rsidRPr="00385764">
        <w:rPr>
          <w:rFonts w:ascii="Times New Roman" w:hAnsi="Times New Roman" w:cs="Times New Roman"/>
          <w:i/>
          <w:iCs/>
          <w:sz w:val="24"/>
        </w:rPr>
        <w:t>FEBS Letters</w:t>
      </w:r>
      <w:r w:rsidRPr="00385764">
        <w:rPr>
          <w:rFonts w:ascii="Times New Roman" w:hAnsi="Times New Roman" w:cs="Times New Roman"/>
          <w:sz w:val="24"/>
        </w:rPr>
        <w:t xml:space="preserve">, </w:t>
      </w:r>
      <w:r w:rsidRPr="00385764">
        <w:rPr>
          <w:rFonts w:ascii="Times New Roman" w:hAnsi="Times New Roman" w:cs="Times New Roman"/>
          <w:i/>
          <w:iCs/>
          <w:sz w:val="24"/>
        </w:rPr>
        <w:t>590</w:t>
      </w:r>
      <w:r w:rsidRPr="00385764">
        <w:rPr>
          <w:rFonts w:ascii="Times New Roman" w:hAnsi="Times New Roman" w:cs="Times New Roman"/>
          <w:sz w:val="24"/>
        </w:rPr>
        <w:t>(16), 2619–2628. https://doi.org/10.1002/1873-3468.12312</w:t>
      </w:r>
    </w:p>
    <w:p w14:paraId="25001930"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Zhao, Q., Cui, M.-Y., Levsh, O., Yang, D., Liu, J., Li, J., Hill, L., Yang, L., Hu, Y., Weng, J.-K., Chen, X.-Y., &amp; Martin, C. (2018). Two CYP82D Enzymes Function as Flavone Hydroxylases in the Biosynthesis of Root-Specific 4′-Deoxyflavones in Scutellaria baicalensis. </w:t>
      </w:r>
      <w:r w:rsidRPr="00385764">
        <w:rPr>
          <w:rFonts w:ascii="Times New Roman" w:hAnsi="Times New Roman" w:cs="Times New Roman"/>
          <w:i/>
          <w:iCs/>
          <w:sz w:val="24"/>
        </w:rPr>
        <w:t>Molecular Plant</w:t>
      </w:r>
      <w:r w:rsidRPr="00385764">
        <w:rPr>
          <w:rFonts w:ascii="Times New Roman" w:hAnsi="Times New Roman" w:cs="Times New Roman"/>
          <w:sz w:val="24"/>
        </w:rPr>
        <w:t xml:space="preserve">, </w:t>
      </w:r>
      <w:r w:rsidRPr="00385764">
        <w:rPr>
          <w:rFonts w:ascii="Times New Roman" w:hAnsi="Times New Roman" w:cs="Times New Roman"/>
          <w:i/>
          <w:iCs/>
          <w:sz w:val="24"/>
        </w:rPr>
        <w:t>11</w:t>
      </w:r>
      <w:r w:rsidRPr="00385764">
        <w:rPr>
          <w:rFonts w:ascii="Times New Roman" w:hAnsi="Times New Roman" w:cs="Times New Roman"/>
          <w:sz w:val="24"/>
        </w:rPr>
        <w:t>(1), 135–148. https://doi.org/10.1016/j.molp.2017.08.009</w:t>
      </w:r>
    </w:p>
    <w:p w14:paraId="0FD315B7"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385764">
        <w:rPr>
          <w:rFonts w:ascii="Times New Roman" w:hAnsi="Times New Roman" w:cs="Times New Roman"/>
          <w:i/>
          <w:iCs/>
          <w:sz w:val="24"/>
        </w:rPr>
        <w:t>Molecular Plant</w:t>
      </w:r>
      <w:r w:rsidRPr="00385764">
        <w:rPr>
          <w:rFonts w:ascii="Times New Roman" w:hAnsi="Times New Roman" w:cs="Times New Roman"/>
          <w:sz w:val="24"/>
        </w:rPr>
        <w:t xml:space="preserve">, </w:t>
      </w:r>
      <w:r w:rsidRPr="00385764">
        <w:rPr>
          <w:rFonts w:ascii="Times New Roman" w:hAnsi="Times New Roman" w:cs="Times New Roman"/>
          <w:i/>
          <w:iCs/>
          <w:sz w:val="24"/>
        </w:rPr>
        <w:t>12</w:t>
      </w:r>
      <w:r w:rsidRPr="00385764">
        <w:rPr>
          <w:rFonts w:ascii="Times New Roman" w:hAnsi="Times New Roman" w:cs="Times New Roman"/>
          <w:sz w:val="24"/>
        </w:rPr>
        <w:t>(7), 935–950. https://doi.org/10.1016/j.molp.2019.04.002</w:t>
      </w:r>
    </w:p>
    <w:p w14:paraId="2FF4C7B3"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385764">
        <w:rPr>
          <w:rFonts w:ascii="Times New Roman" w:hAnsi="Times New Roman" w:cs="Times New Roman"/>
          <w:i/>
          <w:iCs/>
          <w:sz w:val="24"/>
        </w:rPr>
        <w:t>Science Advances</w:t>
      </w:r>
      <w:r w:rsidRPr="00385764">
        <w:rPr>
          <w:rFonts w:ascii="Times New Roman" w:hAnsi="Times New Roman" w:cs="Times New Roman"/>
          <w:sz w:val="24"/>
        </w:rPr>
        <w:t xml:space="preserve">, </w:t>
      </w:r>
      <w:r w:rsidRPr="00385764">
        <w:rPr>
          <w:rFonts w:ascii="Times New Roman" w:hAnsi="Times New Roman" w:cs="Times New Roman"/>
          <w:i/>
          <w:iCs/>
          <w:sz w:val="24"/>
        </w:rPr>
        <w:t>2</w:t>
      </w:r>
      <w:r w:rsidRPr="00385764">
        <w:rPr>
          <w:rFonts w:ascii="Times New Roman" w:hAnsi="Times New Roman" w:cs="Times New Roman"/>
          <w:sz w:val="24"/>
        </w:rPr>
        <w:t>(4), e1501780. https://doi.org/10.1126/sciadv.1501780</w:t>
      </w:r>
    </w:p>
    <w:p w14:paraId="5C9DFD09"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385764">
        <w:rPr>
          <w:rFonts w:ascii="Times New Roman" w:hAnsi="Times New Roman" w:cs="Times New Roman"/>
          <w:i/>
          <w:iCs/>
          <w:sz w:val="24"/>
        </w:rPr>
        <w:t>Journal of Pharmacy and Pharmacology</w:t>
      </w:r>
      <w:r w:rsidRPr="00385764">
        <w:rPr>
          <w:rFonts w:ascii="Times New Roman" w:hAnsi="Times New Roman" w:cs="Times New Roman"/>
          <w:sz w:val="24"/>
        </w:rPr>
        <w:t xml:space="preserve">, </w:t>
      </w:r>
      <w:r w:rsidRPr="00385764">
        <w:rPr>
          <w:rFonts w:ascii="Times New Roman" w:hAnsi="Times New Roman" w:cs="Times New Roman"/>
          <w:i/>
          <w:iCs/>
          <w:sz w:val="24"/>
        </w:rPr>
        <w:t>71</w:t>
      </w:r>
      <w:r w:rsidRPr="00385764">
        <w:rPr>
          <w:rFonts w:ascii="Times New Roman" w:hAnsi="Times New Roman" w:cs="Times New Roman"/>
          <w:sz w:val="24"/>
        </w:rPr>
        <w:t>(9), 1353–1369. https://doi.org/10.1111/jphp.13129</w:t>
      </w:r>
    </w:p>
    <w:p w14:paraId="34012866"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Zhu, D., Wang, S., Lawless, J., He, J., &amp; Zheng, Z. (2016). Dose Dependent Dual Effect of Baicalin and Herb Huang Qin Extract on Angiogenesis. </w:t>
      </w:r>
      <w:r w:rsidRPr="00385764">
        <w:rPr>
          <w:rFonts w:ascii="Times New Roman" w:hAnsi="Times New Roman" w:cs="Times New Roman"/>
          <w:i/>
          <w:iCs/>
          <w:sz w:val="24"/>
        </w:rPr>
        <w:t>PLOS ONE</w:t>
      </w:r>
      <w:r w:rsidRPr="00385764">
        <w:rPr>
          <w:rFonts w:ascii="Times New Roman" w:hAnsi="Times New Roman" w:cs="Times New Roman"/>
          <w:sz w:val="24"/>
        </w:rPr>
        <w:t xml:space="preserve">, </w:t>
      </w:r>
      <w:r w:rsidRPr="00385764">
        <w:rPr>
          <w:rFonts w:ascii="Times New Roman" w:hAnsi="Times New Roman" w:cs="Times New Roman"/>
          <w:i/>
          <w:iCs/>
          <w:sz w:val="24"/>
        </w:rPr>
        <w:t>11</w:t>
      </w:r>
      <w:r w:rsidRPr="00385764">
        <w:rPr>
          <w:rFonts w:ascii="Times New Roman" w:hAnsi="Times New Roman" w:cs="Times New Roman"/>
          <w:sz w:val="24"/>
        </w:rPr>
        <w:t>(11), e0167125. https://doi.org/10.1371/journal.pone.0167125</w:t>
      </w:r>
    </w:p>
    <w:p w14:paraId="347A9FD9" w14:textId="50200966" w:rsidR="00CD2E28" w:rsidRPr="00083B5F" w:rsidRDefault="00CD2E28" w:rsidP="00266D5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CD2E28" w:rsidRPr="00083B5F" w:rsidSect="0074322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DD1"/>
    <w:multiLevelType w:val="hybridMultilevel"/>
    <w:tmpl w:val="943E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ongim Kim">
    <w15:presenceInfo w15:providerId="Windows Live" w15:userId="3253fa071e15b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A4"/>
    <w:rsid w:val="0000041F"/>
    <w:rsid w:val="00001E12"/>
    <w:rsid w:val="00022714"/>
    <w:rsid w:val="0003150B"/>
    <w:rsid w:val="00042B34"/>
    <w:rsid w:val="00044922"/>
    <w:rsid w:val="000463EC"/>
    <w:rsid w:val="00052B0B"/>
    <w:rsid w:val="00073E26"/>
    <w:rsid w:val="00080055"/>
    <w:rsid w:val="00083B5F"/>
    <w:rsid w:val="000948A4"/>
    <w:rsid w:val="000A00C9"/>
    <w:rsid w:val="000A0EA2"/>
    <w:rsid w:val="000A2034"/>
    <w:rsid w:val="000A2E88"/>
    <w:rsid w:val="000A3E94"/>
    <w:rsid w:val="000B36B2"/>
    <w:rsid w:val="000B69F5"/>
    <w:rsid w:val="000C0613"/>
    <w:rsid w:val="000C27B8"/>
    <w:rsid w:val="000E0F51"/>
    <w:rsid w:val="001012FA"/>
    <w:rsid w:val="00102468"/>
    <w:rsid w:val="00105A83"/>
    <w:rsid w:val="0014498B"/>
    <w:rsid w:val="001469CE"/>
    <w:rsid w:val="00176C6B"/>
    <w:rsid w:val="001A0910"/>
    <w:rsid w:val="001A71A8"/>
    <w:rsid w:val="001B346D"/>
    <w:rsid w:val="001B5700"/>
    <w:rsid w:val="001C0C18"/>
    <w:rsid w:val="001C2A0A"/>
    <w:rsid w:val="001D168C"/>
    <w:rsid w:val="001D186C"/>
    <w:rsid w:val="001F058A"/>
    <w:rsid w:val="00201107"/>
    <w:rsid w:val="0020734B"/>
    <w:rsid w:val="0020756B"/>
    <w:rsid w:val="0021199B"/>
    <w:rsid w:val="00215A4D"/>
    <w:rsid w:val="00222A63"/>
    <w:rsid w:val="0022334A"/>
    <w:rsid w:val="002347F4"/>
    <w:rsid w:val="0023499A"/>
    <w:rsid w:val="002440BB"/>
    <w:rsid w:val="002548B7"/>
    <w:rsid w:val="002636C3"/>
    <w:rsid w:val="00266D53"/>
    <w:rsid w:val="002733C5"/>
    <w:rsid w:val="0027369D"/>
    <w:rsid w:val="00280360"/>
    <w:rsid w:val="00281ACE"/>
    <w:rsid w:val="00285C4E"/>
    <w:rsid w:val="00287809"/>
    <w:rsid w:val="002928CF"/>
    <w:rsid w:val="00296C01"/>
    <w:rsid w:val="002A4FA5"/>
    <w:rsid w:val="002C1572"/>
    <w:rsid w:val="002C395A"/>
    <w:rsid w:val="002C398F"/>
    <w:rsid w:val="002C468E"/>
    <w:rsid w:val="002C59A9"/>
    <w:rsid w:val="002E4E2A"/>
    <w:rsid w:val="002E70C6"/>
    <w:rsid w:val="002F29B4"/>
    <w:rsid w:val="002F4175"/>
    <w:rsid w:val="002F4741"/>
    <w:rsid w:val="00300C90"/>
    <w:rsid w:val="00305966"/>
    <w:rsid w:val="0030611F"/>
    <w:rsid w:val="00324250"/>
    <w:rsid w:val="00331DC3"/>
    <w:rsid w:val="00340203"/>
    <w:rsid w:val="0034245E"/>
    <w:rsid w:val="00346CB7"/>
    <w:rsid w:val="003759D4"/>
    <w:rsid w:val="00375C1E"/>
    <w:rsid w:val="00380830"/>
    <w:rsid w:val="00385764"/>
    <w:rsid w:val="00391D58"/>
    <w:rsid w:val="003A5B83"/>
    <w:rsid w:val="003A6590"/>
    <w:rsid w:val="003A6EE2"/>
    <w:rsid w:val="003A735B"/>
    <w:rsid w:val="003B02E5"/>
    <w:rsid w:val="003B7BB0"/>
    <w:rsid w:val="003C0DBA"/>
    <w:rsid w:val="003C5289"/>
    <w:rsid w:val="003D0815"/>
    <w:rsid w:val="003D455A"/>
    <w:rsid w:val="003D51B8"/>
    <w:rsid w:val="003D6EBD"/>
    <w:rsid w:val="003F6BA2"/>
    <w:rsid w:val="00410DE4"/>
    <w:rsid w:val="00424439"/>
    <w:rsid w:val="00434D09"/>
    <w:rsid w:val="00435848"/>
    <w:rsid w:val="00440CF9"/>
    <w:rsid w:val="00450323"/>
    <w:rsid w:val="004544CE"/>
    <w:rsid w:val="00456148"/>
    <w:rsid w:val="0046101B"/>
    <w:rsid w:val="00471295"/>
    <w:rsid w:val="00472707"/>
    <w:rsid w:val="00481377"/>
    <w:rsid w:val="0048200D"/>
    <w:rsid w:val="00494172"/>
    <w:rsid w:val="0049799D"/>
    <w:rsid w:val="004A472B"/>
    <w:rsid w:val="004D1610"/>
    <w:rsid w:val="004E1812"/>
    <w:rsid w:val="004E6F2F"/>
    <w:rsid w:val="004F3A5D"/>
    <w:rsid w:val="004F5158"/>
    <w:rsid w:val="0050068B"/>
    <w:rsid w:val="005023FF"/>
    <w:rsid w:val="005204FF"/>
    <w:rsid w:val="00521A05"/>
    <w:rsid w:val="00523F48"/>
    <w:rsid w:val="00527B67"/>
    <w:rsid w:val="0053142C"/>
    <w:rsid w:val="005357F6"/>
    <w:rsid w:val="00544B70"/>
    <w:rsid w:val="00547CC6"/>
    <w:rsid w:val="00553943"/>
    <w:rsid w:val="00556EDF"/>
    <w:rsid w:val="00557562"/>
    <w:rsid w:val="00561DB9"/>
    <w:rsid w:val="0057304F"/>
    <w:rsid w:val="00584A83"/>
    <w:rsid w:val="00586564"/>
    <w:rsid w:val="00586ACB"/>
    <w:rsid w:val="005A2C67"/>
    <w:rsid w:val="005A2F1B"/>
    <w:rsid w:val="005A5D12"/>
    <w:rsid w:val="005B000A"/>
    <w:rsid w:val="005C0083"/>
    <w:rsid w:val="005D3CA8"/>
    <w:rsid w:val="005D45ED"/>
    <w:rsid w:val="005E78BB"/>
    <w:rsid w:val="005F5649"/>
    <w:rsid w:val="005F5D83"/>
    <w:rsid w:val="005F6EB7"/>
    <w:rsid w:val="006048FC"/>
    <w:rsid w:val="006135F7"/>
    <w:rsid w:val="00613829"/>
    <w:rsid w:val="00615633"/>
    <w:rsid w:val="00616140"/>
    <w:rsid w:val="0062390A"/>
    <w:rsid w:val="00633F7D"/>
    <w:rsid w:val="006346DE"/>
    <w:rsid w:val="0063764D"/>
    <w:rsid w:val="00655379"/>
    <w:rsid w:val="00657344"/>
    <w:rsid w:val="00661FF6"/>
    <w:rsid w:val="00663459"/>
    <w:rsid w:val="00684883"/>
    <w:rsid w:val="006858B6"/>
    <w:rsid w:val="006906B8"/>
    <w:rsid w:val="00692BB3"/>
    <w:rsid w:val="006A3643"/>
    <w:rsid w:val="006B1F8B"/>
    <w:rsid w:val="006B7B86"/>
    <w:rsid w:val="006B7C4E"/>
    <w:rsid w:val="006C3806"/>
    <w:rsid w:val="006C3FFE"/>
    <w:rsid w:val="006D057D"/>
    <w:rsid w:val="006D2542"/>
    <w:rsid w:val="006F09F3"/>
    <w:rsid w:val="0070371D"/>
    <w:rsid w:val="00703D0E"/>
    <w:rsid w:val="0071317D"/>
    <w:rsid w:val="00743223"/>
    <w:rsid w:val="00745911"/>
    <w:rsid w:val="00746611"/>
    <w:rsid w:val="00760500"/>
    <w:rsid w:val="00764B04"/>
    <w:rsid w:val="00787F5E"/>
    <w:rsid w:val="0079298C"/>
    <w:rsid w:val="007A2780"/>
    <w:rsid w:val="007B67F7"/>
    <w:rsid w:val="007D5F9B"/>
    <w:rsid w:val="007D6B40"/>
    <w:rsid w:val="007E205F"/>
    <w:rsid w:val="007E437A"/>
    <w:rsid w:val="007F7CBC"/>
    <w:rsid w:val="0080433B"/>
    <w:rsid w:val="00810BDE"/>
    <w:rsid w:val="00816389"/>
    <w:rsid w:val="0082544F"/>
    <w:rsid w:val="008271FF"/>
    <w:rsid w:val="00830EEB"/>
    <w:rsid w:val="0084712B"/>
    <w:rsid w:val="0085067A"/>
    <w:rsid w:val="008562EE"/>
    <w:rsid w:val="00861554"/>
    <w:rsid w:val="008654FB"/>
    <w:rsid w:val="008664EB"/>
    <w:rsid w:val="00873174"/>
    <w:rsid w:val="00875232"/>
    <w:rsid w:val="008A616E"/>
    <w:rsid w:val="008A63BA"/>
    <w:rsid w:val="008B56AB"/>
    <w:rsid w:val="008C29F8"/>
    <w:rsid w:val="008D0572"/>
    <w:rsid w:val="008E2F1D"/>
    <w:rsid w:val="00901F4C"/>
    <w:rsid w:val="00916A90"/>
    <w:rsid w:val="009346B7"/>
    <w:rsid w:val="00950854"/>
    <w:rsid w:val="009777D9"/>
    <w:rsid w:val="00977A6D"/>
    <w:rsid w:val="009830E0"/>
    <w:rsid w:val="0098356B"/>
    <w:rsid w:val="00985381"/>
    <w:rsid w:val="00985E5A"/>
    <w:rsid w:val="009925E5"/>
    <w:rsid w:val="00992C85"/>
    <w:rsid w:val="00993401"/>
    <w:rsid w:val="00993E4B"/>
    <w:rsid w:val="009943A8"/>
    <w:rsid w:val="009A37B5"/>
    <w:rsid w:val="009B66CE"/>
    <w:rsid w:val="009B6FE1"/>
    <w:rsid w:val="009B6FE4"/>
    <w:rsid w:val="009D16BE"/>
    <w:rsid w:val="009D76BF"/>
    <w:rsid w:val="009E7E21"/>
    <w:rsid w:val="009F08A2"/>
    <w:rsid w:val="009F4EF2"/>
    <w:rsid w:val="00A052C7"/>
    <w:rsid w:val="00A052F5"/>
    <w:rsid w:val="00A10CA6"/>
    <w:rsid w:val="00A10F5E"/>
    <w:rsid w:val="00A169FF"/>
    <w:rsid w:val="00A21714"/>
    <w:rsid w:val="00A25389"/>
    <w:rsid w:val="00A26DEF"/>
    <w:rsid w:val="00A35197"/>
    <w:rsid w:val="00A36413"/>
    <w:rsid w:val="00A371B9"/>
    <w:rsid w:val="00A46E04"/>
    <w:rsid w:val="00A54BD5"/>
    <w:rsid w:val="00A54EB0"/>
    <w:rsid w:val="00A60583"/>
    <w:rsid w:val="00A6299C"/>
    <w:rsid w:val="00A646D7"/>
    <w:rsid w:val="00A675D5"/>
    <w:rsid w:val="00A71A57"/>
    <w:rsid w:val="00A7669D"/>
    <w:rsid w:val="00A82F2E"/>
    <w:rsid w:val="00A93DA9"/>
    <w:rsid w:val="00A9457F"/>
    <w:rsid w:val="00AA4EA9"/>
    <w:rsid w:val="00AA4EF7"/>
    <w:rsid w:val="00AB6DFF"/>
    <w:rsid w:val="00AB7814"/>
    <w:rsid w:val="00AD193D"/>
    <w:rsid w:val="00AF4556"/>
    <w:rsid w:val="00B209AD"/>
    <w:rsid w:val="00B22F60"/>
    <w:rsid w:val="00B2617B"/>
    <w:rsid w:val="00B3543C"/>
    <w:rsid w:val="00B43505"/>
    <w:rsid w:val="00B451CA"/>
    <w:rsid w:val="00B45BEF"/>
    <w:rsid w:val="00B463C9"/>
    <w:rsid w:val="00B62D54"/>
    <w:rsid w:val="00B72FD3"/>
    <w:rsid w:val="00B73077"/>
    <w:rsid w:val="00B92728"/>
    <w:rsid w:val="00B92C04"/>
    <w:rsid w:val="00B93E13"/>
    <w:rsid w:val="00BB51AC"/>
    <w:rsid w:val="00BC28A4"/>
    <w:rsid w:val="00BC2E3A"/>
    <w:rsid w:val="00BC4DF3"/>
    <w:rsid w:val="00BD3F60"/>
    <w:rsid w:val="00BE4D77"/>
    <w:rsid w:val="00BE5AEB"/>
    <w:rsid w:val="00BF3F33"/>
    <w:rsid w:val="00C01BD7"/>
    <w:rsid w:val="00C0675C"/>
    <w:rsid w:val="00C10FFC"/>
    <w:rsid w:val="00C127BE"/>
    <w:rsid w:val="00C12E6C"/>
    <w:rsid w:val="00C13230"/>
    <w:rsid w:val="00C14EED"/>
    <w:rsid w:val="00C44DCC"/>
    <w:rsid w:val="00C44E27"/>
    <w:rsid w:val="00C54E7F"/>
    <w:rsid w:val="00C60D12"/>
    <w:rsid w:val="00C659FE"/>
    <w:rsid w:val="00C66B52"/>
    <w:rsid w:val="00C833E7"/>
    <w:rsid w:val="00C85FAB"/>
    <w:rsid w:val="00C9182D"/>
    <w:rsid w:val="00C94FF0"/>
    <w:rsid w:val="00CC2019"/>
    <w:rsid w:val="00CD2E28"/>
    <w:rsid w:val="00CE362D"/>
    <w:rsid w:val="00D036E7"/>
    <w:rsid w:val="00D06572"/>
    <w:rsid w:val="00D15C6B"/>
    <w:rsid w:val="00D208EB"/>
    <w:rsid w:val="00D23323"/>
    <w:rsid w:val="00D35B43"/>
    <w:rsid w:val="00D4014F"/>
    <w:rsid w:val="00D428DA"/>
    <w:rsid w:val="00D666A3"/>
    <w:rsid w:val="00D905C9"/>
    <w:rsid w:val="00D9375D"/>
    <w:rsid w:val="00DA5920"/>
    <w:rsid w:val="00DA6F90"/>
    <w:rsid w:val="00DB0793"/>
    <w:rsid w:val="00DB3AF1"/>
    <w:rsid w:val="00DC3D92"/>
    <w:rsid w:val="00DC61B4"/>
    <w:rsid w:val="00DD18A3"/>
    <w:rsid w:val="00DE654A"/>
    <w:rsid w:val="00DF5C87"/>
    <w:rsid w:val="00E06D23"/>
    <w:rsid w:val="00E10671"/>
    <w:rsid w:val="00E15D15"/>
    <w:rsid w:val="00E2574E"/>
    <w:rsid w:val="00E3283F"/>
    <w:rsid w:val="00E43F48"/>
    <w:rsid w:val="00E503FF"/>
    <w:rsid w:val="00E51F19"/>
    <w:rsid w:val="00E626BC"/>
    <w:rsid w:val="00E63B7B"/>
    <w:rsid w:val="00E847D8"/>
    <w:rsid w:val="00E92903"/>
    <w:rsid w:val="00E94671"/>
    <w:rsid w:val="00EA760E"/>
    <w:rsid w:val="00EA7F63"/>
    <w:rsid w:val="00EB6BBC"/>
    <w:rsid w:val="00EC399B"/>
    <w:rsid w:val="00ED2086"/>
    <w:rsid w:val="00ED5117"/>
    <w:rsid w:val="00ED5AC3"/>
    <w:rsid w:val="00EF4B86"/>
    <w:rsid w:val="00F01D9A"/>
    <w:rsid w:val="00F029B8"/>
    <w:rsid w:val="00F13720"/>
    <w:rsid w:val="00F35044"/>
    <w:rsid w:val="00F40574"/>
    <w:rsid w:val="00F41E78"/>
    <w:rsid w:val="00F42D95"/>
    <w:rsid w:val="00F43E3E"/>
    <w:rsid w:val="00F50404"/>
    <w:rsid w:val="00F637E7"/>
    <w:rsid w:val="00F662CD"/>
    <w:rsid w:val="00F74462"/>
    <w:rsid w:val="00F77102"/>
    <w:rsid w:val="00F81271"/>
    <w:rsid w:val="00F97515"/>
    <w:rsid w:val="00F979CA"/>
    <w:rsid w:val="00FA255A"/>
    <w:rsid w:val="00FB2931"/>
    <w:rsid w:val="00FC337D"/>
    <w:rsid w:val="00FC7643"/>
    <w:rsid w:val="00FD44CB"/>
    <w:rsid w:val="00FD509C"/>
    <w:rsid w:val="00FD5DCC"/>
    <w:rsid w:val="00FD6E11"/>
    <w:rsid w:val="00FE1F58"/>
    <w:rsid w:val="00FE6914"/>
    <w:rsid w:val="00FF33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AE2"/>
  <w15:chartTrackingRefBased/>
  <w15:docId w15:val="{E34C73C4-F1BE-4192-8C93-F51E1E32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3223"/>
  </w:style>
  <w:style w:type="paragraph" w:styleId="ListParagraph">
    <w:name w:val="List Paragraph"/>
    <w:basedOn w:val="Normal"/>
    <w:uiPriority w:val="34"/>
    <w:qFormat/>
    <w:rsid w:val="002F29B4"/>
    <w:pPr>
      <w:ind w:left="720"/>
      <w:contextualSpacing/>
    </w:pPr>
  </w:style>
  <w:style w:type="character" w:styleId="CommentReference">
    <w:name w:val="annotation reference"/>
    <w:basedOn w:val="DefaultParagraphFont"/>
    <w:uiPriority w:val="99"/>
    <w:semiHidden/>
    <w:unhideWhenUsed/>
    <w:rsid w:val="006346DE"/>
    <w:rPr>
      <w:sz w:val="16"/>
      <w:szCs w:val="16"/>
    </w:rPr>
  </w:style>
  <w:style w:type="paragraph" w:styleId="CommentText">
    <w:name w:val="annotation text"/>
    <w:basedOn w:val="Normal"/>
    <w:link w:val="CommentTextChar"/>
    <w:uiPriority w:val="99"/>
    <w:semiHidden/>
    <w:unhideWhenUsed/>
    <w:rsid w:val="006346DE"/>
    <w:pPr>
      <w:spacing w:line="240" w:lineRule="auto"/>
    </w:pPr>
    <w:rPr>
      <w:sz w:val="20"/>
      <w:szCs w:val="20"/>
    </w:rPr>
  </w:style>
  <w:style w:type="character" w:customStyle="1" w:styleId="CommentTextChar">
    <w:name w:val="Comment Text Char"/>
    <w:basedOn w:val="DefaultParagraphFont"/>
    <w:link w:val="CommentText"/>
    <w:uiPriority w:val="99"/>
    <w:semiHidden/>
    <w:rsid w:val="006346DE"/>
    <w:rPr>
      <w:sz w:val="20"/>
      <w:szCs w:val="20"/>
    </w:rPr>
  </w:style>
  <w:style w:type="paragraph" w:styleId="CommentSubject">
    <w:name w:val="annotation subject"/>
    <w:basedOn w:val="CommentText"/>
    <w:next w:val="CommentText"/>
    <w:link w:val="CommentSubjectChar"/>
    <w:uiPriority w:val="99"/>
    <w:semiHidden/>
    <w:unhideWhenUsed/>
    <w:rsid w:val="006346DE"/>
    <w:rPr>
      <w:b/>
      <w:bCs/>
    </w:rPr>
  </w:style>
  <w:style w:type="character" w:customStyle="1" w:styleId="CommentSubjectChar">
    <w:name w:val="Comment Subject Char"/>
    <w:basedOn w:val="CommentTextChar"/>
    <w:link w:val="CommentSubject"/>
    <w:uiPriority w:val="99"/>
    <w:semiHidden/>
    <w:rsid w:val="006346DE"/>
    <w:rPr>
      <w:b/>
      <w:bCs/>
      <w:sz w:val="20"/>
      <w:szCs w:val="20"/>
    </w:rPr>
  </w:style>
  <w:style w:type="paragraph" w:styleId="BalloonText">
    <w:name w:val="Balloon Text"/>
    <w:basedOn w:val="Normal"/>
    <w:link w:val="BalloonTextChar"/>
    <w:uiPriority w:val="99"/>
    <w:semiHidden/>
    <w:unhideWhenUsed/>
    <w:rsid w:val="006346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6DE"/>
    <w:rPr>
      <w:rFonts w:ascii="Times New Roman" w:hAnsi="Times New Roman" w:cs="Times New Roman"/>
      <w:sz w:val="18"/>
      <w:szCs w:val="18"/>
    </w:rPr>
  </w:style>
  <w:style w:type="paragraph" w:styleId="Bibliography">
    <w:name w:val="Bibliography"/>
    <w:basedOn w:val="Normal"/>
    <w:next w:val="Normal"/>
    <w:uiPriority w:val="37"/>
    <w:unhideWhenUsed/>
    <w:rsid w:val="00CD2E28"/>
    <w:pPr>
      <w:spacing w:after="0" w:line="480" w:lineRule="auto"/>
      <w:ind w:left="720" w:hanging="720"/>
    </w:pPr>
  </w:style>
  <w:style w:type="paragraph" w:styleId="Revision">
    <w:name w:val="Revision"/>
    <w:hidden/>
    <w:uiPriority w:val="99"/>
    <w:semiHidden/>
    <w:rsid w:val="006C38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57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6FF3-9735-4448-ABF8-DF7F2A73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17738</Words>
  <Characters>101113</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Askey,Bryce C</dc:creator>
  <cp:keywords/>
  <dc:description/>
  <cp:lastModifiedBy>Bryce Askey</cp:lastModifiedBy>
  <cp:revision>2</cp:revision>
  <dcterms:created xsi:type="dcterms:W3CDTF">2021-08-20T13:54:00Z</dcterms:created>
  <dcterms:modified xsi:type="dcterms:W3CDTF">2021-08-20T13:54:00Z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id="rCZiG7yD"/&gt;&lt;style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