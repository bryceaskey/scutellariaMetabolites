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F8E8"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Title: </w:t>
      </w:r>
    </w:p>
    <w:p w14:paraId="5312B1A0" w14:textId="77777777" w:rsidR="000C0613" w:rsidRPr="000C0613" w:rsidRDefault="000C0613" w:rsidP="00663459">
      <w:pPr>
        <w:spacing w:after="0" w:line="360" w:lineRule="auto"/>
        <w:rPr>
          <w:rFonts w:ascii="Times New Roman" w:hAnsi="Times New Roman" w:cs="Times New Roman"/>
          <w:b/>
          <w:bCs/>
          <w:sz w:val="24"/>
          <w:szCs w:val="24"/>
        </w:rPr>
      </w:pPr>
    </w:p>
    <w:p w14:paraId="0F351CB2" w14:textId="783C94FF" w:rsidR="000C0613" w:rsidRDefault="000C0613" w:rsidP="00663459">
      <w:pPr>
        <w:spacing w:after="0" w:line="360" w:lineRule="auto"/>
        <w:rPr>
          <w:rFonts w:ascii="Times New Roman" w:hAnsi="Times New Roman" w:cs="Times New Roman"/>
          <w:sz w:val="24"/>
          <w:szCs w:val="24"/>
          <w:vertAlign w:val="superscript"/>
        </w:rPr>
      </w:pPr>
      <w:r w:rsidRPr="000C0613">
        <w:rPr>
          <w:rFonts w:ascii="Times New Roman" w:hAnsi="Times New Roman" w:cs="Times New Roman"/>
          <w:sz w:val="24"/>
          <w:szCs w:val="24"/>
        </w:rPr>
        <w:t>Bryce Askey</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xml:space="preserve">, </w:t>
      </w:r>
      <w:proofErr w:type="spellStart"/>
      <w:r w:rsidRPr="000C0613">
        <w:rPr>
          <w:rFonts w:ascii="Times New Roman" w:hAnsi="Times New Roman" w:cs="Times New Roman"/>
          <w:sz w:val="24"/>
          <w:szCs w:val="24"/>
        </w:rPr>
        <w:t>Dake</w:t>
      </w:r>
      <w:proofErr w:type="spellEnd"/>
      <w:r w:rsidRPr="000C0613">
        <w:rPr>
          <w:rFonts w:ascii="Times New Roman" w:hAnsi="Times New Roman" w:cs="Times New Roman"/>
          <w:sz w:val="24"/>
          <w:szCs w:val="24"/>
        </w:rPr>
        <w:t xml:space="preserve"> Liu</w:t>
      </w: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 Ru Dai</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Andrew Kunik</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Yeong Hun Song</w:t>
      </w: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 xml:space="preserve">,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w:t>
      </w:r>
      <w:proofErr w:type="gramStart"/>
      <w:r w:rsidRPr="000C0613">
        <w:rPr>
          <w:rFonts w:ascii="Times New Roman" w:hAnsi="Times New Roman" w:cs="Times New Roman"/>
          <w:sz w:val="24"/>
          <w:szCs w:val="24"/>
          <w:vertAlign w:val="superscript"/>
        </w:rPr>
        <w:t>2,*</w:t>
      </w:r>
      <w:proofErr w:type="gramEnd"/>
      <w:r w:rsidRPr="000C0613">
        <w:rPr>
          <w:rFonts w:ascii="Times New Roman" w:hAnsi="Times New Roman" w:cs="Times New Roman"/>
          <w:sz w:val="24"/>
          <w:szCs w:val="24"/>
          <w:vertAlign w:val="superscript"/>
        </w:rPr>
        <w:t xml:space="preserve"> </w:t>
      </w:r>
      <w:r w:rsidRPr="000C0613">
        <w:rPr>
          <w:rFonts w:ascii="Times New Roman" w:hAnsi="Times New Roman" w:cs="Times New Roman"/>
          <w:sz w:val="24"/>
          <w:szCs w:val="24"/>
        </w:rPr>
        <w:t xml:space="preserve">and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w:t>
      </w:r>
      <w:r w:rsidRPr="000C0613">
        <w:rPr>
          <w:rFonts w:ascii="Times New Roman" w:hAnsi="Times New Roman" w:cs="Times New Roman"/>
          <w:sz w:val="24"/>
          <w:szCs w:val="24"/>
          <w:vertAlign w:val="superscript"/>
        </w:rPr>
        <w:t>1,3,*</w:t>
      </w:r>
    </w:p>
    <w:p w14:paraId="472D00AF" w14:textId="77777777" w:rsidR="00663459" w:rsidRPr="000C0613" w:rsidRDefault="00663459" w:rsidP="00663459">
      <w:pPr>
        <w:spacing w:after="0" w:line="360" w:lineRule="auto"/>
        <w:rPr>
          <w:rFonts w:ascii="Times New Roman" w:hAnsi="Times New Roman" w:cs="Times New Roman"/>
          <w:sz w:val="24"/>
          <w:szCs w:val="24"/>
        </w:rPr>
      </w:pPr>
    </w:p>
    <w:p w14:paraId="039A9CC7"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1</w:t>
      </w:r>
      <w:r w:rsidRPr="000C0613">
        <w:rPr>
          <w:rFonts w:ascii="Times New Roman" w:hAnsi="Times New Roman" w:cs="Times New Roman"/>
          <w:sz w:val="24"/>
          <w:szCs w:val="24"/>
        </w:rPr>
        <w:t>Horticultural Sciences Department, University of Florida, Gainesville, FL, USA</w:t>
      </w:r>
    </w:p>
    <w:p w14:paraId="5D7D360A"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2</w:t>
      </w:r>
      <w:r w:rsidRPr="000C0613">
        <w:rPr>
          <w:rFonts w:ascii="Times New Roman" w:hAnsi="Times New Roman" w:cs="Times New Roman"/>
          <w:sz w:val="24"/>
          <w:szCs w:val="24"/>
        </w:rPr>
        <w:t>Department of Medicinal Chemistry, University of Florida, Gainesville, FL, 32610</w:t>
      </w:r>
    </w:p>
    <w:p w14:paraId="278EFCDE"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vertAlign w:val="superscript"/>
        </w:rPr>
        <w:t>3</w:t>
      </w:r>
      <w:r w:rsidRPr="000C0613">
        <w:rPr>
          <w:rFonts w:ascii="Times New Roman" w:hAnsi="Times New Roman" w:cs="Times New Roman"/>
          <w:sz w:val="24"/>
          <w:szCs w:val="24"/>
        </w:rPr>
        <w:t>Plant Molecular and Cellular Biology Graduate Program, University of Florida, Gainesville, FL, USA</w:t>
      </w:r>
    </w:p>
    <w:p w14:paraId="3387A552" w14:textId="77777777" w:rsidR="000C0613" w:rsidRPr="000C0613" w:rsidRDefault="000C0613" w:rsidP="00663459">
      <w:pPr>
        <w:spacing w:after="0" w:line="360" w:lineRule="auto"/>
        <w:rPr>
          <w:rFonts w:ascii="Times New Roman" w:hAnsi="Times New Roman" w:cs="Times New Roman"/>
          <w:b/>
          <w:bCs/>
          <w:sz w:val="24"/>
          <w:szCs w:val="24"/>
        </w:rPr>
      </w:pPr>
    </w:p>
    <w:p w14:paraId="75DDF801" w14:textId="77777777" w:rsidR="000C0613" w:rsidRPr="000C0613" w:rsidRDefault="000C0613" w:rsidP="00663459">
      <w:pPr>
        <w:spacing w:after="0" w:line="360" w:lineRule="auto"/>
        <w:rPr>
          <w:rFonts w:ascii="Times New Roman" w:hAnsi="Times New Roman" w:cs="Times New Roman"/>
          <w:b/>
          <w:bCs/>
          <w:sz w:val="24"/>
          <w:szCs w:val="24"/>
        </w:rPr>
      </w:pPr>
    </w:p>
    <w:p w14:paraId="5F802790" w14:textId="7B08B946"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b/>
          <w:bCs/>
          <w:sz w:val="24"/>
          <w:szCs w:val="24"/>
        </w:rPr>
        <w:t xml:space="preserve">*Corresponding Authors: </w:t>
      </w: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jkim6@ufl.edu, </w:t>
      </w:r>
      <w:proofErr w:type="spellStart"/>
      <w:r w:rsidRPr="000C0613">
        <w:rPr>
          <w:rFonts w:ascii="Times New Roman" w:hAnsi="Times New Roman" w:cs="Times New Roman"/>
          <w:sz w:val="24"/>
          <w:szCs w:val="24"/>
        </w:rPr>
        <w:t>Yousong</w:t>
      </w:r>
      <w:proofErr w:type="spellEnd"/>
      <w:r w:rsidRPr="000C0613">
        <w:rPr>
          <w:rFonts w:ascii="Times New Roman" w:hAnsi="Times New Roman" w:cs="Times New Roman"/>
          <w:sz w:val="24"/>
          <w:szCs w:val="24"/>
        </w:rPr>
        <w:t xml:space="preserve"> Ding yding@cop.ufl.edu</w:t>
      </w:r>
    </w:p>
    <w:p w14:paraId="527A9A0D" w14:textId="77777777" w:rsidR="000C0613" w:rsidRPr="000C0613" w:rsidRDefault="000C0613" w:rsidP="00663459">
      <w:pPr>
        <w:spacing w:after="0" w:line="360" w:lineRule="auto"/>
        <w:rPr>
          <w:rFonts w:ascii="Times New Roman" w:hAnsi="Times New Roman" w:cs="Times New Roman"/>
          <w:b/>
          <w:bCs/>
          <w:sz w:val="24"/>
          <w:szCs w:val="24"/>
        </w:rPr>
      </w:pPr>
    </w:p>
    <w:p w14:paraId="4474BD4A"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 xml:space="preserve">ORCIDs: </w:t>
      </w:r>
    </w:p>
    <w:p w14:paraId="4D8E8E2F"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Bryce Askey: 0000-0002-4449-6891</w:t>
      </w:r>
    </w:p>
    <w:p w14:paraId="70F173CB" w14:textId="77777777" w:rsidR="000C0613" w:rsidRPr="000C0613" w:rsidRDefault="000C0613" w:rsidP="00663459">
      <w:pPr>
        <w:spacing w:after="0" w:line="360" w:lineRule="auto"/>
        <w:rPr>
          <w:rFonts w:ascii="Times New Roman" w:hAnsi="Times New Roman" w:cs="Times New Roman"/>
          <w:sz w:val="24"/>
          <w:szCs w:val="24"/>
        </w:rPr>
      </w:pPr>
      <w:r w:rsidRPr="000C0613">
        <w:rPr>
          <w:rFonts w:ascii="Times New Roman" w:hAnsi="Times New Roman" w:cs="Times New Roman"/>
          <w:sz w:val="24"/>
          <w:szCs w:val="24"/>
        </w:rPr>
        <w:t xml:space="preserve">Ru Dai: 0000-0002-2040-7049 </w:t>
      </w:r>
    </w:p>
    <w:p w14:paraId="79F420F6" w14:textId="77777777" w:rsidR="000C0613" w:rsidRPr="000C0613" w:rsidRDefault="000C0613" w:rsidP="00663459">
      <w:pPr>
        <w:spacing w:after="0" w:line="360" w:lineRule="auto"/>
        <w:rPr>
          <w:rFonts w:ascii="Times New Roman" w:hAnsi="Times New Roman" w:cs="Times New Roman"/>
          <w:sz w:val="24"/>
          <w:szCs w:val="24"/>
        </w:rPr>
      </w:pPr>
      <w:proofErr w:type="spellStart"/>
      <w:r w:rsidRPr="000C0613">
        <w:rPr>
          <w:rFonts w:ascii="Times New Roman" w:hAnsi="Times New Roman" w:cs="Times New Roman"/>
          <w:sz w:val="24"/>
          <w:szCs w:val="24"/>
        </w:rPr>
        <w:t>Jeongim</w:t>
      </w:r>
      <w:proofErr w:type="spellEnd"/>
      <w:r w:rsidRPr="000C0613">
        <w:rPr>
          <w:rFonts w:ascii="Times New Roman" w:hAnsi="Times New Roman" w:cs="Times New Roman"/>
          <w:sz w:val="24"/>
          <w:szCs w:val="24"/>
        </w:rPr>
        <w:t xml:space="preserve"> Kim: 0000-0002-5618-3948</w:t>
      </w:r>
    </w:p>
    <w:p w14:paraId="25A18510" w14:textId="77777777" w:rsidR="000C0613" w:rsidRPr="000C0613" w:rsidRDefault="000C0613" w:rsidP="00663459">
      <w:pPr>
        <w:spacing w:after="0" w:line="360" w:lineRule="auto"/>
        <w:rPr>
          <w:rFonts w:ascii="Times New Roman" w:hAnsi="Times New Roman" w:cs="Times New Roman"/>
          <w:b/>
          <w:bCs/>
          <w:sz w:val="24"/>
          <w:szCs w:val="24"/>
        </w:rPr>
      </w:pPr>
    </w:p>
    <w:p w14:paraId="407A8EDB" w14:textId="77777777" w:rsidR="000C0613" w:rsidRPr="000C0613" w:rsidRDefault="000C0613" w:rsidP="00663459">
      <w:pPr>
        <w:spacing w:after="0" w:line="360" w:lineRule="auto"/>
        <w:rPr>
          <w:rFonts w:ascii="Times New Roman" w:hAnsi="Times New Roman" w:cs="Times New Roman"/>
          <w:b/>
          <w:bCs/>
          <w:sz w:val="24"/>
          <w:szCs w:val="24"/>
        </w:rPr>
      </w:pPr>
    </w:p>
    <w:p w14:paraId="38C72B72" w14:textId="77777777" w:rsidR="000C0613" w:rsidRPr="000C0613" w:rsidRDefault="000C0613" w:rsidP="00663459">
      <w:pPr>
        <w:spacing w:after="0" w:line="360" w:lineRule="auto"/>
        <w:rPr>
          <w:rFonts w:ascii="Times New Roman" w:hAnsi="Times New Roman" w:cs="Times New Roman"/>
          <w:b/>
          <w:bCs/>
          <w:sz w:val="24"/>
          <w:szCs w:val="24"/>
        </w:rPr>
      </w:pPr>
    </w:p>
    <w:p w14:paraId="4BDA7D9E"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t>Footnotes</w:t>
      </w:r>
    </w:p>
    <w:p w14:paraId="18120200" w14:textId="77777777" w:rsidR="000C0613" w:rsidRPr="000C0613" w:rsidRDefault="000C0613" w:rsidP="00663459">
      <w:pPr>
        <w:spacing w:after="0" w:line="360" w:lineRule="auto"/>
        <w:rPr>
          <w:rFonts w:ascii="Times New Roman" w:hAnsi="Times New Roman" w:cs="Times New Roman"/>
          <w:b/>
          <w:bCs/>
          <w:sz w:val="24"/>
          <w:szCs w:val="24"/>
        </w:rPr>
      </w:pPr>
      <w:r w:rsidRPr="000C0613">
        <w:rPr>
          <w:rFonts w:ascii="Times New Roman" w:hAnsi="Times New Roman" w:cs="Times New Roman"/>
          <w:b/>
          <w:bCs/>
          <w:sz w:val="24"/>
          <w:szCs w:val="24"/>
        </w:rPr>
        <w:br w:type="page"/>
      </w:r>
    </w:p>
    <w:p w14:paraId="3E457287" w14:textId="379ADF8E" w:rsidR="00743223" w:rsidRDefault="00743223" w:rsidP="00663459">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Abstract</w:t>
      </w:r>
    </w:p>
    <w:p w14:paraId="0D162BCE" w14:textId="10DC6F71" w:rsidR="002F29B4" w:rsidRDefault="00FC337D"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genus contains </w:t>
      </w:r>
      <w:r w:rsidR="00DA6F90">
        <w:rPr>
          <w:rFonts w:ascii="Times New Roman" w:hAnsi="Times New Roman" w:cs="Times New Roman"/>
          <w:sz w:val="24"/>
          <w:szCs w:val="24"/>
        </w:rPr>
        <w:t>multiple</w:t>
      </w:r>
      <w:r>
        <w:rPr>
          <w:rFonts w:ascii="Times New Roman" w:hAnsi="Times New Roman" w:cs="Times New Roman"/>
          <w:sz w:val="24"/>
          <w:szCs w:val="24"/>
        </w:rPr>
        <w:t xml:space="preserve"> plant species used extensively in traditional medicines due to their various anti-inflammatory, sedative, and neuroprotective effects.</w:t>
      </w:r>
      <w:r w:rsidR="00A10CA6">
        <w:rPr>
          <w:rFonts w:ascii="Times New Roman" w:hAnsi="Times New Roman" w:cs="Times New Roman"/>
          <w:sz w:val="24"/>
          <w:szCs w:val="24"/>
        </w:rPr>
        <w:t xml:space="preserve"> </w:t>
      </w:r>
      <w:r w:rsidR="00A10CA6">
        <w:rPr>
          <w:rFonts w:ascii="Times New Roman" w:hAnsi="Times New Roman" w:cs="Times New Roman"/>
          <w:i/>
          <w:iCs/>
          <w:sz w:val="24"/>
          <w:szCs w:val="24"/>
        </w:rPr>
        <w:t>S. baicalensis</w:t>
      </w:r>
      <w:r w:rsidR="00A10CA6">
        <w:rPr>
          <w:rFonts w:ascii="Times New Roman" w:hAnsi="Times New Roman" w:cs="Times New Roman"/>
          <w:sz w:val="24"/>
          <w:szCs w:val="24"/>
        </w:rPr>
        <w:t xml:space="preserve"> is one of the most well-known of these species, and previous works have identified its accumulation of bioactive flavones </w:t>
      </w:r>
      <w:r>
        <w:rPr>
          <w:rFonts w:ascii="Times New Roman" w:hAnsi="Times New Roman" w:cs="Times New Roman"/>
          <w:sz w:val="24"/>
          <w:szCs w:val="24"/>
        </w:rPr>
        <w:t>as a primary source of these effects</w:t>
      </w:r>
      <w:r w:rsidR="00A10CA6">
        <w:rPr>
          <w:rFonts w:ascii="Times New Roman" w:hAnsi="Times New Roman" w:cs="Times New Roman"/>
          <w:sz w:val="24"/>
          <w:szCs w:val="24"/>
        </w:rPr>
        <w:t>.</w:t>
      </w:r>
      <w:r w:rsidR="00BE5AEB">
        <w:rPr>
          <w:rFonts w:ascii="Times New Roman" w:hAnsi="Times New Roman" w:cs="Times New Roman"/>
          <w:sz w:val="24"/>
          <w:szCs w:val="24"/>
        </w:rPr>
        <w:t xml:space="preserve"> Specifically, the biosynthetic pathway of </w:t>
      </w:r>
      <w:r w:rsidR="00BE5AEB">
        <w:rPr>
          <w:rFonts w:ascii="Times New Roman" w:hAnsi="Times New Roman" w:cs="Times New Roman"/>
          <w:i/>
          <w:iCs/>
          <w:sz w:val="24"/>
          <w:szCs w:val="24"/>
        </w:rPr>
        <w:t xml:space="preserve">S. baicalensis </w:t>
      </w:r>
      <w:r w:rsidR="002F29B4">
        <w:rPr>
          <w:rFonts w:ascii="Times New Roman" w:hAnsi="Times New Roman" w:cs="Times New Roman"/>
          <w:sz w:val="24"/>
          <w:szCs w:val="24"/>
        </w:rPr>
        <w:t>…</w:t>
      </w:r>
      <w:r w:rsidR="00BE5AEB">
        <w:rPr>
          <w:rFonts w:ascii="Times New Roman" w:hAnsi="Times New Roman" w:cs="Times New Roman"/>
          <w:sz w:val="24"/>
          <w:szCs w:val="24"/>
        </w:rPr>
        <w:t xml:space="preserve"> root-specific accumulation of 4</w:t>
      </w:r>
      <w:r w:rsidR="00BE5AEB" w:rsidRPr="00BE5AEB">
        <w:rPr>
          <w:rFonts w:ascii="Times New Roman" w:hAnsi="Times New Roman" w:cs="Times New Roman"/>
          <w:sz w:val="24"/>
          <w:szCs w:val="24"/>
        </w:rPr>
        <w:t>´</w:t>
      </w:r>
      <w:r w:rsidR="00BE5AEB">
        <w:rPr>
          <w:rFonts w:ascii="Times New Roman" w:hAnsi="Times New Roman" w:cs="Times New Roman"/>
          <w:sz w:val="24"/>
          <w:szCs w:val="24"/>
        </w:rPr>
        <w:t>-</w:t>
      </w:r>
      <w:r w:rsidR="00D428DA">
        <w:rPr>
          <w:rFonts w:ascii="Times New Roman" w:hAnsi="Times New Roman" w:cs="Times New Roman"/>
          <w:sz w:val="24"/>
          <w:szCs w:val="24"/>
        </w:rPr>
        <w:t>deoxyflavones</w:t>
      </w:r>
    </w:p>
    <w:p w14:paraId="2935CD74" w14:textId="77777777" w:rsidR="002F29B4" w:rsidRDefault="002F29B4"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14:paraId="3B618036" w14:textId="77777777" w:rsidR="002F29B4" w:rsidRDefault="002F29B4" w:rsidP="00663459">
      <w:pPr>
        <w:spacing w:after="0" w:line="276" w:lineRule="auto"/>
        <w:rPr>
          <w:rFonts w:ascii="Times New Roman" w:hAnsi="Times New Roman" w:cs="Times New Roman"/>
          <w:sz w:val="24"/>
          <w:szCs w:val="24"/>
        </w:rPr>
      </w:pPr>
      <w:r>
        <w:rPr>
          <w:rFonts w:ascii="Times New Roman" w:hAnsi="Times New Roman" w:cs="Times New Roman"/>
          <w:b/>
          <w:bCs/>
          <w:sz w:val="24"/>
          <w:szCs w:val="24"/>
        </w:rPr>
        <w:lastRenderedPageBreak/>
        <w:t>OUTLINE</w:t>
      </w:r>
    </w:p>
    <w:p w14:paraId="00D192D9" w14:textId="0423CD35" w:rsidR="002F29B4" w:rsidRDefault="002F29B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INTRODUCTION</w:t>
      </w:r>
    </w:p>
    <w:p w14:paraId="6C842BE4" w14:textId="7EE96025" w:rsidR="002F29B4" w:rsidRDefault="002F29B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Background of medicinal plants</w:t>
      </w:r>
    </w:p>
    <w:p w14:paraId="5A1A70AA" w14:textId="4DF3B854" w:rsidR="002F29B4" w:rsidRDefault="002F29B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Importance in traditional medicines</w:t>
      </w:r>
    </w:p>
    <w:p w14:paraId="600379E1" w14:textId="6B77CE72" w:rsidR="002F29B4" w:rsidRDefault="002F29B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Limitations – endangerment of native populations, </w:t>
      </w:r>
      <w:r w:rsidR="00950854">
        <w:rPr>
          <w:rFonts w:ascii="Times New Roman" w:hAnsi="Times New Roman" w:cs="Times New Roman"/>
          <w:sz w:val="24"/>
          <w:szCs w:val="24"/>
        </w:rPr>
        <w:t>production efficiency</w:t>
      </w:r>
    </w:p>
    <w:p w14:paraId="6E37E2EC" w14:textId="54C493FF"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Necessity of biotechnology</w:t>
      </w:r>
    </w:p>
    <w:p w14:paraId="146E918E" w14:textId="3DC04194" w:rsidR="00950854" w:rsidRDefault="0095085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Introduction to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and well-known </w:t>
      </w:r>
      <w:r>
        <w:rPr>
          <w:rFonts w:ascii="Times New Roman" w:hAnsi="Times New Roman" w:cs="Times New Roman"/>
          <w:i/>
          <w:iCs/>
          <w:sz w:val="24"/>
          <w:szCs w:val="24"/>
        </w:rPr>
        <w:t xml:space="preserve">Scutellaria </w:t>
      </w:r>
      <w:r>
        <w:rPr>
          <w:rFonts w:ascii="Times New Roman" w:hAnsi="Times New Roman" w:cs="Times New Roman"/>
          <w:sz w:val="24"/>
          <w:szCs w:val="24"/>
        </w:rPr>
        <w:t>species</w:t>
      </w:r>
    </w:p>
    <w:p w14:paraId="13A0A8BB" w14:textId="6D53D5AC"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barbata</w:t>
      </w:r>
      <w:r>
        <w:rPr>
          <w:rFonts w:ascii="Times New Roman" w:hAnsi="Times New Roman" w:cs="Times New Roman"/>
          <w:sz w:val="24"/>
          <w:szCs w:val="24"/>
        </w:rPr>
        <w:t xml:space="preserve">,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lateriflora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S. baicalensis</w:t>
      </w:r>
    </w:p>
    <w:p w14:paraId="443908EE" w14:textId="0134ACF8" w:rsidR="00950854" w:rsidRDefault="0095085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950854">
        <w:rPr>
          <w:rFonts w:ascii="Times New Roman" w:hAnsi="Times New Roman" w:cs="Times New Roman"/>
          <w:sz w:val="24"/>
          <w:szCs w:val="24"/>
        </w:rPr>
        <w:t>´</w:t>
      </w:r>
      <w:r>
        <w:rPr>
          <w:rFonts w:ascii="Times New Roman" w:hAnsi="Times New Roman" w:cs="Times New Roman"/>
          <w:sz w:val="24"/>
          <w:szCs w:val="24"/>
        </w:rPr>
        <w:t>-hydroxyflavones and 4</w:t>
      </w:r>
      <w:r w:rsidRPr="00950854">
        <w:rPr>
          <w:rFonts w:ascii="Times New Roman" w:hAnsi="Times New Roman" w:cs="Times New Roman"/>
          <w:sz w:val="24"/>
          <w:szCs w:val="24"/>
        </w:rPr>
        <w:t>´</w:t>
      </w:r>
      <w:r>
        <w:rPr>
          <w:rFonts w:ascii="Times New Roman" w:hAnsi="Times New Roman" w:cs="Times New Roman"/>
          <w:sz w:val="24"/>
          <w:szCs w:val="24"/>
        </w:rPr>
        <w:t>-deoxyflavones</w:t>
      </w:r>
    </w:p>
    <w:p w14:paraId="5CDC4590" w14:textId="616B713E" w:rsid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Medicinal activities</w:t>
      </w:r>
    </w:p>
    <w:p w14:paraId="71E438A1" w14:textId="1F2183DD" w:rsidR="00950854" w:rsidRPr="00950854" w:rsidRDefault="0095085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Organ-specific pattern in </w:t>
      </w:r>
      <w:r>
        <w:rPr>
          <w:rFonts w:ascii="Times New Roman" w:hAnsi="Times New Roman" w:cs="Times New Roman"/>
          <w:i/>
          <w:iCs/>
          <w:sz w:val="24"/>
          <w:szCs w:val="24"/>
        </w:rPr>
        <w:t>S. baicalensis</w:t>
      </w:r>
    </w:p>
    <w:p w14:paraId="63CC707A" w14:textId="3A865901" w:rsidR="00950854" w:rsidRDefault="000463EC"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Current state of knowledge of flavone pathway in </w:t>
      </w:r>
      <w:r>
        <w:rPr>
          <w:rFonts w:ascii="Times New Roman" w:hAnsi="Times New Roman" w:cs="Times New Roman"/>
          <w:i/>
          <w:iCs/>
          <w:sz w:val="24"/>
          <w:szCs w:val="24"/>
        </w:rPr>
        <w:t>Scutellaria</w:t>
      </w:r>
    </w:p>
    <w:p w14:paraId="66F677B9" w14:textId="357FFF2A" w:rsidR="000463EC" w:rsidRDefault="000463EC"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Gaps in knowledge</w:t>
      </w:r>
    </w:p>
    <w:p w14:paraId="0A6CCAA6" w14:textId="4411FEC3" w:rsidR="000463EC" w:rsidRDefault="005A2F1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470+ species in genus, only several </w:t>
      </w:r>
      <w:r w:rsidR="00DD18A3">
        <w:rPr>
          <w:rFonts w:ascii="Times New Roman" w:hAnsi="Times New Roman" w:cs="Times New Roman"/>
          <w:sz w:val="24"/>
          <w:szCs w:val="24"/>
        </w:rPr>
        <w:t>studied</w:t>
      </w:r>
    </w:p>
    <w:p w14:paraId="24A67EA3" w14:textId="66575AA0" w:rsidR="005A2F1B" w:rsidRDefault="00DD18A3"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Focus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S. baicalensis </w:t>
      </w:r>
      <w:r>
        <w:rPr>
          <w:rFonts w:ascii="Times New Roman" w:hAnsi="Times New Roman" w:cs="Times New Roman"/>
          <w:sz w:val="24"/>
          <w:szCs w:val="24"/>
        </w:rPr>
        <w:t>has been on 4</w:t>
      </w:r>
      <w:r w:rsidRPr="00DD18A3">
        <w:rPr>
          <w:rFonts w:ascii="Times New Roman" w:hAnsi="Times New Roman" w:cs="Times New Roman"/>
          <w:sz w:val="24"/>
          <w:szCs w:val="24"/>
        </w:rPr>
        <w:t>´</w:t>
      </w:r>
      <w:r>
        <w:rPr>
          <w:rFonts w:ascii="Times New Roman" w:hAnsi="Times New Roman" w:cs="Times New Roman"/>
          <w:sz w:val="24"/>
          <w:szCs w:val="24"/>
        </w:rPr>
        <w:t xml:space="preserve">-deoxyflavones, not </w:t>
      </w:r>
      <w:proofErr w:type="spellStart"/>
      <w:r>
        <w:rPr>
          <w:rFonts w:ascii="Times New Roman" w:hAnsi="Times New Roman" w:cs="Times New Roman"/>
          <w:sz w:val="24"/>
          <w:szCs w:val="24"/>
        </w:rPr>
        <w:t>hydroxyflavones</w:t>
      </w:r>
      <w:proofErr w:type="spellEnd"/>
    </w:p>
    <w:p w14:paraId="403CA9C8" w14:textId="317EA446" w:rsidR="00285C4E" w:rsidRDefault="00285C4E"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F8H for </w:t>
      </w:r>
      <w:proofErr w:type="spellStart"/>
      <w:r>
        <w:rPr>
          <w:rFonts w:ascii="Times New Roman" w:hAnsi="Times New Roman" w:cs="Times New Roman"/>
          <w:sz w:val="24"/>
          <w:szCs w:val="24"/>
        </w:rPr>
        <w:t>deoxyflavones</w:t>
      </w:r>
      <w:proofErr w:type="spellEnd"/>
      <w:r>
        <w:rPr>
          <w:rFonts w:ascii="Times New Roman" w:hAnsi="Times New Roman" w:cs="Times New Roman"/>
          <w:sz w:val="24"/>
          <w:szCs w:val="24"/>
        </w:rPr>
        <w:t xml:space="preserve"> has been identified in </w:t>
      </w:r>
      <w:r>
        <w:rPr>
          <w:rFonts w:ascii="Times New Roman" w:hAnsi="Times New Roman" w:cs="Times New Roman"/>
          <w:i/>
          <w:iCs/>
          <w:sz w:val="24"/>
          <w:szCs w:val="24"/>
        </w:rPr>
        <w:t>S. baicalensis</w:t>
      </w:r>
      <w:r w:rsidR="00A60583">
        <w:rPr>
          <w:rFonts w:ascii="Times New Roman" w:hAnsi="Times New Roman" w:cs="Times New Roman"/>
          <w:sz w:val="24"/>
          <w:szCs w:val="24"/>
        </w:rPr>
        <w:t xml:space="preserve">, but unknown if analogous pathway exists for </w:t>
      </w:r>
      <w:proofErr w:type="spellStart"/>
      <w:r w:rsidR="00A60583">
        <w:rPr>
          <w:rFonts w:ascii="Times New Roman" w:hAnsi="Times New Roman" w:cs="Times New Roman"/>
          <w:sz w:val="24"/>
          <w:szCs w:val="24"/>
        </w:rPr>
        <w:t>hydroxyflavones</w:t>
      </w:r>
      <w:proofErr w:type="spellEnd"/>
    </w:p>
    <w:p w14:paraId="0472D6EC" w14:textId="70E966DA" w:rsidR="000463EC" w:rsidRDefault="000463EC"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Goal of present study</w:t>
      </w:r>
    </w:p>
    <w:p w14:paraId="451BB0A2" w14:textId="4EB49B2A" w:rsidR="00DD18A3" w:rsidRDefault="00DD18A3"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Identify medicinally valuable species that were previously unrecognized</w:t>
      </w:r>
    </w:p>
    <w:p w14:paraId="7F18E61B" w14:textId="77777777" w:rsidR="00FD5DCC" w:rsidRDefault="00E94671"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Assess how well organ-specific accumulation pattern is conserved</w:t>
      </w:r>
    </w:p>
    <w:p w14:paraId="450F783B" w14:textId="327C28C0" w:rsidR="00E94671" w:rsidRPr="00FD5DCC" w:rsidRDefault="00FD5DCC"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Unexpectedly, we have identified </w:t>
      </w:r>
      <w:r w:rsidR="00E94671" w:rsidRPr="00FD5DCC">
        <w:rPr>
          <w:rFonts w:ascii="Times New Roman" w:hAnsi="Times New Roman" w:cs="Times New Roman"/>
          <w:sz w:val="24"/>
          <w:szCs w:val="24"/>
        </w:rPr>
        <w:t xml:space="preserve">a novel 4´-hydroxyflavone in </w:t>
      </w:r>
      <w:r w:rsidR="00E94671" w:rsidRPr="00FD5DCC">
        <w:rPr>
          <w:rFonts w:ascii="Times New Roman" w:hAnsi="Times New Roman" w:cs="Times New Roman"/>
          <w:i/>
          <w:iCs/>
          <w:sz w:val="24"/>
          <w:szCs w:val="24"/>
        </w:rPr>
        <w:t>Scutellaria</w:t>
      </w:r>
      <w:r>
        <w:rPr>
          <w:rFonts w:ascii="Times New Roman" w:hAnsi="Times New Roman" w:cs="Times New Roman"/>
          <w:sz w:val="24"/>
          <w:szCs w:val="24"/>
        </w:rPr>
        <w:t xml:space="preserve"> which shows organ- and species-specific accumulation patterns. </w:t>
      </w:r>
      <w:r w:rsidR="00102468">
        <w:rPr>
          <w:rFonts w:ascii="Times New Roman" w:hAnsi="Times New Roman" w:cs="Times New Roman"/>
          <w:sz w:val="24"/>
          <w:szCs w:val="24"/>
        </w:rPr>
        <w:t>We also</w:t>
      </w:r>
      <w:r>
        <w:rPr>
          <w:rFonts w:ascii="Times New Roman" w:hAnsi="Times New Roman" w:cs="Times New Roman"/>
          <w:sz w:val="24"/>
          <w:szCs w:val="24"/>
        </w:rPr>
        <w:t xml:space="preserve"> </w:t>
      </w:r>
      <w:r w:rsidR="00E94671" w:rsidRPr="00FD5DCC">
        <w:rPr>
          <w:rFonts w:ascii="Times New Roman" w:hAnsi="Times New Roman" w:cs="Times New Roman"/>
          <w:sz w:val="24"/>
          <w:szCs w:val="24"/>
        </w:rPr>
        <w:t>identify the enzyme responsible, and quantify it in various species</w:t>
      </w:r>
    </w:p>
    <w:p w14:paraId="02AF8279" w14:textId="57B1CCBE" w:rsidR="00A46E04" w:rsidRDefault="00A46E0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RESULTS</w:t>
      </w:r>
    </w:p>
    <w:p w14:paraId="5B087A8D" w14:textId="2C55E10D" w:rsidR="000A3E94" w:rsidRDefault="000A00C9"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Organ-specific flavone profiling </w:t>
      </w:r>
    </w:p>
    <w:p w14:paraId="75A78596" w14:textId="09A260D6" w:rsidR="000A00C9" w:rsidRDefault="000A00C9"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0A00C9">
        <w:rPr>
          <w:rFonts w:ascii="Times New Roman" w:hAnsi="Times New Roman" w:cs="Times New Roman"/>
          <w:sz w:val="24"/>
          <w:szCs w:val="24"/>
        </w:rPr>
        <w:t>´</w:t>
      </w:r>
      <w:r>
        <w:rPr>
          <w:rFonts w:ascii="Times New Roman" w:hAnsi="Times New Roman" w:cs="Times New Roman"/>
          <w:sz w:val="24"/>
          <w:szCs w:val="24"/>
        </w:rPr>
        <w:t>-deoxyflavone pathway is well conserved</w:t>
      </w:r>
    </w:p>
    <w:p w14:paraId="2FE07D8F" w14:textId="0275EF9E" w:rsidR="000A00C9" w:rsidRDefault="000A00C9"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Relative abundance of </w:t>
      </w:r>
      <w:proofErr w:type="spellStart"/>
      <w:r w:rsidR="00C66B52">
        <w:rPr>
          <w:rFonts w:ascii="Times New Roman" w:hAnsi="Times New Roman" w:cs="Times New Roman"/>
          <w:sz w:val="24"/>
          <w:szCs w:val="24"/>
        </w:rPr>
        <w:t>glycone</w:t>
      </w:r>
      <w:proofErr w:type="spellEnd"/>
      <w:r w:rsidR="00C66B52">
        <w:rPr>
          <w:rFonts w:ascii="Times New Roman" w:hAnsi="Times New Roman" w:cs="Times New Roman"/>
          <w:sz w:val="24"/>
          <w:szCs w:val="24"/>
        </w:rPr>
        <w:t xml:space="preserve"> vs aglycone forms</w:t>
      </w:r>
    </w:p>
    <w:p w14:paraId="0FC99B06" w14:textId="3EECF8FA" w:rsidR="00C66B52" w:rsidRDefault="00C66B52"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C66B52">
        <w:rPr>
          <w:rFonts w:ascii="Times New Roman" w:hAnsi="Times New Roman" w:cs="Times New Roman"/>
          <w:sz w:val="24"/>
          <w:szCs w:val="24"/>
        </w:rPr>
        <w:t>´</w:t>
      </w:r>
      <w:r>
        <w:rPr>
          <w:rFonts w:ascii="Times New Roman" w:hAnsi="Times New Roman" w:cs="Times New Roman"/>
          <w:sz w:val="24"/>
          <w:szCs w:val="24"/>
        </w:rPr>
        <w:t>-hydroxyflavone pathway is less well conserved, but is largely specific to aerial parts</w:t>
      </w:r>
    </w:p>
    <w:p w14:paraId="2418600B" w14:textId="5869B38E"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Root specificity of 4</w:t>
      </w:r>
      <w:r w:rsidRPr="0085067A">
        <w:rPr>
          <w:rFonts w:ascii="Times New Roman" w:hAnsi="Times New Roman" w:cs="Times New Roman"/>
          <w:sz w:val="24"/>
          <w:szCs w:val="24"/>
        </w:rPr>
        <w:t>´</w:t>
      </w:r>
      <w:r>
        <w:rPr>
          <w:rFonts w:ascii="Times New Roman" w:hAnsi="Times New Roman" w:cs="Times New Roman"/>
          <w:sz w:val="24"/>
          <w:szCs w:val="24"/>
        </w:rPr>
        <w:t xml:space="preserve">-deoxyflavones as observed in </w:t>
      </w:r>
      <w:r>
        <w:rPr>
          <w:rFonts w:ascii="Times New Roman" w:hAnsi="Times New Roman" w:cs="Times New Roman"/>
          <w:i/>
          <w:iCs/>
          <w:sz w:val="24"/>
          <w:szCs w:val="24"/>
        </w:rPr>
        <w:t xml:space="preserve">S. baicalensis </w:t>
      </w:r>
      <w:r>
        <w:rPr>
          <w:rFonts w:ascii="Times New Roman" w:hAnsi="Times New Roman" w:cs="Times New Roman"/>
          <w:sz w:val="24"/>
          <w:szCs w:val="24"/>
        </w:rPr>
        <w:t>is not well conserved</w:t>
      </w:r>
    </w:p>
    <w:p w14:paraId="049CB2F1" w14:textId="77777777"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Accumulation of baicalein + baicalein by </w:t>
      </w:r>
      <w:r>
        <w:rPr>
          <w:rFonts w:ascii="Times New Roman" w:hAnsi="Times New Roman" w:cs="Times New Roman"/>
          <w:i/>
          <w:iCs/>
          <w:sz w:val="24"/>
          <w:szCs w:val="24"/>
        </w:rPr>
        <w:t>S. wrightii</w:t>
      </w:r>
    </w:p>
    <w:p w14:paraId="5096AFA5" w14:textId="1E63C712" w:rsidR="0085067A" w:rsidRP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Accumulation of oroxylin A + oroxyloside by </w:t>
      </w:r>
      <w:r>
        <w:rPr>
          <w:rFonts w:ascii="Times New Roman" w:hAnsi="Times New Roman" w:cs="Times New Roman"/>
          <w:i/>
          <w:iCs/>
          <w:sz w:val="24"/>
          <w:szCs w:val="24"/>
        </w:rPr>
        <w:t>S. racemosa</w:t>
      </w:r>
    </w:p>
    <w:p w14:paraId="74D8BF40" w14:textId="4012D50A" w:rsidR="0085067A" w:rsidRDefault="0085067A"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Identification of unknown peak as </w:t>
      </w:r>
      <w:proofErr w:type="spellStart"/>
      <w:r>
        <w:rPr>
          <w:rFonts w:ascii="Times New Roman" w:hAnsi="Times New Roman" w:cs="Times New Roman"/>
          <w:sz w:val="24"/>
          <w:szCs w:val="24"/>
        </w:rPr>
        <w:t>isoscutellarin</w:t>
      </w:r>
      <w:proofErr w:type="spellEnd"/>
    </w:p>
    <w:p w14:paraId="2D83B082" w14:textId="37523737" w:rsidR="0085067A" w:rsidRDefault="0085067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HPLC chromatogram comparison</w:t>
      </w:r>
      <w:r w:rsidR="00A371B9">
        <w:rPr>
          <w:rFonts w:ascii="Times New Roman" w:hAnsi="Times New Roman" w:cs="Times New Roman"/>
          <w:sz w:val="24"/>
          <w:szCs w:val="24"/>
        </w:rPr>
        <w:t xml:space="preserve"> – peak is present in aerial parts</w:t>
      </w:r>
      <w:r w:rsidR="003C5289">
        <w:rPr>
          <w:rFonts w:ascii="Times New Roman" w:hAnsi="Times New Roman" w:cs="Times New Roman"/>
          <w:sz w:val="24"/>
          <w:szCs w:val="24"/>
        </w:rPr>
        <w:t xml:space="preserve"> (aerial part specificity of 4</w:t>
      </w:r>
      <w:r w:rsidR="003C5289" w:rsidRPr="003C5289">
        <w:rPr>
          <w:rFonts w:ascii="Times New Roman" w:hAnsi="Times New Roman" w:cs="Times New Roman"/>
          <w:sz w:val="24"/>
          <w:szCs w:val="24"/>
        </w:rPr>
        <w:t>´</w:t>
      </w:r>
      <w:r w:rsidR="003C5289">
        <w:rPr>
          <w:rFonts w:ascii="Times New Roman" w:hAnsi="Times New Roman" w:cs="Times New Roman"/>
          <w:sz w:val="24"/>
          <w:szCs w:val="24"/>
        </w:rPr>
        <w:t>-hydroxyflavones)</w:t>
      </w:r>
      <w:r w:rsidR="00A371B9">
        <w:rPr>
          <w:rFonts w:ascii="Times New Roman" w:hAnsi="Times New Roman" w:cs="Times New Roman"/>
          <w:sz w:val="24"/>
          <w:szCs w:val="24"/>
        </w:rPr>
        <w:t xml:space="preserve"> but only </w:t>
      </w:r>
      <w:r w:rsidR="003C5289">
        <w:rPr>
          <w:rFonts w:ascii="Times New Roman" w:hAnsi="Times New Roman" w:cs="Times New Roman"/>
          <w:sz w:val="24"/>
          <w:szCs w:val="24"/>
        </w:rPr>
        <w:t>in</w:t>
      </w:r>
      <w:r w:rsidR="00A371B9">
        <w:rPr>
          <w:rFonts w:ascii="Times New Roman" w:hAnsi="Times New Roman" w:cs="Times New Roman"/>
          <w:sz w:val="24"/>
          <w:szCs w:val="24"/>
        </w:rPr>
        <w:t xml:space="preserve"> some species (not </w:t>
      </w:r>
      <w:r w:rsidR="00A371B9">
        <w:rPr>
          <w:rFonts w:ascii="Times New Roman" w:hAnsi="Times New Roman" w:cs="Times New Roman"/>
          <w:i/>
          <w:iCs/>
          <w:sz w:val="24"/>
          <w:szCs w:val="24"/>
        </w:rPr>
        <w:t>S. racemosa</w:t>
      </w:r>
      <w:r w:rsidR="00A371B9">
        <w:rPr>
          <w:rFonts w:ascii="Times New Roman" w:hAnsi="Times New Roman" w:cs="Times New Roman"/>
          <w:sz w:val="24"/>
          <w:szCs w:val="24"/>
        </w:rPr>
        <w:t xml:space="preserve"> or </w:t>
      </w:r>
      <w:r w:rsidR="00A371B9">
        <w:rPr>
          <w:rFonts w:ascii="Times New Roman" w:hAnsi="Times New Roman" w:cs="Times New Roman"/>
          <w:i/>
          <w:iCs/>
          <w:sz w:val="24"/>
          <w:szCs w:val="24"/>
        </w:rPr>
        <w:t xml:space="preserve">S. </w:t>
      </w:r>
      <w:r w:rsidR="00A371B9" w:rsidRPr="00A371B9">
        <w:rPr>
          <w:rFonts w:ascii="Times New Roman" w:hAnsi="Times New Roman" w:cs="Times New Roman"/>
          <w:i/>
          <w:iCs/>
          <w:sz w:val="24"/>
          <w:szCs w:val="24"/>
        </w:rPr>
        <w:t>wrightii</w:t>
      </w:r>
      <w:r w:rsidR="00A371B9">
        <w:rPr>
          <w:rFonts w:ascii="Times New Roman" w:hAnsi="Times New Roman" w:cs="Times New Roman"/>
          <w:sz w:val="24"/>
          <w:szCs w:val="24"/>
        </w:rPr>
        <w:t>)</w:t>
      </w:r>
    </w:p>
    <w:p w14:paraId="681D15F7" w14:textId="785AF0EA" w:rsidR="003C5289"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Fractionation of unknown peak</w:t>
      </w:r>
    </w:p>
    <w:p w14:paraId="461CEB9C" w14:textId="5868593B" w:rsidR="00A371B9"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LC-MS and MS/MS results (compare with scutellarin) – identical fragmentation pattern, but different retention time</w:t>
      </w:r>
    </w:p>
    <w:p w14:paraId="36340B4B" w14:textId="577F24E6" w:rsidR="007B67F7"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NMR results to elucidate structure</w:t>
      </w:r>
    </w:p>
    <w:p w14:paraId="6E5B2B38" w14:textId="68B3CF76" w:rsidR="007B67F7" w:rsidRDefault="007B67F7"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Establish apigenin as a precursor to </w:t>
      </w:r>
      <w:proofErr w:type="spellStart"/>
      <w:r>
        <w:rPr>
          <w:rFonts w:ascii="Times New Roman" w:hAnsi="Times New Roman" w:cs="Times New Roman"/>
          <w:sz w:val="24"/>
          <w:szCs w:val="24"/>
        </w:rPr>
        <w:t>isoscutellarin</w:t>
      </w:r>
      <w:proofErr w:type="spellEnd"/>
    </w:p>
    <w:p w14:paraId="552AD448" w14:textId="4F75B926" w:rsidR="007B67F7" w:rsidRPr="007D6B40" w:rsidRDefault="007B67F7"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Apigenin feeding in </w:t>
      </w:r>
      <w:r>
        <w:rPr>
          <w:rFonts w:ascii="Times New Roman" w:hAnsi="Times New Roman" w:cs="Times New Roman"/>
          <w:i/>
          <w:iCs/>
          <w:sz w:val="24"/>
          <w:szCs w:val="24"/>
        </w:rPr>
        <w:t>S. barbata</w:t>
      </w:r>
    </w:p>
    <w:p w14:paraId="724CB3C1" w14:textId="1ABCF812" w:rsidR="007D6B40" w:rsidRDefault="007D6B40"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Identification of enzyme responsible for 8-hydroxylation</w:t>
      </w:r>
    </w:p>
    <w:p w14:paraId="5E857B9E" w14:textId="7265D150" w:rsidR="007D6B40" w:rsidRDefault="007D6B4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Discuss previous studies with RTO (Zhao et al., 2018; </w:t>
      </w:r>
      <w:proofErr w:type="spellStart"/>
      <w:r>
        <w:rPr>
          <w:rFonts w:ascii="Times New Roman" w:hAnsi="Times New Roman" w:cs="Times New Roman"/>
          <w:sz w:val="24"/>
          <w:szCs w:val="24"/>
        </w:rPr>
        <w:t>Berim</w:t>
      </w:r>
      <w:proofErr w:type="spellEnd"/>
      <w:r>
        <w:rPr>
          <w:rFonts w:ascii="Times New Roman" w:hAnsi="Times New Roman" w:cs="Times New Roman"/>
          <w:sz w:val="24"/>
          <w:szCs w:val="24"/>
        </w:rPr>
        <w:t xml:space="preserve"> et al., 2014)</w:t>
      </w:r>
    </w:p>
    <w:p w14:paraId="62AE0406" w14:textId="603B9719" w:rsidR="007D6B40" w:rsidRPr="007D6B40" w:rsidRDefault="007D6B4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Yeast activity test + </w:t>
      </w:r>
      <w:r w:rsidRPr="007D6B40">
        <w:rPr>
          <w:rFonts w:ascii="Times New Roman" w:hAnsi="Times New Roman" w:cs="Times New Roman"/>
          <w:i/>
          <w:iCs/>
          <w:sz w:val="24"/>
          <w:szCs w:val="24"/>
        </w:rPr>
        <w:t xml:space="preserve">N. </w:t>
      </w:r>
      <w:proofErr w:type="spellStart"/>
      <w:r w:rsidRPr="007D6B40">
        <w:rPr>
          <w:rFonts w:ascii="Times New Roman" w:hAnsi="Times New Roman" w:cs="Times New Roman"/>
          <w:i/>
          <w:iCs/>
          <w:sz w:val="24"/>
          <w:szCs w:val="24"/>
        </w:rPr>
        <w:t>benthamiana</w:t>
      </w:r>
      <w:proofErr w:type="spellEnd"/>
      <w:r w:rsidRPr="007D6B40">
        <w:rPr>
          <w:rFonts w:ascii="Times New Roman" w:hAnsi="Times New Roman" w:cs="Times New Roman"/>
          <w:i/>
          <w:iCs/>
          <w:sz w:val="24"/>
          <w:szCs w:val="24"/>
        </w:rPr>
        <w:t xml:space="preserve"> </w:t>
      </w:r>
      <w:r w:rsidRPr="007D6B40">
        <w:rPr>
          <w:rFonts w:ascii="Times New Roman" w:hAnsi="Times New Roman" w:cs="Times New Roman"/>
          <w:sz w:val="24"/>
          <w:szCs w:val="24"/>
        </w:rPr>
        <w:t xml:space="preserve">and </w:t>
      </w:r>
      <w:r w:rsidRPr="007D6B40">
        <w:rPr>
          <w:rFonts w:ascii="Times New Roman" w:hAnsi="Times New Roman" w:cs="Times New Roman"/>
          <w:i/>
          <w:iCs/>
          <w:sz w:val="24"/>
          <w:szCs w:val="24"/>
        </w:rPr>
        <w:t xml:space="preserve">A. thaliana </w:t>
      </w:r>
      <w:r w:rsidRPr="007D6B40">
        <w:rPr>
          <w:rFonts w:ascii="Times New Roman" w:hAnsi="Times New Roman" w:cs="Times New Roman"/>
          <w:sz w:val="24"/>
          <w:szCs w:val="24"/>
        </w:rPr>
        <w:t>infiltration</w:t>
      </w:r>
    </w:p>
    <w:p w14:paraId="4634A547" w14:textId="2A6526A4" w:rsidR="007D6B40" w:rsidRDefault="00B45BEF"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Detection of new peak in yeast / infiltration data – isoscutellarein (aglycone) OR reduce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to isoscutellarein</w:t>
      </w:r>
    </w:p>
    <w:p w14:paraId="05883547" w14:textId="42635E34" w:rsidR="00B45BEF" w:rsidRDefault="00B45BEF"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Confirm aglycone structure with LC-MS, MS/MS, and </w:t>
      </w:r>
      <w:r w:rsidR="002733C5">
        <w:rPr>
          <w:rFonts w:ascii="Times New Roman" w:hAnsi="Times New Roman" w:cs="Times New Roman"/>
          <w:sz w:val="24"/>
          <w:szCs w:val="24"/>
        </w:rPr>
        <w:t>NMR</w:t>
      </w:r>
      <w:r>
        <w:rPr>
          <w:rFonts w:ascii="Times New Roman" w:hAnsi="Times New Roman" w:cs="Times New Roman"/>
          <w:sz w:val="24"/>
          <w:szCs w:val="24"/>
        </w:rPr>
        <w:t xml:space="preserve"> (figures go in appendix?)</w:t>
      </w:r>
    </w:p>
    <w:p w14:paraId="67549AF4" w14:textId="3707239F" w:rsidR="007B67F7" w:rsidRDefault="00E503FF"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Organ-specific quantification</w:t>
      </w:r>
      <w:r w:rsidR="00B45BEF">
        <w:rPr>
          <w:rFonts w:ascii="Times New Roman" w:hAnsi="Times New Roman" w:cs="Times New Roman"/>
          <w:sz w:val="24"/>
          <w:szCs w:val="24"/>
        </w:rPr>
        <w:t xml:space="preserve"> o</w:t>
      </w:r>
      <w:r w:rsidR="007B67F7">
        <w:rPr>
          <w:rFonts w:ascii="Times New Roman" w:hAnsi="Times New Roman" w:cs="Times New Roman"/>
          <w:sz w:val="24"/>
          <w:szCs w:val="24"/>
        </w:rPr>
        <w:t>f</w:t>
      </w:r>
      <w:r w:rsidR="00B45BEF">
        <w:rPr>
          <w:rFonts w:ascii="Times New Roman" w:hAnsi="Times New Roman" w:cs="Times New Roman"/>
          <w:sz w:val="24"/>
          <w:szCs w:val="24"/>
        </w:rPr>
        <w:t xml:space="preserve"> isoscutellarein and </w:t>
      </w:r>
      <w:proofErr w:type="spellStart"/>
      <w:r w:rsidR="00B45BEF">
        <w:rPr>
          <w:rFonts w:ascii="Times New Roman" w:hAnsi="Times New Roman" w:cs="Times New Roman"/>
          <w:sz w:val="24"/>
          <w:szCs w:val="24"/>
        </w:rPr>
        <w:t>isoscutellarin</w:t>
      </w:r>
      <w:proofErr w:type="spellEnd"/>
      <w:r w:rsidR="007B67F7">
        <w:rPr>
          <w:rFonts w:ascii="Times New Roman" w:hAnsi="Times New Roman" w:cs="Times New Roman"/>
          <w:sz w:val="24"/>
          <w:szCs w:val="24"/>
        </w:rPr>
        <w:t xml:space="preserve"> </w:t>
      </w:r>
    </w:p>
    <w:p w14:paraId="2029EC5A" w14:textId="75E6D277" w:rsidR="00A46E04" w:rsidRDefault="00A46E04"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DISCUSSION</w:t>
      </w:r>
    </w:p>
    <w:p w14:paraId="332516E4" w14:textId="23E6982D" w:rsidR="00E503FF" w:rsidRDefault="00A54BD5"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Overall difference</w:t>
      </w:r>
      <w:r w:rsidR="0020734B">
        <w:rPr>
          <w:rFonts w:ascii="Times New Roman" w:hAnsi="Times New Roman" w:cs="Times New Roman"/>
          <w:sz w:val="24"/>
          <w:szCs w:val="24"/>
        </w:rPr>
        <w:t xml:space="preserve"> in conservation of 4</w:t>
      </w:r>
      <w:r w:rsidR="0020734B" w:rsidRPr="0020734B">
        <w:rPr>
          <w:rFonts w:ascii="Times New Roman" w:hAnsi="Times New Roman" w:cs="Times New Roman"/>
          <w:sz w:val="24"/>
          <w:szCs w:val="24"/>
        </w:rPr>
        <w:t>´</w:t>
      </w:r>
      <w:r w:rsidR="0020734B">
        <w:rPr>
          <w:rFonts w:ascii="Times New Roman" w:hAnsi="Times New Roman" w:cs="Times New Roman"/>
          <w:sz w:val="24"/>
          <w:szCs w:val="24"/>
        </w:rPr>
        <w:t>-hydroxyflavone and 4</w:t>
      </w:r>
      <w:r w:rsidR="0020734B" w:rsidRPr="0020734B">
        <w:rPr>
          <w:rFonts w:ascii="Times New Roman" w:hAnsi="Times New Roman" w:cs="Times New Roman"/>
          <w:sz w:val="24"/>
          <w:szCs w:val="24"/>
        </w:rPr>
        <w:t>´</w:t>
      </w:r>
      <w:r w:rsidR="0020734B">
        <w:rPr>
          <w:rFonts w:ascii="Times New Roman" w:hAnsi="Times New Roman" w:cs="Times New Roman"/>
          <w:sz w:val="24"/>
          <w:szCs w:val="24"/>
        </w:rPr>
        <w:t>-deoxyflavone</w:t>
      </w:r>
      <w:r w:rsidR="00C85FAB">
        <w:rPr>
          <w:rFonts w:ascii="Times New Roman" w:hAnsi="Times New Roman" w:cs="Times New Roman"/>
          <w:sz w:val="24"/>
          <w:szCs w:val="24"/>
        </w:rPr>
        <w:t xml:space="preserve"> pathways </w:t>
      </w:r>
      <w:r w:rsidR="0020734B">
        <w:rPr>
          <w:rFonts w:ascii="Times New Roman" w:hAnsi="Times New Roman" w:cs="Times New Roman"/>
          <w:sz w:val="24"/>
          <w:szCs w:val="24"/>
        </w:rPr>
        <w:t>across species</w:t>
      </w:r>
    </w:p>
    <w:p w14:paraId="2D269D0A" w14:textId="3751809A" w:rsidR="0020734B" w:rsidRDefault="0020734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Physiological roles – herbivory defense?</w:t>
      </w:r>
    </w:p>
    <w:p w14:paraId="4CBF6FCF" w14:textId="5A39F1F3" w:rsidR="00C85FAB" w:rsidRDefault="00C85FA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4</w:t>
      </w:r>
      <w:r w:rsidRPr="00C85FAB">
        <w:rPr>
          <w:rFonts w:ascii="Times New Roman" w:hAnsi="Times New Roman" w:cs="Times New Roman"/>
          <w:sz w:val="24"/>
          <w:szCs w:val="24"/>
        </w:rPr>
        <w:t>´</w:t>
      </w:r>
      <w:r>
        <w:rPr>
          <w:rFonts w:ascii="Times New Roman" w:hAnsi="Times New Roman" w:cs="Times New Roman"/>
          <w:sz w:val="24"/>
          <w:szCs w:val="24"/>
        </w:rPr>
        <w:t xml:space="preserve">-deoxyflavones more common – </w:t>
      </w:r>
      <w:r>
        <w:rPr>
          <w:rFonts w:ascii="Times New Roman" w:hAnsi="Times New Roman" w:cs="Times New Roman"/>
          <w:i/>
          <w:iCs/>
          <w:sz w:val="24"/>
          <w:szCs w:val="24"/>
        </w:rPr>
        <w:t xml:space="preserve">Scutellaria </w:t>
      </w:r>
      <w:r>
        <w:rPr>
          <w:rFonts w:ascii="Times New Roman" w:hAnsi="Times New Roman" w:cs="Times New Roman"/>
          <w:sz w:val="24"/>
          <w:szCs w:val="24"/>
        </w:rPr>
        <w:t>has evolved to use 4</w:t>
      </w:r>
      <w:r w:rsidRPr="00C85FAB">
        <w:rPr>
          <w:rFonts w:ascii="Times New Roman" w:hAnsi="Times New Roman" w:cs="Times New Roman"/>
          <w:sz w:val="24"/>
          <w:szCs w:val="24"/>
        </w:rPr>
        <w:t>´</w:t>
      </w:r>
      <w:r>
        <w:rPr>
          <w:rFonts w:ascii="Times New Roman" w:hAnsi="Times New Roman" w:cs="Times New Roman"/>
          <w:sz w:val="24"/>
          <w:szCs w:val="24"/>
        </w:rPr>
        <w:t>-deoxyflavones instead of 4</w:t>
      </w:r>
      <w:r w:rsidRPr="00C85FAB">
        <w:rPr>
          <w:rFonts w:ascii="Times New Roman" w:hAnsi="Times New Roman" w:cs="Times New Roman"/>
          <w:sz w:val="24"/>
          <w:szCs w:val="24"/>
        </w:rPr>
        <w:t>´</w:t>
      </w:r>
      <w:r>
        <w:rPr>
          <w:rFonts w:ascii="Times New Roman" w:hAnsi="Times New Roman" w:cs="Times New Roman"/>
          <w:sz w:val="24"/>
          <w:szCs w:val="24"/>
        </w:rPr>
        <w:t>-hydroxyflavones</w:t>
      </w:r>
    </w:p>
    <w:p w14:paraId="0ABD400C" w14:textId="7FD187A5" w:rsidR="00A54BD5" w:rsidRDefault="00A54BD5"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Flavone accumulation is organ-specific in majority of species analyzed</w:t>
      </w:r>
    </w:p>
    <w:p w14:paraId="244DBD0E" w14:textId="777CC9A6" w:rsidR="00A54BD5" w:rsidRDefault="00A54BD5"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Substrate specificity of </w:t>
      </w:r>
      <w:r w:rsidR="00C85FAB">
        <w:rPr>
          <w:rFonts w:ascii="Times New Roman" w:hAnsi="Times New Roman" w:cs="Times New Roman"/>
          <w:sz w:val="24"/>
          <w:szCs w:val="24"/>
        </w:rPr>
        <w:t>enzymes in flavone pathway is conserved and/or gene expression is organ-specific</w:t>
      </w:r>
    </w:p>
    <w:p w14:paraId="0950D148" w14:textId="58D250D0" w:rsidR="00C85FAB" w:rsidRDefault="00C85FAB"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Pattern of organ-specificity differs in multiple species from that of </w:t>
      </w:r>
      <w:r>
        <w:rPr>
          <w:rFonts w:ascii="Times New Roman" w:hAnsi="Times New Roman" w:cs="Times New Roman"/>
          <w:i/>
          <w:iCs/>
          <w:sz w:val="24"/>
          <w:szCs w:val="24"/>
        </w:rPr>
        <w:t>S. baicalensis</w:t>
      </w:r>
    </w:p>
    <w:p w14:paraId="17731208" w14:textId="782C969C" w:rsidR="00B92C04" w:rsidRDefault="00B92C0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Patterns of 4</w:t>
      </w:r>
      <w:r w:rsidRPr="00B92C04">
        <w:rPr>
          <w:rFonts w:ascii="Times New Roman" w:hAnsi="Times New Roman" w:cs="Times New Roman"/>
          <w:sz w:val="24"/>
          <w:szCs w:val="24"/>
        </w:rPr>
        <w:t>´</w:t>
      </w:r>
      <w:r>
        <w:rPr>
          <w:rFonts w:ascii="Times New Roman" w:hAnsi="Times New Roman" w:cs="Times New Roman"/>
          <w:sz w:val="24"/>
          <w:szCs w:val="24"/>
        </w:rPr>
        <w:t>-hydroxyflavone and 4</w:t>
      </w:r>
      <w:r w:rsidRPr="00B92C04">
        <w:rPr>
          <w:rFonts w:ascii="Times New Roman" w:hAnsi="Times New Roman" w:cs="Times New Roman"/>
          <w:sz w:val="24"/>
          <w:szCs w:val="24"/>
        </w:rPr>
        <w:t>´</w:t>
      </w:r>
      <w:r>
        <w:rPr>
          <w:rFonts w:ascii="Times New Roman" w:hAnsi="Times New Roman" w:cs="Times New Roman"/>
          <w:sz w:val="24"/>
          <w:szCs w:val="24"/>
        </w:rPr>
        <w:t>-deoxyflavone accumulation with respect to native environment</w:t>
      </w:r>
    </w:p>
    <w:p w14:paraId="619ADCED" w14:textId="73416D63" w:rsidR="00B92C04" w:rsidRDefault="00B92C0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baicalensis + S. barbata</w:t>
      </w:r>
      <w:r>
        <w:rPr>
          <w:rFonts w:ascii="Times New Roman" w:hAnsi="Times New Roman" w:cs="Times New Roman"/>
          <w:sz w:val="24"/>
          <w:szCs w:val="24"/>
        </w:rPr>
        <w:t xml:space="preserve"> – cool climate, little 4</w:t>
      </w:r>
      <w:r w:rsidRPr="00B92C04">
        <w:rPr>
          <w:rFonts w:ascii="Times New Roman" w:hAnsi="Times New Roman" w:cs="Times New Roman"/>
          <w:sz w:val="24"/>
          <w:szCs w:val="24"/>
        </w:rPr>
        <w:t>´</w:t>
      </w:r>
      <w:r>
        <w:rPr>
          <w:rFonts w:ascii="Times New Roman" w:hAnsi="Times New Roman" w:cs="Times New Roman"/>
          <w:sz w:val="24"/>
          <w:szCs w:val="24"/>
        </w:rPr>
        <w:t>-deoxyflavones in aerial parts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is present)</w:t>
      </w:r>
    </w:p>
    <w:p w14:paraId="181E182B" w14:textId="67B6D71B" w:rsidR="00B92C04" w:rsidRDefault="00B92C0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S. racemosa + S. wrightii </w:t>
      </w:r>
      <w:r>
        <w:rPr>
          <w:rFonts w:ascii="Times New Roman" w:hAnsi="Times New Roman" w:cs="Times New Roman"/>
          <w:sz w:val="24"/>
          <w:szCs w:val="24"/>
        </w:rPr>
        <w:t>– warm climate, significant 4</w:t>
      </w:r>
      <w:r w:rsidRPr="00B92C04">
        <w:rPr>
          <w:rFonts w:ascii="Times New Roman" w:hAnsi="Times New Roman" w:cs="Times New Roman"/>
          <w:sz w:val="24"/>
          <w:szCs w:val="24"/>
        </w:rPr>
        <w:t>´</w:t>
      </w:r>
      <w:r>
        <w:rPr>
          <w:rFonts w:ascii="Times New Roman" w:hAnsi="Times New Roman" w:cs="Times New Roman"/>
          <w:sz w:val="24"/>
          <w:szCs w:val="24"/>
        </w:rPr>
        <w:t>-deoxyflavones in aerial parts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is not present)</w:t>
      </w:r>
    </w:p>
    <w:p w14:paraId="6C671879" w14:textId="3D263C40" w:rsidR="009B6FE4" w:rsidRDefault="009B6FE4"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Significance of </w:t>
      </w:r>
      <w:proofErr w:type="spellStart"/>
      <w:r>
        <w:rPr>
          <w:rFonts w:ascii="Times New Roman" w:hAnsi="Times New Roman" w:cs="Times New Roman"/>
          <w:sz w:val="24"/>
          <w:szCs w:val="24"/>
        </w:rPr>
        <w:t>isoscutellarin</w:t>
      </w:r>
      <w:proofErr w:type="spellEnd"/>
      <w:r>
        <w:rPr>
          <w:rFonts w:ascii="Times New Roman" w:hAnsi="Times New Roman" w:cs="Times New Roman"/>
          <w:sz w:val="24"/>
          <w:szCs w:val="24"/>
        </w:rPr>
        <w:t xml:space="preserve"> discovery</w:t>
      </w:r>
    </w:p>
    <w:p w14:paraId="7EE23A3D" w14:textId="1BC001E2" w:rsidR="009B6FE4" w:rsidRDefault="009B6FE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Potential medicinal effects</w:t>
      </w:r>
    </w:p>
    <w:p w14:paraId="30150E33" w14:textId="12071740" w:rsidR="009B6FE4" w:rsidRDefault="009B6FE4"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Isolated in other plant species? – biosynthesis route similar or different?</w:t>
      </w:r>
    </w:p>
    <w:p w14:paraId="5715EDCA" w14:textId="52267C0F" w:rsidR="00300C90" w:rsidRDefault="00300C90"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Species as targets for further medicinal development</w:t>
      </w:r>
    </w:p>
    <w:p w14:paraId="2972224B" w14:textId="548C3D29" w:rsidR="00300C90" w:rsidRDefault="00300C90"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 racemosa</w:t>
      </w:r>
      <w:r>
        <w:rPr>
          <w:rFonts w:ascii="Times New Roman" w:hAnsi="Times New Roman" w:cs="Times New Roman"/>
          <w:sz w:val="24"/>
          <w:szCs w:val="24"/>
        </w:rPr>
        <w:t xml:space="preserve"> – oroxylin A + oroxyloside</w:t>
      </w:r>
      <w:r w:rsidR="003C0DBA">
        <w:rPr>
          <w:rFonts w:ascii="Times New Roman" w:hAnsi="Times New Roman" w:cs="Times New Roman"/>
          <w:sz w:val="24"/>
          <w:szCs w:val="24"/>
        </w:rPr>
        <w:t xml:space="preserve"> (and overview of previous work with 6-OMTs)</w:t>
      </w:r>
    </w:p>
    <w:p w14:paraId="29759DD0" w14:textId="09746E6E" w:rsidR="002928CF" w:rsidRDefault="003C0DBA" w:rsidP="00663459">
      <w:pPr>
        <w:pStyle w:val="ListParagraph"/>
        <w:numPr>
          <w:ilvl w:val="2"/>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S</w:t>
      </w:r>
      <w:r w:rsidRPr="003C0DB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 xml:space="preserve">wrightii </w:t>
      </w:r>
      <w:r>
        <w:rPr>
          <w:rFonts w:ascii="Times New Roman" w:hAnsi="Times New Roman" w:cs="Times New Roman"/>
          <w:sz w:val="24"/>
          <w:szCs w:val="24"/>
        </w:rPr>
        <w:t>– baicalein + baicalin</w:t>
      </w:r>
    </w:p>
    <w:p w14:paraId="4316C230" w14:textId="77777777" w:rsidR="0027369D" w:rsidRDefault="0027369D" w:rsidP="00663459">
      <w:pPr>
        <w:pStyle w:val="ListParagraph"/>
        <w:numPr>
          <w:ilvl w:val="0"/>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MATERIALS AND METHODS</w:t>
      </w:r>
    </w:p>
    <w:p w14:paraId="5B248B6B"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Plant growing conditions</w:t>
      </w:r>
    </w:p>
    <w:p w14:paraId="24057BDD"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Flavone extraction and quantification</w:t>
      </w:r>
    </w:p>
    <w:p w14:paraId="016D87A9"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HPLC fractionation to isolate </w:t>
      </w:r>
      <w:proofErr w:type="spellStart"/>
      <w:r>
        <w:rPr>
          <w:rFonts w:ascii="Times New Roman" w:hAnsi="Times New Roman" w:cs="Times New Roman"/>
          <w:sz w:val="24"/>
          <w:szCs w:val="24"/>
        </w:rPr>
        <w:t>isoscutellarin</w:t>
      </w:r>
      <w:proofErr w:type="spellEnd"/>
    </w:p>
    <w:p w14:paraId="61F9FE9D"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LC-MS and MS/MS</w:t>
      </w:r>
    </w:p>
    <w:p w14:paraId="4EA9AAEC"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NMR</w:t>
      </w:r>
    </w:p>
    <w:p w14:paraId="5E0EF587"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Apigenin feeding</w:t>
      </w:r>
    </w:p>
    <w:p w14:paraId="7EEE150E" w14:textId="77777777" w:rsid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sz w:val="24"/>
          <w:szCs w:val="24"/>
        </w:rPr>
        <w:t>Yeast activity</w:t>
      </w:r>
    </w:p>
    <w:p w14:paraId="52BD3984" w14:textId="2D0EE0E3" w:rsidR="0027369D" w:rsidRPr="0027369D" w:rsidRDefault="0027369D" w:rsidP="00663459">
      <w:pPr>
        <w:pStyle w:val="ListParagraph"/>
        <w:numPr>
          <w:ilvl w:val="1"/>
          <w:numId w:val="1"/>
        </w:numPr>
        <w:spacing w:after="0" w:line="276" w:lineRule="auto"/>
        <w:rPr>
          <w:rFonts w:ascii="Times New Roman" w:hAnsi="Times New Roman" w:cs="Times New Roman"/>
          <w:sz w:val="24"/>
          <w:szCs w:val="24"/>
        </w:rPr>
      </w:pPr>
      <w:r>
        <w:rPr>
          <w:rFonts w:ascii="Times New Roman" w:hAnsi="Times New Roman" w:cs="Times New Roman"/>
          <w:i/>
          <w:iCs/>
          <w:sz w:val="24"/>
          <w:szCs w:val="24"/>
        </w:rPr>
        <w:t xml:space="preserve">N. </w:t>
      </w:r>
      <w:proofErr w:type="spellStart"/>
      <w:r>
        <w:rPr>
          <w:rFonts w:ascii="Times New Roman" w:hAnsi="Times New Roman" w:cs="Times New Roman"/>
          <w:i/>
          <w:iCs/>
          <w:sz w:val="24"/>
          <w:szCs w:val="24"/>
        </w:rPr>
        <w:t>benthamiana</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and </w:t>
      </w:r>
      <w:r>
        <w:rPr>
          <w:rFonts w:ascii="Times New Roman" w:hAnsi="Times New Roman" w:cs="Times New Roman"/>
          <w:i/>
          <w:iCs/>
          <w:sz w:val="24"/>
          <w:szCs w:val="24"/>
        </w:rPr>
        <w:t xml:space="preserve">A. thaliana </w:t>
      </w:r>
      <w:r>
        <w:rPr>
          <w:rFonts w:ascii="Times New Roman" w:hAnsi="Times New Roman" w:cs="Times New Roman"/>
          <w:sz w:val="24"/>
          <w:szCs w:val="24"/>
        </w:rPr>
        <w:t>infiltration</w:t>
      </w:r>
    </w:p>
    <w:p w14:paraId="4F4E56E0" w14:textId="67D79D7A" w:rsidR="003C0DBA" w:rsidRDefault="002928CF" w:rsidP="00663459">
      <w:pPr>
        <w:spacing w:after="0" w:line="360" w:lineRule="auto"/>
        <w:rPr>
          <w:rFonts w:ascii="Times New Roman" w:hAnsi="Times New Roman" w:cs="Times New Roman"/>
          <w:b/>
          <w:bCs/>
          <w:sz w:val="24"/>
          <w:szCs w:val="24"/>
        </w:rPr>
      </w:pPr>
      <w:r w:rsidRPr="002928CF">
        <w:rPr>
          <w:rFonts w:ascii="Times New Roman" w:hAnsi="Times New Roman" w:cs="Times New Roman"/>
          <w:b/>
          <w:bCs/>
          <w:sz w:val="24"/>
          <w:szCs w:val="24"/>
        </w:rPr>
        <w:br w:type="page"/>
      </w:r>
      <w:r w:rsidRPr="002928CF">
        <w:rPr>
          <w:rFonts w:ascii="Times New Roman" w:hAnsi="Times New Roman" w:cs="Times New Roman"/>
          <w:b/>
          <w:bCs/>
          <w:sz w:val="24"/>
          <w:szCs w:val="24"/>
        </w:rPr>
        <w:lastRenderedPageBreak/>
        <w:t>INTRODUCTION</w:t>
      </w:r>
    </w:p>
    <w:p w14:paraId="55C14CA7" w14:textId="1D19443F" w:rsidR="00B3543C" w:rsidRDefault="00B3543C" w:rsidP="00663459">
      <w:pPr>
        <w:spacing w:after="0" w:line="360" w:lineRule="auto"/>
        <w:ind w:firstLine="720"/>
        <w:rPr>
          <w:rFonts w:ascii="Times New Roman" w:hAnsi="Times New Roman" w:cs="Times New Roman"/>
          <w:sz w:val="24"/>
          <w:szCs w:val="24"/>
        </w:rPr>
      </w:pPr>
      <w:r w:rsidRPr="00B3543C">
        <w:rPr>
          <w:rFonts w:ascii="Times New Roman" w:hAnsi="Times New Roman" w:cs="Times New Roman"/>
          <w:sz w:val="24"/>
          <w:szCs w:val="24"/>
        </w:rPr>
        <w:t>Medicinal plants have played an important role in the traditional medicines of indigenous populations for thousands of years. Due to this widespread usage, modern research techniques are being applied to identify the specific compounds responsible for these medicinal properties and better characterize their method of action</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{"citationID":"gQYQ3iCr","properties":{"formattedCitation":"(Shang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(Shang et al., 2010)</w:t>
      </w:r>
      <w:r>
        <w:rPr>
          <w:rFonts w:ascii="Times New Roman" w:hAnsi="Times New Roman" w:cs="Times New Roman"/>
          <w:sz w:val="24"/>
          <w:szCs w:val="24"/>
        </w:rPr>
        <w:fldChar w:fldCharType="end"/>
      </w:r>
      <w:r w:rsidRPr="00B3543C">
        <w:rPr>
          <w:rFonts w:ascii="Times New Roman" w:hAnsi="Times New Roman" w:cs="Times New Roman"/>
          <w:sz w:val="24"/>
          <w:szCs w:val="24"/>
        </w:rPr>
        <w:t>. A negative consequence of increased attention to a</w:t>
      </w:r>
      <w:r w:rsidR="00A35197">
        <w:rPr>
          <w:rFonts w:ascii="Times New Roman" w:hAnsi="Times New Roman" w:cs="Times New Roman"/>
          <w:sz w:val="24"/>
          <w:szCs w:val="24"/>
        </w:rPr>
        <w:t xml:space="preserve">nd demand </w:t>
      </w:r>
      <w:r w:rsidRPr="00B3543C">
        <w:rPr>
          <w:rFonts w:ascii="Times New Roman" w:hAnsi="Times New Roman" w:cs="Times New Roman"/>
          <w:sz w:val="24"/>
          <w:szCs w:val="24"/>
        </w:rPr>
        <w:t>for medicinal plants is the endangerment of native plant populations resulting from overharvesting</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{"citationID":"amZmD2PG","properties":{"formattedCitation":"(I. B. Cole et al., 2007)","plainCitation":"(I. B. Cole et al., 2007)","noteIndex":0},"citationItems":[{"id":29,"uris":["http://zotero.org/users/7389210/items/6R7YVH47"],"uri":["http://zotero.org/users/7389210/items/6R7YVH47"],"itemData":{"id":29,"type":"article-journal","abstract":"Plant-based medicines have an important role in the lives of millions of people. The ancient knowledge of the use of plants as medicines has led to the discovery of many important western pharmaceuticals, and the popularity of whole plant preparations for a range of therapeutic applications is growing rapidly. However, there are many challenges in the production of plant-based medicines, many of which put both the consumer and the plant populations at risk. Modern biotechnology can be optimized to mass-produce plants of specific chemical composition for use as particular treatments and applications. In this review, we have used one of the most important medicinal plant genera, Scutellaria, as a model to assess the potential of applications of biotechnology for the improvement of medicinal plants.","container-title":"In Vitro Cellular &amp; Developmental Biology - Plant","DOI":"10.1007/s11627-007-9055-4","ISSN":"1475-2689","issue":"4","journalAbbreviation":"In Vitro Cell.Dev.Biol.-Plant","language":"en","page":"318-327","source":"Springer Link","title":"Medicinal biotechnology in the genus scutellaria","volume":"43","author":[{"family":"Cole","given":"Ian B."},{"family":"Saxena","given":"Praveen K."},{"family":"Murch","given":"Susan J."}],"issued":{"date-parts":[["2007",8,1]]}}}],"schema":"https://github.com/citation-style-language/schema/raw/master/csl-citation.json"} </w:instrText>
      </w:r>
      <w:r>
        <w:rPr>
          <w:rFonts w:ascii="Times New Roman" w:hAnsi="Times New Roman" w:cs="Times New Roman"/>
          <w:sz w:val="24"/>
          <w:szCs w:val="24"/>
        </w:rPr>
        <w:fldChar w:fldCharType="separate"/>
      </w:r>
      <w:r w:rsidR="00A82F2E" w:rsidRPr="00A82F2E">
        <w:rPr>
          <w:rFonts w:ascii="Times New Roman" w:hAnsi="Times New Roman" w:cs="Times New Roman"/>
          <w:sz w:val="24"/>
        </w:rPr>
        <w:t>(I. B. Cole et al., 2007)</w:t>
      </w:r>
      <w:r>
        <w:rPr>
          <w:rFonts w:ascii="Times New Roman" w:hAnsi="Times New Roman" w:cs="Times New Roman"/>
          <w:sz w:val="24"/>
          <w:szCs w:val="24"/>
        </w:rPr>
        <w:fldChar w:fldCharType="end"/>
      </w:r>
      <w:r w:rsidRPr="00B3543C">
        <w:rPr>
          <w:rFonts w:ascii="Times New Roman" w:hAnsi="Times New Roman" w:cs="Times New Roman"/>
          <w:sz w:val="24"/>
          <w:szCs w:val="24"/>
        </w:rPr>
        <w:t xml:space="preserve">. Therefore, development of mass production systems for these medicinal compounds is extremely desirable. As chemical synthesis methods </w:t>
      </w:r>
      <w:r w:rsidR="00916A90">
        <w:rPr>
          <w:rFonts w:ascii="Times New Roman" w:hAnsi="Times New Roman" w:cs="Times New Roman"/>
          <w:sz w:val="24"/>
          <w:szCs w:val="24"/>
        </w:rPr>
        <w:t>can be</w:t>
      </w:r>
      <w:r w:rsidRPr="00B3543C">
        <w:rPr>
          <w:rFonts w:ascii="Times New Roman" w:hAnsi="Times New Roman" w:cs="Times New Roman"/>
          <w:sz w:val="24"/>
          <w:szCs w:val="24"/>
        </w:rPr>
        <w:t xml:space="preserve"> limited by their expense and relative inefficiency, biotechnology-based methods </w:t>
      </w:r>
      <w:r w:rsidR="0063764D">
        <w:rPr>
          <w:rFonts w:ascii="Times New Roman" w:hAnsi="Times New Roman" w:cs="Times New Roman"/>
          <w:sz w:val="24"/>
          <w:szCs w:val="24"/>
        </w:rPr>
        <w:t>are a promising alternative for</w:t>
      </w:r>
      <w:r w:rsidRPr="00B3543C">
        <w:rPr>
          <w:rFonts w:ascii="Times New Roman" w:hAnsi="Times New Roman" w:cs="Times New Roman"/>
          <w:sz w:val="24"/>
          <w:szCs w:val="24"/>
        </w:rPr>
        <w:t xml:space="preserve"> mass production</w:t>
      </w:r>
      <w:r w:rsidR="00916A90">
        <w:rPr>
          <w:rFonts w:ascii="Times New Roman" w:hAnsi="Times New Roman" w:cs="Times New Roman"/>
          <w:sz w:val="24"/>
          <w:szCs w:val="24"/>
        </w:rPr>
        <w:t xml:space="preserve"> of more structurally complex compounds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{"citationID":"G8YYI8fp","properties":{"formattedCitation":"(Yang et al., 2016)","plainCitation":"(Yang et al., 2016)","noteIndex":0},"citationItems":[{"id":54,"uris":["http://zotero.org/users/7389210/items/LNYXUCH2"],"uri":["http://zotero.org/users/7389210/items/LNYXUCH2"],"itemData":{"id":54,"type":"article-journal","abstract":"Plants synthesize and accumulate large amount of specialized (or secondary) metabolites also known as natural products, which provide a rich source for modern pharmacy. In China, plants have been used in traditional medicine for thousands of years. Recent development of molecular biology, genomics and functional genomics as well as high-throughput analytical chemical technologies has greatly promoted the research on medicinal plants. In this article, we review recent advances in the elucidation of biosynthesis of specialized metabolites in medicinal plants, including phenylpropanoids, terpenoids and alkaloids. These natural products may share a common upstream pathway to form a limited numbers of common precursors, but are characteristic in distinct modifications leading to highly variable structures. Although this review is focused on traditional Chinese medicine, other plants with a great medicinal interest or potential are also discussed. Understanding of their biosynthesis processes is critical for producing these highly value molecules at large scale and low cost in microbes and will benefit to not only human health but also plant resource conservation.","container-title":"Science Bulletin","DOI":"10.1007/s11434-015-0929-2","ISSN":"2095-9273","issue":"1","journalAbbreviation":"Science Bulletin","language":"en","page":"3-17","source":"ScienceDirect","title":"Recent advances in biosynthesis of bioactive compounds in traditional Chinese medicinal plants","volume":"61","author":[{"family":"Yang","given":"Lei"},{"family":"Yang","given":"Changqing"},{"family":"Li","given":"Chenyi"},{"family":"Zhao","given":"Qing"},{"family":"Liu","given":"Ling"},{"family":"Fang","given":"Xin"},{"family":"Chen","given":"Xiao-Ya"}],"issued":{"date-parts":[["2016",1,1]]}}}],"schema":"https://github.com/citation-style-language/schema/raw/master/csl-citation.json"} </w:instrText>
      </w:r>
      <w:r>
        <w:rPr>
          <w:rFonts w:ascii="Times New Roman" w:hAnsi="Times New Roman" w:cs="Times New Roman"/>
          <w:sz w:val="24"/>
          <w:szCs w:val="24"/>
        </w:rPr>
        <w:fldChar w:fldCharType="separate"/>
      </w:r>
      <w:r w:rsidRPr="00B3543C">
        <w:rPr>
          <w:rFonts w:ascii="Times New Roman" w:hAnsi="Times New Roman" w:cs="Times New Roman"/>
          <w:sz w:val="24"/>
        </w:rPr>
        <w:t>(Yang et al., 2016)</w:t>
      </w:r>
      <w:r>
        <w:rPr>
          <w:rFonts w:ascii="Times New Roman" w:hAnsi="Times New Roman" w:cs="Times New Roman"/>
          <w:sz w:val="24"/>
          <w:szCs w:val="24"/>
        </w:rPr>
        <w:fldChar w:fldCharType="end"/>
      </w:r>
      <w:r w:rsidRPr="00B3543C">
        <w:rPr>
          <w:rFonts w:ascii="Times New Roman" w:hAnsi="Times New Roman" w:cs="Times New Roman"/>
          <w:sz w:val="24"/>
          <w:szCs w:val="24"/>
        </w:rPr>
        <w:t>.</w:t>
      </w:r>
      <w:r w:rsidR="0063764D">
        <w:rPr>
          <w:rFonts w:ascii="Times New Roman" w:hAnsi="Times New Roman" w:cs="Times New Roman"/>
          <w:sz w:val="24"/>
          <w:szCs w:val="24"/>
        </w:rPr>
        <w:t xml:space="preserve"> Development of effective biotechnology for </w:t>
      </w:r>
      <w:r w:rsidR="006B1F8B">
        <w:rPr>
          <w:rFonts w:ascii="Times New Roman" w:hAnsi="Times New Roman" w:cs="Times New Roman"/>
          <w:sz w:val="24"/>
          <w:szCs w:val="24"/>
        </w:rPr>
        <w:t>chemical</w:t>
      </w:r>
      <w:r w:rsidR="001C0C18">
        <w:rPr>
          <w:rFonts w:ascii="Times New Roman" w:hAnsi="Times New Roman" w:cs="Times New Roman"/>
          <w:sz w:val="24"/>
          <w:szCs w:val="24"/>
        </w:rPr>
        <w:t xml:space="preserve"> production</w:t>
      </w:r>
      <w:r w:rsidR="0063764D">
        <w:rPr>
          <w:rFonts w:ascii="Times New Roman" w:hAnsi="Times New Roman" w:cs="Times New Roman"/>
          <w:sz w:val="24"/>
          <w:szCs w:val="24"/>
        </w:rPr>
        <w:t xml:space="preserve"> requires </w:t>
      </w:r>
      <w:r w:rsidR="001C0C18">
        <w:rPr>
          <w:rFonts w:ascii="Times New Roman" w:hAnsi="Times New Roman" w:cs="Times New Roman"/>
          <w:sz w:val="24"/>
          <w:szCs w:val="24"/>
        </w:rPr>
        <w:t>an understanding of the biochemistry behind the compounds of interest.</w:t>
      </w:r>
      <w:r w:rsidRPr="00B3543C">
        <w:rPr>
          <w:rFonts w:ascii="Times New Roman" w:hAnsi="Times New Roman" w:cs="Times New Roman"/>
          <w:sz w:val="24"/>
          <w:szCs w:val="24"/>
        </w:rPr>
        <w:t xml:space="preserve"> In this work, </w:t>
      </w:r>
      <w:r w:rsidR="0063764D">
        <w:rPr>
          <w:rFonts w:ascii="Times New Roman" w:hAnsi="Times New Roman" w:cs="Times New Roman"/>
          <w:sz w:val="24"/>
          <w:szCs w:val="24"/>
        </w:rPr>
        <w:t xml:space="preserve">we </w:t>
      </w:r>
      <w:r w:rsidR="001C0C18">
        <w:rPr>
          <w:rFonts w:ascii="Times New Roman" w:hAnsi="Times New Roman" w:cs="Times New Roman"/>
          <w:sz w:val="24"/>
          <w:szCs w:val="24"/>
        </w:rPr>
        <w:t>chemically analyze m</w:t>
      </w:r>
      <w:r w:rsidR="0063764D">
        <w:rPr>
          <w:rFonts w:ascii="Times New Roman" w:hAnsi="Times New Roman" w:cs="Times New Roman"/>
          <w:sz w:val="24"/>
          <w:szCs w:val="24"/>
        </w:rPr>
        <w:t xml:space="preserve">ultiple species from the </w:t>
      </w:r>
      <w:r w:rsidR="0063764D">
        <w:rPr>
          <w:rFonts w:ascii="Times New Roman" w:hAnsi="Times New Roman" w:cs="Times New Roman"/>
          <w:i/>
          <w:iCs/>
          <w:sz w:val="24"/>
          <w:szCs w:val="24"/>
        </w:rPr>
        <w:t xml:space="preserve">Scutellaria </w:t>
      </w:r>
      <w:r w:rsidR="0063764D">
        <w:rPr>
          <w:rFonts w:ascii="Times New Roman" w:hAnsi="Times New Roman" w:cs="Times New Roman"/>
          <w:sz w:val="24"/>
          <w:szCs w:val="24"/>
        </w:rPr>
        <w:t xml:space="preserve">genus to identify candidates for biotechnology </w:t>
      </w:r>
      <w:proofErr w:type="gramStart"/>
      <w:r w:rsidR="0063764D">
        <w:rPr>
          <w:rFonts w:ascii="Times New Roman" w:hAnsi="Times New Roman" w:cs="Times New Roman"/>
          <w:sz w:val="24"/>
          <w:szCs w:val="24"/>
        </w:rPr>
        <w:t>improvement, and</w:t>
      </w:r>
      <w:proofErr w:type="gramEnd"/>
      <w:r w:rsidR="0063764D">
        <w:rPr>
          <w:rFonts w:ascii="Times New Roman" w:hAnsi="Times New Roman" w:cs="Times New Roman"/>
          <w:sz w:val="24"/>
          <w:szCs w:val="24"/>
        </w:rPr>
        <w:t xml:space="preserve"> </w:t>
      </w:r>
      <w:r w:rsidR="001C0C18">
        <w:rPr>
          <w:rFonts w:ascii="Times New Roman" w:hAnsi="Times New Roman" w:cs="Times New Roman"/>
          <w:sz w:val="24"/>
          <w:szCs w:val="24"/>
        </w:rPr>
        <w:t xml:space="preserve">investigate </w:t>
      </w:r>
      <w:r w:rsidR="00A26DEF">
        <w:rPr>
          <w:rFonts w:ascii="Times New Roman" w:hAnsi="Times New Roman" w:cs="Times New Roman"/>
          <w:sz w:val="24"/>
          <w:szCs w:val="24"/>
        </w:rPr>
        <w:t xml:space="preserve">a previously uncharacterized step in </w:t>
      </w:r>
      <w:r w:rsidR="00A35197">
        <w:rPr>
          <w:rFonts w:ascii="Times New Roman" w:hAnsi="Times New Roman" w:cs="Times New Roman"/>
          <w:sz w:val="24"/>
          <w:szCs w:val="24"/>
        </w:rPr>
        <w:t>a</w:t>
      </w:r>
      <w:r w:rsidR="00A26DEF">
        <w:rPr>
          <w:rFonts w:ascii="Times New Roman" w:hAnsi="Times New Roman" w:cs="Times New Roman"/>
          <w:sz w:val="24"/>
          <w:szCs w:val="24"/>
        </w:rPr>
        <w:t xml:space="preserve"> chemical pathway</w:t>
      </w:r>
      <w:r w:rsidRPr="00B3543C">
        <w:rPr>
          <w:rFonts w:ascii="Times New Roman" w:hAnsi="Times New Roman" w:cs="Times New Roman"/>
          <w:sz w:val="24"/>
          <w:szCs w:val="24"/>
        </w:rPr>
        <w:t>.</w:t>
      </w:r>
    </w:p>
    <w:p w14:paraId="48BF5301" w14:textId="17DE97ED" w:rsidR="00A26DEF" w:rsidRDefault="00A35197"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Part of</w:t>
      </w:r>
      <w:r w:rsidR="00281ACE">
        <w:rPr>
          <w:rFonts w:ascii="Times New Roman" w:hAnsi="Times New Roman" w:cs="Times New Roman"/>
          <w:sz w:val="24"/>
          <w:szCs w:val="24"/>
        </w:rPr>
        <w:t xml:space="preserve"> the mint family </w:t>
      </w:r>
      <w:proofErr w:type="spellStart"/>
      <w:r w:rsidR="00281ACE">
        <w:rPr>
          <w:rFonts w:ascii="Times New Roman" w:hAnsi="Times New Roman" w:cs="Times New Roman"/>
          <w:sz w:val="24"/>
          <w:szCs w:val="24"/>
        </w:rPr>
        <w:t>Lamiaceae</w:t>
      </w:r>
      <w:proofErr w:type="spellEnd"/>
      <w:r w:rsidR="00281ACE">
        <w:rPr>
          <w:rFonts w:ascii="Times New Roman" w:hAnsi="Times New Roman" w:cs="Times New Roman"/>
          <w:sz w:val="24"/>
          <w:szCs w:val="24"/>
        </w:rPr>
        <w:t xml:space="preserve">, </w:t>
      </w:r>
      <w:r w:rsidR="00281ACE">
        <w:rPr>
          <w:rFonts w:ascii="Times New Roman" w:hAnsi="Times New Roman" w:cs="Times New Roman"/>
          <w:i/>
          <w:iCs/>
          <w:sz w:val="24"/>
          <w:szCs w:val="24"/>
        </w:rPr>
        <w:t xml:space="preserve">Scutellaria </w:t>
      </w:r>
      <w:r w:rsidR="00281ACE">
        <w:rPr>
          <w:rFonts w:ascii="Times New Roman" w:hAnsi="Times New Roman" w:cs="Times New Roman"/>
          <w:sz w:val="24"/>
          <w:szCs w:val="24"/>
        </w:rPr>
        <w:t>is a genus of plants containing multiple species with well-documented medicinal effects.</w:t>
      </w:r>
      <w:r w:rsidR="00985381">
        <w:rPr>
          <w:rFonts w:ascii="Times New Roman" w:hAnsi="Times New Roman" w:cs="Times New Roman"/>
          <w:sz w:val="24"/>
          <w:szCs w:val="24"/>
        </w:rPr>
        <w:t xml:space="preserve"> </w:t>
      </w:r>
      <w:r w:rsidR="00DB3AF1">
        <w:rPr>
          <w:rFonts w:ascii="Times New Roman" w:hAnsi="Times New Roman" w:cs="Times New Roman"/>
          <w:sz w:val="24"/>
          <w:szCs w:val="24"/>
        </w:rPr>
        <w:t xml:space="preserve">Extracts from the aerial parts of </w:t>
      </w:r>
      <w:r w:rsidR="00DB3AF1">
        <w:rPr>
          <w:rFonts w:ascii="Times New Roman" w:hAnsi="Times New Roman" w:cs="Times New Roman"/>
          <w:i/>
          <w:iCs/>
          <w:sz w:val="24"/>
          <w:szCs w:val="24"/>
        </w:rPr>
        <w:t>S. barbata</w:t>
      </w:r>
      <w:r w:rsidR="00DB3AF1">
        <w:rPr>
          <w:rFonts w:ascii="Times New Roman" w:hAnsi="Times New Roman" w:cs="Times New Roman"/>
          <w:sz w:val="24"/>
          <w:szCs w:val="24"/>
        </w:rPr>
        <w:t xml:space="preserve"> are c</w:t>
      </w:r>
      <w:r w:rsidR="00FD44CB" w:rsidRPr="00DB3AF1">
        <w:rPr>
          <w:rFonts w:ascii="Times New Roman" w:hAnsi="Times New Roman" w:cs="Times New Roman"/>
          <w:sz w:val="24"/>
          <w:szCs w:val="24"/>
        </w:rPr>
        <w:t>ommonly</w:t>
      </w:r>
      <w:r w:rsidR="00FD44CB">
        <w:rPr>
          <w:rFonts w:ascii="Times New Roman" w:hAnsi="Times New Roman" w:cs="Times New Roman"/>
          <w:sz w:val="24"/>
          <w:szCs w:val="24"/>
        </w:rPr>
        <w:t xml:space="preserve"> applied </w:t>
      </w:r>
      <w:r w:rsidR="00A71A57">
        <w:rPr>
          <w:rFonts w:ascii="Times New Roman" w:hAnsi="Times New Roman" w:cs="Times New Roman"/>
          <w:sz w:val="24"/>
          <w:szCs w:val="24"/>
        </w:rPr>
        <w:t>in Eastern medicines to treat swelling</w:t>
      </w:r>
      <w:r w:rsidR="00FD44CB">
        <w:rPr>
          <w:rFonts w:ascii="Times New Roman" w:hAnsi="Times New Roman" w:cs="Times New Roman"/>
          <w:sz w:val="24"/>
          <w:szCs w:val="24"/>
        </w:rPr>
        <w:t>, inflammation, and cancer</w:t>
      </w:r>
      <w:r w:rsidR="00DB3AF1">
        <w:rPr>
          <w:rFonts w:ascii="Times New Roman" w:hAnsi="Times New Roman" w:cs="Times New Roman"/>
          <w:sz w:val="24"/>
          <w:szCs w:val="24"/>
        </w:rPr>
        <w:t xml:space="preserve"> </w:t>
      </w:r>
      <w:r w:rsidR="00DB3AF1">
        <w:rPr>
          <w:rFonts w:ascii="Times New Roman" w:hAnsi="Times New Roman" w:cs="Times New Roman"/>
          <w:sz w:val="24"/>
          <w:szCs w:val="24"/>
        </w:rPr>
        <w:fldChar w:fldCharType="begin"/>
      </w:r>
      <w:r w:rsidR="0049799D">
        <w:rPr>
          <w:rFonts w:ascii="Times New Roman" w:hAnsi="Times New Roman" w:cs="Times New Roman"/>
          <w:sz w:val="24"/>
          <w:szCs w:val="24"/>
        </w:rPr>
        <w:instrText xml:space="preserve"> ADDIN ZOTERO_ITEM CSL_CITATION {"citationID":"AtXFcr6J","properties":{"formattedCitation":"(G. Tao &amp; Balunas, 2016)","plainCitation":"(G. Tao &amp; Balunas, 2016)","noteIndex":0},"citationItems":[{"id":1356,"uris":["http://zotero.org/users/7389210/items/A7ARMDC9"],"uri":["http://zotero.org/users/7389210/items/A7ARMDC9"],"itemData":{"id":1356,"type":"article-journal","abstract":"Ethnopharmacological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J."}],"issued":{"date-parts":[["2016",4,22]]}}}],"schema":"https://github.com/citation-style-language/schema/raw/master/csl-citation.json"} </w:instrText>
      </w:r>
      <w:r w:rsidR="00DB3AF1">
        <w:rPr>
          <w:rFonts w:ascii="Times New Roman" w:hAnsi="Times New Roman" w:cs="Times New Roman"/>
          <w:sz w:val="24"/>
          <w:szCs w:val="24"/>
        </w:rPr>
        <w:fldChar w:fldCharType="separate"/>
      </w:r>
      <w:r w:rsidR="0049799D" w:rsidRPr="0049799D">
        <w:rPr>
          <w:rFonts w:ascii="Times New Roman" w:hAnsi="Times New Roman" w:cs="Times New Roman"/>
          <w:sz w:val="24"/>
        </w:rPr>
        <w:t>(G. Tao &amp; Balunas, 2016)</w:t>
      </w:r>
      <w:r w:rsidR="00DB3AF1">
        <w:rPr>
          <w:rFonts w:ascii="Times New Roman" w:hAnsi="Times New Roman" w:cs="Times New Roman"/>
          <w:sz w:val="24"/>
          <w:szCs w:val="24"/>
        </w:rPr>
        <w:fldChar w:fldCharType="end"/>
      </w:r>
      <w:r w:rsidR="00DB3AF1">
        <w:rPr>
          <w:rFonts w:ascii="Times New Roman" w:hAnsi="Times New Roman" w:cs="Times New Roman"/>
          <w:sz w:val="24"/>
          <w:szCs w:val="24"/>
        </w:rPr>
        <w:t>. The</w:t>
      </w:r>
      <w:r w:rsidR="0082544F">
        <w:rPr>
          <w:rFonts w:ascii="Times New Roman" w:hAnsi="Times New Roman" w:cs="Times New Roman"/>
          <w:sz w:val="24"/>
          <w:szCs w:val="24"/>
        </w:rPr>
        <w:t xml:space="preserve">se </w:t>
      </w:r>
      <w:r w:rsidR="00DB3AF1">
        <w:rPr>
          <w:rFonts w:ascii="Times New Roman" w:hAnsi="Times New Roman" w:cs="Times New Roman"/>
          <w:sz w:val="24"/>
          <w:szCs w:val="24"/>
        </w:rPr>
        <w:t>activities</w:t>
      </w:r>
      <w:r w:rsidR="0082544F">
        <w:rPr>
          <w:rFonts w:ascii="Times New Roman" w:hAnsi="Times New Roman" w:cs="Times New Roman"/>
          <w:sz w:val="24"/>
          <w:szCs w:val="24"/>
        </w:rPr>
        <w:t xml:space="preserve">, and especially </w:t>
      </w:r>
      <w:r w:rsidR="001A0910">
        <w:rPr>
          <w:rFonts w:ascii="Times New Roman" w:hAnsi="Times New Roman" w:cs="Times New Roman"/>
          <w:sz w:val="24"/>
          <w:szCs w:val="24"/>
        </w:rPr>
        <w:t xml:space="preserve">its anticancer effects, have drawn research attention to </w:t>
      </w:r>
      <w:r w:rsidR="001A0910">
        <w:rPr>
          <w:rFonts w:ascii="Times New Roman" w:hAnsi="Times New Roman" w:cs="Times New Roman"/>
          <w:i/>
          <w:iCs/>
          <w:sz w:val="24"/>
          <w:szCs w:val="24"/>
        </w:rPr>
        <w:t>S. barbata</w:t>
      </w:r>
      <w:r w:rsidR="003A6EE2">
        <w:rPr>
          <w:rFonts w:ascii="Times New Roman" w:hAnsi="Times New Roman" w:cs="Times New Roman"/>
          <w:sz w:val="24"/>
          <w:szCs w:val="24"/>
        </w:rPr>
        <w:t>, and early phase clinical trials of aqueous extract</w:t>
      </w:r>
      <w:r w:rsidR="003A735B">
        <w:rPr>
          <w:rFonts w:ascii="Times New Roman" w:hAnsi="Times New Roman" w:cs="Times New Roman"/>
          <w:sz w:val="24"/>
          <w:szCs w:val="24"/>
        </w:rPr>
        <w:t>s</w:t>
      </w:r>
      <w:r w:rsidR="003A6EE2">
        <w:rPr>
          <w:rFonts w:ascii="Times New Roman" w:hAnsi="Times New Roman" w:cs="Times New Roman"/>
          <w:sz w:val="24"/>
          <w:szCs w:val="24"/>
        </w:rPr>
        <w:t xml:space="preserve"> have demonstrated </w:t>
      </w:r>
      <w:r w:rsidR="002347F4">
        <w:rPr>
          <w:rFonts w:ascii="Times New Roman" w:hAnsi="Times New Roman" w:cs="Times New Roman"/>
          <w:sz w:val="24"/>
          <w:szCs w:val="24"/>
        </w:rPr>
        <w:t xml:space="preserve">its selective cytotoxicity towards breast cancer cells </w:t>
      </w:r>
      <w:r w:rsidR="002347F4">
        <w:rPr>
          <w:rFonts w:ascii="Times New Roman" w:hAnsi="Times New Roman" w:cs="Times New Roman"/>
          <w:sz w:val="24"/>
          <w:szCs w:val="24"/>
        </w:rPr>
        <w:fldChar w:fldCharType="begin"/>
      </w:r>
      <w:r w:rsidR="002347F4">
        <w:rPr>
          <w:rFonts w:ascii="Times New Roman" w:hAnsi="Times New Roman" w:cs="Times New Roman"/>
          <w:sz w:val="24"/>
          <w:szCs w:val="24"/>
        </w:rPr>
        <w:instrText xml:space="preserve"> ADDIN ZOTERO_ITEM CSL_CITATION {"citationID":"UOqrYgcJ","properties":{"formattedCitation":"(Chen et al., 2012)","plainCitation":"(Chen et al., 2012)","noteIndex":0},"citationItems":[{"id":1359,"uris":["http://zotero.org/users/7389210/items/SW3CY89N"],"uri":["http://zotero.org/users/7389210/items/SW3CY89N"],"itemData":{"id":1359,"type":"article-journal","abstract":"Bezielle (BZL101) is a candidate oral drug that has shown promising efficacy and excellent safety in the early phase clinical trials for advanced breast cancer. Bezielle is an aqueous extract from the herb Scutellaria barbata. We have reported previously that Bezielle was selectively cytotoxic to cancer cells while sparing non-transformed cells. In tumor, but not in non-transformed cells, Bezielle induced generation of ROS and severe DNA damage followed by hyperactivation of PARP, depletion of the cellular ATP and NAD, and inhibition of glycolysis. We show here that tumor cells' mitochondria are the primary source of reactive oxygen species induced by Bezielle. Treatment with Bezielle induces progressively higher levels of mitochondrial superoxide as well as peroxide-type ROS. Inhibition of mitochondrial respiration prevents generation of both types of ROS and protects cells from Bezielle-induced death. In addition to glycolysis, Bezielle inhibits oxidative phosphorylation in tumor cells and depletes mitochondrial reserve capacity depriving cells of the ability to produce ATP. Tumor cells lacking functional mitochondria maintain glycolytic activity in presence of Bezielle thus supporting the hypothesis that mitochondria are the primary target of Bezielle. The metabolic effects of Bezielle towards normal cells are not significant, in agreement with the low levels of oxidative damage that Bezielle inflicts on them. Bezielle is therefore a drug that selectively targets cancer cell mitochondria, and is distinguished from other such drugs by its ability to induce not only inhibition of OXPHOS but also of glycolysis. This study provides a better understanding of the mechanism of Bezielle's cytotoxicity, and the basis of its selectivity towards cancer cells.","container-title":"PLOS ONE","DOI":"10.1371/journal.pone.0030300","ISSN":"1932-6203","issue":"2","journalAbbreviation":"PLOS ONE","language":"en","note":"publisher: Public Library of Science","page":"e30300","source":"PLoS Journals","title":"Bezielle Selectively Targets Mitochondria of Cancer Cells to Inhibit Glycolysis and OXPHOS","volume":"7","author":[{"family":"Chen","given":"Vivian"},{"family":"Staub","given":"Richard E."},{"family":"Fong","given":"Sylvia"},{"family":"Tagliaferri","given":"Mary"},{"family":"Cohen","given":"Isaac"},{"family":"Shtivelman","given":"Emma"}],"issued":{"date-parts":[["2012",2,3]]}}}],"schema":"https://github.com/citation-style-language/schema/raw/master/csl-citation.json"} </w:instrText>
      </w:r>
      <w:r w:rsidR="002347F4">
        <w:rPr>
          <w:rFonts w:ascii="Times New Roman" w:hAnsi="Times New Roman" w:cs="Times New Roman"/>
          <w:sz w:val="24"/>
          <w:szCs w:val="24"/>
        </w:rPr>
        <w:fldChar w:fldCharType="separate"/>
      </w:r>
      <w:r w:rsidR="002347F4" w:rsidRPr="002347F4">
        <w:rPr>
          <w:rFonts w:ascii="Times New Roman" w:hAnsi="Times New Roman" w:cs="Times New Roman"/>
          <w:sz w:val="24"/>
        </w:rPr>
        <w:t>(Chen et al., 2012)</w:t>
      </w:r>
      <w:r w:rsidR="002347F4">
        <w:rPr>
          <w:rFonts w:ascii="Times New Roman" w:hAnsi="Times New Roman" w:cs="Times New Roman"/>
          <w:sz w:val="24"/>
          <w:szCs w:val="24"/>
        </w:rPr>
        <w:fldChar w:fldCharType="end"/>
      </w:r>
      <w:r w:rsidR="002347F4">
        <w:rPr>
          <w:rFonts w:ascii="Times New Roman" w:hAnsi="Times New Roman" w:cs="Times New Roman"/>
          <w:sz w:val="24"/>
          <w:szCs w:val="24"/>
        </w:rPr>
        <w:t>.</w:t>
      </w:r>
      <w:r w:rsidR="00424439">
        <w:rPr>
          <w:rFonts w:ascii="Times New Roman" w:hAnsi="Times New Roman" w:cs="Times New Roman"/>
          <w:sz w:val="24"/>
          <w:szCs w:val="24"/>
        </w:rPr>
        <w:t xml:space="preserve"> In addition, </w:t>
      </w:r>
      <w:r w:rsidR="00424439">
        <w:rPr>
          <w:rFonts w:ascii="Times New Roman" w:hAnsi="Times New Roman" w:cs="Times New Roman"/>
          <w:i/>
          <w:iCs/>
          <w:sz w:val="24"/>
          <w:szCs w:val="24"/>
        </w:rPr>
        <w:t xml:space="preserve">S. barbata </w:t>
      </w:r>
      <w:r w:rsidR="00424439">
        <w:rPr>
          <w:rFonts w:ascii="Times New Roman" w:hAnsi="Times New Roman" w:cs="Times New Roman"/>
          <w:sz w:val="24"/>
          <w:szCs w:val="24"/>
        </w:rPr>
        <w:t xml:space="preserve">extracts have exhibited remarkable activity towards multi-drug resistant </w:t>
      </w:r>
      <w:r w:rsidR="00E43F48">
        <w:rPr>
          <w:rFonts w:ascii="Times New Roman" w:hAnsi="Times New Roman" w:cs="Times New Roman"/>
          <w:sz w:val="24"/>
          <w:szCs w:val="24"/>
        </w:rPr>
        <w:t xml:space="preserve">strains of bacteria </w:t>
      </w:r>
      <w:r w:rsidR="00E43F48">
        <w:rPr>
          <w:rFonts w:ascii="Times New Roman" w:hAnsi="Times New Roman" w:cs="Times New Roman"/>
          <w:sz w:val="24"/>
          <w:szCs w:val="24"/>
        </w:rPr>
        <w:fldChar w:fldCharType="begin"/>
      </w:r>
      <w:r w:rsidR="00E43F48">
        <w:rPr>
          <w:rFonts w:ascii="Times New Roman" w:hAnsi="Times New Roman" w:cs="Times New Roman"/>
          <w:sz w:val="24"/>
          <w:szCs w:val="24"/>
        </w:rPr>
        <w:instrText xml:space="preserve"> ADDIN ZOTERO_ITEM CSL_CITATION {"citationID":"8RMA7Tvd","properties":{"formattedCitation":"(Tsai et al., 2018)","plainCitation":"(Tsai et al., 2018)","noteIndex":0},"citationItems":[{"id":1365,"uris":["http://zotero.org/users/7389210/items/ICPLHBZA"],"uri":["http://zotero.org/users/7389210/items/ICPLHBZA"],"itemData":{"id":1365,"type":"article-journal","abstract":"No animal model studies have been conducted in which the efficacy of herbal compounds has been tested against multidrug-resistant Acinetobacter baumannii infections. Very few antibiotics are available for the treatment of pulmonary infections caused by extensively drug-resistant Acinetobacter baumannii (XDRAB). To find alternative treatments, traditional Chinese herbs were screened for their antimicrobial potential.","container-title":"BMC Complementary and Alternative Medicine","DOI":"10.1186/s12906-018-2151-7","ISSN":"1472-6882","issue":"1","journalAbbreviation":"BMC Complementary and Alternative Medicine","page":"96","source":"BioMed Central","title":"Using the Chinese herb Scutellaria barbata against extensively drug-resistant Acinetobacter baumannii infections: in vitro and in vivo studies","title-short":"Using the Chinese herb Scutellaria barbata against extensively drug-resistant Acinetobacter baumannii infections","volume":"18","author":[{"family":"Tsai","given":"Chin-Chuan"},{"family":"Lin","given":"Chi-Shiuan"},{"family":"Hsu","given":"Chun-Ru"},{"family":"Chang","given":"Chiu-Ming"},{"family":"Chang","given":"I-Wei"},{"family":"Lin","given":"Li-Wei"},{"family":"Hung","given":"Chih-Hsin"},{"family":"Wang","given":"Jiun-Ling"}],"issued":{"date-parts":[["2018",3,20]]}}}],"schema":"https://github.com/citation-style-language/schema/raw/master/csl-citation.json"} </w:instrText>
      </w:r>
      <w:r w:rsidR="00E43F48">
        <w:rPr>
          <w:rFonts w:ascii="Times New Roman" w:hAnsi="Times New Roman" w:cs="Times New Roman"/>
          <w:sz w:val="24"/>
          <w:szCs w:val="24"/>
        </w:rPr>
        <w:fldChar w:fldCharType="separate"/>
      </w:r>
      <w:r w:rsidR="00E43F48" w:rsidRPr="00E43F48">
        <w:rPr>
          <w:rFonts w:ascii="Times New Roman" w:hAnsi="Times New Roman" w:cs="Times New Roman"/>
          <w:sz w:val="24"/>
        </w:rPr>
        <w:t>(Tsai et al., 2018)</w:t>
      </w:r>
      <w:r w:rsidR="00E43F48">
        <w:rPr>
          <w:rFonts w:ascii="Times New Roman" w:hAnsi="Times New Roman" w:cs="Times New Roman"/>
          <w:sz w:val="24"/>
          <w:szCs w:val="24"/>
        </w:rPr>
        <w:fldChar w:fldCharType="end"/>
      </w:r>
      <w:r w:rsidR="00E43F48">
        <w:rPr>
          <w:rFonts w:ascii="Times New Roman" w:hAnsi="Times New Roman" w:cs="Times New Roman"/>
          <w:sz w:val="24"/>
          <w:szCs w:val="24"/>
        </w:rPr>
        <w:t>.</w:t>
      </w:r>
      <w:r w:rsidR="002347F4">
        <w:rPr>
          <w:rFonts w:ascii="Times New Roman" w:hAnsi="Times New Roman" w:cs="Times New Roman"/>
          <w:sz w:val="24"/>
          <w:szCs w:val="24"/>
        </w:rPr>
        <w:t xml:space="preserve"> A reference genome </w:t>
      </w:r>
      <w:r w:rsidR="007D5F9B">
        <w:rPr>
          <w:rFonts w:ascii="Times New Roman" w:hAnsi="Times New Roman" w:cs="Times New Roman"/>
          <w:sz w:val="24"/>
          <w:szCs w:val="24"/>
        </w:rPr>
        <w:t xml:space="preserve">for the species has recently been published </w:t>
      </w:r>
      <w:r w:rsidR="003A735B">
        <w:rPr>
          <w:rFonts w:ascii="Times New Roman" w:hAnsi="Times New Roman" w:cs="Times New Roman"/>
          <w:sz w:val="24"/>
          <w:szCs w:val="24"/>
        </w:rPr>
        <w:fldChar w:fldCharType="begin"/>
      </w:r>
      <w:r w:rsidR="003A735B">
        <w:rPr>
          <w:rFonts w:ascii="Times New Roman" w:hAnsi="Times New Roman" w:cs="Times New Roman"/>
          <w:sz w:val="24"/>
          <w:szCs w:val="24"/>
        </w:rPr>
        <w:instrText xml:space="preserve"> ADDIN ZOTERO_ITEM CSL_CITATION {"citationID":"GnHtQhun","properties":{"formattedCitation":"(Xu et al., 2020)","plainCitation":"(Xu et al., 2020)","noteIndex":0},"citationItems":[{"id":1362,"uris":["http://zotero.org/users/7389210/items/YX7FMREB"],"uri":["http://zotero.org/users/7389210/items/YX7FMREB"],"itemData":{"id":1362,"type":"article-journal","abstract":"Scutellaria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3A735B">
        <w:rPr>
          <w:rFonts w:ascii="Times New Roman" w:hAnsi="Times New Roman" w:cs="Times New Roman"/>
          <w:sz w:val="24"/>
          <w:szCs w:val="24"/>
        </w:rPr>
        <w:fldChar w:fldCharType="separate"/>
      </w:r>
      <w:r w:rsidR="003A735B" w:rsidRPr="003A735B">
        <w:rPr>
          <w:rFonts w:ascii="Times New Roman" w:hAnsi="Times New Roman" w:cs="Times New Roman"/>
          <w:sz w:val="24"/>
        </w:rPr>
        <w:t>(Xu et al., 2020)</w:t>
      </w:r>
      <w:r w:rsidR="003A735B">
        <w:rPr>
          <w:rFonts w:ascii="Times New Roman" w:hAnsi="Times New Roman" w:cs="Times New Roman"/>
          <w:sz w:val="24"/>
          <w:szCs w:val="24"/>
        </w:rPr>
        <w:fldChar w:fldCharType="end"/>
      </w:r>
      <w:r w:rsidR="003A735B">
        <w:rPr>
          <w:rFonts w:ascii="Times New Roman" w:hAnsi="Times New Roman" w:cs="Times New Roman"/>
          <w:sz w:val="24"/>
          <w:szCs w:val="24"/>
        </w:rPr>
        <w:t xml:space="preserve">. </w:t>
      </w:r>
      <w:r w:rsidR="003A735B">
        <w:rPr>
          <w:rFonts w:ascii="Times New Roman" w:hAnsi="Times New Roman" w:cs="Times New Roman"/>
          <w:i/>
          <w:iCs/>
          <w:sz w:val="24"/>
          <w:szCs w:val="24"/>
        </w:rPr>
        <w:t xml:space="preserve">S. baicalensis </w:t>
      </w:r>
      <w:r w:rsidR="003A735B">
        <w:rPr>
          <w:rFonts w:ascii="Times New Roman" w:hAnsi="Times New Roman" w:cs="Times New Roman"/>
          <w:sz w:val="24"/>
          <w:szCs w:val="24"/>
        </w:rPr>
        <w:t xml:space="preserve">is another species </w:t>
      </w:r>
      <w:r w:rsidR="0021199B">
        <w:rPr>
          <w:rFonts w:ascii="Times New Roman" w:hAnsi="Times New Roman" w:cs="Times New Roman"/>
          <w:sz w:val="24"/>
          <w:szCs w:val="24"/>
        </w:rPr>
        <w:t>extensively</w:t>
      </w:r>
      <w:r w:rsidR="00DE654A">
        <w:rPr>
          <w:rFonts w:ascii="Times New Roman" w:hAnsi="Times New Roman" w:cs="Times New Roman"/>
          <w:sz w:val="24"/>
          <w:szCs w:val="24"/>
        </w:rPr>
        <w:t xml:space="preserve"> applied</w:t>
      </w:r>
      <w:r w:rsidR="003A735B">
        <w:rPr>
          <w:rFonts w:ascii="Times New Roman" w:hAnsi="Times New Roman" w:cs="Times New Roman"/>
          <w:sz w:val="24"/>
          <w:szCs w:val="24"/>
        </w:rPr>
        <w:t xml:space="preserve"> in Eastern medicine</w:t>
      </w:r>
      <w:r w:rsidR="00DE654A">
        <w:rPr>
          <w:rFonts w:ascii="Times New Roman" w:hAnsi="Times New Roman" w:cs="Times New Roman"/>
          <w:sz w:val="24"/>
          <w:szCs w:val="24"/>
        </w:rPr>
        <w:t>s</w:t>
      </w:r>
      <w:r w:rsidR="0049799D">
        <w:rPr>
          <w:rFonts w:ascii="Times New Roman" w:hAnsi="Times New Roman" w:cs="Times New Roman"/>
          <w:sz w:val="24"/>
          <w:szCs w:val="24"/>
        </w:rPr>
        <w:t>, with e</w:t>
      </w:r>
      <w:r w:rsidR="004E6F2F">
        <w:rPr>
          <w:rFonts w:ascii="Times New Roman" w:hAnsi="Times New Roman" w:cs="Times New Roman"/>
          <w:sz w:val="24"/>
          <w:szCs w:val="24"/>
        </w:rPr>
        <w:t>x</w:t>
      </w:r>
      <w:r w:rsidR="001B5700">
        <w:rPr>
          <w:rFonts w:ascii="Times New Roman" w:hAnsi="Times New Roman" w:cs="Times New Roman"/>
          <w:sz w:val="24"/>
          <w:szCs w:val="24"/>
        </w:rPr>
        <w:t xml:space="preserve">tracts of its roots </w:t>
      </w:r>
      <w:r w:rsidR="009346B7">
        <w:rPr>
          <w:rFonts w:ascii="Times New Roman" w:hAnsi="Times New Roman" w:cs="Times New Roman"/>
          <w:sz w:val="24"/>
          <w:szCs w:val="24"/>
        </w:rPr>
        <w:t>being</w:t>
      </w:r>
      <w:r w:rsidR="0021199B">
        <w:rPr>
          <w:rFonts w:ascii="Times New Roman" w:hAnsi="Times New Roman" w:cs="Times New Roman"/>
          <w:sz w:val="24"/>
          <w:szCs w:val="24"/>
        </w:rPr>
        <w:t xml:space="preserve"> prescribed to treat diarrhea, dysentery, hypertension, inflammation, and a variety of other diseases</w:t>
      </w:r>
      <w:r w:rsidR="004E6F2F">
        <w:rPr>
          <w:rFonts w:ascii="Times New Roman" w:hAnsi="Times New Roman" w:cs="Times New Roman"/>
          <w:sz w:val="24"/>
          <w:szCs w:val="24"/>
        </w:rPr>
        <w:t xml:space="preserve"> </w:t>
      </w:r>
      <w:r w:rsidR="004E6F2F">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{"citationID":"FOIxVrBo","properties":{"formattedCitation":"(T. Zhao et al., 2019)","plainCitation":"(T. Zhao et al., 2019)","noteIndex":0},"citationItems":[{"id":44,"uris":["http://zotero.org/users/7389210/items/ELK676GB"],"uri":["http://zotero.org/users/7389210/items/ELK676GB"],"itemData":{"id":44,"type":"article-journal","abstract":"Objectives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4E6F2F">
        <w:rPr>
          <w:rFonts w:ascii="Times New Roman" w:hAnsi="Times New Roman" w:cs="Times New Roman"/>
          <w:sz w:val="24"/>
          <w:szCs w:val="24"/>
        </w:rPr>
        <w:fldChar w:fldCharType="separate"/>
      </w:r>
      <w:r w:rsidR="00E15D15" w:rsidRPr="00E15D15">
        <w:rPr>
          <w:rFonts w:ascii="Times New Roman" w:hAnsi="Times New Roman" w:cs="Times New Roman"/>
          <w:sz w:val="24"/>
        </w:rPr>
        <w:t>(T. Zhao et al., 2019)</w:t>
      </w:r>
      <w:r w:rsidR="004E6F2F">
        <w:rPr>
          <w:rFonts w:ascii="Times New Roman" w:hAnsi="Times New Roman" w:cs="Times New Roman"/>
          <w:sz w:val="24"/>
          <w:szCs w:val="24"/>
        </w:rPr>
        <w:fldChar w:fldCharType="end"/>
      </w:r>
      <w:r w:rsidR="0049799D">
        <w:rPr>
          <w:rFonts w:ascii="Times New Roman" w:hAnsi="Times New Roman" w:cs="Times New Roman"/>
          <w:sz w:val="24"/>
          <w:szCs w:val="24"/>
        </w:rPr>
        <w:t xml:space="preserve">. Numerous clinical studies have demonstrated the neuroprotective, antibacterial, antitumor, antioxidant, and other beneficial health effects of these extracts </w:t>
      </w:r>
      <w:r w:rsidR="0049799D">
        <w:rPr>
          <w:rFonts w:ascii="Times New Roman" w:hAnsi="Times New Roman" w:cs="Times New Roman"/>
          <w:sz w:val="24"/>
          <w:szCs w:val="24"/>
        </w:rPr>
        <w:fldChar w:fldCharType="begin"/>
      </w:r>
      <w:r w:rsidR="00745911">
        <w:rPr>
          <w:rFonts w:ascii="Times New Roman" w:hAnsi="Times New Roman" w:cs="Times New Roman"/>
          <w:sz w:val="24"/>
          <w:szCs w:val="24"/>
        </w:rPr>
        <w:instrText xml:space="preserve"> ADDIN ZOTERO_ITEM CSL_CITATION {"citationID":"CPFStG3j","properties":{"formattedCitation":"(Saralamma et al., 2017; Y. Tao et al., 2018; Zhu et al., 2016)","plainCitation":"(Saralamma et al., 2017; Y. Tao et al., 2018; Zhu et al., 2016)","noteIndex":0},"citationItems":[{"id":51,"uris":["http://zotero.org/users/7389210/items/C97TBYL6"],"uri":["http://zotero.org/users/7389210/items/C97TBYL6"],"itemData":{"id":51,"type":"article-journal","abstract":"Colorectal cancer (CRC) is among the most frequently occurring cancers worldwide. Baicalin is isolated from the roots of Scutellaria baicalensis and is its dominant flavonoid. Anticancer activity of baicalin has been evaluated in different types of cancers, especially in CRC. However, the molecular mechanisms underlying the contribution of baicalin to the treatment of CRC are still unknown. Here, we confirmed that baicalin can effectively induce and enhance apoptosis in HT-29 cells in a dose-dependent manner and suppress tumour growth in xenografted nude mice. We further performed a miRNA microarray analysis of baicalin-treated and untreated HT-29 cells. The results showed that a large number of oncomiRs, including miR-10a, miR-23a, miR-30c, miR-31, miR-151a and miR-205, were significantly suppressed in baicalin-treated HT-29 cells. Furthermore, our in vitro and in vivo studies showed that baicalin suppressed oncomiRs by reducing the expression of c-Myc. Taken together, our study shows a novel mechanism for anti-cancer action of baicalin, that it induces apoptosis in colon cancer cells and suppresses tumour growth by reducing the expression of c-Myc and oncomiRs.","container-title":"Scientific Reports","DOI":"10.1038/s41598-018-32734-2","ISSN":"2045-2322","issue":"1","language":"en","note":"number: 1\npublisher: Nature Publishing Group","page":"14477","source":"www.nature.com","title":"Baicalin, the major component of traditional Chinese medicine Scutellaria baicalensis induces colon cancer cell apoptosis through inhibition of oncomiRNAs","volume":"8","author":[{"family":"Tao","given":"Yili"},{"family":"Zhan","given":"Shoubin"},{"family":"Wang","given":"Yanbo"},{"family":"Zhou","given":"Geyu"},{"family":"Liang","given":"Hongwei"},{"family":"Chen","given":"Xi"},{"family":"Shen","given":"Hong"}],"issued":{"date-parts":[["2018",9,27]]}}},{"id":45,"uris":["http://zotero.org/users/7389210/items/SNBGLFKN"],"uri":["http://zotero.org/users/7389210/items/SNBGLFKN"],"itemData":{"id":45,"type":"article-journal","abstract":"Korean Scutellaria baicalensis Georgi has been widely used in Korean folk medicines for its range of medicinal benefits, including its anticancer effect. The aim of the present study was to investigate the underlying molecular mechanism of action of a flavonoid extract from Korean Scutellaria baicalensis Georgi (FSB) on AGS human gastric cancer cells (gastric adenocarcinoma) in which FSB exhibits an anticancer effect. Treatment of AGS cells with FSB significantly inhibited cell viability in a concentration-dependent manner. Furthermore, FSB significantly increased the proportion of cells in sub-G1 phase, and Annexin V and Hoechst 33258 fluorescent staining confirmed the apoptotic cell death. Furthermore, western blotting results identified that treatment of AGS cells with FSB significantly downregulated the expression of caspase family members, namely procaspases 3 and 9, and poly(ADP-ribose) polymerase (PARP), and subsequently upregulated cleaved caspase 3 and cleaved PARP. It was observed that FSB treatment significantly decreased the mitochondrial membrane potential of AGS cells. In addition, the ratio of the mitochondrion-associated proteins B cell lymphoma 2-associated X protein and B cell lymphoma extra large was upregulated. The results of the present study provide novel insight into the underlying molecular mechanism of the anticancer effects of FSB on AGS human gastric cancer cells and indicate that FSB may be an alternative chemotherapeutic agent for the treatment of gastric cancer.","container-title":"Oncology Letters","DOI":"10.3892/ol.2017.6184","ISSN":"1792-1074","issue":"1","journalAbbreviation":"Oncol Lett","note":"PMID: 28693212\nPMCID: PMC5494645","page":"607-614","source":"PubMed Central","title":"Korean Scutellaria baicalensis Georgi flavonoid extract induces mitochondrially mediated apoptosis in human gastric cancer AGS cells","volume":"14","author":[{"family":"Saralamma","given":"Venu Venkatarame Gowda"},{"family":"Lee","given":"Ho Jeong"},{"family":"Hong","given":"Gyeong Eun"},{"family":"Park","given":"Hyeon Soo"},{"family":"Yumnam","given":"Silvia"},{"family":"Raha","given":"Suchismita"},{"family":"Lee","given":"Won Sup"},{"family":"Kim","given":"Eun Hee"},{"family":"Sung","given":"Nak Ju"},{"family":"Lee","given":"Sang Joon"},{"family":"Heo","given":"Jeong Doo"},{"family":"Kim","given":"Gon Sup"}],"issued":{"date-parts":[["2017",7]]}}},{"id":65,"uris":["http://zotero.org/users/7389210/items/WCEVHWPL"],"uri":["http://zotero.org/users/7389210/items/WCEVHWPL"],"itemData":{"id":65,"type":"article-journal","abstract":"Huang Qin (root of Scutellaria baicalensis) is a widely used herb in different countries for adjuvant therapy of inflammation, diabetes, hypertension, different kinds of cancer and virus related diseases. Baicalin is the main flavonoid in this herb and has been extensively studied for 30 years. The angiogenic effect of herb Huang Qin extract and baicalin was found 13 years ago, however, the results were controversial with pro-angiogenic effect in some studies and anti-angiogenic effect in others. In this paper, the angiogenic effect of baicalin, its aglycone form baicalein and aqueous extract of Huang Qin was studied in chick embryo chorioallantoic membrane (CAM) model. Dose dependent dual effect was found in both aqueous extract and baicalin, but not in baicalein, in which only inhibitory effect was observed. In order to reveal the cellular and molecular mechanism of how baicalin and baicalein affect angiogenesis, cell proliferation and programmed cell death assays were performed in treated CAM. In addition, quantitative PCR array including 84 angiogenesis related genes was used to detect high and low dosage of baicalin and baicalein responsive genes. Low dose baicalin increased cell proliferation in developing blood vessels through upregulation of multiple angiogenic genes expression, but high dose baicalin induced cell death, performing inhibitory effect on angiogenesis. Both high and low dose of baicalein down regulated the expression of multiple angiogenic genes, decreased cell proliferation, and leads to inhibitory effects on angiogenesis.","container-title":"PLOS ONE","DOI":"10.1371/journal.pone.0167125","ISSN":"1932-6203","issue":"11","journalAbbreviation":"PLOS ONE","language":"en","page":"e0167125","source":"PLoS Journals","title":"Dose Dependent Dual Effect of Baicalin and Herb Huang Qin Extract on Angiogenesis","volume":"11","author":[{"family":"Zhu","given":"Dongqing"},{"family":"Wang","given":"Shanshan"},{"family":"Lawless","given":"John"},{"family":"He","given":"Jianchen"},{"family":"Zheng","given":"Zhengui"}],"issued":{"date-parts":[["2016",11,30]]}}}],"schema":"https://github.com/citation-style-language/schema/raw/master/csl-citation.json"} </w:instrText>
      </w:r>
      <w:r w:rsidR="0049799D">
        <w:rPr>
          <w:rFonts w:ascii="Times New Roman" w:hAnsi="Times New Roman" w:cs="Times New Roman"/>
          <w:sz w:val="24"/>
          <w:szCs w:val="24"/>
        </w:rPr>
        <w:fldChar w:fldCharType="separate"/>
      </w:r>
      <w:r w:rsidR="00745911" w:rsidRPr="00745911">
        <w:rPr>
          <w:rFonts w:ascii="Times New Roman" w:hAnsi="Times New Roman" w:cs="Times New Roman"/>
          <w:sz w:val="24"/>
        </w:rPr>
        <w:t>(Saralamma et al., 2017; Y. Tao et al., 2018; Zhu et al., 2016)</w:t>
      </w:r>
      <w:r w:rsidR="0049799D">
        <w:rPr>
          <w:rFonts w:ascii="Times New Roman" w:hAnsi="Times New Roman" w:cs="Times New Roman"/>
          <w:sz w:val="24"/>
          <w:szCs w:val="24"/>
        </w:rPr>
        <w:fldChar w:fldCharType="end"/>
      </w:r>
      <w:r w:rsidR="0049799D">
        <w:rPr>
          <w:rFonts w:ascii="Times New Roman" w:hAnsi="Times New Roman" w:cs="Times New Roman"/>
          <w:sz w:val="24"/>
          <w:szCs w:val="24"/>
        </w:rPr>
        <w:t>.</w:t>
      </w:r>
      <w:r w:rsidR="009346B7">
        <w:rPr>
          <w:rFonts w:ascii="Times New Roman" w:hAnsi="Times New Roman" w:cs="Times New Roman"/>
          <w:sz w:val="24"/>
          <w:szCs w:val="24"/>
        </w:rPr>
        <w:t xml:space="preserve"> A reference genome has also been published for </w:t>
      </w:r>
      <w:r w:rsidR="009346B7">
        <w:rPr>
          <w:rFonts w:ascii="Times New Roman" w:hAnsi="Times New Roman" w:cs="Times New Roman"/>
          <w:i/>
          <w:iCs/>
          <w:sz w:val="24"/>
          <w:szCs w:val="24"/>
        </w:rPr>
        <w:t>S. baicalensis</w:t>
      </w:r>
      <w:r w:rsidR="009346B7">
        <w:rPr>
          <w:rFonts w:ascii="Times New Roman" w:hAnsi="Times New Roman" w:cs="Times New Roman"/>
          <w:sz w:val="24"/>
          <w:szCs w:val="24"/>
        </w:rPr>
        <w:t xml:space="preserve">, and </w:t>
      </w:r>
      <w:r w:rsidR="0022334A">
        <w:rPr>
          <w:rFonts w:ascii="Times New Roman" w:hAnsi="Times New Roman" w:cs="Times New Roman"/>
          <w:sz w:val="24"/>
          <w:szCs w:val="24"/>
        </w:rPr>
        <w:t>a unique</w:t>
      </w:r>
      <w:r w:rsidR="001A71A8">
        <w:rPr>
          <w:rFonts w:ascii="Times New Roman" w:hAnsi="Times New Roman" w:cs="Times New Roman"/>
          <w:sz w:val="24"/>
          <w:szCs w:val="24"/>
        </w:rPr>
        <w:t xml:space="preserve"> biochemical pathway res</w:t>
      </w:r>
      <w:r w:rsidR="009346B7">
        <w:rPr>
          <w:rFonts w:ascii="Times New Roman" w:hAnsi="Times New Roman" w:cs="Times New Roman"/>
          <w:sz w:val="24"/>
          <w:szCs w:val="24"/>
        </w:rPr>
        <w:t>ponsible for</w:t>
      </w:r>
      <w:r w:rsidR="00AB7814">
        <w:rPr>
          <w:rFonts w:ascii="Times New Roman" w:hAnsi="Times New Roman" w:cs="Times New Roman"/>
          <w:sz w:val="24"/>
          <w:szCs w:val="24"/>
        </w:rPr>
        <w:t xml:space="preserve"> its</w:t>
      </w:r>
      <w:r w:rsidR="001A71A8">
        <w:rPr>
          <w:rFonts w:ascii="Times New Roman" w:hAnsi="Times New Roman" w:cs="Times New Roman"/>
          <w:sz w:val="24"/>
          <w:szCs w:val="24"/>
        </w:rPr>
        <w:t xml:space="preserve"> </w:t>
      </w:r>
      <w:r w:rsidR="002E70C6">
        <w:rPr>
          <w:rFonts w:ascii="Times New Roman" w:hAnsi="Times New Roman" w:cs="Times New Roman"/>
          <w:sz w:val="24"/>
          <w:szCs w:val="24"/>
        </w:rPr>
        <w:t>synthesis</w:t>
      </w:r>
      <w:r w:rsidR="00E51F19">
        <w:rPr>
          <w:rFonts w:ascii="Times New Roman" w:hAnsi="Times New Roman" w:cs="Times New Roman"/>
          <w:sz w:val="24"/>
          <w:szCs w:val="24"/>
        </w:rPr>
        <w:t xml:space="preserve"> </w:t>
      </w:r>
      <w:r w:rsidR="001A71A8">
        <w:rPr>
          <w:rFonts w:ascii="Times New Roman" w:hAnsi="Times New Roman" w:cs="Times New Roman"/>
          <w:sz w:val="24"/>
          <w:szCs w:val="24"/>
        </w:rPr>
        <w:t xml:space="preserve">of </w:t>
      </w:r>
      <w:r w:rsidR="00AB7814">
        <w:rPr>
          <w:rFonts w:ascii="Times New Roman" w:hAnsi="Times New Roman" w:cs="Times New Roman"/>
          <w:sz w:val="24"/>
          <w:szCs w:val="24"/>
        </w:rPr>
        <w:t>a variety</w:t>
      </w:r>
      <w:r w:rsidR="0022334A">
        <w:rPr>
          <w:rFonts w:ascii="Times New Roman" w:hAnsi="Times New Roman" w:cs="Times New Roman"/>
          <w:sz w:val="24"/>
          <w:szCs w:val="24"/>
        </w:rPr>
        <w:t xml:space="preserve"> medicinally active metabolites has been</w:t>
      </w:r>
      <w:r w:rsidR="001A71A8">
        <w:rPr>
          <w:rFonts w:ascii="Times New Roman" w:hAnsi="Times New Roman" w:cs="Times New Roman"/>
          <w:sz w:val="24"/>
          <w:szCs w:val="24"/>
        </w:rPr>
        <w:t xml:space="preserve"> </w:t>
      </w:r>
      <w:r w:rsidR="00AB7814">
        <w:rPr>
          <w:rFonts w:ascii="Times New Roman" w:hAnsi="Times New Roman" w:cs="Times New Roman"/>
          <w:sz w:val="24"/>
          <w:szCs w:val="24"/>
        </w:rPr>
        <w:t>described</w:t>
      </w:r>
      <w:r w:rsidR="00E15D15">
        <w:rPr>
          <w:rFonts w:ascii="Times New Roman" w:hAnsi="Times New Roman" w:cs="Times New Roman"/>
          <w:sz w:val="24"/>
          <w:szCs w:val="24"/>
        </w:rPr>
        <w:t xml:space="preserve"> </w:t>
      </w:r>
      <w:r w:rsidR="00E15D15">
        <w:rPr>
          <w:rFonts w:ascii="Times New Roman" w:hAnsi="Times New Roman" w:cs="Times New Roman"/>
          <w:sz w:val="24"/>
          <w:szCs w:val="24"/>
        </w:rPr>
        <w:fldChar w:fldCharType="begin"/>
      </w:r>
      <w:r w:rsidR="00E15D15">
        <w:rPr>
          <w:rFonts w:ascii="Times New Roman" w:hAnsi="Times New Roman" w:cs="Times New Roman"/>
          <w:sz w:val="24"/>
          <w:szCs w:val="24"/>
        </w:rPr>
        <w:instrText xml:space="preserve"> ADDIN ZOTERO_ITEM CSL_CITATION {"citationID":"JWRKwBE3","properties":{"formattedCitation":"(Q. Zhao et al., 2019)","plainCitation":"(Q. Zhao et al., 2019)","noteIndex":0},"citationItems":[{"id":58,"uris":["http://zotero.org/users/7389210/items/TEKIFJYN"],"uri":["http://zotero.org/users/7389210/items/TEKIFJYN"],"itemData":{"id":58,"type":"article-journal","abstract":"Scutellaria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E15D15">
        <w:rPr>
          <w:rFonts w:ascii="Times New Roman" w:hAnsi="Times New Roman" w:cs="Times New Roman"/>
          <w:sz w:val="24"/>
          <w:szCs w:val="24"/>
        </w:rPr>
        <w:fldChar w:fldCharType="separate"/>
      </w:r>
      <w:r w:rsidR="00E15D15" w:rsidRPr="00E15D15">
        <w:rPr>
          <w:rFonts w:ascii="Times New Roman" w:hAnsi="Times New Roman" w:cs="Times New Roman"/>
          <w:sz w:val="24"/>
        </w:rPr>
        <w:t>(Q. Zhao et al., 2019)</w:t>
      </w:r>
      <w:r w:rsidR="00E15D15">
        <w:rPr>
          <w:rFonts w:ascii="Times New Roman" w:hAnsi="Times New Roman" w:cs="Times New Roman"/>
          <w:sz w:val="24"/>
          <w:szCs w:val="24"/>
        </w:rPr>
        <w:fldChar w:fldCharType="end"/>
      </w:r>
      <w:r w:rsidR="00E15D15">
        <w:rPr>
          <w:rFonts w:ascii="Times New Roman" w:hAnsi="Times New Roman" w:cs="Times New Roman"/>
          <w:sz w:val="24"/>
          <w:szCs w:val="24"/>
        </w:rPr>
        <w:t>.</w:t>
      </w:r>
    </w:p>
    <w:p w14:paraId="51B4E73C" w14:textId="520AEB56" w:rsidR="0022334A" w:rsidRDefault="00AB7814"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w:t>
      </w:r>
      <w:r w:rsidR="002E70C6">
        <w:rPr>
          <w:rFonts w:ascii="Times New Roman" w:hAnsi="Times New Roman" w:cs="Times New Roman"/>
          <w:sz w:val="24"/>
          <w:szCs w:val="24"/>
        </w:rPr>
        <w:t xml:space="preserve">is pathway is that of flavones, which </w:t>
      </w:r>
      <w:r w:rsidR="002E70C6">
        <w:rPr>
          <w:rFonts w:ascii="Times New Roman" w:hAnsi="Times New Roman" w:cs="Times New Roman"/>
          <w:i/>
          <w:iCs/>
          <w:sz w:val="24"/>
          <w:szCs w:val="24"/>
        </w:rPr>
        <w:t>S. baicalensis</w:t>
      </w:r>
      <w:r w:rsidR="00D15C6B">
        <w:rPr>
          <w:rFonts w:ascii="Times New Roman" w:hAnsi="Times New Roman" w:cs="Times New Roman"/>
          <w:sz w:val="24"/>
          <w:szCs w:val="24"/>
        </w:rPr>
        <w:t xml:space="preserve">, </w:t>
      </w:r>
      <w:r w:rsidR="00D15C6B">
        <w:rPr>
          <w:rFonts w:ascii="Times New Roman" w:hAnsi="Times New Roman" w:cs="Times New Roman"/>
          <w:i/>
          <w:iCs/>
          <w:sz w:val="24"/>
          <w:szCs w:val="24"/>
        </w:rPr>
        <w:t>S. barbata</w:t>
      </w:r>
      <w:r w:rsidR="00D15C6B">
        <w:rPr>
          <w:rFonts w:ascii="Times New Roman" w:hAnsi="Times New Roman" w:cs="Times New Roman"/>
          <w:sz w:val="24"/>
          <w:szCs w:val="24"/>
        </w:rPr>
        <w:t xml:space="preserve">, and other medicinally active </w:t>
      </w:r>
      <w:r w:rsidR="00D15C6B">
        <w:rPr>
          <w:rFonts w:ascii="Times New Roman" w:hAnsi="Times New Roman" w:cs="Times New Roman"/>
          <w:i/>
          <w:iCs/>
          <w:sz w:val="24"/>
          <w:szCs w:val="24"/>
        </w:rPr>
        <w:t xml:space="preserve">Scutellaria </w:t>
      </w:r>
      <w:r w:rsidR="00D15C6B">
        <w:rPr>
          <w:rFonts w:ascii="Times New Roman" w:hAnsi="Times New Roman" w:cs="Times New Roman"/>
          <w:sz w:val="24"/>
          <w:szCs w:val="24"/>
        </w:rPr>
        <w:t xml:space="preserve">species accumulate in high concentrations </w:t>
      </w:r>
      <w:r w:rsidR="00D15C6B">
        <w:rPr>
          <w:rFonts w:ascii="Times New Roman" w:hAnsi="Times New Roman" w:cs="Times New Roman"/>
          <w:sz w:val="24"/>
          <w:szCs w:val="24"/>
        </w:rPr>
        <w:fldChar w:fldCharType="begin"/>
      </w:r>
      <w:r w:rsidR="00D15C6B">
        <w:rPr>
          <w:rFonts w:ascii="Times New Roman" w:hAnsi="Times New Roman" w:cs="Times New Roman"/>
          <w:sz w:val="24"/>
          <w:szCs w:val="24"/>
        </w:rPr>
        <w:instrText xml:space="preserve"> ADDIN ZOTERO_ITEM CSL_CITATION {"citationID":"2umyGQcy","properties":{"formattedCitation":"(Karimov &amp; Botirov, 2017)","plainCitation":"(Karimov &amp; Botirov, 2017)","noteIndex":0},"citationItems":[{"id":49,"uris":["http://zotero.org/users/7389210/items/V2K3BYPR"],"uri":["http://zotero.org/users/7389210/items/V2K3BYPR"],"itemData":{"id":49,"type":"article-journal","abstract":"The review presents the results of scientometric analysis of data on the level of study and chemical diversity of flavonoids of the Scutellaria L. genus species of the world’s flora. Flavonoid composition in 63 species of skullcap is reported, together with the data on distribution in plants, structure, and sources of 301 flavonoids belonging to the groups of flavones, flavanones, flavanonols, flavonols, chalcones, isoflavones, flavolignans, and bioflavonoids. The greatest number of flavonoids was shown to be isolated from plants of S. indica, S. baicalensis, S. barbata, S. amoena, S. prostrata, S. galericulata, S. discolor, S. ramosissima, and S. supina. Scientometric studies indicate the constantly growing interest in the study of species of the Scutellaria L. genus by scientists of various branches of science, including phytochemists, biologists, and pharmacologists. Information provided in the review can be used to address issues of chemosystematics of plants of the Scutellaria L. genus.","container-title":"Russian Journal of Bioorganic Chemistry","DOI":"10.1134/S1068162017070068","ISSN":"1608-330X","issue":"7","journalAbbreviation":"Russ J Bioorg Chem","language":"en","page":"691-711","source":"Springer Link","title":"Structural Diversity and State of Knowledge of Flavonoids of the Scutellaria L. Genus","volume":"43","author":[{"family":"Karimov","given":"A. M."},{"family":"Botirov","given":"E. Kh."}],"issued":{"date-parts":[["2017",12,1]]}}}],"schema":"https://github.com/citation-style-language/schema/raw/master/csl-citation.json"} </w:instrText>
      </w:r>
      <w:r w:rsidR="00D15C6B">
        <w:rPr>
          <w:rFonts w:ascii="Times New Roman" w:hAnsi="Times New Roman" w:cs="Times New Roman"/>
          <w:sz w:val="24"/>
          <w:szCs w:val="24"/>
        </w:rPr>
        <w:fldChar w:fldCharType="separate"/>
      </w:r>
      <w:r w:rsidR="00D15C6B" w:rsidRPr="00D15C6B">
        <w:rPr>
          <w:rFonts w:ascii="Times New Roman" w:hAnsi="Times New Roman" w:cs="Times New Roman"/>
          <w:sz w:val="24"/>
        </w:rPr>
        <w:t>(Karimov &amp; Botirov, 2017)</w:t>
      </w:r>
      <w:r w:rsidR="00D15C6B">
        <w:rPr>
          <w:rFonts w:ascii="Times New Roman" w:hAnsi="Times New Roman" w:cs="Times New Roman"/>
          <w:sz w:val="24"/>
          <w:szCs w:val="24"/>
        </w:rPr>
        <w:fldChar w:fldCharType="end"/>
      </w:r>
      <w:r w:rsidR="00D15C6B">
        <w:rPr>
          <w:rFonts w:ascii="Times New Roman" w:hAnsi="Times New Roman" w:cs="Times New Roman"/>
          <w:sz w:val="24"/>
          <w:szCs w:val="24"/>
        </w:rPr>
        <w:t>.</w:t>
      </w:r>
      <w:r w:rsidR="00A646D7">
        <w:rPr>
          <w:rFonts w:ascii="Times New Roman" w:hAnsi="Times New Roman" w:cs="Times New Roman"/>
          <w:sz w:val="24"/>
          <w:szCs w:val="24"/>
        </w:rPr>
        <w:t xml:space="preserve"> Most </w:t>
      </w:r>
      <w:r w:rsidR="00A646D7">
        <w:rPr>
          <w:rFonts w:ascii="Times New Roman" w:hAnsi="Times New Roman" w:cs="Times New Roman"/>
          <w:i/>
          <w:iCs/>
          <w:sz w:val="24"/>
          <w:szCs w:val="24"/>
        </w:rPr>
        <w:t xml:space="preserve">Scutellaria </w:t>
      </w:r>
      <w:r w:rsidR="00A646D7">
        <w:rPr>
          <w:rFonts w:ascii="Times New Roman" w:hAnsi="Times New Roman" w:cs="Times New Roman"/>
          <w:sz w:val="24"/>
          <w:szCs w:val="24"/>
        </w:rPr>
        <w:t xml:space="preserve">species </w:t>
      </w:r>
      <w:r w:rsidR="00380830">
        <w:rPr>
          <w:rFonts w:ascii="Times New Roman" w:hAnsi="Times New Roman" w:cs="Times New Roman"/>
          <w:sz w:val="24"/>
          <w:szCs w:val="24"/>
        </w:rPr>
        <w:t>produce</w:t>
      </w:r>
      <w:r w:rsidR="00A646D7">
        <w:rPr>
          <w:rFonts w:ascii="Times New Roman" w:hAnsi="Times New Roman" w:cs="Times New Roman"/>
          <w:sz w:val="24"/>
          <w:szCs w:val="24"/>
        </w:rPr>
        <w:t xml:space="preserve"> two class</w:t>
      </w:r>
      <w:r w:rsidR="00305966">
        <w:rPr>
          <w:rFonts w:ascii="Times New Roman" w:hAnsi="Times New Roman" w:cs="Times New Roman"/>
          <w:sz w:val="24"/>
          <w:szCs w:val="24"/>
        </w:rPr>
        <w:t>es</w:t>
      </w:r>
      <w:r w:rsidR="00A646D7">
        <w:rPr>
          <w:rFonts w:ascii="Times New Roman" w:hAnsi="Times New Roman" w:cs="Times New Roman"/>
          <w:sz w:val="24"/>
          <w:szCs w:val="24"/>
        </w:rPr>
        <w:t xml:space="preserve"> of flavones: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-hydroxyflavones and 4</w:t>
      </w:r>
      <w:r w:rsidR="00A646D7" w:rsidRPr="00A646D7">
        <w:rPr>
          <w:rFonts w:ascii="Times New Roman" w:hAnsi="Times New Roman" w:cs="Times New Roman"/>
          <w:sz w:val="24"/>
          <w:szCs w:val="24"/>
        </w:rPr>
        <w:t>´</w:t>
      </w:r>
      <w:r w:rsidR="00A646D7">
        <w:rPr>
          <w:rFonts w:ascii="Times New Roman" w:hAnsi="Times New Roman" w:cs="Times New Roman"/>
          <w:sz w:val="24"/>
          <w:szCs w:val="24"/>
        </w:rPr>
        <w:t>-deoxyflavones.</w:t>
      </w:r>
      <w:r w:rsidR="00746611">
        <w:rPr>
          <w:rFonts w:ascii="Times New Roman" w:hAnsi="Times New Roman" w:cs="Times New Roman"/>
          <w:sz w:val="24"/>
          <w:szCs w:val="24"/>
        </w:rPr>
        <w:t xml:space="preserve"> </w:t>
      </w:r>
      <w:r w:rsidR="00305966">
        <w:rPr>
          <w:rFonts w:ascii="Times New Roman" w:hAnsi="Times New Roman" w:cs="Times New Roman"/>
          <w:sz w:val="24"/>
          <w:szCs w:val="24"/>
        </w:rPr>
        <w:t xml:space="preserve">Biosynthesis of </w:t>
      </w:r>
      <w:r w:rsidR="00746611">
        <w:rPr>
          <w:rFonts w:ascii="Times New Roman" w:hAnsi="Times New Roman" w:cs="Times New Roman"/>
          <w:sz w:val="24"/>
          <w:szCs w:val="24"/>
        </w:rPr>
        <w:t>4</w:t>
      </w:r>
      <w:r w:rsidR="00746611" w:rsidRPr="00746611">
        <w:rPr>
          <w:rFonts w:ascii="Times New Roman" w:hAnsi="Times New Roman" w:cs="Times New Roman"/>
          <w:sz w:val="24"/>
          <w:szCs w:val="24"/>
        </w:rPr>
        <w:t>´</w:t>
      </w:r>
      <w:r w:rsidR="00746611">
        <w:rPr>
          <w:rFonts w:ascii="Times New Roman" w:hAnsi="Times New Roman" w:cs="Times New Roman"/>
          <w:sz w:val="24"/>
          <w:szCs w:val="24"/>
        </w:rPr>
        <w:t xml:space="preserve">-hydroxyflavones, which include apigenin and its derivatives, </w:t>
      </w:r>
      <w:r w:rsidR="00305966">
        <w:rPr>
          <w:rFonts w:ascii="Times New Roman" w:hAnsi="Times New Roman" w:cs="Times New Roman"/>
          <w:sz w:val="24"/>
          <w:szCs w:val="24"/>
        </w:rPr>
        <w:t>is relatively common across the plant kingdom. In contrast, biosynthesis of 4</w:t>
      </w:r>
      <w:r w:rsidR="00305966" w:rsidRPr="00305966">
        <w:rPr>
          <w:rFonts w:ascii="Times New Roman" w:hAnsi="Times New Roman" w:cs="Times New Roman"/>
          <w:sz w:val="24"/>
          <w:szCs w:val="24"/>
        </w:rPr>
        <w:t>´</w:t>
      </w:r>
      <w:r w:rsidR="00305966">
        <w:rPr>
          <w:rFonts w:ascii="Times New Roman" w:hAnsi="Times New Roman" w:cs="Times New Roman"/>
          <w:sz w:val="24"/>
          <w:szCs w:val="24"/>
        </w:rPr>
        <w:t xml:space="preserve">-deoxyflavones, which include chrysin and its derivatives, is relatively rare outside of </w:t>
      </w:r>
      <w:r w:rsidR="00305966">
        <w:rPr>
          <w:rFonts w:ascii="Times New Roman" w:hAnsi="Times New Roman" w:cs="Times New Roman"/>
          <w:i/>
          <w:iCs/>
          <w:sz w:val="24"/>
          <w:szCs w:val="24"/>
        </w:rPr>
        <w:t>Scutellaria</w:t>
      </w:r>
      <w:r w:rsidR="004544CE">
        <w:rPr>
          <w:rFonts w:ascii="Times New Roman" w:hAnsi="Times New Roman" w:cs="Times New Roman"/>
          <w:sz w:val="24"/>
          <w:szCs w:val="24"/>
        </w:rPr>
        <w:t xml:space="preserve">, </w:t>
      </w:r>
      <w:r w:rsidR="000C27B8">
        <w:rPr>
          <w:rFonts w:ascii="Times New Roman" w:hAnsi="Times New Roman" w:cs="Times New Roman"/>
          <w:sz w:val="24"/>
          <w:szCs w:val="24"/>
        </w:rPr>
        <w:t>and</w:t>
      </w:r>
      <w:r w:rsidR="006B7C4E">
        <w:rPr>
          <w:rFonts w:ascii="Times New Roman" w:hAnsi="Times New Roman" w:cs="Times New Roman"/>
          <w:sz w:val="24"/>
          <w:szCs w:val="24"/>
        </w:rPr>
        <w:t xml:space="preserve"> </w:t>
      </w:r>
      <w:r w:rsidR="004544CE">
        <w:rPr>
          <w:rFonts w:ascii="Times New Roman" w:hAnsi="Times New Roman" w:cs="Times New Roman"/>
          <w:sz w:val="24"/>
          <w:szCs w:val="24"/>
        </w:rPr>
        <w:t>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have only been identified in several </w:t>
      </w:r>
      <w:r w:rsidR="00305966">
        <w:rPr>
          <w:rFonts w:ascii="Times New Roman" w:hAnsi="Times New Roman" w:cs="Times New Roman"/>
          <w:sz w:val="24"/>
          <w:szCs w:val="24"/>
        </w:rPr>
        <w:t xml:space="preserve">plant species </w:t>
      </w:r>
      <w:r w:rsidR="006B7C4E">
        <w:rPr>
          <w:rFonts w:ascii="Times New Roman" w:hAnsi="Times New Roman" w:cs="Times New Roman"/>
          <w:sz w:val="24"/>
          <w:szCs w:val="24"/>
        </w:rPr>
        <w:t>not in</w:t>
      </w:r>
      <w:r w:rsidR="00305966">
        <w:rPr>
          <w:rFonts w:ascii="Times New Roman" w:hAnsi="Times New Roman" w:cs="Times New Roman"/>
          <w:sz w:val="24"/>
          <w:szCs w:val="24"/>
        </w:rPr>
        <w:t xml:space="preserve"> the genus </w:t>
      </w:r>
      <w:r w:rsidR="006B7C4E">
        <w:rPr>
          <w:rFonts w:ascii="Times New Roman" w:hAnsi="Times New Roman" w:cs="Times New Roman"/>
          <w:sz w:val="24"/>
          <w:szCs w:val="24"/>
        </w:rPr>
        <w:fldChar w:fldCharType="begin"/>
      </w:r>
      <w:r w:rsidR="006B7C4E">
        <w:rPr>
          <w:rFonts w:ascii="Times New Roman" w:hAnsi="Times New Roman" w:cs="Times New Roman"/>
          <w:sz w:val="24"/>
          <w:szCs w:val="24"/>
        </w:rPr>
        <w:instrText xml:space="preserve"> ADDIN ZOTERO_ITEM CSL_CITATION {"citationID":"AE7AMhhN","properties":{"formattedCitation":"(Kato et al., 1992; V. M. Rao et al., 2009; Y. K. Rao et al., 2002)","plainCitation":"(Kato et al., 1992; V. M. Rao et al., 2009; Y. K. Rao et al., 2002)","noteIndex":0},"citationItems":[{"id":38,"uris":["http://zotero.org/users/7389210/items/SYHEU7JK"],"uri":["http://zotero.org/users/7389210/items/SYHEU7JK"],"itemData":{"id":38,"type":"article-journal","abstract":"Virola uenosa contains 5-deoxyflavones in its flowers, unripe fruits (pericarps) and seedlings (leaves). Upon ripening progressively larger quantities of gradually more strongly reduced lignans, including the novel (-)-dihydro3’,4’-dimethoxy-3’,4’-demethylenedioxycubebin, appear in all parts of the fruits. Dibenzyllactols, including, (-)cubebin, and the furofuran, (+)-sesamin, are the major lignans, respectively, of mature seeds and seedlings (roots).","container-title":"Phytochemistry","DOI":"10.1016/0031-9422(91)83055-P","ISSN":"00319422","issue":"1","journalAbbreviation":"Phytochemistry","language":"en","page":"283-287","source":"DOI.org (Crossref)","title":"Flavones and lignans in flowers, fruits and seedlings of Virola venosa","volume":"31","author":[{"family":"Kato","given":"Massuo J."},{"family":"Yoshida","given":"Massayoshi"},{"family":"Gottlieb","given":"Otto R."}],"issued":{"date-parts":[["1992",1]]}}},{"id":40,"uris":["http://zotero.org/users/7389210/items/NTBP7MCK"],"uri":["http://zotero.org/users/7389210/items/NTBP7MCK"],"itemData":{"id":40,"type":"article-journal","abstract":"Two new 5-deoxyflavones, 6-hydroxy-2',4',5'-trimethoxyflavone (1), 6-hydroxy-3',4',5'-trimethoxyflavone (2) and a known flavone, 7,2',4'trimethoxyflavone (3) have been isolated from the whole plant of Grangea maderaspatana. The isolated compounds were characterized by various spectral methods like UV, IR, Mass, 1D and 2D NMR including NOESY, COSY, HSQC and HMBC studies. The antioxidant and antifungal screening of the isolated compounds were performed in vitro by superoxide free radical scavenging activity method and agar cup method, respectively.","container-title":"Asian J. Chem.","issue":"2","language":"en","page":"7","source":"Zotero","title":"Two New Bio-active Flavones from Grangea maderaspatana (Artemisia maderaspatana)","volume":"21","author":[{"family":"Rao","given":"V Madhava"},{"family":"Damu","given":"G L V"},{"family":"Sudhakar","given":"D"},{"family":"Rao","given":"C Venkata"}],"issued":{"date-parts":[["2009"]]}}},{"id":39,"uris":["http://zotero.org/users/7389210/items/TUKQAQ49"],"uri":["http://zotero.org/users/7389210/items/TUKQAQ49"],"itemData":{"id":39,"type":"article-journal","abstract":"Two new 5-deoxyflavones, 7,8-dimethoxy-3',4'-methylenedioxyflavone (1) and 7,2',4'-trimethoxyflavone (2) together with a known flavone, 7,4'-dimethoxy-3'-hydroxyflavone (3) were isolated from the rootbark of Albizia odoratissima. The structures of these new compounds were elucidated by electrospray ionization mass spectrometry (ESI-MS) and 1D and 2D-NMR spectral studies including H-1-H-1 correlation spectroscopy (COSY), heteronuclear single quantum coherence (HSQC), heteronuclear multiple bond connectivity (HMBC) and nuclear Overhauser enhancement spectroscopy (NOESY).","container-title":"Chemical &amp; Pharmaceutical Bulletin","DOI":"10.1248/cpb.50.1271","ISSN":"0009-2363","issue":"9","journalAbbreviation":"Chem. Pharm. Bull.","language":"English","note":"publisher-place: Tokyo\npublisher: Pharmaceutical Soc Japan\nWOS:000177740100025","page":"1271-1272","source":"Web of Science","title":"Two new 5-deoxyflavones from Albizia odoratissima","volume":"50","author":[{"family":"Rao","given":"Y. K."},{"family":"Reddy","given":"M. V. B."},{"family":"Rao","given":"C. V."},{"family":"Gunasekar","given":"D."},{"family":"Blond","given":"A."},{"family":"Caux","given":"C."},{"family":"Bodo","given":"B."}],"issued":{"date-parts":[["2002",9]]}}}],"schema":"https://github.com/citation-style-language/schema/raw/master/csl-citation.json"} </w:instrText>
      </w:r>
      <w:r w:rsidR="006B7C4E">
        <w:rPr>
          <w:rFonts w:ascii="Times New Roman" w:hAnsi="Times New Roman" w:cs="Times New Roman"/>
          <w:sz w:val="24"/>
          <w:szCs w:val="24"/>
        </w:rPr>
        <w:fldChar w:fldCharType="separate"/>
      </w:r>
      <w:r w:rsidR="006B7C4E" w:rsidRPr="006B7C4E">
        <w:rPr>
          <w:rFonts w:ascii="Times New Roman" w:hAnsi="Times New Roman" w:cs="Times New Roman"/>
          <w:sz w:val="24"/>
        </w:rPr>
        <w:t>(Kato et al., 1992; V. M. Rao et al., 2009; Y. K. Rao et al., 2002)</w:t>
      </w:r>
      <w:r w:rsidR="006B7C4E">
        <w:rPr>
          <w:rFonts w:ascii="Times New Roman" w:hAnsi="Times New Roman" w:cs="Times New Roman"/>
          <w:sz w:val="24"/>
          <w:szCs w:val="24"/>
        </w:rPr>
        <w:fldChar w:fldCharType="end"/>
      </w:r>
      <w:r w:rsidR="006B7C4E">
        <w:rPr>
          <w:rFonts w:ascii="Times New Roman" w:hAnsi="Times New Roman" w:cs="Times New Roman"/>
          <w:sz w:val="24"/>
          <w:szCs w:val="24"/>
        </w:rPr>
        <w:t>.</w:t>
      </w:r>
      <w:r w:rsidR="00305966">
        <w:rPr>
          <w:rFonts w:ascii="Times New Roman" w:hAnsi="Times New Roman" w:cs="Times New Roman"/>
          <w:sz w:val="24"/>
          <w:szCs w:val="24"/>
        </w:rPr>
        <w:t xml:space="preserve"> </w:t>
      </w:r>
      <w:r w:rsidR="00A169FF">
        <w:rPr>
          <w:rFonts w:ascii="Times New Roman" w:hAnsi="Times New Roman" w:cs="Times New Roman"/>
          <w:sz w:val="24"/>
          <w:szCs w:val="24"/>
        </w:rPr>
        <w:t xml:space="preserve">As mentioned previously, the flavone biosynthetic pathway has been most well studied in </w:t>
      </w:r>
      <w:r w:rsidR="00A169FF">
        <w:rPr>
          <w:rFonts w:ascii="Times New Roman" w:hAnsi="Times New Roman" w:cs="Times New Roman"/>
          <w:i/>
          <w:iCs/>
          <w:sz w:val="24"/>
          <w:szCs w:val="24"/>
        </w:rPr>
        <w:t>S. baicalensis</w:t>
      </w:r>
      <w:r w:rsidR="00391D58">
        <w:rPr>
          <w:rFonts w:ascii="Times New Roman" w:hAnsi="Times New Roman" w:cs="Times New Roman"/>
          <w:sz w:val="24"/>
          <w:szCs w:val="24"/>
        </w:rPr>
        <w:t xml:space="preserve">. Multiple works have identified the enzymes of the pathway, and described the </w:t>
      </w:r>
      <w:r w:rsidR="00DB0793">
        <w:rPr>
          <w:rFonts w:ascii="Times New Roman" w:hAnsi="Times New Roman" w:cs="Times New Roman"/>
          <w:sz w:val="24"/>
          <w:szCs w:val="24"/>
        </w:rPr>
        <w:t xml:space="preserve">differential activity of </w:t>
      </w:r>
      <w:r w:rsidR="00391D58">
        <w:rPr>
          <w:rFonts w:ascii="Times New Roman" w:hAnsi="Times New Roman" w:cs="Times New Roman"/>
          <w:sz w:val="24"/>
          <w:szCs w:val="24"/>
        </w:rPr>
        <w:t>specific</w:t>
      </w:r>
      <w:r w:rsidR="000B36B2">
        <w:rPr>
          <w:rFonts w:ascii="Times New Roman" w:hAnsi="Times New Roman" w:cs="Times New Roman"/>
          <w:sz w:val="24"/>
          <w:szCs w:val="24"/>
        </w:rPr>
        <w:t xml:space="preserve"> enzyme</w:t>
      </w:r>
      <w:r w:rsidR="00DB0793">
        <w:rPr>
          <w:rFonts w:ascii="Times New Roman" w:hAnsi="Times New Roman" w:cs="Times New Roman"/>
          <w:sz w:val="24"/>
          <w:szCs w:val="24"/>
        </w:rPr>
        <w:t xml:space="preserve"> isoforms towards either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-hydroxyflavones or 4</w:t>
      </w:r>
      <w:r w:rsidR="00DB0793" w:rsidRPr="00DB0793">
        <w:rPr>
          <w:rFonts w:ascii="Times New Roman" w:hAnsi="Times New Roman" w:cs="Times New Roman"/>
          <w:sz w:val="24"/>
          <w:szCs w:val="24"/>
        </w:rPr>
        <w:t>´</w:t>
      </w:r>
      <w:r w:rsidR="00DB0793">
        <w:rPr>
          <w:rFonts w:ascii="Times New Roman" w:hAnsi="Times New Roman" w:cs="Times New Roman"/>
          <w:sz w:val="24"/>
          <w:szCs w:val="24"/>
        </w:rPr>
        <w:t>-deoxyflavones</w:t>
      </w:r>
      <w:r w:rsidR="00494172">
        <w:rPr>
          <w:rFonts w:ascii="Times New Roman" w:hAnsi="Times New Roman" w:cs="Times New Roman"/>
          <w:sz w:val="24"/>
          <w:szCs w:val="24"/>
        </w:rPr>
        <w:t xml:space="preserve"> </w:t>
      </w:r>
      <w:r w:rsidR="00494172">
        <w:rPr>
          <w:rFonts w:ascii="Times New Roman" w:hAnsi="Times New Roman" w:cs="Times New Roman"/>
          <w:sz w:val="24"/>
          <w:szCs w:val="24"/>
        </w:rPr>
        <w:fldChar w:fldCharType="begin"/>
      </w:r>
      <w:r w:rsidR="00494172">
        <w:rPr>
          <w:rFonts w:ascii="Times New Roman" w:hAnsi="Times New Roman" w:cs="Times New Roman"/>
          <w:sz w:val="24"/>
          <w:szCs w:val="24"/>
        </w:rPr>
        <w:instrText xml:space="preserve"> ADDIN ZOTERO_ITEM CSL_CITATION {"citationID":"P32dIyiX","properties":{"formattedCitation":"(Q. Zhao et al., 2016, 2018, 2019)","plainCitation":"(Q. Zhao et al., 2016, 2018, 2019)","noteIndex":0},"citationItems":[{"id":68,"uris":["http://zotero.org/users/7389210/items/7WDATX6W"],"uri":["http://zotero.org/users/7389210/items/7WDATX6W"],"itemData":{"id":68,"type":"article-journal","abstract":"Wogonin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id":42,"uris":["http://zotero.org/users/7389210/items/P4MZ48FV"],"uri":["http://zotero.org/users/7389210/items/P4MZ48FV"],"itemData":{"id":42,"type":"article-journal","abstract":"Baicalein, wogonin, and their glycosides are major bioactive compounds found in the medicinal plant Scutellaria baicalensis Georgi. These flavones can induce apoptosis in a variety of cancer cell lines but have no effect on normal cells. Furthermore, they have many additional benefits for human health, such as anti-oxidant, antiviral, and liver-protective properties. Here, we report the isolation and characterization of two CYP450 enzymes, SbCYP82D1.1 and SbCYP82D2, which function as the flavone 6-hydroxylase (F6H) and flavone 8-hydroxylase (F8H), respectively, in S. baicalensis. SbCYP82D1.1 has broad substrate specificity for flavones such as chrysin and apigenin and is responsible for biosynthesis of baicalein and scutellarein in roots and aerial parts of S. baicalensis, respectively. When the expression of SbCYP82D1.1 is knocked down, baicalin and baicalein levels are reduced significantly while chrysin glycosides accumulate in hairy roots. SbCYP82D2 is an F8H with high substrate specificity, accepting only chrysin as its substrate to produce norwogonin, although minor 6-hydroxylation activity can also be detected. Phylogenetic analysis suggested that SbCYP82D2 might have evolved from SbCYP82D1.1 via gene duplication followed by neofunctionalization, whereby the ancestral F6H activity is partially retained in the derived SbCYP82D2.","container-title":"Molecular Plant","DOI":"10.1016/j.molp.2017.08.009","ISSN":"1674-2052","issue":"1","journalAbbreviation":"Molecular Plant","language":"en","page":"135-148","source":"ScienceDirect","title":"Two CYP82D Enzymes Function as Flavone Hydroxylases in the Biosynthesis of Root-Specific 4′-Deoxyflavones in Scutellaria baicalensis","volume":"11","author":[{"family":"Zhao","given":"Qing"},{"family":"Cui","given":"Meng-Ying"},{"family":"Levsh","given":"Olesya"},{"family":"Yang","given":"Dongfeng"},{"family":"Liu","given":"Jie"},{"family":"Li","given":"Jie"},{"family":"Hill","given":"Lionel"},{"family":"Yang","given":"Lei"},{"family":"Hu","given":"Yonghong"},{"family":"Weng","given":"Jing-Ke"},{"family":"Chen","given":"Xiao-Ya"},{"family":"Martin","given":"Cathie"}],"issued":{"date-parts":[["2018",1,8]]}}},{"id":58,"uris":["http://zotero.org/users/7389210/items/TEKIFJYN"],"uri":["http://zotero.org/users/7389210/items/TEKIFJYN"],"itemData":{"id":58,"type":"article-journal","abstract":"Scutellaria baicalensis Georgi is important in Chinese traditional medicine where preparations of dried roots,\n‘‘Huang Qin,’’ are used for liver and lung complaints and as complementary cancer treatments. We report a\nhigh-quality reference genome sequence for S. baicalensis where 93% of the 408.14-Mb genome has been\nassembled into nine pseudochromosomes with a super-N50 of 33.2 Mb. Comparison of this sequence with\nthose of closely related species in the order Lamiales, Sesamum indicum and Salvia splendens, revealed\nthat a specializedmetabolic pathway for the synthesis of 40\n-deoxyflavone bioactives evolved in the genusScutellaria.We found that the gene encoding a specific cinnamate coenzyme A ligase likely obtained its new function following recent mutations, and that four genes encoding enzymes in the 40\n-deoxyflavone pathway are\npresent as tandem repeats in the genome of S. baicalensis. Further analyses revealed that gene duplications,\nsegmental duplication, gene amplification, and point mutations coupled to gene neo- and subfunctionalizations were involved in the evolution of 40\n-deoxyflavone synthesis in the genus Scutellaria. Our study not\nonly provides significant insight into the evolution of specific flavone biosynthetic pathways in the mint family,\nLamiaceae, but also will facilitate the development of tools for enhancing bioactive productivity by metabolic\nengineering in microbes or by molecular breeding in plants. The reference genome of S. baicalensis is also\nuseful for improving the genome assemblies for other members of the mint family and offers an important\nfoundation for decoding the synthetic pathways of bioactive compounds in medicinal plants.","container-title":"Molecular Plant","DOI":"10.1016/j.molp.2019.04.002","ISSN":"1674-2052","issue":"7","journalAbbreviation":"Molecular Plant","language":"English","note":"publisher: Elsevier\nPMID: 30999079","page":"935-950","source":"www.cell.com","title":"The Reference Genome Sequence of Scutellaria baicalensis Provides Insights into the Evolution of Wogonin Biosynthesis","volume":"12","author":[{"family":"Zhao","given":"Qing"},{"family":"Yang","given":"Jun"},{"family":"Cui","given":"Meng-Ying"},{"family":"Liu","given":"Jie"},{"family":"Fang","given":"Yumin"},{"family":"Yan","given":"Mengxiao"},{"family":"Qiu","given":"Wenqing"},{"family":"Shang","given":"Huiwen"},{"family":"Xu","given":"Zhicheng"},{"family":"Yidiresi","given":"Reheman"},{"family":"Weng","given":"Jing-Ke"},{"family":"Pluskal","given":"Tomáš"},{"family":"Vigouroux","given":"Marielle"},{"family":"Steuernagel","given":"Burkhard"},{"family":"Wei","given":"Yukun"},{"family":"Yang","given":"Lei"},{"family":"Hu","given":"Yonghong"},{"family":"Chen","given":"Xiao-Ya"},{"family":"Martin","given":"Cathie"}],"issued":{"date-parts":[["2019",7,1]]}}}],"schema":"https://github.com/citation-style-language/schema/raw/master/csl-citation.json"} </w:instrText>
      </w:r>
      <w:r w:rsidR="00494172">
        <w:rPr>
          <w:rFonts w:ascii="Times New Roman" w:hAnsi="Times New Roman" w:cs="Times New Roman"/>
          <w:sz w:val="24"/>
          <w:szCs w:val="24"/>
        </w:rPr>
        <w:fldChar w:fldCharType="separate"/>
      </w:r>
      <w:r w:rsidR="00494172" w:rsidRPr="00494172">
        <w:rPr>
          <w:rFonts w:ascii="Times New Roman" w:hAnsi="Times New Roman" w:cs="Times New Roman"/>
          <w:sz w:val="24"/>
        </w:rPr>
        <w:t>(Q. Zhao et al., 2016, 2018, 2019)</w:t>
      </w:r>
      <w:r w:rsidR="00494172">
        <w:rPr>
          <w:rFonts w:ascii="Times New Roman" w:hAnsi="Times New Roman" w:cs="Times New Roman"/>
          <w:sz w:val="24"/>
          <w:szCs w:val="24"/>
        </w:rPr>
        <w:fldChar w:fldCharType="end"/>
      </w:r>
      <w:r w:rsidR="004544CE">
        <w:rPr>
          <w:rFonts w:ascii="Times New Roman" w:hAnsi="Times New Roman" w:cs="Times New Roman"/>
          <w:sz w:val="24"/>
          <w:szCs w:val="24"/>
        </w:rPr>
        <w:t xml:space="preserve"> (Fig. 1)</w:t>
      </w:r>
      <w:r w:rsidR="00391D58">
        <w:rPr>
          <w:rFonts w:ascii="Times New Roman" w:hAnsi="Times New Roman" w:cs="Times New Roman"/>
          <w:sz w:val="24"/>
          <w:szCs w:val="24"/>
        </w:rPr>
        <w:t>. It is this differential activity which leads to the development of an organ-specific pattern of accumulation</w:t>
      </w:r>
      <w:r w:rsidR="004544CE">
        <w:rPr>
          <w:rFonts w:ascii="Times New Roman" w:hAnsi="Times New Roman" w:cs="Times New Roman"/>
          <w:sz w:val="24"/>
          <w:szCs w:val="24"/>
        </w:rPr>
        <w:t xml:space="preserve"> in </w:t>
      </w:r>
      <w:r w:rsidR="004544CE">
        <w:rPr>
          <w:rFonts w:ascii="Times New Roman" w:hAnsi="Times New Roman" w:cs="Times New Roman"/>
          <w:i/>
          <w:iCs/>
          <w:sz w:val="24"/>
          <w:szCs w:val="24"/>
        </w:rPr>
        <w:t>S. baicalensis</w:t>
      </w:r>
      <w:r w:rsidR="004544CE">
        <w:rPr>
          <w:rFonts w:ascii="Times New Roman" w:hAnsi="Times New Roman" w:cs="Times New Roman"/>
          <w:sz w:val="24"/>
          <w:szCs w:val="24"/>
        </w:rPr>
        <w:t>. In this pattern,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-hydroxyflavones accumulate in the aerial parts of the plant at higher concentrations than in the roots, and 4</w:t>
      </w:r>
      <w:r w:rsidR="004544CE" w:rsidRPr="004544CE">
        <w:rPr>
          <w:rFonts w:ascii="Times New Roman" w:hAnsi="Times New Roman" w:cs="Times New Roman"/>
          <w:sz w:val="24"/>
          <w:szCs w:val="24"/>
        </w:rPr>
        <w:t>´</w:t>
      </w:r>
      <w:r w:rsidR="004544CE">
        <w:rPr>
          <w:rFonts w:ascii="Times New Roman" w:hAnsi="Times New Roman" w:cs="Times New Roman"/>
          <w:sz w:val="24"/>
          <w:szCs w:val="24"/>
        </w:rPr>
        <w:t xml:space="preserve">-deoxyflavones </w:t>
      </w:r>
      <w:r w:rsidR="00494172">
        <w:rPr>
          <w:rFonts w:ascii="Times New Roman" w:hAnsi="Times New Roman" w:cs="Times New Roman"/>
          <w:sz w:val="24"/>
          <w:szCs w:val="24"/>
        </w:rPr>
        <w:t xml:space="preserve">accumulate </w:t>
      </w:r>
      <w:r w:rsidR="004544CE">
        <w:rPr>
          <w:rFonts w:ascii="Times New Roman" w:hAnsi="Times New Roman" w:cs="Times New Roman"/>
          <w:sz w:val="24"/>
          <w:szCs w:val="24"/>
        </w:rPr>
        <w:t>at higher concentrations in the roots as compared to the aerial parts.</w:t>
      </w:r>
      <w:r w:rsidR="000C27B8">
        <w:rPr>
          <w:rFonts w:ascii="Times New Roman" w:hAnsi="Times New Roman" w:cs="Times New Roman"/>
          <w:sz w:val="24"/>
          <w:szCs w:val="24"/>
        </w:rPr>
        <w:t xml:space="preserve"> A similar organ-specific accumulation pattern occurs in </w:t>
      </w:r>
      <w:r w:rsidR="000C27B8">
        <w:rPr>
          <w:rFonts w:ascii="Times New Roman" w:hAnsi="Times New Roman" w:cs="Times New Roman"/>
          <w:i/>
          <w:iCs/>
          <w:sz w:val="24"/>
          <w:szCs w:val="24"/>
        </w:rPr>
        <w:t>S. barbata</w:t>
      </w:r>
      <w:r w:rsidR="000C27B8">
        <w:rPr>
          <w:rFonts w:ascii="Times New Roman" w:hAnsi="Times New Roman" w:cs="Times New Roman"/>
          <w:sz w:val="24"/>
          <w:szCs w:val="24"/>
        </w:rPr>
        <w:t xml:space="preserve">, but the specifics of the biochemical basis of this pattern are less well studied </w:t>
      </w:r>
      <w:r w:rsidR="000C27B8">
        <w:rPr>
          <w:rFonts w:ascii="Times New Roman" w:hAnsi="Times New Roman" w:cs="Times New Roman"/>
          <w:sz w:val="24"/>
          <w:szCs w:val="24"/>
        </w:rPr>
        <w:fldChar w:fldCharType="begin"/>
      </w:r>
      <w:r w:rsidR="000C27B8">
        <w:rPr>
          <w:rFonts w:ascii="Times New Roman" w:hAnsi="Times New Roman" w:cs="Times New Roman"/>
          <w:sz w:val="24"/>
          <w:szCs w:val="24"/>
        </w:rPr>
        <w:instrText xml:space="preserve"> ADDIN ZOTERO_ITEM CSL_CITATION {"citationID":"GJ17aVou","properties":{"formattedCitation":"(G. Tao &amp; Balunas, 2016; Xu et al., 2020)","plainCitation":"(G. Tao &amp; Balunas, 2016; Xu et al., 2020)","noteIndex":0},"citationItems":[{"id":1356,"uris":["http://zotero.org/users/7389210/items/A7ARMDC9"],"uri":["http://zotero.org/users/7389210/items/A7ARMDC9"],"itemData":{"id":1356,"type":"article-journal","abstract":"Ethnopharmacological relevance\nScutellaria barbata is a common herb in Traditional Chinese Medicine (TCM) most often used to treat cancer. S. barbata has been found to exhibit efficacy both in vitro and in vivo on a variety of cancer types. Similarly encouraging results have been shown in patients with metastatic breast cancer from Phase Ia and Ib clinical trials. This study aims to elucidate the current use of S. barbata by TCM practitioners and in current Western research.\nMaterials and methods\nSemi-structured interviews were conducted with fifteen TCM practitioners in Beijing and Nanjing, China to understand their clinical use of S. barbata. Practitioners were also asked to comment on the future development of TCM using Western research methods and the potential for integration of the two types of medicine in clinical therapy. Statistical analyses were conducted to compare use of S. barbata by disease and in conjunction with other herbs.\nResults\nCurrent Western research related to S. barbata is focused on cancer treatment, which corresponds to the most common use of S. barbata by TCM practitioners. Other common uses that practitioners reported included infection and inflammation, for which Beijing practitioners reported use of S. barbata more often than Nanjing practitioners (p&lt;0.05). Hedyotis diffusa was found to be the most commonly cited herb to pair with S. barbata for cancer treatment (p&lt;0.05). When compared to Western clinical trials of BZL101, an S. barbata extract, TCM practitioners reported using smaller doses of S. barbata in shorter durations, in combination with numerous other herbs with the goal to potentiate therapeutic efficacy and mitigate side effects. In addition, TCM practitioners repeatedly emphasized symptom differentiating as the key to achieving maximum therapeutic potential of S. barbata, a factor typically overlooked in Western research.\nConclusion\nSimilarities and differences in diagnosis and treatment regimens between TCM practitioners and Western research have the potential to shed light on possible new avenues of research. Additional research may prove beneficial on possible synergistic effects of herbs commonly used with S. barbata, such as Hedyotis diffusa and Lobelia chinensis.","container-title":"Journal of Ethnopharmacology","DOI":"10.1016/j.jep.2016.02.012","ISSN":"0378-8741","journalAbbreviation":"Journal of Ethnopharmacology","language":"en","page":"170-180","source":"ScienceDirect","title":"Current therapeutic role and medicinal potential of Scutellaria barbata in Traditional Chinese Medicine and Western research","volume":"182","author":[{"family":"Tao","given":"Geyang"},{"family":"Balunas","given":"Marcy J."}],"issued":{"date-parts":[["2016",4,22]]}}},{"id":1362,"uris":["http://zotero.org/users/7389210/items/YX7FMREB"],"uri":["http://zotero.org/users/7389210/items/YX7FMREB"],"itemData":{"id":1362,"type":"article-journal","abstract":"Scutellaria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schema":"https://github.com/citation-style-language/schema/raw/master/csl-citation.json"} </w:instrText>
      </w:r>
      <w:r w:rsidR="000C27B8">
        <w:rPr>
          <w:rFonts w:ascii="Times New Roman" w:hAnsi="Times New Roman" w:cs="Times New Roman"/>
          <w:sz w:val="24"/>
          <w:szCs w:val="24"/>
        </w:rPr>
        <w:fldChar w:fldCharType="separate"/>
      </w:r>
      <w:r w:rsidR="000C27B8" w:rsidRPr="000C27B8">
        <w:rPr>
          <w:rFonts w:ascii="Times New Roman" w:hAnsi="Times New Roman" w:cs="Times New Roman"/>
          <w:sz w:val="24"/>
        </w:rPr>
        <w:t>(G. Tao &amp; Balunas, 2016; Xu et al., 2020)</w:t>
      </w:r>
      <w:r w:rsidR="000C27B8">
        <w:rPr>
          <w:rFonts w:ascii="Times New Roman" w:hAnsi="Times New Roman" w:cs="Times New Roman"/>
          <w:sz w:val="24"/>
          <w:szCs w:val="24"/>
        </w:rPr>
        <w:fldChar w:fldCharType="end"/>
      </w:r>
      <w:r w:rsidR="00AD193D">
        <w:rPr>
          <w:rFonts w:ascii="Times New Roman" w:hAnsi="Times New Roman" w:cs="Times New Roman"/>
          <w:sz w:val="24"/>
          <w:szCs w:val="24"/>
        </w:rPr>
        <w:t>.</w:t>
      </w:r>
    </w:p>
    <w:p w14:paraId="6F181F1B" w14:textId="19A0A71E" w:rsidR="00435848" w:rsidRPr="00544B70" w:rsidRDefault="00435848"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flavone profiles of </w:t>
      </w:r>
      <w:r>
        <w:rPr>
          <w:rFonts w:ascii="Times New Roman" w:hAnsi="Times New Roman" w:cs="Times New Roman"/>
          <w:i/>
          <w:iCs/>
          <w:sz w:val="24"/>
          <w:szCs w:val="24"/>
        </w:rPr>
        <w:t>S</w:t>
      </w:r>
      <w:r w:rsidR="00FC7643">
        <w:rPr>
          <w:rFonts w:ascii="Times New Roman" w:hAnsi="Times New Roman" w:cs="Times New Roman"/>
          <w:i/>
          <w:iCs/>
          <w:sz w:val="24"/>
          <w:szCs w:val="24"/>
        </w:rPr>
        <w:t>.</w:t>
      </w:r>
      <w:r>
        <w:rPr>
          <w:rFonts w:ascii="Times New Roman" w:hAnsi="Times New Roman" w:cs="Times New Roman"/>
          <w:i/>
          <w:iCs/>
          <w:sz w:val="24"/>
          <w:szCs w:val="24"/>
        </w:rPr>
        <w:t xml:space="preserve"> baicalensis</w:t>
      </w:r>
      <w:r>
        <w:rPr>
          <w:rFonts w:ascii="Times New Roman" w:hAnsi="Times New Roman" w:cs="Times New Roman"/>
          <w:sz w:val="24"/>
          <w:szCs w:val="24"/>
        </w:rPr>
        <w:t xml:space="preserve">, </w:t>
      </w:r>
      <w:r>
        <w:rPr>
          <w:rFonts w:ascii="Times New Roman" w:hAnsi="Times New Roman" w:cs="Times New Roman"/>
          <w:i/>
          <w:iCs/>
          <w:sz w:val="24"/>
          <w:szCs w:val="24"/>
        </w:rPr>
        <w:t>S. barbata</w:t>
      </w:r>
      <w:r>
        <w:rPr>
          <w:rFonts w:ascii="Times New Roman" w:hAnsi="Times New Roman" w:cs="Times New Roman"/>
          <w:sz w:val="24"/>
          <w:szCs w:val="24"/>
        </w:rPr>
        <w:t xml:space="preserve">, and several other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have been described, the genus contains </w:t>
      </w:r>
      <w:r w:rsidR="003F6BA2">
        <w:rPr>
          <w:rFonts w:ascii="Times New Roman" w:hAnsi="Times New Roman" w:cs="Times New Roman"/>
          <w:sz w:val="24"/>
          <w:szCs w:val="24"/>
        </w:rPr>
        <w:t xml:space="preserve">approximately 350 species, distributed nearly worldwide </w:t>
      </w:r>
      <w:r w:rsidR="003F6BA2">
        <w:rPr>
          <w:rFonts w:ascii="Times New Roman" w:hAnsi="Times New Roman" w:cs="Times New Roman"/>
          <w:sz w:val="24"/>
          <w:szCs w:val="24"/>
        </w:rPr>
        <w:fldChar w:fldCharType="begin"/>
      </w:r>
      <w:r w:rsidR="003F6BA2">
        <w:rPr>
          <w:rFonts w:ascii="Times New Roman" w:hAnsi="Times New Roman" w:cs="Times New Roman"/>
          <w:sz w:val="24"/>
          <w:szCs w:val="24"/>
        </w:rPr>
        <w:instrText xml:space="preserve"> ADDIN ZOTERO_ITEM CSL_CITATION {"citationID":"CVqadONh","properties":{"formattedCitation":"(Shang et al., 2010)","plainCitation":"(Shang et al., 2010)","noteIndex":0},"citationItems":[{"id":66,"uris":["http://zotero.org/users/7389210/items/7JWS6I7I"],"uri":["http://zotero.org/users/7389210/items/7JWS6I7I"],"itemData":{"id":66,"type":"article-journal","abstract":"Scutellaria (HUANG QIN) (Lamiaceae), which includes about 350 species commonly known as skullcaps, is widespread in Europe, the United States and East Asia. Some species are taken to clear away the heat-evil and expel superficial evils in traditional Chinese medicine (TCM). The present paper reviews the ethnopharmacology, the biological activities and the correlated chemical compounds of Scutellaria species. More than 295 compounds have been isolated, among them flavonoids and diterpenes. Studies show that Scutellaria and its active principles possess wide pharmacological actions, such as antitumor, anti-angiogenesis, hepatoprotective, antioxidant, anticonvulsant, antibacterial and antiviral activities. Currently, effective monomeric compounds or active parts have been screened for pharmacological activity from Scutellaria in vivo and in vitro. Increasing data supports application and exploitation for new drug development.","container-title":"Journal of Ethnopharmacology","DOI":"10.1016/j.jep.2010.01.006","ISSN":"0378-8741","issue":"2","journalAbbreviation":"Journal of Ethnopharmacology","language":"en","page":"279-313","source":"ScienceDirect","title":"The genus Scutellaria an ethnopharmacological and phytochemical review","volume":"128","author":[{"family":"Shang","given":"Xiaofei"},{"family":"He","given":"Xirui"},{"family":"He","given":"Xiaoying"},{"family":"Li","given":"Maoxing"},{"family":"Zhang","given":"Ruxue"},{"family":"Fan","given":"Pengcheng"},{"family":"Zhang","given":"Quanlong"},{"family":"Jia","given":"Zhengping"}],"issued":{"date-parts":[["2010",3,24]]}}}],"schema":"https://github.com/citation-style-language/schema/raw/master/csl-citation.json"} </w:instrText>
      </w:r>
      <w:r w:rsidR="003F6BA2">
        <w:rPr>
          <w:rFonts w:ascii="Times New Roman" w:hAnsi="Times New Roman" w:cs="Times New Roman"/>
          <w:sz w:val="24"/>
          <w:szCs w:val="24"/>
        </w:rPr>
        <w:fldChar w:fldCharType="separate"/>
      </w:r>
      <w:r w:rsidR="003F6BA2" w:rsidRPr="003F6BA2">
        <w:rPr>
          <w:rFonts w:ascii="Times New Roman" w:hAnsi="Times New Roman" w:cs="Times New Roman"/>
          <w:sz w:val="24"/>
        </w:rPr>
        <w:t>(Shang et al., 2010)</w:t>
      </w:r>
      <w:r w:rsidR="003F6BA2">
        <w:rPr>
          <w:rFonts w:ascii="Times New Roman" w:hAnsi="Times New Roman" w:cs="Times New Roman"/>
          <w:sz w:val="24"/>
          <w:szCs w:val="24"/>
        </w:rPr>
        <w:fldChar w:fldCharType="end"/>
      </w:r>
      <w:r>
        <w:rPr>
          <w:rFonts w:ascii="Times New Roman" w:hAnsi="Times New Roman" w:cs="Times New Roman"/>
          <w:sz w:val="24"/>
          <w:szCs w:val="24"/>
        </w:rPr>
        <w:t xml:space="preserve">. As metabolite profiles for most of these species have not been documented, it is unknown </w:t>
      </w:r>
      <w:r w:rsidR="00FC7643">
        <w:rPr>
          <w:rFonts w:ascii="Times New Roman" w:hAnsi="Times New Roman" w:cs="Times New Roman"/>
          <w:sz w:val="24"/>
          <w:szCs w:val="24"/>
        </w:rPr>
        <w:t>if the overall</w:t>
      </w:r>
      <w:r>
        <w:rPr>
          <w:rFonts w:ascii="Times New Roman" w:hAnsi="Times New Roman" w:cs="Times New Roman"/>
          <w:sz w:val="24"/>
          <w:szCs w:val="24"/>
        </w:rPr>
        <w:t xml:space="preserve"> </w:t>
      </w:r>
      <w:r w:rsidR="00FC7643">
        <w:rPr>
          <w:rFonts w:ascii="Times New Roman" w:hAnsi="Times New Roman" w:cs="Times New Roman"/>
          <w:sz w:val="24"/>
          <w:szCs w:val="24"/>
        </w:rPr>
        <w:t>flavone pathway, and the organ-specific accumulation pattern</w:t>
      </w:r>
      <w:r w:rsidR="0020756B">
        <w:rPr>
          <w:rFonts w:ascii="Times New Roman" w:hAnsi="Times New Roman" w:cs="Times New Roman"/>
          <w:sz w:val="24"/>
          <w:szCs w:val="24"/>
        </w:rPr>
        <w:t>s</w:t>
      </w:r>
      <w:r w:rsidR="00FC7643">
        <w:rPr>
          <w:rFonts w:ascii="Times New Roman" w:hAnsi="Times New Roman" w:cs="Times New Roman"/>
          <w:sz w:val="24"/>
          <w:szCs w:val="24"/>
        </w:rPr>
        <w:t xml:space="preserve"> of </w:t>
      </w:r>
      <w:r w:rsidR="00FC7643">
        <w:rPr>
          <w:rFonts w:ascii="Times New Roman" w:hAnsi="Times New Roman" w:cs="Times New Roman"/>
          <w:i/>
          <w:iCs/>
          <w:sz w:val="24"/>
          <w:szCs w:val="24"/>
        </w:rPr>
        <w:t xml:space="preserve">S. baicalensis </w:t>
      </w:r>
      <w:r w:rsidR="00FC7643">
        <w:rPr>
          <w:rFonts w:ascii="Times New Roman" w:hAnsi="Times New Roman" w:cs="Times New Roman"/>
          <w:sz w:val="24"/>
          <w:szCs w:val="24"/>
        </w:rPr>
        <w:t xml:space="preserve">and </w:t>
      </w:r>
      <w:r w:rsidR="00FC7643">
        <w:rPr>
          <w:rFonts w:ascii="Times New Roman" w:hAnsi="Times New Roman" w:cs="Times New Roman"/>
          <w:i/>
          <w:iCs/>
          <w:sz w:val="24"/>
          <w:szCs w:val="24"/>
        </w:rPr>
        <w:t>S. barbata</w:t>
      </w:r>
      <w:r w:rsidR="00FC7643">
        <w:rPr>
          <w:rFonts w:ascii="Times New Roman" w:hAnsi="Times New Roman" w:cs="Times New Roman"/>
          <w:sz w:val="24"/>
          <w:szCs w:val="24"/>
        </w:rPr>
        <w:t xml:space="preserve">, are well-conserved across the genus. In addition, the limited number of </w:t>
      </w:r>
      <w:r w:rsidR="00FC7643">
        <w:rPr>
          <w:rFonts w:ascii="Times New Roman" w:hAnsi="Times New Roman" w:cs="Times New Roman"/>
          <w:i/>
          <w:iCs/>
          <w:sz w:val="24"/>
          <w:szCs w:val="24"/>
        </w:rPr>
        <w:t xml:space="preserve">Scutellaria </w:t>
      </w:r>
      <w:r w:rsidR="00FC7643">
        <w:rPr>
          <w:rFonts w:ascii="Times New Roman" w:hAnsi="Times New Roman" w:cs="Times New Roman"/>
          <w:sz w:val="24"/>
          <w:szCs w:val="24"/>
        </w:rPr>
        <w:t xml:space="preserve">species that have been chemically profiled </w:t>
      </w:r>
      <w:r w:rsidR="00280360">
        <w:rPr>
          <w:rFonts w:ascii="Times New Roman" w:hAnsi="Times New Roman" w:cs="Times New Roman"/>
          <w:sz w:val="24"/>
          <w:szCs w:val="24"/>
        </w:rPr>
        <w:t>presents the possibility of a</w:t>
      </w:r>
      <w:r w:rsidR="00692BB3">
        <w:rPr>
          <w:rFonts w:ascii="Times New Roman" w:hAnsi="Times New Roman" w:cs="Times New Roman"/>
          <w:sz w:val="24"/>
          <w:szCs w:val="24"/>
        </w:rPr>
        <w:t xml:space="preserve"> </w:t>
      </w:r>
      <w:r w:rsidR="0020756B">
        <w:rPr>
          <w:rFonts w:ascii="Times New Roman" w:hAnsi="Times New Roman" w:cs="Times New Roman"/>
          <w:sz w:val="24"/>
          <w:szCs w:val="24"/>
        </w:rPr>
        <w:t>species with high flavone accumulation going</w:t>
      </w:r>
      <w:r w:rsidR="00692BB3">
        <w:rPr>
          <w:rFonts w:ascii="Times New Roman" w:hAnsi="Times New Roman" w:cs="Times New Roman"/>
          <w:sz w:val="24"/>
          <w:szCs w:val="24"/>
        </w:rPr>
        <w:t xml:space="preserve"> uncharacterized. Studying the biochemistry of such a species could be extremely valuable for </w:t>
      </w:r>
      <w:r w:rsidR="00280360">
        <w:rPr>
          <w:rFonts w:ascii="Times New Roman" w:hAnsi="Times New Roman" w:cs="Times New Roman"/>
          <w:sz w:val="24"/>
          <w:szCs w:val="24"/>
        </w:rPr>
        <w:t>biotechnology efforts</w:t>
      </w:r>
      <w:r w:rsidR="00692BB3">
        <w:rPr>
          <w:rFonts w:ascii="Times New Roman" w:hAnsi="Times New Roman" w:cs="Times New Roman"/>
          <w:sz w:val="24"/>
          <w:szCs w:val="24"/>
        </w:rPr>
        <w:t xml:space="preserve"> targeting mass production of medicinal flavones.</w:t>
      </w:r>
      <w:r w:rsidR="00F81271">
        <w:rPr>
          <w:rFonts w:ascii="Times New Roman" w:hAnsi="Times New Roman" w:cs="Times New Roman"/>
          <w:sz w:val="24"/>
          <w:szCs w:val="24"/>
        </w:rPr>
        <w:t xml:space="preserve"> Another limitation facing studies of biochemistry in </w:t>
      </w:r>
      <w:r w:rsidR="00F81271">
        <w:rPr>
          <w:rFonts w:ascii="Times New Roman" w:hAnsi="Times New Roman" w:cs="Times New Roman"/>
          <w:i/>
          <w:iCs/>
          <w:sz w:val="24"/>
          <w:szCs w:val="24"/>
        </w:rPr>
        <w:t xml:space="preserve">Scutellaria </w:t>
      </w:r>
      <w:r w:rsidR="00F81271">
        <w:rPr>
          <w:rFonts w:ascii="Times New Roman" w:hAnsi="Times New Roman" w:cs="Times New Roman"/>
          <w:sz w:val="24"/>
          <w:szCs w:val="24"/>
        </w:rPr>
        <w:t>is the sheer number of flavone structures that can be potentially generated through different sequences of hydroxylation, methylation, and glycosylation.</w:t>
      </w:r>
      <w:r w:rsidR="009925E5">
        <w:rPr>
          <w:rFonts w:ascii="Times New Roman" w:hAnsi="Times New Roman" w:cs="Times New Roman"/>
          <w:sz w:val="24"/>
          <w:szCs w:val="24"/>
        </w:rPr>
        <w:t xml:space="preserve"> T</w:t>
      </w:r>
      <w:r w:rsidR="0053142C">
        <w:rPr>
          <w:rFonts w:ascii="Times New Roman" w:hAnsi="Times New Roman" w:cs="Times New Roman"/>
          <w:sz w:val="24"/>
          <w:szCs w:val="24"/>
        </w:rPr>
        <w:t xml:space="preserve">he biochemical steps which have been elucidated in </w:t>
      </w:r>
      <w:r w:rsidR="0053142C">
        <w:rPr>
          <w:rFonts w:ascii="Times New Roman" w:hAnsi="Times New Roman" w:cs="Times New Roman"/>
          <w:i/>
          <w:iCs/>
          <w:sz w:val="24"/>
          <w:szCs w:val="24"/>
        </w:rPr>
        <w:t xml:space="preserve">S. baicalensis </w:t>
      </w:r>
      <w:r w:rsidR="0053142C">
        <w:rPr>
          <w:rFonts w:ascii="Times New Roman" w:hAnsi="Times New Roman" w:cs="Times New Roman"/>
          <w:sz w:val="24"/>
          <w:szCs w:val="24"/>
        </w:rPr>
        <w:t xml:space="preserve">thus far may only be representative of a portion of the flavone pathway, </w:t>
      </w:r>
      <w:r w:rsidR="009925E5">
        <w:rPr>
          <w:rFonts w:ascii="Times New Roman" w:hAnsi="Times New Roman" w:cs="Times New Roman"/>
          <w:sz w:val="24"/>
          <w:szCs w:val="24"/>
        </w:rPr>
        <w:t>with multiple steps still undiscovered or not yet well described.</w:t>
      </w:r>
    </w:p>
    <w:p w14:paraId="0779B592" w14:textId="7DDA4048" w:rsidR="00BE4D77" w:rsidRDefault="00B463C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this work, we aimed to expand our current knowledge of flavone diversity in </w:t>
      </w:r>
      <w:r>
        <w:rPr>
          <w:rFonts w:ascii="Times New Roman" w:hAnsi="Times New Roman" w:cs="Times New Roman"/>
          <w:i/>
          <w:iCs/>
          <w:sz w:val="24"/>
          <w:szCs w:val="24"/>
        </w:rPr>
        <w:t xml:space="preserve">Scutellaria </w:t>
      </w:r>
      <w:r>
        <w:rPr>
          <w:rFonts w:ascii="Times New Roman" w:hAnsi="Times New Roman" w:cs="Times New Roman"/>
          <w:sz w:val="24"/>
          <w:szCs w:val="24"/>
        </w:rPr>
        <w:t xml:space="preserve">by chemically analyzing </w:t>
      </w:r>
      <w:r w:rsidR="00586564">
        <w:rPr>
          <w:rFonts w:ascii="Times New Roman" w:hAnsi="Times New Roman" w:cs="Times New Roman"/>
          <w:sz w:val="24"/>
          <w:szCs w:val="24"/>
        </w:rPr>
        <w:t>seven</w:t>
      </w:r>
      <w:r>
        <w:rPr>
          <w:rFonts w:ascii="Times New Roman" w:hAnsi="Times New Roman" w:cs="Times New Roman"/>
          <w:sz w:val="24"/>
          <w:szCs w:val="24"/>
        </w:rPr>
        <w:t xml:space="preserve"> species, </w:t>
      </w:r>
      <w:r w:rsidR="00586564">
        <w:rPr>
          <w:rFonts w:ascii="Times New Roman" w:hAnsi="Times New Roman" w:cs="Times New Roman"/>
          <w:sz w:val="24"/>
          <w:szCs w:val="24"/>
        </w:rPr>
        <w:t xml:space="preserve">several of which were previously uncharacterized at the time of this study. From the results of this profiling, we identified two species with medicinally significant flavone profiles which could serve as valuable biotechnology targets. </w:t>
      </w:r>
      <w:r w:rsidR="00586ACB">
        <w:rPr>
          <w:rFonts w:ascii="Times New Roman" w:hAnsi="Times New Roman" w:cs="Times New Roman"/>
          <w:sz w:val="24"/>
          <w:szCs w:val="24"/>
        </w:rPr>
        <w:t xml:space="preserve">During this analysis, we also unexpectedly identified </w:t>
      </w:r>
      <w:r w:rsidR="00A9457F">
        <w:rPr>
          <w:rFonts w:ascii="Times New Roman" w:hAnsi="Times New Roman" w:cs="Times New Roman"/>
          <w:sz w:val="24"/>
          <w:szCs w:val="24"/>
        </w:rPr>
        <w:t>a novel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-hydroxyflavone. We quantified this 4</w:t>
      </w:r>
      <w:r w:rsidR="00A9457F" w:rsidRPr="00A9457F">
        <w:rPr>
          <w:rFonts w:ascii="Times New Roman" w:hAnsi="Times New Roman" w:cs="Times New Roman"/>
          <w:sz w:val="24"/>
          <w:szCs w:val="24"/>
        </w:rPr>
        <w:t>´</w:t>
      </w:r>
      <w:r w:rsidR="00A9457F">
        <w:rPr>
          <w:rFonts w:ascii="Times New Roman" w:hAnsi="Times New Roman" w:cs="Times New Roman"/>
          <w:sz w:val="24"/>
          <w:szCs w:val="24"/>
        </w:rPr>
        <w:t xml:space="preserve">-hydroxyflavone in the seven species which we analyzed </w:t>
      </w:r>
      <w:proofErr w:type="gramStart"/>
      <w:r w:rsidR="00A9457F">
        <w:rPr>
          <w:rFonts w:ascii="Times New Roman" w:hAnsi="Times New Roman" w:cs="Times New Roman"/>
          <w:sz w:val="24"/>
          <w:szCs w:val="24"/>
        </w:rPr>
        <w:t xml:space="preserve">previously, </w:t>
      </w:r>
      <w:r w:rsidR="00A6299C">
        <w:rPr>
          <w:rFonts w:ascii="Times New Roman" w:hAnsi="Times New Roman" w:cs="Times New Roman"/>
          <w:sz w:val="24"/>
          <w:szCs w:val="24"/>
        </w:rPr>
        <w:t>and</w:t>
      </w:r>
      <w:proofErr w:type="gramEnd"/>
      <w:r w:rsidR="00A6299C">
        <w:rPr>
          <w:rFonts w:ascii="Times New Roman" w:hAnsi="Times New Roman" w:cs="Times New Roman"/>
          <w:sz w:val="24"/>
          <w:szCs w:val="24"/>
        </w:rPr>
        <w:t xml:space="preserve"> attempted to</w:t>
      </w:r>
      <w:r w:rsidR="001D186C">
        <w:rPr>
          <w:rFonts w:ascii="Times New Roman" w:hAnsi="Times New Roman" w:cs="Times New Roman"/>
          <w:sz w:val="24"/>
          <w:szCs w:val="24"/>
        </w:rPr>
        <w:t xml:space="preserve"> identif</w:t>
      </w:r>
      <w:r w:rsidR="00A6299C">
        <w:rPr>
          <w:rFonts w:ascii="Times New Roman" w:hAnsi="Times New Roman" w:cs="Times New Roman"/>
          <w:sz w:val="24"/>
          <w:szCs w:val="24"/>
        </w:rPr>
        <w:t xml:space="preserve">y </w:t>
      </w:r>
      <w:r w:rsidR="001D186C">
        <w:rPr>
          <w:rFonts w:ascii="Times New Roman" w:hAnsi="Times New Roman" w:cs="Times New Roman"/>
          <w:sz w:val="24"/>
          <w:szCs w:val="24"/>
        </w:rPr>
        <w:t>the enzyme responsible for its biosynthesis</w:t>
      </w:r>
      <w:r w:rsidR="00A6299C">
        <w:rPr>
          <w:rFonts w:ascii="Times New Roman" w:hAnsi="Times New Roman" w:cs="Times New Roman"/>
          <w:sz w:val="24"/>
          <w:szCs w:val="24"/>
        </w:rPr>
        <w:t xml:space="preserve"> i</w:t>
      </w:r>
      <w:r w:rsidR="00A6299C" w:rsidRPr="00A6299C">
        <w:rPr>
          <w:rFonts w:ascii="Times New Roman" w:hAnsi="Times New Roman" w:cs="Times New Roman"/>
          <w:sz w:val="24"/>
          <w:szCs w:val="24"/>
        </w:rPr>
        <w:t xml:space="preserve">n the </w:t>
      </w:r>
      <w:r w:rsidR="00A6299C" w:rsidRPr="00A6299C">
        <w:rPr>
          <w:rFonts w:ascii="Times New Roman" w:hAnsi="Times New Roman" w:cs="Times New Roman"/>
          <w:i/>
          <w:iCs/>
          <w:sz w:val="24"/>
          <w:szCs w:val="24"/>
        </w:rPr>
        <w:t xml:space="preserve">S. baicalensis </w:t>
      </w:r>
      <w:r w:rsidR="00A6299C" w:rsidRPr="00A6299C">
        <w:rPr>
          <w:rFonts w:ascii="Times New Roman" w:hAnsi="Times New Roman" w:cs="Times New Roman"/>
          <w:sz w:val="24"/>
          <w:szCs w:val="24"/>
        </w:rPr>
        <w:t>reference genome</w:t>
      </w:r>
      <w:r w:rsidR="00A6299C">
        <w:rPr>
          <w:rFonts w:ascii="Times New Roman" w:hAnsi="Times New Roman" w:cs="Times New Roman"/>
          <w:sz w:val="24"/>
          <w:szCs w:val="24"/>
        </w:rPr>
        <w:t>.</w:t>
      </w:r>
    </w:p>
    <w:p w14:paraId="47E01F31" w14:textId="77777777" w:rsidR="003F6BA2" w:rsidRPr="00B463C9" w:rsidRDefault="003F6BA2" w:rsidP="00663459">
      <w:pPr>
        <w:spacing w:after="0" w:line="360" w:lineRule="auto"/>
        <w:ind w:firstLine="720"/>
        <w:rPr>
          <w:rFonts w:ascii="Times New Roman" w:hAnsi="Times New Roman" w:cs="Times New Roman"/>
          <w:sz w:val="24"/>
          <w:szCs w:val="24"/>
        </w:rPr>
      </w:pPr>
    </w:p>
    <w:p w14:paraId="0653EA46" w14:textId="48D91D81"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RESULTS</w:t>
      </w:r>
    </w:p>
    <w:p w14:paraId="4C4DC9AF" w14:textId="3C0D2C39" w:rsidR="0071317D" w:rsidRDefault="00663459"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O</w:t>
      </w:r>
      <w:r w:rsidR="005F5649">
        <w:rPr>
          <w:rFonts w:ascii="Times New Roman" w:hAnsi="Times New Roman" w:cs="Times New Roman"/>
          <w:b/>
          <w:bCs/>
          <w:i/>
          <w:iCs/>
          <w:sz w:val="24"/>
          <w:szCs w:val="24"/>
        </w:rPr>
        <w:t xml:space="preserve">rgan-specific flavone diversity </w:t>
      </w:r>
      <w:r w:rsidR="00440CF9">
        <w:rPr>
          <w:rFonts w:ascii="Times New Roman" w:hAnsi="Times New Roman" w:cs="Times New Roman"/>
          <w:b/>
          <w:bCs/>
          <w:i/>
          <w:iCs/>
          <w:sz w:val="24"/>
          <w:szCs w:val="24"/>
        </w:rPr>
        <w:t xml:space="preserve">across seven Scutellaria species </w:t>
      </w:r>
      <w:r w:rsidR="005F5649">
        <w:rPr>
          <w:rFonts w:ascii="Times New Roman" w:hAnsi="Times New Roman" w:cs="Times New Roman"/>
          <w:b/>
          <w:bCs/>
          <w:i/>
          <w:iCs/>
          <w:sz w:val="24"/>
          <w:szCs w:val="24"/>
        </w:rPr>
        <w:t>–</w:t>
      </w:r>
    </w:p>
    <w:p w14:paraId="64CFF93E" w14:textId="45358E3A" w:rsidR="005F5649" w:rsidRDefault="005F5649"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seven species of </w:t>
      </w:r>
      <w:r>
        <w:rPr>
          <w:rFonts w:ascii="Times New Roman" w:hAnsi="Times New Roman" w:cs="Times New Roman"/>
          <w:i/>
          <w:iCs/>
          <w:sz w:val="24"/>
          <w:szCs w:val="24"/>
        </w:rPr>
        <w:t xml:space="preserve">Scutellaria </w:t>
      </w:r>
      <w:r>
        <w:rPr>
          <w:rFonts w:ascii="Times New Roman" w:hAnsi="Times New Roman" w:cs="Times New Roman"/>
          <w:sz w:val="24"/>
          <w:szCs w:val="24"/>
        </w:rPr>
        <w:t>for organ-specific flavone profiling</w:t>
      </w:r>
      <w:r w:rsidR="00816389">
        <w:rPr>
          <w:rFonts w:ascii="Times New Roman" w:hAnsi="Times New Roman" w:cs="Times New Roman"/>
          <w:sz w:val="24"/>
          <w:szCs w:val="24"/>
        </w:rPr>
        <w:t xml:space="preserve"> with High Performance Liquid Chromatography (HPLC). These species included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altissima</w:t>
      </w:r>
      <w:proofErr w:type="spellEnd"/>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baicalensis</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barbata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leonardii</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S. racemosa</w:t>
      </w:r>
      <w:r w:rsidR="00816389">
        <w:rPr>
          <w:rFonts w:ascii="Times New Roman" w:hAnsi="Times New Roman" w:cs="Times New Roman"/>
          <w:sz w:val="24"/>
          <w:szCs w:val="24"/>
        </w:rPr>
        <w:t xml:space="preserve">, </w:t>
      </w:r>
      <w:r w:rsidR="00816389">
        <w:rPr>
          <w:rFonts w:ascii="Times New Roman" w:hAnsi="Times New Roman" w:cs="Times New Roman"/>
          <w:i/>
          <w:iCs/>
          <w:sz w:val="24"/>
          <w:szCs w:val="24"/>
        </w:rPr>
        <w:t xml:space="preserve">S. </w:t>
      </w:r>
      <w:proofErr w:type="spellStart"/>
      <w:r w:rsidR="00816389">
        <w:rPr>
          <w:rFonts w:ascii="Times New Roman" w:hAnsi="Times New Roman" w:cs="Times New Roman"/>
          <w:i/>
          <w:iCs/>
          <w:sz w:val="24"/>
          <w:szCs w:val="24"/>
        </w:rPr>
        <w:t>tournefortii</w:t>
      </w:r>
      <w:proofErr w:type="spellEnd"/>
      <w:r w:rsidR="00816389">
        <w:rPr>
          <w:rFonts w:ascii="Times New Roman" w:hAnsi="Times New Roman" w:cs="Times New Roman"/>
          <w:sz w:val="24"/>
          <w:szCs w:val="24"/>
        </w:rPr>
        <w:t xml:space="preserve">, and </w:t>
      </w:r>
      <w:r w:rsidR="00816389">
        <w:rPr>
          <w:rFonts w:ascii="Times New Roman" w:hAnsi="Times New Roman" w:cs="Times New Roman"/>
          <w:i/>
          <w:iCs/>
          <w:sz w:val="24"/>
          <w:szCs w:val="24"/>
        </w:rPr>
        <w:t>S. wrightii</w:t>
      </w:r>
      <w:r w:rsidR="00816389">
        <w:rPr>
          <w:rFonts w:ascii="Times New Roman" w:hAnsi="Times New Roman" w:cs="Times New Roman"/>
          <w:sz w:val="24"/>
          <w:szCs w:val="24"/>
        </w:rPr>
        <w:t xml:space="preserve">. </w:t>
      </w:r>
      <w:r w:rsidR="003B7BB0">
        <w:rPr>
          <w:rFonts w:ascii="Times New Roman" w:hAnsi="Times New Roman" w:cs="Times New Roman"/>
          <w:sz w:val="24"/>
          <w:szCs w:val="24"/>
        </w:rPr>
        <w:t>We grew plants</w:t>
      </w:r>
      <w:r w:rsidR="00816389">
        <w:rPr>
          <w:rFonts w:ascii="Times New Roman" w:hAnsi="Times New Roman" w:cs="Times New Roman"/>
          <w:sz w:val="24"/>
          <w:szCs w:val="24"/>
        </w:rPr>
        <w:t xml:space="preserve"> of each species from seed in climate-controlled conditions, and </w:t>
      </w:r>
      <w:r w:rsidR="003B7BB0">
        <w:rPr>
          <w:rFonts w:ascii="Times New Roman" w:hAnsi="Times New Roman" w:cs="Times New Roman"/>
          <w:sz w:val="24"/>
          <w:szCs w:val="24"/>
        </w:rPr>
        <w:t xml:space="preserve">harvested </w:t>
      </w:r>
      <w:r w:rsidR="00816389">
        <w:rPr>
          <w:rFonts w:ascii="Times New Roman" w:hAnsi="Times New Roman" w:cs="Times New Roman"/>
          <w:sz w:val="24"/>
          <w:szCs w:val="24"/>
        </w:rPr>
        <w:t>tissue samples from the roots, stems, and leaves of mature plants in biological triplicate.</w:t>
      </w:r>
      <w:r w:rsidR="003B7BB0">
        <w:rPr>
          <w:rFonts w:ascii="Times New Roman" w:hAnsi="Times New Roman" w:cs="Times New Roman"/>
          <w:sz w:val="24"/>
          <w:szCs w:val="24"/>
        </w:rPr>
        <w:t xml:space="preserve"> We then quantified concentrations of six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-hydroxyflavones and eight 4</w:t>
      </w:r>
      <w:r w:rsidR="003B7BB0" w:rsidRPr="003B7BB0">
        <w:rPr>
          <w:rFonts w:ascii="Times New Roman" w:hAnsi="Times New Roman" w:cs="Times New Roman"/>
          <w:sz w:val="24"/>
          <w:szCs w:val="24"/>
        </w:rPr>
        <w:t>´</w:t>
      </w:r>
      <w:r w:rsidR="003B7BB0">
        <w:rPr>
          <w:rFonts w:ascii="Times New Roman" w:hAnsi="Times New Roman" w:cs="Times New Roman"/>
          <w:sz w:val="24"/>
          <w:szCs w:val="24"/>
        </w:rPr>
        <w:t xml:space="preserve">-deoxyflavones in these samples </w:t>
      </w:r>
      <w:r w:rsidR="003B7BB0" w:rsidRPr="00D23323">
        <w:rPr>
          <w:rFonts w:ascii="Times New Roman" w:hAnsi="Times New Roman" w:cs="Times New Roman"/>
          <w:b/>
          <w:bCs/>
          <w:sz w:val="24"/>
          <w:szCs w:val="24"/>
        </w:rPr>
        <w:t>(Fig. 2, Appendix S1)</w:t>
      </w:r>
      <w:r w:rsidR="003B7BB0">
        <w:rPr>
          <w:rFonts w:ascii="Times New Roman" w:hAnsi="Times New Roman" w:cs="Times New Roman"/>
          <w:sz w:val="24"/>
          <w:szCs w:val="24"/>
        </w:rPr>
        <w:t>.</w:t>
      </w:r>
    </w:p>
    <w:p w14:paraId="329E1DEA" w14:textId="5BE5D1FB" w:rsidR="003B7BB0" w:rsidRDefault="005A5D12"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Based on our root-specific flavone profile results, the 4</w:t>
      </w:r>
      <w:r w:rsidRPr="005A5D12">
        <w:rPr>
          <w:rFonts w:ascii="Times New Roman" w:hAnsi="Times New Roman" w:cs="Times New Roman"/>
          <w:sz w:val="24"/>
          <w:szCs w:val="24"/>
        </w:rPr>
        <w:t>´</w:t>
      </w:r>
      <w:r>
        <w:rPr>
          <w:rFonts w:ascii="Times New Roman" w:hAnsi="Times New Roman" w:cs="Times New Roman"/>
          <w:sz w:val="24"/>
          <w:szCs w:val="24"/>
        </w:rPr>
        <w:t xml:space="preserve">-deoxyflavone pathway appears to be very well-conserved across all species we selected. We detected at least </w:t>
      </w:r>
      <w:r w:rsidR="00450323">
        <w:rPr>
          <w:rFonts w:ascii="Times New Roman" w:hAnsi="Times New Roman" w:cs="Times New Roman"/>
          <w:sz w:val="24"/>
          <w:szCs w:val="24"/>
        </w:rPr>
        <w:t>six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 xml:space="preserve">-deoxyflavones in </w:t>
      </w:r>
      <w:r w:rsidR="004A472B">
        <w:rPr>
          <w:rFonts w:ascii="Times New Roman" w:hAnsi="Times New Roman" w:cs="Times New Roman"/>
          <w:sz w:val="24"/>
          <w:szCs w:val="24"/>
        </w:rPr>
        <w:t xml:space="preserve">the roots of </w:t>
      </w:r>
      <w:r w:rsidR="00450323">
        <w:rPr>
          <w:rFonts w:ascii="Times New Roman" w:hAnsi="Times New Roman" w:cs="Times New Roman"/>
          <w:sz w:val="24"/>
          <w:szCs w:val="24"/>
        </w:rPr>
        <w:t>all species we analyzed. Interestingly, although chrysin is proposed to serve as a precursor for all 4</w:t>
      </w:r>
      <w:r w:rsidR="00450323" w:rsidRPr="00450323">
        <w:rPr>
          <w:rFonts w:ascii="Times New Roman" w:hAnsi="Times New Roman" w:cs="Times New Roman"/>
          <w:sz w:val="24"/>
          <w:szCs w:val="24"/>
        </w:rPr>
        <w:t>´</w:t>
      </w:r>
      <w:r w:rsidR="00450323">
        <w:rPr>
          <w:rFonts w:ascii="Times New Roman" w:hAnsi="Times New Roman" w:cs="Times New Roman"/>
          <w:sz w:val="24"/>
          <w:szCs w:val="24"/>
        </w:rPr>
        <w:t>-de</w:t>
      </w:r>
      <w:r w:rsidR="004A472B">
        <w:rPr>
          <w:rFonts w:ascii="Times New Roman" w:hAnsi="Times New Roman" w:cs="Times New Roman"/>
          <w:sz w:val="24"/>
          <w:szCs w:val="24"/>
        </w:rPr>
        <w:t>o</w:t>
      </w:r>
      <w:r w:rsidR="00450323">
        <w:rPr>
          <w:rFonts w:ascii="Times New Roman" w:hAnsi="Times New Roman" w:cs="Times New Roman"/>
          <w:sz w:val="24"/>
          <w:szCs w:val="24"/>
        </w:rPr>
        <w:t xml:space="preserve">xyflavones we quantified, we </w:t>
      </w:r>
      <w:r w:rsidR="004A472B">
        <w:rPr>
          <w:rFonts w:ascii="Times New Roman" w:hAnsi="Times New Roman" w:cs="Times New Roman"/>
          <w:sz w:val="24"/>
          <w:szCs w:val="24"/>
        </w:rPr>
        <w:t>detected chrysin in</w:t>
      </w:r>
      <w:r w:rsidR="00684883">
        <w:rPr>
          <w:rFonts w:ascii="Times New Roman" w:hAnsi="Times New Roman" w:cs="Times New Roman"/>
          <w:sz w:val="24"/>
          <w:szCs w:val="24"/>
        </w:rPr>
        <w:t xml:space="preserve"> the roots of</w:t>
      </w:r>
      <w:r w:rsidR="004A472B">
        <w:rPr>
          <w:rFonts w:ascii="Times New Roman" w:hAnsi="Times New Roman" w:cs="Times New Roman"/>
          <w:sz w:val="24"/>
          <w:szCs w:val="24"/>
        </w:rPr>
        <w:t xml:space="preserve"> none of the seven species, and detected its glycosylated form, chrysin 7-G, in only three</w:t>
      </w:r>
      <w:r w:rsidR="00684883">
        <w:rPr>
          <w:rFonts w:ascii="Times New Roman" w:hAnsi="Times New Roman" w:cs="Times New Roman"/>
          <w:sz w:val="24"/>
          <w:szCs w:val="24"/>
        </w:rPr>
        <w:t xml:space="preserve">. This rarity in detection is possibly a result of chrysin rapidly being converted into downstream products before it accumulates to a level detectable by our HPLC method. </w:t>
      </w:r>
      <w:r w:rsidR="00684883">
        <w:rPr>
          <w:rFonts w:ascii="Times New Roman" w:hAnsi="Times New Roman" w:cs="Times New Roman"/>
          <w:i/>
          <w:iCs/>
          <w:sz w:val="24"/>
          <w:szCs w:val="24"/>
        </w:rPr>
        <w:t xml:space="preserve">S. baicalensis </w:t>
      </w:r>
      <w:r w:rsidR="00684883">
        <w:rPr>
          <w:rFonts w:ascii="Times New Roman" w:hAnsi="Times New Roman" w:cs="Times New Roman"/>
          <w:sz w:val="24"/>
          <w:szCs w:val="24"/>
        </w:rPr>
        <w:t xml:space="preserve">and </w:t>
      </w:r>
      <w:r w:rsidR="00684883">
        <w:rPr>
          <w:rFonts w:ascii="Times New Roman" w:hAnsi="Times New Roman" w:cs="Times New Roman"/>
          <w:i/>
          <w:iCs/>
          <w:sz w:val="24"/>
          <w:szCs w:val="24"/>
        </w:rPr>
        <w:t>S. wrightii</w:t>
      </w:r>
      <w:r w:rsidR="00684883">
        <w:rPr>
          <w:rFonts w:ascii="Times New Roman" w:hAnsi="Times New Roman" w:cs="Times New Roman"/>
          <w:sz w:val="24"/>
          <w:szCs w:val="24"/>
        </w:rPr>
        <w:t xml:space="preserve"> stand out due to their high accumulation of 4</w:t>
      </w:r>
      <w:r w:rsidR="00684883" w:rsidRPr="00684883">
        <w:rPr>
          <w:rFonts w:ascii="Times New Roman" w:hAnsi="Times New Roman" w:cs="Times New Roman"/>
          <w:sz w:val="24"/>
          <w:szCs w:val="24"/>
        </w:rPr>
        <w:t>´</w:t>
      </w:r>
      <w:r w:rsidR="00684883">
        <w:rPr>
          <w:rFonts w:ascii="Times New Roman" w:hAnsi="Times New Roman" w:cs="Times New Roman"/>
          <w:sz w:val="24"/>
          <w:szCs w:val="24"/>
        </w:rPr>
        <w:t xml:space="preserve">-deoxyflavones, and specifically, baicalin. </w:t>
      </w:r>
      <w:r w:rsidR="00A82F2E">
        <w:rPr>
          <w:rFonts w:ascii="Times New Roman" w:hAnsi="Times New Roman" w:cs="Times New Roman"/>
          <w:sz w:val="24"/>
          <w:szCs w:val="24"/>
        </w:rPr>
        <w:t xml:space="preserve">The root-specific accumulation of baicalin by </w:t>
      </w:r>
      <w:r w:rsidR="00A82F2E">
        <w:rPr>
          <w:rFonts w:ascii="Times New Roman" w:hAnsi="Times New Roman" w:cs="Times New Roman"/>
          <w:i/>
          <w:iCs/>
          <w:sz w:val="24"/>
          <w:szCs w:val="24"/>
        </w:rPr>
        <w:t xml:space="preserve">S. baicalensis </w:t>
      </w:r>
      <w:r w:rsidR="00A82F2E">
        <w:rPr>
          <w:rFonts w:ascii="Times New Roman" w:hAnsi="Times New Roman" w:cs="Times New Roman"/>
          <w:sz w:val="24"/>
          <w:szCs w:val="24"/>
        </w:rPr>
        <w:t xml:space="preserve">is well documented, so this result aligns well with published data </w:t>
      </w:r>
      <w:r w:rsidR="00A82F2E">
        <w:rPr>
          <w:rFonts w:ascii="Times New Roman" w:hAnsi="Times New Roman" w:cs="Times New Roman"/>
          <w:sz w:val="24"/>
          <w:szCs w:val="24"/>
        </w:rPr>
        <w:fldChar w:fldCharType="begin"/>
      </w:r>
      <w:r w:rsidR="00A82F2E">
        <w:rPr>
          <w:rFonts w:ascii="Times New Roman" w:hAnsi="Times New Roman" w:cs="Times New Roman"/>
          <w:sz w:val="24"/>
          <w:szCs w:val="24"/>
        </w:rPr>
        <w:instrText xml:space="preserve"> ADDIN ZOTERO_ITEM CSL_CITATION {"citationID":"UUc235xV","properties":{"formattedCitation":"(I. Cole et al., 2008; T. Zhao et al., 2019)","plainCitation":"(I. Cole et al., 2008; T. Zhao et al., 2019)","noteIndex":0},"citationItems":[{"id":53,"uris":["http://zotero.org/users/7389210/items/X26NNQHW"],"uri":["http://zotero.org/users/7389210/items/X26NNQHW"],"itemData":{"id":53,"type":"article-journal","container-title":"Planta Medica","DOI":"10.1055/s-2008-1034358","ISSN":"0032-0943, 1439-0221","issue":"4","journalAbbreviation":"Planta Med","language":"en","page":"474-481","source":"DOI.org (Crossref)","title":"Comparisons of Scutellaria baicalensis, Scutellaria lateriflora and Scutellaria racemosa: Genome Size, Antioxidant Potential and Phytochemistry","title-short":"Comparisons of &lt;i&gt;Scutellaria baicalensis, Scutellaria lateriflora&lt;/i&gt; and &lt;i&gt;Scutellaria racemosa","volume":"74","author":[{"family":"Cole","given":"Ian"},{"family":"Cao","given":"Jin"},{"family":"Alan","given":"Ali"},{"family":"Saxena","given":"Praveen"},{"family":"Murch","given":"Susan"}],"issued":{"date-parts":[["2008",3]]}}},{"id":44,"uris":["http://zotero.org/users/7389210/items/ELK676GB"],"uri":["http://zotero.org/users/7389210/items/ELK676GB"],"itemData":{"id":44,"type":"article-journal","abstract":"Objectives Scutellaria baicalensis Georgi. (Lamiaceae) is a plant of the genus Lamiaceae, and its root is the main part used as a medicine. In China, Scutellaria baicalensis is still an important traditional Chinese medicine with the functions of clearing away heat and dampness, purging fire and detoxification. This medicinal plant is widely distributed in China, Russia, Mongolia, North Korea and Japan. The purpose of this paper was to provide a systematic and comprehensive overview on the traditional usages, botany, phytochemistry, pharmacology, pharmacokinetics and toxicology of this plant. Furthermore, the possible development trends and perspectives for future research on this medicinal plant are also discussed. Key findings So far, over 40 compounds have been isolated and identified from Scutellaria baicalensis, including flavonoids, terpenoids, volatile oils and polysaccharides. The compounds and extracts isolated from Scutellaria baicalensis exhibit a wide range of pharmacological activities, including the effects on the nervous system, effects on the immune system, liver protection, antitumour effects, antibacterial and antiviral effects, antioxidant effects and other pharmacological effects. Summary As a traditional Chinese herbal medicine, Scutellaria baicalensis has shown significant effects on the treatment of various diseases, especially hepatitis, diarrhoea, vomiting and high blood pressure. Numerous traditional uses of Scutellaria baicalensis have been confirmed by current investigations. However, it is also necessary to further study the drug-forming properties and pharmacokinetics of the active constituents of Scutellaria baicalensis, as well as to establish quality control standards for different areas of Scutellaria baicalensis, and to carry out the research at the cellular and molecular levels.","container-title":"Journal of Pharmacy and Pharmacology","DOI":"10.1111/jphp.13129","ISSN":"2042-7158","issue":"9","language":"en","note":"_eprint: https://onlinelibrary.wiley.com/doi/pdf/10.1111/jphp.13129","page":"1353-1369","source":"Wiley Online Library","title":"Scutellaria baicalensis Georgi. (Lamiaceae): a review of its traditional uses, botany, phytochemistry, pharmacology and toxicology","title-short":"Scutellaria baicalensis Georgi. (Lamiaceae)","volume":"71","author":[{"family":"Zhao","given":"Tiantian"},{"family":"Tang","given":"Hailong"},{"family":"Xie","given":"Long"},{"family":"Zheng","given":"Yu"},{"family":"Ma","given":"Zubing"},{"family":"Sun","given":"Qiang"},{"family":"Li","given":"Xiaofang"}],"issued":{"date-parts":[["2019"]]}}}],"schema":"https://github.com/citation-style-language/schema/raw/master/csl-citation.json"} </w:instrText>
      </w:r>
      <w:r w:rsidR="00A82F2E">
        <w:rPr>
          <w:rFonts w:ascii="Times New Roman" w:hAnsi="Times New Roman" w:cs="Times New Roman"/>
          <w:sz w:val="24"/>
          <w:szCs w:val="24"/>
        </w:rPr>
        <w:fldChar w:fldCharType="separate"/>
      </w:r>
      <w:r w:rsidR="00A82F2E" w:rsidRPr="00A82F2E">
        <w:rPr>
          <w:rFonts w:ascii="Times New Roman" w:hAnsi="Times New Roman" w:cs="Times New Roman"/>
          <w:sz w:val="24"/>
        </w:rPr>
        <w:t>(I. Cole et al., 2008; T. Zhao et al., 2019)</w:t>
      </w:r>
      <w:r w:rsidR="00A82F2E">
        <w:rPr>
          <w:rFonts w:ascii="Times New Roman" w:hAnsi="Times New Roman" w:cs="Times New Roman"/>
          <w:sz w:val="24"/>
          <w:szCs w:val="24"/>
        </w:rPr>
        <w:fldChar w:fldCharType="end"/>
      </w:r>
      <w:r w:rsidR="00A82F2E">
        <w:rPr>
          <w:rFonts w:ascii="Times New Roman" w:hAnsi="Times New Roman" w:cs="Times New Roman"/>
          <w:sz w:val="24"/>
          <w:szCs w:val="24"/>
        </w:rPr>
        <w:t xml:space="preserve">. However, as </w:t>
      </w:r>
      <w:r w:rsidR="00D35B43">
        <w:rPr>
          <w:rFonts w:ascii="Times New Roman" w:hAnsi="Times New Roman" w:cs="Times New Roman"/>
          <w:sz w:val="24"/>
          <w:szCs w:val="24"/>
        </w:rPr>
        <w:t xml:space="preserve">no chemical data for </w:t>
      </w:r>
      <w:r w:rsidR="00D35B43">
        <w:rPr>
          <w:rFonts w:ascii="Times New Roman" w:hAnsi="Times New Roman" w:cs="Times New Roman"/>
          <w:i/>
          <w:iCs/>
          <w:sz w:val="24"/>
          <w:szCs w:val="24"/>
        </w:rPr>
        <w:t>S. wrightii</w:t>
      </w:r>
      <w:r w:rsidR="00D35B43">
        <w:rPr>
          <w:rFonts w:ascii="Times New Roman" w:hAnsi="Times New Roman" w:cs="Times New Roman"/>
          <w:sz w:val="24"/>
          <w:szCs w:val="24"/>
        </w:rPr>
        <w:t xml:space="preserve"> had been published at the time of this study, this result was </w:t>
      </w:r>
      <w:r w:rsidR="008654FB">
        <w:rPr>
          <w:rFonts w:ascii="Times New Roman" w:hAnsi="Times New Roman" w:cs="Times New Roman"/>
          <w:sz w:val="24"/>
          <w:szCs w:val="24"/>
        </w:rPr>
        <w:t xml:space="preserve">intriguing. </w:t>
      </w:r>
      <w:r w:rsidR="00296C01">
        <w:rPr>
          <w:rFonts w:ascii="Times New Roman" w:hAnsi="Times New Roman" w:cs="Times New Roman"/>
          <w:sz w:val="24"/>
          <w:szCs w:val="24"/>
        </w:rPr>
        <w:t>Finally, the</w:t>
      </w:r>
      <w:r w:rsidR="008654FB">
        <w:rPr>
          <w:rFonts w:ascii="Times New Roman" w:hAnsi="Times New Roman" w:cs="Times New Roman"/>
          <w:sz w:val="24"/>
          <w:szCs w:val="24"/>
        </w:rPr>
        <w:t xml:space="preserve"> absence of 4</w:t>
      </w:r>
      <w:r w:rsidR="008654FB" w:rsidRPr="008654FB">
        <w:rPr>
          <w:rFonts w:ascii="Times New Roman" w:hAnsi="Times New Roman" w:cs="Times New Roman"/>
          <w:sz w:val="24"/>
          <w:szCs w:val="24"/>
        </w:rPr>
        <w:t>´</w:t>
      </w:r>
      <w:r w:rsidR="008654FB">
        <w:rPr>
          <w:rFonts w:ascii="Times New Roman" w:hAnsi="Times New Roman" w:cs="Times New Roman"/>
          <w:sz w:val="24"/>
          <w:szCs w:val="24"/>
        </w:rPr>
        <w:t>-hydroxyflavones in the root</w:t>
      </w:r>
      <w:r w:rsidR="00296C01">
        <w:rPr>
          <w:rFonts w:ascii="Times New Roman" w:hAnsi="Times New Roman" w:cs="Times New Roman"/>
          <w:sz w:val="24"/>
          <w:szCs w:val="24"/>
        </w:rPr>
        <w:t xml:space="preserve">s </w:t>
      </w:r>
      <w:r w:rsidR="008654FB">
        <w:rPr>
          <w:rFonts w:ascii="Times New Roman" w:hAnsi="Times New Roman" w:cs="Times New Roman"/>
          <w:sz w:val="24"/>
          <w:szCs w:val="24"/>
        </w:rPr>
        <w:t>of all but one species (</w:t>
      </w:r>
      <w:r w:rsidR="008654FB">
        <w:rPr>
          <w:rFonts w:ascii="Times New Roman" w:hAnsi="Times New Roman" w:cs="Times New Roman"/>
          <w:i/>
          <w:iCs/>
          <w:sz w:val="24"/>
          <w:szCs w:val="24"/>
        </w:rPr>
        <w:t>S. leonardii</w:t>
      </w:r>
      <w:r w:rsidR="008654FB">
        <w:rPr>
          <w:rFonts w:ascii="Times New Roman" w:hAnsi="Times New Roman" w:cs="Times New Roman"/>
          <w:sz w:val="24"/>
          <w:szCs w:val="24"/>
        </w:rPr>
        <w:t xml:space="preserve">) indicates that the specificity of </w:t>
      </w:r>
      <w:r w:rsidR="00B22F60">
        <w:rPr>
          <w:rFonts w:ascii="Times New Roman" w:hAnsi="Times New Roman" w:cs="Times New Roman"/>
          <w:sz w:val="24"/>
          <w:szCs w:val="24"/>
        </w:rPr>
        <w:t>the 4</w:t>
      </w:r>
      <w:r w:rsidR="00B22F60" w:rsidRPr="00B22F60">
        <w:rPr>
          <w:rFonts w:ascii="Times New Roman" w:hAnsi="Times New Roman" w:cs="Times New Roman"/>
          <w:sz w:val="24"/>
          <w:szCs w:val="24"/>
        </w:rPr>
        <w:t>´</w:t>
      </w:r>
      <w:r w:rsidR="00B22F60">
        <w:rPr>
          <w:rFonts w:ascii="Times New Roman" w:hAnsi="Times New Roman" w:cs="Times New Roman"/>
          <w:sz w:val="24"/>
          <w:szCs w:val="24"/>
        </w:rPr>
        <w:t xml:space="preserve">-hydroxyflavone </w:t>
      </w:r>
      <w:r w:rsidR="008654FB">
        <w:rPr>
          <w:rFonts w:ascii="Times New Roman" w:hAnsi="Times New Roman" w:cs="Times New Roman"/>
          <w:sz w:val="24"/>
          <w:szCs w:val="24"/>
        </w:rPr>
        <w:t xml:space="preserve">biosynthetic pathway to aerial </w:t>
      </w:r>
      <w:r w:rsidR="008654FB">
        <w:rPr>
          <w:rFonts w:ascii="Times New Roman" w:hAnsi="Times New Roman" w:cs="Times New Roman"/>
          <w:sz w:val="24"/>
          <w:szCs w:val="24"/>
        </w:rPr>
        <w:lastRenderedPageBreak/>
        <w:t xml:space="preserve">tissues as described in </w:t>
      </w:r>
      <w:r w:rsidR="008654FB">
        <w:rPr>
          <w:rFonts w:ascii="Times New Roman" w:hAnsi="Times New Roman" w:cs="Times New Roman"/>
          <w:i/>
          <w:iCs/>
          <w:sz w:val="24"/>
          <w:szCs w:val="24"/>
        </w:rPr>
        <w:t xml:space="preserve">S. baicalensis </w:t>
      </w:r>
      <w:r w:rsidR="00764B04">
        <w:rPr>
          <w:rFonts w:ascii="Times New Roman" w:hAnsi="Times New Roman" w:cs="Times New Roman"/>
          <w:sz w:val="24"/>
          <w:szCs w:val="24"/>
        </w:rPr>
        <w:t xml:space="preserve">may </w:t>
      </w:r>
      <w:r w:rsidR="00B22F60">
        <w:rPr>
          <w:rFonts w:ascii="Times New Roman" w:hAnsi="Times New Roman" w:cs="Times New Roman"/>
          <w:sz w:val="24"/>
          <w:szCs w:val="24"/>
        </w:rPr>
        <w:t xml:space="preserve">also </w:t>
      </w:r>
      <w:r w:rsidR="00764B04">
        <w:rPr>
          <w:rFonts w:ascii="Times New Roman" w:hAnsi="Times New Roman" w:cs="Times New Roman"/>
          <w:sz w:val="24"/>
          <w:szCs w:val="24"/>
        </w:rPr>
        <w:t xml:space="preserve">be well-conserved </w:t>
      </w:r>
      <w:r w:rsidR="00B22F60">
        <w:rPr>
          <w:rFonts w:ascii="Times New Roman" w:hAnsi="Times New Roman" w:cs="Times New Roman"/>
          <w:sz w:val="24"/>
          <w:szCs w:val="24"/>
        </w:rPr>
        <w:t>in</w:t>
      </w:r>
      <w:r w:rsidR="00764B04">
        <w:rPr>
          <w:rFonts w:ascii="Times New Roman" w:hAnsi="Times New Roman" w:cs="Times New Roman"/>
          <w:sz w:val="24"/>
          <w:szCs w:val="24"/>
        </w:rPr>
        <w:t xml:space="preserve"> other </w:t>
      </w:r>
      <w:r w:rsidR="00764B04">
        <w:rPr>
          <w:rFonts w:ascii="Times New Roman" w:hAnsi="Times New Roman" w:cs="Times New Roman"/>
          <w:i/>
          <w:iCs/>
          <w:sz w:val="24"/>
          <w:szCs w:val="24"/>
        </w:rPr>
        <w:t xml:space="preserve">Scutellaria </w:t>
      </w:r>
      <w:r w:rsidR="00764B04">
        <w:rPr>
          <w:rFonts w:ascii="Times New Roman" w:hAnsi="Times New Roman" w:cs="Times New Roman"/>
          <w:sz w:val="24"/>
          <w:szCs w:val="24"/>
        </w:rPr>
        <w:t xml:space="preserve">species </w:t>
      </w:r>
      <w:r w:rsidR="00764B04">
        <w:rPr>
          <w:rFonts w:ascii="Times New Roman" w:hAnsi="Times New Roman" w:cs="Times New Roman"/>
          <w:sz w:val="24"/>
          <w:szCs w:val="24"/>
        </w:rPr>
        <w:fldChar w:fldCharType="begin"/>
      </w:r>
      <w:r w:rsidR="00764B04">
        <w:rPr>
          <w:rFonts w:ascii="Times New Roman" w:hAnsi="Times New Roman" w:cs="Times New Roman"/>
          <w:sz w:val="24"/>
          <w:szCs w:val="24"/>
        </w:rPr>
        <w:instrText xml:space="preserve"> ADDIN ZOTERO_ITEM CSL_CITATION {"citationID":"20RXcnzP","properties":{"formattedCitation":"(Q. Zhao et al., 2016)","plainCitation":"(Q. Zhao et al., 2016)","noteIndex":0},"citationItems":[{"id":68,"uris":["http://zotero.org/users/7389210/items/7WDATX6W"],"uri":["http://zotero.org/users/7389210/items/7WDATX6W"],"itemData":{"id":68,"type":"article-journal","abstract":"Wogonin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764B04">
        <w:rPr>
          <w:rFonts w:ascii="Times New Roman" w:hAnsi="Times New Roman" w:cs="Times New Roman"/>
          <w:sz w:val="24"/>
          <w:szCs w:val="24"/>
        </w:rPr>
        <w:fldChar w:fldCharType="separate"/>
      </w:r>
      <w:r w:rsidR="00764B04" w:rsidRPr="00764B04">
        <w:rPr>
          <w:rFonts w:ascii="Times New Roman" w:hAnsi="Times New Roman" w:cs="Times New Roman"/>
          <w:sz w:val="24"/>
        </w:rPr>
        <w:t>(Q. Zhao et al., 2016)</w:t>
      </w:r>
      <w:r w:rsidR="00764B04">
        <w:rPr>
          <w:rFonts w:ascii="Times New Roman" w:hAnsi="Times New Roman" w:cs="Times New Roman"/>
          <w:sz w:val="24"/>
          <w:szCs w:val="24"/>
        </w:rPr>
        <w:fldChar w:fldCharType="end"/>
      </w:r>
      <w:r w:rsidR="00764B04">
        <w:rPr>
          <w:rFonts w:ascii="Times New Roman" w:hAnsi="Times New Roman" w:cs="Times New Roman"/>
          <w:sz w:val="24"/>
          <w:szCs w:val="24"/>
        </w:rPr>
        <w:t>.</w:t>
      </w:r>
    </w:p>
    <w:p w14:paraId="1AB57555" w14:textId="605197F5" w:rsidR="006C3FFE" w:rsidRDefault="006C3FFE"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root-specific flavone profiles were relatively consistent across the selected species, aerial tissue-specific profiles were more varied. </w:t>
      </w:r>
      <w:r w:rsidR="0080433B">
        <w:rPr>
          <w:rFonts w:ascii="Times New Roman" w:hAnsi="Times New Roman" w:cs="Times New Roman"/>
          <w:sz w:val="24"/>
          <w:szCs w:val="24"/>
        </w:rPr>
        <w:t>4</w:t>
      </w:r>
      <w:r w:rsidR="0080433B" w:rsidRPr="0080433B">
        <w:rPr>
          <w:rFonts w:ascii="Times New Roman" w:hAnsi="Times New Roman" w:cs="Times New Roman"/>
          <w:sz w:val="24"/>
          <w:szCs w:val="24"/>
        </w:rPr>
        <w:t>´</w:t>
      </w:r>
      <w:r w:rsidR="0080433B">
        <w:rPr>
          <w:rFonts w:ascii="Times New Roman" w:hAnsi="Times New Roman" w:cs="Times New Roman"/>
          <w:sz w:val="24"/>
          <w:szCs w:val="24"/>
        </w:rPr>
        <w:t xml:space="preserve">-hydroxyflavones were present in the aerial tissues of all species analyzed, but the pathway seemed to be conserved to </w:t>
      </w:r>
      <w:r w:rsidR="00C127BE">
        <w:rPr>
          <w:rFonts w:ascii="Times New Roman" w:hAnsi="Times New Roman" w:cs="Times New Roman"/>
          <w:sz w:val="24"/>
          <w:szCs w:val="24"/>
        </w:rPr>
        <w:t>more</w:t>
      </w:r>
      <w:r w:rsidR="0080433B">
        <w:rPr>
          <w:rFonts w:ascii="Times New Roman" w:hAnsi="Times New Roman" w:cs="Times New Roman"/>
          <w:sz w:val="24"/>
          <w:szCs w:val="24"/>
        </w:rPr>
        <w:t xml:space="preserve"> varying degrees</w:t>
      </w:r>
      <w:r w:rsidR="00C127BE">
        <w:rPr>
          <w:rFonts w:ascii="Times New Roman" w:hAnsi="Times New Roman" w:cs="Times New Roman"/>
          <w:sz w:val="24"/>
          <w:szCs w:val="24"/>
        </w:rPr>
        <w:t xml:space="preserve"> than that of 4</w:t>
      </w:r>
      <w:r w:rsidR="00C127BE" w:rsidRPr="00C127BE">
        <w:rPr>
          <w:rFonts w:ascii="Times New Roman" w:hAnsi="Times New Roman" w:cs="Times New Roman"/>
          <w:sz w:val="24"/>
          <w:szCs w:val="24"/>
        </w:rPr>
        <w:t>´</w:t>
      </w:r>
      <w:r w:rsidR="00C127BE">
        <w:rPr>
          <w:rFonts w:ascii="Times New Roman" w:hAnsi="Times New Roman" w:cs="Times New Roman"/>
          <w:sz w:val="24"/>
          <w:szCs w:val="24"/>
        </w:rPr>
        <w:t xml:space="preserve">-deoxyflavones in the roots. We were unable to detect hispidulin, or its glucoside, </w:t>
      </w:r>
      <w:proofErr w:type="spellStart"/>
      <w:r w:rsidR="00C127BE">
        <w:rPr>
          <w:rFonts w:ascii="Times New Roman" w:hAnsi="Times New Roman" w:cs="Times New Roman"/>
          <w:sz w:val="24"/>
          <w:szCs w:val="24"/>
        </w:rPr>
        <w:t>hispiduloside</w:t>
      </w:r>
      <w:proofErr w:type="spellEnd"/>
      <w:r w:rsidR="00C127BE">
        <w:rPr>
          <w:rFonts w:ascii="Times New Roman" w:hAnsi="Times New Roman" w:cs="Times New Roman"/>
          <w:sz w:val="24"/>
          <w:szCs w:val="24"/>
        </w:rPr>
        <w:t xml:space="preserve">, in the leaves or stems of two species: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altissima</w:t>
      </w:r>
      <w:proofErr w:type="spellEnd"/>
      <w:r w:rsidR="00C127BE">
        <w:rPr>
          <w:rFonts w:ascii="Times New Roman" w:hAnsi="Times New Roman" w:cs="Times New Roman"/>
          <w:i/>
          <w:iCs/>
          <w:sz w:val="24"/>
          <w:szCs w:val="24"/>
        </w:rPr>
        <w:t xml:space="preserve"> </w:t>
      </w:r>
      <w:r w:rsidR="00C127BE">
        <w:rPr>
          <w:rFonts w:ascii="Times New Roman" w:hAnsi="Times New Roman" w:cs="Times New Roman"/>
          <w:sz w:val="24"/>
          <w:szCs w:val="24"/>
        </w:rPr>
        <w:t xml:space="preserve">and </w:t>
      </w:r>
      <w:r w:rsidR="00C127BE">
        <w:rPr>
          <w:rFonts w:ascii="Times New Roman" w:hAnsi="Times New Roman" w:cs="Times New Roman"/>
          <w:i/>
          <w:iCs/>
          <w:sz w:val="24"/>
          <w:szCs w:val="24"/>
        </w:rPr>
        <w:t xml:space="preserve">S. </w:t>
      </w:r>
      <w:proofErr w:type="spellStart"/>
      <w:r w:rsidR="00C127BE">
        <w:rPr>
          <w:rFonts w:ascii="Times New Roman" w:hAnsi="Times New Roman" w:cs="Times New Roman"/>
          <w:i/>
          <w:iCs/>
          <w:sz w:val="24"/>
          <w:szCs w:val="24"/>
        </w:rPr>
        <w:t>tournefortii</w:t>
      </w:r>
      <w:proofErr w:type="spellEnd"/>
      <w:r w:rsidR="00C127BE">
        <w:rPr>
          <w:rFonts w:ascii="Times New Roman" w:hAnsi="Times New Roman" w:cs="Times New Roman"/>
          <w:sz w:val="24"/>
          <w:szCs w:val="24"/>
        </w:rPr>
        <w:t xml:space="preserve">. </w:t>
      </w:r>
      <w:proofErr w:type="spellStart"/>
      <w:r w:rsidR="00C127BE">
        <w:rPr>
          <w:rFonts w:ascii="Times New Roman" w:hAnsi="Times New Roman" w:cs="Times New Roman"/>
          <w:sz w:val="24"/>
          <w:szCs w:val="24"/>
        </w:rPr>
        <w:t>Hispiduloside</w:t>
      </w:r>
      <w:proofErr w:type="spellEnd"/>
      <w:r w:rsidR="00C127BE">
        <w:rPr>
          <w:rFonts w:ascii="Times New Roman" w:hAnsi="Times New Roman" w:cs="Times New Roman"/>
          <w:sz w:val="24"/>
          <w:szCs w:val="24"/>
        </w:rPr>
        <w:t xml:space="preserve"> </w:t>
      </w:r>
      <w:r w:rsidR="00DA5920">
        <w:rPr>
          <w:rFonts w:ascii="Times New Roman" w:hAnsi="Times New Roman" w:cs="Times New Roman"/>
          <w:sz w:val="24"/>
          <w:szCs w:val="24"/>
        </w:rPr>
        <w:t xml:space="preserve">was particularly rare, and out of all tissue samples taken, we only detected it in the stems of </w:t>
      </w:r>
      <w:r w:rsidR="00DA5920">
        <w:rPr>
          <w:rFonts w:ascii="Times New Roman" w:hAnsi="Times New Roman" w:cs="Times New Roman"/>
          <w:i/>
          <w:iCs/>
          <w:sz w:val="24"/>
          <w:szCs w:val="24"/>
        </w:rPr>
        <w:t>S. racemosa</w:t>
      </w:r>
      <w:r w:rsidR="00DA5920">
        <w:rPr>
          <w:rFonts w:ascii="Times New Roman" w:hAnsi="Times New Roman" w:cs="Times New Roman"/>
          <w:sz w:val="24"/>
          <w:szCs w:val="24"/>
        </w:rPr>
        <w:t xml:space="preserve">. </w:t>
      </w:r>
      <w:r w:rsidR="00787F5E">
        <w:rPr>
          <w:rFonts w:ascii="Times New Roman" w:hAnsi="Times New Roman" w:cs="Times New Roman"/>
          <w:sz w:val="24"/>
          <w:szCs w:val="24"/>
        </w:rPr>
        <w:t xml:space="preserve">Although these more advanced steps in the pathway may not be well-conserved, our detection of scutellarin in the aerial tissues of all seven species </w:t>
      </w:r>
      <w:r w:rsidR="003D455A">
        <w:rPr>
          <w:rFonts w:ascii="Times New Roman" w:hAnsi="Times New Roman" w:cs="Times New Roman"/>
          <w:sz w:val="24"/>
          <w:szCs w:val="24"/>
        </w:rPr>
        <w:t>indicates at least partial</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retention of</w:t>
      </w:r>
      <w:r w:rsidR="00787F5E">
        <w:rPr>
          <w:rFonts w:ascii="Times New Roman" w:hAnsi="Times New Roman" w:cs="Times New Roman"/>
          <w:sz w:val="24"/>
          <w:szCs w:val="24"/>
        </w:rPr>
        <w:t xml:space="preserve"> </w:t>
      </w:r>
      <w:r w:rsidR="003D455A">
        <w:rPr>
          <w:rFonts w:ascii="Times New Roman" w:hAnsi="Times New Roman" w:cs="Times New Roman"/>
          <w:sz w:val="24"/>
          <w:szCs w:val="24"/>
        </w:rPr>
        <w:t>4</w:t>
      </w:r>
      <w:r w:rsidR="003D455A" w:rsidRPr="003D455A">
        <w:rPr>
          <w:rFonts w:ascii="Times New Roman" w:hAnsi="Times New Roman" w:cs="Times New Roman"/>
          <w:sz w:val="24"/>
          <w:szCs w:val="24"/>
        </w:rPr>
        <w:t>´</w:t>
      </w:r>
      <w:r w:rsidR="003D455A">
        <w:rPr>
          <w:rFonts w:ascii="Times New Roman" w:hAnsi="Times New Roman" w:cs="Times New Roman"/>
          <w:sz w:val="24"/>
          <w:szCs w:val="24"/>
        </w:rPr>
        <w:t>-hydroxyflavone biosynthesis</w:t>
      </w:r>
      <w:r w:rsidR="000A2E88">
        <w:rPr>
          <w:rFonts w:ascii="Times New Roman" w:hAnsi="Times New Roman" w:cs="Times New Roman"/>
          <w:sz w:val="24"/>
          <w:szCs w:val="24"/>
        </w:rPr>
        <w:t xml:space="preserve"> in these species.</w:t>
      </w:r>
      <w:r w:rsidR="00F662CD">
        <w:rPr>
          <w:rFonts w:ascii="Times New Roman" w:hAnsi="Times New Roman" w:cs="Times New Roman"/>
          <w:sz w:val="24"/>
          <w:szCs w:val="24"/>
        </w:rPr>
        <w:t xml:space="preserve"> </w:t>
      </w:r>
      <w:r w:rsidR="00EA760E">
        <w:rPr>
          <w:rFonts w:ascii="Times New Roman" w:hAnsi="Times New Roman" w:cs="Times New Roman"/>
          <w:sz w:val="24"/>
          <w:szCs w:val="24"/>
        </w:rPr>
        <w:t xml:space="preserve">As a </w:t>
      </w:r>
      <w:r w:rsidR="000A2E88">
        <w:rPr>
          <w:rFonts w:ascii="Times New Roman" w:hAnsi="Times New Roman" w:cs="Times New Roman"/>
          <w:sz w:val="24"/>
          <w:szCs w:val="24"/>
        </w:rPr>
        <w:t xml:space="preserve">precursor </w:t>
      </w:r>
      <w:r w:rsidR="00EA760E">
        <w:rPr>
          <w:rFonts w:ascii="Times New Roman" w:hAnsi="Times New Roman" w:cs="Times New Roman"/>
          <w:sz w:val="24"/>
          <w:szCs w:val="24"/>
        </w:rPr>
        <w:t>to</w:t>
      </w:r>
      <w:r w:rsidR="000A2E88">
        <w:rPr>
          <w:rFonts w:ascii="Times New Roman" w:hAnsi="Times New Roman" w:cs="Times New Roman"/>
          <w:sz w:val="24"/>
          <w:szCs w:val="24"/>
        </w:rPr>
        <w:t xml:space="preserve"> all 4</w:t>
      </w:r>
      <w:r w:rsidR="000A2E88" w:rsidRPr="000A2E88">
        <w:rPr>
          <w:rFonts w:ascii="Times New Roman" w:hAnsi="Times New Roman" w:cs="Times New Roman"/>
          <w:sz w:val="24"/>
          <w:szCs w:val="24"/>
        </w:rPr>
        <w:t>´</w:t>
      </w:r>
      <w:r w:rsidR="000A2E88">
        <w:rPr>
          <w:rFonts w:ascii="Times New Roman" w:hAnsi="Times New Roman" w:cs="Times New Roman"/>
          <w:sz w:val="24"/>
          <w:szCs w:val="24"/>
        </w:rPr>
        <w:t xml:space="preserve">-hydroxyflavones analyzed, </w:t>
      </w:r>
      <w:r w:rsidR="00EA760E">
        <w:rPr>
          <w:rFonts w:ascii="Times New Roman" w:hAnsi="Times New Roman" w:cs="Times New Roman"/>
          <w:sz w:val="24"/>
          <w:szCs w:val="24"/>
        </w:rPr>
        <w:t xml:space="preserve">apigenin was surprisingly scarce, and we detected it in the aerial tissues of only two species: </w:t>
      </w:r>
      <w:r w:rsidR="00EA760E">
        <w:rPr>
          <w:rFonts w:ascii="Times New Roman" w:hAnsi="Times New Roman" w:cs="Times New Roman"/>
          <w:i/>
          <w:iCs/>
          <w:sz w:val="24"/>
          <w:szCs w:val="24"/>
        </w:rPr>
        <w:t xml:space="preserve">S. baicalensis </w:t>
      </w:r>
      <w:r w:rsidR="00EA760E">
        <w:rPr>
          <w:rFonts w:ascii="Times New Roman" w:hAnsi="Times New Roman" w:cs="Times New Roman"/>
          <w:sz w:val="24"/>
          <w:szCs w:val="24"/>
        </w:rPr>
        <w:t xml:space="preserve">and </w:t>
      </w:r>
      <w:r w:rsidR="00EA760E">
        <w:rPr>
          <w:rFonts w:ascii="Times New Roman" w:hAnsi="Times New Roman" w:cs="Times New Roman"/>
          <w:i/>
          <w:iCs/>
          <w:sz w:val="24"/>
          <w:szCs w:val="24"/>
        </w:rPr>
        <w:t>S. leonardii</w:t>
      </w:r>
      <w:r w:rsidR="00EA760E">
        <w:rPr>
          <w:rFonts w:ascii="Times New Roman" w:hAnsi="Times New Roman" w:cs="Times New Roman"/>
          <w:sz w:val="24"/>
          <w:szCs w:val="24"/>
        </w:rPr>
        <w:t xml:space="preserve">. </w:t>
      </w:r>
      <w:r w:rsidR="00F662CD">
        <w:rPr>
          <w:rFonts w:ascii="Times New Roman" w:hAnsi="Times New Roman" w:cs="Times New Roman"/>
          <w:sz w:val="24"/>
          <w:szCs w:val="24"/>
        </w:rPr>
        <w:t xml:space="preserve">This pattern is analogous to that which we observed </w:t>
      </w:r>
      <w:r w:rsidR="00F662CD" w:rsidRPr="00F662CD">
        <w:rPr>
          <w:rFonts w:ascii="Times New Roman" w:hAnsi="Times New Roman" w:cs="Times New Roman"/>
          <w:sz w:val="24"/>
          <w:szCs w:val="24"/>
        </w:rPr>
        <w:t xml:space="preserve">with </w:t>
      </w:r>
      <w:r w:rsidR="00DC61B4">
        <w:rPr>
          <w:rFonts w:ascii="Times New Roman" w:hAnsi="Times New Roman" w:cs="Times New Roman"/>
          <w:sz w:val="24"/>
          <w:szCs w:val="24"/>
        </w:rPr>
        <w:t>chrysin</w:t>
      </w:r>
      <w:r w:rsidR="00F662CD" w:rsidRPr="00F662CD">
        <w:rPr>
          <w:rFonts w:ascii="Times New Roman" w:hAnsi="Times New Roman" w:cs="Times New Roman"/>
          <w:sz w:val="24"/>
          <w:szCs w:val="24"/>
        </w:rPr>
        <w:t xml:space="preserve"> in</w:t>
      </w:r>
      <w:r w:rsidR="00DC61B4">
        <w:rPr>
          <w:rFonts w:ascii="Times New Roman" w:hAnsi="Times New Roman" w:cs="Times New Roman"/>
          <w:sz w:val="24"/>
          <w:szCs w:val="24"/>
        </w:rPr>
        <w:t xml:space="preserve"> our root tissue </w:t>
      </w:r>
      <w:proofErr w:type="gramStart"/>
      <w:r w:rsidR="00DC61B4">
        <w:rPr>
          <w:rFonts w:ascii="Times New Roman" w:hAnsi="Times New Roman" w:cs="Times New Roman"/>
          <w:sz w:val="24"/>
          <w:szCs w:val="24"/>
        </w:rPr>
        <w:t>samples</w:t>
      </w:r>
      <w:r w:rsidR="00F662CD">
        <w:rPr>
          <w:rFonts w:ascii="Times New Roman" w:hAnsi="Times New Roman" w:cs="Times New Roman"/>
          <w:sz w:val="24"/>
          <w:szCs w:val="24"/>
        </w:rPr>
        <w:t>, and</w:t>
      </w:r>
      <w:proofErr w:type="gramEnd"/>
      <w:r w:rsidR="00F662CD">
        <w:rPr>
          <w:rFonts w:ascii="Times New Roman" w:hAnsi="Times New Roman" w:cs="Times New Roman"/>
          <w:sz w:val="24"/>
          <w:szCs w:val="24"/>
        </w:rPr>
        <w:t xml:space="preserve"> suggests rapid conversion of apigenin into downstream products.</w:t>
      </w:r>
    </w:p>
    <w:p w14:paraId="353F7CED" w14:textId="1248A114" w:rsidR="00633F7D" w:rsidRPr="00DC3D92" w:rsidRDefault="00DC3D92" w:rsidP="00663459">
      <w:pPr>
        <w:spacing w:after="0" w:line="360" w:lineRule="auto"/>
        <w:ind w:firstLine="720"/>
        <w:rPr>
          <w:rFonts w:ascii="Times New Roman" w:hAnsi="Times New Roman" w:cs="Times New Roman"/>
          <w:b/>
          <w:bCs/>
          <w:sz w:val="24"/>
          <w:szCs w:val="24"/>
        </w:rPr>
      </w:pPr>
      <w:r>
        <w:rPr>
          <w:rFonts w:ascii="Times New Roman" w:hAnsi="Times New Roman" w:cs="Times New Roman"/>
          <w:sz w:val="24"/>
          <w:szCs w:val="24"/>
        </w:rPr>
        <w:t>Our detection of at least one 4</w:t>
      </w:r>
      <w:r w:rsidRPr="00DC3D92">
        <w:rPr>
          <w:rFonts w:ascii="Times New Roman" w:hAnsi="Times New Roman" w:cs="Times New Roman"/>
          <w:sz w:val="24"/>
          <w:szCs w:val="24"/>
        </w:rPr>
        <w:t>´</w:t>
      </w:r>
      <w:r>
        <w:rPr>
          <w:rFonts w:ascii="Times New Roman" w:hAnsi="Times New Roman" w:cs="Times New Roman"/>
          <w:sz w:val="24"/>
          <w:szCs w:val="24"/>
        </w:rPr>
        <w:t>-deoxyflavone in the leaves of all species analyzed suggests that 4</w:t>
      </w:r>
      <w:r w:rsidRPr="00DC3D92">
        <w:rPr>
          <w:rFonts w:ascii="Times New Roman" w:hAnsi="Times New Roman" w:cs="Times New Roman"/>
          <w:sz w:val="24"/>
          <w:szCs w:val="24"/>
        </w:rPr>
        <w:t>´</w:t>
      </w:r>
      <w:r>
        <w:rPr>
          <w:rFonts w:ascii="Times New Roman" w:hAnsi="Times New Roman" w:cs="Times New Roman"/>
          <w:sz w:val="24"/>
          <w:szCs w:val="24"/>
        </w:rPr>
        <w:t>-deoxyflavones aren’t root-specific to the same degree that 4</w:t>
      </w:r>
      <w:r w:rsidRPr="00DC3D92">
        <w:rPr>
          <w:rFonts w:ascii="Times New Roman" w:hAnsi="Times New Roman" w:cs="Times New Roman"/>
          <w:sz w:val="24"/>
          <w:szCs w:val="24"/>
        </w:rPr>
        <w:t>´</w:t>
      </w:r>
      <w:r>
        <w:rPr>
          <w:rFonts w:ascii="Times New Roman" w:hAnsi="Times New Roman" w:cs="Times New Roman"/>
          <w:sz w:val="24"/>
          <w:szCs w:val="24"/>
        </w:rPr>
        <w:t xml:space="preserve">-hydroxyflavones are aerial tissue-specific. One explanation is provided by considering the </w:t>
      </w:r>
      <w:r w:rsidR="00B451CA">
        <w:rPr>
          <w:rFonts w:ascii="Times New Roman" w:hAnsi="Times New Roman" w:cs="Times New Roman"/>
          <w:sz w:val="24"/>
          <w:szCs w:val="24"/>
        </w:rPr>
        <w:t>overall</w:t>
      </w:r>
      <w:r>
        <w:rPr>
          <w:rFonts w:ascii="Times New Roman" w:hAnsi="Times New Roman" w:cs="Times New Roman"/>
          <w:sz w:val="24"/>
          <w:szCs w:val="24"/>
        </w:rPr>
        <w:t xml:space="preserve"> flavone profiles of </w:t>
      </w:r>
      <w:r>
        <w:rPr>
          <w:rFonts w:ascii="Times New Roman" w:hAnsi="Times New Roman" w:cs="Times New Roman"/>
          <w:i/>
          <w:iCs/>
          <w:sz w:val="24"/>
          <w:szCs w:val="24"/>
        </w:rPr>
        <w:t xml:space="preserve">S. </w:t>
      </w:r>
      <w:proofErr w:type="spellStart"/>
      <w:r>
        <w:rPr>
          <w:rFonts w:ascii="Times New Roman" w:hAnsi="Times New Roman" w:cs="Times New Roman"/>
          <w:i/>
          <w:iCs/>
          <w:sz w:val="24"/>
          <w:szCs w:val="24"/>
        </w:rPr>
        <w:t>altissima</w:t>
      </w:r>
      <w:proofErr w:type="spellEnd"/>
      <w:r>
        <w:rPr>
          <w:rFonts w:ascii="Times New Roman" w:hAnsi="Times New Roman" w:cs="Times New Roman"/>
          <w:i/>
          <w:iCs/>
          <w:sz w:val="24"/>
          <w:szCs w:val="24"/>
        </w:rPr>
        <w:t xml:space="preserve">, S. baicalensis, S. </w:t>
      </w:r>
      <w:proofErr w:type="spellStart"/>
      <w:r>
        <w:rPr>
          <w:rFonts w:ascii="Times New Roman" w:hAnsi="Times New Roman" w:cs="Times New Roman"/>
          <w:i/>
          <w:iCs/>
          <w:sz w:val="24"/>
          <w:szCs w:val="24"/>
        </w:rPr>
        <w:t>tournefortii</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and</w:t>
      </w:r>
      <w:r>
        <w:rPr>
          <w:rFonts w:ascii="Times New Roman" w:hAnsi="Times New Roman" w:cs="Times New Roman"/>
          <w:i/>
          <w:iCs/>
          <w:sz w:val="24"/>
          <w:szCs w:val="24"/>
        </w:rPr>
        <w:t xml:space="preserve"> S. wrightii</w:t>
      </w:r>
      <w:r>
        <w:rPr>
          <w:rFonts w:ascii="Times New Roman" w:hAnsi="Times New Roman" w:cs="Times New Roman"/>
          <w:sz w:val="24"/>
          <w:szCs w:val="24"/>
        </w:rPr>
        <w:t xml:space="preserve">. </w:t>
      </w:r>
      <w:r w:rsidR="00B451CA">
        <w:rPr>
          <w:rFonts w:ascii="Times New Roman" w:hAnsi="Times New Roman" w:cs="Times New Roman"/>
          <w:sz w:val="24"/>
          <w:szCs w:val="24"/>
        </w:rPr>
        <w:t>In these species, we detected higher concentrations of many of the same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-deoxyflavones in the roots as compared to the leaves.</w:t>
      </w:r>
      <w:r w:rsidR="00613829">
        <w:rPr>
          <w:rFonts w:ascii="Times New Roman" w:hAnsi="Times New Roman" w:cs="Times New Roman"/>
          <w:sz w:val="24"/>
          <w:szCs w:val="24"/>
        </w:rPr>
        <w:t xml:space="preserve"> In addition, a </w:t>
      </w:r>
      <w:r w:rsidR="00B451CA">
        <w:rPr>
          <w:rFonts w:ascii="Times New Roman" w:hAnsi="Times New Roman" w:cs="Times New Roman"/>
          <w:sz w:val="24"/>
          <w:szCs w:val="24"/>
        </w:rPr>
        <w:t>mix of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-hydroxyflavones and 4</w:t>
      </w:r>
      <w:r w:rsidR="00B451CA" w:rsidRPr="00B451CA">
        <w:rPr>
          <w:rFonts w:ascii="Times New Roman" w:hAnsi="Times New Roman" w:cs="Times New Roman"/>
          <w:sz w:val="24"/>
          <w:szCs w:val="24"/>
        </w:rPr>
        <w:t>´</w:t>
      </w:r>
      <w:r w:rsidR="00B451CA">
        <w:rPr>
          <w:rFonts w:ascii="Times New Roman" w:hAnsi="Times New Roman" w:cs="Times New Roman"/>
          <w:sz w:val="24"/>
          <w:szCs w:val="24"/>
        </w:rPr>
        <w:t xml:space="preserve">-deoxyflavones </w:t>
      </w:r>
      <w:r w:rsidR="00613829">
        <w:rPr>
          <w:rFonts w:ascii="Times New Roman" w:hAnsi="Times New Roman" w:cs="Times New Roman"/>
          <w:sz w:val="24"/>
          <w:szCs w:val="24"/>
        </w:rPr>
        <w:t>were present in the stems of these plants. Therefore, it’s possible that some fraction of 4</w:t>
      </w:r>
      <w:r w:rsidR="00613829" w:rsidRPr="00613829">
        <w:rPr>
          <w:rFonts w:ascii="Times New Roman" w:hAnsi="Times New Roman" w:cs="Times New Roman"/>
          <w:sz w:val="24"/>
          <w:szCs w:val="24"/>
        </w:rPr>
        <w:t>´</w:t>
      </w:r>
      <w:r w:rsidR="00613829">
        <w:rPr>
          <w:rFonts w:ascii="Times New Roman" w:hAnsi="Times New Roman" w:cs="Times New Roman"/>
          <w:sz w:val="24"/>
          <w:szCs w:val="24"/>
        </w:rPr>
        <w:t>-deoxyflavones being synthesized in the roots are being transported to the aerial parts. It’s also possible that the expression of 4</w:t>
      </w:r>
      <w:r w:rsidR="00613829" w:rsidRPr="00613829">
        <w:rPr>
          <w:rFonts w:ascii="Times New Roman" w:hAnsi="Times New Roman" w:cs="Times New Roman"/>
          <w:sz w:val="24"/>
          <w:szCs w:val="24"/>
        </w:rPr>
        <w:t>´</w:t>
      </w:r>
      <w:r w:rsidR="00613829">
        <w:rPr>
          <w:rFonts w:ascii="Times New Roman" w:hAnsi="Times New Roman" w:cs="Times New Roman"/>
          <w:sz w:val="24"/>
          <w:szCs w:val="24"/>
        </w:rPr>
        <w:t xml:space="preserve">-deoxyflavone </w:t>
      </w:r>
      <w:r w:rsidR="003759D4">
        <w:rPr>
          <w:rFonts w:ascii="Times New Roman" w:hAnsi="Times New Roman" w:cs="Times New Roman"/>
          <w:sz w:val="24"/>
          <w:szCs w:val="24"/>
        </w:rPr>
        <w:t>enzyme isoforms is not perfectly root-specific, or that these specialized enzyme isoforms have some activity towards 4</w:t>
      </w:r>
      <w:r w:rsidR="003759D4" w:rsidRPr="003759D4">
        <w:rPr>
          <w:rFonts w:ascii="Times New Roman" w:hAnsi="Times New Roman" w:cs="Times New Roman"/>
          <w:sz w:val="24"/>
          <w:szCs w:val="24"/>
        </w:rPr>
        <w:t>´</w:t>
      </w:r>
      <w:r w:rsidR="003759D4">
        <w:rPr>
          <w:rFonts w:ascii="Times New Roman" w:hAnsi="Times New Roman" w:cs="Times New Roman"/>
          <w:sz w:val="24"/>
          <w:szCs w:val="24"/>
        </w:rPr>
        <w:t>-hydroxyflavones.</w:t>
      </w:r>
    </w:p>
    <w:p w14:paraId="76775134" w14:textId="6FEB6F88" w:rsidR="002C468E" w:rsidRDefault="00F01D9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In contrast to the root-heavy accumulation of 4</w:t>
      </w:r>
      <w:r w:rsidRPr="00F01D9A">
        <w:rPr>
          <w:rFonts w:ascii="Times New Roman" w:hAnsi="Times New Roman" w:cs="Times New Roman"/>
          <w:sz w:val="24"/>
          <w:szCs w:val="24"/>
        </w:rPr>
        <w:t>´</w:t>
      </w:r>
      <w:r>
        <w:rPr>
          <w:rFonts w:ascii="Times New Roman" w:hAnsi="Times New Roman" w:cs="Times New Roman"/>
          <w:sz w:val="24"/>
          <w:szCs w:val="24"/>
        </w:rPr>
        <w:t>-deoxyflavones we observed in</w:t>
      </w:r>
      <w:r w:rsidR="00EF4B86">
        <w:rPr>
          <w:rFonts w:ascii="Times New Roman" w:hAnsi="Times New Roman" w:cs="Times New Roman"/>
          <w:sz w:val="24"/>
          <w:szCs w:val="24"/>
        </w:rPr>
        <w:t xml:space="preserve"> </w:t>
      </w:r>
      <w:r w:rsidR="00EF4B86">
        <w:rPr>
          <w:rFonts w:ascii="Times New Roman" w:hAnsi="Times New Roman" w:cs="Times New Roman"/>
          <w:i/>
          <w:iCs/>
          <w:sz w:val="24"/>
          <w:szCs w:val="24"/>
        </w:rPr>
        <w:t>S. baicalensis</w:t>
      </w:r>
      <w:r w:rsidR="00EF4B86">
        <w:rPr>
          <w:rFonts w:ascii="Times New Roman" w:hAnsi="Times New Roman" w:cs="Times New Roman"/>
          <w:sz w:val="24"/>
          <w:szCs w:val="24"/>
        </w:rPr>
        <w:t xml:space="preserve">, </w:t>
      </w:r>
      <w:r>
        <w:rPr>
          <w:rFonts w:ascii="Times New Roman" w:hAnsi="Times New Roman" w:cs="Times New Roman"/>
          <w:sz w:val="24"/>
          <w:szCs w:val="24"/>
        </w:rPr>
        <w:t>several species included in our study accumulated greater concentrations of 4</w:t>
      </w:r>
      <w:r w:rsidRPr="00F01D9A">
        <w:rPr>
          <w:rFonts w:ascii="Times New Roman" w:hAnsi="Times New Roman" w:cs="Times New Roman"/>
          <w:sz w:val="24"/>
          <w:szCs w:val="24"/>
        </w:rPr>
        <w:t>´</w:t>
      </w:r>
      <w:r>
        <w:rPr>
          <w:rFonts w:ascii="Times New Roman" w:hAnsi="Times New Roman" w:cs="Times New Roman"/>
          <w:sz w:val="24"/>
          <w:szCs w:val="24"/>
        </w:rPr>
        <w:t xml:space="preserve">-deoxyflavones in their aerial parts as compared to their roots. </w:t>
      </w:r>
      <w:r w:rsidR="00F43E3E">
        <w:rPr>
          <w:rFonts w:ascii="Times New Roman" w:hAnsi="Times New Roman" w:cs="Times New Roman"/>
          <w:sz w:val="24"/>
          <w:szCs w:val="24"/>
        </w:rPr>
        <w:t xml:space="preserve">Interestingly, </w:t>
      </w:r>
      <w:r>
        <w:rPr>
          <w:rFonts w:ascii="Times New Roman" w:hAnsi="Times New Roman" w:cs="Times New Roman"/>
          <w:i/>
          <w:iCs/>
          <w:sz w:val="24"/>
          <w:szCs w:val="24"/>
        </w:rPr>
        <w:t xml:space="preserve">S. leonardii </w:t>
      </w:r>
      <w:r w:rsidR="00F43E3E">
        <w:rPr>
          <w:rFonts w:ascii="Times New Roman" w:hAnsi="Times New Roman" w:cs="Times New Roman"/>
          <w:sz w:val="24"/>
          <w:szCs w:val="24"/>
        </w:rPr>
        <w:t>accumulated high concentrations of chrysin 7-G in its leaves, but little of any other 4</w:t>
      </w:r>
      <w:r w:rsidR="00F43E3E" w:rsidRPr="00F43E3E">
        <w:rPr>
          <w:rFonts w:ascii="Times New Roman" w:hAnsi="Times New Roman" w:cs="Times New Roman"/>
          <w:sz w:val="24"/>
          <w:szCs w:val="24"/>
        </w:rPr>
        <w:t>´</w:t>
      </w:r>
      <w:r w:rsidR="00F43E3E">
        <w:rPr>
          <w:rFonts w:ascii="Times New Roman" w:hAnsi="Times New Roman" w:cs="Times New Roman"/>
          <w:sz w:val="24"/>
          <w:szCs w:val="24"/>
        </w:rPr>
        <w:t xml:space="preserve">-deoxyflavone. </w:t>
      </w:r>
      <w:r>
        <w:rPr>
          <w:rFonts w:ascii="Times New Roman" w:hAnsi="Times New Roman" w:cs="Times New Roman"/>
          <w:i/>
          <w:iCs/>
          <w:sz w:val="24"/>
          <w:szCs w:val="24"/>
        </w:rPr>
        <w:t>S. racemosa</w:t>
      </w:r>
      <w:r w:rsidR="00F43E3E">
        <w:rPr>
          <w:rFonts w:ascii="Times New Roman" w:hAnsi="Times New Roman" w:cs="Times New Roman"/>
          <w:sz w:val="24"/>
          <w:szCs w:val="24"/>
        </w:rPr>
        <w:t xml:space="preserve"> accumulated high concentrations of both oroxylin A and oroxyloside</w:t>
      </w:r>
      <w:r w:rsidR="006B7B86">
        <w:rPr>
          <w:rFonts w:ascii="Times New Roman" w:hAnsi="Times New Roman" w:cs="Times New Roman"/>
          <w:sz w:val="24"/>
          <w:szCs w:val="24"/>
        </w:rPr>
        <w:t xml:space="preserve"> </w:t>
      </w:r>
      <w:r w:rsidR="006B7B86">
        <w:rPr>
          <w:rFonts w:ascii="Times New Roman" w:hAnsi="Times New Roman" w:cs="Times New Roman"/>
          <w:sz w:val="24"/>
          <w:szCs w:val="24"/>
        </w:rPr>
        <w:lastRenderedPageBreak/>
        <w:t>in its leaves</w:t>
      </w:r>
      <w:r w:rsidR="00CD2E28">
        <w:rPr>
          <w:rFonts w:ascii="Times New Roman" w:hAnsi="Times New Roman" w:cs="Times New Roman"/>
          <w:sz w:val="24"/>
          <w:szCs w:val="24"/>
        </w:rPr>
        <w:t>. This finding is especially remarkable when considering the relative rarity of these 4</w:t>
      </w:r>
      <w:r w:rsidR="00CD2E28" w:rsidRPr="00CD2E28">
        <w:rPr>
          <w:rFonts w:ascii="Times New Roman" w:hAnsi="Times New Roman" w:cs="Times New Roman"/>
          <w:sz w:val="24"/>
          <w:szCs w:val="24"/>
        </w:rPr>
        <w:t>´</w:t>
      </w:r>
      <w:r w:rsidR="00CD2E28">
        <w:rPr>
          <w:rFonts w:ascii="Times New Roman" w:hAnsi="Times New Roman" w:cs="Times New Roman"/>
          <w:sz w:val="24"/>
          <w:szCs w:val="24"/>
        </w:rPr>
        <w:t>-deoxyflavones in the six other species we analyzed</w:t>
      </w:r>
      <w:r w:rsidR="006B7B86">
        <w:rPr>
          <w:rFonts w:ascii="Times New Roman" w:hAnsi="Times New Roman" w:cs="Times New Roman"/>
          <w:sz w:val="24"/>
          <w:szCs w:val="24"/>
        </w:rPr>
        <w:t xml:space="preserve"> </w:t>
      </w:r>
      <w:r w:rsidR="006B7B86">
        <w:rPr>
          <w:rFonts w:ascii="Times New Roman" w:hAnsi="Times New Roman" w:cs="Times New Roman"/>
          <w:b/>
          <w:bCs/>
          <w:sz w:val="24"/>
          <w:szCs w:val="24"/>
        </w:rPr>
        <w:t>(Fig. 3)</w:t>
      </w:r>
      <w:r w:rsidR="006B7B86">
        <w:rPr>
          <w:rFonts w:ascii="Times New Roman" w:hAnsi="Times New Roman" w:cs="Times New Roman"/>
          <w:sz w:val="24"/>
          <w:szCs w:val="24"/>
        </w:rPr>
        <w:t>.</w:t>
      </w:r>
    </w:p>
    <w:p w14:paraId="3622B968" w14:textId="48F9C1B3" w:rsidR="00E3283F" w:rsidRDefault="00E3283F"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Identification of</w:t>
      </w:r>
      <w:r w:rsidR="009D76BF">
        <w:rPr>
          <w:rFonts w:ascii="Times New Roman" w:hAnsi="Times New Roman" w:cs="Times New Roman"/>
          <w:b/>
          <w:bCs/>
          <w:i/>
          <w:iCs/>
          <w:sz w:val="24"/>
          <w:szCs w:val="24"/>
        </w:rPr>
        <w:t xml:space="preserve"> isoscutellarein 8-G,</w:t>
      </w:r>
      <w:r>
        <w:rPr>
          <w:rFonts w:ascii="Times New Roman" w:hAnsi="Times New Roman" w:cs="Times New Roman"/>
          <w:b/>
          <w:bCs/>
          <w:i/>
          <w:iCs/>
          <w:sz w:val="24"/>
          <w:szCs w:val="24"/>
        </w:rPr>
        <w:t xml:space="preserve"> a novel 4</w:t>
      </w:r>
      <w:r w:rsidRPr="00E3283F">
        <w:rPr>
          <w:rFonts w:ascii="Times New Roman" w:hAnsi="Times New Roman" w:cs="Times New Roman"/>
          <w:b/>
          <w:bCs/>
          <w:i/>
          <w:iCs/>
          <w:sz w:val="24"/>
          <w:szCs w:val="24"/>
        </w:rPr>
        <w:t>´</w:t>
      </w:r>
      <w:r>
        <w:rPr>
          <w:rFonts w:ascii="Times New Roman" w:hAnsi="Times New Roman" w:cs="Times New Roman"/>
          <w:b/>
          <w:bCs/>
          <w:i/>
          <w:iCs/>
          <w:sz w:val="24"/>
          <w:szCs w:val="24"/>
        </w:rPr>
        <w:t>-hydroxyflavone</w:t>
      </w:r>
      <w:r w:rsidR="009D76BF">
        <w:rPr>
          <w:rFonts w:ascii="Times New Roman" w:hAnsi="Times New Roman" w:cs="Times New Roman"/>
          <w:b/>
          <w:bCs/>
          <w:i/>
          <w:iCs/>
          <w:sz w:val="24"/>
          <w:szCs w:val="24"/>
        </w:rPr>
        <w:t xml:space="preserve"> in Scutellaria</w:t>
      </w:r>
      <w:r>
        <w:rPr>
          <w:rFonts w:ascii="Times New Roman" w:hAnsi="Times New Roman" w:cs="Times New Roman"/>
          <w:b/>
          <w:bCs/>
          <w:i/>
          <w:iCs/>
          <w:sz w:val="24"/>
          <w:szCs w:val="24"/>
        </w:rPr>
        <w:t xml:space="preserve"> –</w:t>
      </w:r>
    </w:p>
    <w:p w14:paraId="3088C42C" w14:textId="5C51922D" w:rsidR="002636C3" w:rsidRDefault="002636C3"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sidR="00810BDE">
        <w:rPr>
          <w:rFonts w:ascii="Times New Roman" w:hAnsi="Times New Roman" w:cs="Times New Roman"/>
          <w:sz w:val="24"/>
          <w:szCs w:val="24"/>
        </w:rPr>
        <w:t xml:space="preserve">During our chemical analysis, we detected multiple metabolites which we had no standard for, and therefore were unable to identify. </w:t>
      </w:r>
      <w:r w:rsidR="00616140">
        <w:rPr>
          <w:rFonts w:ascii="Times New Roman" w:hAnsi="Times New Roman" w:cs="Times New Roman"/>
          <w:sz w:val="24"/>
          <w:szCs w:val="24"/>
        </w:rPr>
        <w:t>Of these unknown metabolites</w:t>
      </w:r>
      <w:r w:rsidR="00810BDE">
        <w:rPr>
          <w:rFonts w:ascii="Times New Roman" w:hAnsi="Times New Roman" w:cs="Times New Roman"/>
          <w:sz w:val="24"/>
          <w:szCs w:val="24"/>
        </w:rPr>
        <w:t>, one drew our interest because of its pattern of</w:t>
      </w:r>
      <w:r w:rsidR="002A4FA5">
        <w:rPr>
          <w:rFonts w:ascii="Times New Roman" w:hAnsi="Times New Roman" w:cs="Times New Roman"/>
          <w:sz w:val="24"/>
          <w:szCs w:val="24"/>
        </w:rPr>
        <w:t xml:space="preserve"> accumulation </w:t>
      </w:r>
      <w:r w:rsidR="00810BDE">
        <w:rPr>
          <w:rFonts w:ascii="Times New Roman" w:hAnsi="Times New Roman" w:cs="Times New Roman"/>
          <w:sz w:val="24"/>
          <w:szCs w:val="24"/>
        </w:rPr>
        <w:t xml:space="preserve">across the </w:t>
      </w:r>
      <w:r w:rsidR="002A4FA5">
        <w:rPr>
          <w:rFonts w:ascii="Times New Roman" w:hAnsi="Times New Roman" w:cs="Times New Roman"/>
          <w:sz w:val="24"/>
          <w:szCs w:val="24"/>
        </w:rPr>
        <w:t>tissue samples we collected</w:t>
      </w:r>
      <w:r w:rsidR="008A63BA">
        <w:rPr>
          <w:rFonts w:ascii="Times New Roman" w:hAnsi="Times New Roman" w:cs="Times New Roman"/>
          <w:sz w:val="24"/>
          <w:szCs w:val="24"/>
        </w:rPr>
        <w:t xml:space="preserve"> </w:t>
      </w:r>
      <w:r w:rsidR="008A63BA" w:rsidRPr="008A63BA">
        <w:rPr>
          <w:rFonts w:ascii="Times New Roman" w:hAnsi="Times New Roman" w:cs="Times New Roman"/>
          <w:b/>
          <w:bCs/>
          <w:sz w:val="24"/>
          <w:szCs w:val="24"/>
        </w:rPr>
        <w:t>(Fig. 4)</w:t>
      </w:r>
      <w:r w:rsidR="002A4FA5">
        <w:rPr>
          <w:rFonts w:ascii="Times New Roman" w:hAnsi="Times New Roman" w:cs="Times New Roman"/>
          <w:sz w:val="24"/>
          <w:szCs w:val="24"/>
        </w:rPr>
        <w:t xml:space="preserve">. </w:t>
      </w:r>
      <w:r w:rsidR="005E78BB">
        <w:rPr>
          <w:rFonts w:ascii="Times New Roman" w:hAnsi="Times New Roman" w:cs="Times New Roman"/>
          <w:sz w:val="24"/>
          <w:szCs w:val="24"/>
        </w:rPr>
        <w:t xml:space="preserve">In our HPLC chromatograms, we detected the </w:t>
      </w:r>
      <w:r w:rsidR="002A4FA5">
        <w:rPr>
          <w:rFonts w:ascii="Times New Roman" w:hAnsi="Times New Roman" w:cs="Times New Roman"/>
          <w:sz w:val="24"/>
          <w:szCs w:val="24"/>
        </w:rPr>
        <w:t xml:space="preserve">peak </w:t>
      </w:r>
      <w:r w:rsidR="005E78BB">
        <w:rPr>
          <w:rFonts w:ascii="Times New Roman" w:hAnsi="Times New Roman" w:cs="Times New Roman"/>
          <w:sz w:val="24"/>
          <w:szCs w:val="24"/>
        </w:rPr>
        <w:t xml:space="preserve">corresponding to this metabolite in the aerial parts of </w:t>
      </w:r>
      <w:r w:rsidR="00346CB7">
        <w:rPr>
          <w:rFonts w:ascii="Times New Roman" w:hAnsi="Times New Roman" w:cs="Times New Roman"/>
          <w:sz w:val="24"/>
          <w:szCs w:val="24"/>
        </w:rPr>
        <w:t>several</w:t>
      </w:r>
      <w:r w:rsidR="005E78BB">
        <w:rPr>
          <w:rFonts w:ascii="Times New Roman" w:hAnsi="Times New Roman" w:cs="Times New Roman"/>
          <w:sz w:val="24"/>
          <w:szCs w:val="24"/>
        </w:rPr>
        <w:t xml:space="preserve"> species</w:t>
      </w:r>
      <w:r w:rsidR="00346CB7">
        <w:rPr>
          <w:rFonts w:ascii="Times New Roman" w:hAnsi="Times New Roman" w:cs="Times New Roman"/>
          <w:sz w:val="24"/>
          <w:szCs w:val="24"/>
        </w:rPr>
        <w:t xml:space="preserve">, including </w:t>
      </w:r>
      <w:r w:rsidR="005E78BB">
        <w:rPr>
          <w:rFonts w:ascii="Times New Roman" w:hAnsi="Times New Roman" w:cs="Times New Roman"/>
          <w:i/>
          <w:iCs/>
          <w:sz w:val="24"/>
          <w:szCs w:val="24"/>
        </w:rPr>
        <w:t>S. ba</w:t>
      </w:r>
      <w:r w:rsidR="00346CB7">
        <w:rPr>
          <w:rFonts w:ascii="Times New Roman" w:hAnsi="Times New Roman" w:cs="Times New Roman"/>
          <w:i/>
          <w:iCs/>
          <w:sz w:val="24"/>
          <w:szCs w:val="24"/>
        </w:rPr>
        <w:t xml:space="preserve">icalensis </w:t>
      </w:r>
      <w:r w:rsidR="00346CB7">
        <w:rPr>
          <w:rFonts w:ascii="Times New Roman" w:hAnsi="Times New Roman" w:cs="Times New Roman"/>
          <w:sz w:val="24"/>
          <w:szCs w:val="24"/>
        </w:rPr>
        <w:t xml:space="preserve">and </w:t>
      </w:r>
      <w:r w:rsidR="00346CB7">
        <w:rPr>
          <w:rFonts w:ascii="Times New Roman" w:hAnsi="Times New Roman" w:cs="Times New Roman"/>
          <w:i/>
          <w:iCs/>
          <w:sz w:val="24"/>
          <w:szCs w:val="24"/>
        </w:rPr>
        <w:t>S. barbata</w:t>
      </w:r>
      <w:r w:rsidR="008A63BA">
        <w:rPr>
          <w:rFonts w:ascii="Times New Roman" w:hAnsi="Times New Roman" w:cs="Times New Roman"/>
          <w:sz w:val="24"/>
          <w:szCs w:val="24"/>
        </w:rPr>
        <w:t>.</w:t>
      </w:r>
      <w:r w:rsidR="006048FC">
        <w:rPr>
          <w:rFonts w:ascii="Times New Roman" w:hAnsi="Times New Roman" w:cs="Times New Roman"/>
          <w:sz w:val="24"/>
          <w:szCs w:val="24"/>
        </w:rPr>
        <w:t xml:space="preserve"> </w:t>
      </w:r>
      <w:r w:rsidR="00BD3F60">
        <w:rPr>
          <w:rFonts w:ascii="Times New Roman" w:hAnsi="Times New Roman" w:cs="Times New Roman"/>
          <w:sz w:val="24"/>
          <w:szCs w:val="24"/>
        </w:rPr>
        <w:t>In o</w:t>
      </w:r>
      <w:r w:rsidR="006048FC">
        <w:rPr>
          <w:rFonts w:ascii="Times New Roman" w:hAnsi="Times New Roman" w:cs="Times New Roman"/>
          <w:sz w:val="24"/>
          <w:szCs w:val="24"/>
        </w:rPr>
        <w:t>ther species</w:t>
      </w:r>
      <w:r w:rsidR="00BD3F60">
        <w:rPr>
          <w:rFonts w:ascii="Times New Roman" w:hAnsi="Times New Roman" w:cs="Times New Roman"/>
          <w:sz w:val="24"/>
          <w:szCs w:val="24"/>
        </w:rPr>
        <w:t xml:space="preserve"> such as</w:t>
      </w:r>
      <w:r w:rsidR="008A63BA">
        <w:rPr>
          <w:rFonts w:ascii="Times New Roman" w:hAnsi="Times New Roman" w:cs="Times New Roman"/>
          <w:sz w:val="24"/>
          <w:szCs w:val="24"/>
        </w:rPr>
        <w:t xml:space="preserve"> </w:t>
      </w:r>
      <w:r w:rsidR="006048FC">
        <w:rPr>
          <w:rFonts w:ascii="Times New Roman" w:hAnsi="Times New Roman" w:cs="Times New Roman"/>
          <w:i/>
          <w:iCs/>
          <w:sz w:val="24"/>
          <w:szCs w:val="24"/>
        </w:rPr>
        <w:t>S. racemosa</w:t>
      </w:r>
      <w:r w:rsidR="00BD3F60">
        <w:rPr>
          <w:rFonts w:ascii="Times New Roman" w:hAnsi="Times New Roman" w:cs="Times New Roman"/>
          <w:sz w:val="24"/>
          <w:szCs w:val="24"/>
        </w:rPr>
        <w:t>, the peak wasn’t present in neither aerial parts nor roots. The peak was absent in root chromatograms collected from all seven species.</w:t>
      </w:r>
      <w:r w:rsidR="008A63BA">
        <w:rPr>
          <w:rFonts w:ascii="Times New Roman" w:hAnsi="Times New Roman" w:cs="Times New Roman"/>
          <w:sz w:val="24"/>
          <w:szCs w:val="24"/>
        </w:rPr>
        <w:t xml:space="preserve"> </w:t>
      </w:r>
      <w:r w:rsidR="00BD3F60">
        <w:rPr>
          <w:rFonts w:ascii="Times New Roman" w:hAnsi="Times New Roman" w:cs="Times New Roman"/>
          <w:sz w:val="24"/>
          <w:szCs w:val="24"/>
        </w:rPr>
        <w:t>The aerial specificity of the metabolite led us to hy</w:t>
      </w:r>
      <w:r w:rsidR="0030611F">
        <w:rPr>
          <w:rFonts w:ascii="Times New Roman" w:hAnsi="Times New Roman" w:cs="Times New Roman"/>
          <w:sz w:val="24"/>
          <w:szCs w:val="24"/>
        </w:rPr>
        <w:t>pothesize that</w:t>
      </w:r>
      <w:r w:rsidR="00BD3F60">
        <w:rPr>
          <w:rFonts w:ascii="Times New Roman" w:hAnsi="Times New Roman" w:cs="Times New Roman"/>
          <w:sz w:val="24"/>
          <w:szCs w:val="24"/>
        </w:rPr>
        <w:t xml:space="preserve"> it </w:t>
      </w:r>
      <w:r w:rsidR="0030611F">
        <w:rPr>
          <w:rFonts w:ascii="Times New Roman" w:hAnsi="Times New Roman" w:cs="Times New Roman"/>
          <w:sz w:val="24"/>
          <w:szCs w:val="24"/>
        </w:rPr>
        <w:t>was a 4’-hydroxyflavone,</w:t>
      </w:r>
      <w:r w:rsidR="00B43505">
        <w:rPr>
          <w:rFonts w:ascii="Times New Roman" w:hAnsi="Times New Roman" w:cs="Times New Roman"/>
          <w:sz w:val="24"/>
          <w:szCs w:val="24"/>
        </w:rPr>
        <w:t xml:space="preserve"> but</w:t>
      </w:r>
      <w:r w:rsidR="0030611F">
        <w:rPr>
          <w:rFonts w:ascii="Times New Roman" w:hAnsi="Times New Roman" w:cs="Times New Roman"/>
          <w:sz w:val="24"/>
          <w:szCs w:val="24"/>
        </w:rPr>
        <w:t xml:space="preserve"> </w:t>
      </w:r>
      <w:r w:rsidR="00346CB7">
        <w:rPr>
          <w:rFonts w:ascii="Times New Roman" w:hAnsi="Times New Roman" w:cs="Times New Roman"/>
          <w:sz w:val="24"/>
          <w:szCs w:val="24"/>
        </w:rPr>
        <w:t>its</w:t>
      </w:r>
      <w:r w:rsidR="0030611F">
        <w:rPr>
          <w:rFonts w:ascii="Times New Roman" w:hAnsi="Times New Roman" w:cs="Times New Roman"/>
          <w:sz w:val="24"/>
          <w:szCs w:val="24"/>
        </w:rPr>
        <w:t xml:space="preserve"> UV absorbance spectra </w:t>
      </w:r>
      <w:r w:rsidR="00346CB7">
        <w:rPr>
          <w:rFonts w:ascii="Times New Roman" w:hAnsi="Times New Roman" w:cs="Times New Roman"/>
          <w:sz w:val="24"/>
          <w:szCs w:val="24"/>
        </w:rPr>
        <w:t xml:space="preserve">did not resemble that of any 4’-hydroxyflavone which we had a standard for. </w:t>
      </w:r>
      <w:r w:rsidR="00B43505">
        <w:rPr>
          <w:rFonts w:ascii="Times New Roman" w:hAnsi="Times New Roman" w:cs="Times New Roman"/>
          <w:sz w:val="24"/>
          <w:szCs w:val="24"/>
        </w:rPr>
        <w:t xml:space="preserve">Therefore, to elucidate its structure, we </w:t>
      </w:r>
      <w:r w:rsidR="00AB6DFF">
        <w:rPr>
          <w:rFonts w:ascii="Times New Roman" w:hAnsi="Times New Roman" w:cs="Times New Roman"/>
          <w:sz w:val="24"/>
          <w:szCs w:val="24"/>
        </w:rPr>
        <w:t xml:space="preserve">fractionated the unknown metabolite from our </w:t>
      </w:r>
      <w:r w:rsidR="00AB6DFF">
        <w:rPr>
          <w:rFonts w:ascii="Times New Roman" w:hAnsi="Times New Roman" w:cs="Times New Roman"/>
          <w:i/>
          <w:iCs/>
          <w:sz w:val="24"/>
          <w:szCs w:val="24"/>
        </w:rPr>
        <w:t xml:space="preserve">S. barbata </w:t>
      </w:r>
      <w:r w:rsidR="00AB6DFF">
        <w:rPr>
          <w:rFonts w:ascii="Times New Roman" w:hAnsi="Times New Roman" w:cs="Times New Roman"/>
          <w:sz w:val="24"/>
          <w:szCs w:val="24"/>
        </w:rPr>
        <w:t xml:space="preserve">leaf </w:t>
      </w:r>
      <w:proofErr w:type="gramStart"/>
      <w:r w:rsidR="00AB6DFF">
        <w:rPr>
          <w:rFonts w:ascii="Times New Roman" w:hAnsi="Times New Roman" w:cs="Times New Roman"/>
          <w:sz w:val="24"/>
          <w:szCs w:val="24"/>
        </w:rPr>
        <w:t>extracts, and</w:t>
      </w:r>
      <w:proofErr w:type="gramEnd"/>
      <w:r w:rsidR="00AB6DFF">
        <w:rPr>
          <w:rFonts w:ascii="Times New Roman" w:hAnsi="Times New Roman" w:cs="Times New Roman"/>
          <w:sz w:val="24"/>
          <w:szCs w:val="24"/>
        </w:rPr>
        <w:t xml:space="preserve"> analyzed </w:t>
      </w:r>
      <w:r w:rsidR="00553943">
        <w:rPr>
          <w:rFonts w:ascii="Times New Roman" w:hAnsi="Times New Roman" w:cs="Times New Roman"/>
          <w:sz w:val="24"/>
          <w:szCs w:val="24"/>
        </w:rPr>
        <w:t>the fraction</w:t>
      </w:r>
      <w:r w:rsidR="00AB6DFF">
        <w:rPr>
          <w:rFonts w:ascii="Times New Roman" w:hAnsi="Times New Roman" w:cs="Times New Roman"/>
          <w:sz w:val="24"/>
          <w:szCs w:val="24"/>
        </w:rPr>
        <w:t xml:space="preserve"> </w:t>
      </w:r>
      <w:r w:rsidR="00176C6B">
        <w:rPr>
          <w:rFonts w:ascii="Times New Roman" w:hAnsi="Times New Roman" w:cs="Times New Roman"/>
          <w:sz w:val="24"/>
          <w:szCs w:val="24"/>
        </w:rPr>
        <w:t>with tandem mass spectrometry (MS/MS) and nuclear magnetic resonance spectrometry (NMR).</w:t>
      </w:r>
    </w:p>
    <w:p w14:paraId="6CCB5A3F" w14:textId="11F54806" w:rsidR="00985E5A" w:rsidRDefault="00176C6B"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Pr="00176C6B">
        <w:rPr>
          <w:rFonts w:ascii="Times New Roman" w:hAnsi="Times New Roman" w:cs="Times New Roman"/>
          <w:sz w:val="24"/>
          <w:szCs w:val="24"/>
          <w:highlight w:val="yellow"/>
        </w:rPr>
        <w:t>MS/MS and NMR results</w:t>
      </w:r>
    </w:p>
    <w:p w14:paraId="5BA9E7FD" w14:textId="1F5C7A74" w:rsidR="00176C6B" w:rsidRPr="00AB6DFF" w:rsidRDefault="00553943" w:rsidP="00985E5A">
      <w:pPr>
        <w:spacing w:after="0" w:line="360" w:lineRule="auto"/>
        <w:ind w:firstLine="720"/>
        <w:rPr>
          <w:rFonts w:ascii="Times New Roman" w:hAnsi="Times New Roman" w:cs="Times New Roman"/>
          <w:sz w:val="24"/>
          <w:szCs w:val="24"/>
        </w:rPr>
      </w:pPr>
      <w:r w:rsidRPr="00985E5A">
        <w:rPr>
          <w:rFonts w:ascii="Times New Roman" w:hAnsi="Times New Roman" w:cs="Times New Roman"/>
          <w:sz w:val="24"/>
          <w:szCs w:val="24"/>
          <w:highlight w:val="yellow"/>
        </w:rPr>
        <w:t>X-ray crystallography</w:t>
      </w:r>
    </w:p>
    <w:p w14:paraId="17E82A1A" w14:textId="0407D3F8" w:rsidR="009D76BF" w:rsidRDefault="00DF5C8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Investigation of isoscutellarein 8-G biosynthesi</w:t>
      </w:r>
      <w:r w:rsidR="003A6590">
        <w:rPr>
          <w:rFonts w:ascii="Times New Roman" w:hAnsi="Times New Roman" w:cs="Times New Roman"/>
          <w:b/>
          <w:bCs/>
          <w:i/>
          <w:iCs/>
          <w:sz w:val="24"/>
          <w:szCs w:val="24"/>
        </w:rPr>
        <w:t>s –</w:t>
      </w:r>
    </w:p>
    <w:p w14:paraId="48DE1707" w14:textId="1991BA17" w:rsidR="003F6BA2" w:rsidRDefault="00FB2931" w:rsidP="00663459">
      <w:pPr>
        <w:spacing w:after="0" w:line="360" w:lineRule="auto"/>
        <w:rPr>
          <w:rFonts w:ascii="Times New Roman" w:hAnsi="Times New Roman" w:cs="Times New Roman"/>
          <w:sz w:val="24"/>
          <w:szCs w:val="24"/>
        </w:rPr>
      </w:pPr>
      <w:r>
        <w:rPr>
          <w:rFonts w:ascii="Times New Roman" w:hAnsi="Times New Roman" w:cs="Times New Roman"/>
          <w:b/>
          <w:bCs/>
          <w:i/>
          <w:iCs/>
          <w:sz w:val="24"/>
          <w:szCs w:val="24"/>
        </w:rPr>
        <w:tab/>
      </w:r>
      <w:r>
        <w:rPr>
          <w:rFonts w:ascii="Times New Roman" w:hAnsi="Times New Roman" w:cs="Times New Roman"/>
          <w:sz w:val="24"/>
          <w:szCs w:val="24"/>
        </w:rPr>
        <w:t>After confirming the identity of the unknown</w:t>
      </w:r>
      <w:r w:rsidR="009F08A2">
        <w:rPr>
          <w:rFonts w:ascii="Times New Roman" w:hAnsi="Times New Roman" w:cs="Times New Roman"/>
          <w:sz w:val="24"/>
          <w:szCs w:val="24"/>
        </w:rPr>
        <w:t xml:space="preserve"> metabolite</w:t>
      </w:r>
      <w:r>
        <w:rPr>
          <w:rFonts w:ascii="Times New Roman" w:hAnsi="Times New Roman" w:cs="Times New Roman"/>
          <w:sz w:val="24"/>
          <w:szCs w:val="24"/>
        </w:rPr>
        <w:t xml:space="preserve"> as isoscutellarein 8-G, we </w:t>
      </w:r>
      <w:r w:rsidR="009F08A2">
        <w:rPr>
          <w:rFonts w:ascii="Times New Roman" w:hAnsi="Times New Roman" w:cs="Times New Roman"/>
          <w:sz w:val="24"/>
          <w:szCs w:val="24"/>
        </w:rPr>
        <w:t>then quantified it in all organ-specific tissue samples we had collected</w:t>
      </w:r>
      <w:r w:rsidR="008562EE">
        <w:rPr>
          <w:rFonts w:ascii="Times New Roman" w:hAnsi="Times New Roman" w:cs="Times New Roman"/>
          <w:sz w:val="24"/>
          <w:szCs w:val="24"/>
        </w:rPr>
        <w:t xml:space="preserve"> </w:t>
      </w:r>
      <w:r w:rsidR="008562EE">
        <w:rPr>
          <w:rFonts w:ascii="Times New Roman" w:hAnsi="Times New Roman" w:cs="Times New Roman"/>
          <w:b/>
          <w:bCs/>
          <w:sz w:val="24"/>
          <w:szCs w:val="24"/>
        </w:rPr>
        <w:t>(Fig. 7)</w:t>
      </w:r>
      <w:r w:rsidR="009F08A2">
        <w:rPr>
          <w:rFonts w:ascii="Times New Roman" w:hAnsi="Times New Roman" w:cs="Times New Roman"/>
          <w:sz w:val="24"/>
          <w:szCs w:val="24"/>
        </w:rPr>
        <w:t>. Without a chemical standard, we were only able to measure peak area from our HPLC dataset.</w:t>
      </w:r>
      <w:r w:rsidR="008562EE">
        <w:rPr>
          <w:rFonts w:ascii="Times New Roman" w:hAnsi="Times New Roman" w:cs="Times New Roman"/>
          <w:sz w:val="24"/>
          <w:szCs w:val="24"/>
        </w:rPr>
        <w:t xml:space="preserve"> However, this still allowed for determination of </w:t>
      </w:r>
      <w:r w:rsidR="006F09F3">
        <w:rPr>
          <w:rFonts w:ascii="Times New Roman" w:hAnsi="Times New Roman" w:cs="Times New Roman"/>
          <w:sz w:val="24"/>
          <w:szCs w:val="24"/>
        </w:rPr>
        <w:t>the flavone’s relative abundance. Isoscutellarein 8-G was accumulated only in the aerial parts of all species we analyzed, matching the pattern which we had previously observed for 4</w:t>
      </w:r>
      <w:r w:rsidR="006F09F3" w:rsidRPr="006F09F3">
        <w:rPr>
          <w:rFonts w:ascii="Times New Roman" w:hAnsi="Times New Roman" w:cs="Times New Roman"/>
          <w:sz w:val="24"/>
          <w:szCs w:val="24"/>
        </w:rPr>
        <w:t>´</w:t>
      </w:r>
      <w:r w:rsidR="006F09F3">
        <w:rPr>
          <w:rFonts w:ascii="Times New Roman" w:hAnsi="Times New Roman" w:cs="Times New Roman"/>
          <w:sz w:val="24"/>
          <w:szCs w:val="24"/>
        </w:rPr>
        <w:t xml:space="preserve">-hydroxyflavones. </w:t>
      </w:r>
      <w:r w:rsidR="008562EE">
        <w:rPr>
          <w:rFonts w:ascii="Times New Roman" w:hAnsi="Times New Roman" w:cs="Times New Roman"/>
          <w:i/>
          <w:iCs/>
          <w:sz w:val="24"/>
          <w:szCs w:val="24"/>
        </w:rPr>
        <w:t xml:space="preserve">S. barbata </w:t>
      </w:r>
      <w:r w:rsidR="008562EE">
        <w:rPr>
          <w:rFonts w:ascii="Times New Roman" w:hAnsi="Times New Roman" w:cs="Times New Roman"/>
          <w:sz w:val="24"/>
          <w:szCs w:val="24"/>
        </w:rPr>
        <w:t xml:space="preserve">accumulated </w:t>
      </w:r>
      <w:r w:rsidR="006F09F3">
        <w:rPr>
          <w:rFonts w:ascii="Times New Roman" w:hAnsi="Times New Roman" w:cs="Times New Roman"/>
          <w:sz w:val="24"/>
          <w:szCs w:val="24"/>
        </w:rPr>
        <w:t xml:space="preserve">the greatest </w:t>
      </w:r>
      <w:r w:rsidR="00F41E78">
        <w:rPr>
          <w:rFonts w:ascii="Times New Roman" w:hAnsi="Times New Roman" w:cs="Times New Roman"/>
          <w:sz w:val="24"/>
          <w:szCs w:val="24"/>
        </w:rPr>
        <w:t xml:space="preserve">overall </w:t>
      </w:r>
      <w:r w:rsidR="006F09F3">
        <w:rPr>
          <w:rFonts w:ascii="Times New Roman" w:hAnsi="Times New Roman" w:cs="Times New Roman"/>
          <w:sz w:val="24"/>
          <w:szCs w:val="24"/>
        </w:rPr>
        <w:t>concentrations of isoscutellarein 8-G</w:t>
      </w:r>
      <w:r w:rsidR="005023FF">
        <w:rPr>
          <w:rFonts w:ascii="Times New Roman" w:hAnsi="Times New Roman" w:cs="Times New Roman"/>
          <w:sz w:val="24"/>
          <w:szCs w:val="24"/>
        </w:rPr>
        <w:t>,</w:t>
      </w:r>
      <w:r w:rsidR="008E2F1D">
        <w:rPr>
          <w:rFonts w:ascii="Times New Roman" w:hAnsi="Times New Roman" w:cs="Times New Roman"/>
          <w:sz w:val="24"/>
          <w:szCs w:val="24"/>
        </w:rPr>
        <w:t xml:space="preserve"> as the flavone was </w:t>
      </w:r>
      <w:r w:rsidR="005023FF">
        <w:rPr>
          <w:rFonts w:ascii="Times New Roman" w:hAnsi="Times New Roman" w:cs="Times New Roman"/>
          <w:sz w:val="24"/>
          <w:szCs w:val="24"/>
        </w:rPr>
        <w:t>relatively abundant</w:t>
      </w:r>
      <w:r w:rsidR="008E2F1D">
        <w:rPr>
          <w:rFonts w:ascii="Times New Roman" w:hAnsi="Times New Roman" w:cs="Times New Roman"/>
          <w:sz w:val="24"/>
          <w:szCs w:val="24"/>
        </w:rPr>
        <w:t xml:space="preserve"> in both its leaves and stems. </w:t>
      </w:r>
      <w:r w:rsidR="005023FF">
        <w:rPr>
          <w:rFonts w:ascii="Times New Roman" w:hAnsi="Times New Roman" w:cs="Times New Roman"/>
          <w:i/>
          <w:iCs/>
          <w:sz w:val="24"/>
          <w:szCs w:val="24"/>
        </w:rPr>
        <w:t>S. baicalensis</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altissima</w:t>
      </w:r>
      <w:proofErr w:type="spellEnd"/>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t>
      </w:r>
      <w:proofErr w:type="spellStart"/>
      <w:r w:rsidR="005023FF">
        <w:rPr>
          <w:rFonts w:ascii="Times New Roman" w:hAnsi="Times New Roman" w:cs="Times New Roman"/>
          <w:i/>
          <w:iCs/>
          <w:sz w:val="24"/>
          <w:szCs w:val="24"/>
        </w:rPr>
        <w:t>tournefortii</w:t>
      </w:r>
      <w:proofErr w:type="spellEnd"/>
      <w:r w:rsidR="005023FF">
        <w:rPr>
          <w:rFonts w:ascii="Times New Roman" w:hAnsi="Times New Roman" w:cs="Times New Roman"/>
          <w:sz w:val="24"/>
          <w:szCs w:val="24"/>
        </w:rPr>
        <w:t xml:space="preserve"> also accumulated isoscutellarein 8-G in their stems. In contrast, </w:t>
      </w:r>
      <w:r w:rsidR="005023FF">
        <w:rPr>
          <w:rFonts w:ascii="Times New Roman" w:hAnsi="Times New Roman" w:cs="Times New Roman"/>
          <w:i/>
          <w:iCs/>
          <w:sz w:val="24"/>
          <w:szCs w:val="24"/>
        </w:rPr>
        <w:t>S. leonardii</w:t>
      </w:r>
      <w:r w:rsidR="005023FF">
        <w:rPr>
          <w:rFonts w:ascii="Times New Roman" w:hAnsi="Times New Roman" w:cs="Times New Roman"/>
          <w:sz w:val="24"/>
          <w:szCs w:val="24"/>
        </w:rPr>
        <w:t xml:space="preserve">, </w:t>
      </w:r>
      <w:r w:rsidR="005023FF">
        <w:rPr>
          <w:rFonts w:ascii="Times New Roman" w:hAnsi="Times New Roman" w:cs="Times New Roman"/>
          <w:i/>
          <w:iCs/>
          <w:sz w:val="24"/>
          <w:szCs w:val="24"/>
        </w:rPr>
        <w:t>S. racemosa</w:t>
      </w:r>
      <w:r w:rsidR="005023FF">
        <w:rPr>
          <w:rFonts w:ascii="Times New Roman" w:hAnsi="Times New Roman" w:cs="Times New Roman"/>
          <w:sz w:val="24"/>
          <w:szCs w:val="24"/>
        </w:rPr>
        <w:t xml:space="preserve">, and </w:t>
      </w:r>
      <w:r w:rsidR="005023FF">
        <w:rPr>
          <w:rFonts w:ascii="Times New Roman" w:hAnsi="Times New Roman" w:cs="Times New Roman"/>
          <w:i/>
          <w:iCs/>
          <w:sz w:val="24"/>
          <w:szCs w:val="24"/>
        </w:rPr>
        <w:t xml:space="preserve">S. wrightii </w:t>
      </w:r>
      <w:r w:rsidR="005023FF">
        <w:rPr>
          <w:rFonts w:ascii="Times New Roman" w:hAnsi="Times New Roman" w:cs="Times New Roman"/>
          <w:sz w:val="24"/>
          <w:szCs w:val="24"/>
        </w:rPr>
        <w:t>accumulated no isoscutellarein 8-G in their aerial parts.</w:t>
      </w:r>
    </w:p>
    <w:p w14:paraId="069CB776" w14:textId="7A2AD143" w:rsidR="005023FF" w:rsidRPr="00985E5A" w:rsidRDefault="005023FF" w:rsidP="00663459">
      <w:pPr>
        <w:spacing w:after="0" w:line="360" w:lineRule="auto"/>
        <w:rPr>
          <w:rFonts w:ascii="Times New Roman" w:hAnsi="Times New Roman" w:cs="Times New Roman"/>
          <w:sz w:val="24"/>
          <w:szCs w:val="24"/>
          <w:highlight w:val="yellow"/>
        </w:rPr>
      </w:pPr>
      <w:r>
        <w:rPr>
          <w:rFonts w:ascii="Times New Roman" w:hAnsi="Times New Roman" w:cs="Times New Roman"/>
          <w:sz w:val="24"/>
          <w:szCs w:val="24"/>
        </w:rPr>
        <w:tab/>
      </w:r>
      <w:r w:rsidRPr="00985E5A">
        <w:rPr>
          <w:rFonts w:ascii="Times New Roman" w:hAnsi="Times New Roman" w:cs="Times New Roman"/>
          <w:sz w:val="24"/>
          <w:szCs w:val="24"/>
          <w:highlight w:val="yellow"/>
        </w:rPr>
        <w:t>Apigenin feeding</w:t>
      </w:r>
    </w:p>
    <w:p w14:paraId="57AB0092" w14:textId="1A21CD86" w:rsidR="00985E5A" w:rsidRPr="00985E5A" w:rsidRDefault="00985E5A" w:rsidP="00663459">
      <w:pPr>
        <w:spacing w:after="0" w:line="360" w:lineRule="auto"/>
        <w:rPr>
          <w:rFonts w:ascii="Times New Roman" w:hAnsi="Times New Roman" w:cs="Times New Roman"/>
          <w:sz w:val="24"/>
          <w:szCs w:val="24"/>
          <w:highlight w:val="yellow"/>
        </w:rPr>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 xml:space="preserve">Transient expression of RTO in </w:t>
      </w:r>
      <w:r w:rsidRPr="00985E5A">
        <w:rPr>
          <w:rFonts w:ascii="Times New Roman" w:hAnsi="Times New Roman" w:cs="Times New Roman"/>
          <w:i/>
          <w:iCs/>
          <w:sz w:val="24"/>
          <w:szCs w:val="24"/>
          <w:highlight w:val="yellow"/>
        </w:rPr>
        <w:t xml:space="preserve">S. barbata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S. baicalensis </w:t>
      </w:r>
      <w:r w:rsidRPr="00985E5A">
        <w:rPr>
          <w:rFonts w:ascii="Times New Roman" w:hAnsi="Times New Roman" w:cs="Times New Roman"/>
          <w:sz w:val="24"/>
          <w:szCs w:val="24"/>
          <w:highlight w:val="yellow"/>
        </w:rPr>
        <w:t xml:space="preserve">+ </w:t>
      </w:r>
      <w:r w:rsidRPr="00985E5A">
        <w:rPr>
          <w:rFonts w:ascii="Times New Roman" w:hAnsi="Times New Roman" w:cs="Times New Roman"/>
          <w:i/>
          <w:iCs/>
          <w:sz w:val="24"/>
          <w:szCs w:val="24"/>
          <w:highlight w:val="yellow"/>
        </w:rPr>
        <w:t xml:space="preserve">N. </w:t>
      </w:r>
      <w:proofErr w:type="spellStart"/>
      <w:r w:rsidRPr="00985E5A">
        <w:rPr>
          <w:rFonts w:ascii="Times New Roman" w:hAnsi="Times New Roman" w:cs="Times New Roman"/>
          <w:i/>
          <w:iCs/>
          <w:sz w:val="24"/>
          <w:szCs w:val="24"/>
          <w:highlight w:val="yellow"/>
        </w:rPr>
        <w:t>benthamiana</w:t>
      </w:r>
      <w:proofErr w:type="spellEnd"/>
    </w:p>
    <w:p w14:paraId="1DD64A4D" w14:textId="13A9F519" w:rsidR="00985E5A" w:rsidRPr="00985E5A" w:rsidRDefault="00985E5A" w:rsidP="00663459">
      <w:pPr>
        <w:spacing w:after="0" w:line="360" w:lineRule="auto"/>
      </w:pPr>
      <w:r w:rsidRPr="00985E5A">
        <w:rPr>
          <w:rFonts w:ascii="Times New Roman" w:hAnsi="Times New Roman" w:cs="Times New Roman"/>
          <w:sz w:val="24"/>
          <w:szCs w:val="24"/>
        </w:rPr>
        <w:tab/>
      </w:r>
      <w:r w:rsidRPr="00985E5A">
        <w:rPr>
          <w:rFonts w:ascii="Times New Roman" w:hAnsi="Times New Roman" w:cs="Times New Roman"/>
          <w:sz w:val="24"/>
          <w:szCs w:val="24"/>
          <w:highlight w:val="yellow"/>
        </w:rPr>
        <w:t>Yeast transformation</w:t>
      </w:r>
    </w:p>
    <w:p w14:paraId="0F411FCB" w14:textId="60DAE2B6" w:rsidR="0027369D"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DISCUSSION</w:t>
      </w:r>
    </w:p>
    <w:p w14:paraId="10652B8A" w14:textId="77777777" w:rsidR="00022714" w:rsidRPr="00022714" w:rsidRDefault="00C9182D" w:rsidP="00022714">
      <w:pPr>
        <w:spacing w:after="0" w:line="36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From our analysis of organ-specific flavone diversity, we </w:t>
      </w:r>
      <w:r w:rsidR="007E437A">
        <w:rPr>
          <w:rFonts w:ascii="Times New Roman" w:hAnsi="Times New Roman" w:cs="Times New Roman"/>
          <w:sz w:val="24"/>
          <w:szCs w:val="24"/>
        </w:rPr>
        <w:t xml:space="preserve">detected profiles for </w:t>
      </w:r>
      <w:r w:rsidR="007E437A">
        <w:rPr>
          <w:rFonts w:ascii="Times New Roman" w:hAnsi="Times New Roman" w:cs="Times New Roman"/>
          <w:i/>
          <w:iCs/>
          <w:sz w:val="24"/>
          <w:szCs w:val="24"/>
        </w:rPr>
        <w:t xml:space="preserve">S. baicalensis </w:t>
      </w:r>
      <w:r w:rsidR="007E437A">
        <w:rPr>
          <w:rFonts w:ascii="Times New Roman" w:hAnsi="Times New Roman" w:cs="Times New Roman"/>
          <w:sz w:val="24"/>
          <w:szCs w:val="24"/>
        </w:rPr>
        <w:t xml:space="preserve">and </w:t>
      </w:r>
      <w:r w:rsidR="007E437A">
        <w:rPr>
          <w:rFonts w:ascii="Times New Roman" w:hAnsi="Times New Roman" w:cs="Times New Roman"/>
          <w:i/>
          <w:iCs/>
          <w:sz w:val="24"/>
          <w:szCs w:val="24"/>
        </w:rPr>
        <w:t xml:space="preserve">S. barbata </w:t>
      </w:r>
      <w:r w:rsidR="007E437A">
        <w:rPr>
          <w:rFonts w:ascii="Times New Roman" w:hAnsi="Times New Roman" w:cs="Times New Roman"/>
          <w:sz w:val="24"/>
          <w:szCs w:val="24"/>
        </w:rPr>
        <w:t>which matched closely with previous publications</w:t>
      </w:r>
      <w:r w:rsidR="002F4741">
        <w:rPr>
          <w:rFonts w:ascii="Times New Roman" w:hAnsi="Times New Roman" w:cs="Times New Roman"/>
          <w:sz w:val="24"/>
          <w:szCs w:val="24"/>
        </w:rPr>
        <w:t xml:space="preserve"> </w:t>
      </w:r>
      <w:r w:rsidR="002F4741">
        <w:rPr>
          <w:rFonts w:ascii="Times New Roman" w:hAnsi="Times New Roman" w:cs="Times New Roman"/>
          <w:sz w:val="24"/>
          <w:szCs w:val="24"/>
        </w:rPr>
        <w:fldChar w:fldCharType="begin"/>
      </w:r>
      <w:r w:rsidR="002F4741">
        <w:rPr>
          <w:rFonts w:ascii="Times New Roman" w:hAnsi="Times New Roman" w:cs="Times New Roman"/>
          <w:sz w:val="24"/>
          <w:szCs w:val="24"/>
        </w:rPr>
        <w:instrText xml:space="preserve"> ADDIN ZOTERO_ITEM CSL_CITATION {"citationID":"PhXIWFGS","properties":{"formattedCitation":"(Xu et al., 2020; Q. Zhao et al., 2016)","plainCitation":"(Xu et al., 2020; Q. Zhao et al., 2016)","noteIndex":0},"citationItems":[{"id":1362,"uris":["http://zotero.org/users/7389210/items/YX7FMREB"],"uri":["http://zotero.org/users/7389210/items/YX7FMREB"],"itemData":{"id":1362,"type":"article-journal","abstract":"Scutellaria baicalensis (S. baicalensis) and Scutellaria barbata (S. barbata) are common medicinal plants of the Lamiaceae family. Both produce specific flavonoid compounds, including baicalein, scutellarein, norwogonin, and wogonin, as well as their glycosides, which exhibit antioxidant and antitumor activities. Here, we report chromosome-level genome assemblies of S. baicalensis and S. barbata with quantitative chromosomal variation (2n = 18 and 2n = 26, respectively). The divergence of S. baicalensis and S. barbata occurred far earlier than previously reported, and a whole-genome duplication (WGD) event was identified. The insertion of long terminal repeat elements after speciation might be responsible for the observed chromosomal expansion and rearrangement. Comparative genome analysis of the congeneric species revealed the species-specific evolution of chrysin and apigenin biosynthetic genes, such as the S. baicalensis-specific tandem duplication of genes encoding phenylalanine ammonia lyase and chalcone synthase, and the S. barbata-specific duplication of genes encoding 4-CoA ligase. In addition, the paralogous duplication, colinearity, and expression diversity of CYP82D subfamily members revealed the functional divergence of genes encoding flavone hydroxylase between S. baicalensis and S. barbata. Analyzing these Scutellaria genomes reveals the common and species-specific evolution of flavone biosynthetic genes. Thus, these findings would facilitate the development of molecular breeding and studies of biosynthesis and regulation of bioactive compounds.","container-title":"Genomics, Proteomics &amp; Bioinformatics","DOI":"10.1016/j.gpb.2020.06.002","ISSN":"1672-0229","issue":"3","journalAbbreviation":"Genomics, Proteomics &amp; Bioinformatics","language":"en","page":"230-240","source":"ScienceDirect","title":"Comparative Genome Analysis of Scutellaria baicalensis and Scutellaria barbata Reveals the Evolution of Active Flavonoid Biosynthesis","volume":"18","author":[{"family":"Xu","given":"Zhichao"},{"family":"Gao","given":"Ranran"},{"family":"Pu","given":"Xiangdong"},{"family":"Xu","given":"Rong"},{"family":"Wang","given":"Jiyong"},{"family":"Zheng","given":"Sihao"},{"family":"Zeng","given":"Yan"},{"family":"Chen","given":"Jun"},{"family":"He","given":"Chunnian"},{"family":"Song","given":"Jingyuan"}],"issued":{"date-parts":[["2020",6,1]]}}},{"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2F4741">
        <w:rPr>
          <w:rFonts w:ascii="Times New Roman" w:hAnsi="Times New Roman" w:cs="Times New Roman"/>
          <w:sz w:val="24"/>
          <w:szCs w:val="24"/>
        </w:rPr>
        <w:fldChar w:fldCharType="separate"/>
      </w:r>
      <w:r w:rsidR="002F4741" w:rsidRPr="002F4741">
        <w:rPr>
          <w:rFonts w:ascii="Times New Roman" w:hAnsi="Times New Roman" w:cs="Times New Roman"/>
          <w:sz w:val="24"/>
        </w:rPr>
        <w:t>(Xu et al., 2020; Q. Zhao et al., 2016)</w:t>
      </w:r>
      <w:r w:rsidR="002F4741">
        <w:rPr>
          <w:rFonts w:ascii="Times New Roman" w:hAnsi="Times New Roman" w:cs="Times New Roman"/>
          <w:sz w:val="24"/>
          <w:szCs w:val="24"/>
        </w:rPr>
        <w:fldChar w:fldCharType="end"/>
      </w:r>
      <w:r w:rsidR="007E437A">
        <w:rPr>
          <w:rFonts w:ascii="Times New Roman" w:hAnsi="Times New Roman" w:cs="Times New Roman"/>
          <w:sz w:val="24"/>
          <w:szCs w:val="24"/>
        </w:rPr>
        <w:t xml:space="preserve">. </w:t>
      </w:r>
      <w:r w:rsidR="00ED5117">
        <w:rPr>
          <w:rFonts w:ascii="Times New Roman" w:hAnsi="Times New Roman" w:cs="Times New Roman"/>
          <w:sz w:val="24"/>
          <w:szCs w:val="24"/>
        </w:rPr>
        <w:t>In these flavone profiles, hi</w:t>
      </w:r>
      <w:r w:rsidR="00ED5117" w:rsidRPr="00ED5117">
        <w:rPr>
          <w:rFonts w:ascii="Times New Roman" w:hAnsi="Times New Roman" w:cs="Times New Roman"/>
          <w:sz w:val="24"/>
          <w:szCs w:val="24"/>
        </w:rPr>
        <w:t>gh concentrations of 4´-deoxyflavones accumulated in the roots, and much lower concentrations of 4´-deoxyflavones and 4´-hydroxyflavones accumulated in the stems and leaves</w:t>
      </w:r>
      <w:r w:rsidR="00ED5117">
        <w:rPr>
          <w:rFonts w:ascii="Times New Roman" w:hAnsi="Times New Roman" w:cs="Times New Roman"/>
          <w:sz w:val="24"/>
          <w:szCs w:val="24"/>
        </w:rPr>
        <w:t xml:space="preserve">. As described by </w:t>
      </w:r>
      <w:r w:rsidR="00ED5117">
        <w:rPr>
          <w:rFonts w:ascii="Times New Roman" w:hAnsi="Times New Roman" w:cs="Times New Roman"/>
          <w:sz w:val="24"/>
          <w:szCs w:val="24"/>
        </w:rPr>
        <w:fldChar w:fldCharType="begin"/>
      </w:r>
      <w:r w:rsidR="009830E0">
        <w:rPr>
          <w:rFonts w:ascii="Times New Roman" w:hAnsi="Times New Roman" w:cs="Times New Roman"/>
          <w:sz w:val="24"/>
          <w:szCs w:val="24"/>
        </w:rPr>
        <w:instrText xml:space="preserve"> ADDIN ZOTERO_ITEM CSL_CITATION {"citationID":"YsVlWWdx","properties":{"formattedCitation":"(Q. Zhao et al., 2016)","plainCitation":"(Q. Zhao et al., 2016)","dontUpdate":true,"noteIndex":0},"citationItems":[{"id":68,"uris":["http://zotero.org/users/7389210/items/7WDATX6W"],"uri":["http://zotero.org/users/7389210/items/7WDATX6W"],"itemData":{"id":68,"type":"article-journal","abstract":"Wogonin and baicalein are bioactive flavones in the popular Chinese herbal remedy Huang-Qin (Scutellaria baicalensis Georgi). These specialized flavones lack a 4′-hydroxyl group on the B ring (4′-deoxyflavones) and induce apoptosis in a wide spectrum of human tumor cells in vitro and inhibit tumor growth in vivo in different mouse tumor models. Root-specific flavones (RSFs) from Scutellaria have a variety of reported additional beneficial effects including antioxidant and antiviral properties. We describe the characterization of a new pathway for the synthesis of these compounds, in which pinocembrin (a 4′-deoxyflavanone) serves as a key intermediate. Although two genes encoding flavone synthase II (FNSII) are expressed in the roots of S. baicalensis, FNSII-1 has broad specificity for flavanones as substrates, whereas FNSII-2 is specific for pinocembrin. FNSII-2 is responsible for the synthesis of 4′-deoxyRSFs, such as chrysin and wogonin, wogonoside, baicalein, and baicalin, which are synthesized from chrysin. A gene encoding a cinnamic acid–specific coenzyme A ligase (SbCLL-7), which is highly expressed in roots, is required for the synthesis of RSFs by FNSII-2, as demonstrated by gene silencing. A specific isoform of chalcone synthase (SbCHS-2) that is highly expressed in roots producing RSFs is also required for the synthesis of chrysin. Our studies reveal a recently evolved pathway for biosynthesis of specific, bioactive 4′-deoxyflavones in the roots of S. baicalensis.\nScutellaria baicalensis (Huang-Qin in Chinese medicine) produces bioactive 4′-deoxyflavones by a newly evolved metabolic pathway.\nScutellaria baicalensis (Huang-Qin in Chinese medicine) produces bioactive 4′-deoxyflavones by a newly evolved metabolic pathway.","container-title":"Science Advances","DOI":"10.1126/sciadv.1501780","ISSN":"2375-2548","issue":"4","language":"en","page":"e1501780","source":"advances.sciencemag.org","title":"A specialized flavone biosynthetic pathway has evolved in the medicinal plant, Scutellaria baicalensis","volume":"2","author":[{"family":"Zhao","given":"Qing"},{"family":"Zhang","given":"Yang"},{"family":"Wang","given":"Gang"},{"family":"Hill","given":"Lionel"},{"family":"Weng","given":"Jing-Ke"},{"family":"Chen","given":"Xiao-Ya"},{"family":"Xue","given":"Hongwei"},{"family":"Martin","given":"Cathie"}],"issued":{"date-parts":[["2016",4,1]]}}}],"schema":"https://github.com/citation-style-language/schema/raw/master/csl-citation.json"} </w:instrText>
      </w:r>
      <w:r w:rsidR="00ED5117">
        <w:rPr>
          <w:rFonts w:ascii="Times New Roman" w:hAnsi="Times New Roman" w:cs="Times New Roman"/>
          <w:sz w:val="24"/>
          <w:szCs w:val="24"/>
        </w:rPr>
        <w:fldChar w:fldCharType="separate"/>
      </w:r>
      <w:r w:rsidR="00ED5117" w:rsidRPr="00ED5117">
        <w:rPr>
          <w:rFonts w:ascii="Times New Roman" w:hAnsi="Times New Roman" w:cs="Times New Roman"/>
          <w:sz w:val="24"/>
        </w:rPr>
        <w:t xml:space="preserve">Q. Zhao et al. </w:t>
      </w:r>
      <w:r w:rsidR="00ED5117">
        <w:rPr>
          <w:rFonts w:ascii="Times New Roman" w:hAnsi="Times New Roman" w:cs="Times New Roman"/>
          <w:sz w:val="24"/>
        </w:rPr>
        <w:t>(</w:t>
      </w:r>
      <w:r w:rsidR="00ED5117" w:rsidRPr="00ED5117">
        <w:rPr>
          <w:rFonts w:ascii="Times New Roman" w:hAnsi="Times New Roman" w:cs="Times New Roman"/>
          <w:sz w:val="24"/>
        </w:rPr>
        <w:t>2016)</w:t>
      </w:r>
      <w:r w:rsidR="00ED5117">
        <w:rPr>
          <w:rFonts w:ascii="Times New Roman" w:hAnsi="Times New Roman" w:cs="Times New Roman"/>
          <w:sz w:val="24"/>
          <w:szCs w:val="24"/>
        </w:rPr>
        <w:fldChar w:fldCharType="end"/>
      </w:r>
      <w:r w:rsidR="00ED5117">
        <w:rPr>
          <w:rFonts w:ascii="Times New Roman" w:hAnsi="Times New Roman" w:cs="Times New Roman"/>
          <w:sz w:val="24"/>
          <w:szCs w:val="24"/>
        </w:rPr>
        <w:t xml:space="preserve">, the root-favored accumulation of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-deoxyflavones by </w:t>
      </w:r>
      <w:r w:rsidR="00ED5117">
        <w:rPr>
          <w:rFonts w:ascii="Times New Roman" w:hAnsi="Times New Roman" w:cs="Times New Roman"/>
          <w:i/>
          <w:iCs/>
          <w:sz w:val="24"/>
          <w:szCs w:val="24"/>
        </w:rPr>
        <w:t xml:space="preserve">S. baicalensis </w:t>
      </w:r>
      <w:r w:rsidR="00ED5117">
        <w:rPr>
          <w:rFonts w:ascii="Times New Roman" w:hAnsi="Times New Roman" w:cs="Times New Roman"/>
          <w:sz w:val="24"/>
          <w:szCs w:val="24"/>
        </w:rPr>
        <w:t xml:space="preserve">is due to root-specific overexpression of several enzymes with activity exclusively, or near exclusively in </w:t>
      </w:r>
      <w:r w:rsidR="00ED5117" w:rsidRPr="00ED5117">
        <w:rPr>
          <w:rFonts w:ascii="Times New Roman" w:hAnsi="Times New Roman" w:cs="Times New Roman"/>
          <w:sz w:val="24"/>
          <w:szCs w:val="24"/>
        </w:rPr>
        <w:t>4´</w:t>
      </w:r>
      <w:r w:rsidR="00ED5117">
        <w:rPr>
          <w:rFonts w:ascii="Times New Roman" w:hAnsi="Times New Roman" w:cs="Times New Roman"/>
          <w:sz w:val="24"/>
          <w:szCs w:val="24"/>
        </w:rPr>
        <w:t xml:space="preserve">-deoxyflavone biosynthesis. </w:t>
      </w:r>
      <w:r w:rsidR="00F637E7">
        <w:rPr>
          <w:rFonts w:ascii="Times New Roman" w:hAnsi="Times New Roman" w:cs="Times New Roman"/>
          <w:sz w:val="24"/>
          <w:szCs w:val="24"/>
        </w:rPr>
        <w:t xml:space="preserve">In </w:t>
      </w:r>
      <w:r w:rsidR="00E92903">
        <w:rPr>
          <w:rFonts w:ascii="Times New Roman" w:hAnsi="Times New Roman" w:cs="Times New Roman"/>
          <w:sz w:val="24"/>
          <w:szCs w:val="24"/>
        </w:rPr>
        <w:t xml:space="preserve">contrast to the </w:t>
      </w:r>
      <w:proofErr w:type="gramStart"/>
      <w:r w:rsidR="00E92903">
        <w:rPr>
          <w:rFonts w:ascii="Times New Roman" w:hAnsi="Times New Roman" w:cs="Times New Roman"/>
          <w:sz w:val="24"/>
          <w:szCs w:val="24"/>
        </w:rPr>
        <w:t>pattern</w:t>
      </w:r>
      <w:proofErr w:type="gramEnd"/>
      <w:r w:rsidR="00E92903">
        <w:rPr>
          <w:rFonts w:ascii="Times New Roman" w:hAnsi="Times New Roman" w:cs="Times New Roman"/>
          <w:sz w:val="24"/>
          <w:szCs w:val="24"/>
        </w:rPr>
        <w:t xml:space="preserve"> we observed in</w:t>
      </w:r>
      <w:r w:rsidR="00F637E7">
        <w:rPr>
          <w:rFonts w:ascii="Times New Roman" w:hAnsi="Times New Roman" w:cs="Times New Roman"/>
          <w:sz w:val="24"/>
          <w:szCs w:val="24"/>
        </w:rPr>
        <w:t xml:space="preserve"> </w:t>
      </w:r>
      <w:r w:rsidR="00F637E7">
        <w:rPr>
          <w:rFonts w:ascii="Times New Roman" w:hAnsi="Times New Roman" w:cs="Times New Roman"/>
          <w:i/>
          <w:iCs/>
          <w:sz w:val="24"/>
          <w:szCs w:val="24"/>
        </w:rPr>
        <w:t xml:space="preserve">S. baicalensis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 xml:space="preserve">S. barbata, </w:t>
      </w:r>
      <w:r w:rsidR="00E92903">
        <w:rPr>
          <w:rFonts w:ascii="Times New Roman" w:hAnsi="Times New Roman" w:cs="Times New Roman"/>
          <w:sz w:val="24"/>
          <w:szCs w:val="24"/>
        </w:rPr>
        <w:t xml:space="preserve">we identified </w:t>
      </w:r>
      <w:r w:rsidR="00F637E7">
        <w:rPr>
          <w:rFonts w:ascii="Times New Roman" w:hAnsi="Times New Roman" w:cs="Times New Roman"/>
          <w:sz w:val="24"/>
          <w:szCs w:val="24"/>
        </w:rPr>
        <w:t xml:space="preserve">several species </w:t>
      </w:r>
      <w:r w:rsidR="00E92903">
        <w:rPr>
          <w:rFonts w:ascii="Times New Roman" w:hAnsi="Times New Roman" w:cs="Times New Roman"/>
          <w:sz w:val="24"/>
          <w:szCs w:val="24"/>
        </w:rPr>
        <w:t xml:space="preserve">which </w:t>
      </w:r>
      <w:r w:rsidR="00F637E7">
        <w:rPr>
          <w:rFonts w:ascii="Times New Roman" w:hAnsi="Times New Roman" w:cs="Times New Roman"/>
          <w:sz w:val="24"/>
          <w:szCs w:val="24"/>
        </w:rPr>
        <w:t xml:space="preserve">accumulated higher concentrations of </w:t>
      </w:r>
      <w:r w:rsidR="00F637E7" w:rsidRPr="00F637E7">
        <w:rPr>
          <w:rFonts w:ascii="Times New Roman" w:hAnsi="Times New Roman" w:cs="Times New Roman"/>
          <w:sz w:val="24"/>
          <w:szCs w:val="24"/>
        </w:rPr>
        <w:t>4´</w:t>
      </w:r>
      <w:r w:rsidR="00F637E7">
        <w:rPr>
          <w:rFonts w:ascii="Times New Roman" w:hAnsi="Times New Roman" w:cs="Times New Roman"/>
          <w:sz w:val="24"/>
          <w:szCs w:val="24"/>
        </w:rPr>
        <w:t xml:space="preserve">-deoxyflavones in their leaves as compared to their roots. These species included </w:t>
      </w:r>
      <w:r w:rsidR="00F637E7">
        <w:rPr>
          <w:rFonts w:ascii="Times New Roman" w:hAnsi="Times New Roman" w:cs="Times New Roman"/>
          <w:i/>
          <w:iCs/>
          <w:sz w:val="24"/>
          <w:szCs w:val="24"/>
        </w:rPr>
        <w:t xml:space="preserve">S. racemosa </w:t>
      </w:r>
      <w:r w:rsidR="00F637E7">
        <w:rPr>
          <w:rFonts w:ascii="Times New Roman" w:hAnsi="Times New Roman" w:cs="Times New Roman"/>
          <w:sz w:val="24"/>
          <w:szCs w:val="24"/>
        </w:rPr>
        <w:t xml:space="preserve">and </w:t>
      </w:r>
      <w:r w:rsidR="00F637E7">
        <w:rPr>
          <w:rFonts w:ascii="Times New Roman" w:hAnsi="Times New Roman" w:cs="Times New Roman"/>
          <w:i/>
          <w:iCs/>
          <w:sz w:val="24"/>
          <w:szCs w:val="24"/>
        </w:rPr>
        <w:t>S. leonardii</w:t>
      </w:r>
      <w:r w:rsidR="009943A8">
        <w:rPr>
          <w:rFonts w:ascii="Times New Roman" w:hAnsi="Times New Roman" w:cs="Times New Roman"/>
          <w:sz w:val="24"/>
          <w:szCs w:val="24"/>
        </w:rPr>
        <w:t xml:space="preserve">. </w:t>
      </w:r>
      <w:r w:rsidR="00977A6D">
        <w:rPr>
          <w:rFonts w:ascii="Times New Roman" w:hAnsi="Times New Roman" w:cs="Times New Roman"/>
          <w:i/>
          <w:iCs/>
          <w:sz w:val="24"/>
          <w:szCs w:val="24"/>
        </w:rPr>
        <w:t>S. wrightii</w:t>
      </w:r>
      <w:r w:rsidR="00977A6D">
        <w:rPr>
          <w:rFonts w:ascii="Times New Roman" w:hAnsi="Times New Roman" w:cs="Times New Roman"/>
          <w:sz w:val="24"/>
          <w:szCs w:val="24"/>
        </w:rPr>
        <w:t xml:space="preserve"> also accumulated notable amounts of 4</w:t>
      </w:r>
      <w:r w:rsidR="00977A6D" w:rsidRPr="00977A6D">
        <w:rPr>
          <w:rFonts w:ascii="Times New Roman" w:hAnsi="Times New Roman" w:cs="Times New Roman"/>
          <w:sz w:val="24"/>
          <w:szCs w:val="24"/>
        </w:rPr>
        <w:t>´</w:t>
      </w:r>
      <w:r w:rsidR="00977A6D">
        <w:rPr>
          <w:rFonts w:ascii="Times New Roman" w:hAnsi="Times New Roman" w:cs="Times New Roman"/>
          <w:sz w:val="24"/>
          <w:szCs w:val="24"/>
        </w:rPr>
        <w:t>-deoxyflavones in its stems.</w:t>
      </w:r>
      <w:r w:rsidR="00985E5A">
        <w:rPr>
          <w:rFonts w:ascii="Times New Roman" w:hAnsi="Times New Roman" w:cs="Times New Roman"/>
          <w:sz w:val="24"/>
          <w:szCs w:val="24"/>
        </w:rPr>
        <w:t xml:space="preserve"> </w:t>
      </w:r>
      <w:r w:rsidR="00340203">
        <w:rPr>
          <w:rFonts w:ascii="Times New Roman" w:hAnsi="Times New Roman" w:cs="Times New Roman"/>
          <w:sz w:val="24"/>
          <w:szCs w:val="24"/>
        </w:rPr>
        <w:t>I</w:t>
      </w:r>
      <w:r w:rsidR="00977A6D">
        <w:rPr>
          <w:rFonts w:ascii="Times New Roman" w:hAnsi="Times New Roman" w:cs="Times New Roman"/>
          <w:sz w:val="24"/>
          <w:szCs w:val="24"/>
        </w:rPr>
        <w:t xml:space="preserve">n comparison, </w:t>
      </w:r>
      <w:r w:rsidR="00A21714">
        <w:rPr>
          <w:rFonts w:ascii="Times New Roman" w:hAnsi="Times New Roman" w:cs="Times New Roman"/>
          <w:sz w:val="24"/>
          <w:szCs w:val="24"/>
        </w:rPr>
        <w:t xml:space="preserve">only trace amounts of </w:t>
      </w:r>
      <w:r w:rsidR="00A21714" w:rsidRPr="00A21714">
        <w:rPr>
          <w:rFonts w:ascii="Times New Roman" w:hAnsi="Times New Roman" w:cs="Times New Roman"/>
          <w:sz w:val="24"/>
          <w:szCs w:val="24"/>
        </w:rPr>
        <w:t>4´</w:t>
      </w:r>
      <w:r w:rsidR="00A21714">
        <w:rPr>
          <w:rFonts w:ascii="Times New Roman" w:hAnsi="Times New Roman" w:cs="Times New Roman"/>
          <w:sz w:val="24"/>
          <w:szCs w:val="24"/>
        </w:rPr>
        <w:t xml:space="preserve">-hydroxyflavones were present in the aerial tissues of </w:t>
      </w:r>
      <w:r w:rsidR="00977A6D">
        <w:rPr>
          <w:rFonts w:ascii="Times New Roman" w:hAnsi="Times New Roman" w:cs="Times New Roman"/>
          <w:sz w:val="24"/>
          <w:szCs w:val="24"/>
        </w:rPr>
        <w:t xml:space="preserve">these </w:t>
      </w:r>
      <w:r w:rsidR="00E92903">
        <w:rPr>
          <w:rFonts w:ascii="Times New Roman" w:hAnsi="Times New Roman" w:cs="Times New Roman"/>
          <w:sz w:val="24"/>
          <w:szCs w:val="24"/>
        </w:rPr>
        <w:t>species</w:t>
      </w:r>
      <w:r w:rsidR="00340203">
        <w:rPr>
          <w:rFonts w:ascii="Times New Roman" w:hAnsi="Times New Roman" w:cs="Times New Roman"/>
          <w:sz w:val="24"/>
          <w:szCs w:val="24"/>
        </w:rPr>
        <w:t>. Thus,</w:t>
      </w:r>
      <w:r w:rsidR="00E92903">
        <w:rPr>
          <w:rFonts w:ascii="Times New Roman" w:hAnsi="Times New Roman" w:cs="Times New Roman"/>
          <w:sz w:val="24"/>
          <w:szCs w:val="24"/>
        </w:rPr>
        <w:t xml:space="preserve"> </w:t>
      </w:r>
      <w:r w:rsidR="005C0083">
        <w:rPr>
          <w:rFonts w:ascii="Times New Roman" w:hAnsi="Times New Roman" w:cs="Times New Roman"/>
          <w:sz w:val="24"/>
          <w:szCs w:val="24"/>
        </w:rPr>
        <w:t xml:space="preserve">this result suggests an upregulation of at least one </w:t>
      </w:r>
      <w:r w:rsidR="005C0083" w:rsidRPr="005C0083">
        <w:rPr>
          <w:rFonts w:ascii="Times New Roman" w:hAnsi="Times New Roman" w:cs="Times New Roman"/>
          <w:sz w:val="24"/>
          <w:szCs w:val="24"/>
        </w:rPr>
        <w:t>4´-</w:t>
      </w:r>
      <w:r w:rsidR="005C0083">
        <w:rPr>
          <w:rFonts w:ascii="Times New Roman" w:hAnsi="Times New Roman" w:cs="Times New Roman"/>
          <w:sz w:val="24"/>
          <w:szCs w:val="24"/>
        </w:rPr>
        <w:t xml:space="preserve">deoxyflavone specific biosynthetic gene, rather than an upregulation of </w:t>
      </w:r>
      <w:r w:rsidR="00044922">
        <w:rPr>
          <w:rFonts w:ascii="Times New Roman" w:hAnsi="Times New Roman" w:cs="Times New Roman"/>
          <w:sz w:val="24"/>
          <w:szCs w:val="24"/>
        </w:rPr>
        <w:t xml:space="preserve">genes with similar activity in both </w:t>
      </w:r>
      <w:r w:rsidR="00044922" w:rsidRPr="00044922">
        <w:rPr>
          <w:rFonts w:ascii="Times New Roman" w:hAnsi="Times New Roman" w:cs="Times New Roman"/>
          <w:sz w:val="24"/>
          <w:szCs w:val="24"/>
        </w:rPr>
        <w:t>4´-</w:t>
      </w:r>
      <w:r w:rsidR="00044922">
        <w:rPr>
          <w:rFonts w:ascii="Times New Roman" w:hAnsi="Times New Roman" w:cs="Times New Roman"/>
          <w:sz w:val="24"/>
          <w:szCs w:val="24"/>
        </w:rPr>
        <w:t xml:space="preserve">deoxyflavone and </w:t>
      </w:r>
      <w:r w:rsidR="00044922" w:rsidRPr="00044922">
        <w:rPr>
          <w:rFonts w:ascii="Times New Roman" w:hAnsi="Times New Roman" w:cs="Times New Roman"/>
          <w:sz w:val="24"/>
          <w:szCs w:val="24"/>
        </w:rPr>
        <w:t>4´-</w:t>
      </w:r>
      <w:r w:rsidR="00044922">
        <w:rPr>
          <w:rFonts w:ascii="Times New Roman" w:hAnsi="Times New Roman" w:cs="Times New Roman"/>
          <w:sz w:val="24"/>
          <w:szCs w:val="24"/>
        </w:rPr>
        <w:t>hydroxyflavone biosynthesis.</w:t>
      </w:r>
      <w:r w:rsidR="00022714">
        <w:rPr>
          <w:rFonts w:ascii="Times New Roman" w:hAnsi="Times New Roman" w:cs="Times New Roman"/>
          <w:sz w:val="24"/>
          <w:szCs w:val="24"/>
        </w:rPr>
        <w:t xml:space="preserve"> </w:t>
      </w:r>
      <w:r w:rsidR="00022714" w:rsidRPr="00022714">
        <w:rPr>
          <w:rFonts w:ascii="Times New Roman" w:hAnsi="Times New Roman" w:cs="Times New Roman"/>
          <w:sz w:val="24"/>
          <w:szCs w:val="24"/>
        </w:rPr>
        <w:t>For all species we selected, differences in root and aerial tissue flavone profiles indicates the selectivity of enzymes towards either 4´-deoxyflavones or 4´-hydroxyflavones (or their respective precursors), as well as organ-specific regulation of biosynthetic gene expression.</w:t>
      </w:r>
    </w:p>
    <w:p w14:paraId="2B298595" w14:textId="246D4F56" w:rsidR="009830E0" w:rsidRDefault="009830E0" w:rsidP="009830E0">
      <w:pPr>
        <w:spacing w:after="0" w:line="360" w:lineRule="auto"/>
        <w:ind w:firstLine="720"/>
        <w:rPr>
          <w:rFonts w:ascii="Times New Roman" w:hAnsi="Times New Roman" w:cs="Times New Roman"/>
          <w:sz w:val="24"/>
        </w:rPr>
      </w:pPr>
      <w:r>
        <w:rPr>
          <w:rFonts w:ascii="Times New Roman" w:hAnsi="Times New Roman" w:cs="Times New Roman"/>
          <w:sz w:val="24"/>
        </w:rPr>
        <w:t xml:space="preserve">One of the most notable species we analyzed was </w:t>
      </w:r>
      <w:r>
        <w:rPr>
          <w:rFonts w:ascii="Times New Roman" w:hAnsi="Times New Roman" w:cs="Times New Roman"/>
          <w:i/>
          <w:iCs/>
          <w:sz w:val="24"/>
        </w:rPr>
        <w:t>S. racemosa</w:t>
      </w:r>
      <w:r>
        <w:rPr>
          <w:rFonts w:ascii="Times New Roman" w:hAnsi="Times New Roman" w:cs="Times New Roman"/>
          <w:sz w:val="24"/>
        </w:rPr>
        <w:t xml:space="preserve">, which we found to accumulate high concentrations of oroxylin A, and its 7-glucuronide, oroxyloside, in its leaves. These concentrations exceeded that which we detected in any organ of all other species included in our organ-specific profiling. Oroxylin A is a 4´-deoxyflavone which has been demonstrated to exhibit memory enhancement and neuroprotective effects in rat models </w:t>
      </w:r>
      <w:r>
        <w:rPr>
          <w:rFonts w:ascii="Times New Roman" w:hAnsi="Times New Roman" w:cs="Times New Roman"/>
          <w:sz w:val="24"/>
        </w:rPr>
        <w:fldChar w:fldCharType="begin"/>
      </w:r>
      <w:r w:rsidR="00B73077">
        <w:rPr>
          <w:rFonts w:ascii="Times New Roman" w:hAnsi="Times New Roman" w:cs="Times New Roman"/>
          <w:sz w:val="24"/>
        </w:rPr>
        <w:instrText xml:space="preserve"> ADDIN ZOTERO_ITEM CSL_CITATION {"citationID":"TmMAcq6x","properties":{"formattedCitation":"(Jeon et al., 2011, 2012)","plainCitation":"(Jeon et al., 2011, 2012)","noteIndex":0},"citationItems":[{"id":190,"uris":["http://zotero.org/users/7389210/items/IXQM29AX"],"uri":["http://zotero.org/users/7389210/items/IXQM29AX"],"itemData":{"id":190,"type":"article-journal","abstract":"Oroxylin A (5,7-dihydroxy-6-methoxyfavone) is a flavonoid compound originated from the root of Scutellaria baicalensis Georgi. Our previous reports suggested that oroxylin A improves memory function in rat, at least in part, by its antagonistic effects on GABAA receptor. In addition, oroxylin A protects neurons from ischemic damage by mechanisms currently not clear. In this study we determined whether oroxylin A modulates the level of brain derived neurotrophic factor (BDNF) in primary rat cortical neuronal culture, which is well known for its role on neuronal survival, neurogenesis, differentiation of neurons and synapses and learning and memory. Treatment of oroxylin A for 3–48h increased BDNF expression which was analyzed by ELISA assay and Western blot analysis. Oroxylin A induced slow but sustained increases in intracellular calcium level and activated ERK1/2 mitogen activated protein kinase (MAPK). In addition, oroxylin A phosphorylated cyclic AMP response element binding protein (CREB) at Ser 133 in concentration and time dependent manner. Pretreatment with the MAPK inhibitor PD98059 (10μM) attenuated phosphorylation of ERK1/2 and CREB as well as BDNF production, which suggests that oroxylin A regulates BDNF production by activating MAPK–CREB pathway. GABAA antagonist bicuculline mimicked the effects of oroxylin A on BDNF production as well as MAPK–CREB pathway. Increase in intracellular Ca2+ concentration, phosphorylation of ERK1/2 and CREB, and BDNF expression by oroxylin A was blocked by NMDA receptor inhibitor MK-801 (10μM) as well as tetrodotoxin (TTX, 0.5 and 1μM). The results from the present study suggest that the calcium and p-CREB dependent induction of BDNF expression, possibly via activation of synaptic NMDA receptor through the blockade of GABAA activity in cortical neuronal circuitry, might be responsible for the neuroprotective or memory enhancing effects of oroxylin A.","container-title":"Neuroscience Research","DOI":"10.1016/j.neures.2010.11.008","ISSN":"0168-0102","issue":"3","journalAbbreviation":"Neuroscience Research","language":"en","page":"214-222","source":"ScienceDirect","title":"Oroxylin A increases BDNF production by activation of MAPK–CREB pathway in rat primary cortical neuronal culture","volume":"69","author":[{"family":"Jeon","given":"Se Jin"},{"family":"Rhee","given":"So Young"},{"family":"Seo","given":"Jung Eun"},{"family":"Bak","given":"Hae Rang"},{"family":"Lee","given":"Sung Hoon"},{"family":"Ryu","given":"Jong Hoon"},{"family":"Cheong","given":"Jae Hoon"},{"family":"Shin","given":"Chan Young"},{"family":"Kim","given":"Gun-Hee"},{"family":"Lee","given":"Yong Soo"},{"family":"Ko","given":"Kwang Ho"}],"issued":{"date-parts":[["2011",3,1]]}}},{"id":191,"uris":["http://zotero.org/users/7389210/items/FSZ6VVRM"],"uri":["http://zotero.org/users/7389210/items/FSZ6VVRM"],"itemData":{"id":191,"type":"article-journal","abstract":"Se Jin Jeon, Haerang Bak, Jungeun Seo, So Min Han, Sung Hoon Lee, Seol-Heui Han, Kyoung Ja Kwon, Jong Hoon Ryu, Jae Hoon Cheong, Kwang Ho Ko, Sung-IL Yang, Ji Woong Choi, Seung Hwa Park, and Chan Young Shin. Biomolecules &amp; Therapeutics 2012;20:27-35. https://doi.org/10.4062/biomolther.2012.20.1.027","DOI":"10.4062/biomolther.2012.20.1.027","ISSN":"1976-9148","issue":"1","journalAbbreviation":"Biomol Ther (Seoul)","language":"en","note":"publisher: The Korean Society of Applied Pharmacology","page":"27-35","source":"www.biomolther.org","title":"Oroxylin A Induces BDNF Expression on Cortical Neurons through Adenosine A2&lt;sub&gt;A&lt;/sub&gt; Receptor Stimulation: A Possible Role in Neuroprotection","title-short":"Oroxylin A Induces BDNF Expression on Cortical Neurons through Adenosine A2&lt;sub&gt;A&lt;/sub&gt; Receptor Stimulation","volume":"20","author":[{"family":"Jeon","given":"Se Jin"},{"family":"Bak","given":"Haerang"},{"family":"Seo","given":"Jungeun"},{"family":"Han","given":"So Min"},{"family":"Lee","given":"Sung Hoon"},{"family":"Han","given":"Seol-Heui"},{"family":"Kwon","given":"Kyoung Ja"},{"family":"Ryu","given":"Jong Hoon"},{"family":"Cheong","given":"Jae Hoon"},{"family":"Ko","given":"Kwang Ho"},{"family":"Yang","given":"Sung-IL"},{"family":"Choi","given":"Ji Woong"},{"family":"Park","given":"Seung Hwa"},{"family":"Shin","given":"Chan Young"}],"issued":{"date-parts":[["2012",1,31]]}}}],"schema":"https://github.com/citation-style-language/schema/raw/master/csl-citation.json"} </w:instrText>
      </w:r>
      <w:r>
        <w:rPr>
          <w:rFonts w:ascii="Times New Roman" w:hAnsi="Times New Roman" w:cs="Times New Roman"/>
          <w:sz w:val="24"/>
        </w:rPr>
        <w:fldChar w:fldCharType="separate"/>
      </w:r>
      <w:r w:rsidR="00B73077" w:rsidRPr="00B73077">
        <w:rPr>
          <w:rFonts w:ascii="Times New Roman" w:hAnsi="Times New Roman" w:cs="Times New Roman"/>
          <w:sz w:val="24"/>
        </w:rPr>
        <w:t>(Jeon et al., 2011, 2012)</w:t>
      </w:r>
      <w:r>
        <w:rPr>
          <w:rFonts w:ascii="Times New Roman" w:hAnsi="Times New Roman" w:cs="Times New Roman"/>
          <w:sz w:val="24"/>
        </w:rPr>
        <w:fldChar w:fldCharType="end"/>
      </w:r>
      <w:r>
        <w:rPr>
          <w:rFonts w:ascii="Times New Roman" w:hAnsi="Times New Roman" w:cs="Times New Roman"/>
          <w:sz w:val="24"/>
        </w:rPr>
        <w:t xml:space="preserve">. The most likely route for oroxylin A biosynthesis is methylation of baicalein at its 6-OH group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{"citationID":"luykSKsd","properties":{"formattedCitation":"(Elkin et al., 2018)","plainCitation":"(Elkin et al., 2018)","noteIndex":0},"citationItems":[{"id":189,"uris":["http://zotero.org/users/7389210/items/AJ8S3Q89"],"uri":["http://zotero.org/users/7389210/items/AJ8S3Q89"],"itemData":{"id":189,"type":"article-journal","abstract":"Perennial plants in northern Dauria (Zabaikalsky region) grow in low temperatures in winter and in a dry hot summer. The prairies of northern Dauria are rich in a variety of medicinal herbs, including S. baicalensis, which has roots that are in demand for traditional Chinese medicine. In addition to two monomethylated flavones (wogonin and oroxylin A), determining the pharmacological significance of the root, there is also a minority of their polymethylated congeners. Little is known about their role in the plant or their connection with the conditions of growth and cultivation of their hairy root culture (HRC). Therefore, the purpose of this study was to determine whether and to what extent the biosynthesis of the latter is retained in the hairy root culture established from wild plants of Dauria. The composition of the main methylated flavones of HRC was established using LC–MS and a previously unknown pentamethylated flavone was found in the roots. This study showed a more significant accumulation of polymethylated flavones in the root of the wild plant than in HRC.","container-title":"Journal of Plant Physiology","DOI":"10.1016/j.jplph.2018.10.009","ISSN":"0176-1617","journalAbbreviation":"Journal of Plant Physiology","language":"en","page":"277-280","source":"ScienceDirect","title":"Methylated flavones of the hairy root culture Scutellaria baicalensis","volume":"231","author":[{"family":"Elkin","given":"Y. N."},{"family":"Kulesh","given":"N. I."},{"family":"Stepanova","given":"A. Y."},{"family":"Solovieva","given":"A. I."},{"family":"Kargin","given":"V. M."},{"family":"Manyakhin","given":"A. Y."}],"issued":{"date-parts":[["2018",12,1]]}}}],"schema":"https://github.com/citation-style-language/schema/raw/master/csl-citation.json"}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(Elkin et al., 2018)</w:t>
      </w:r>
      <w:r>
        <w:rPr>
          <w:rFonts w:ascii="Times New Roman" w:hAnsi="Times New Roman" w:cs="Times New Roman"/>
          <w:sz w:val="24"/>
        </w:rPr>
        <w:fldChar w:fldCharType="end"/>
      </w:r>
      <w:r>
        <w:rPr>
          <w:rFonts w:ascii="Times New Roman" w:hAnsi="Times New Roman" w:cs="Times New Roman"/>
          <w:sz w:val="24"/>
        </w:rPr>
        <w:t xml:space="preserve">. Although previous works have identified a variety of O-methyltransferases (OMTs) in plants, OMTs with high specificity for the 6-OH group in flavonoids are rare, as the reaction is biochemically unfavorable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{"citationID":"QsWFVqJU","properties":{"formattedCitation":"(Zhang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(Zhang et al., 2016)</w:t>
      </w:r>
      <w:r>
        <w:rPr>
          <w:rFonts w:ascii="Times New Roman" w:hAnsi="Times New Roman" w:cs="Times New Roman"/>
          <w:sz w:val="24"/>
        </w:rPr>
        <w:fldChar w:fldCharType="end"/>
      </w:r>
      <w:r>
        <w:rPr>
          <w:rFonts w:ascii="Times New Roman" w:hAnsi="Times New Roman" w:cs="Times New Roman"/>
          <w:sz w:val="24"/>
        </w:rPr>
        <w:t xml:space="preserve">. The absence of another species in our analysis which accumulated comparable amounts of oroxylin A and oroxyloside indicates the possible evolution of a highly regioselective OMT in </w:t>
      </w:r>
      <w:r>
        <w:rPr>
          <w:rFonts w:ascii="Times New Roman" w:hAnsi="Times New Roman" w:cs="Times New Roman"/>
          <w:i/>
          <w:iCs/>
          <w:sz w:val="24"/>
        </w:rPr>
        <w:t>S. racemosa</w:t>
      </w:r>
      <w:r>
        <w:rPr>
          <w:rFonts w:ascii="Times New Roman" w:hAnsi="Times New Roman" w:cs="Times New Roman"/>
          <w:sz w:val="24"/>
        </w:rPr>
        <w:t>. Work in sweet basil (</w:t>
      </w:r>
      <w:proofErr w:type="spellStart"/>
      <w:r>
        <w:rPr>
          <w:rFonts w:ascii="Times New Roman" w:hAnsi="Times New Roman" w:cs="Times New Roman"/>
          <w:i/>
          <w:iCs/>
          <w:sz w:val="24"/>
        </w:rPr>
        <w:t>Ocimum</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a species also in the </w:t>
      </w:r>
      <w:proofErr w:type="spellStart"/>
      <w:r>
        <w:rPr>
          <w:rFonts w:ascii="Times New Roman" w:hAnsi="Times New Roman" w:cs="Times New Roman"/>
          <w:sz w:val="24"/>
        </w:rPr>
        <w:t>Lamiaceae</w:t>
      </w:r>
      <w:proofErr w:type="spellEnd"/>
      <w:r>
        <w:rPr>
          <w:rFonts w:ascii="Times New Roman" w:hAnsi="Times New Roman" w:cs="Times New Roman"/>
          <w:sz w:val="24"/>
        </w:rPr>
        <w:t xml:space="preserve"> family with </w:t>
      </w:r>
      <w:r>
        <w:rPr>
          <w:rFonts w:ascii="Times New Roman" w:hAnsi="Times New Roman" w:cs="Times New Roman"/>
          <w:i/>
          <w:iCs/>
          <w:sz w:val="24"/>
        </w:rPr>
        <w:t>Scutellaria</w:t>
      </w:r>
      <w:r>
        <w:rPr>
          <w:rFonts w:ascii="Times New Roman" w:hAnsi="Times New Roman" w:cs="Times New Roman"/>
          <w:sz w:val="24"/>
        </w:rPr>
        <w:t xml:space="preserve">, identified a methyltransferase capable of specific methylation of the 6-OH group of </w:t>
      </w:r>
      <w:proofErr w:type="spellStart"/>
      <w:r>
        <w:rPr>
          <w:rFonts w:ascii="Times New Roman" w:hAnsi="Times New Roman" w:cs="Times New Roman"/>
          <w:sz w:val="24"/>
        </w:rPr>
        <w:t>scutellarein</w:t>
      </w:r>
      <w:proofErr w:type="spellEnd"/>
      <w:r>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{"citationID":"BoLXYhUm","properties":{"formattedCitation":"(Berim et al., 2012)","plainCitation":"(Berim et al., 2012)","noteIndex":0},"citationItems":[{"id":187,"uris":["http://zotero.org/users/7389210/items/4B9EBITS"],"uri":["http://zotero.org/users/7389210/items/4B9EBITS"],"itemData":{"id":187,"type":"article-journal","abstract":"Polymethoxylated flavonoids occur in a number of plant families, including the Lamiaceae. To date, the metabolic pathways giving rise to the diversity of these compounds have not been studied. Analysis of our expressed sequence tag database for four sweet basil (Ocimum basilicum) lines afforded identification of candidate flavonoid O-methyltransferase genes. Recombinant proteins displayed distinct substrate preferences and product specificities that can account for all detected 7-/6-/4′-methylated, 8-unsubstituted flavones. Their biochemical specialization revealed only certain metabolic routes to be highly favorable and therefore likely in vivo. Flavonoid O-methyltransferases catalyzing 4′- and 6-O-methylations shared high identity (approximately 90%), indicating that subtle sequence changes led to functional differentiation. Structure homology modeling suggested the involvement of several amino acid residues in defining the proteins’ stringent regioselectivities. The roles of these individual residues were confirmed by site-directed mutagenesis, revealing two discrete mechanisms as a basis for the switch between 6- and 4′-O-methylation of two different substrates. These findings delineate major pathways in a large segment of the flavone metabolic network and provide a foundation for its further elucidation.","container-title":"Plant Physiology","DOI":"10.1104/pp.112.204164","ISSN":"0032-0889, 1532-2548","issue":"2","language":"en","note":"publisher: American Society of Plant Biologists\nsection: SYSTEMS BIOLOGY, MOLECULAR BIOLOGY, AND GENE REGULATION\nPMID: 22923679","page":"1052-1069","source":"www.plantphysiol.org","title":"A Set of Regioselective O-Methyltransferases Gives Rise to the Complex Pattern of Methoxylated Flavones in Sweet Basil","volume":"160","author":[{"family":"Berim","given":"Anna"},{"family":"Hyatt","given":"David C."},{"family":"Gang","given":"David R."}],"issued":{"date-parts":[["2012",10,1]]}}}],"schema":"https://github.com/citation-style-language/schema/raw/master/csl-citation.json"}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w:t>
      </w:r>
      <w:proofErr w:type="spellStart"/>
      <w:r w:rsidRPr="009830E0">
        <w:rPr>
          <w:rFonts w:ascii="Times New Roman" w:hAnsi="Times New Roman" w:cs="Times New Roman"/>
          <w:sz w:val="24"/>
        </w:rPr>
        <w:t>Berim</w:t>
      </w:r>
      <w:proofErr w:type="spellEnd"/>
      <w:r w:rsidRPr="009830E0">
        <w:rPr>
          <w:rFonts w:ascii="Times New Roman" w:hAnsi="Times New Roman" w:cs="Times New Roman"/>
          <w:sz w:val="24"/>
        </w:rPr>
        <w:t xml:space="preserve"> et </w:t>
      </w:r>
      <w:r w:rsidRPr="009830E0">
        <w:rPr>
          <w:rFonts w:ascii="Times New Roman" w:hAnsi="Times New Roman" w:cs="Times New Roman"/>
          <w:sz w:val="24"/>
        </w:rPr>
        <w:lastRenderedPageBreak/>
        <w:t>al., 2012)</w:t>
      </w:r>
      <w:r>
        <w:rPr>
          <w:rFonts w:ascii="Times New Roman" w:hAnsi="Times New Roman" w:cs="Times New Roman"/>
          <w:sz w:val="24"/>
        </w:rPr>
        <w:fldChar w:fldCharType="end"/>
      </w:r>
      <w:r>
        <w:rPr>
          <w:rFonts w:ascii="Times New Roman" w:hAnsi="Times New Roman" w:cs="Times New Roman"/>
          <w:sz w:val="24"/>
        </w:rPr>
        <w:t xml:space="preserve">. </w:t>
      </w:r>
      <w:proofErr w:type="spellStart"/>
      <w:r>
        <w:rPr>
          <w:rFonts w:ascii="Times New Roman" w:hAnsi="Times New Roman" w:cs="Times New Roman"/>
          <w:sz w:val="24"/>
        </w:rPr>
        <w:t>Scutellar</w:t>
      </w:r>
      <w:r w:rsidR="003D51B8">
        <w:rPr>
          <w:rFonts w:ascii="Times New Roman" w:hAnsi="Times New Roman" w:cs="Times New Roman"/>
          <w:sz w:val="24"/>
        </w:rPr>
        <w:t>e</w:t>
      </w:r>
      <w:r>
        <w:rPr>
          <w:rFonts w:ascii="Times New Roman" w:hAnsi="Times New Roman" w:cs="Times New Roman"/>
          <w:sz w:val="24"/>
        </w:rPr>
        <w:t>in</w:t>
      </w:r>
      <w:proofErr w:type="spellEnd"/>
      <w:r>
        <w:rPr>
          <w:rFonts w:ascii="Times New Roman" w:hAnsi="Times New Roman" w:cs="Times New Roman"/>
          <w:sz w:val="24"/>
        </w:rPr>
        <w:t xml:space="preserve"> is a 4´-hydroxyflavone identical in structure to baicalein apart from its 4´-OH group. To ensure the proper orientation of its substrate, and thus its regioselectivity, the </w:t>
      </w:r>
      <w:r>
        <w:rPr>
          <w:rFonts w:ascii="Times New Roman" w:hAnsi="Times New Roman" w:cs="Times New Roman"/>
          <w:i/>
          <w:iCs/>
          <w:sz w:val="24"/>
        </w:rPr>
        <w:t xml:space="preserve">O. </w:t>
      </w:r>
      <w:proofErr w:type="spellStart"/>
      <w:r>
        <w:rPr>
          <w:rFonts w:ascii="Times New Roman" w:hAnsi="Times New Roman" w:cs="Times New Roman"/>
          <w:i/>
          <w:iCs/>
          <w:sz w:val="24"/>
        </w:rPr>
        <w:t>basilicum</w:t>
      </w:r>
      <w:proofErr w:type="spellEnd"/>
      <w:r>
        <w:rPr>
          <w:rFonts w:ascii="Times New Roman" w:hAnsi="Times New Roman" w:cs="Times New Roman"/>
          <w:sz w:val="24"/>
        </w:rPr>
        <w:t xml:space="preserve"> OMT uses a </w:t>
      </w:r>
      <w:proofErr w:type="spellStart"/>
      <w:r>
        <w:rPr>
          <w:rFonts w:ascii="Times New Roman" w:hAnsi="Times New Roman" w:cs="Times New Roman"/>
          <w:sz w:val="24"/>
        </w:rPr>
        <w:t>Thr</w:t>
      </w:r>
      <w:proofErr w:type="spellEnd"/>
      <w:r>
        <w:rPr>
          <w:rFonts w:ascii="Times New Roman" w:hAnsi="Times New Roman" w:cs="Times New Roman"/>
          <w:sz w:val="24"/>
        </w:rPr>
        <w:t xml:space="preserve"> residue to hydrogen bond with the 4´-OH group of </w:t>
      </w:r>
      <w:proofErr w:type="spellStart"/>
      <w:r>
        <w:rPr>
          <w:rFonts w:ascii="Times New Roman" w:hAnsi="Times New Roman" w:cs="Times New Roman"/>
          <w:sz w:val="24"/>
        </w:rPr>
        <w:t>scutellarein</w:t>
      </w:r>
      <w:proofErr w:type="spellEnd"/>
      <w:r>
        <w:rPr>
          <w:rFonts w:ascii="Times New Roman" w:hAnsi="Times New Roman" w:cs="Times New Roman"/>
          <w:sz w:val="24"/>
        </w:rPr>
        <w:t xml:space="preserve">. However, as baicalein has no 4´-OH group, it would be impossible for a regioselective OMT in </w:t>
      </w:r>
      <w:r>
        <w:rPr>
          <w:rFonts w:ascii="Times New Roman" w:hAnsi="Times New Roman" w:cs="Times New Roman"/>
          <w:i/>
          <w:iCs/>
          <w:sz w:val="24"/>
        </w:rPr>
        <w:t xml:space="preserve">S. racemosa </w:t>
      </w:r>
      <w:r>
        <w:rPr>
          <w:rFonts w:ascii="Times New Roman" w:hAnsi="Times New Roman" w:cs="Times New Roman"/>
          <w:sz w:val="24"/>
        </w:rPr>
        <w:t xml:space="preserve">to rely on this interaction during the methylation of baicalein. Research by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{"citationID":"JmvD8Lff","properties":{"formattedCitation":"(Zhang et al., 2016)","plainCitation":"(Zhang et al., 2016)","noteIndex":0},"citationItems":[{"id":188,"uris":["http://zotero.org/users/7389210/items/ZPDGPP49"],"uri":["http://zotero.org/users/7389210/items/ZPDGPP49"],"itemData":{"id":188,"type":"article-journal","abstract":"Oroxylin A and hispidulin, compounds which are abundant in both Scutellaria and liverwort species, are important lead compounds for the treatment of ischemic cerebrovascular disease. Their enzymatic synthesis requires an O-methyltransferase able to interact with the related flavonoid's 6-OH group, but such an enzyme has yet to be identified in plants. Here, the gene encoding an O-methyltransferase (designated PaF6OMT) was isolated from the liverwort species Plagiochasma appendiculatum. A test of alternative substrates revealed that its strongest preferences were baicalein and scutellarein, which were converted into, respectively, oroxylin A and hispidulin. Allowed a sufficient reaction time, the conversion rate of these two substrates was, respectively, 90% and 100%. PaF6OMT offers an enzymatic route to the synthesis of oroxylin A and hispidulin.","container-title":"FEBS Letters","DOI":"https://doi.org/10.1002/1873-3468.12312","ISSN":"1873-3468","issue":"16","language":"en","note":"_eprint: https://febs.onlinelibrary.wiley.com/doi/pdf/10.1002/1873-3468.12312","page":"2619-2628","source":"Wiley Online Library","title":"Enzymatic production of oroxylin A and hispidulin using a liverwort flavone 6-O-methyltransferase","volume":"590","author":[{"family":"Zhang","given":"Yu-Ying"},{"family":"Xu","given":"Rui-Xue"},{"family":"Gao","given":"Shuai"},{"family":"Cheng","given":"Ai-Xia"}],"issued":{"date-parts":[["2016"]]}}}],"schema":"https://github.com/citation-style-language/schema/raw/master/csl-citation.json"} </w:instrText>
      </w:r>
      <w:r>
        <w:rPr>
          <w:rFonts w:ascii="Times New Roman" w:hAnsi="Times New Roman" w:cs="Times New Roman"/>
          <w:sz w:val="24"/>
        </w:rPr>
        <w:fldChar w:fldCharType="separate"/>
      </w:r>
      <w:r w:rsidRPr="009830E0">
        <w:rPr>
          <w:rFonts w:ascii="Times New Roman" w:hAnsi="Times New Roman" w:cs="Times New Roman"/>
          <w:sz w:val="24"/>
        </w:rPr>
        <w:t xml:space="preserve">Zhang et al. </w:t>
      </w:r>
      <w:r w:rsidR="003D51B8">
        <w:rPr>
          <w:rFonts w:ascii="Times New Roman" w:hAnsi="Times New Roman" w:cs="Times New Roman"/>
          <w:sz w:val="24"/>
        </w:rPr>
        <w:t>(</w:t>
      </w:r>
      <w:r w:rsidRPr="009830E0">
        <w:rPr>
          <w:rFonts w:ascii="Times New Roman" w:hAnsi="Times New Roman" w:cs="Times New Roman"/>
          <w:sz w:val="24"/>
        </w:rPr>
        <w:t>2016)</w:t>
      </w:r>
      <w:r>
        <w:rPr>
          <w:rFonts w:ascii="Times New Roman" w:hAnsi="Times New Roman" w:cs="Times New Roman"/>
          <w:sz w:val="24"/>
        </w:rPr>
        <w:fldChar w:fldCharType="end"/>
      </w:r>
      <w:r>
        <w:rPr>
          <w:rFonts w:ascii="Times New Roman" w:hAnsi="Times New Roman" w:cs="Times New Roman"/>
          <w:sz w:val="24"/>
        </w:rPr>
        <w:t xml:space="preserve"> in a liverwort species (</w:t>
      </w:r>
      <w:proofErr w:type="spellStart"/>
      <w:r>
        <w:rPr>
          <w:rFonts w:ascii="Times New Roman" w:hAnsi="Times New Roman" w:cs="Times New Roman"/>
          <w:i/>
          <w:iCs/>
          <w:sz w:val="24"/>
        </w:rPr>
        <w:t>Plagiochasma</w:t>
      </w:r>
      <w:proofErr w:type="spellEnd"/>
      <w:r>
        <w:rPr>
          <w:rFonts w:ascii="Times New Roman" w:hAnsi="Times New Roman" w:cs="Times New Roman"/>
          <w:i/>
          <w:iCs/>
          <w:sz w:val="24"/>
        </w:rPr>
        <w:t xml:space="preserve"> </w:t>
      </w:r>
      <w:proofErr w:type="spellStart"/>
      <w:r>
        <w:rPr>
          <w:rFonts w:ascii="Times New Roman" w:hAnsi="Times New Roman" w:cs="Times New Roman"/>
          <w:i/>
          <w:iCs/>
          <w:sz w:val="24"/>
        </w:rPr>
        <w:t>appendiculatum</w:t>
      </w:r>
      <w:proofErr w:type="spellEnd"/>
      <w:r>
        <w:rPr>
          <w:rFonts w:ascii="Times New Roman" w:hAnsi="Times New Roman" w:cs="Times New Roman"/>
          <w:sz w:val="24"/>
        </w:rPr>
        <w:t xml:space="preserve">) identified a methyltransferase that is capable of regioselective methylation of the 6-OH group in baicalein. As this OMT has not yet been structurally characterized, the method by which it achieves its specificity remains unknown. The evolutionary distance separating </w:t>
      </w:r>
      <w:r>
        <w:rPr>
          <w:rFonts w:ascii="Times New Roman" w:hAnsi="Times New Roman" w:cs="Times New Roman"/>
          <w:i/>
          <w:iCs/>
          <w:sz w:val="24"/>
        </w:rPr>
        <w:t xml:space="preserve">S. racemosa </w:t>
      </w:r>
      <w:r>
        <w:rPr>
          <w:rFonts w:ascii="Times New Roman" w:hAnsi="Times New Roman" w:cs="Times New Roman"/>
          <w:sz w:val="24"/>
        </w:rPr>
        <w:t xml:space="preserve">and </w:t>
      </w:r>
      <w:r>
        <w:rPr>
          <w:rFonts w:ascii="Times New Roman" w:hAnsi="Times New Roman" w:cs="Times New Roman"/>
          <w:i/>
          <w:iCs/>
          <w:sz w:val="24"/>
        </w:rPr>
        <w:t xml:space="preserve">P. </w:t>
      </w:r>
      <w:proofErr w:type="spellStart"/>
      <w:r>
        <w:rPr>
          <w:rFonts w:ascii="Times New Roman" w:hAnsi="Times New Roman" w:cs="Times New Roman"/>
          <w:i/>
          <w:iCs/>
          <w:sz w:val="24"/>
        </w:rPr>
        <w:t>appendiculatum</w:t>
      </w:r>
      <w:proofErr w:type="spellEnd"/>
      <w:r>
        <w:rPr>
          <w:rFonts w:ascii="Times New Roman" w:hAnsi="Times New Roman" w:cs="Times New Roman"/>
          <w:i/>
          <w:iCs/>
          <w:sz w:val="24"/>
        </w:rPr>
        <w:t xml:space="preserve"> </w:t>
      </w:r>
      <w:r>
        <w:rPr>
          <w:rFonts w:ascii="Times New Roman" w:hAnsi="Times New Roman" w:cs="Times New Roman"/>
          <w:sz w:val="24"/>
        </w:rPr>
        <w:t xml:space="preserve">suggests an occurrence of convergent evolution, possibly indicating the physiological importance of oroxylin A and oroxyloside in these species. Future work in </w:t>
      </w:r>
      <w:r>
        <w:rPr>
          <w:rFonts w:ascii="Times New Roman" w:hAnsi="Times New Roman" w:cs="Times New Roman"/>
          <w:i/>
          <w:iCs/>
          <w:sz w:val="24"/>
        </w:rPr>
        <w:t xml:space="preserve">S. racemosa </w:t>
      </w:r>
      <w:r>
        <w:rPr>
          <w:rFonts w:ascii="Times New Roman" w:hAnsi="Times New Roman" w:cs="Times New Roman"/>
          <w:sz w:val="24"/>
        </w:rPr>
        <w:t xml:space="preserve">should be directed towards characterizing its biosynthesis of oroxylin A, with specific attention paid to the potential specialization of OMTs in the pathway. Overall, </w:t>
      </w:r>
      <w:r>
        <w:rPr>
          <w:rFonts w:ascii="Times New Roman" w:hAnsi="Times New Roman" w:cs="Times New Roman"/>
          <w:i/>
          <w:iCs/>
          <w:sz w:val="24"/>
        </w:rPr>
        <w:t xml:space="preserve">S. racemosa </w:t>
      </w:r>
      <w:r>
        <w:rPr>
          <w:rFonts w:ascii="Times New Roman" w:hAnsi="Times New Roman" w:cs="Times New Roman"/>
          <w:sz w:val="24"/>
        </w:rPr>
        <w:t>is a promising target for biotechnology improvement due to the significant bioactive effects of oroxylin A and oroxyloside.</w:t>
      </w:r>
    </w:p>
    <w:p w14:paraId="2C8DEED9" w14:textId="1B9B1EE0" w:rsidR="003D51B8" w:rsidRDefault="00A36413" w:rsidP="009830E0">
      <w:pPr>
        <w:spacing w:after="0" w:line="360" w:lineRule="auto"/>
        <w:ind w:firstLine="720"/>
        <w:rPr>
          <w:rFonts w:ascii="Times New Roman" w:hAnsi="Times New Roman" w:cs="Times New Roman"/>
          <w:sz w:val="24"/>
        </w:rPr>
      </w:pPr>
      <w:r>
        <w:rPr>
          <w:rFonts w:ascii="Times New Roman" w:hAnsi="Times New Roman" w:cs="Times New Roman"/>
          <w:sz w:val="24"/>
        </w:rPr>
        <w:t>Novelty of isoscutellarein 8-G structure</w:t>
      </w:r>
    </w:p>
    <w:p w14:paraId="662716A7" w14:textId="77777777" w:rsidR="00C01BD7" w:rsidRPr="008F6A21" w:rsidRDefault="00C01BD7" w:rsidP="009830E0">
      <w:pPr>
        <w:spacing w:after="0" w:line="360" w:lineRule="auto"/>
        <w:ind w:firstLine="720"/>
        <w:rPr>
          <w:rFonts w:ascii="Times New Roman" w:hAnsi="Times New Roman" w:cs="Times New Roman"/>
          <w:sz w:val="24"/>
        </w:rPr>
      </w:pPr>
    </w:p>
    <w:p w14:paraId="646DB888" w14:textId="5E562053" w:rsidR="003D51B8" w:rsidRDefault="00977A6D" w:rsidP="00B92728">
      <w:pPr>
        <w:spacing w:after="0" w:line="360" w:lineRule="auto"/>
        <w:rPr>
          <w:rFonts w:ascii="Times New Roman" w:hAnsi="Times New Roman" w:cs="Times New Roman"/>
          <w:sz w:val="24"/>
        </w:rPr>
      </w:pPr>
      <w:r>
        <w:rPr>
          <w:rFonts w:ascii="Times New Roman" w:hAnsi="Times New Roman" w:cs="Times New Roman"/>
          <w:sz w:val="24"/>
          <w:szCs w:val="24"/>
        </w:rPr>
        <w:tab/>
      </w:r>
      <w:r w:rsidR="006D2542">
        <w:rPr>
          <w:rFonts w:ascii="Times New Roman" w:hAnsi="Times New Roman" w:cs="Times New Roman"/>
          <w:sz w:val="24"/>
          <w:szCs w:val="24"/>
        </w:rPr>
        <w:t xml:space="preserve">Our quantification of isoscutellarein 8-G across the seven </w:t>
      </w:r>
      <w:r w:rsidR="006D2542">
        <w:rPr>
          <w:rFonts w:ascii="Times New Roman" w:hAnsi="Times New Roman" w:cs="Times New Roman"/>
          <w:i/>
          <w:iCs/>
          <w:sz w:val="24"/>
          <w:szCs w:val="24"/>
        </w:rPr>
        <w:t xml:space="preserve">Scutellaria </w:t>
      </w:r>
      <w:r w:rsidR="006D2542">
        <w:rPr>
          <w:rFonts w:ascii="Times New Roman" w:hAnsi="Times New Roman" w:cs="Times New Roman"/>
          <w:sz w:val="24"/>
          <w:szCs w:val="24"/>
        </w:rPr>
        <w:t>species</w:t>
      </w:r>
      <w:r w:rsidR="009F4EF2">
        <w:rPr>
          <w:rFonts w:ascii="Times New Roman" w:hAnsi="Times New Roman" w:cs="Times New Roman"/>
          <w:sz w:val="24"/>
          <w:szCs w:val="24"/>
        </w:rPr>
        <w:t xml:space="preserve"> we analyzed</w:t>
      </w:r>
      <w:r w:rsidR="006D2542">
        <w:rPr>
          <w:rFonts w:ascii="Times New Roman" w:hAnsi="Times New Roman" w:cs="Times New Roman"/>
          <w:sz w:val="24"/>
          <w:szCs w:val="24"/>
        </w:rPr>
        <w:t xml:space="preserve"> reveal</w:t>
      </w:r>
      <w:r w:rsidR="006906B8">
        <w:rPr>
          <w:rFonts w:ascii="Times New Roman" w:hAnsi="Times New Roman" w:cs="Times New Roman"/>
          <w:sz w:val="24"/>
          <w:szCs w:val="24"/>
        </w:rPr>
        <w:t>ed</w:t>
      </w:r>
      <w:r w:rsidR="006D2542">
        <w:rPr>
          <w:rFonts w:ascii="Times New Roman" w:hAnsi="Times New Roman" w:cs="Times New Roman"/>
          <w:sz w:val="24"/>
          <w:szCs w:val="24"/>
        </w:rPr>
        <w:t xml:space="preserve"> an intriguing pattern</w:t>
      </w:r>
      <w:r w:rsidR="006906B8">
        <w:rPr>
          <w:rFonts w:ascii="Times New Roman" w:hAnsi="Times New Roman" w:cs="Times New Roman"/>
          <w:sz w:val="24"/>
          <w:szCs w:val="24"/>
        </w:rPr>
        <w:t xml:space="preserve">. </w:t>
      </w:r>
      <w:r w:rsidR="009F4EF2">
        <w:rPr>
          <w:rFonts w:ascii="Times New Roman" w:hAnsi="Times New Roman" w:cs="Times New Roman"/>
          <w:sz w:val="24"/>
          <w:szCs w:val="24"/>
        </w:rPr>
        <w:t>Isoscutellarein 8-G</w:t>
      </w:r>
      <w:r w:rsidR="006906B8">
        <w:rPr>
          <w:rFonts w:ascii="Times New Roman" w:hAnsi="Times New Roman" w:cs="Times New Roman"/>
          <w:sz w:val="24"/>
          <w:szCs w:val="24"/>
        </w:rPr>
        <w:t xml:space="preserve"> was entirely absent in the species of </w:t>
      </w:r>
      <w:r w:rsidR="006906B8">
        <w:rPr>
          <w:rFonts w:ascii="Times New Roman" w:hAnsi="Times New Roman" w:cs="Times New Roman"/>
          <w:i/>
          <w:iCs/>
          <w:sz w:val="24"/>
          <w:szCs w:val="24"/>
        </w:rPr>
        <w:t>S. leonardii</w:t>
      </w:r>
      <w:r w:rsidR="006906B8">
        <w:rPr>
          <w:rFonts w:ascii="Times New Roman" w:hAnsi="Times New Roman" w:cs="Times New Roman"/>
          <w:sz w:val="24"/>
          <w:szCs w:val="24"/>
        </w:rPr>
        <w:t xml:space="preserve">, </w:t>
      </w:r>
      <w:r w:rsidR="006906B8">
        <w:rPr>
          <w:rFonts w:ascii="Times New Roman" w:hAnsi="Times New Roman" w:cs="Times New Roman"/>
          <w:i/>
          <w:iCs/>
          <w:sz w:val="24"/>
          <w:szCs w:val="24"/>
        </w:rPr>
        <w:t>S. racemosa</w:t>
      </w:r>
      <w:r w:rsidR="006906B8">
        <w:rPr>
          <w:rFonts w:ascii="Times New Roman" w:hAnsi="Times New Roman" w:cs="Times New Roman"/>
          <w:sz w:val="24"/>
          <w:szCs w:val="24"/>
        </w:rPr>
        <w:t xml:space="preserve">, and </w:t>
      </w:r>
      <w:r w:rsidR="006906B8">
        <w:rPr>
          <w:rFonts w:ascii="Times New Roman" w:hAnsi="Times New Roman" w:cs="Times New Roman"/>
          <w:i/>
          <w:iCs/>
          <w:sz w:val="24"/>
          <w:szCs w:val="24"/>
        </w:rPr>
        <w:t>S. wrightii</w:t>
      </w:r>
      <w:r w:rsidR="006906B8">
        <w:rPr>
          <w:rFonts w:ascii="Times New Roman" w:hAnsi="Times New Roman" w:cs="Times New Roman"/>
          <w:sz w:val="24"/>
          <w:szCs w:val="24"/>
        </w:rPr>
        <w:t>, all of which we</w:t>
      </w:r>
      <w:r w:rsidR="00ED5AC3">
        <w:rPr>
          <w:rFonts w:ascii="Times New Roman" w:hAnsi="Times New Roman" w:cs="Times New Roman"/>
          <w:sz w:val="24"/>
          <w:szCs w:val="24"/>
        </w:rPr>
        <w:t xml:space="preserve"> had previously</w:t>
      </w:r>
      <w:r w:rsidR="006906B8">
        <w:rPr>
          <w:rFonts w:ascii="Times New Roman" w:hAnsi="Times New Roman" w:cs="Times New Roman"/>
          <w:sz w:val="24"/>
          <w:szCs w:val="24"/>
        </w:rPr>
        <w:t xml:space="preserve"> noted to accumulate high concentrations of 4</w:t>
      </w:r>
      <w:r w:rsidR="006906B8" w:rsidRPr="006906B8">
        <w:rPr>
          <w:rFonts w:ascii="Times New Roman" w:hAnsi="Times New Roman" w:cs="Times New Roman"/>
          <w:sz w:val="24"/>
          <w:szCs w:val="24"/>
        </w:rPr>
        <w:t>´</w:t>
      </w:r>
      <w:r w:rsidR="006906B8">
        <w:rPr>
          <w:rFonts w:ascii="Times New Roman" w:hAnsi="Times New Roman" w:cs="Times New Roman"/>
          <w:sz w:val="24"/>
          <w:szCs w:val="24"/>
        </w:rPr>
        <w:t>-deoxyflavones in their aerial parts.</w:t>
      </w:r>
      <w:r w:rsidR="009F4EF2">
        <w:rPr>
          <w:rFonts w:ascii="Times New Roman" w:hAnsi="Times New Roman" w:cs="Times New Roman"/>
          <w:sz w:val="24"/>
          <w:szCs w:val="24"/>
        </w:rPr>
        <w:t xml:space="preserve"> </w:t>
      </w:r>
      <w:r w:rsidR="00ED5AC3">
        <w:rPr>
          <w:rFonts w:ascii="Times New Roman" w:hAnsi="Times New Roman" w:cs="Times New Roman"/>
          <w:sz w:val="24"/>
          <w:szCs w:val="24"/>
        </w:rPr>
        <w:t>This specific example is representative of a broader pattern</w:t>
      </w:r>
      <w:r w:rsidR="00B92728">
        <w:rPr>
          <w:rFonts w:ascii="Times New Roman" w:hAnsi="Times New Roman" w:cs="Times New Roman"/>
          <w:sz w:val="24"/>
          <w:szCs w:val="24"/>
        </w:rPr>
        <w:t xml:space="preserve"> - species with high accumulation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-deoxyflavones in their aerial parts accumulated low concentrations of 4</w:t>
      </w:r>
      <w:r w:rsidR="00B92728" w:rsidRPr="006906B8">
        <w:rPr>
          <w:rFonts w:ascii="Times New Roman" w:hAnsi="Times New Roman" w:cs="Times New Roman"/>
          <w:sz w:val="24"/>
          <w:szCs w:val="24"/>
        </w:rPr>
        <w:t>´</w:t>
      </w:r>
      <w:r w:rsidR="00B92728">
        <w:rPr>
          <w:rFonts w:ascii="Times New Roman" w:hAnsi="Times New Roman" w:cs="Times New Roman"/>
          <w:sz w:val="24"/>
          <w:szCs w:val="24"/>
        </w:rPr>
        <w:t xml:space="preserve">-hydroxyflavones. This substitution </w:t>
      </w:r>
      <w:r w:rsidR="003D51B8" w:rsidRPr="00C01BD7">
        <w:rPr>
          <w:rFonts w:ascii="Times New Roman" w:hAnsi="Times New Roman" w:cs="Times New Roman"/>
          <w:sz w:val="24"/>
        </w:rPr>
        <w:t xml:space="preserve">of 4´-hydroxyflavones with 4´-deoxyflavones potentially indicates an evolution to utilize 4´-deoxyflavones to fulfill the physiological roles which 4´-hydroxyflavones do in other species. Works in species outside of </w:t>
      </w:r>
      <w:r w:rsidR="003D51B8" w:rsidRPr="00C01BD7">
        <w:rPr>
          <w:rFonts w:ascii="Times New Roman" w:hAnsi="Times New Roman" w:cs="Times New Roman"/>
          <w:i/>
          <w:iCs/>
          <w:sz w:val="24"/>
        </w:rPr>
        <w:t>Scutellaria</w:t>
      </w:r>
      <w:r w:rsidR="003D51B8" w:rsidRPr="00C01BD7">
        <w:rPr>
          <w:rFonts w:ascii="Times New Roman" w:hAnsi="Times New Roman" w:cs="Times New Roman"/>
          <w:sz w:val="24"/>
        </w:rPr>
        <w:t xml:space="preserve"> have demonstrated the anti-herbivory effects of several of 4´-hydroxyflavones we quantified here </w:t>
      </w:r>
      <w:r w:rsidR="003D51B8" w:rsidRPr="00C01BD7">
        <w:rPr>
          <w:rFonts w:ascii="Times New Roman" w:hAnsi="Times New Roman" w:cs="Times New Roman"/>
          <w:sz w:val="24"/>
        </w:rPr>
        <w:fldChar w:fldCharType="begin"/>
      </w:r>
      <w:r w:rsidR="003D51B8" w:rsidRPr="00C01BD7">
        <w:rPr>
          <w:rFonts w:ascii="Times New Roman" w:hAnsi="Times New Roman" w:cs="Times New Roman"/>
          <w:sz w:val="24"/>
        </w:rPr>
        <w:instrText xml:space="preserve"> ADDIN ZOTERO_ITEM CSL_CITATION {"citationID":"fafte00e","properties":{"formattedCitation":"(Gallon et al., 2019; Sosa et al., 2004)","plainCitation":"(Gallon et al., 2019; Sosa et al., 2004)","noteIndex":0},"citationItems":[{"id":207,"uris":["http://zotero.org/users/7389210/items/2Y4JQ3M9"],"uri":["http://zotero.org/users/7389210/items/2Y4JQ3M9"],"itemData":{"id":207,"type":"article-journal","abstract":"The chemical ecology of plant-insect interactions has been driving our understanding of ecosystem evolution into a more comprehensive context. Chlosyne lacinia (Lepidoptera: Nymphalidae) is an olygophagous insect herbivore, which mainly uses host plants of Heliantheae tribe (Asteraceae). Herein, plant-insect interaction between Tithonia diversifolia (Heliantheae) and Chlosyne lacinia was investigated by means of untargeted LC-MS/MS based metabolomics and molecular networking, which aims to explore its inherent chemical diversity. C. lacinia larvae that were fed with T. diversifolia leaves developed until fifth instar and completed metamorphosis to the adult phase. Sesquiterpene lactones (STL), flavonoids, and lipid derivatives were putatively annotated in T. diversifolia (leaves and non-consumed abaxial surface) and C. lacinia (feces, larvae, pupae, butterflies, and eggs) samples. We found that several furanoheliangolide-type STL that were detected in T. diversifolia were ingested and excreted in their intact form by C. lacinia larvae. Hence, C. lacinia caterpillars may have, over the years, developed tolerance mechanisms for STL throughout effective barriers in their digestive canal. Flavonoid aglycones were mainly found in T. diversifolia samples, while their glycosides were mostly detected in C. lacinia feces, which indicated that the main mechanism for excreting the consumed flavonoids was through their glycosylation. Moreover, lysophospholipids were predominately found in C. lacinia samples, which suggested that they were essential metabolites during pupal and adult stages. These findings provide insights into the natural products diversity of this plant-insect interaction and contribute to uncovering its ecological roles.","container-title":"Molecules","DOI":"10.3390/molecules24173118","ISSN":"1420-3049","issue":"17","journalAbbreviation":"Molecules","note":"PMID: 31466223\nPMCID: PMC6749194","source":"PubMed Central","title":"Natural Products Diversity in Plant-Insect Interaction between Tithonia diversifolia (Asteraceae) and Chlosyne lacinia (Nymphalidae)","URL":"https://www.ncbi.nlm.nih.gov/pmc/articles/PMC6749194/","volume":"24","author":[{"family":"Gallon","given":"Marília Elias"},{"family":"Silva-Junior","given":"Eduardo Afonso"},{"family":"Amaral","given":"Juliano Geraldo"},{"family":"Lopes","given":"Norberto Peporine"},{"family":"Gobbo-Neto","given":"Leonardo"}],"accessed":{"date-parts":[["2021",1,31]]},"issued":{"date-parts":[["2019",8,28]]}}},{"id":208,"uris":["http://zotero.org/users/7389210/items/V6CGMEU7"],"uri":["http://zotero.org/users/7389210/items/V6CGMEU7"],"itemData":{"id":208,"type":"article-journal","abstract":"Cistus ladanifer exudate is a potent inhibitor of the sarcoplasmic reticulum Ca2+-ATPase (Ca2+-pump) of rabbit skeletal muscle, a well- established model for active transport that plays a leading role in skeletal muscle relaxation. The low concentration of exudate needed to produce 50% of the maximum inhibition of the sarcoplasmic reticulum Ca2+-ATPase activity, 40–60 μg/ml, suggests that eating only a few milligrams of C. ladanifer leaves can impair the relaxation of the mouth skeletal muscle of herbivores, as the exudate reaches up to 140 mg/g of dry leaves in summer season. The flavonoid fraction of the exudate accounts fully for the functional impairment of the sarcoplasmic reticulum produced by the exudate (up to a dose of 250–300 μg/ml). The flavonoids present in this exudate impair the skeletal muscle sarcoplasmic reticulum function at two different levels: (i) by inhibition of the Ca2+-ATPase activity, and (ii) by decreasing the steady state ATP-dependent Ca2+-accumulation. Among the exudate flavonoids, apigenin and 3,7-di-O-methyl kaempferol are the most potent inhibitors of the skeletal muscle sarcoplasmic reticulum. We conclude that the flavonoids of this exudate can elicit an avoidance reaction of the herbivores eating C. ladanifer leaves through impairment of mouth skeletal muscle relaxation.","container-title":"Journal of Chemical Ecology","DOI":"10.1023/B:JOEC.0000030265.45127.08","ISSN":"1573-1561","issue":"6","journalAbbreviation":"J Chem Ecol","language":"en","page":"1087-1101","source":"Springer Link","title":"Inhibition of Mouth Skeletal Muscle Relaxation by Flavonoids of Cistus ladanifer L.: A Plant Defense Mechanism Against Herbivores","title-short":"Inhibition of Mouth Skeletal Muscle Relaxation by Flavonoids of Cistus ladanifer L.","volume":"30","author":[{"family":"Sosa","given":"T."},{"family":"Chaves","given":"N."},{"family":"Alias","given":"J. C."},{"family":"Escudero","given":"J. C."},{"family":"Henao","given":"F."},{"family":"Gutiérrez-Merino","given":"C."}],"issued":{"date-parts":[["2004",6,1]]}}}],"schema":"https://github.com/citation-style-language/schema/raw/master/csl-citation.json"} </w:instrText>
      </w:r>
      <w:r w:rsidR="003D51B8" w:rsidRPr="00C01BD7">
        <w:rPr>
          <w:rFonts w:ascii="Times New Roman" w:hAnsi="Times New Roman" w:cs="Times New Roman"/>
          <w:sz w:val="24"/>
        </w:rPr>
        <w:fldChar w:fldCharType="separate"/>
      </w:r>
      <w:r w:rsidR="003D51B8" w:rsidRPr="00C01BD7">
        <w:rPr>
          <w:rFonts w:ascii="Times New Roman" w:hAnsi="Times New Roman" w:cs="Times New Roman"/>
          <w:sz w:val="24"/>
        </w:rPr>
        <w:t>(Gallon et al., 2019; Sosa et al., 2004)</w:t>
      </w:r>
      <w:r w:rsidR="003D51B8" w:rsidRPr="00C01BD7">
        <w:rPr>
          <w:rFonts w:ascii="Times New Roman" w:hAnsi="Times New Roman" w:cs="Times New Roman"/>
          <w:sz w:val="24"/>
        </w:rPr>
        <w:fldChar w:fldCharType="end"/>
      </w:r>
      <w:r w:rsidR="003D51B8" w:rsidRPr="00C01BD7">
        <w:rPr>
          <w:rFonts w:ascii="Times New Roman" w:hAnsi="Times New Roman" w:cs="Times New Roman"/>
          <w:sz w:val="24"/>
        </w:rPr>
        <w:t xml:space="preserve">. However, little is known about the physiological role that 4´-deoxyflavones play in plants. Further research should be devoted to exploring the role of 4´-deoxyflavones </w:t>
      </w:r>
      <w:r w:rsidR="003D51B8">
        <w:rPr>
          <w:rFonts w:ascii="Times New Roman" w:hAnsi="Times New Roman" w:cs="Times New Roman"/>
          <w:sz w:val="24"/>
        </w:rPr>
        <w:t>in</w:t>
      </w:r>
      <w:r w:rsidR="003D51B8" w:rsidRPr="00C01BD7">
        <w:rPr>
          <w:rFonts w:ascii="Times New Roman" w:hAnsi="Times New Roman" w:cs="Times New Roman"/>
          <w:sz w:val="24"/>
        </w:rPr>
        <w:t xml:space="preserve"> plant growth and stress response </w:t>
      </w:r>
      <w:r w:rsidR="003D51B8">
        <w:rPr>
          <w:rFonts w:ascii="Times New Roman" w:hAnsi="Times New Roman" w:cs="Times New Roman"/>
          <w:sz w:val="24"/>
        </w:rPr>
        <w:t>to better understand the evolutionary advantage their accumulation offers.</w:t>
      </w:r>
    </w:p>
    <w:p w14:paraId="17C3EC0A" w14:textId="30BCC268" w:rsidR="002C1572" w:rsidRDefault="002C1572" w:rsidP="00B92728">
      <w:pPr>
        <w:spacing w:after="0" w:line="360" w:lineRule="auto"/>
        <w:rPr>
          <w:rFonts w:ascii="Times New Roman" w:hAnsi="Times New Roman" w:cs="Times New Roman"/>
          <w:sz w:val="24"/>
        </w:rPr>
      </w:pPr>
    </w:p>
    <w:p w14:paraId="449C0608" w14:textId="77777777" w:rsidR="003D51B8" w:rsidRPr="006906B8" w:rsidRDefault="003D51B8" w:rsidP="00663459">
      <w:pPr>
        <w:spacing w:after="0" w:line="360" w:lineRule="auto"/>
        <w:rPr>
          <w:rFonts w:ascii="Times New Roman" w:hAnsi="Times New Roman" w:cs="Times New Roman"/>
          <w:b/>
          <w:bCs/>
          <w:sz w:val="24"/>
          <w:szCs w:val="24"/>
        </w:rPr>
      </w:pPr>
    </w:p>
    <w:p w14:paraId="27A6E7A1" w14:textId="2F341C4F" w:rsidR="00083B5F" w:rsidRDefault="0027369D"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MATERIALS AND METHODS</w:t>
      </w:r>
    </w:p>
    <w:p w14:paraId="0E0D0FDB" w14:textId="16A02B31" w:rsidR="0071317D" w:rsidRPr="00F42D95" w:rsidRDefault="0071317D" w:rsidP="00663459">
      <w:pPr>
        <w:spacing w:after="0" w:line="360" w:lineRule="auto"/>
        <w:rPr>
          <w:rFonts w:ascii="Times New Roman" w:hAnsi="Times New Roman" w:cs="Times New Roman"/>
          <w:b/>
          <w:bCs/>
          <w:i/>
          <w:iCs/>
          <w:sz w:val="24"/>
          <w:szCs w:val="24"/>
        </w:rPr>
      </w:pPr>
      <w:r w:rsidRPr="00F42D95">
        <w:rPr>
          <w:rFonts w:ascii="Times New Roman" w:hAnsi="Times New Roman" w:cs="Times New Roman"/>
          <w:b/>
          <w:bCs/>
          <w:i/>
          <w:iCs/>
          <w:sz w:val="24"/>
          <w:szCs w:val="24"/>
        </w:rPr>
        <w:t xml:space="preserve">Plant growth conditions – </w:t>
      </w:r>
    </w:p>
    <w:p w14:paraId="7E705A75" w14:textId="757FEE08" w:rsidR="00B72FD3" w:rsidRDefault="0071317D" w:rsidP="00663459">
      <w:pPr>
        <w:spacing w:after="0" w:line="360" w:lineRule="auto"/>
        <w:ind w:firstLine="720"/>
        <w:rPr>
          <w:rFonts w:ascii="Times New Roman" w:hAnsi="Times New Roman" w:cs="Times New Roman"/>
          <w:color w:val="FF0000"/>
          <w:sz w:val="24"/>
          <w:szCs w:val="24"/>
        </w:rPr>
      </w:pPr>
      <w:r>
        <w:rPr>
          <w:rFonts w:ascii="Times New Roman" w:hAnsi="Times New Roman" w:cs="Times New Roman"/>
          <w:sz w:val="24"/>
          <w:szCs w:val="24"/>
        </w:rPr>
        <w:t xml:space="preserve">Plants of </w:t>
      </w:r>
      <w:r w:rsidR="001F058A">
        <w:rPr>
          <w:rFonts w:ascii="Times New Roman" w:hAnsi="Times New Roman" w:cs="Times New Roman"/>
          <w:sz w:val="24"/>
          <w:szCs w:val="24"/>
        </w:rPr>
        <w:t xml:space="preserve">7 </w:t>
      </w:r>
      <w:r w:rsidR="001F058A">
        <w:rPr>
          <w:rFonts w:ascii="Times New Roman" w:hAnsi="Times New Roman" w:cs="Times New Roman"/>
          <w:i/>
          <w:iCs/>
          <w:sz w:val="24"/>
          <w:szCs w:val="24"/>
        </w:rPr>
        <w:t xml:space="preserve">Scutellaria </w:t>
      </w:r>
      <w:r w:rsidR="001F058A">
        <w:rPr>
          <w:rFonts w:ascii="Times New Roman" w:hAnsi="Times New Roman" w:cs="Times New Roman"/>
          <w:sz w:val="24"/>
          <w:szCs w:val="24"/>
        </w:rPr>
        <w:t xml:space="preserve">species </w:t>
      </w:r>
      <w:r>
        <w:rPr>
          <w:rFonts w:ascii="Times New Roman" w:hAnsi="Times New Roman" w:cs="Times New Roman"/>
          <w:sz w:val="24"/>
          <w:szCs w:val="24"/>
        </w:rPr>
        <w:t>were grown from seed at the University of Florida (Gainesville, Florida, USA) in indoor, climate-controlled conditions at 21-23 °C</w:t>
      </w:r>
      <w:r w:rsidR="00F42D95">
        <w:rPr>
          <w:rFonts w:ascii="Times New Roman" w:hAnsi="Times New Roman" w:cs="Times New Roman"/>
          <w:sz w:val="24"/>
          <w:szCs w:val="24"/>
        </w:rPr>
        <w:t>.</w:t>
      </w:r>
      <w:r>
        <w:rPr>
          <w:rFonts w:ascii="Times New Roman" w:hAnsi="Times New Roman" w:cs="Times New Roman"/>
          <w:sz w:val="24"/>
          <w:szCs w:val="24"/>
        </w:rPr>
        <w:t xml:space="preserve"> </w:t>
      </w:r>
      <w:r w:rsidR="00F42D95">
        <w:rPr>
          <w:rFonts w:ascii="Times New Roman" w:hAnsi="Times New Roman" w:cs="Times New Roman"/>
          <w:sz w:val="24"/>
          <w:szCs w:val="24"/>
        </w:rPr>
        <w:t>F</w:t>
      </w:r>
      <w:r>
        <w:rPr>
          <w:rFonts w:ascii="Times New Roman" w:hAnsi="Times New Roman" w:cs="Times New Roman"/>
          <w:sz w:val="24"/>
          <w:szCs w:val="24"/>
        </w:rPr>
        <w:t>luorescent lighting</w:t>
      </w:r>
      <w:r w:rsidR="00F42D95">
        <w:rPr>
          <w:rFonts w:ascii="Times New Roman" w:hAnsi="Times New Roman" w:cs="Times New Roman"/>
          <w:sz w:val="24"/>
          <w:szCs w:val="24"/>
        </w:rPr>
        <w:t xml:space="preserve"> of </w:t>
      </w:r>
      <w:r>
        <w:rPr>
          <w:rFonts w:ascii="Times New Roman" w:hAnsi="Times New Roman" w:cs="Times New Roman"/>
          <w:sz w:val="24"/>
          <w:szCs w:val="24"/>
        </w:rPr>
        <w:t>intensity 140 µE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s</w:t>
      </w:r>
      <w:r>
        <w:rPr>
          <w:rFonts w:ascii="Times New Roman" w:hAnsi="Times New Roman" w:cs="Times New Roman"/>
          <w:sz w:val="24"/>
          <w:szCs w:val="24"/>
          <w:vertAlign w:val="superscript"/>
        </w:rPr>
        <w:t>-1</w:t>
      </w:r>
      <w:r>
        <w:rPr>
          <w:rFonts w:ascii="Times New Roman" w:hAnsi="Times New Roman" w:cs="Times New Roman"/>
          <w:sz w:val="24"/>
          <w:szCs w:val="24"/>
        </w:rPr>
        <w:t xml:space="preserve"> </w:t>
      </w:r>
      <w:r w:rsidR="00F42D95">
        <w:rPr>
          <w:rFonts w:ascii="Times New Roman" w:hAnsi="Times New Roman" w:cs="Times New Roman"/>
          <w:sz w:val="24"/>
          <w:szCs w:val="24"/>
        </w:rPr>
        <w:t xml:space="preserve">was applied in a </w:t>
      </w:r>
      <w:proofErr w:type="gramStart"/>
      <w:r w:rsidR="00F42D95">
        <w:rPr>
          <w:rFonts w:ascii="Times New Roman" w:hAnsi="Times New Roman" w:cs="Times New Roman"/>
          <w:sz w:val="24"/>
          <w:szCs w:val="24"/>
        </w:rPr>
        <w:t>16 hour</w:t>
      </w:r>
      <w:proofErr w:type="gramEnd"/>
      <w:r w:rsidR="00F42D95">
        <w:rPr>
          <w:rFonts w:ascii="Times New Roman" w:hAnsi="Times New Roman" w:cs="Times New Roman"/>
          <w:sz w:val="24"/>
          <w:szCs w:val="24"/>
        </w:rPr>
        <w:t xml:space="preserve"> light / 8 hour dark cycle. Plants were watered every </w:t>
      </w:r>
      <w:r w:rsidR="003D6EBD">
        <w:rPr>
          <w:rFonts w:ascii="Times New Roman" w:hAnsi="Times New Roman" w:cs="Times New Roman"/>
          <w:sz w:val="24"/>
          <w:szCs w:val="24"/>
        </w:rPr>
        <w:t>5-8</w:t>
      </w:r>
      <w:r w:rsidR="00F42D95">
        <w:rPr>
          <w:rFonts w:ascii="Times New Roman" w:hAnsi="Times New Roman" w:cs="Times New Roman"/>
          <w:sz w:val="24"/>
          <w:szCs w:val="24"/>
        </w:rPr>
        <w:t xml:space="preserve"> days, and root, stem, and leaf tissue samples collected in biological triplicate 6-8 weeks after germination. Seeds of all species </w:t>
      </w:r>
      <w:r w:rsidR="003D6EBD">
        <w:rPr>
          <w:rFonts w:ascii="Times New Roman" w:hAnsi="Times New Roman" w:cs="Times New Roman"/>
          <w:sz w:val="24"/>
          <w:szCs w:val="24"/>
        </w:rPr>
        <w:t xml:space="preserve">were obtained from online retailers, except for those of </w:t>
      </w:r>
      <w:r w:rsidR="003D6EBD">
        <w:rPr>
          <w:rFonts w:ascii="Times New Roman" w:hAnsi="Times New Roman" w:cs="Times New Roman"/>
          <w:i/>
          <w:iCs/>
          <w:sz w:val="24"/>
          <w:szCs w:val="24"/>
        </w:rPr>
        <w:t xml:space="preserve">S. racemosa </w:t>
      </w:r>
      <w:r w:rsidR="003D6EBD">
        <w:rPr>
          <w:rFonts w:ascii="Times New Roman" w:hAnsi="Times New Roman" w:cs="Times New Roman"/>
          <w:sz w:val="24"/>
          <w:szCs w:val="24"/>
        </w:rPr>
        <w:t xml:space="preserve">and </w:t>
      </w:r>
      <w:r w:rsidR="003D6EBD">
        <w:rPr>
          <w:rFonts w:ascii="Times New Roman" w:hAnsi="Times New Roman" w:cs="Times New Roman"/>
          <w:i/>
          <w:iCs/>
          <w:sz w:val="24"/>
          <w:szCs w:val="24"/>
        </w:rPr>
        <w:t>S. wrightii</w:t>
      </w:r>
      <w:r w:rsidR="003D6EBD">
        <w:rPr>
          <w:rFonts w:ascii="Times New Roman" w:hAnsi="Times New Roman" w:cs="Times New Roman"/>
          <w:sz w:val="24"/>
          <w:szCs w:val="24"/>
        </w:rPr>
        <w:t xml:space="preserve">. </w:t>
      </w:r>
      <w:r w:rsidR="00B72FD3">
        <w:rPr>
          <w:rFonts w:ascii="Times New Roman" w:hAnsi="Times New Roman" w:cs="Times New Roman"/>
          <w:sz w:val="24"/>
          <w:szCs w:val="24"/>
        </w:rPr>
        <w:t xml:space="preserve">To collect seeds of </w:t>
      </w:r>
      <w:r w:rsidR="003D6EBD">
        <w:rPr>
          <w:rFonts w:ascii="Times New Roman" w:hAnsi="Times New Roman" w:cs="Times New Roman"/>
          <w:i/>
          <w:iCs/>
          <w:sz w:val="24"/>
          <w:szCs w:val="24"/>
        </w:rPr>
        <w:t>S. racemosa</w:t>
      </w:r>
      <w:r w:rsidR="00B72FD3">
        <w:rPr>
          <w:rFonts w:ascii="Times New Roman" w:hAnsi="Times New Roman" w:cs="Times New Roman"/>
          <w:sz w:val="24"/>
          <w:szCs w:val="24"/>
        </w:rPr>
        <w:t>, mature plants were</w:t>
      </w:r>
      <w:r w:rsidR="003D6EBD">
        <w:rPr>
          <w:rFonts w:ascii="Times New Roman" w:hAnsi="Times New Roman" w:cs="Times New Roman"/>
          <w:sz w:val="24"/>
          <w:szCs w:val="24"/>
        </w:rPr>
        <w:t xml:space="preserve"> taken from a field in Hattiesburg, Mississippi, USA, </w:t>
      </w:r>
      <w:r w:rsidR="00B72FD3">
        <w:rPr>
          <w:rFonts w:ascii="Times New Roman" w:hAnsi="Times New Roman" w:cs="Times New Roman"/>
          <w:sz w:val="24"/>
          <w:szCs w:val="24"/>
        </w:rPr>
        <w:t xml:space="preserve">and grown in indoor, climate-controlled conditions at the University of Florida until seeds were ready to harvest. Seeds of </w:t>
      </w:r>
      <w:r w:rsidR="00B72FD3">
        <w:rPr>
          <w:rFonts w:ascii="Times New Roman" w:hAnsi="Times New Roman" w:cs="Times New Roman"/>
          <w:i/>
          <w:iCs/>
          <w:sz w:val="24"/>
          <w:szCs w:val="24"/>
        </w:rPr>
        <w:t>S. wrightii</w:t>
      </w:r>
      <w:r w:rsidR="00B72FD3">
        <w:rPr>
          <w:rFonts w:ascii="Times New Roman" w:hAnsi="Times New Roman" w:cs="Times New Roman"/>
          <w:sz w:val="24"/>
          <w:szCs w:val="24"/>
        </w:rPr>
        <w:t xml:space="preserve"> were collected directly from mature plants grown in outdoor greenhouse conditions at Far South Wholesale Nursery (Austin, Texas, USA). </w:t>
      </w:r>
      <w:r w:rsidR="00B72FD3">
        <w:rPr>
          <w:rFonts w:ascii="Times New Roman" w:hAnsi="Times New Roman" w:cs="Times New Roman"/>
          <w:color w:val="FF0000"/>
          <w:sz w:val="24"/>
          <w:szCs w:val="24"/>
        </w:rPr>
        <w:t>Herbarium voucher submission (Supplemental table).</w:t>
      </w:r>
    </w:p>
    <w:p w14:paraId="3012B5F5" w14:textId="3ABECFD3" w:rsidR="00073E26" w:rsidRDefault="00073E26"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Flavone extraction and quantification – </w:t>
      </w:r>
    </w:p>
    <w:p w14:paraId="02EC775E" w14:textId="367A52DE" w:rsidR="00222A63" w:rsidRDefault="001F058A" w:rsidP="00663459">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With High Performance Liquid Chromatography (HPLC), </w:t>
      </w:r>
      <w:r w:rsidR="00A54EB0">
        <w:rPr>
          <w:rFonts w:ascii="Times New Roman" w:hAnsi="Times New Roman" w:cs="Times New Roman"/>
          <w:sz w:val="24"/>
          <w:szCs w:val="24"/>
        </w:rPr>
        <w:t>15</w:t>
      </w:r>
      <w:r w:rsidR="00073E26">
        <w:rPr>
          <w:rFonts w:ascii="Times New Roman" w:hAnsi="Times New Roman" w:cs="Times New Roman"/>
          <w:sz w:val="24"/>
          <w:szCs w:val="24"/>
        </w:rPr>
        <w:t xml:space="preserve"> flavones were</w:t>
      </w:r>
      <w:r>
        <w:rPr>
          <w:rFonts w:ascii="Times New Roman" w:hAnsi="Times New Roman" w:cs="Times New Roman"/>
          <w:sz w:val="24"/>
          <w:szCs w:val="24"/>
        </w:rPr>
        <w:t xml:space="preserve"> </w:t>
      </w:r>
      <w:r w:rsidR="00073E26">
        <w:rPr>
          <w:rFonts w:ascii="Times New Roman" w:hAnsi="Times New Roman" w:cs="Times New Roman"/>
          <w:sz w:val="24"/>
          <w:szCs w:val="24"/>
        </w:rPr>
        <w:t xml:space="preserve">quantified from </w:t>
      </w:r>
      <w:r>
        <w:rPr>
          <w:rFonts w:ascii="Times New Roman" w:hAnsi="Times New Roman" w:cs="Times New Roman"/>
          <w:sz w:val="24"/>
          <w:szCs w:val="24"/>
        </w:rPr>
        <w:t xml:space="preserve">root, stem, and leaf tissue samples of plants. The flavones quantified included </w:t>
      </w:r>
      <w:r w:rsidR="00AA4EA9">
        <w:rPr>
          <w:rFonts w:ascii="Times New Roman" w:hAnsi="Times New Roman" w:cs="Times New Roman"/>
          <w:sz w:val="24"/>
          <w:szCs w:val="24"/>
        </w:rPr>
        <w:t>seven</w:t>
      </w:r>
      <w:r>
        <w:rPr>
          <w:rFonts w:ascii="Times New Roman" w:hAnsi="Times New Roman" w:cs="Times New Roman"/>
          <w:sz w:val="24"/>
          <w:szCs w:val="24"/>
        </w:rPr>
        <w:t xml:space="preserve"> 4</w:t>
      </w:r>
      <w:r w:rsidRPr="001F058A">
        <w:rPr>
          <w:rFonts w:ascii="Times New Roman" w:hAnsi="Times New Roman" w:cs="Times New Roman"/>
          <w:sz w:val="24"/>
          <w:szCs w:val="24"/>
        </w:rPr>
        <w:t>´</w:t>
      </w:r>
      <w:r>
        <w:rPr>
          <w:rFonts w:ascii="Times New Roman" w:hAnsi="Times New Roman" w:cs="Times New Roman"/>
          <w:sz w:val="24"/>
          <w:szCs w:val="24"/>
        </w:rPr>
        <w:t xml:space="preserve">-hydroxyflavones, which were apigenin, apigenin-7-glucuronide (apigenin 7-G), </w:t>
      </w:r>
      <w:proofErr w:type="spellStart"/>
      <w:r>
        <w:rPr>
          <w:rFonts w:ascii="Times New Roman" w:hAnsi="Times New Roman" w:cs="Times New Roman"/>
          <w:sz w:val="24"/>
          <w:szCs w:val="24"/>
        </w:rPr>
        <w:t>scutellarein</w:t>
      </w:r>
      <w:proofErr w:type="spellEnd"/>
      <w:r>
        <w:rPr>
          <w:rFonts w:ascii="Times New Roman" w:hAnsi="Times New Roman" w:cs="Times New Roman"/>
          <w:sz w:val="24"/>
          <w:szCs w:val="24"/>
        </w:rPr>
        <w:t>, scutellarin, hispidulin</w:t>
      </w:r>
      <w:r w:rsidR="00A54EB0">
        <w:rPr>
          <w:rFonts w:ascii="Times New Roman" w:hAnsi="Times New Roman" w:cs="Times New Roman"/>
          <w:sz w:val="24"/>
          <w:szCs w:val="24"/>
        </w:rPr>
        <w:t xml:space="preserve">, </w:t>
      </w:r>
      <w:proofErr w:type="spellStart"/>
      <w:r w:rsidR="00A54EB0">
        <w:rPr>
          <w:rFonts w:ascii="Times New Roman" w:hAnsi="Times New Roman" w:cs="Times New Roman"/>
          <w:sz w:val="24"/>
          <w:szCs w:val="24"/>
        </w:rPr>
        <w:t>hispiduloside</w:t>
      </w:r>
      <w:proofErr w:type="spellEnd"/>
      <w:r w:rsidR="00A54EB0">
        <w:rPr>
          <w:rFonts w:ascii="Times New Roman" w:hAnsi="Times New Roman" w:cs="Times New Roman"/>
          <w:sz w:val="24"/>
          <w:szCs w:val="24"/>
        </w:rPr>
        <w:t>, and isoscutellarein</w:t>
      </w:r>
      <w:r w:rsidR="00AA4EA9">
        <w:rPr>
          <w:rFonts w:ascii="Times New Roman" w:hAnsi="Times New Roman" w:cs="Times New Roman"/>
          <w:sz w:val="24"/>
          <w:szCs w:val="24"/>
        </w:rPr>
        <w:t>-8-glucuronide (isoscutellarein 8-G). The remaining eight flavones were 4</w:t>
      </w:r>
      <w:r w:rsidR="00AA4EA9" w:rsidRPr="00AA4EA9">
        <w:rPr>
          <w:rFonts w:ascii="Times New Roman" w:hAnsi="Times New Roman" w:cs="Times New Roman"/>
          <w:sz w:val="24"/>
          <w:szCs w:val="24"/>
        </w:rPr>
        <w:t>´</w:t>
      </w:r>
      <w:r w:rsidR="00AA4EA9">
        <w:rPr>
          <w:rFonts w:ascii="Times New Roman" w:hAnsi="Times New Roman" w:cs="Times New Roman"/>
          <w:sz w:val="24"/>
          <w:szCs w:val="24"/>
        </w:rPr>
        <w:t>-deoxyflavones, which were chrysin, chrysin-7-glucuronide (chrysin 7-G), baicalein, baicalin, oroxylin A, oroxyloside, wogonin, and wogonoside.</w:t>
      </w:r>
      <w:r w:rsidR="00993E4B">
        <w:rPr>
          <w:rFonts w:ascii="Times New Roman" w:hAnsi="Times New Roman" w:cs="Times New Roman"/>
          <w:sz w:val="24"/>
          <w:szCs w:val="24"/>
        </w:rPr>
        <w:t xml:space="preserve"> The fresh weight of each tissue sample was determined with an analytical balance immediately after harvesting. An extraction buffer of 50% HPLC grade methanol was added to each so that the following ratio was achieved: 30 mg tissue/1 mL solvent. Samples were then sonicated for 1 hour at room temperature</w:t>
      </w:r>
      <w:r w:rsidR="00993E4B">
        <w:rPr>
          <w:rFonts w:ascii="Times New Roman" w:hAnsi="Times New Roman" w:cs="Times New Roman"/>
          <w:b/>
          <w:bCs/>
          <w:sz w:val="24"/>
          <w:szCs w:val="24"/>
        </w:rPr>
        <w:t xml:space="preserve">. </w:t>
      </w:r>
      <w:r w:rsidR="00993E4B">
        <w:rPr>
          <w:rFonts w:ascii="Times New Roman" w:hAnsi="Times New Roman" w:cs="Times New Roman"/>
          <w:sz w:val="24"/>
          <w:szCs w:val="24"/>
        </w:rPr>
        <w:t xml:space="preserve">Following sonication, </w:t>
      </w:r>
      <w:r w:rsidR="0000041F">
        <w:rPr>
          <w:rFonts w:ascii="Times New Roman" w:hAnsi="Times New Roman" w:cs="Times New Roman"/>
          <w:sz w:val="24"/>
          <w:szCs w:val="24"/>
        </w:rPr>
        <w:t xml:space="preserve">the extraction </w:t>
      </w:r>
      <w:r w:rsidR="00222A63">
        <w:rPr>
          <w:rFonts w:ascii="Times New Roman" w:hAnsi="Times New Roman" w:cs="Times New Roman"/>
          <w:sz w:val="24"/>
          <w:szCs w:val="24"/>
        </w:rPr>
        <w:t>solution</w:t>
      </w:r>
      <w:r w:rsidR="0000041F">
        <w:rPr>
          <w:rFonts w:ascii="Times New Roman" w:hAnsi="Times New Roman" w:cs="Times New Roman"/>
          <w:sz w:val="24"/>
          <w:szCs w:val="24"/>
        </w:rPr>
        <w:t xml:space="preserve"> was withdrawn and further diluted with additional 50% methanol to achieve a final ratio of 1 mg tissue/1 mL solvent. To remove any remaining particulate, </w:t>
      </w:r>
      <w:r w:rsidR="00830EEB">
        <w:rPr>
          <w:rFonts w:ascii="Times New Roman" w:hAnsi="Times New Roman" w:cs="Times New Roman"/>
          <w:sz w:val="24"/>
          <w:szCs w:val="24"/>
        </w:rPr>
        <w:t>e</w:t>
      </w:r>
      <w:r w:rsidR="00222A63">
        <w:rPr>
          <w:rFonts w:ascii="Times New Roman" w:hAnsi="Times New Roman" w:cs="Times New Roman"/>
          <w:sz w:val="24"/>
          <w:szCs w:val="24"/>
        </w:rPr>
        <w:t>xtractions</w:t>
      </w:r>
      <w:r w:rsidR="00830EEB">
        <w:rPr>
          <w:rFonts w:ascii="Times New Roman" w:hAnsi="Times New Roman" w:cs="Times New Roman"/>
          <w:sz w:val="24"/>
          <w:szCs w:val="24"/>
        </w:rPr>
        <w:t xml:space="preserve"> were centrifuged at 15,000 rpm for 5 minutes, and syringe filtered with a filter having a pore size of 0.45 </w:t>
      </w:r>
      <w:r w:rsidR="00830EEB" w:rsidRPr="00830EEB">
        <w:rPr>
          <w:rFonts w:ascii="Times New Roman" w:hAnsi="Times New Roman" w:cs="Times New Roman"/>
          <w:sz w:val="24"/>
          <w:szCs w:val="24"/>
        </w:rPr>
        <w:t>µ</w:t>
      </w:r>
      <w:r w:rsidR="00830EEB">
        <w:rPr>
          <w:rFonts w:ascii="Times New Roman" w:hAnsi="Times New Roman" w:cs="Times New Roman"/>
          <w:sz w:val="24"/>
          <w:szCs w:val="24"/>
        </w:rPr>
        <w:t xml:space="preserve">m. </w:t>
      </w:r>
    </w:p>
    <w:p w14:paraId="7D2ED544" w14:textId="1FA9F15D" w:rsidR="00083B5F" w:rsidRDefault="00222A63"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Flavones were quantified in this final extraction with a Thermo Scientific (Massachusetts, USA) </w:t>
      </w:r>
      <w:proofErr w:type="spellStart"/>
      <w:r>
        <w:rPr>
          <w:rFonts w:ascii="Times New Roman" w:hAnsi="Times New Roman" w:cs="Times New Roman"/>
          <w:sz w:val="24"/>
          <w:szCs w:val="24"/>
        </w:rPr>
        <w:t>UltiMate</w:t>
      </w:r>
      <w:proofErr w:type="spellEnd"/>
      <w:r>
        <w:rPr>
          <w:rFonts w:ascii="Times New Roman" w:hAnsi="Times New Roman" w:cs="Times New Roman"/>
          <w:sz w:val="24"/>
          <w:szCs w:val="24"/>
        </w:rPr>
        <w:t xml:space="preserve"> 3000 HPLC system. Flavones were separated with a 3 x 100 mm Acclaim RSLC 120 C18 column, and eluted by a mixture of 0.1% formic acid (A) and 100 % acetonitrile (B) with the following gradient: </w:t>
      </w:r>
      <w:r w:rsidRPr="00222A63">
        <w:rPr>
          <w:rFonts w:ascii="Times New Roman" w:hAnsi="Times New Roman" w:cs="Times New Roman"/>
          <w:sz w:val="24"/>
          <w:szCs w:val="24"/>
        </w:rPr>
        <w:t xml:space="preserve">-8 to 0 min, 5% B; 2 min, 25% B; 2 to 6 min, 25% B; 9 min, 50% B; 9 to </w:t>
      </w:r>
      <w:r w:rsidRPr="00222A63">
        <w:rPr>
          <w:rFonts w:ascii="Times New Roman" w:hAnsi="Times New Roman" w:cs="Times New Roman"/>
          <w:sz w:val="24"/>
          <w:szCs w:val="24"/>
        </w:rPr>
        <w:lastRenderedPageBreak/>
        <w:t>11 min, 50% B; 15 min, 95% B; and 15 to 23 min, 95% B.  A flowrate of 0.5 mL/min was used and the column oven temperature set to 40°C.</w:t>
      </w:r>
      <w:r w:rsidR="006C3FFE">
        <w:rPr>
          <w:rFonts w:ascii="Times New Roman" w:hAnsi="Times New Roman" w:cs="Times New Roman"/>
          <w:sz w:val="24"/>
          <w:szCs w:val="24"/>
        </w:rPr>
        <w:t xml:space="preserve"> Peak areas were measured at wavelength 276 µm.</w:t>
      </w:r>
      <w:r w:rsidRPr="00222A63">
        <w:rPr>
          <w:rFonts w:ascii="Times New Roman" w:hAnsi="Times New Roman" w:cs="Times New Roman"/>
          <w:sz w:val="24"/>
          <w:szCs w:val="24"/>
        </w:rPr>
        <w:t xml:space="preserve"> </w:t>
      </w:r>
      <w:r>
        <w:rPr>
          <w:rFonts w:ascii="Times New Roman" w:hAnsi="Times New Roman" w:cs="Times New Roman"/>
          <w:sz w:val="24"/>
          <w:szCs w:val="24"/>
        </w:rPr>
        <w:t>For all flavones except for isoscutellarein 8-G,</w:t>
      </w:r>
      <w:r w:rsidR="00287809">
        <w:rPr>
          <w:rFonts w:ascii="Times New Roman" w:hAnsi="Times New Roman" w:cs="Times New Roman"/>
          <w:sz w:val="24"/>
          <w:szCs w:val="24"/>
        </w:rPr>
        <w:t xml:space="preserve"> c</w:t>
      </w:r>
      <w:r w:rsidRPr="00222A63">
        <w:rPr>
          <w:rFonts w:ascii="Times New Roman" w:hAnsi="Times New Roman" w:cs="Times New Roman"/>
          <w:sz w:val="24"/>
          <w:szCs w:val="24"/>
        </w:rPr>
        <w:t>alibration mixes of 0.1, 0.5, 1, 5, 10, 25, 50, and 100 ppm were used to convert peak areas to concentrations in ppm.</w:t>
      </w:r>
      <w:r w:rsidR="00287809">
        <w:rPr>
          <w:rFonts w:ascii="Times New Roman" w:hAnsi="Times New Roman" w:cs="Times New Roman"/>
          <w:sz w:val="24"/>
          <w:szCs w:val="24"/>
        </w:rPr>
        <w:t xml:space="preserve"> Chemical standards used to prepare calibration mixes were purchased in </w:t>
      </w:r>
      <w:proofErr w:type="spellStart"/>
      <w:r w:rsidR="00287809">
        <w:rPr>
          <w:rFonts w:ascii="Times New Roman" w:hAnsi="Times New Roman" w:cs="Times New Roman"/>
          <w:sz w:val="24"/>
          <w:szCs w:val="24"/>
        </w:rPr>
        <w:t>powedered</w:t>
      </w:r>
      <w:proofErr w:type="spellEnd"/>
      <w:r w:rsidR="00287809">
        <w:rPr>
          <w:rFonts w:ascii="Times New Roman" w:hAnsi="Times New Roman" w:cs="Times New Roman"/>
          <w:sz w:val="24"/>
          <w:szCs w:val="24"/>
        </w:rPr>
        <w:t xml:space="preserve"> form from </w:t>
      </w:r>
      <w:proofErr w:type="spellStart"/>
      <w:r w:rsidR="00287809">
        <w:rPr>
          <w:rFonts w:ascii="Times New Roman" w:hAnsi="Times New Roman" w:cs="Times New Roman"/>
          <w:sz w:val="24"/>
          <w:szCs w:val="24"/>
        </w:rPr>
        <w:t>ChemFaces</w:t>
      </w:r>
      <w:proofErr w:type="spellEnd"/>
      <w:r w:rsidR="00287809">
        <w:rPr>
          <w:rFonts w:ascii="Times New Roman" w:hAnsi="Times New Roman" w:cs="Times New Roman"/>
          <w:sz w:val="24"/>
          <w:szCs w:val="24"/>
        </w:rPr>
        <w:t xml:space="preserve"> (Wuhan, China)</w:t>
      </w:r>
      <w:r w:rsidR="00557562">
        <w:rPr>
          <w:rFonts w:ascii="Times New Roman" w:hAnsi="Times New Roman" w:cs="Times New Roman"/>
          <w:sz w:val="24"/>
          <w:szCs w:val="24"/>
        </w:rPr>
        <w:t xml:space="preserve"> or</w:t>
      </w:r>
      <w:r w:rsidR="003F6BA2">
        <w:rPr>
          <w:rFonts w:ascii="Times New Roman" w:hAnsi="Times New Roman" w:cs="Times New Roman"/>
          <w:sz w:val="24"/>
          <w:szCs w:val="24"/>
        </w:rPr>
        <w:t xml:space="preserve"> </w:t>
      </w:r>
      <w:proofErr w:type="spellStart"/>
      <w:r w:rsidR="003F6BA2">
        <w:rPr>
          <w:rFonts w:ascii="Times New Roman" w:hAnsi="Times New Roman" w:cs="Times New Roman"/>
          <w:sz w:val="24"/>
          <w:szCs w:val="24"/>
        </w:rPr>
        <w:t>MilliporeSigma</w:t>
      </w:r>
      <w:proofErr w:type="spellEnd"/>
      <w:r w:rsidR="003F6BA2">
        <w:rPr>
          <w:rFonts w:ascii="Times New Roman" w:hAnsi="Times New Roman" w:cs="Times New Roman"/>
          <w:sz w:val="24"/>
          <w:szCs w:val="24"/>
        </w:rPr>
        <w:t xml:space="preserve"> (</w:t>
      </w:r>
      <w:r w:rsidR="00052B0B">
        <w:rPr>
          <w:rFonts w:ascii="Times New Roman" w:hAnsi="Times New Roman" w:cs="Times New Roman"/>
          <w:sz w:val="24"/>
          <w:szCs w:val="24"/>
        </w:rPr>
        <w:t>Massachusetts, USA</w:t>
      </w:r>
      <w:r w:rsidR="003F6BA2">
        <w:rPr>
          <w:rFonts w:ascii="Times New Roman" w:hAnsi="Times New Roman" w:cs="Times New Roman"/>
          <w:sz w:val="24"/>
          <w:szCs w:val="24"/>
        </w:rPr>
        <w:t>)</w:t>
      </w:r>
      <w:r w:rsidR="00287809">
        <w:rPr>
          <w:rFonts w:ascii="Times New Roman" w:hAnsi="Times New Roman" w:cs="Times New Roman"/>
          <w:sz w:val="24"/>
          <w:szCs w:val="24"/>
        </w:rPr>
        <w:t xml:space="preserve">, and dissolved in </w:t>
      </w:r>
      <w:proofErr w:type="spellStart"/>
      <w:r w:rsidR="00287809">
        <w:rPr>
          <w:rFonts w:ascii="Times New Roman" w:hAnsi="Times New Roman" w:cs="Times New Roman"/>
          <w:sz w:val="24"/>
          <w:szCs w:val="24"/>
        </w:rPr>
        <w:t>dimethylsulfoxide</w:t>
      </w:r>
      <w:proofErr w:type="spellEnd"/>
      <w:r w:rsidR="00287809">
        <w:rPr>
          <w:rFonts w:ascii="Times New Roman" w:hAnsi="Times New Roman" w:cs="Times New Roman"/>
          <w:sz w:val="24"/>
          <w:szCs w:val="24"/>
        </w:rPr>
        <w:t xml:space="preserve"> to generate stocks of 1000, 2000, or 4000 ppm. These stocks were then diluted with 50% methanol and mixed to generate calibrations mixes of the varying concentrations.</w:t>
      </w:r>
      <w:r w:rsidR="000E0F51">
        <w:rPr>
          <w:rFonts w:ascii="Times New Roman" w:hAnsi="Times New Roman" w:cs="Times New Roman"/>
          <w:sz w:val="24"/>
          <w:szCs w:val="24"/>
        </w:rPr>
        <w:t xml:space="preserve"> With the peak areas of these calibration mixes and the molecular weight of each metabolite, flavone concentrations in </w:t>
      </w:r>
      <w:r w:rsidR="000E0F51" w:rsidRPr="000E0F51">
        <w:rPr>
          <w:rFonts w:ascii="Times New Roman" w:hAnsi="Times New Roman" w:cs="Times New Roman"/>
          <w:sz w:val="24"/>
          <w:szCs w:val="24"/>
        </w:rPr>
        <w:t>µ</w:t>
      </w:r>
      <w:r w:rsidR="000E0F51">
        <w:rPr>
          <w:rFonts w:ascii="Times New Roman" w:hAnsi="Times New Roman" w:cs="Times New Roman"/>
          <w:sz w:val="24"/>
          <w:szCs w:val="24"/>
        </w:rPr>
        <w:t>mol/g fresh weight were calculated.</w:t>
      </w:r>
      <w:r w:rsidR="00456148">
        <w:rPr>
          <w:rFonts w:ascii="Times New Roman" w:hAnsi="Times New Roman" w:cs="Times New Roman"/>
          <w:sz w:val="24"/>
          <w:szCs w:val="24"/>
        </w:rPr>
        <w:t xml:space="preserve"> As a chemical standard was not purchased for isoscutellarein 8-G, only peak areas are reported.</w:t>
      </w:r>
    </w:p>
    <w:p w14:paraId="2912F823" w14:textId="1959E49A" w:rsidR="0062390A" w:rsidRDefault="0062390A"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HPLC fractionation to isolate isoscutellarein 8-G –</w:t>
      </w:r>
    </w:p>
    <w:p w14:paraId="69AE230B" w14:textId="62719537"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LC-MS, MS</w:t>
      </w:r>
      <w:r>
        <w:rPr>
          <w:rFonts w:ascii="Times New Roman" w:hAnsi="Times New Roman" w:cs="Times New Roman"/>
          <w:b/>
          <w:bCs/>
          <w:i/>
          <w:iCs/>
          <w:sz w:val="24"/>
          <w:szCs w:val="24"/>
          <w:vertAlign w:val="superscript"/>
        </w:rPr>
        <w:t>2</w:t>
      </w:r>
      <w:r>
        <w:rPr>
          <w:rFonts w:ascii="Times New Roman" w:hAnsi="Times New Roman" w:cs="Times New Roman"/>
          <w:b/>
          <w:bCs/>
          <w:i/>
          <w:iCs/>
          <w:sz w:val="24"/>
          <w:szCs w:val="24"/>
        </w:rPr>
        <w:t xml:space="preserve">, and NMR to </w:t>
      </w:r>
      <w:r w:rsidR="005F5649">
        <w:rPr>
          <w:rFonts w:ascii="Times New Roman" w:hAnsi="Times New Roman" w:cs="Times New Roman"/>
          <w:b/>
          <w:bCs/>
          <w:i/>
          <w:iCs/>
          <w:sz w:val="24"/>
          <w:szCs w:val="24"/>
        </w:rPr>
        <w:t>elucidate structure of</w:t>
      </w:r>
      <w:r>
        <w:rPr>
          <w:rFonts w:ascii="Times New Roman" w:hAnsi="Times New Roman" w:cs="Times New Roman"/>
          <w:b/>
          <w:bCs/>
          <w:i/>
          <w:iCs/>
          <w:sz w:val="24"/>
          <w:szCs w:val="24"/>
        </w:rPr>
        <w:t xml:space="preserve"> isoscutellarein 8-G –</w:t>
      </w:r>
    </w:p>
    <w:p w14:paraId="4B718FB2" w14:textId="1602D8AC"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Apigenin feeding assay –</w:t>
      </w:r>
    </w:p>
    <w:p w14:paraId="063EF1F7" w14:textId="5212A08F" w:rsidR="00B73077" w:rsidRDefault="00B73077" w:rsidP="00663459">
      <w:pPr>
        <w:spacing w:after="0" w:line="360" w:lineRule="auto"/>
        <w:rPr>
          <w:rFonts w:ascii="Times New Roman" w:hAnsi="Times New Roman" w:cs="Times New Roman"/>
          <w:b/>
          <w:bCs/>
          <w:i/>
          <w:iCs/>
          <w:sz w:val="24"/>
          <w:szCs w:val="24"/>
        </w:rPr>
      </w:pPr>
      <w:r w:rsidRPr="00B73077">
        <w:rPr>
          <w:rFonts w:ascii="Times New Roman" w:hAnsi="Times New Roman" w:cs="Times New Roman"/>
          <w:b/>
          <w:bCs/>
          <w:i/>
          <w:iCs/>
          <w:sz w:val="24"/>
          <w:szCs w:val="24"/>
        </w:rPr>
        <w:t>Transient expression via infiltration –</w:t>
      </w:r>
    </w:p>
    <w:p w14:paraId="2EAD03DE" w14:textId="2C557532" w:rsidR="00527B67" w:rsidRDefault="00527B67" w:rsidP="00663459">
      <w:pPr>
        <w:spacing w:after="0" w:line="360" w:lineRule="auto"/>
        <w:rPr>
          <w:rFonts w:ascii="Times New Roman" w:hAnsi="Times New Roman" w:cs="Times New Roman"/>
          <w:b/>
          <w:bCs/>
          <w:i/>
          <w:iCs/>
          <w:sz w:val="24"/>
          <w:szCs w:val="24"/>
        </w:rPr>
      </w:pPr>
      <w:r>
        <w:rPr>
          <w:rFonts w:ascii="Times New Roman" w:hAnsi="Times New Roman" w:cs="Times New Roman"/>
          <w:b/>
          <w:bCs/>
          <w:i/>
          <w:iCs/>
          <w:sz w:val="24"/>
          <w:szCs w:val="24"/>
        </w:rPr>
        <w:t>Yeast activity assay –</w:t>
      </w:r>
    </w:p>
    <w:p w14:paraId="1FB2D0F4" w14:textId="77777777" w:rsidR="009B66CE" w:rsidRPr="009B66CE" w:rsidRDefault="009B66CE">
      <w:pPr>
        <w:rPr>
          <w:rFonts w:ascii="Times New Roman" w:hAnsi="Times New Roman" w:cs="Times New Roman"/>
          <w:b/>
          <w:bCs/>
          <w:sz w:val="24"/>
          <w:szCs w:val="24"/>
        </w:rPr>
      </w:pPr>
      <w:r>
        <w:rPr>
          <w:rFonts w:ascii="Times New Roman" w:hAnsi="Times New Roman" w:cs="Times New Roman"/>
          <w:b/>
          <w:bCs/>
          <w:i/>
          <w:iCs/>
          <w:sz w:val="24"/>
          <w:szCs w:val="24"/>
        </w:rPr>
        <w:br w:type="page"/>
      </w:r>
    </w:p>
    <w:p w14:paraId="1591B26F" w14:textId="78F787C2" w:rsidR="00527B67" w:rsidRDefault="009B66CE"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LEGEND</w:t>
      </w:r>
      <w:r w:rsidR="00BF3F33">
        <w:rPr>
          <w:rFonts w:ascii="Times New Roman" w:hAnsi="Times New Roman" w:cs="Times New Roman"/>
          <w:b/>
          <w:bCs/>
          <w:sz w:val="24"/>
          <w:szCs w:val="24"/>
        </w:rPr>
        <w:t>S</w:t>
      </w:r>
    </w:p>
    <w:p w14:paraId="4B202087" w14:textId="3A0F25EF"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1.</w:t>
      </w:r>
    </w:p>
    <w:p w14:paraId="722F0ED9" w14:textId="67479491"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2.</w:t>
      </w:r>
    </w:p>
    <w:p w14:paraId="401B6C25" w14:textId="6B75B9E1"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3.</w:t>
      </w:r>
    </w:p>
    <w:p w14:paraId="1E68DB2F" w14:textId="10D30D6E"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4.</w:t>
      </w:r>
    </w:p>
    <w:p w14:paraId="0BB6F627" w14:textId="12A23F2F"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5.</w:t>
      </w:r>
    </w:p>
    <w:p w14:paraId="755EA37F" w14:textId="162099B8"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6.</w:t>
      </w:r>
    </w:p>
    <w:p w14:paraId="7BB5DB17" w14:textId="3B7D5835"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7.</w:t>
      </w:r>
    </w:p>
    <w:p w14:paraId="52ADBF1F" w14:textId="53A43D38" w:rsidR="00BF3F33" w:rsidRPr="00BF3F33" w:rsidRDefault="00BF3F33" w:rsidP="00663459">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8.</w:t>
      </w:r>
    </w:p>
    <w:p w14:paraId="5ECD6203" w14:textId="66FF78B4" w:rsidR="00BF3F33" w:rsidRDefault="00BF3F33" w:rsidP="00BF3F33">
      <w:pPr>
        <w:spacing w:after="0" w:line="360" w:lineRule="auto"/>
        <w:rPr>
          <w:rFonts w:ascii="Times New Roman" w:hAnsi="Times New Roman" w:cs="Times New Roman"/>
          <w:b/>
          <w:bCs/>
          <w:sz w:val="24"/>
          <w:szCs w:val="24"/>
        </w:rPr>
      </w:pPr>
      <w:r w:rsidRPr="00BF3F33">
        <w:rPr>
          <w:rFonts w:ascii="Times New Roman" w:hAnsi="Times New Roman" w:cs="Times New Roman"/>
          <w:b/>
          <w:bCs/>
          <w:sz w:val="24"/>
          <w:szCs w:val="24"/>
        </w:rPr>
        <w:t>Figure 9.</w:t>
      </w:r>
    </w:p>
    <w:p w14:paraId="71C66FB9" w14:textId="77777777" w:rsidR="00BF3F33" w:rsidRDefault="00BF3F33" w:rsidP="00BF3F33">
      <w:pPr>
        <w:spacing w:after="0" w:line="360" w:lineRule="auto"/>
        <w:rPr>
          <w:rFonts w:ascii="Times New Roman" w:hAnsi="Times New Roman" w:cs="Times New Roman"/>
          <w:b/>
          <w:bCs/>
          <w:sz w:val="24"/>
          <w:szCs w:val="24"/>
        </w:rPr>
      </w:pPr>
    </w:p>
    <w:p w14:paraId="3F4E2515" w14:textId="3AAA4E03"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TABLES</w:t>
      </w:r>
    </w:p>
    <w:p w14:paraId="62F9E973" w14:textId="47A62333" w:rsidR="00BF3F33" w:rsidRDefault="00BF3F33" w:rsidP="00BF3F33">
      <w:pPr>
        <w:spacing w:after="0" w:line="360" w:lineRule="auto"/>
        <w:rPr>
          <w:rFonts w:ascii="Times New Roman" w:hAnsi="Times New Roman" w:cs="Times New Roman"/>
          <w:sz w:val="24"/>
          <w:szCs w:val="24"/>
        </w:rPr>
      </w:pPr>
      <w:r>
        <w:rPr>
          <w:rFonts w:ascii="Times New Roman" w:hAnsi="Times New Roman" w:cs="Times New Roman"/>
          <w:b/>
          <w:bCs/>
          <w:sz w:val="24"/>
          <w:szCs w:val="24"/>
        </w:rPr>
        <w:t>Table 1.</w:t>
      </w:r>
      <w:r w:rsidR="000A2034">
        <w:rPr>
          <w:rFonts w:ascii="Times New Roman" w:hAnsi="Times New Roman" w:cs="Times New Roman"/>
          <w:b/>
          <w:bCs/>
          <w:sz w:val="24"/>
          <w:szCs w:val="24"/>
        </w:rPr>
        <w:t xml:space="preserve"> </w:t>
      </w:r>
      <w:r w:rsidR="000A2034">
        <w:rPr>
          <w:rFonts w:ascii="Times New Roman" w:hAnsi="Times New Roman" w:cs="Times New Roman"/>
          <w:sz w:val="24"/>
          <w:szCs w:val="24"/>
        </w:rPr>
        <w:t>Organ-specific metabolite concentrations for all species</w:t>
      </w:r>
    </w:p>
    <w:p w14:paraId="4BA12C13" w14:textId="77777777" w:rsidR="000A2034" w:rsidRPr="000A2034" w:rsidRDefault="000A2034" w:rsidP="00BF3F33">
      <w:pPr>
        <w:spacing w:after="0" w:line="360" w:lineRule="auto"/>
        <w:rPr>
          <w:rFonts w:ascii="Times New Roman" w:hAnsi="Times New Roman" w:cs="Times New Roman"/>
          <w:sz w:val="24"/>
          <w:szCs w:val="24"/>
        </w:rPr>
      </w:pPr>
    </w:p>
    <w:p w14:paraId="1E052E21" w14:textId="77777777" w:rsidR="000A2034" w:rsidRDefault="000A2034">
      <w:pPr>
        <w:rPr>
          <w:rFonts w:ascii="Times New Roman" w:hAnsi="Times New Roman" w:cs="Times New Roman"/>
          <w:b/>
          <w:bCs/>
          <w:sz w:val="24"/>
          <w:szCs w:val="24"/>
        </w:rPr>
      </w:pPr>
      <w:r>
        <w:rPr>
          <w:rFonts w:ascii="Times New Roman" w:hAnsi="Times New Roman" w:cs="Times New Roman"/>
          <w:b/>
          <w:bCs/>
          <w:sz w:val="24"/>
          <w:szCs w:val="24"/>
        </w:rPr>
        <w:t>APPENDICES</w:t>
      </w:r>
    </w:p>
    <w:p w14:paraId="7D8F0CFC" w14:textId="5BB701E3" w:rsidR="00BF3F33" w:rsidRDefault="000A2034">
      <w:pPr>
        <w:rPr>
          <w:rFonts w:ascii="Times New Roman" w:hAnsi="Times New Roman" w:cs="Times New Roman"/>
          <w:b/>
          <w:bCs/>
          <w:sz w:val="24"/>
          <w:szCs w:val="24"/>
        </w:rPr>
      </w:pPr>
      <w:r>
        <w:rPr>
          <w:rFonts w:ascii="Times New Roman" w:hAnsi="Times New Roman" w:cs="Times New Roman"/>
          <w:b/>
          <w:bCs/>
          <w:sz w:val="24"/>
          <w:szCs w:val="24"/>
        </w:rPr>
        <w:t xml:space="preserve">Appendix S1. </w:t>
      </w:r>
      <w:r>
        <w:rPr>
          <w:rFonts w:ascii="Times New Roman" w:hAnsi="Times New Roman" w:cs="Times New Roman"/>
          <w:sz w:val="24"/>
          <w:szCs w:val="24"/>
        </w:rPr>
        <w:t>Herbarium voucher info.</w:t>
      </w:r>
      <w:r w:rsidR="00BF3F33">
        <w:rPr>
          <w:rFonts w:ascii="Times New Roman" w:hAnsi="Times New Roman" w:cs="Times New Roman"/>
          <w:b/>
          <w:bCs/>
          <w:sz w:val="24"/>
          <w:szCs w:val="24"/>
        </w:rPr>
        <w:br w:type="page"/>
      </w:r>
    </w:p>
    <w:p w14:paraId="128DA346" w14:textId="77777777"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Author Contributions</w:t>
      </w:r>
    </w:p>
    <w:p w14:paraId="28EFEE02" w14:textId="0690EC63" w:rsidR="00BF3F33" w:rsidRP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sz w:val="24"/>
          <w:szCs w:val="24"/>
        </w:rPr>
        <w:t>B</w:t>
      </w:r>
      <w:r w:rsidRPr="00BF3F33">
        <w:rPr>
          <w:rFonts w:ascii="Times New Roman" w:hAnsi="Times New Roman" w:cs="Times New Roman"/>
          <w:sz w:val="24"/>
          <w:szCs w:val="24"/>
        </w:rPr>
        <w:t>.A., Y.D., and J.K. designed the research project; B.A., D.L., Y.S., and R.D. performed the experiments and analyzed the data; B.A., Y.D., and J.K. wrote the manuscript.</w:t>
      </w:r>
      <w:r w:rsidRPr="00BF3F33">
        <w:rPr>
          <w:rFonts w:ascii="Times New Roman" w:hAnsi="Times New Roman" w:cs="Times New Roman"/>
          <w:b/>
          <w:bCs/>
          <w:sz w:val="24"/>
          <w:szCs w:val="24"/>
        </w:rPr>
        <w:t xml:space="preserve"> </w:t>
      </w:r>
    </w:p>
    <w:p w14:paraId="3C8B4C37" w14:textId="77777777" w:rsidR="00BF3F33" w:rsidRDefault="00BF3F33" w:rsidP="00BF3F33">
      <w:pPr>
        <w:spacing w:after="0" w:line="360" w:lineRule="auto"/>
        <w:rPr>
          <w:rFonts w:ascii="Times New Roman" w:hAnsi="Times New Roman" w:cs="Times New Roman"/>
          <w:b/>
          <w:bCs/>
          <w:sz w:val="24"/>
          <w:szCs w:val="24"/>
        </w:rPr>
      </w:pPr>
    </w:p>
    <w:p w14:paraId="6CE01464" w14:textId="4C79434F"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Acknowledgments</w:t>
      </w:r>
    </w:p>
    <w:p w14:paraId="014526E5" w14:textId="274104C2" w:rsidR="00BF3F33" w:rsidRPr="00BF3F33" w:rsidRDefault="00BF3F33" w:rsidP="00BF3F33">
      <w:pPr>
        <w:spacing w:after="0" w:line="360" w:lineRule="auto"/>
        <w:rPr>
          <w:rFonts w:ascii="Times New Roman" w:hAnsi="Times New Roman" w:cs="Times New Roman"/>
          <w:sz w:val="24"/>
          <w:szCs w:val="24"/>
        </w:rPr>
      </w:pPr>
      <w:r w:rsidRPr="00BF3F33">
        <w:rPr>
          <w:rFonts w:ascii="Times New Roman" w:hAnsi="Times New Roman" w:cs="Times New Roman"/>
          <w:sz w:val="24"/>
          <w:szCs w:val="24"/>
        </w:rPr>
        <w:t xml:space="preserve">This work was supported by the United States Department of Agriculture (USDA)-National Institute of Food and Agriculture Hatch (005681) and a startup fund from the Horticultural Sciences Department and Institute of Food and Agricultural Sciences at the University of Florida to J.K. This work was supported, in part, by the NIH R35GM128742 to Y.D.  We thank John B. Nelson at A.C. Moore Herbarium and the late William Mark Whitten at the UF for collecting </w:t>
      </w:r>
      <w:r w:rsidRPr="00BF3F33">
        <w:rPr>
          <w:rFonts w:ascii="Times New Roman" w:hAnsi="Times New Roman" w:cs="Times New Roman"/>
          <w:i/>
          <w:iCs/>
          <w:sz w:val="24"/>
          <w:szCs w:val="24"/>
        </w:rPr>
        <w:t>S. racemosa</w:t>
      </w:r>
      <w:r w:rsidRPr="00BF3F33">
        <w:rPr>
          <w:rFonts w:ascii="Times New Roman" w:hAnsi="Times New Roman" w:cs="Times New Roman"/>
          <w:sz w:val="24"/>
          <w:szCs w:val="24"/>
        </w:rPr>
        <w:t xml:space="preserve"> in the field. We also thank Dr. </w:t>
      </w:r>
      <w:proofErr w:type="spellStart"/>
      <w:r w:rsidRPr="00BF3F33">
        <w:rPr>
          <w:rFonts w:ascii="Times New Roman" w:hAnsi="Times New Roman" w:cs="Times New Roman"/>
          <w:sz w:val="24"/>
          <w:szCs w:val="24"/>
        </w:rPr>
        <w:t>Sangtae</w:t>
      </w:r>
      <w:proofErr w:type="spellEnd"/>
      <w:r w:rsidRPr="00BF3F33">
        <w:rPr>
          <w:rFonts w:ascii="Times New Roman" w:hAnsi="Times New Roman" w:cs="Times New Roman"/>
          <w:sz w:val="24"/>
          <w:szCs w:val="24"/>
        </w:rPr>
        <w:t xml:space="preserve"> Kim for the discussion and Dr. </w:t>
      </w:r>
      <w:r>
        <w:rPr>
          <w:rFonts w:ascii="Times New Roman" w:hAnsi="Times New Roman" w:cs="Times New Roman"/>
          <w:sz w:val="24"/>
          <w:szCs w:val="24"/>
        </w:rPr>
        <w:t xml:space="preserve">Swathi </w:t>
      </w:r>
      <w:proofErr w:type="spellStart"/>
      <w:r>
        <w:rPr>
          <w:rFonts w:ascii="Times New Roman" w:hAnsi="Times New Roman" w:cs="Times New Roman"/>
          <w:sz w:val="24"/>
          <w:szCs w:val="24"/>
        </w:rPr>
        <w:t>Nadakuduti</w:t>
      </w:r>
      <w:proofErr w:type="spellEnd"/>
      <w:r w:rsidRPr="00BF3F33">
        <w:rPr>
          <w:rFonts w:ascii="Times New Roman" w:hAnsi="Times New Roman" w:cs="Times New Roman"/>
          <w:sz w:val="24"/>
          <w:szCs w:val="24"/>
        </w:rPr>
        <w:t xml:space="preserve"> for scutellarin standard.</w:t>
      </w:r>
    </w:p>
    <w:p w14:paraId="567CE71A" w14:textId="4F78EB1A" w:rsidR="00BF3F33" w:rsidRDefault="00BF3F33" w:rsidP="00BF3F33">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763800C" w14:textId="0FB52C8C" w:rsidR="0027369D" w:rsidRDefault="00083B5F" w:rsidP="00663459">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13C8635" w14:textId="77777777" w:rsidR="00340203" w:rsidRPr="00340203" w:rsidRDefault="00CD2E28" w:rsidP="00340203">
      <w:pPr>
        <w:pStyle w:val="Bibliography"/>
        <w:rPr>
          <w:rFonts w:ascii="Times New Roman" w:hAnsi="Times New Roman" w:cs="Times New Roman"/>
          <w:sz w:val="24"/>
        </w:rPr>
      </w:pPr>
      <w:r>
        <w:fldChar w:fldCharType="begin"/>
      </w:r>
      <w:r w:rsidR="000A2034">
        <w:instrText xml:space="preserve"> ADDIN ZOTERO_BIBL {"uncited":[],"omitted":[],"custom":[]} CSL_BIBLIOGRAPHY </w:instrText>
      </w:r>
      <w:r>
        <w:fldChar w:fldCharType="separate"/>
      </w:r>
      <w:r w:rsidR="00340203" w:rsidRPr="00340203">
        <w:rPr>
          <w:rFonts w:ascii="Times New Roman" w:hAnsi="Times New Roman" w:cs="Times New Roman"/>
          <w:sz w:val="24"/>
        </w:rPr>
        <w:t xml:space="preserve">Berim, A., Hyatt, D. C., &amp; Gang, D. R. (2012). A Set of Regioselective O-Methyltransferases Gives Rise to the Complex Pattern of Methoxylated Flavones in Sweet Basil. </w:t>
      </w:r>
      <w:r w:rsidR="00340203" w:rsidRPr="00340203">
        <w:rPr>
          <w:rFonts w:ascii="Times New Roman" w:hAnsi="Times New Roman" w:cs="Times New Roman"/>
          <w:i/>
          <w:iCs/>
          <w:sz w:val="24"/>
        </w:rPr>
        <w:t>Plant Physiology</w:t>
      </w:r>
      <w:r w:rsidR="00340203" w:rsidRPr="00340203">
        <w:rPr>
          <w:rFonts w:ascii="Times New Roman" w:hAnsi="Times New Roman" w:cs="Times New Roman"/>
          <w:sz w:val="24"/>
        </w:rPr>
        <w:t xml:space="preserve">, </w:t>
      </w:r>
      <w:r w:rsidR="00340203" w:rsidRPr="00340203">
        <w:rPr>
          <w:rFonts w:ascii="Times New Roman" w:hAnsi="Times New Roman" w:cs="Times New Roman"/>
          <w:i/>
          <w:iCs/>
          <w:sz w:val="24"/>
        </w:rPr>
        <w:t>160</w:t>
      </w:r>
      <w:r w:rsidR="00340203" w:rsidRPr="00340203">
        <w:rPr>
          <w:rFonts w:ascii="Times New Roman" w:hAnsi="Times New Roman" w:cs="Times New Roman"/>
          <w:sz w:val="24"/>
        </w:rPr>
        <w:t>(2), 1052–1069. https://doi.org/10.1104/pp.112.204164</w:t>
      </w:r>
    </w:p>
    <w:p w14:paraId="29F56696"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Chen, V., Staub, R. E., Fong, S., Tagliaferri, M., Cohen, I., &amp; Shtivelman, E. (2012). Bezielle Selectively Targets Mitochondria of Cancer Cells to Inhibit Glycolysis and OXPHOS. </w:t>
      </w:r>
      <w:r w:rsidRPr="00340203">
        <w:rPr>
          <w:rFonts w:ascii="Times New Roman" w:hAnsi="Times New Roman" w:cs="Times New Roman"/>
          <w:i/>
          <w:iCs/>
          <w:sz w:val="24"/>
        </w:rPr>
        <w:t>PLOS ONE</w:t>
      </w:r>
      <w:r w:rsidRPr="00340203">
        <w:rPr>
          <w:rFonts w:ascii="Times New Roman" w:hAnsi="Times New Roman" w:cs="Times New Roman"/>
          <w:sz w:val="24"/>
        </w:rPr>
        <w:t xml:space="preserve">, </w:t>
      </w:r>
      <w:r w:rsidRPr="00340203">
        <w:rPr>
          <w:rFonts w:ascii="Times New Roman" w:hAnsi="Times New Roman" w:cs="Times New Roman"/>
          <w:i/>
          <w:iCs/>
          <w:sz w:val="24"/>
        </w:rPr>
        <w:t>7</w:t>
      </w:r>
      <w:r w:rsidRPr="00340203">
        <w:rPr>
          <w:rFonts w:ascii="Times New Roman" w:hAnsi="Times New Roman" w:cs="Times New Roman"/>
          <w:sz w:val="24"/>
        </w:rPr>
        <w:t>(2), e30300. https://doi.org/10.1371/journal.pone.0030300</w:t>
      </w:r>
    </w:p>
    <w:p w14:paraId="466D5F56"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Cole, I. B., Saxena, P. K., &amp; Murch, S. J. (2007). Medicinal biotechnology in the genus scutellaria. </w:t>
      </w:r>
      <w:r w:rsidRPr="00340203">
        <w:rPr>
          <w:rFonts w:ascii="Times New Roman" w:hAnsi="Times New Roman" w:cs="Times New Roman"/>
          <w:i/>
          <w:iCs/>
          <w:sz w:val="24"/>
        </w:rPr>
        <w:t>In Vitro Cellular &amp; Developmental Biology - Plant</w:t>
      </w:r>
      <w:r w:rsidRPr="00340203">
        <w:rPr>
          <w:rFonts w:ascii="Times New Roman" w:hAnsi="Times New Roman" w:cs="Times New Roman"/>
          <w:sz w:val="24"/>
        </w:rPr>
        <w:t xml:space="preserve">, </w:t>
      </w:r>
      <w:r w:rsidRPr="00340203">
        <w:rPr>
          <w:rFonts w:ascii="Times New Roman" w:hAnsi="Times New Roman" w:cs="Times New Roman"/>
          <w:i/>
          <w:iCs/>
          <w:sz w:val="24"/>
        </w:rPr>
        <w:t>43</w:t>
      </w:r>
      <w:r w:rsidRPr="00340203">
        <w:rPr>
          <w:rFonts w:ascii="Times New Roman" w:hAnsi="Times New Roman" w:cs="Times New Roman"/>
          <w:sz w:val="24"/>
        </w:rPr>
        <w:t>(4), 318–327. https://doi.org/10.1007/s11627-007-9055-4</w:t>
      </w:r>
    </w:p>
    <w:p w14:paraId="6CEF2DB9"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Cole, I., Cao, J., Alan, A., Saxena, P., &amp; Murch, S. (2008). Comparisons of Scutellaria baicalensis, Scutellaria lateriflora and Scutellaria racemosa: Genome Size, Antioxidant Potential and Phytochemistry. </w:t>
      </w:r>
      <w:r w:rsidRPr="00340203">
        <w:rPr>
          <w:rFonts w:ascii="Times New Roman" w:hAnsi="Times New Roman" w:cs="Times New Roman"/>
          <w:i/>
          <w:iCs/>
          <w:sz w:val="24"/>
        </w:rPr>
        <w:t>Planta Medica</w:t>
      </w:r>
      <w:r w:rsidRPr="00340203">
        <w:rPr>
          <w:rFonts w:ascii="Times New Roman" w:hAnsi="Times New Roman" w:cs="Times New Roman"/>
          <w:sz w:val="24"/>
        </w:rPr>
        <w:t xml:space="preserve">, </w:t>
      </w:r>
      <w:r w:rsidRPr="00340203">
        <w:rPr>
          <w:rFonts w:ascii="Times New Roman" w:hAnsi="Times New Roman" w:cs="Times New Roman"/>
          <w:i/>
          <w:iCs/>
          <w:sz w:val="24"/>
        </w:rPr>
        <w:t>74</w:t>
      </w:r>
      <w:r w:rsidRPr="00340203">
        <w:rPr>
          <w:rFonts w:ascii="Times New Roman" w:hAnsi="Times New Roman" w:cs="Times New Roman"/>
          <w:sz w:val="24"/>
        </w:rPr>
        <w:t>(4), 474–481. https://doi.org/10.1055/s-2008-1034358</w:t>
      </w:r>
    </w:p>
    <w:p w14:paraId="2EB9F6FD"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Elkin, Y. N., Kulesh, N. I., Stepanova, A. Y., Solovieva, A. I., Kargin, V. M., &amp; Manyakhin, A. Y. (2018). Methylated flavones of the hairy root culture Scutellaria baicalensis. </w:t>
      </w:r>
      <w:r w:rsidRPr="00340203">
        <w:rPr>
          <w:rFonts w:ascii="Times New Roman" w:hAnsi="Times New Roman" w:cs="Times New Roman"/>
          <w:i/>
          <w:iCs/>
          <w:sz w:val="24"/>
        </w:rPr>
        <w:t>Journal of Plant Physiology</w:t>
      </w:r>
      <w:r w:rsidRPr="00340203">
        <w:rPr>
          <w:rFonts w:ascii="Times New Roman" w:hAnsi="Times New Roman" w:cs="Times New Roman"/>
          <w:sz w:val="24"/>
        </w:rPr>
        <w:t xml:space="preserve">, </w:t>
      </w:r>
      <w:r w:rsidRPr="00340203">
        <w:rPr>
          <w:rFonts w:ascii="Times New Roman" w:hAnsi="Times New Roman" w:cs="Times New Roman"/>
          <w:i/>
          <w:iCs/>
          <w:sz w:val="24"/>
        </w:rPr>
        <w:t>231</w:t>
      </w:r>
      <w:r w:rsidRPr="00340203">
        <w:rPr>
          <w:rFonts w:ascii="Times New Roman" w:hAnsi="Times New Roman" w:cs="Times New Roman"/>
          <w:sz w:val="24"/>
        </w:rPr>
        <w:t>, 277–280. https://doi.org/10.1016/j.jplph.2018.10.009</w:t>
      </w:r>
    </w:p>
    <w:p w14:paraId="2F45073A"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Gallon, M. E., Silva-Junior, E. A., Amaral, J. G., Lopes, N. P., &amp; Gobbo-Neto, L. (2019). Natural Products Diversity in Plant-Insect Interaction between Tithonia diversifolia (Asteraceae) and Chlosyne lacinia (Nymphalidae). </w:t>
      </w:r>
      <w:r w:rsidRPr="00340203">
        <w:rPr>
          <w:rFonts w:ascii="Times New Roman" w:hAnsi="Times New Roman" w:cs="Times New Roman"/>
          <w:i/>
          <w:iCs/>
          <w:sz w:val="24"/>
        </w:rPr>
        <w:t>Molecules</w:t>
      </w:r>
      <w:r w:rsidRPr="00340203">
        <w:rPr>
          <w:rFonts w:ascii="Times New Roman" w:hAnsi="Times New Roman" w:cs="Times New Roman"/>
          <w:sz w:val="24"/>
        </w:rPr>
        <w:t xml:space="preserve">, </w:t>
      </w:r>
      <w:r w:rsidRPr="00340203">
        <w:rPr>
          <w:rFonts w:ascii="Times New Roman" w:hAnsi="Times New Roman" w:cs="Times New Roman"/>
          <w:i/>
          <w:iCs/>
          <w:sz w:val="24"/>
        </w:rPr>
        <w:t>24</w:t>
      </w:r>
      <w:r w:rsidRPr="00340203">
        <w:rPr>
          <w:rFonts w:ascii="Times New Roman" w:hAnsi="Times New Roman" w:cs="Times New Roman"/>
          <w:sz w:val="24"/>
        </w:rPr>
        <w:t>(17). https://doi.org/10.3390/molecules24173118</w:t>
      </w:r>
    </w:p>
    <w:p w14:paraId="06330235"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Jeon, S. J., Bak, H., Seo, J., Han, S. M., Lee, S. H., Han, S.-H., Kwon, K. J., Ryu, J. H., Cheong, J. H., Ko, K. H., Yang, S.-I., Choi, J. W., Park, S. H., &amp; Shin, C. Y. (2012). </w:t>
      </w:r>
      <w:r w:rsidRPr="00340203">
        <w:rPr>
          <w:rFonts w:ascii="Times New Roman" w:hAnsi="Times New Roman" w:cs="Times New Roman"/>
          <w:i/>
          <w:iCs/>
          <w:sz w:val="24"/>
        </w:rPr>
        <w:t>Oroxylin A Induces BDNF Expression on Cortical Neurons through Adenosine A2</w:t>
      </w:r>
      <w:r w:rsidRPr="00340203">
        <w:rPr>
          <w:rFonts w:ascii="Times New Roman" w:hAnsi="Times New Roman" w:cs="Times New Roman"/>
          <w:i/>
          <w:iCs/>
          <w:sz w:val="24"/>
          <w:vertAlign w:val="subscript"/>
        </w:rPr>
        <w:t>A</w:t>
      </w:r>
      <w:r w:rsidRPr="00340203">
        <w:rPr>
          <w:rFonts w:ascii="Times New Roman" w:hAnsi="Times New Roman" w:cs="Times New Roman"/>
          <w:i/>
          <w:iCs/>
          <w:sz w:val="24"/>
        </w:rPr>
        <w:t xml:space="preserve"> Receptor </w:t>
      </w:r>
      <w:r w:rsidRPr="00340203">
        <w:rPr>
          <w:rFonts w:ascii="Times New Roman" w:hAnsi="Times New Roman" w:cs="Times New Roman"/>
          <w:i/>
          <w:iCs/>
          <w:sz w:val="24"/>
        </w:rPr>
        <w:lastRenderedPageBreak/>
        <w:t>Stimulation: A Possible Role in Neuroprotection</w:t>
      </w:r>
      <w:r w:rsidRPr="00340203">
        <w:rPr>
          <w:rFonts w:ascii="Times New Roman" w:hAnsi="Times New Roman" w:cs="Times New Roman"/>
          <w:sz w:val="24"/>
        </w:rPr>
        <w:t xml:space="preserve">. </w:t>
      </w:r>
      <w:r w:rsidRPr="00340203">
        <w:rPr>
          <w:rFonts w:ascii="Times New Roman" w:hAnsi="Times New Roman" w:cs="Times New Roman"/>
          <w:i/>
          <w:iCs/>
          <w:sz w:val="24"/>
        </w:rPr>
        <w:t>20</w:t>
      </w:r>
      <w:r w:rsidRPr="00340203">
        <w:rPr>
          <w:rFonts w:ascii="Times New Roman" w:hAnsi="Times New Roman" w:cs="Times New Roman"/>
          <w:sz w:val="24"/>
        </w:rPr>
        <w:t>(1), 27–35. https://doi.org/10.4062/biomolther.2012.20.1.027</w:t>
      </w:r>
    </w:p>
    <w:p w14:paraId="6DE85F54"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Jeon, S. J., Rhee, S. Y., Seo, J. E., Bak, H. R., Lee, S. H., Ryu, J. H., Cheong, J. H., Shin, C. Y., Kim, G.-H., Lee, Y. S., &amp; Ko, K. H. (2011). Oroxylin A increases BDNF production by activation of MAPK–CREB pathway in rat primary cortical neuronal culture. </w:t>
      </w:r>
      <w:r w:rsidRPr="00340203">
        <w:rPr>
          <w:rFonts w:ascii="Times New Roman" w:hAnsi="Times New Roman" w:cs="Times New Roman"/>
          <w:i/>
          <w:iCs/>
          <w:sz w:val="24"/>
        </w:rPr>
        <w:t>Neuroscience Research</w:t>
      </w:r>
      <w:r w:rsidRPr="00340203">
        <w:rPr>
          <w:rFonts w:ascii="Times New Roman" w:hAnsi="Times New Roman" w:cs="Times New Roman"/>
          <w:sz w:val="24"/>
        </w:rPr>
        <w:t xml:space="preserve">, </w:t>
      </w:r>
      <w:r w:rsidRPr="00340203">
        <w:rPr>
          <w:rFonts w:ascii="Times New Roman" w:hAnsi="Times New Roman" w:cs="Times New Roman"/>
          <w:i/>
          <w:iCs/>
          <w:sz w:val="24"/>
        </w:rPr>
        <w:t>69</w:t>
      </w:r>
      <w:r w:rsidRPr="00340203">
        <w:rPr>
          <w:rFonts w:ascii="Times New Roman" w:hAnsi="Times New Roman" w:cs="Times New Roman"/>
          <w:sz w:val="24"/>
        </w:rPr>
        <w:t>(3), 214–222. https://doi.org/10.1016/j.neures.2010.11.008</w:t>
      </w:r>
    </w:p>
    <w:p w14:paraId="069DFC93"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Karimov, A. M., &amp; Botirov, E. Kh. (2017). Structural Diversity and State of Knowledge of Flavonoids of the Scutellaria L. Genus. </w:t>
      </w:r>
      <w:r w:rsidRPr="00340203">
        <w:rPr>
          <w:rFonts w:ascii="Times New Roman" w:hAnsi="Times New Roman" w:cs="Times New Roman"/>
          <w:i/>
          <w:iCs/>
          <w:sz w:val="24"/>
        </w:rPr>
        <w:t>Russian Journal of Bioorganic Chemistry</w:t>
      </w:r>
      <w:r w:rsidRPr="00340203">
        <w:rPr>
          <w:rFonts w:ascii="Times New Roman" w:hAnsi="Times New Roman" w:cs="Times New Roman"/>
          <w:sz w:val="24"/>
        </w:rPr>
        <w:t xml:space="preserve">, </w:t>
      </w:r>
      <w:r w:rsidRPr="00340203">
        <w:rPr>
          <w:rFonts w:ascii="Times New Roman" w:hAnsi="Times New Roman" w:cs="Times New Roman"/>
          <w:i/>
          <w:iCs/>
          <w:sz w:val="24"/>
        </w:rPr>
        <w:t>43</w:t>
      </w:r>
      <w:r w:rsidRPr="00340203">
        <w:rPr>
          <w:rFonts w:ascii="Times New Roman" w:hAnsi="Times New Roman" w:cs="Times New Roman"/>
          <w:sz w:val="24"/>
        </w:rPr>
        <w:t>(7), 691–711. https://doi.org/10.1134/S1068162017070068</w:t>
      </w:r>
    </w:p>
    <w:p w14:paraId="75EF4BF8"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Kato, M. J., Yoshida, M., &amp; Gottlieb, O. R. (1992). Flavones and lignans in flowers, fruits and seedlings of Virola venosa. </w:t>
      </w:r>
      <w:r w:rsidRPr="00340203">
        <w:rPr>
          <w:rFonts w:ascii="Times New Roman" w:hAnsi="Times New Roman" w:cs="Times New Roman"/>
          <w:i/>
          <w:iCs/>
          <w:sz w:val="24"/>
        </w:rPr>
        <w:t>Phytochemistry</w:t>
      </w:r>
      <w:r w:rsidRPr="00340203">
        <w:rPr>
          <w:rFonts w:ascii="Times New Roman" w:hAnsi="Times New Roman" w:cs="Times New Roman"/>
          <w:sz w:val="24"/>
        </w:rPr>
        <w:t xml:space="preserve">, </w:t>
      </w:r>
      <w:r w:rsidRPr="00340203">
        <w:rPr>
          <w:rFonts w:ascii="Times New Roman" w:hAnsi="Times New Roman" w:cs="Times New Roman"/>
          <w:i/>
          <w:iCs/>
          <w:sz w:val="24"/>
        </w:rPr>
        <w:t>31</w:t>
      </w:r>
      <w:r w:rsidRPr="00340203">
        <w:rPr>
          <w:rFonts w:ascii="Times New Roman" w:hAnsi="Times New Roman" w:cs="Times New Roman"/>
          <w:sz w:val="24"/>
        </w:rPr>
        <w:t>(1), 283–287. https://doi.org/10.1016/0031-9422(91)83055-P</w:t>
      </w:r>
    </w:p>
    <w:p w14:paraId="78426E9D"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Rao, V. M., Damu, G. L. V., Sudhakar, D., &amp; Rao, C. V. (2009). Two New Bio-active Flavones from Grangea maderaspatana (Artemisia maderaspatana). </w:t>
      </w:r>
      <w:r w:rsidRPr="00340203">
        <w:rPr>
          <w:rFonts w:ascii="Times New Roman" w:hAnsi="Times New Roman" w:cs="Times New Roman"/>
          <w:i/>
          <w:iCs/>
          <w:sz w:val="24"/>
        </w:rPr>
        <w:t>Asian J. Chem.</w:t>
      </w:r>
      <w:r w:rsidRPr="00340203">
        <w:rPr>
          <w:rFonts w:ascii="Times New Roman" w:hAnsi="Times New Roman" w:cs="Times New Roman"/>
          <w:sz w:val="24"/>
        </w:rPr>
        <w:t xml:space="preserve">, </w:t>
      </w:r>
      <w:r w:rsidRPr="00340203">
        <w:rPr>
          <w:rFonts w:ascii="Times New Roman" w:hAnsi="Times New Roman" w:cs="Times New Roman"/>
          <w:i/>
          <w:iCs/>
          <w:sz w:val="24"/>
        </w:rPr>
        <w:t>21</w:t>
      </w:r>
      <w:r w:rsidRPr="00340203">
        <w:rPr>
          <w:rFonts w:ascii="Times New Roman" w:hAnsi="Times New Roman" w:cs="Times New Roman"/>
          <w:sz w:val="24"/>
        </w:rPr>
        <w:t>(2), 7.</w:t>
      </w:r>
    </w:p>
    <w:p w14:paraId="279A7140"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Rao, Y. K., Reddy, M. V. B., Rao, C. V., Gunasekar, D., Blond, A., Caux, C., &amp; Bodo, B. (2002). Two new 5-deoxyflavones from Albizia odoratissima. </w:t>
      </w:r>
      <w:r w:rsidRPr="00340203">
        <w:rPr>
          <w:rFonts w:ascii="Times New Roman" w:hAnsi="Times New Roman" w:cs="Times New Roman"/>
          <w:i/>
          <w:iCs/>
          <w:sz w:val="24"/>
        </w:rPr>
        <w:t>Chemical &amp; Pharmaceutical Bulletin</w:t>
      </w:r>
      <w:r w:rsidRPr="00340203">
        <w:rPr>
          <w:rFonts w:ascii="Times New Roman" w:hAnsi="Times New Roman" w:cs="Times New Roman"/>
          <w:sz w:val="24"/>
        </w:rPr>
        <w:t xml:space="preserve">, </w:t>
      </w:r>
      <w:r w:rsidRPr="00340203">
        <w:rPr>
          <w:rFonts w:ascii="Times New Roman" w:hAnsi="Times New Roman" w:cs="Times New Roman"/>
          <w:i/>
          <w:iCs/>
          <w:sz w:val="24"/>
        </w:rPr>
        <w:t>50</w:t>
      </w:r>
      <w:r w:rsidRPr="00340203">
        <w:rPr>
          <w:rFonts w:ascii="Times New Roman" w:hAnsi="Times New Roman" w:cs="Times New Roman"/>
          <w:sz w:val="24"/>
        </w:rPr>
        <w:t>(9), 1271–1272. https://doi.org/10.1248/cpb.50.1271</w:t>
      </w:r>
    </w:p>
    <w:p w14:paraId="6AF77399"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Saralamma, V. V. G., Lee, H. J., Hong, G. E., Park, H. S., Yumnam, S., Raha, S., Lee, W. S., Kim, E. H., Sung, N. J., Lee, S. J., Heo, J. D., &amp; Kim, G. S. (2017). Korean Scutellaria baicalensis Georgi flavonoid extract induces mitochondrially mediated apoptosis in human gastric cancer AGS cells. </w:t>
      </w:r>
      <w:r w:rsidRPr="00340203">
        <w:rPr>
          <w:rFonts w:ascii="Times New Roman" w:hAnsi="Times New Roman" w:cs="Times New Roman"/>
          <w:i/>
          <w:iCs/>
          <w:sz w:val="24"/>
        </w:rPr>
        <w:t>Oncology Letters</w:t>
      </w:r>
      <w:r w:rsidRPr="00340203">
        <w:rPr>
          <w:rFonts w:ascii="Times New Roman" w:hAnsi="Times New Roman" w:cs="Times New Roman"/>
          <w:sz w:val="24"/>
        </w:rPr>
        <w:t xml:space="preserve">, </w:t>
      </w:r>
      <w:r w:rsidRPr="00340203">
        <w:rPr>
          <w:rFonts w:ascii="Times New Roman" w:hAnsi="Times New Roman" w:cs="Times New Roman"/>
          <w:i/>
          <w:iCs/>
          <w:sz w:val="24"/>
        </w:rPr>
        <w:t>14</w:t>
      </w:r>
      <w:r w:rsidRPr="00340203">
        <w:rPr>
          <w:rFonts w:ascii="Times New Roman" w:hAnsi="Times New Roman" w:cs="Times New Roman"/>
          <w:sz w:val="24"/>
        </w:rPr>
        <w:t>(1), 607–614. https://doi.org/10.3892/ol.2017.6184</w:t>
      </w:r>
    </w:p>
    <w:p w14:paraId="321A9C22"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lastRenderedPageBreak/>
        <w:t xml:space="preserve">Shang, X., He, X., He, X., Li, M., Zhang, R., Fan, P., Zhang, Q., &amp; Jia, Z. (2010). The genus Scutellaria an ethnopharmacological and phytochemical review. </w:t>
      </w:r>
      <w:r w:rsidRPr="00340203">
        <w:rPr>
          <w:rFonts w:ascii="Times New Roman" w:hAnsi="Times New Roman" w:cs="Times New Roman"/>
          <w:i/>
          <w:iCs/>
          <w:sz w:val="24"/>
        </w:rPr>
        <w:t>Journal of Ethnopharmacology</w:t>
      </w:r>
      <w:r w:rsidRPr="00340203">
        <w:rPr>
          <w:rFonts w:ascii="Times New Roman" w:hAnsi="Times New Roman" w:cs="Times New Roman"/>
          <w:sz w:val="24"/>
        </w:rPr>
        <w:t xml:space="preserve">, </w:t>
      </w:r>
      <w:r w:rsidRPr="00340203">
        <w:rPr>
          <w:rFonts w:ascii="Times New Roman" w:hAnsi="Times New Roman" w:cs="Times New Roman"/>
          <w:i/>
          <w:iCs/>
          <w:sz w:val="24"/>
        </w:rPr>
        <w:t>128</w:t>
      </w:r>
      <w:r w:rsidRPr="00340203">
        <w:rPr>
          <w:rFonts w:ascii="Times New Roman" w:hAnsi="Times New Roman" w:cs="Times New Roman"/>
          <w:sz w:val="24"/>
        </w:rPr>
        <w:t>(2), 279–313. https://doi.org/10.1016/j.jep.2010.01.006</w:t>
      </w:r>
    </w:p>
    <w:p w14:paraId="41E49F64"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Sosa, T., Chaves, N., Alias, J. C., Escudero, J. C., Henao, F., &amp; Gutiérrez-Merino, C. (2004). Inhibition of Mouth Skeletal Muscle Relaxation by Flavonoids of Cistus ladanifer L.: A Plant Defense Mechanism Against Herbivores. </w:t>
      </w:r>
      <w:r w:rsidRPr="00340203">
        <w:rPr>
          <w:rFonts w:ascii="Times New Roman" w:hAnsi="Times New Roman" w:cs="Times New Roman"/>
          <w:i/>
          <w:iCs/>
          <w:sz w:val="24"/>
        </w:rPr>
        <w:t>Journal of Chemical Ecology</w:t>
      </w:r>
      <w:r w:rsidRPr="00340203">
        <w:rPr>
          <w:rFonts w:ascii="Times New Roman" w:hAnsi="Times New Roman" w:cs="Times New Roman"/>
          <w:sz w:val="24"/>
        </w:rPr>
        <w:t xml:space="preserve">, </w:t>
      </w:r>
      <w:r w:rsidRPr="00340203">
        <w:rPr>
          <w:rFonts w:ascii="Times New Roman" w:hAnsi="Times New Roman" w:cs="Times New Roman"/>
          <w:i/>
          <w:iCs/>
          <w:sz w:val="24"/>
        </w:rPr>
        <w:t>30</w:t>
      </w:r>
      <w:r w:rsidRPr="00340203">
        <w:rPr>
          <w:rFonts w:ascii="Times New Roman" w:hAnsi="Times New Roman" w:cs="Times New Roman"/>
          <w:sz w:val="24"/>
        </w:rPr>
        <w:t>(6), 1087–1101. https://doi.org/10.1023/B:JOEC.0000030265.45127.08</w:t>
      </w:r>
    </w:p>
    <w:p w14:paraId="7AC38D66"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Tao, G., &amp; Balunas, M. J. (2016). Current therapeutic role and medicinal potential of Scutellaria barbata in Traditional Chinese Medicine and Western research. </w:t>
      </w:r>
      <w:r w:rsidRPr="00340203">
        <w:rPr>
          <w:rFonts w:ascii="Times New Roman" w:hAnsi="Times New Roman" w:cs="Times New Roman"/>
          <w:i/>
          <w:iCs/>
          <w:sz w:val="24"/>
        </w:rPr>
        <w:t>Journal of Ethnopharmacology</w:t>
      </w:r>
      <w:r w:rsidRPr="00340203">
        <w:rPr>
          <w:rFonts w:ascii="Times New Roman" w:hAnsi="Times New Roman" w:cs="Times New Roman"/>
          <w:sz w:val="24"/>
        </w:rPr>
        <w:t xml:space="preserve">, </w:t>
      </w:r>
      <w:r w:rsidRPr="00340203">
        <w:rPr>
          <w:rFonts w:ascii="Times New Roman" w:hAnsi="Times New Roman" w:cs="Times New Roman"/>
          <w:i/>
          <w:iCs/>
          <w:sz w:val="24"/>
        </w:rPr>
        <w:t>182</w:t>
      </w:r>
      <w:r w:rsidRPr="00340203">
        <w:rPr>
          <w:rFonts w:ascii="Times New Roman" w:hAnsi="Times New Roman" w:cs="Times New Roman"/>
          <w:sz w:val="24"/>
        </w:rPr>
        <w:t>, 170–180. https://doi.org/10.1016/j.jep.2016.02.012</w:t>
      </w:r>
    </w:p>
    <w:p w14:paraId="3B148C99"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Tao, Y., Zhan, S., Wang, Y., Zhou, G., Liang, H., Chen, X., &amp; Shen, H. (2018). Baicalin, the major component of traditional Chinese medicine Scutellaria baicalensis induces colon cancer cell apoptosis through inhibition of oncomiRNAs. </w:t>
      </w:r>
      <w:r w:rsidRPr="00340203">
        <w:rPr>
          <w:rFonts w:ascii="Times New Roman" w:hAnsi="Times New Roman" w:cs="Times New Roman"/>
          <w:i/>
          <w:iCs/>
          <w:sz w:val="24"/>
        </w:rPr>
        <w:t>Scientific Reports</w:t>
      </w:r>
      <w:r w:rsidRPr="00340203">
        <w:rPr>
          <w:rFonts w:ascii="Times New Roman" w:hAnsi="Times New Roman" w:cs="Times New Roman"/>
          <w:sz w:val="24"/>
        </w:rPr>
        <w:t xml:space="preserve">, </w:t>
      </w:r>
      <w:r w:rsidRPr="00340203">
        <w:rPr>
          <w:rFonts w:ascii="Times New Roman" w:hAnsi="Times New Roman" w:cs="Times New Roman"/>
          <w:i/>
          <w:iCs/>
          <w:sz w:val="24"/>
        </w:rPr>
        <w:t>8</w:t>
      </w:r>
      <w:r w:rsidRPr="00340203">
        <w:rPr>
          <w:rFonts w:ascii="Times New Roman" w:hAnsi="Times New Roman" w:cs="Times New Roman"/>
          <w:sz w:val="24"/>
        </w:rPr>
        <w:t>(1), 14477. https://doi.org/10.1038/s41598-018-32734-2</w:t>
      </w:r>
    </w:p>
    <w:p w14:paraId="1E629DE1"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Tsai, C.-C., Lin, C.-S., Hsu, C.-R., Chang, C.-M., Chang, I.-W., Lin, L.-W., Hung, C.-H., &amp; Wang, J.-L. (2018). Using the Chinese herb Scutellaria barbata against extensively drug-resistant Acinetobacter baumannii infections: In vitro and in vivo studies. </w:t>
      </w:r>
      <w:r w:rsidRPr="00340203">
        <w:rPr>
          <w:rFonts w:ascii="Times New Roman" w:hAnsi="Times New Roman" w:cs="Times New Roman"/>
          <w:i/>
          <w:iCs/>
          <w:sz w:val="24"/>
        </w:rPr>
        <w:t>BMC Complementary and Alternative Medicine</w:t>
      </w:r>
      <w:r w:rsidRPr="00340203">
        <w:rPr>
          <w:rFonts w:ascii="Times New Roman" w:hAnsi="Times New Roman" w:cs="Times New Roman"/>
          <w:sz w:val="24"/>
        </w:rPr>
        <w:t xml:space="preserve">, </w:t>
      </w:r>
      <w:r w:rsidRPr="00340203">
        <w:rPr>
          <w:rFonts w:ascii="Times New Roman" w:hAnsi="Times New Roman" w:cs="Times New Roman"/>
          <w:i/>
          <w:iCs/>
          <w:sz w:val="24"/>
        </w:rPr>
        <w:t>18</w:t>
      </w:r>
      <w:r w:rsidRPr="00340203">
        <w:rPr>
          <w:rFonts w:ascii="Times New Roman" w:hAnsi="Times New Roman" w:cs="Times New Roman"/>
          <w:sz w:val="24"/>
        </w:rPr>
        <w:t>(1), 96. https://doi.org/10.1186/s12906-018-2151-7</w:t>
      </w:r>
    </w:p>
    <w:p w14:paraId="484F817A"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Xu, Z., Gao, R., Pu, X., Xu, R., Wang, J., Zheng, S., Zeng, Y., Chen, J., He, C., &amp; Song, J. (2020). Comparative Genome Analysis of Scutellaria baicalensis and Scutellaria barbata Reveals the Evolution of Active Flavonoid Biosynthesis. </w:t>
      </w:r>
      <w:r w:rsidRPr="00340203">
        <w:rPr>
          <w:rFonts w:ascii="Times New Roman" w:hAnsi="Times New Roman" w:cs="Times New Roman"/>
          <w:i/>
          <w:iCs/>
          <w:sz w:val="24"/>
        </w:rPr>
        <w:t>Genomics, Proteomics &amp; Bioinformatics</w:t>
      </w:r>
      <w:r w:rsidRPr="00340203">
        <w:rPr>
          <w:rFonts w:ascii="Times New Roman" w:hAnsi="Times New Roman" w:cs="Times New Roman"/>
          <w:sz w:val="24"/>
        </w:rPr>
        <w:t xml:space="preserve">, </w:t>
      </w:r>
      <w:r w:rsidRPr="00340203">
        <w:rPr>
          <w:rFonts w:ascii="Times New Roman" w:hAnsi="Times New Roman" w:cs="Times New Roman"/>
          <w:i/>
          <w:iCs/>
          <w:sz w:val="24"/>
        </w:rPr>
        <w:t>18</w:t>
      </w:r>
      <w:r w:rsidRPr="00340203">
        <w:rPr>
          <w:rFonts w:ascii="Times New Roman" w:hAnsi="Times New Roman" w:cs="Times New Roman"/>
          <w:sz w:val="24"/>
        </w:rPr>
        <w:t>(3), 230–240. https://doi.org/10.1016/j.gpb.2020.06.002</w:t>
      </w:r>
    </w:p>
    <w:p w14:paraId="2D26FCC3"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lastRenderedPageBreak/>
        <w:t xml:space="preserve">Yang, L., Yang, C., Li, C., Zhao, Q., Liu, L., Fang, X., &amp; Chen, X.-Y. (2016). Recent advances in biosynthesis of bioactive compounds in traditional Chinese medicinal plants. </w:t>
      </w:r>
      <w:r w:rsidRPr="00340203">
        <w:rPr>
          <w:rFonts w:ascii="Times New Roman" w:hAnsi="Times New Roman" w:cs="Times New Roman"/>
          <w:i/>
          <w:iCs/>
          <w:sz w:val="24"/>
        </w:rPr>
        <w:t>Science Bulletin</w:t>
      </w:r>
      <w:r w:rsidRPr="00340203">
        <w:rPr>
          <w:rFonts w:ascii="Times New Roman" w:hAnsi="Times New Roman" w:cs="Times New Roman"/>
          <w:sz w:val="24"/>
        </w:rPr>
        <w:t xml:space="preserve">, </w:t>
      </w:r>
      <w:r w:rsidRPr="00340203">
        <w:rPr>
          <w:rFonts w:ascii="Times New Roman" w:hAnsi="Times New Roman" w:cs="Times New Roman"/>
          <w:i/>
          <w:iCs/>
          <w:sz w:val="24"/>
        </w:rPr>
        <w:t>61</w:t>
      </w:r>
      <w:r w:rsidRPr="00340203">
        <w:rPr>
          <w:rFonts w:ascii="Times New Roman" w:hAnsi="Times New Roman" w:cs="Times New Roman"/>
          <w:sz w:val="24"/>
        </w:rPr>
        <w:t>(1), 3–17. https://doi.org/10.1007/s11434-015-0929-2</w:t>
      </w:r>
    </w:p>
    <w:p w14:paraId="4BBB9DB4"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Zhang, Y.-Y., Xu, R.-X., Gao, S., &amp; Cheng, A.-X. (2016). Enzymatic production of oroxylin A and hispidulin using a liverwort flavone 6-O-methyltransferase. </w:t>
      </w:r>
      <w:r w:rsidRPr="00340203">
        <w:rPr>
          <w:rFonts w:ascii="Times New Roman" w:hAnsi="Times New Roman" w:cs="Times New Roman"/>
          <w:i/>
          <w:iCs/>
          <w:sz w:val="24"/>
        </w:rPr>
        <w:t>FEBS Letters</w:t>
      </w:r>
      <w:r w:rsidRPr="00340203">
        <w:rPr>
          <w:rFonts w:ascii="Times New Roman" w:hAnsi="Times New Roman" w:cs="Times New Roman"/>
          <w:sz w:val="24"/>
        </w:rPr>
        <w:t xml:space="preserve">, </w:t>
      </w:r>
      <w:r w:rsidRPr="00340203">
        <w:rPr>
          <w:rFonts w:ascii="Times New Roman" w:hAnsi="Times New Roman" w:cs="Times New Roman"/>
          <w:i/>
          <w:iCs/>
          <w:sz w:val="24"/>
        </w:rPr>
        <w:t>590</w:t>
      </w:r>
      <w:r w:rsidRPr="00340203">
        <w:rPr>
          <w:rFonts w:ascii="Times New Roman" w:hAnsi="Times New Roman" w:cs="Times New Roman"/>
          <w:sz w:val="24"/>
        </w:rPr>
        <w:t>(16), 2619–2628. https://doi.org/10.1002/1873-3468.12312</w:t>
      </w:r>
    </w:p>
    <w:p w14:paraId="779DEC90"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Zhao, Q., Cui, M.-Y., Levsh, O., Yang, D., Liu, J., Li, J., Hill, L., Yang, L., Hu, Y., Weng, J.-K., Chen, X.-Y., &amp; Martin, C. (2018). Two CYP82D Enzymes Function as Flavone Hydroxylases in the Biosynthesis of Root-Specific 4′-Deoxyflavones in Scutellaria baicalensis. </w:t>
      </w:r>
      <w:r w:rsidRPr="00340203">
        <w:rPr>
          <w:rFonts w:ascii="Times New Roman" w:hAnsi="Times New Roman" w:cs="Times New Roman"/>
          <w:i/>
          <w:iCs/>
          <w:sz w:val="24"/>
        </w:rPr>
        <w:t>Molecular Plant</w:t>
      </w:r>
      <w:r w:rsidRPr="00340203">
        <w:rPr>
          <w:rFonts w:ascii="Times New Roman" w:hAnsi="Times New Roman" w:cs="Times New Roman"/>
          <w:sz w:val="24"/>
        </w:rPr>
        <w:t xml:space="preserve">, </w:t>
      </w:r>
      <w:r w:rsidRPr="00340203">
        <w:rPr>
          <w:rFonts w:ascii="Times New Roman" w:hAnsi="Times New Roman" w:cs="Times New Roman"/>
          <w:i/>
          <w:iCs/>
          <w:sz w:val="24"/>
        </w:rPr>
        <w:t>11</w:t>
      </w:r>
      <w:r w:rsidRPr="00340203">
        <w:rPr>
          <w:rFonts w:ascii="Times New Roman" w:hAnsi="Times New Roman" w:cs="Times New Roman"/>
          <w:sz w:val="24"/>
        </w:rPr>
        <w:t>(1), 135–148. https://doi.org/10.1016/j.molp.2017.08.009</w:t>
      </w:r>
    </w:p>
    <w:p w14:paraId="008938EB"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Zhao, Q., Yang, J., Cui, M.-Y., Liu, J., Fang, Y., Yan, M., Qiu, W., Shang, H., Xu, Z., Yidiresi, R., Weng, J.-K., Pluskal, T., Vigouroux, M., Steuernagel, B., Wei, Y., Yang, L., Hu, Y., Chen, X.-Y., &amp; Martin, C. (2019). The Reference Genome Sequence of Scutellaria baicalensis Provides Insights into the Evolution of Wogonin Biosynthesis. </w:t>
      </w:r>
      <w:r w:rsidRPr="00340203">
        <w:rPr>
          <w:rFonts w:ascii="Times New Roman" w:hAnsi="Times New Roman" w:cs="Times New Roman"/>
          <w:i/>
          <w:iCs/>
          <w:sz w:val="24"/>
        </w:rPr>
        <w:t>Molecular Plant</w:t>
      </w:r>
      <w:r w:rsidRPr="00340203">
        <w:rPr>
          <w:rFonts w:ascii="Times New Roman" w:hAnsi="Times New Roman" w:cs="Times New Roman"/>
          <w:sz w:val="24"/>
        </w:rPr>
        <w:t xml:space="preserve">, </w:t>
      </w:r>
      <w:r w:rsidRPr="00340203">
        <w:rPr>
          <w:rFonts w:ascii="Times New Roman" w:hAnsi="Times New Roman" w:cs="Times New Roman"/>
          <w:i/>
          <w:iCs/>
          <w:sz w:val="24"/>
        </w:rPr>
        <w:t>12</w:t>
      </w:r>
      <w:r w:rsidRPr="00340203">
        <w:rPr>
          <w:rFonts w:ascii="Times New Roman" w:hAnsi="Times New Roman" w:cs="Times New Roman"/>
          <w:sz w:val="24"/>
        </w:rPr>
        <w:t>(7), 935–950. https://doi.org/10.1016/j.molp.2019.04.002</w:t>
      </w:r>
    </w:p>
    <w:p w14:paraId="2B59325D"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Zhao, Q., Zhang, Y., Wang, G., Hill, L., Weng, J.-K., Chen, X.-Y., Xue, H., &amp; Martin, C. (2016). A specialized flavone biosynthetic pathway has evolved in the medicinal plant, Scutellaria baicalensis. </w:t>
      </w:r>
      <w:r w:rsidRPr="00340203">
        <w:rPr>
          <w:rFonts w:ascii="Times New Roman" w:hAnsi="Times New Roman" w:cs="Times New Roman"/>
          <w:i/>
          <w:iCs/>
          <w:sz w:val="24"/>
        </w:rPr>
        <w:t>Science Advances</w:t>
      </w:r>
      <w:r w:rsidRPr="00340203">
        <w:rPr>
          <w:rFonts w:ascii="Times New Roman" w:hAnsi="Times New Roman" w:cs="Times New Roman"/>
          <w:sz w:val="24"/>
        </w:rPr>
        <w:t xml:space="preserve">, </w:t>
      </w:r>
      <w:r w:rsidRPr="00340203">
        <w:rPr>
          <w:rFonts w:ascii="Times New Roman" w:hAnsi="Times New Roman" w:cs="Times New Roman"/>
          <w:i/>
          <w:iCs/>
          <w:sz w:val="24"/>
        </w:rPr>
        <w:t>2</w:t>
      </w:r>
      <w:r w:rsidRPr="00340203">
        <w:rPr>
          <w:rFonts w:ascii="Times New Roman" w:hAnsi="Times New Roman" w:cs="Times New Roman"/>
          <w:sz w:val="24"/>
        </w:rPr>
        <w:t>(4), e1501780. https://doi.org/10.1126/sciadv.1501780</w:t>
      </w:r>
    </w:p>
    <w:p w14:paraId="17EDECF6"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t xml:space="preserve">Zhao, T., Tang, H., Xie, L., Zheng, Y., Ma, Z., Sun, Q., &amp; Li, X. (2019). Scutellaria baicalensis Georgi. (Lamiaceae): A review of its traditional uses, botany, phytochemistry, pharmacology and toxicology. </w:t>
      </w:r>
      <w:r w:rsidRPr="00340203">
        <w:rPr>
          <w:rFonts w:ascii="Times New Roman" w:hAnsi="Times New Roman" w:cs="Times New Roman"/>
          <w:i/>
          <w:iCs/>
          <w:sz w:val="24"/>
        </w:rPr>
        <w:t>Journal of Pharmacy and Pharmacology</w:t>
      </w:r>
      <w:r w:rsidRPr="00340203">
        <w:rPr>
          <w:rFonts w:ascii="Times New Roman" w:hAnsi="Times New Roman" w:cs="Times New Roman"/>
          <w:sz w:val="24"/>
        </w:rPr>
        <w:t xml:space="preserve">, </w:t>
      </w:r>
      <w:r w:rsidRPr="00340203">
        <w:rPr>
          <w:rFonts w:ascii="Times New Roman" w:hAnsi="Times New Roman" w:cs="Times New Roman"/>
          <w:i/>
          <w:iCs/>
          <w:sz w:val="24"/>
        </w:rPr>
        <w:t>71</w:t>
      </w:r>
      <w:r w:rsidRPr="00340203">
        <w:rPr>
          <w:rFonts w:ascii="Times New Roman" w:hAnsi="Times New Roman" w:cs="Times New Roman"/>
          <w:sz w:val="24"/>
        </w:rPr>
        <w:t>(9), 1353–1369. https://doi.org/10.1111/jphp.13129</w:t>
      </w:r>
    </w:p>
    <w:p w14:paraId="1DA849D0" w14:textId="77777777" w:rsidR="00340203" w:rsidRPr="00340203" w:rsidRDefault="00340203" w:rsidP="00340203">
      <w:pPr>
        <w:pStyle w:val="Bibliography"/>
        <w:rPr>
          <w:rFonts w:ascii="Times New Roman" w:hAnsi="Times New Roman" w:cs="Times New Roman"/>
          <w:sz w:val="24"/>
        </w:rPr>
      </w:pPr>
      <w:r w:rsidRPr="00340203">
        <w:rPr>
          <w:rFonts w:ascii="Times New Roman" w:hAnsi="Times New Roman" w:cs="Times New Roman"/>
          <w:sz w:val="24"/>
        </w:rPr>
        <w:lastRenderedPageBreak/>
        <w:t xml:space="preserve">Zhu, D., Wang, S., Lawless, J., He, J., &amp; Zheng, Z. (2016). Dose Dependent Dual Effect of Baicalin and Herb Huang Qin Extract on Angiogenesis. </w:t>
      </w:r>
      <w:r w:rsidRPr="00340203">
        <w:rPr>
          <w:rFonts w:ascii="Times New Roman" w:hAnsi="Times New Roman" w:cs="Times New Roman"/>
          <w:i/>
          <w:iCs/>
          <w:sz w:val="24"/>
        </w:rPr>
        <w:t>PLOS ONE</w:t>
      </w:r>
      <w:r w:rsidRPr="00340203">
        <w:rPr>
          <w:rFonts w:ascii="Times New Roman" w:hAnsi="Times New Roman" w:cs="Times New Roman"/>
          <w:sz w:val="24"/>
        </w:rPr>
        <w:t xml:space="preserve">, </w:t>
      </w:r>
      <w:r w:rsidRPr="00340203">
        <w:rPr>
          <w:rFonts w:ascii="Times New Roman" w:hAnsi="Times New Roman" w:cs="Times New Roman"/>
          <w:i/>
          <w:iCs/>
          <w:sz w:val="24"/>
        </w:rPr>
        <w:t>11</w:t>
      </w:r>
      <w:r w:rsidRPr="00340203">
        <w:rPr>
          <w:rFonts w:ascii="Times New Roman" w:hAnsi="Times New Roman" w:cs="Times New Roman"/>
          <w:sz w:val="24"/>
        </w:rPr>
        <w:t>(11), e0167125. https://doi.org/10.1371/journal.pone.0167125</w:t>
      </w:r>
    </w:p>
    <w:p w14:paraId="347A9FD9" w14:textId="16F4CBA6" w:rsidR="00CD2E28" w:rsidRPr="00083B5F" w:rsidRDefault="00CD2E28" w:rsidP="00663459">
      <w:pPr>
        <w:spacing w:after="0" w:line="36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CD2E28" w:rsidRPr="00083B5F" w:rsidSect="00743223">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03DD1"/>
    <w:multiLevelType w:val="hybridMultilevel"/>
    <w:tmpl w:val="943E9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8A4"/>
    <w:rsid w:val="0000041F"/>
    <w:rsid w:val="00022714"/>
    <w:rsid w:val="0003150B"/>
    <w:rsid w:val="00042B34"/>
    <w:rsid w:val="00044922"/>
    <w:rsid w:val="000463EC"/>
    <w:rsid w:val="00052B0B"/>
    <w:rsid w:val="00073E26"/>
    <w:rsid w:val="00080055"/>
    <w:rsid w:val="00083B5F"/>
    <w:rsid w:val="000948A4"/>
    <w:rsid w:val="000A00C9"/>
    <w:rsid w:val="000A0EA2"/>
    <w:rsid w:val="000A2034"/>
    <w:rsid w:val="000A2E88"/>
    <w:rsid w:val="000A3E94"/>
    <w:rsid w:val="000B36B2"/>
    <w:rsid w:val="000C0613"/>
    <w:rsid w:val="000C27B8"/>
    <w:rsid w:val="000E0F51"/>
    <w:rsid w:val="00102468"/>
    <w:rsid w:val="001469CE"/>
    <w:rsid w:val="00176C6B"/>
    <w:rsid w:val="001A0910"/>
    <w:rsid w:val="001A71A8"/>
    <w:rsid w:val="001B346D"/>
    <w:rsid w:val="001B5700"/>
    <w:rsid w:val="001C0C18"/>
    <w:rsid w:val="001D168C"/>
    <w:rsid w:val="001D186C"/>
    <w:rsid w:val="001F058A"/>
    <w:rsid w:val="0020734B"/>
    <w:rsid w:val="0020756B"/>
    <w:rsid w:val="0021199B"/>
    <w:rsid w:val="00222A63"/>
    <w:rsid w:val="0022334A"/>
    <w:rsid w:val="002347F4"/>
    <w:rsid w:val="0023499A"/>
    <w:rsid w:val="002440BB"/>
    <w:rsid w:val="002636C3"/>
    <w:rsid w:val="002733C5"/>
    <w:rsid w:val="0027369D"/>
    <w:rsid w:val="00280360"/>
    <w:rsid w:val="00281ACE"/>
    <w:rsid w:val="00285C4E"/>
    <w:rsid w:val="00287809"/>
    <w:rsid w:val="002928CF"/>
    <w:rsid w:val="00296C01"/>
    <w:rsid w:val="002A4FA5"/>
    <w:rsid w:val="002C1572"/>
    <w:rsid w:val="002C395A"/>
    <w:rsid w:val="002C398F"/>
    <w:rsid w:val="002C468E"/>
    <w:rsid w:val="002C59A9"/>
    <w:rsid w:val="002E4E2A"/>
    <w:rsid w:val="002E70C6"/>
    <w:rsid w:val="002F29B4"/>
    <w:rsid w:val="002F4741"/>
    <w:rsid w:val="00300C90"/>
    <w:rsid w:val="00305966"/>
    <w:rsid w:val="0030611F"/>
    <w:rsid w:val="00340203"/>
    <w:rsid w:val="00346CB7"/>
    <w:rsid w:val="003759D4"/>
    <w:rsid w:val="00380830"/>
    <w:rsid w:val="00391D58"/>
    <w:rsid w:val="003A6590"/>
    <w:rsid w:val="003A6EE2"/>
    <w:rsid w:val="003A735B"/>
    <w:rsid w:val="003B7BB0"/>
    <w:rsid w:val="003C0DBA"/>
    <w:rsid w:val="003C5289"/>
    <w:rsid w:val="003D455A"/>
    <w:rsid w:val="003D51B8"/>
    <w:rsid w:val="003D6EBD"/>
    <w:rsid w:val="003F6BA2"/>
    <w:rsid w:val="00424439"/>
    <w:rsid w:val="00434D09"/>
    <w:rsid w:val="00435848"/>
    <w:rsid w:val="00440CF9"/>
    <w:rsid w:val="00450323"/>
    <w:rsid w:val="004544CE"/>
    <w:rsid w:val="00456148"/>
    <w:rsid w:val="0046101B"/>
    <w:rsid w:val="00471295"/>
    <w:rsid w:val="00472707"/>
    <w:rsid w:val="00481377"/>
    <w:rsid w:val="00494172"/>
    <w:rsid w:val="0049799D"/>
    <w:rsid w:val="004A472B"/>
    <w:rsid w:val="004E1812"/>
    <w:rsid w:val="004E6F2F"/>
    <w:rsid w:val="004F3A5D"/>
    <w:rsid w:val="005023FF"/>
    <w:rsid w:val="00521A05"/>
    <w:rsid w:val="00527B67"/>
    <w:rsid w:val="0053142C"/>
    <w:rsid w:val="00544B70"/>
    <w:rsid w:val="00553943"/>
    <w:rsid w:val="00556EDF"/>
    <w:rsid w:val="00557562"/>
    <w:rsid w:val="00584A83"/>
    <w:rsid w:val="00586564"/>
    <w:rsid w:val="00586ACB"/>
    <w:rsid w:val="005A2F1B"/>
    <w:rsid w:val="005A5D12"/>
    <w:rsid w:val="005B000A"/>
    <w:rsid w:val="005C0083"/>
    <w:rsid w:val="005E78BB"/>
    <w:rsid w:val="005F5649"/>
    <w:rsid w:val="005F5D83"/>
    <w:rsid w:val="005F6EB7"/>
    <w:rsid w:val="006048FC"/>
    <w:rsid w:val="00613829"/>
    <w:rsid w:val="00615633"/>
    <w:rsid w:val="00616140"/>
    <w:rsid w:val="0062390A"/>
    <w:rsid w:val="00633F7D"/>
    <w:rsid w:val="006346DE"/>
    <w:rsid w:val="0063764D"/>
    <w:rsid w:val="00657344"/>
    <w:rsid w:val="00663459"/>
    <w:rsid w:val="00684883"/>
    <w:rsid w:val="006858B6"/>
    <w:rsid w:val="006906B8"/>
    <w:rsid w:val="00692BB3"/>
    <w:rsid w:val="006B1F8B"/>
    <w:rsid w:val="006B7B86"/>
    <w:rsid w:val="006B7C4E"/>
    <w:rsid w:val="006C3FFE"/>
    <w:rsid w:val="006D2542"/>
    <w:rsid w:val="006F09F3"/>
    <w:rsid w:val="0070371D"/>
    <w:rsid w:val="00703D0E"/>
    <w:rsid w:val="0071317D"/>
    <w:rsid w:val="00743223"/>
    <w:rsid w:val="00745911"/>
    <w:rsid w:val="00746611"/>
    <w:rsid w:val="00764B04"/>
    <w:rsid w:val="00787F5E"/>
    <w:rsid w:val="007B67F7"/>
    <w:rsid w:val="007D5F9B"/>
    <w:rsid w:val="007D6B40"/>
    <w:rsid w:val="007E205F"/>
    <w:rsid w:val="007E437A"/>
    <w:rsid w:val="0080433B"/>
    <w:rsid w:val="00810BDE"/>
    <w:rsid w:val="00816389"/>
    <w:rsid w:val="0082544F"/>
    <w:rsid w:val="00830EEB"/>
    <w:rsid w:val="0084712B"/>
    <w:rsid w:val="0085067A"/>
    <w:rsid w:val="008562EE"/>
    <w:rsid w:val="00861554"/>
    <w:rsid w:val="008654FB"/>
    <w:rsid w:val="00875232"/>
    <w:rsid w:val="008A63BA"/>
    <w:rsid w:val="008E2F1D"/>
    <w:rsid w:val="00901F4C"/>
    <w:rsid w:val="00916A90"/>
    <w:rsid w:val="009346B7"/>
    <w:rsid w:val="00950854"/>
    <w:rsid w:val="00977A6D"/>
    <w:rsid w:val="009830E0"/>
    <w:rsid w:val="0098356B"/>
    <w:rsid w:val="00985381"/>
    <w:rsid w:val="00985E5A"/>
    <w:rsid w:val="009925E5"/>
    <w:rsid w:val="00993E4B"/>
    <w:rsid w:val="009943A8"/>
    <w:rsid w:val="009A37B5"/>
    <w:rsid w:val="009B66CE"/>
    <w:rsid w:val="009B6FE1"/>
    <w:rsid w:val="009B6FE4"/>
    <w:rsid w:val="009D16BE"/>
    <w:rsid w:val="009D76BF"/>
    <w:rsid w:val="009F08A2"/>
    <w:rsid w:val="009F4EF2"/>
    <w:rsid w:val="00A052C7"/>
    <w:rsid w:val="00A052F5"/>
    <w:rsid w:val="00A10CA6"/>
    <w:rsid w:val="00A169FF"/>
    <w:rsid w:val="00A21714"/>
    <w:rsid w:val="00A26DEF"/>
    <w:rsid w:val="00A35197"/>
    <w:rsid w:val="00A36413"/>
    <w:rsid w:val="00A371B9"/>
    <w:rsid w:val="00A46E04"/>
    <w:rsid w:val="00A54BD5"/>
    <w:rsid w:val="00A54EB0"/>
    <w:rsid w:val="00A60583"/>
    <w:rsid w:val="00A6299C"/>
    <w:rsid w:val="00A646D7"/>
    <w:rsid w:val="00A71A57"/>
    <w:rsid w:val="00A82F2E"/>
    <w:rsid w:val="00A9457F"/>
    <w:rsid w:val="00AA4EA9"/>
    <w:rsid w:val="00AB6DFF"/>
    <w:rsid w:val="00AB7814"/>
    <w:rsid w:val="00AD193D"/>
    <w:rsid w:val="00B209AD"/>
    <w:rsid w:val="00B22F60"/>
    <w:rsid w:val="00B2617B"/>
    <w:rsid w:val="00B3543C"/>
    <w:rsid w:val="00B43505"/>
    <w:rsid w:val="00B451CA"/>
    <w:rsid w:val="00B45BEF"/>
    <w:rsid w:val="00B463C9"/>
    <w:rsid w:val="00B72FD3"/>
    <w:rsid w:val="00B73077"/>
    <w:rsid w:val="00B92728"/>
    <w:rsid w:val="00B92C04"/>
    <w:rsid w:val="00BC28A4"/>
    <w:rsid w:val="00BC2E3A"/>
    <w:rsid w:val="00BD3F60"/>
    <w:rsid w:val="00BE4D77"/>
    <w:rsid w:val="00BE5AEB"/>
    <w:rsid w:val="00BF3F33"/>
    <w:rsid w:val="00C01BD7"/>
    <w:rsid w:val="00C127BE"/>
    <w:rsid w:val="00C659FE"/>
    <w:rsid w:val="00C66B52"/>
    <w:rsid w:val="00C833E7"/>
    <w:rsid w:val="00C85FAB"/>
    <w:rsid w:val="00C9182D"/>
    <w:rsid w:val="00CD2E28"/>
    <w:rsid w:val="00D06572"/>
    <w:rsid w:val="00D15C6B"/>
    <w:rsid w:val="00D23323"/>
    <w:rsid w:val="00D35B43"/>
    <w:rsid w:val="00D428DA"/>
    <w:rsid w:val="00D905C9"/>
    <w:rsid w:val="00DA5920"/>
    <w:rsid w:val="00DA6F90"/>
    <w:rsid w:val="00DB0793"/>
    <w:rsid w:val="00DB3AF1"/>
    <w:rsid w:val="00DC3D92"/>
    <w:rsid w:val="00DC61B4"/>
    <w:rsid w:val="00DD18A3"/>
    <w:rsid w:val="00DE654A"/>
    <w:rsid w:val="00DF5C87"/>
    <w:rsid w:val="00E15D15"/>
    <w:rsid w:val="00E3283F"/>
    <w:rsid w:val="00E43F48"/>
    <w:rsid w:val="00E503FF"/>
    <w:rsid w:val="00E51F19"/>
    <w:rsid w:val="00E847D8"/>
    <w:rsid w:val="00E92903"/>
    <w:rsid w:val="00E94671"/>
    <w:rsid w:val="00EA760E"/>
    <w:rsid w:val="00ED5117"/>
    <w:rsid w:val="00ED5AC3"/>
    <w:rsid w:val="00EF4B86"/>
    <w:rsid w:val="00F01D9A"/>
    <w:rsid w:val="00F35044"/>
    <w:rsid w:val="00F41E78"/>
    <w:rsid w:val="00F42D95"/>
    <w:rsid w:val="00F43E3E"/>
    <w:rsid w:val="00F637E7"/>
    <w:rsid w:val="00F662CD"/>
    <w:rsid w:val="00F81271"/>
    <w:rsid w:val="00FB2931"/>
    <w:rsid w:val="00FC337D"/>
    <w:rsid w:val="00FC7643"/>
    <w:rsid w:val="00FD44CB"/>
    <w:rsid w:val="00FD5DCC"/>
    <w:rsid w:val="00FE1F58"/>
    <w:rsid w:val="00FE69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7AE2"/>
  <w15:chartTrackingRefBased/>
  <w15:docId w15:val="{E34C73C4-F1BE-4192-8C93-F51E1E32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43223"/>
  </w:style>
  <w:style w:type="paragraph" w:styleId="ListParagraph">
    <w:name w:val="List Paragraph"/>
    <w:basedOn w:val="Normal"/>
    <w:uiPriority w:val="34"/>
    <w:qFormat/>
    <w:rsid w:val="002F29B4"/>
    <w:pPr>
      <w:ind w:left="720"/>
      <w:contextualSpacing/>
    </w:pPr>
  </w:style>
  <w:style w:type="character" w:styleId="CommentReference">
    <w:name w:val="annotation reference"/>
    <w:basedOn w:val="DefaultParagraphFont"/>
    <w:uiPriority w:val="99"/>
    <w:semiHidden/>
    <w:unhideWhenUsed/>
    <w:rsid w:val="006346DE"/>
    <w:rPr>
      <w:sz w:val="16"/>
      <w:szCs w:val="16"/>
    </w:rPr>
  </w:style>
  <w:style w:type="paragraph" w:styleId="CommentText">
    <w:name w:val="annotation text"/>
    <w:basedOn w:val="Normal"/>
    <w:link w:val="CommentTextChar"/>
    <w:uiPriority w:val="99"/>
    <w:semiHidden/>
    <w:unhideWhenUsed/>
    <w:rsid w:val="006346DE"/>
    <w:pPr>
      <w:spacing w:line="240" w:lineRule="auto"/>
    </w:pPr>
    <w:rPr>
      <w:sz w:val="20"/>
      <w:szCs w:val="20"/>
    </w:rPr>
  </w:style>
  <w:style w:type="character" w:customStyle="1" w:styleId="CommentTextChar">
    <w:name w:val="Comment Text Char"/>
    <w:basedOn w:val="DefaultParagraphFont"/>
    <w:link w:val="CommentText"/>
    <w:uiPriority w:val="99"/>
    <w:semiHidden/>
    <w:rsid w:val="006346DE"/>
    <w:rPr>
      <w:sz w:val="20"/>
      <w:szCs w:val="20"/>
    </w:rPr>
  </w:style>
  <w:style w:type="paragraph" w:styleId="CommentSubject">
    <w:name w:val="annotation subject"/>
    <w:basedOn w:val="CommentText"/>
    <w:next w:val="CommentText"/>
    <w:link w:val="CommentSubjectChar"/>
    <w:uiPriority w:val="99"/>
    <w:semiHidden/>
    <w:unhideWhenUsed/>
    <w:rsid w:val="006346DE"/>
    <w:rPr>
      <w:b/>
      <w:bCs/>
    </w:rPr>
  </w:style>
  <w:style w:type="character" w:customStyle="1" w:styleId="CommentSubjectChar">
    <w:name w:val="Comment Subject Char"/>
    <w:basedOn w:val="CommentTextChar"/>
    <w:link w:val="CommentSubject"/>
    <w:uiPriority w:val="99"/>
    <w:semiHidden/>
    <w:rsid w:val="006346DE"/>
    <w:rPr>
      <w:b/>
      <w:bCs/>
      <w:sz w:val="20"/>
      <w:szCs w:val="20"/>
    </w:rPr>
  </w:style>
  <w:style w:type="paragraph" w:styleId="BalloonText">
    <w:name w:val="Balloon Text"/>
    <w:basedOn w:val="Normal"/>
    <w:link w:val="BalloonTextChar"/>
    <w:uiPriority w:val="99"/>
    <w:semiHidden/>
    <w:unhideWhenUsed/>
    <w:rsid w:val="006346D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46DE"/>
    <w:rPr>
      <w:rFonts w:ascii="Times New Roman" w:hAnsi="Times New Roman" w:cs="Times New Roman"/>
      <w:sz w:val="18"/>
      <w:szCs w:val="18"/>
    </w:rPr>
  </w:style>
  <w:style w:type="paragraph" w:styleId="Bibliography">
    <w:name w:val="Bibliography"/>
    <w:basedOn w:val="Normal"/>
    <w:next w:val="Normal"/>
    <w:uiPriority w:val="37"/>
    <w:unhideWhenUsed/>
    <w:rsid w:val="00CD2E2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56FF3-9735-4448-ABF8-DF7F2A73A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21</Pages>
  <Words>18131</Words>
  <Characters>103349</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Askey,Bryce C</dc:creator>
  <cp:keywords/>
  <dc:description/>
  <cp:lastModifiedBy>Bryce Askey</cp:lastModifiedBy>
  <cp:revision>58</cp:revision>
  <dcterms:created xsi:type="dcterms:W3CDTF">2021-06-23T14:36:00Z</dcterms:created>
  <dcterms:modified xsi:type="dcterms:W3CDTF">2021-08-12T15:21:00Z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id="B8Uo7rHF"/&gt;&lt;style id="http://www.zotero.org/styles/apa" locale="en-US"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