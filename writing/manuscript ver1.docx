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7A9DE" w14:textId="77777777" w:rsidR="000F3395" w:rsidRDefault="000F3395" w:rsidP="000F3395">
      <w:pPr>
        <w:rPr>
          <w:rFonts w:ascii="Times New Roman" w:hAnsi="Times New Roman" w:cs="Times New Roman"/>
          <w:b/>
          <w:bCs/>
          <w:sz w:val="24"/>
          <w:szCs w:val="24"/>
        </w:rPr>
      </w:pPr>
      <w:r w:rsidRPr="00C269FD">
        <w:rPr>
          <w:rFonts w:ascii="Times New Roman" w:hAnsi="Times New Roman" w:cs="Times New Roman"/>
          <w:b/>
          <w:bCs/>
          <w:sz w:val="24"/>
          <w:szCs w:val="24"/>
        </w:rPr>
        <w:t>Title page</w:t>
      </w:r>
    </w:p>
    <w:p w14:paraId="754C77CC" w14:textId="77777777" w:rsidR="000F3395" w:rsidRDefault="000F3395" w:rsidP="000F3395">
      <w:pPr>
        <w:rPr>
          <w:rFonts w:ascii="Times New Roman" w:hAnsi="Times New Roman" w:cs="Times New Roman"/>
          <w:sz w:val="24"/>
          <w:szCs w:val="24"/>
        </w:rPr>
      </w:pPr>
      <w:r w:rsidRPr="007F638F">
        <w:rPr>
          <w:rFonts w:ascii="Times New Roman" w:hAnsi="Times New Roman" w:cs="Times New Roman"/>
          <w:sz w:val="24"/>
          <w:szCs w:val="24"/>
        </w:rPr>
        <w:t xml:space="preserve">A phylogeny-based analysis of bioactive metabolites in </w:t>
      </w:r>
      <w:r w:rsidRPr="007F638F">
        <w:rPr>
          <w:rFonts w:ascii="Times New Roman" w:hAnsi="Times New Roman" w:cs="Times New Roman"/>
          <w:i/>
          <w:iCs/>
          <w:sz w:val="24"/>
          <w:szCs w:val="24"/>
        </w:rPr>
        <w:t>Scutellaria</w:t>
      </w:r>
      <w:r w:rsidRPr="007F638F">
        <w:rPr>
          <w:rFonts w:ascii="Times New Roman" w:hAnsi="Times New Roman" w:cs="Times New Roman"/>
          <w:sz w:val="24"/>
          <w:szCs w:val="24"/>
        </w:rPr>
        <w:t xml:space="preserve"> reveals multiple species with significant medicinal </w:t>
      </w:r>
      <w:proofErr w:type="gramStart"/>
      <w:r w:rsidRPr="007F638F">
        <w:rPr>
          <w:rFonts w:ascii="Times New Roman" w:hAnsi="Times New Roman" w:cs="Times New Roman"/>
          <w:sz w:val="24"/>
          <w:szCs w:val="24"/>
        </w:rPr>
        <w:t>potential</w:t>
      </w:r>
      <w:proofErr w:type="gramEnd"/>
    </w:p>
    <w:p w14:paraId="119CCF43" w14:textId="77777777" w:rsidR="000F3395" w:rsidRDefault="000F3395" w:rsidP="000F3395">
      <w:pPr>
        <w:rPr>
          <w:rFonts w:ascii="Times New Roman" w:hAnsi="Times New Roman" w:cs="Times New Roman"/>
          <w:sz w:val="24"/>
          <w:szCs w:val="24"/>
        </w:rPr>
      </w:pPr>
    </w:p>
    <w:p w14:paraId="47C80472" w14:textId="77777777" w:rsidR="000F3395" w:rsidRDefault="000F3395" w:rsidP="000F3395">
      <w:pPr>
        <w:rPr>
          <w:rFonts w:ascii="Times New Roman" w:hAnsi="Times New Roman" w:cs="Times New Roman"/>
          <w:sz w:val="24"/>
          <w:szCs w:val="24"/>
          <w:lang w:eastAsia="ko-KR"/>
        </w:rPr>
      </w:pPr>
    </w:p>
    <w:p w14:paraId="5F5F71B6" w14:textId="77777777" w:rsidR="000F3395" w:rsidRDefault="000F3395" w:rsidP="000F3395">
      <w:pPr>
        <w:rPr>
          <w:rFonts w:ascii="Times New Roman" w:hAnsi="Times New Roman" w:cs="Times New Roman"/>
          <w:sz w:val="24"/>
          <w:szCs w:val="24"/>
        </w:rPr>
      </w:pPr>
    </w:p>
    <w:p w14:paraId="6B9A4D53" w14:textId="77777777" w:rsidR="000F3395" w:rsidRPr="00F51640" w:rsidRDefault="000F3395" w:rsidP="000F3395">
      <w:pPr>
        <w:rPr>
          <w:rFonts w:ascii="Times New Roman" w:hAnsi="Times New Roman" w:cs="Times New Roman"/>
          <w:sz w:val="24"/>
          <w:szCs w:val="24"/>
        </w:rPr>
      </w:pPr>
      <w:r w:rsidRPr="00F51640">
        <w:rPr>
          <w:rFonts w:ascii="Times New Roman" w:hAnsi="Times New Roman" w:cs="Times New Roman"/>
          <w:sz w:val="24"/>
          <w:szCs w:val="24"/>
        </w:rPr>
        <w:t>Bryce Askey</w:t>
      </w: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 Yeong Hun Song</w:t>
      </w: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 xml:space="preserve">, </w:t>
      </w:r>
      <w:proofErr w:type="spellStart"/>
      <w:r w:rsidRPr="00F51640">
        <w:rPr>
          <w:rFonts w:ascii="Times New Roman" w:hAnsi="Times New Roman" w:cs="Times New Roman"/>
          <w:sz w:val="24"/>
          <w:szCs w:val="24"/>
        </w:rPr>
        <w:t>Yoonkyung</w:t>
      </w:r>
      <w:proofErr w:type="spellEnd"/>
      <w:r w:rsidRPr="00F51640">
        <w:rPr>
          <w:rFonts w:ascii="Times New Roman" w:hAnsi="Times New Roman" w:cs="Times New Roman"/>
          <w:sz w:val="24"/>
          <w:szCs w:val="24"/>
        </w:rPr>
        <w:t xml:space="preserve"> Lee</w:t>
      </w:r>
      <w:r w:rsidRPr="00F51640">
        <w:rPr>
          <w:rFonts w:ascii="Times New Roman" w:hAnsi="Times New Roman" w:cs="Times New Roman"/>
          <w:sz w:val="24"/>
          <w:szCs w:val="24"/>
          <w:vertAlign w:val="superscript"/>
        </w:rPr>
        <w:t>2</w:t>
      </w:r>
      <w:r w:rsidRPr="00F51640">
        <w:rPr>
          <w:rFonts w:ascii="Times New Roman" w:hAnsi="Times New Roman" w:cs="Times New Roman"/>
          <w:sz w:val="24"/>
          <w:szCs w:val="24"/>
        </w:rPr>
        <w:t>, Ru Dai</w:t>
      </w: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 xml:space="preserve">, </w:t>
      </w:r>
      <w:r>
        <w:rPr>
          <w:rFonts w:ascii="Times New Roman" w:hAnsi="Times New Roman" w:cs="Times New Roman"/>
          <w:sz w:val="24"/>
          <w:szCs w:val="24"/>
        </w:rPr>
        <w:t>Andrew Kunik</w:t>
      </w:r>
      <w:r w:rsidRPr="00F51640">
        <w:rPr>
          <w:rFonts w:ascii="Times New Roman" w:hAnsi="Times New Roman" w:cs="Times New Roman"/>
          <w:sz w:val="24"/>
          <w:szCs w:val="24"/>
          <w:vertAlign w:val="superscript"/>
        </w:rPr>
        <w:t>1</w:t>
      </w:r>
      <w:r>
        <w:rPr>
          <w:rFonts w:ascii="Times New Roman" w:hAnsi="Times New Roman" w:cs="Times New Roman"/>
          <w:sz w:val="24"/>
          <w:szCs w:val="24"/>
        </w:rPr>
        <w:t>, Pamela Soltis</w:t>
      </w:r>
      <w:r>
        <w:rPr>
          <w:rFonts w:ascii="Times New Roman" w:hAnsi="Times New Roman" w:cs="Times New Roman"/>
          <w:sz w:val="24"/>
          <w:szCs w:val="24"/>
          <w:vertAlign w:val="superscript"/>
        </w:rPr>
        <w:t>3,4,5</w:t>
      </w:r>
      <w:r>
        <w:rPr>
          <w:rFonts w:ascii="Times New Roman" w:hAnsi="Times New Roman" w:cs="Times New Roman"/>
          <w:sz w:val="24"/>
          <w:szCs w:val="24"/>
        </w:rPr>
        <w:t>, Douglas Solits</w:t>
      </w:r>
      <w:r>
        <w:rPr>
          <w:rFonts w:ascii="Times New Roman" w:hAnsi="Times New Roman" w:cs="Times New Roman"/>
          <w:sz w:val="24"/>
          <w:szCs w:val="24"/>
          <w:vertAlign w:val="superscript"/>
        </w:rPr>
        <w:t>3,4,5</w:t>
      </w:r>
      <w:r>
        <w:rPr>
          <w:rFonts w:ascii="Times New Roman" w:hAnsi="Times New Roman" w:cs="Times New Roman"/>
          <w:sz w:val="24"/>
          <w:szCs w:val="24"/>
        </w:rPr>
        <w:t xml:space="preserve">, </w:t>
      </w:r>
      <w:proofErr w:type="spellStart"/>
      <w:r w:rsidRPr="00F51640">
        <w:rPr>
          <w:rFonts w:ascii="Times New Roman" w:hAnsi="Times New Roman" w:cs="Times New Roman"/>
          <w:sz w:val="24"/>
          <w:szCs w:val="24"/>
        </w:rPr>
        <w:t>Sangtae</w:t>
      </w:r>
      <w:proofErr w:type="spellEnd"/>
      <w:r w:rsidRPr="00F51640">
        <w:rPr>
          <w:rFonts w:ascii="Times New Roman" w:hAnsi="Times New Roman" w:cs="Times New Roman"/>
          <w:sz w:val="24"/>
          <w:szCs w:val="24"/>
        </w:rPr>
        <w:t xml:space="preserve"> Kim</w:t>
      </w:r>
      <w:r w:rsidRPr="00F51640">
        <w:rPr>
          <w:rFonts w:ascii="Times New Roman" w:hAnsi="Times New Roman" w:cs="Times New Roman"/>
          <w:sz w:val="24"/>
          <w:szCs w:val="24"/>
          <w:vertAlign w:val="superscript"/>
        </w:rPr>
        <w:t>2</w:t>
      </w:r>
      <w:r w:rsidRPr="00F51640">
        <w:rPr>
          <w:rFonts w:ascii="Times New Roman" w:hAnsi="Times New Roman" w:cs="Times New Roman"/>
          <w:sz w:val="24"/>
          <w:szCs w:val="24"/>
        </w:rPr>
        <w:t xml:space="preserve">, and </w:t>
      </w:r>
      <w:proofErr w:type="spellStart"/>
      <w:r w:rsidRPr="00F51640">
        <w:rPr>
          <w:rFonts w:ascii="Times New Roman" w:hAnsi="Times New Roman" w:cs="Times New Roman"/>
          <w:sz w:val="24"/>
          <w:szCs w:val="24"/>
        </w:rPr>
        <w:t>Jeongim</w:t>
      </w:r>
      <w:proofErr w:type="spellEnd"/>
      <w:r w:rsidRPr="00F51640">
        <w:rPr>
          <w:rFonts w:ascii="Times New Roman" w:hAnsi="Times New Roman" w:cs="Times New Roman"/>
          <w:sz w:val="24"/>
          <w:szCs w:val="24"/>
        </w:rPr>
        <w:t xml:space="preserve"> Kim</w:t>
      </w:r>
      <w:r w:rsidRPr="00F51640">
        <w:rPr>
          <w:rFonts w:ascii="Times New Roman" w:hAnsi="Times New Roman" w:cs="Times New Roman"/>
          <w:sz w:val="24"/>
          <w:szCs w:val="24"/>
          <w:vertAlign w:val="superscript"/>
        </w:rPr>
        <w:t>1,</w:t>
      </w:r>
      <w:r>
        <w:rPr>
          <w:rFonts w:ascii="Times New Roman" w:hAnsi="Times New Roman" w:cs="Times New Roman"/>
          <w:sz w:val="24"/>
          <w:szCs w:val="24"/>
          <w:vertAlign w:val="superscript"/>
        </w:rPr>
        <w:t>5</w:t>
      </w:r>
    </w:p>
    <w:p w14:paraId="19954CCF" w14:textId="77777777" w:rsidR="000F3395" w:rsidRPr="00F51640" w:rsidRDefault="000F3395" w:rsidP="000F3395">
      <w:pPr>
        <w:rPr>
          <w:rFonts w:ascii="Times New Roman" w:hAnsi="Times New Roman" w:cs="Times New Roman"/>
          <w:sz w:val="24"/>
          <w:szCs w:val="24"/>
        </w:rPr>
      </w:pP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Horticultural Sciences Department, University of Florida, Gainesville, FL, USA</w:t>
      </w:r>
    </w:p>
    <w:p w14:paraId="0FB06B28" w14:textId="77777777" w:rsidR="000F3395" w:rsidRDefault="000F3395" w:rsidP="000F3395">
      <w:pPr>
        <w:rPr>
          <w:rFonts w:ascii="Times New Roman" w:hAnsi="Times New Roman" w:cs="Times New Roman"/>
          <w:sz w:val="24"/>
          <w:szCs w:val="24"/>
        </w:rPr>
      </w:pPr>
      <w:r w:rsidRPr="00F51640">
        <w:rPr>
          <w:rFonts w:ascii="Times New Roman" w:hAnsi="Times New Roman" w:cs="Times New Roman"/>
          <w:sz w:val="24"/>
          <w:szCs w:val="24"/>
          <w:vertAlign w:val="superscript"/>
        </w:rPr>
        <w:t>2</w:t>
      </w:r>
      <w:r w:rsidRPr="00F51640">
        <w:rPr>
          <w:rFonts w:ascii="Times New Roman" w:hAnsi="Times New Roman" w:cs="Times New Roman"/>
          <w:sz w:val="24"/>
          <w:szCs w:val="24"/>
        </w:rPr>
        <w:t xml:space="preserve">Department of Biology, </w:t>
      </w:r>
      <w:proofErr w:type="spellStart"/>
      <w:r w:rsidRPr="00F51640">
        <w:rPr>
          <w:rFonts w:ascii="Times New Roman" w:hAnsi="Times New Roman" w:cs="Times New Roman"/>
          <w:sz w:val="24"/>
          <w:szCs w:val="24"/>
        </w:rPr>
        <w:t>Sungshin</w:t>
      </w:r>
      <w:proofErr w:type="spellEnd"/>
      <w:r w:rsidRPr="00F51640">
        <w:rPr>
          <w:rFonts w:ascii="Times New Roman" w:hAnsi="Times New Roman" w:cs="Times New Roman"/>
          <w:sz w:val="24"/>
          <w:szCs w:val="24"/>
        </w:rPr>
        <w:t xml:space="preserve"> Women’s University, Seoul, Republic of Korea</w:t>
      </w:r>
    </w:p>
    <w:p w14:paraId="7E0B9BB8" w14:textId="77777777" w:rsidR="000F3395" w:rsidRDefault="000F3395" w:rsidP="000F3395">
      <w:pPr>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Department of Biology</w:t>
      </w:r>
      <w:r w:rsidRPr="00F51640">
        <w:rPr>
          <w:rFonts w:ascii="Times New Roman" w:hAnsi="Times New Roman" w:cs="Times New Roman"/>
          <w:sz w:val="24"/>
          <w:szCs w:val="24"/>
        </w:rPr>
        <w:t>, University of Florida, Gainesville, FL, USA</w:t>
      </w:r>
    </w:p>
    <w:p w14:paraId="1E61D8E8" w14:textId="77777777" w:rsidR="000F3395" w:rsidRPr="00F51640" w:rsidRDefault="000F3395" w:rsidP="000F3395">
      <w:pPr>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Florida Museum of Natural History</w:t>
      </w:r>
      <w:r w:rsidRPr="00F51640">
        <w:rPr>
          <w:rFonts w:ascii="Times New Roman" w:hAnsi="Times New Roman" w:cs="Times New Roman"/>
          <w:sz w:val="24"/>
          <w:szCs w:val="24"/>
        </w:rPr>
        <w:t>, Gainesville, FL, USA</w:t>
      </w:r>
    </w:p>
    <w:p w14:paraId="2ACB07E3" w14:textId="77777777" w:rsidR="000F3395" w:rsidRPr="00F51640" w:rsidRDefault="000F3395" w:rsidP="000F3395">
      <w:pPr>
        <w:rPr>
          <w:rFonts w:ascii="Times New Roman" w:hAnsi="Times New Roman" w:cs="Times New Roman"/>
          <w:sz w:val="24"/>
          <w:szCs w:val="24"/>
        </w:rPr>
      </w:pPr>
      <w:r>
        <w:rPr>
          <w:rFonts w:ascii="Times New Roman" w:hAnsi="Times New Roman" w:cs="Times New Roman"/>
          <w:sz w:val="24"/>
          <w:szCs w:val="24"/>
          <w:vertAlign w:val="superscript"/>
        </w:rPr>
        <w:t>5</w:t>
      </w:r>
      <w:r w:rsidRPr="00F51640">
        <w:rPr>
          <w:rFonts w:ascii="Times New Roman" w:hAnsi="Times New Roman" w:cs="Times New Roman"/>
          <w:sz w:val="24"/>
          <w:szCs w:val="24"/>
        </w:rPr>
        <w:t>Plant Molecular and Cellular Biology Graduate Program, University of Florida, Gainesville, FL, USA</w:t>
      </w:r>
    </w:p>
    <w:p w14:paraId="49FA4D81" w14:textId="77777777" w:rsidR="000F3395" w:rsidRDefault="000F3395" w:rsidP="000F3395">
      <w:pPr>
        <w:rPr>
          <w:rFonts w:ascii="Times New Roman" w:hAnsi="Times New Roman" w:cs="Times New Roman"/>
          <w:sz w:val="24"/>
          <w:szCs w:val="24"/>
        </w:rPr>
      </w:pPr>
    </w:p>
    <w:p w14:paraId="227C36FD" w14:textId="77777777" w:rsidR="000F3395" w:rsidRDefault="000F3395" w:rsidP="000F3395">
      <w:pPr>
        <w:rPr>
          <w:rFonts w:ascii="Times New Roman" w:hAnsi="Times New Roman" w:cs="Times New Roman"/>
          <w:sz w:val="24"/>
          <w:szCs w:val="24"/>
        </w:rPr>
      </w:pPr>
    </w:p>
    <w:p w14:paraId="12565BAF" w14:textId="77777777" w:rsidR="000F3395" w:rsidRDefault="000F3395" w:rsidP="000F3395">
      <w:pPr>
        <w:rPr>
          <w:rFonts w:ascii="Times New Roman" w:hAnsi="Times New Roman" w:cs="Times New Roman"/>
          <w:sz w:val="24"/>
          <w:szCs w:val="24"/>
        </w:rPr>
      </w:pPr>
    </w:p>
    <w:p w14:paraId="1607FEE6" w14:textId="77777777" w:rsidR="000F3395" w:rsidRDefault="000F3395" w:rsidP="000F3395">
      <w:pPr>
        <w:rPr>
          <w:rFonts w:ascii="Times New Roman" w:hAnsi="Times New Roman" w:cs="Times New Roman"/>
          <w:sz w:val="24"/>
          <w:szCs w:val="24"/>
        </w:rPr>
      </w:pPr>
    </w:p>
    <w:p w14:paraId="4BCA8B7B" w14:textId="77777777" w:rsidR="000F3395" w:rsidRPr="007F638F" w:rsidRDefault="000F3395" w:rsidP="000F3395">
      <w:pPr>
        <w:rPr>
          <w:rFonts w:ascii="Times New Roman" w:hAnsi="Times New Roman" w:cs="Times New Roman"/>
          <w:sz w:val="24"/>
          <w:szCs w:val="24"/>
        </w:rPr>
      </w:pPr>
    </w:p>
    <w:p w14:paraId="3455C3ED" w14:textId="77777777" w:rsidR="000F3395" w:rsidRDefault="000F3395" w:rsidP="000F3395">
      <w:pPr>
        <w:rPr>
          <w:rFonts w:ascii="Times New Roman" w:hAnsi="Times New Roman" w:cs="Times New Roman"/>
          <w:b/>
          <w:bCs/>
          <w:sz w:val="24"/>
          <w:szCs w:val="24"/>
        </w:rPr>
      </w:pPr>
      <w:r w:rsidRPr="00BD4137">
        <w:rPr>
          <w:rFonts w:ascii="Times New Roman" w:hAnsi="Times New Roman" w:cs="Times New Roman"/>
          <w:b/>
          <w:bCs/>
          <w:sz w:val="24"/>
          <w:szCs w:val="24"/>
        </w:rPr>
        <w:t>Footnotes</w:t>
      </w:r>
    </w:p>
    <w:p w14:paraId="594A378F" w14:textId="77777777" w:rsidR="000F3395" w:rsidRDefault="000F3395" w:rsidP="000F3395">
      <w:pPr>
        <w:rPr>
          <w:rFonts w:ascii="Times New Roman" w:hAnsi="Times New Roman" w:cs="Times New Roman"/>
          <w:b/>
          <w:bCs/>
          <w:sz w:val="24"/>
          <w:szCs w:val="24"/>
        </w:rPr>
      </w:pPr>
      <w:r>
        <w:rPr>
          <w:rFonts w:ascii="Times New Roman" w:hAnsi="Times New Roman" w:cs="Times New Roman"/>
          <w:b/>
          <w:bCs/>
          <w:sz w:val="24"/>
          <w:szCs w:val="24"/>
        </w:rPr>
        <w:br w:type="page"/>
      </w:r>
    </w:p>
    <w:p w14:paraId="724C1D6D" w14:textId="77777777" w:rsidR="000F3395" w:rsidRPr="00BD4137" w:rsidRDefault="000F3395">
      <w:pPr>
        <w:rPr>
          <w:rFonts w:ascii="Times New Roman" w:hAnsi="Times New Roman" w:cs="Times New Roman"/>
          <w:b/>
          <w:bCs/>
          <w:sz w:val="24"/>
          <w:szCs w:val="24"/>
        </w:rPr>
      </w:pPr>
    </w:p>
    <w:p w14:paraId="35A39DC8" w14:textId="7F2DB421"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Abstract</w:t>
      </w:r>
      <w:r w:rsidR="00BD4137">
        <w:rPr>
          <w:rFonts w:ascii="Times New Roman" w:hAnsi="Times New Roman" w:cs="Times New Roman"/>
          <w:b/>
          <w:bCs/>
          <w:sz w:val="24"/>
          <w:szCs w:val="24"/>
        </w:rPr>
        <w:t xml:space="preserve"> (</w:t>
      </w:r>
      <w:proofErr w:type="gramStart"/>
      <w:r w:rsidR="00BD4137">
        <w:rPr>
          <w:rFonts w:ascii="Times New Roman" w:hAnsi="Times New Roman" w:cs="Times New Roman"/>
          <w:b/>
          <w:bCs/>
          <w:sz w:val="24"/>
          <w:szCs w:val="24"/>
        </w:rPr>
        <w:t>250 word</w:t>
      </w:r>
      <w:proofErr w:type="gramEnd"/>
      <w:r w:rsidR="00BD4137">
        <w:rPr>
          <w:rFonts w:ascii="Times New Roman" w:hAnsi="Times New Roman" w:cs="Times New Roman"/>
          <w:b/>
          <w:bCs/>
          <w:sz w:val="24"/>
          <w:szCs w:val="24"/>
        </w:rPr>
        <w:t xml:space="preserve"> limit)</w:t>
      </w:r>
    </w:p>
    <w:p w14:paraId="048EB749" w14:textId="5078FE96" w:rsidR="00BD4137" w:rsidRPr="007F638F" w:rsidRDefault="00BD413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multiple </w:t>
      </w:r>
      <w:r w:rsidR="001E5606">
        <w:rPr>
          <w:rFonts w:ascii="Times New Roman" w:hAnsi="Times New Roman" w:cs="Times New Roman"/>
          <w:sz w:val="24"/>
          <w:szCs w:val="24"/>
        </w:rPr>
        <w:t xml:space="preserve">plant species </w:t>
      </w:r>
      <w:r>
        <w:rPr>
          <w:rFonts w:ascii="Times New Roman" w:hAnsi="Times New Roman" w:cs="Times New Roman"/>
          <w:sz w:val="24"/>
          <w:szCs w:val="24"/>
        </w:rPr>
        <w:t xml:space="preserve">used extensively in traditional medicines due to their various anti-inflammatory, sedative, </w:t>
      </w:r>
      <w:r w:rsidR="006A17DD">
        <w:rPr>
          <w:rFonts w:ascii="Times New Roman" w:hAnsi="Times New Roman" w:cs="Times New Roman"/>
          <w:sz w:val="24"/>
          <w:szCs w:val="24"/>
        </w:rPr>
        <w:t xml:space="preserve">and </w:t>
      </w:r>
      <w:r>
        <w:rPr>
          <w:rFonts w:ascii="Times New Roman" w:hAnsi="Times New Roman" w:cs="Times New Roman"/>
          <w:sz w:val="24"/>
          <w:szCs w:val="24"/>
        </w:rPr>
        <w:t>neuroprotective</w:t>
      </w:r>
      <w:r w:rsidR="006A17DD">
        <w:rPr>
          <w:rFonts w:ascii="Times New Roman" w:hAnsi="Times New Roman" w:cs="Times New Roman"/>
          <w:sz w:val="24"/>
          <w:szCs w:val="24"/>
        </w:rPr>
        <w:t xml:space="preserve"> </w:t>
      </w:r>
      <w:r>
        <w:rPr>
          <w:rFonts w:ascii="Times New Roman" w:hAnsi="Times New Roman" w:cs="Times New Roman"/>
          <w:sz w:val="24"/>
          <w:szCs w:val="24"/>
        </w:rPr>
        <w:t>effects. Bioactive</w:t>
      </w:r>
      <w:r w:rsidR="003319AD">
        <w:rPr>
          <w:rFonts w:ascii="Times New Roman" w:hAnsi="Times New Roman" w:cs="Times New Roman"/>
          <w:sz w:val="24"/>
          <w:szCs w:val="24"/>
        </w:rPr>
        <w:t xml:space="preserve"> </w:t>
      </w:r>
      <w:r>
        <w:rPr>
          <w:rFonts w:ascii="Times New Roman" w:hAnsi="Times New Roman" w:cs="Times New Roman"/>
          <w:sz w:val="24"/>
          <w:szCs w:val="24"/>
        </w:rPr>
        <w:t>4</w:t>
      </w:r>
      <w:commentRangeStart w:id="0"/>
      <w:r w:rsidR="00F20C42">
        <w:rPr>
          <w:rFonts w:ascii="Times New Roman" w:hAnsi="Times New Roman" w:cs="Times New Roman"/>
          <w:sz w:val="24"/>
          <w:szCs w:val="24"/>
        </w:rPr>
        <w:t>´</w:t>
      </w:r>
      <w:commentRangeEnd w:id="0"/>
      <w:r w:rsidR="00F20C42">
        <w:rPr>
          <w:rStyle w:val="CommentReference"/>
        </w:rPr>
        <w:commentReference w:id="0"/>
      </w:r>
      <w:r>
        <w:rPr>
          <w:rFonts w:ascii="Times New Roman" w:hAnsi="Times New Roman" w:cs="Times New Roman"/>
          <w:sz w:val="24"/>
          <w:szCs w:val="24"/>
        </w:rPr>
        <w:t xml:space="preserve">-hydroxyflavones and </w:t>
      </w:r>
      <w:del w:id="1" w:author="Askey,Bryce C" w:date="2021-01-27T14:37:00Z">
        <w:r w:rsidDel="0068428F">
          <w:rPr>
            <w:rFonts w:ascii="Times New Roman" w:hAnsi="Times New Roman" w:cs="Times New Roman"/>
            <w:sz w:val="24"/>
            <w:szCs w:val="24"/>
          </w:rPr>
          <w:delText>4’</w:delText>
        </w:r>
      </w:del>
      <w:ins w:id="2" w:author="Askey,Bryce C" w:date="2021-01-27T14:37:00Z">
        <w:r w:rsidR="0068428F">
          <w:rPr>
            <w:rFonts w:ascii="Times New Roman" w:hAnsi="Times New Roman" w:cs="Times New Roman"/>
            <w:sz w:val="24"/>
            <w:szCs w:val="24"/>
          </w:rPr>
          <w:t>4</w:t>
        </w:r>
        <w:r w:rsidR="0068428F" w:rsidRPr="0068428F">
          <w:rPr>
            <w:rFonts w:ascii="Times New Roman" w:hAnsi="Times New Roman" w:cs="Times New Roman"/>
            <w:sz w:val="24"/>
            <w:szCs w:val="24"/>
          </w:rPr>
          <w:t>´</w:t>
        </w:r>
      </w:ins>
      <w:r>
        <w:rPr>
          <w:rFonts w:ascii="Times New Roman" w:hAnsi="Times New Roman" w:cs="Times New Roman"/>
          <w:sz w:val="24"/>
          <w:szCs w:val="24"/>
        </w:rPr>
        <w:t xml:space="preserve">-deoxyflavones have been identified </w:t>
      </w:r>
      <w:r w:rsidR="00940C79">
        <w:rPr>
          <w:rFonts w:ascii="Times New Roman" w:hAnsi="Times New Roman" w:cs="Times New Roman"/>
          <w:sz w:val="24"/>
          <w:szCs w:val="24"/>
        </w:rPr>
        <w:t xml:space="preserve">as a significant </w:t>
      </w:r>
      <w:r>
        <w:rPr>
          <w:rFonts w:ascii="Times New Roman" w:hAnsi="Times New Roman" w:cs="Times New Roman"/>
          <w:sz w:val="24"/>
          <w:szCs w:val="24"/>
        </w:rPr>
        <w:t xml:space="preserve">source of these effects. </w:t>
      </w:r>
      <w:r w:rsidR="0042297B">
        <w:rPr>
          <w:rFonts w:ascii="Times New Roman" w:hAnsi="Times New Roman" w:cs="Times New Roman"/>
          <w:i/>
          <w:iCs/>
          <w:sz w:val="24"/>
          <w:szCs w:val="24"/>
        </w:rPr>
        <w:t>S</w:t>
      </w:r>
      <w:r>
        <w:rPr>
          <w:rFonts w:ascii="Times New Roman" w:hAnsi="Times New Roman" w:cs="Times New Roman"/>
          <w:i/>
          <w:iCs/>
          <w:sz w:val="24"/>
          <w:szCs w:val="24"/>
        </w:rPr>
        <w:t>. baicalensis</w:t>
      </w:r>
      <w:r w:rsidR="008F6BE9">
        <w:rPr>
          <w:rFonts w:ascii="Times New Roman" w:hAnsi="Times New Roman" w:cs="Times New Roman"/>
          <w:sz w:val="24"/>
          <w:szCs w:val="24"/>
        </w:rPr>
        <w:t>,</w:t>
      </w:r>
      <w:r w:rsidR="008F6BE9">
        <w:rPr>
          <w:rFonts w:ascii="Times New Roman" w:hAnsi="Times New Roman" w:cs="Times New Roman"/>
          <w:i/>
          <w:iCs/>
          <w:sz w:val="24"/>
          <w:szCs w:val="24"/>
        </w:rPr>
        <w:t xml:space="preserve"> </w:t>
      </w:r>
      <w:r w:rsidR="008F6BE9">
        <w:rPr>
          <w:rFonts w:ascii="Times New Roman" w:hAnsi="Times New Roman" w:cs="Times New Roman"/>
          <w:sz w:val="24"/>
          <w:szCs w:val="24"/>
        </w:rPr>
        <w:t xml:space="preserve">one of the most well-known species of </w:t>
      </w:r>
      <w:r w:rsidR="008F6BE9" w:rsidRPr="008F6BE9">
        <w:rPr>
          <w:rFonts w:ascii="Times New Roman" w:hAnsi="Times New Roman" w:cs="Times New Roman"/>
          <w:i/>
          <w:iCs/>
          <w:sz w:val="24"/>
          <w:szCs w:val="24"/>
        </w:rPr>
        <w:t>Scutellaria</w:t>
      </w:r>
      <w:r w:rsidR="008F6BE9">
        <w:rPr>
          <w:rFonts w:ascii="Times New Roman" w:hAnsi="Times New Roman" w:cs="Times New Roman"/>
          <w:sz w:val="24"/>
          <w:szCs w:val="24"/>
        </w:rPr>
        <w:t>, accumulate</w:t>
      </w:r>
      <w:r w:rsidR="00940C79">
        <w:rPr>
          <w:rFonts w:ascii="Times New Roman" w:hAnsi="Times New Roman" w:cs="Times New Roman"/>
          <w:sz w:val="24"/>
          <w:szCs w:val="24"/>
        </w:rPr>
        <w:t>s</w:t>
      </w:r>
      <w:r>
        <w:rPr>
          <w:rFonts w:ascii="Times New Roman" w:hAnsi="Times New Roman" w:cs="Times New Roman"/>
          <w:sz w:val="24"/>
          <w:szCs w:val="24"/>
        </w:rPr>
        <w:t xml:space="preserve"> </w:t>
      </w:r>
      <w:del w:id="3" w:author="Askey,Bryce C" w:date="2021-01-27T14:37:00Z">
        <w:r w:rsidDel="0068428F">
          <w:rPr>
            <w:rFonts w:ascii="Times New Roman" w:hAnsi="Times New Roman" w:cs="Times New Roman"/>
            <w:sz w:val="24"/>
            <w:szCs w:val="24"/>
          </w:rPr>
          <w:delText>4’</w:delText>
        </w:r>
      </w:del>
      <w:ins w:id="4" w:author="Askey,Bryce C" w:date="2021-01-27T14:37:00Z">
        <w:r w:rsidR="0068428F">
          <w:rPr>
            <w:rFonts w:ascii="Times New Roman" w:hAnsi="Times New Roman" w:cs="Times New Roman"/>
            <w:sz w:val="24"/>
            <w:szCs w:val="24"/>
          </w:rPr>
          <w:t>4´</w:t>
        </w:r>
      </w:ins>
      <w:r>
        <w:rPr>
          <w:rFonts w:ascii="Times New Roman" w:hAnsi="Times New Roman" w:cs="Times New Roman"/>
          <w:sz w:val="24"/>
          <w:szCs w:val="24"/>
        </w:rPr>
        <w:t xml:space="preserve">-deoxyflavones </w:t>
      </w:r>
      <w:r w:rsidR="00252E2C">
        <w:rPr>
          <w:rFonts w:ascii="Times New Roman" w:hAnsi="Times New Roman" w:cs="Times New Roman"/>
          <w:sz w:val="24"/>
          <w:szCs w:val="24"/>
        </w:rPr>
        <w:t xml:space="preserve">mainly </w:t>
      </w:r>
      <w:r w:rsidR="008F6BE9">
        <w:rPr>
          <w:rFonts w:ascii="Times New Roman" w:hAnsi="Times New Roman" w:cs="Times New Roman"/>
          <w:sz w:val="24"/>
          <w:szCs w:val="24"/>
        </w:rPr>
        <w:t>in its</w:t>
      </w:r>
      <w:r>
        <w:rPr>
          <w:rFonts w:ascii="Times New Roman" w:hAnsi="Times New Roman" w:cs="Times New Roman"/>
          <w:sz w:val="24"/>
          <w:szCs w:val="24"/>
        </w:rPr>
        <w:t xml:space="preserve"> roots </w:t>
      </w:r>
      <w:r w:rsidR="00252E2C">
        <w:rPr>
          <w:rFonts w:ascii="Times New Roman" w:hAnsi="Times New Roman" w:cs="Times New Roman"/>
          <w:sz w:val="24"/>
          <w:szCs w:val="24"/>
        </w:rPr>
        <w:t xml:space="preserve">in addition to </w:t>
      </w:r>
      <w:del w:id="5" w:author="Askey,Bryce C" w:date="2021-01-27T14:37:00Z">
        <w:r w:rsidDel="0068428F">
          <w:rPr>
            <w:rFonts w:ascii="Times New Roman" w:hAnsi="Times New Roman" w:cs="Times New Roman"/>
            <w:sz w:val="24"/>
            <w:szCs w:val="24"/>
          </w:rPr>
          <w:delText>4’</w:delText>
        </w:r>
      </w:del>
      <w:ins w:id="6" w:author="Askey,Bryce C" w:date="2021-01-27T14:37:00Z">
        <w:r w:rsidR="0068428F">
          <w:rPr>
            <w:rFonts w:ascii="Times New Roman" w:hAnsi="Times New Roman" w:cs="Times New Roman"/>
            <w:sz w:val="24"/>
            <w:szCs w:val="24"/>
          </w:rPr>
          <w:t>4´</w:t>
        </w:r>
      </w:ins>
      <w:r>
        <w:rPr>
          <w:rFonts w:ascii="Times New Roman" w:hAnsi="Times New Roman" w:cs="Times New Roman"/>
          <w:sz w:val="24"/>
          <w:szCs w:val="24"/>
        </w:rPr>
        <w:t xml:space="preserve">-hydroxyflavones. Although the biochemistry of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responsible for this </w:t>
      </w:r>
      <w:r w:rsidR="008F6BE9">
        <w:rPr>
          <w:rFonts w:ascii="Times New Roman" w:hAnsi="Times New Roman" w:cs="Times New Roman"/>
          <w:sz w:val="24"/>
          <w:szCs w:val="24"/>
        </w:rPr>
        <w:t xml:space="preserve">organ-specific </w:t>
      </w:r>
      <w:r>
        <w:rPr>
          <w:rFonts w:ascii="Times New Roman" w:hAnsi="Times New Roman" w:cs="Times New Roman"/>
          <w:sz w:val="24"/>
          <w:szCs w:val="24"/>
        </w:rPr>
        <w:t xml:space="preserve">pattern has been studied, 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more than 470 species of plants, many of which have not been chemically analyzed. The primary goal of this work was to </w:t>
      </w:r>
      <w:r w:rsidR="00252E2C">
        <w:rPr>
          <w:rFonts w:ascii="Times New Roman" w:hAnsi="Times New Roman" w:cs="Times New Roman"/>
          <w:sz w:val="24"/>
          <w:szCs w:val="24"/>
        </w:rPr>
        <w:t xml:space="preserve">investigate </w:t>
      </w:r>
      <w:r>
        <w:rPr>
          <w:rFonts w:ascii="Times New Roman" w:hAnsi="Times New Roman" w:cs="Times New Roman"/>
          <w:sz w:val="24"/>
          <w:szCs w:val="24"/>
        </w:rPr>
        <w:t xml:space="preserve">the </w:t>
      </w:r>
      <w:r w:rsidR="007F638F">
        <w:rPr>
          <w:rFonts w:ascii="Times New Roman" w:hAnsi="Times New Roman" w:cs="Times New Roman"/>
          <w:sz w:val="24"/>
          <w:szCs w:val="24"/>
        </w:rPr>
        <w:t>chemodiversity of</w:t>
      </w:r>
      <w:r>
        <w:rPr>
          <w:rFonts w:ascii="Times New Roman" w:hAnsi="Times New Roman" w:cs="Times New Roman"/>
          <w:sz w:val="24"/>
          <w:szCs w:val="24"/>
        </w:rPr>
        <w:t xml:space="preserve"> </w:t>
      </w:r>
      <w:proofErr w:type="gramStart"/>
      <w:r>
        <w:rPr>
          <w:rFonts w:ascii="Times New Roman" w:hAnsi="Times New Roman" w:cs="Times New Roman"/>
          <w:i/>
          <w:iCs/>
          <w:sz w:val="24"/>
          <w:szCs w:val="24"/>
        </w:rPr>
        <w:t>Scutellaria</w:t>
      </w:r>
      <w:r>
        <w:rPr>
          <w:rFonts w:ascii="Times New Roman" w:hAnsi="Times New Roman" w:cs="Times New Roman"/>
          <w:sz w:val="24"/>
          <w:szCs w:val="24"/>
        </w:rPr>
        <w:t>, and</w:t>
      </w:r>
      <w:proofErr w:type="gramEnd"/>
      <w:r>
        <w:rPr>
          <w:rFonts w:ascii="Times New Roman" w:hAnsi="Times New Roman" w:cs="Times New Roman"/>
          <w:sz w:val="24"/>
          <w:szCs w:val="24"/>
        </w:rPr>
        <w:t xml:space="preserve"> use this information </w:t>
      </w:r>
      <w:r w:rsidR="00940C79">
        <w:rPr>
          <w:rFonts w:ascii="Times New Roman" w:hAnsi="Times New Roman" w:cs="Times New Roman"/>
          <w:sz w:val="24"/>
          <w:szCs w:val="24"/>
        </w:rPr>
        <w:t xml:space="preserve">to </w:t>
      </w:r>
      <w:r>
        <w:rPr>
          <w:rFonts w:ascii="Times New Roman" w:hAnsi="Times New Roman" w:cs="Times New Roman"/>
          <w:sz w:val="24"/>
          <w:szCs w:val="24"/>
        </w:rPr>
        <w:t>identify</w:t>
      </w:r>
      <w:r w:rsidR="0042297B">
        <w:rPr>
          <w:rFonts w:ascii="Times New Roman" w:hAnsi="Times New Roman" w:cs="Times New Roman"/>
          <w:sz w:val="24"/>
          <w:szCs w:val="24"/>
        </w:rPr>
        <w:t xml:space="preserve"> patterns in flavonoid accumulation across the genus, and</w:t>
      </w:r>
      <w:r>
        <w:rPr>
          <w:rFonts w:ascii="Times New Roman" w:hAnsi="Times New Roman" w:cs="Times New Roman"/>
          <w:sz w:val="24"/>
          <w:szCs w:val="24"/>
        </w:rPr>
        <w:t xml:space="preserve"> to </w:t>
      </w:r>
      <w:r w:rsidR="0042297B">
        <w:rPr>
          <w:rFonts w:ascii="Times New Roman" w:hAnsi="Times New Roman" w:cs="Times New Roman"/>
          <w:sz w:val="24"/>
          <w:szCs w:val="24"/>
        </w:rPr>
        <w:t>highlight species</w:t>
      </w:r>
      <w:r>
        <w:rPr>
          <w:rFonts w:ascii="Times New Roman" w:hAnsi="Times New Roman" w:cs="Times New Roman"/>
          <w:sz w:val="24"/>
          <w:szCs w:val="24"/>
        </w:rPr>
        <w:t xml:space="preserve"> with significant medicinal value and biotechnology potential.</w:t>
      </w:r>
      <w:r w:rsidR="00940C79">
        <w:rPr>
          <w:rFonts w:ascii="Times New Roman" w:hAnsi="Times New Roman" w:cs="Times New Roman"/>
          <w:sz w:val="24"/>
          <w:szCs w:val="24"/>
        </w:rPr>
        <w:t xml:space="preserve"> W</w:t>
      </w:r>
      <w:r w:rsidR="006A17DD">
        <w:rPr>
          <w:rFonts w:ascii="Times New Roman" w:hAnsi="Times New Roman" w:cs="Times New Roman"/>
          <w:sz w:val="24"/>
          <w:szCs w:val="24"/>
        </w:rPr>
        <w:t>e</w:t>
      </w:r>
      <w:r w:rsidR="003319AD">
        <w:rPr>
          <w:rFonts w:ascii="Times New Roman" w:hAnsi="Times New Roman" w:cs="Times New Roman"/>
          <w:sz w:val="24"/>
          <w:szCs w:val="24"/>
        </w:rPr>
        <w:t xml:space="preserve"> first</w:t>
      </w:r>
      <w:r w:rsidR="00940C79">
        <w:rPr>
          <w:rFonts w:ascii="Times New Roman" w:hAnsi="Times New Roman" w:cs="Times New Roman"/>
          <w:sz w:val="24"/>
          <w:szCs w:val="24"/>
        </w:rPr>
        <w:t xml:space="preserve"> compared</w:t>
      </w:r>
      <w:r>
        <w:rPr>
          <w:rFonts w:ascii="Times New Roman" w:hAnsi="Times New Roman" w:cs="Times New Roman"/>
          <w:sz w:val="24"/>
          <w:szCs w:val="24"/>
        </w:rPr>
        <w:t xml:space="preserve"> metabolite </w:t>
      </w:r>
      <w:r w:rsidR="00940C79">
        <w:rPr>
          <w:rFonts w:ascii="Times New Roman" w:hAnsi="Times New Roman" w:cs="Times New Roman"/>
          <w:sz w:val="24"/>
          <w:szCs w:val="24"/>
        </w:rPr>
        <w:t>profiles</w:t>
      </w:r>
      <w:r w:rsidR="00A10495">
        <w:rPr>
          <w:rFonts w:ascii="Times New Roman" w:hAnsi="Times New Roman" w:cs="Times New Roman"/>
          <w:sz w:val="24"/>
          <w:szCs w:val="24"/>
        </w:rPr>
        <w:t xml:space="preserve"> </w:t>
      </w:r>
      <w:r w:rsidR="00252E2C">
        <w:rPr>
          <w:rFonts w:ascii="Times New Roman" w:hAnsi="Times New Roman" w:cs="Times New Roman"/>
          <w:sz w:val="24"/>
          <w:szCs w:val="24"/>
        </w:rPr>
        <w:t xml:space="preserve">of aerial parts </w:t>
      </w:r>
      <w:r>
        <w:rPr>
          <w:rFonts w:ascii="Times New Roman" w:hAnsi="Times New Roman" w:cs="Times New Roman"/>
          <w:sz w:val="24"/>
          <w:szCs w:val="24"/>
        </w:rPr>
        <w:t>to a phylogenetic tree constructed from chloroplast genome sequences</w:t>
      </w:r>
      <w:r w:rsidR="00940C79">
        <w:rPr>
          <w:rFonts w:ascii="Times New Roman" w:hAnsi="Times New Roman" w:cs="Times New Roman"/>
          <w:sz w:val="24"/>
          <w:szCs w:val="24"/>
        </w:rPr>
        <w:t xml:space="preserve"> for 51 species of </w:t>
      </w:r>
      <w:r w:rsidR="00940C79">
        <w:rPr>
          <w:rFonts w:ascii="Times New Roman" w:hAnsi="Times New Roman" w:cs="Times New Roman"/>
          <w:i/>
          <w:iCs/>
          <w:sz w:val="24"/>
          <w:szCs w:val="24"/>
        </w:rPr>
        <w:t>Scutellaria</w:t>
      </w:r>
      <w:r w:rsidR="008F6BE9">
        <w:rPr>
          <w:rFonts w:ascii="Times New Roman" w:hAnsi="Times New Roman" w:cs="Times New Roman"/>
          <w:sz w:val="24"/>
          <w:szCs w:val="24"/>
        </w:rPr>
        <w:t>.</w:t>
      </w:r>
      <w:r w:rsidR="001E5606">
        <w:rPr>
          <w:rFonts w:ascii="Times New Roman" w:hAnsi="Times New Roman" w:cs="Times New Roman"/>
          <w:sz w:val="24"/>
          <w:szCs w:val="24"/>
        </w:rPr>
        <w:t xml:space="preserve"> From </w:t>
      </w:r>
      <w:r w:rsidR="008F6BE9">
        <w:rPr>
          <w:rFonts w:ascii="Times New Roman" w:hAnsi="Times New Roman" w:cs="Times New Roman"/>
          <w:sz w:val="24"/>
          <w:szCs w:val="24"/>
        </w:rPr>
        <w:t xml:space="preserve">this initial profiling, we selected </w:t>
      </w:r>
      <w:r w:rsidR="000C4643">
        <w:rPr>
          <w:rFonts w:ascii="Times New Roman" w:hAnsi="Times New Roman" w:cs="Times New Roman"/>
          <w:sz w:val="24"/>
          <w:szCs w:val="24"/>
        </w:rPr>
        <w:t>13</w:t>
      </w:r>
      <w:r w:rsidR="008F6BE9">
        <w:rPr>
          <w:rFonts w:ascii="Times New Roman" w:hAnsi="Times New Roman" w:cs="Times New Roman"/>
          <w:sz w:val="24"/>
          <w:szCs w:val="24"/>
        </w:rPr>
        <w:t xml:space="preserve"> species for further organ-specific and genome size analysis.</w:t>
      </w:r>
      <w:r w:rsidR="003319AD">
        <w:rPr>
          <w:rFonts w:ascii="Times New Roman" w:hAnsi="Times New Roman" w:cs="Times New Roman"/>
          <w:sz w:val="24"/>
          <w:szCs w:val="24"/>
        </w:rPr>
        <w:t xml:space="preserve"> We found that across the species we selected, </w:t>
      </w:r>
      <w:del w:id="7" w:author="Askey,Bryce C" w:date="2021-01-27T14:37:00Z">
        <w:r w:rsidR="003319AD" w:rsidDel="0068428F">
          <w:rPr>
            <w:rFonts w:ascii="Times New Roman" w:hAnsi="Times New Roman" w:cs="Times New Roman"/>
            <w:sz w:val="24"/>
            <w:szCs w:val="24"/>
          </w:rPr>
          <w:delText>4’</w:delText>
        </w:r>
      </w:del>
      <w:ins w:id="8" w:author="Askey,Bryce C" w:date="2021-01-27T14:37:00Z">
        <w:r w:rsidR="0068428F">
          <w:rPr>
            <w:rFonts w:ascii="Times New Roman" w:hAnsi="Times New Roman" w:cs="Times New Roman"/>
            <w:sz w:val="24"/>
            <w:szCs w:val="24"/>
          </w:rPr>
          <w:t>4´</w:t>
        </w:r>
      </w:ins>
      <w:r w:rsidR="003319AD">
        <w:rPr>
          <w:rFonts w:ascii="Times New Roman" w:hAnsi="Times New Roman" w:cs="Times New Roman"/>
          <w:sz w:val="24"/>
          <w:szCs w:val="24"/>
        </w:rPr>
        <w:t xml:space="preserve">-hydroxyflavones and </w:t>
      </w:r>
      <w:del w:id="9" w:author="Askey,Bryce C" w:date="2021-01-27T14:37:00Z">
        <w:r w:rsidR="003319AD" w:rsidDel="0068428F">
          <w:rPr>
            <w:rFonts w:ascii="Times New Roman" w:hAnsi="Times New Roman" w:cs="Times New Roman"/>
            <w:sz w:val="24"/>
            <w:szCs w:val="24"/>
          </w:rPr>
          <w:delText>4’</w:delText>
        </w:r>
      </w:del>
      <w:ins w:id="10" w:author="Askey,Bryce C" w:date="2021-01-27T14:37:00Z">
        <w:r w:rsidR="0068428F">
          <w:rPr>
            <w:rFonts w:ascii="Times New Roman" w:hAnsi="Times New Roman" w:cs="Times New Roman"/>
            <w:sz w:val="24"/>
            <w:szCs w:val="24"/>
          </w:rPr>
          <w:t>4´</w:t>
        </w:r>
      </w:ins>
      <w:r w:rsidR="003319AD">
        <w:rPr>
          <w:rFonts w:ascii="Times New Roman" w:hAnsi="Times New Roman" w:cs="Times New Roman"/>
          <w:sz w:val="24"/>
          <w:szCs w:val="24"/>
        </w:rPr>
        <w:t>-deoxyflavones accumulated independently, and that the</w:t>
      </w:r>
      <w:r w:rsidR="00940C79">
        <w:rPr>
          <w:rFonts w:ascii="Times New Roman" w:hAnsi="Times New Roman" w:cs="Times New Roman"/>
          <w:sz w:val="24"/>
          <w:szCs w:val="24"/>
        </w:rPr>
        <w:t xml:space="preserve"> </w:t>
      </w:r>
      <w:del w:id="11" w:author="Askey,Bryce C" w:date="2021-01-27T14:37:00Z">
        <w:r w:rsidR="003319AD" w:rsidDel="0068428F">
          <w:rPr>
            <w:rFonts w:ascii="Times New Roman" w:hAnsi="Times New Roman" w:cs="Times New Roman"/>
            <w:sz w:val="24"/>
            <w:szCs w:val="24"/>
          </w:rPr>
          <w:delText>4’</w:delText>
        </w:r>
      </w:del>
      <w:ins w:id="12" w:author="Askey,Bryce C" w:date="2021-01-27T14:37:00Z">
        <w:r w:rsidR="0068428F">
          <w:rPr>
            <w:rFonts w:ascii="Times New Roman" w:hAnsi="Times New Roman" w:cs="Times New Roman"/>
            <w:sz w:val="24"/>
            <w:szCs w:val="24"/>
          </w:rPr>
          <w:t>4´</w:t>
        </w:r>
      </w:ins>
      <w:r w:rsidR="003319AD">
        <w:rPr>
          <w:rFonts w:ascii="Times New Roman" w:hAnsi="Times New Roman" w:cs="Times New Roman"/>
          <w:sz w:val="24"/>
          <w:szCs w:val="24"/>
        </w:rPr>
        <w:t>-deoxyflavone pathway was</w:t>
      </w:r>
      <w:r w:rsidR="001E5606">
        <w:rPr>
          <w:rFonts w:ascii="Times New Roman" w:hAnsi="Times New Roman" w:cs="Times New Roman"/>
          <w:sz w:val="24"/>
          <w:szCs w:val="24"/>
        </w:rPr>
        <w:t xml:space="preserve"> very well conserved</w:t>
      </w:r>
      <w:r w:rsidR="003319AD">
        <w:rPr>
          <w:rFonts w:ascii="Times New Roman" w:hAnsi="Times New Roman" w:cs="Times New Roman"/>
          <w:sz w:val="24"/>
          <w:szCs w:val="24"/>
        </w:rPr>
        <w:t xml:space="preserve">. </w:t>
      </w:r>
      <w:r w:rsidR="006A17DD">
        <w:rPr>
          <w:rFonts w:ascii="Times New Roman" w:hAnsi="Times New Roman" w:cs="Times New Roman"/>
          <w:sz w:val="24"/>
          <w:szCs w:val="24"/>
        </w:rPr>
        <w:t xml:space="preserve">Additionally, we identified several species with significant </w:t>
      </w:r>
      <w:del w:id="13" w:author="Askey,Bryce C" w:date="2021-01-27T14:37:00Z">
        <w:r w:rsidR="006A17DD" w:rsidDel="0068428F">
          <w:rPr>
            <w:rFonts w:ascii="Times New Roman" w:hAnsi="Times New Roman" w:cs="Times New Roman"/>
            <w:sz w:val="24"/>
            <w:szCs w:val="24"/>
          </w:rPr>
          <w:delText>4’</w:delText>
        </w:r>
      </w:del>
      <w:ins w:id="14" w:author="Askey,Bryce C" w:date="2021-01-27T14:37:00Z">
        <w:r w:rsidR="0068428F">
          <w:rPr>
            <w:rFonts w:ascii="Times New Roman" w:hAnsi="Times New Roman" w:cs="Times New Roman"/>
            <w:sz w:val="24"/>
            <w:szCs w:val="24"/>
          </w:rPr>
          <w:t>4´</w:t>
        </w:r>
      </w:ins>
      <w:r w:rsidR="006A17DD">
        <w:rPr>
          <w:rFonts w:ascii="Times New Roman" w:hAnsi="Times New Roman" w:cs="Times New Roman"/>
          <w:sz w:val="24"/>
          <w:szCs w:val="24"/>
        </w:rPr>
        <w:t xml:space="preserve">-deoxyflavone accumulation in their aerial tissues, suggesting </w:t>
      </w:r>
      <w:r w:rsidR="003319AD">
        <w:rPr>
          <w:rFonts w:ascii="Times New Roman" w:hAnsi="Times New Roman" w:cs="Times New Roman"/>
          <w:sz w:val="24"/>
          <w:szCs w:val="24"/>
        </w:rPr>
        <w:t xml:space="preserve">a divergence </w:t>
      </w:r>
      <w:r w:rsidR="001E5606">
        <w:rPr>
          <w:rFonts w:ascii="Times New Roman" w:hAnsi="Times New Roman" w:cs="Times New Roman"/>
          <w:sz w:val="24"/>
          <w:szCs w:val="24"/>
        </w:rPr>
        <w:t xml:space="preserve">from </w:t>
      </w:r>
      <w:r w:rsidR="001E5606">
        <w:rPr>
          <w:rFonts w:ascii="Times New Roman" w:hAnsi="Times New Roman" w:cs="Times New Roman"/>
          <w:i/>
          <w:iCs/>
          <w:sz w:val="24"/>
          <w:szCs w:val="24"/>
        </w:rPr>
        <w:t xml:space="preserve">S. baicalensis </w:t>
      </w:r>
      <w:r w:rsidR="001E5606">
        <w:rPr>
          <w:rFonts w:ascii="Times New Roman" w:hAnsi="Times New Roman" w:cs="Times New Roman"/>
          <w:sz w:val="24"/>
          <w:szCs w:val="24"/>
        </w:rPr>
        <w:t xml:space="preserve">with regards to </w:t>
      </w:r>
      <w:r w:rsidR="003822BC">
        <w:rPr>
          <w:rFonts w:ascii="Times New Roman" w:hAnsi="Times New Roman" w:cs="Times New Roman"/>
          <w:sz w:val="24"/>
          <w:szCs w:val="24"/>
        </w:rPr>
        <w:t>regulation of</w:t>
      </w:r>
      <w:r w:rsidR="003319AD">
        <w:rPr>
          <w:rFonts w:ascii="Times New Roman" w:hAnsi="Times New Roman" w:cs="Times New Roman"/>
          <w:sz w:val="24"/>
          <w:szCs w:val="24"/>
        </w:rPr>
        <w:t xml:space="preserve"> pathway</w:t>
      </w:r>
      <w:r w:rsidR="006A17DD">
        <w:rPr>
          <w:rFonts w:ascii="Times New Roman" w:hAnsi="Times New Roman" w:cs="Times New Roman"/>
          <w:sz w:val="24"/>
          <w:szCs w:val="24"/>
        </w:rPr>
        <w:t>.</w:t>
      </w:r>
      <w:r w:rsidR="00270699">
        <w:rPr>
          <w:rFonts w:ascii="Times New Roman" w:hAnsi="Times New Roman" w:cs="Times New Roman"/>
          <w:sz w:val="24"/>
          <w:szCs w:val="24"/>
        </w:rPr>
        <w:t xml:space="preserve"> From the species we selected for further profiling, </w:t>
      </w:r>
      <w:r w:rsidR="00270699">
        <w:rPr>
          <w:rFonts w:ascii="Times New Roman" w:hAnsi="Times New Roman" w:cs="Times New Roman"/>
          <w:i/>
          <w:iCs/>
          <w:sz w:val="24"/>
          <w:szCs w:val="24"/>
        </w:rPr>
        <w:t>S. racemosa</w:t>
      </w:r>
      <w:r w:rsidR="00270699">
        <w:rPr>
          <w:rFonts w:ascii="Times New Roman" w:hAnsi="Times New Roman" w:cs="Times New Roman"/>
          <w:sz w:val="24"/>
          <w:szCs w:val="24"/>
        </w:rPr>
        <w:t>,</w:t>
      </w:r>
      <w:r w:rsidR="001E5606">
        <w:rPr>
          <w:rFonts w:ascii="Times New Roman" w:hAnsi="Times New Roman" w:cs="Times New Roman"/>
          <w:sz w:val="24"/>
          <w:szCs w:val="24"/>
        </w:rPr>
        <w:t xml:space="preserve"> </w:t>
      </w:r>
      <w:r w:rsidR="001E5606">
        <w:rPr>
          <w:rFonts w:ascii="Times New Roman" w:hAnsi="Times New Roman" w:cs="Times New Roman"/>
          <w:i/>
          <w:iCs/>
          <w:sz w:val="24"/>
          <w:szCs w:val="24"/>
        </w:rPr>
        <w:t xml:space="preserve">S. </w:t>
      </w:r>
      <w:proofErr w:type="spellStart"/>
      <w:r w:rsidR="001E5606">
        <w:rPr>
          <w:rFonts w:ascii="Times New Roman" w:hAnsi="Times New Roman" w:cs="Times New Roman"/>
          <w:i/>
          <w:iCs/>
          <w:sz w:val="24"/>
          <w:szCs w:val="24"/>
        </w:rPr>
        <w:t>dependens</w:t>
      </w:r>
      <w:proofErr w:type="spellEnd"/>
      <w:r w:rsidR="001E5606">
        <w:rPr>
          <w:rFonts w:ascii="Times New Roman" w:hAnsi="Times New Roman" w:cs="Times New Roman"/>
          <w:sz w:val="24"/>
          <w:szCs w:val="24"/>
        </w:rPr>
        <w:t>,</w:t>
      </w:r>
      <w:r w:rsidR="00270699">
        <w:rPr>
          <w:rFonts w:ascii="Times New Roman" w:hAnsi="Times New Roman" w:cs="Times New Roman"/>
          <w:sz w:val="24"/>
          <w:szCs w:val="24"/>
        </w:rPr>
        <w:t xml:space="preserve"> </w:t>
      </w:r>
      <w:r w:rsidR="00270699">
        <w:rPr>
          <w:rFonts w:ascii="Times New Roman" w:hAnsi="Times New Roman" w:cs="Times New Roman"/>
          <w:i/>
          <w:iCs/>
          <w:sz w:val="24"/>
          <w:szCs w:val="24"/>
        </w:rPr>
        <w:t xml:space="preserve">S. </w:t>
      </w:r>
      <w:proofErr w:type="spellStart"/>
      <w:r w:rsidR="00270699">
        <w:rPr>
          <w:rFonts w:ascii="Times New Roman" w:hAnsi="Times New Roman" w:cs="Times New Roman"/>
          <w:i/>
          <w:iCs/>
          <w:sz w:val="24"/>
          <w:szCs w:val="24"/>
        </w:rPr>
        <w:t>wrightii</w:t>
      </w:r>
      <w:proofErr w:type="spellEnd"/>
      <w:r w:rsidR="001E5606">
        <w:rPr>
          <w:rFonts w:ascii="Times New Roman" w:hAnsi="Times New Roman" w:cs="Times New Roman"/>
          <w:sz w:val="24"/>
          <w:szCs w:val="24"/>
        </w:rPr>
        <w:t xml:space="preserve">, and </w:t>
      </w:r>
      <w:r w:rsidR="001E5606">
        <w:rPr>
          <w:rFonts w:ascii="Times New Roman" w:hAnsi="Times New Roman" w:cs="Times New Roman"/>
          <w:i/>
          <w:iCs/>
          <w:sz w:val="24"/>
          <w:szCs w:val="24"/>
        </w:rPr>
        <w:t xml:space="preserve">S. </w:t>
      </w:r>
      <w:proofErr w:type="spellStart"/>
      <w:r w:rsidR="001E5606">
        <w:rPr>
          <w:rFonts w:ascii="Times New Roman" w:hAnsi="Times New Roman" w:cs="Times New Roman"/>
          <w:i/>
          <w:iCs/>
          <w:sz w:val="24"/>
          <w:szCs w:val="24"/>
        </w:rPr>
        <w:t>suffrutescens</w:t>
      </w:r>
      <w:proofErr w:type="spellEnd"/>
      <w:r w:rsidR="006A17DD">
        <w:rPr>
          <w:rFonts w:ascii="Times New Roman" w:hAnsi="Times New Roman" w:cs="Times New Roman"/>
          <w:sz w:val="24"/>
          <w:szCs w:val="24"/>
        </w:rPr>
        <w:t xml:space="preserve"> stood out </w:t>
      </w:r>
      <w:r w:rsidR="001E5606">
        <w:rPr>
          <w:rFonts w:ascii="Times New Roman" w:hAnsi="Times New Roman" w:cs="Times New Roman"/>
          <w:sz w:val="24"/>
          <w:szCs w:val="24"/>
        </w:rPr>
        <w:t xml:space="preserve">as </w:t>
      </w:r>
      <w:r w:rsidR="006A17DD">
        <w:rPr>
          <w:rFonts w:ascii="Times New Roman" w:hAnsi="Times New Roman" w:cs="Times New Roman"/>
          <w:sz w:val="24"/>
          <w:szCs w:val="24"/>
        </w:rPr>
        <w:t>candidates for medicinal study due to their high flavonoid accumulation</w:t>
      </w:r>
      <w:r w:rsidR="003822BC">
        <w:rPr>
          <w:rFonts w:ascii="Times New Roman" w:hAnsi="Times New Roman" w:cs="Times New Roman"/>
          <w:sz w:val="24"/>
          <w:szCs w:val="24"/>
        </w:rPr>
        <w:t xml:space="preserve">, and we also found </w:t>
      </w:r>
      <w:r w:rsidR="003822BC">
        <w:rPr>
          <w:rFonts w:ascii="Times New Roman" w:hAnsi="Times New Roman" w:cs="Times New Roman"/>
          <w:i/>
          <w:iCs/>
          <w:sz w:val="24"/>
          <w:szCs w:val="24"/>
        </w:rPr>
        <w:t xml:space="preserve">S. racemosa </w:t>
      </w:r>
      <w:r w:rsidR="003822BC">
        <w:rPr>
          <w:rFonts w:ascii="Times New Roman" w:hAnsi="Times New Roman" w:cs="Times New Roman"/>
          <w:sz w:val="24"/>
          <w:szCs w:val="24"/>
        </w:rPr>
        <w:t xml:space="preserve">and </w:t>
      </w:r>
      <w:r w:rsidR="003822BC">
        <w:rPr>
          <w:rFonts w:ascii="Times New Roman" w:hAnsi="Times New Roman" w:cs="Times New Roman"/>
          <w:i/>
          <w:iCs/>
          <w:sz w:val="24"/>
          <w:szCs w:val="24"/>
        </w:rPr>
        <w:t xml:space="preserve">S. </w:t>
      </w:r>
      <w:proofErr w:type="spellStart"/>
      <w:r w:rsidR="003822BC">
        <w:rPr>
          <w:rFonts w:ascii="Times New Roman" w:hAnsi="Times New Roman" w:cs="Times New Roman"/>
          <w:i/>
          <w:iCs/>
          <w:sz w:val="24"/>
          <w:szCs w:val="24"/>
        </w:rPr>
        <w:t>dependens</w:t>
      </w:r>
      <w:proofErr w:type="spellEnd"/>
      <w:r w:rsidR="003822BC">
        <w:rPr>
          <w:rFonts w:ascii="Times New Roman" w:hAnsi="Times New Roman" w:cs="Times New Roman"/>
          <w:i/>
          <w:iCs/>
          <w:sz w:val="24"/>
          <w:szCs w:val="24"/>
        </w:rPr>
        <w:t xml:space="preserve"> </w:t>
      </w:r>
      <w:r w:rsidR="003822BC">
        <w:rPr>
          <w:rFonts w:ascii="Times New Roman" w:hAnsi="Times New Roman" w:cs="Times New Roman"/>
          <w:sz w:val="24"/>
          <w:szCs w:val="24"/>
        </w:rPr>
        <w:t>to have relatively small genomes</w:t>
      </w:r>
      <w:r w:rsidR="006A17DD">
        <w:rPr>
          <w:rFonts w:ascii="Times New Roman" w:hAnsi="Times New Roman" w:cs="Times New Roman"/>
          <w:sz w:val="24"/>
          <w:szCs w:val="24"/>
        </w:rPr>
        <w:t>.</w:t>
      </w:r>
    </w:p>
    <w:p w14:paraId="4AAD7E38" w14:textId="77777777" w:rsidR="007F638F" w:rsidRDefault="001E6C09" w:rsidP="002B7DD9">
      <w:pPr>
        <w:rPr>
          <w:rFonts w:ascii="Times New Roman" w:hAnsi="Times New Roman" w:cs="Times New Roman"/>
          <w:b/>
          <w:bCs/>
          <w:sz w:val="24"/>
          <w:szCs w:val="24"/>
        </w:rPr>
      </w:pPr>
      <w:r w:rsidRPr="00BD4137">
        <w:rPr>
          <w:rFonts w:ascii="Times New Roman" w:hAnsi="Times New Roman" w:cs="Times New Roman"/>
          <w:b/>
          <w:bCs/>
          <w:sz w:val="24"/>
          <w:szCs w:val="24"/>
        </w:rPr>
        <w:t>Key words</w:t>
      </w:r>
    </w:p>
    <w:p w14:paraId="02918B1D" w14:textId="5354AF2C" w:rsidR="001E6C09" w:rsidRPr="00BD4137" w:rsidRDefault="007F638F" w:rsidP="002B7DD9">
      <w:pPr>
        <w:rPr>
          <w:rFonts w:ascii="Times New Roman" w:hAnsi="Times New Roman" w:cs="Times New Roman"/>
          <w:b/>
          <w:bCs/>
          <w:sz w:val="24"/>
          <w:szCs w:val="24"/>
        </w:rPr>
      </w:pPr>
      <w:r>
        <w:rPr>
          <w:rFonts w:ascii="Times New Roman" w:hAnsi="Times New Roman" w:cs="Times New Roman"/>
          <w:sz w:val="24"/>
          <w:szCs w:val="24"/>
        </w:rPr>
        <w:t>Chemodiversity, flavonoid, skullcap, medicine, biotechnology</w:t>
      </w:r>
      <w:r w:rsidR="002B7DD9">
        <w:rPr>
          <w:rFonts w:ascii="Times New Roman" w:hAnsi="Times New Roman" w:cs="Times New Roman"/>
          <w:sz w:val="24"/>
          <w:szCs w:val="24"/>
        </w:rPr>
        <w:br w:type="page"/>
      </w:r>
    </w:p>
    <w:p w14:paraId="5DEDCBA2" w14:textId="45F92873" w:rsidR="0002382F" w:rsidRPr="00C269FD" w:rsidRDefault="0002382F" w:rsidP="0002382F">
      <w:pPr>
        <w:spacing w:after="0" w:line="480" w:lineRule="auto"/>
        <w:rPr>
          <w:rFonts w:ascii="Times New Roman" w:hAnsi="Times New Roman" w:cs="Times New Roman"/>
          <w:b/>
          <w:bCs/>
          <w:sz w:val="24"/>
          <w:szCs w:val="24"/>
        </w:rPr>
      </w:pPr>
      <w:bookmarkStart w:id="15" w:name="_Hlk53165361"/>
      <w:r w:rsidRPr="00C269FD">
        <w:rPr>
          <w:rFonts w:ascii="Times New Roman" w:hAnsi="Times New Roman" w:cs="Times New Roman"/>
          <w:b/>
          <w:bCs/>
          <w:sz w:val="24"/>
          <w:szCs w:val="24"/>
        </w:rPr>
        <w:lastRenderedPageBreak/>
        <w:t>I</w:t>
      </w:r>
      <w:r w:rsidR="001E6C09" w:rsidRPr="00C269FD">
        <w:rPr>
          <w:rFonts w:ascii="Times New Roman" w:hAnsi="Times New Roman" w:cs="Times New Roman"/>
          <w:b/>
          <w:bCs/>
          <w:sz w:val="24"/>
          <w:szCs w:val="24"/>
        </w:rPr>
        <w:t>NTRODUCTION</w:t>
      </w:r>
    </w:p>
    <w:p w14:paraId="4184102F" w14:textId="5C485580" w:rsidR="00057E5C" w:rsidRPr="00C269FD" w:rsidRDefault="00DD0C9D"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Medicinal p</w:t>
      </w:r>
      <w:r w:rsidR="004428B0" w:rsidRPr="00C269FD">
        <w:rPr>
          <w:rFonts w:ascii="Times New Roman" w:hAnsi="Times New Roman" w:cs="Times New Roman"/>
          <w:sz w:val="24"/>
          <w:szCs w:val="24"/>
        </w:rPr>
        <w:t xml:space="preserve">lants have played an important role in the traditional medicines of </w:t>
      </w:r>
      <w:r w:rsidRPr="00C269FD">
        <w:rPr>
          <w:rFonts w:ascii="Times New Roman" w:hAnsi="Times New Roman" w:cs="Times New Roman"/>
          <w:sz w:val="24"/>
          <w:szCs w:val="24"/>
        </w:rPr>
        <w:t xml:space="preserve">many </w:t>
      </w:r>
      <w:r w:rsidR="00304E8B" w:rsidRPr="00C269FD">
        <w:rPr>
          <w:rFonts w:ascii="Times New Roman" w:hAnsi="Times New Roman" w:cs="Times New Roman"/>
          <w:sz w:val="24"/>
          <w:szCs w:val="24"/>
        </w:rPr>
        <w:t>indigenous populations</w:t>
      </w:r>
      <w:r w:rsidRPr="00C269FD">
        <w:rPr>
          <w:rFonts w:ascii="Times New Roman" w:hAnsi="Times New Roman" w:cs="Times New Roman"/>
          <w:sz w:val="24"/>
          <w:szCs w:val="24"/>
        </w:rPr>
        <w:t xml:space="preserve"> for </w:t>
      </w:r>
      <w:r w:rsidR="00701D3C" w:rsidRPr="00C269FD">
        <w:rPr>
          <w:rFonts w:ascii="Times New Roman" w:hAnsi="Times New Roman" w:cs="Times New Roman"/>
          <w:sz w:val="24"/>
          <w:szCs w:val="24"/>
        </w:rPr>
        <w:t>thousands of years</w:t>
      </w:r>
      <w:r w:rsidRPr="00C269FD">
        <w:rPr>
          <w:rFonts w:ascii="Times New Roman" w:hAnsi="Times New Roman" w:cs="Times New Roman"/>
          <w:sz w:val="24"/>
          <w:szCs w:val="24"/>
        </w:rPr>
        <w:t xml:space="preserve"> </w:t>
      </w:r>
      <w:r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{"citationID":"2KZL1KUR","properties":{"formattedCitation":"(Shang et al., 2010)","plainCitation":"(Shang et al., 2010)","noteIndex":0},"citationItems":[{"id":66,"uris":["http://zotero.org/users/7389210/items/7JWS6I7I"],"uri":["http://zotero.org/users/7389210/items/7JWS6I7I"],"itemData":{"id":66,"type":"article-journal","abstract":"Scutellaria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(Shang et al., 2010)</w:t>
      </w:r>
      <w:r w:rsidRPr="00C269FD">
        <w:rPr>
          <w:rFonts w:ascii="Times New Roman" w:hAnsi="Times New Roman" w:cs="Times New Roman"/>
          <w:sz w:val="24"/>
          <w:szCs w:val="24"/>
        </w:rPr>
        <w:fldChar w:fldCharType="end"/>
      </w:r>
      <w:r w:rsidR="00304E8B" w:rsidRPr="00C269FD">
        <w:rPr>
          <w:rFonts w:ascii="Times New Roman" w:hAnsi="Times New Roman" w:cs="Times New Roman"/>
          <w:sz w:val="24"/>
          <w:szCs w:val="24"/>
        </w:rPr>
        <w:t>.</w:t>
      </w:r>
      <w:r w:rsidRPr="00C269FD">
        <w:rPr>
          <w:rFonts w:ascii="Times New Roman" w:hAnsi="Times New Roman" w:cs="Times New Roman"/>
          <w:sz w:val="24"/>
          <w:szCs w:val="24"/>
        </w:rPr>
        <w:t xml:space="preserve"> Due to this widespread usage, m</w:t>
      </w:r>
      <w:r w:rsidR="00701D3C" w:rsidRPr="00C269FD">
        <w:rPr>
          <w:rFonts w:ascii="Times New Roman" w:hAnsi="Times New Roman" w:cs="Times New Roman"/>
          <w:sz w:val="24"/>
          <w:szCs w:val="24"/>
        </w:rPr>
        <w:t xml:space="preserve">odern research techniques </w:t>
      </w:r>
      <w:r w:rsidRPr="00C269FD">
        <w:rPr>
          <w:rFonts w:ascii="Times New Roman" w:hAnsi="Times New Roman" w:cs="Times New Roman"/>
          <w:sz w:val="24"/>
          <w:szCs w:val="24"/>
        </w:rPr>
        <w:t>are being</w:t>
      </w:r>
      <w:r w:rsidR="00701D3C" w:rsidRPr="00C269FD">
        <w:rPr>
          <w:rFonts w:ascii="Times New Roman" w:hAnsi="Times New Roman" w:cs="Times New Roman"/>
          <w:sz w:val="24"/>
          <w:szCs w:val="24"/>
        </w:rPr>
        <w:t xml:space="preserve"> applied to identify the specific compounds responsible for these medicinal properties, and better characterize their method of action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{"citationID":"btMNdAJ6","properties":{"formattedCitation":"(Shang et al., 2010)","plainCitation":"(Shang et al., 2010)","noteIndex":0},"citationItems":[{"id":66,"uris":["http://zotero.org/users/7389210/items/7JWS6I7I"],"uri":["http://zotero.org/users/7389210/items/7JWS6I7I"],"itemData":{"id":66,"type":"article-journal","abstract":"Scutellaria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B41C9B"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(Shang et al., 2010)</w:t>
      </w:r>
      <w:r w:rsidR="00B41C9B" w:rsidRPr="00C269FD">
        <w:rPr>
          <w:rFonts w:ascii="Times New Roman" w:hAnsi="Times New Roman" w:cs="Times New Roman"/>
          <w:sz w:val="24"/>
          <w:szCs w:val="24"/>
        </w:rPr>
        <w:fldChar w:fldCharType="end"/>
      </w:r>
      <w:r w:rsidR="00701D3C" w:rsidRPr="00C269FD">
        <w:rPr>
          <w:rFonts w:ascii="Times New Roman" w:hAnsi="Times New Roman" w:cs="Times New Roman"/>
          <w:sz w:val="24"/>
          <w:szCs w:val="24"/>
        </w:rPr>
        <w:t>.</w:t>
      </w:r>
      <w:r w:rsidR="00D110AE" w:rsidRPr="00C269FD">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B41C9B"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{"citationID":"P9Senkvj","properties":{"formattedCitation":"(I. B. Cole et al., 2007)","plainCitation":"(I. B. Cole et al., 2007)","noteIndex":0},"citationItems":[{"id":29,"uris":["http://zotero.org/users/7389210/items/6R7YVH47"],"uri":["http://zotero.org/users/7389210/items/6R7YVH47"],"itemData":{"id":29,"type":"article-journal","abstract":"Plant-based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00B41C9B"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(I. B. Cole et al., 2007)</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D110AE" w:rsidRPr="00C269FD">
        <w:rPr>
          <w:rFonts w:ascii="Times New Roman" w:hAnsi="Times New Roman" w:cs="Times New Roman"/>
          <w:sz w:val="24"/>
          <w:szCs w:val="24"/>
        </w:rPr>
        <w:t xml:space="preserve">Therefore, development of mass production systems for these medicinal compounds is extremely desirable. </w:t>
      </w:r>
      <w:r w:rsidR="00324E31" w:rsidRPr="00C269FD">
        <w:rPr>
          <w:rFonts w:ascii="Times New Roman" w:hAnsi="Times New Roman" w:cs="Times New Roman"/>
          <w:sz w:val="24"/>
          <w:szCs w:val="24"/>
        </w:rPr>
        <w:t>As chemical synthesis methods are limited by their expense and relative inefficiency, b</w:t>
      </w:r>
      <w:r w:rsidR="00D110AE" w:rsidRPr="00C269FD">
        <w:rPr>
          <w:rFonts w:ascii="Times New Roman" w:hAnsi="Times New Roman" w:cs="Times New Roman"/>
          <w:sz w:val="24"/>
          <w:szCs w:val="24"/>
        </w:rPr>
        <w:t>iotechnology</w:t>
      </w:r>
      <w:r w:rsidR="00324E31" w:rsidRPr="00C269FD">
        <w:rPr>
          <w:rFonts w:ascii="Times New Roman" w:hAnsi="Times New Roman" w:cs="Times New Roman"/>
          <w:sz w:val="24"/>
          <w:szCs w:val="24"/>
        </w:rPr>
        <w:t>-based</w:t>
      </w:r>
      <w:r w:rsidR="00D110AE" w:rsidRPr="00C269FD">
        <w:rPr>
          <w:rFonts w:ascii="Times New Roman" w:hAnsi="Times New Roman" w:cs="Times New Roman"/>
          <w:sz w:val="24"/>
          <w:szCs w:val="24"/>
        </w:rPr>
        <w:t xml:space="preserve"> methods are </w:t>
      </w:r>
      <w:r w:rsidR="00324E31" w:rsidRPr="00C269FD">
        <w:rPr>
          <w:rFonts w:ascii="Times New Roman" w:hAnsi="Times New Roman" w:cs="Times New Roman"/>
          <w:sz w:val="24"/>
          <w:szCs w:val="24"/>
        </w:rPr>
        <w:t xml:space="preserve">currently the most </w:t>
      </w:r>
      <w:r w:rsidR="00D110AE" w:rsidRPr="00C269FD">
        <w:rPr>
          <w:rFonts w:ascii="Times New Roman" w:hAnsi="Times New Roman" w:cs="Times New Roman"/>
          <w:sz w:val="24"/>
          <w:szCs w:val="24"/>
        </w:rPr>
        <w:t xml:space="preserve">promising </w:t>
      </w:r>
      <w:r w:rsidR="00324E31" w:rsidRPr="00C269FD">
        <w:rPr>
          <w:rFonts w:ascii="Times New Roman" w:hAnsi="Times New Roman" w:cs="Times New Roman"/>
          <w:sz w:val="24"/>
          <w:szCs w:val="24"/>
        </w:rPr>
        <w:t>means of mass production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{"citationID":"vdEIDPGH","properties":{"formattedCitation":"(Yang et al., 2016)","plainCitation":"(Yang et al., 2016)","noteIndex":0},"citationItems":[{"id":54,"uris":["http://zotero.org/users/7389210/items/LNYXUCH2"],"uri":["http://zotero.org/users/7389210/items/LNYXUCH2"],"itemData":{"id":54,"type":"article-journal","abstract":"Plants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00B41C9B"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(Yang et al., 2016)</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324E31" w:rsidRPr="00C269FD">
        <w:rPr>
          <w:rFonts w:ascii="Times New Roman" w:hAnsi="Times New Roman" w:cs="Times New Roman"/>
          <w:sz w:val="24"/>
          <w:szCs w:val="24"/>
        </w:rPr>
        <w:t xml:space="preserve">In this work, we analyze the metabolite diversity </w:t>
      </w:r>
      <w:r w:rsidR="002C7A2D" w:rsidRPr="00C269FD">
        <w:rPr>
          <w:rFonts w:ascii="Times New Roman" w:hAnsi="Times New Roman" w:cs="Times New Roman"/>
          <w:sz w:val="24"/>
          <w:szCs w:val="24"/>
        </w:rPr>
        <w:t>of</w:t>
      </w:r>
      <w:r w:rsidR="00324E31" w:rsidRPr="00C269FD">
        <w:rPr>
          <w:rFonts w:ascii="Times New Roman" w:hAnsi="Times New Roman" w:cs="Times New Roman"/>
          <w:sz w:val="24"/>
          <w:szCs w:val="24"/>
        </w:rPr>
        <w:t xml:space="preserve"> a genus of medicinal plants, </w:t>
      </w:r>
      <w:r w:rsidR="00324E31" w:rsidRPr="00C269FD">
        <w:rPr>
          <w:rFonts w:ascii="Times New Roman" w:hAnsi="Times New Roman" w:cs="Times New Roman"/>
          <w:i/>
          <w:iCs/>
          <w:sz w:val="24"/>
          <w:szCs w:val="24"/>
        </w:rPr>
        <w:t>Scutellaria</w:t>
      </w:r>
      <w:r w:rsidR="00324E31" w:rsidRPr="00C269FD">
        <w:rPr>
          <w:rFonts w:ascii="Times New Roman" w:hAnsi="Times New Roman" w:cs="Times New Roman"/>
          <w:sz w:val="24"/>
          <w:szCs w:val="24"/>
        </w:rPr>
        <w:t xml:space="preserve">, and </w:t>
      </w:r>
      <w:r w:rsidR="00944E8B" w:rsidRPr="00C269FD">
        <w:rPr>
          <w:rFonts w:ascii="Times New Roman" w:hAnsi="Times New Roman" w:cs="Times New Roman"/>
          <w:sz w:val="24"/>
          <w:szCs w:val="24"/>
        </w:rPr>
        <w:t>identify</w:t>
      </w:r>
      <w:r w:rsidR="00324E31" w:rsidRPr="00C269FD">
        <w:rPr>
          <w:rFonts w:ascii="Times New Roman" w:hAnsi="Times New Roman" w:cs="Times New Roman"/>
          <w:sz w:val="24"/>
          <w:szCs w:val="24"/>
        </w:rPr>
        <w:t xml:space="preserve"> several species which are promising candidates for biotechnology improvement.</w:t>
      </w:r>
      <w:r w:rsidR="000122FC" w:rsidRPr="00C269FD">
        <w:rPr>
          <w:rFonts w:ascii="Times New Roman" w:hAnsi="Times New Roman" w:cs="Times New Roman"/>
          <w:sz w:val="24"/>
          <w:szCs w:val="24"/>
        </w:rPr>
        <w:t xml:space="preserve"> </w:t>
      </w:r>
    </w:p>
    <w:p w14:paraId="3C2F2CDC" w14:textId="3A2CE0E2" w:rsidR="004860EB" w:rsidRPr="00C269FD" w:rsidRDefault="00E46B86" w:rsidP="003200CA">
      <w:pPr>
        <w:spacing w:after="0" w:line="480" w:lineRule="auto"/>
        <w:ind w:firstLine="720"/>
        <w:rPr>
          <w:rFonts w:ascii="Times New Roman" w:hAnsi="Times New Roman" w:cs="Times New Roman"/>
          <w:sz w:val="24"/>
          <w:szCs w:val="24"/>
        </w:rPr>
      </w:pPr>
      <w:ins w:id="16" w:author="Askey,Bryce C" w:date="2021-01-26T20:13:00Z">
        <w:r>
          <w:rPr>
            <w:rFonts w:ascii="Times New Roman" w:hAnsi="Times New Roman" w:cs="Times New Roman"/>
            <w:sz w:val="24"/>
            <w:szCs w:val="24"/>
          </w:rPr>
          <w:t>B</w:t>
        </w:r>
      </w:ins>
      <w:ins w:id="17" w:author="Jeongim Kim" w:date="2021-01-10T21:28:00Z">
        <w:r w:rsidR="00BA0713">
          <w:rPr>
            <w:rFonts w:ascii="Times New Roman" w:hAnsi="Times New Roman" w:cs="Times New Roman"/>
            <w:sz w:val="24"/>
            <w:szCs w:val="24"/>
          </w:rPr>
          <w:t xml:space="preserve">elonging to </w:t>
        </w:r>
        <w:r w:rsidR="00BA0713" w:rsidRPr="00C269FD">
          <w:rPr>
            <w:rFonts w:ascii="Times New Roman" w:hAnsi="Times New Roman" w:cs="Times New Roman"/>
            <w:sz w:val="24"/>
            <w:szCs w:val="24"/>
          </w:rPr>
          <w:t xml:space="preserve">the mint family Lamiaceae, </w:t>
        </w:r>
      </w:ins>
      <w:ins w:id="18" w:author="Askey,Bryce C" w:date="2021-01-26T20:13:00Z">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w:t>
        </w:r>
      </w:ins>
      <w:r w:rsidR="0002382F" w:rsidRPr="00C269FD">
        <w:rPr>
          <w:rFonts w:ascii="Times New Roman" w:hAnsi="Times New Roman" w:cs="Times New Roman"/>
          <w:sz w:val="24"/>
          <w:szCs w:val="24"/>
        </w:rPr>
        <w:t xml:space="preserve">contains multiple species </w:t>
      </w:r>
      <w:r w:rsidR="00234202" w:rsidRPr="00C269FD">
        <w:rPr>
          <w:rFonts w:ascii="Times New Roman" w:hAnsi="Times New Roman" w:cs="Times New Roman"/>
          <w:sz w:val="24"/>
          <w:szCs w:val="24"/>
        </w:rPr>
        <w:t xml:space="preserve">of plants </w:t>
      </w:r>
      <w:r w:rsidR="0002382F" w:rsidRPr="00C269FD">
        <w:rPr>
          <w:rFonts w:ascii="Times New Roman" w:hAnsi="Times New Roman" w:cs="Times New Roman"/>
          <w:sz w:val="24"/>
          <w:szCs w:val="24"/>
        </w:rPr>
        <w:t xml:space="preserve">renowned for their medicinal properties. </w:t>
      </w:r>
      <w:r w:rsidR="00234202" w:rsidRPr="00C269FD">
        <w:rPr>
          <w:rFonts w:ascii="Times New Roman" w:hAnsi="Times New Roman" w:cs="Times New Roman"/>
          <w:i/>
          <w:iCs/>
          <w:sz w:val="24"/>
          <w:szCs w:val="24"/>
        </w:rPr>
        <w:t>S.</w:t>
      </w:r>
      <w:r w:rsidR="0002382F" w:rsidRPr="00C269FD">
        <w:rPr>
          <w:rFonts w:ascii="Times New Roman" w:hAnsi="Times New Roman" w:cs="Times New Roman"/>
          <w:i/>
          <w:iCs/>
          <w:sz w:val="24"/>
          <w:szCs w:val="24"/>
        </w:rPr>
        <w:t xml:space="preserve"> </w:t>
      </w:r>
      <w:proofErr w:type="spellStart"/>
      <w:r w:rsidR="0002382F" w:rsidRPr="00C269FD">
        <w:rPr>
          <w:rFonts w:ascii="Times New Roman" w:hAnsi="Times New Roman" w:cs="Times New Roman"/>
          <w:i/>
          <w:iCs/>
          <w:sz w:val="24"/>
          <w:szCs w:val="24"/>
        </w:rPr>
        <w:t>barbata</w:t>
      </w:r>
      <w:proofErr w:type="spellEnd"/>
      <w:r w:rsidR="0002382F" w:rsidRPr="00C269FD">
        <w:rPr>
          <w:rFonts w:ascii="Times New Roman" w:hAnsi="Times New Roman" w:cs="Times New Roman"/>
          <w:i/>
          <w:iCs/>
          <w:sz w:val="24"/>
          <w:szCs w:val="24"/>
        </w:rPr>
        <w:t xml:space="preserve"> </w:t>
      </w:r>
      <w:r w:rsidR="0002382F" w:rsidRPr="00C269FD">
        <w:rPr>
          <w:rFonts w:ascii="Times New Roman" w:hAnsi="Times New Roman" w:cs="Times New Roman"/>
          <w:sz w:val="24"/>
          <w:szCs w:val="24"/>
        </w:rPr>
        <w:t xml:space="preserve">is </w:t>
      </w:r>
      <w:r w:rsidR="006E7E25" w:rsidRPr="00C269FD">
        <w:rPr>
          <w:rFonts w:ascii="Times New Roman" w:hAnsi="Times New Roman" w:cs="Times New Roman"/>
          <w:sz w:val="24"/>
          <w:szCs w:val="24"/>
        </w:rPr>
        <w:t>commonly</w:t>
      </w:r>
      <w:r w:rsidR="00234202" w:rsidRPr="00C269FD">
        <w:rPr>
          <w:rFonts w:ascii="Times New Roman" w:hAnsi="Times New Roman" w:cs="Times New Roman"/>
          <w:sz w:val="24"/>
          <w:szCs w:val="24"/>
        </w:rPr>
        <w:t xml:space="preserve"> </w:t>
      </w:r>
      <w:r w:rsidR="0002382F" w:rsidRPr="00C269FD">
        <w:rPr>
          <w:rFonts w:ascii="Times New Roman" w:hAnsi="Times New Roman" w:cs="Times New Roman"/>
          <w:sz w:val="24"/>
          <w:szCs w:val="24"/>
        </w:rPr>
        <w:t xml:space="preserve">used in traditional </w:t>
      </w:r>
      <w:r w:rsidR="00DD0C9D" w:rsidRPr="00C269FD">
        <w:rPr>
          <w:rFonts w:ascii="Times New Roman" w:hAnsi="Times New Roman" w:cs="Times New Roman"/>
          <w:sz w:val="24"/>
          <w:szCs w:val="24"/>
        </w:rPr>
        <w:t>Eastern</w:t>
      </w:r>
      <w:r w:rsidR="006E7E25" w:rsidRPr="00C269FD">
        <w:rPr>
          <w:rFonts w:ascii="Times New Roman" w:hAnsi="Times New Roman" w:cs="Times New Roman"/>
          <w:sz w:val="24"/>
          <w:szCs w:val="24"/>
        </w:rPr>
        <w:t xml:space="preserve"> </w:t>
      </w:r>
      <w:r w:rsidR="0002382F" w:rsidRPr="00C269FD">
        <w:rPr>
          <w:rFonts w:ascii="Times New Roman" w:hAnsi="Times New Roman" w:cs="Times New Roman"/>
          <w:sz w:val="24"/>
          <w:szCs w:val="24"/>
        </w:rPr>
        <w:t>medicine</w:t>
      </w:r>
      <w:r w:rsidR="00DD0C9D" w:rsidRPr="00C269FD">
        <w:rPr>
          <w:rFonts w:ascii="Times New Roman" w:hAnsi="Times New Roman" w:cs="Times New Roman"/>
          <w:sz w:val="24"/>
          <w:szCs w:val="24"/>
        </w:rPr>
        <w:t>s</w:t>
      </w:r>
      <w:r w:rsidR="0002382F" w:rsidRPr="00C269FD">
        <w:rPr>
          <w:rFonts w:ascii="Times New Roman" w:hAnsi="Times New Roman" w:cs="Times New Roman"/>
          <w:sz w:val="24"/>
          <w:szCs w:val="24"/>
        </w:rPr>
        <w:t xml:space="preserve"> </w:t>
      </w:r>
      <w:r w:rsidR="00234202" w:rsidRPr="00C269FD">
        <w:rPr>
          <w:rFonts w:ascii="Times New Roman" w:hAnsi="Times New Roman" w:cs="Times New Roman"/>
          <w:sz w:val="24"/>
          <w:szCs w:val="24"/>
        </w:rPr>
        <w:t>to treat swelling and inflammation, and multiple reports have recently been published describing its effectiveness in cancer treatments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{"citationID":"RQzQhBpo","properties":{"formattedCitation":"(Shang et al., 2010; Q. Wang et al., 2018)","plainCitation":"(Shang et al., 2010; Q. Wang et al., 2018)","noteIndex":0},"citationItems":[{"id":66,"uris":["http://zotero.org/users/7389210/items/7JWS6I7I"],"uri":["http://zotero.org/users/7389210/items/7JWS6I7I"],"itemData":{"id":66,"type":"article-journal","abstract":"Scutellaria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50,"uris":["http://zotero.org/users/7389210/items/5BGTENYN"],"uri":["http://zotero.org/users/7389210/items/5BGTENYN"],"itemData":{"id":50,"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5F45E6">
        <w:rPr>
          <w:rFonts w:ascii="Microsoft JhengHei" w:eastAsia="Microsoft JhengHei" w:hAnsi="Microsoft JhengHei" w:cs="Microsoft JhengHei" w:hint="eastAsia"/>
          <w:sz w:val="24"/>
          <w:szCs w:val="24"/>
        </w:rPr>
        <w:instrText>莲甲散结方</w:instrText>
      </w:r>
      <w:r w:rsidR="005F45E6">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(Shang et al., 2010; Q. Wang et al., 2018)</w:t>
      </w:r>
      <w:r w:rsidR="00665B6F" w:rsidRPr="00C269FD">
        <w:rPr>
          <w:rFonts w:ascii="Times New Roman" w:hAnsi="Times New Roman" w:cs="Times New Roman"/>
          <w:sz w:val="24"/>
          <w:szCs w:val="24"/>
        </w:rPr>
        <w:fldChar w:fldCharType="end"/>
      </w:r>
      <w:r w:rsidR="00234202" w:rsidRPr="00C269FD">
        <w:rPr>
          <w:rFonts w:ascii="Times New Roman" w:hAnsi="Times New Roman" w:cs="Times New Roman"/>
          <w:sz w:val="24"/>
          <w:szCs w:val="24"/>
        </w:rPr>
        <w:t>.</w:t>
      </w:r>
      <w:r w:rsidR="006E7E25" w:rsidRPr="00C269FD">
        <w:rPr>
          <w:rFonts w:ascii="Times New Roman" w:hAnsi="Times New Roman" w:cs="Times New Roman"/>
          <w:sz w:val="24"/>
          <w:szCs w:val="24"/>
        </w:rPr>
        <w:t xml:space="preserve"> </w:t>
      </w:r>
      <w:r w:rsidR="006E7E25" w:rsidRPr="00C269FD">
        <w:rPr>
          <w:rFonts w:ascii="Times New Roman" w:hAnsi="Times New Roman" w:cs="Times New Roman"/>
          <w:i/>
          <w:iCs/>
          <w:sz w:val="24"/>
          <w:szCs w:val="24"/>
        </w:rPr>
        <w:t xml:space="preserve">S. </w:t>
      </w:r>
      <w:proofErr w:type="spellStart"/>
      <w:r w:rsidR="006E7E25" w:rsidRPr="00C269FD">
        <w:rPr>
          <w:rFonts w:ascii="Times New Roman" w:hAnsi="Times New Roman" w:cs="Times New Roman"/>
          <w:i/>
          <w:iCs/>
          <w:sz w:val="24"/>
          <w:szCs w:val="24"/>
        </w:rPr>
        <w:t>lateriflora</w:t>
      </w:r>
      <w:proofErr w:type="spellEnd"/>
      <w:r w:rsidR="006E7E25" w:rsidRPr="00C269FD">
        <w:rPr>
          <w:rFonts w:ascii="Times New Roman" w:hAnsi="Times New Roman" w:cs="Times New Roman"/>
          <w:i/>
          <w:iCs/>
          <w:sz w:val="24"/>
          <w:szCs w:val="24"/>
        </w:rPr>
        <w:t xml:space="preserve"> </w:t>
      </w:r>
      <w:r w:rsidR="006E7E25" w:rsidRPr="00C269FD">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{"citationID":"hBEwuOkj","properties":{"formattedCitation":"(Awad et al., 2003; Zhang et al., 2009)","plainCitation":"(Awad et al., 2003; Zhang et al., 2009)","noteIndex":0},"citationItems":[{"id":47,"uris":["http://zotero.org/users/7389210/items/8VH3XYV4"],"uri":["http://zotero.org/users/7389210/items/8VH3XYV4"],"itemData":{"id":47,"type":"article-journal","abstract":"The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5F45E6">
        <w:rPr>
          <w:rFonts w:ascii="Cambria Math" w:hAnsi="Cambria Math" w:cs="Cambria Math"/>
          <w:sz w:val="24"/>
          <w:szCs w:val="24"/>
        </w:rPr>
        <w:instrText>∼</w:instrText>
      </w:r>
      <w:r w:rsidR="005F45E6">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C."},{"family":"Merali","given":"Z."}],"issued":{"date-parts":[["2003",1,1]]}}},{"id":46,"uris":["http://zotero.org/users/7389210/items/NZNI6JZ7"],"uri":["http://zotero.org/users/7389210/items/NZNI6JZ7"],"itemData":{"id":46,"type":"article-journal","abstract":"American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(Awad et al., 2003; Zhang et al., 2009)</w:t>
      </w:r>
      <w:r w:rsidR="00665B6F" w:rsidRPr="00C269FD">
        <w:rPr>
          <w:rFonts w:ascii="Times New Roman" w:hAnsi="Times New Roman" w:cs="Times New Roman"/>
          <w:sz w:val="24"/>
          <w:szCs w:val="24"/>
        </w:rPr>
        <w:fldChar w:fldCharType="end"/>
      </w:r>
      <w:r w:rsidR="006E7E25" w:rsidRPr="00C269FD">
        <w:rPr>
          <w:rFonts w:ascii="Times New Roman" w:hAnsi="Times New Roman" w:cs="Times New Roman"/>
          <w:sz w:val="24"/>
          <w:szCs w:val="24"/>
        </w:rPr>
        <w:t xml:space="preserve">. Perhaps the most well-known species is </w:t>
      </w:r>
      <w:r w:rsidR="006E7E25" w:rsidRPr="00C269FD">
        <w:rPr>
          <w:rFonts w:ascii="Times New Roman" w:hAnsi="Times New Roman" w:cs="Times New Roman"/>
          <w:i/>
          <w:iCs/>
          <w:sz w:val="24"/>
          <w:szCs w:val="24"/>
        </w:rPr>
        <w:t>S. baicalensis</w:t>
      </w:r>
      <w:r w:rsidR="006E7E25" w:rsidRPr="00C269FD">
        <w:rPr>
          <w:rFonts w:ascii="Times New Roman" w:hAnsi="Times New Roman" w:cs="Times New Roman"/>
          <w:sz w:val="24"/>
          <w:szCs w:val="24"/>
        </w:rPr>
        <w:t xml:space="preserve"> </w:t>
      </w:r>
      <w:r w:rsidR="00C800FA" w:rsidRPr="00C269FD">
        <w:rPr>
          <w:rFonts w:ascii="Times New Roman" w:hAnsi="Times New Roman" w:cs="Times New Roman"/>
          <w:sz w:val="24"/>
          <w:szCs w:val="24"/>
        </w:rPr>
        <w:t xml:space="preserve">due to its extensive use in traditional </w:t>
      </w:r>
      <w:r w:rsidR="00DD0C9D" w:rsidRPr="00C269FD">
        <w:rPr>
          <w:rFonts w:ascii="Times New Roman" w:hAnsi="Times New Roman" w:cs="Times New Roman"/>
          <w:sz w:val="24"/>
          <w:szCs w:val="24"/>
        </w:rPr>
        <w:t>Eastern</w:t>
      </w:r>
      <w:r w:rsidR="00C800FA" w:rsidRPr="00C269FD">
        <w:rPr>
          <w:rFonts w:ascii="Times New Roman" w:hAnsi="Times New Roman" w:cs="Times New Roman"/>
          <w:sz w:val="24"/>
          <w:szCs w:val="24"/>
        </w:rPr>
        <w:t xml:space="preserve"> </w:t>
      </w:r>
      <w:r w:rsidR="00170A1C" w:rsidRPr="00C269FD">
        <w:rPr>
          <w:rFonts w:ascii="Times New Roman" w:hAnsi="Times New Roman" w:cs="Times New Roman"/>
          <w:sz w:val="24"/>
          <w:szCs w:val="24"/>
        </w:rPr>
        <w:t xml:space="preserve">remedies. </w:t>
      </w:r>
      <w:r w:rsidR="00043B53" w:rsidRPr="00C269FD">
        <w:rPr>
          <w:rFonts w:ascii="Times New Roman" w:hAnsi="Times New Roman" w:cs="Times New Roman"/>
          <w:sz w:val="24"/>
          <w:szCs w:val="24"/>
        </w:rPr>
        <w:t>More commonly called Huang Qin in Chin</w:t>
      </w:r>
      <w:r w:rsidR="000B6058" w:rsidRPr="00C269FD">
        <w:rPr>
          <w:rFonts w:ascii="Times New Roman" w:hAnsi="Times New Roman" w:cs="Times New Roman"/>
          <w:sz w:val="24"/>
          <w:szCs w:val="24"/>
        </w:rPr>
        <w:t>ese medicine</w:t>
      </w:r>
      <w:r w:rsidR="00043B53" w:rsidRPr="00C269FD">
        <w:rPr>
          <w:rFonts w:ascii="Times New Roman" w:hAnsi="Times New Roman" w:cs="Times New Roman"/>
          <w:sz w:val="24"/>
          <w:szCs w:val="24"/>
        </w:rPr>
        <w:t>, the</w:t>
      </w:r>
      <w:r w:rsidR="00170A1C" w:rsidRPr="00C269FD">
        <w:rPr>
          <w:rFonts w:ascii="Times New Roman" w:hAnsi="Times New Roman" w:cs="Times New Roman"/>
          <w:sz w:val="24"/>
          <w:szCs w:val="24"/>
        </w:rPr>
        <w:t xml:space="preserve"> roots of </w:t>
      </w:r>
      <w:r w:rsidR="00170A1C" w:rsidRPr="00C269FD">
        <w:rPr>
          <w:rFonts w:ascii="Times New Roman" w:hAnsi="Times New Roman" w:cs="Times New Roman"/>
          <w:i/>
          <w:iCs/>
          <w:sz w:val="24"/>
          <w:szCs w:val="24"/>
        </w:rPr>
        <w:t>S. baicalensis</w:t>
      </w:r>
      <w:r w:rsidR="00170A1C" w:rsidRPr="00C269FD">
        <w:rPr>
          <w:rFonts w:ascii="Times New Roman" w:hAnsi="Times New Roman" w:cs="Times New Roman"/>
          <w:sz w:val="24"/>
          <w:szCs w:val="24"/>
        </w:rPr>
        <w:t xml:space="preserve"> </w:t>
      </w:r>
      <w:r w:rsidR="00043B53" w:rsidRPr="00C269FD">
        <w:rPr>
          <w:rFonts w:ascii="Times New Roman" w:hAnsi="Times New Roman" w:cs="Times New Roman"/>
          <w:sz w:val="24"/>
          <w:szCs w:val="24"/>
        </w:rPr>
        <w:t>are</w:t>
      </w:r>
      <w:r w:rsidR="00170A1C" w:rsidRPr="00C269FD">
        <w:rPr>
          <w:rFonts w:ascii="Times New Roman" w:hAnsi="Times New Roman" w:cs="Times New Roman"/>
          <w:sz w:val="24"/>
          <w:szCs w:val="24"/>
        </w:rPr>
        <w:t xml:space="preserve"> prescribed to treat </w:t>
      </w:r>
      <w:r w:rsidR="00043B53" w:rsidRPr="00C269FD">
        <w:rPr>
          <w:rFonts w:ascii="Times New Roman" w:hAnsi="Times New Roman" w:cs="Times New Roman"/>
          <w:sz w:val="24"/>
          <w:szCs w:val="24"/>
        </w:rPr>
        <w:t>a variety of ailments, including</w:t>
      </w:r>
      <w:r w:rsidR="005644F0" w:rsidRPr="00C269FD">
        <w:rPr>
          <w:rFonts w:ascii="Times New Roman" w:hAnsi="Times New Roman" w:cs="Times New Roman"/>
          <w:sz w:val="24"/>
          <w:szCs w:val="24"/>
        </w:rPr>
        <w:t xml:space="preserve"> edema, dysentery, pneumonia, jaundice, and more</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{"citationID":"F4BUDroN","properties":{"formattedCitation":"(T. Zhao et al., 2019)","plainCitation":"(T. Zhao et al., 2019)","noteIndex":0},"citationItems":[{"id":44,"uris":["http://zotero.org/users/7389210/items/ELK676GB"],"uri":["http://zotero.org/users/7389210/items/ELK676GB"],"itemData":{"id":44,"type":"article-journal","abstract":"Objectives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(T. Zhao et al., 2019)</w:t>
      </w:r>
      <w:r w:rsidR="00665B6F" w:rsidRPr="00C269FD">
        <w:rPr>
          <w:rFonts w:ascii="Times New Roman" w:hAnsi="Times New Roman" w:cs="Times New Roman"/>
          <w:sz w:val="24"/>
          <w:szCs w:val="24"/>
        </w:rPr>
        <w:fldChar w:fldCharType="end"/>
      </w:r>
      <w:r w:rsidR="005644F0" w:rsidRPr="00C269FD">
        <w:rPr>
          <w:rFonts w:ascii="Times New Roman" w:hAnsi="Times New Roman" w:cs="Times New Roman"/>
          <w:sz w:val="24"/>
          <w:szCs w:val="24"/>
        </w:rPr>
        <w:t xml:space="preserve">. In clinical studies, </w:t>
      </w:r>
      <w:r w:rsidR="00BC0B01" w:rsidRPr="00C269FD">
        <w:rPr>
          <w:rFonts w:ascii="Times New Roman" w:hAnsi="Times New Roman" w:cs="Times New Roman"/>
          <w:i/>
          <w:iCs/>
          <w:sz w:val="24"/>
          <w:szCs w:val="24"/>
        </w:rPr>
        <w:t xml:space="preserve">S. </w:t>
      </w:r>
      <w:r w:rsidR="00BC0B01" w:rsidRPr="00C269FD">
        <w:rPr>
          <w:rFonts w:ascii="Times New Roman" w:hAnsi="Times New Roman" w:cs="Times New Roman"/>
          <w:i/>
          <w:iCs/>
          <w:sz w:val="24"/>
          <w:szCs w:val="24"/>
        </w:rPr>
        <w:lastRenderedPageBreak/>
        <w:t xml:space="preserve">baicalensis </w:t>
      </w:r>
      <w:r w:rsidR="00BC0B01" w:rsidRPr="00C269FD">
        <w:rPr>
          <w:rFonts w:ascii="Times New Roman" w:hAnsi="Times New Roman" w:cs="Times New Roman"/>
          <w:sz w:val="24"/>
          <w:szCs w:val="24"/>
        </w:rPr>
        <w:t>root extracts have been found to exhibit neuroprotective, antibacterial, antitumor, antioxidant, and other beneficial health effects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{"citationID":"lE3AuJrx","properties":{"formattedCitation":"(Tao et al., 2018; Venkatarame Gowda Saralamma et al., 2017; Zhu et al., 2016)","plainCitation":"(Tao et al., 2018; Venkatarame Gowda Saralamma et al., 2017; Zhu et al., 2016)","noteIndex":0},"citationItems":[{"id":51,"uris":["http://zotero.org/users/7389210/items/C97TBYL6"],"uri":["http://zotero.org/users/7389210/items/C97TBYL6"],"itemData":{"id":51,"type":"article-journal","abstract":"Colorectal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45,"uris":["http://zotero.org/users/7389210/items/SNBGLFKN"],"uri":["http://zotero.org/users/7389210/items/SNBGLFKN"],"itemData":{"id":45,"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Sup"}],"issued":{"date-parts":[["2017",7]]}}},{"id":65,"uris":["http://zotero.org/users/7389210/items/WCEVHWPL"],"uri":["http://zotero.org/users/7389210/items/WCEVHWPL"],"itemData":{"id":65,"type":"article-journal","abstract":"Huang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(Tao et al., 2018; Venkatarame Gowda Saralamma et al., 2017; Zhu et al., 2016)</w:t>
      </w:r>
      <w:r w:rsidR="00665B6F" w:rsidRPr="00C269FD">
        <w:rPr>
          <w:rFonts w:ascii="Times New Roman" w:hAnsi="Times New Roman" w:cs="Times New Roman"/>
          <w:sz w:val="24"/>
          <w:szCs w:val="24"/>
        </w:rPr>
        <w:fldChar w:fldCharType="end"/>
      </w:r>
      <w:r w:rsidR="00BC0B01" w:rsidRPr="00C269FD">
        <w:rPr>
          <w:rFonts w:ascii="Times New Roman" w:hAnsi="Times New Roman" w:cs="Times New Roman"/>
          <w:sz w:val="24"/>
          <w:szCs w:val="24"/>
        </w:rPr>
        <w:t xml:space="preserve">. </w:t>
      </w:r>
    </w:p>
    <w:p w14:paraId="317AF5B8" w14:textId="36FFDA5E" w:rsidR="008F7B30" w:rsidRPr="00C269FD" w:rsidRDefault="00BC0B01" w:rsidP="00326A6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These beneficial effects </w:t>
      </w:r>
      <w:r w:rsidR="00E67085" w:rsidRPr="00C269FD">
        <w:rPr>
          <w:rFonts w:ascii="Times New Roman" w:hAnsi="Times New Roman" w:cs="Times New Roman"/>
          <w:sz w:val="24"/>
          <w:szCs w:val="24"/>
        </w:rPr>
        <w:t>can be</w:t>
      </w:r>
      <w:r w:rsidRPr="00C269FD">
        <w:rPr>
          <w:rFonts w:ascii="Times New Roman" w:hAnsi="Times New Roman" w:cs="Times New Roman"/>
          <w:sz w:val="24"/>
          <w:szCs w:val="24"/>
        </w:rPr>
        <w:t xml:space="preserve"> largely attributed to </w:t>
      </w:r>
      <w:r w:rsidR="00B06F54" w:rsidRPr="00C269FD">
        <w:rPr>
          <w:rFonts w:ascii="Times New Roman" w:hAnsi="Times New Roman" w:cs="Times New Roman"/>
          <w:sz w:val="24"/>
          <w:szCs w:val="24"/>
        </w:rPr>
        <w:t xml:space="preserve">the bioactive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Pr="00C269FD">
        <w:rPr>
          <w:rFonts w:ascii="Times New Roman" w:hAnsi="Times New Roman" w:cs="Times New Roman"/>
          <w:sz w:val="24"/>
          <w:szCs w:val="24"/>
        </w:rPr>
        <w:t xml:space="preserve"> which </w:t>
      </w:r>
      <w:r w:rsidR="000B6058" w:rsidRPr="00C269FD">
        <w:rPr>
          <w:rFonts w:ascii="Times New Roman" w:hAnsi="Times New Roman" w:cs="Times New Roman"/>
          <w:sz w:val="24"/>
          <w:szCs w:val="24"/>
        </w:rPr>
        <w:t xml:space="preserve">these </w:t>
      </w:r>
      <w:r w:rsidR="000B6058" w:rsidRPr="00C269FD">
        <w:rPr>
          <w:rFonts w:ascii="Times New Roman" w:hAnsi="Times New Roman" w:cs="Times New Roman"/>
          <w:i/>
          <w:iCs/>
          <w:sz w:val="24"/>
          <w:szCs w:val="24"/>
        </w:rPr>
        <w:t xml:space="preserve">Scutellaria </w:t>
      </w:r>
      <w:r w:rsidR="000B6058" w:rsidRPr="00C269FD">
        <w:rPr>
          <w:rFonts w:ascii="Times New Roman" w:hAnsi="Times New Roman" w:cs="Times New Roman"/>
          <w:sz w:val="24"/>
          <w:szCs w:val="24"/>
        </w:rPr>
        <w:t>species accumulate in high concentrations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{"citationID":"9udAMGlf","properties":{"formattedCitation":"(Karimov &amp; Botirov, 2017; Q. Zhao, Chen, et al., 2016)","plainCitation":"(Karimov &amp; Botirov, 2017; Q. Zhao, Chen, et al., 2016)","noteIndex":0},"citationItems":[{"id":49,"uris":["http://zotero.org/users/7389210/items/V2K3BYPR"],"uri":["http://zotero.org/users/7389210/items/V2K3BYPR"],"itemData":{"id":49,"type":"article-journal","abstract":"The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Kh."}],"issued":{"date-parts":[["2017",12,1]]}}},{"id":67,"uris":["http://zotero.org/users/7389210/items/8KGTAZHC"],"uri":["http://zotero.org/users/7389210/items/8KGTAZHC"],"itemData":{"id":67,"type":"article-journal","abstract":"Scutellaria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(Karimov &amp; Botirov, 2017; Q. Zhao, Chen, et al., 2016)</w:t>
      </w:r>
      <w:r w:rsidR="00665B6F" w:rsidRPr="00C269FD">
        <w:rPr>
          <w:rFonts w:ascii="Times New Roman" w:hAnsi="Times New Roman" w:cs="Times New Roman"/>
          <w:sz w:val="24"/>
          <w:szCs w:val="24"/>
        </w:rPr>
        <w:fldChar w:fldCharType="end"/>
      </w:r>
      <w:r w:rsidR="000B6058" w:rsidRPr="00C269FD">
        <w:rPr>
          <w:rFonts w:ascii="Times New Roman" w:hAnsi="Times New Roman" w:cs="Times New Roman"/>
          <w:sz w:val="24"/>
          <w:szCs w:val="24"/>
        </w:rPr>
        <w:t>.</w:t>
      </w:r>
      <w:r w:rsidR="00BA7329" w:rsidRPr="00C269FD">
        <w:rPr>
          <w:rFonts w:ascii="Times New Roman" w:hAnsi="Times New Roman" w:cs="Times New Roman"/>
          <w:sz w:val="24"/>
          <w:szCs w:val="24"/>
        </w:rPr>
        <w:t xml:space="preserve"> </w:t>
      </w:r>
      <w:del w:id="19" w:author="Askey,Bryce C" w:date="2021-01-27T14:37:00Z">
        <w:r w:rsidR="00BA7329" w:rsidRPr="00C269FD" w:rsidDel="0068428F">
          <w:rPr>
            <w:rFonts w:ascii="Times New Roman" w:hAnsi="Times New Roman" w:cs="Times New Roman"/>
            <w:sz w:val="24"/>
            <w:szCs w:val="24"/>
          </w:rPr>
          <w:delText>4’</w:delText>
        </w:r>
      </w:del>
      <w:ins w:id="20" w:author="Askey,Bryce C" w:date="2021-01-27T14:37:00Z">
        <w:r w:rsidR="0068428F">
          <w:rPr>
            <w:rFonts w:ascii="Times New Roman" w:hAnsi="Times New Roman" w:cs="Times New Roman"/>
            <w:sz w:val="24"/>
            <w:szCs w:val="24"/>
          </w:rPr>
          <w:t>4´</w:t>
        </w:r>
      </w:ins>
      <w:r w:rsidR="00BA7329" w:rsidRPr="00C269FD">
        <w:rPr>
          <w:rFonts w:ascii="Times New Roman" w:hAnsi="Times New Roman" w:cs="Times New Roman"/>
          <w:sz w:val="24"/>
          <w:szCs w:val="24"/>
        </w:rPr>
        <w:t>-hydroxyflavones</w:t>
      </w:r>
      <w:r w:rsidR="00B06F54" w:rsidRPr="00C269FD">
        <w:rPr>
          <w:rFonts w:ascii="Times New Roman" w:hAnsi="Times New Roman" w:cs="Times New Roman"/>
          <w:sz w:val="24"/>
          <w:szCs w:val="24"/>
        </w:rPr>
        <w:t xml:space="preserve">, </w:t>
      </w:r>
      <w:r w:rsidR="0015428C" w:rsidRPr="00C269FD">
        <w:rPr>
          <w:rFonts w:ascii="Times New Roman" w:hAnsi="Times New Roman" w:cs="Times New Roman"/>
          <w:sz w:val="24"/>
          <w:szCs w:val="24"/>
        </w:rPr>
        <w:t>which include</w:t>
      </w:r>
      <w:r w:rsidR="00B06F54" w:rsidRPr="00C269FD">
        <w:rPr>
          <w:rFonts w:ascii="Times New Roman" w:hAnsi="Times New Roman" w:cs="Times New Roman"/>
          <w:sz w:val="24"/>
          <w:szCs w:val="24"/>
        </w:rPr>
        <w:t xml:space="preserve"> apigenin and its derivatives,</w:t>
      </w:r>
      <w:r w:rsidR="00E67085" w:rsidRPr="00C269FD">
        <w:rPr>
          <w:rFonts w:ascii="Times New Roman" w:hAnsi="Times New Roman" w:cs="Times New Roman"/>
          <w:sz w:val="24"/>
          <w:szCs w:val="24"/>
        </w:rPr>
        <w:t xml:space="preserve"> have been isolated from multiple </w:t>
      </w:r>
      <w:r w:rsidR="00E67085" w:rsidRPr="00C269FD">
        <w:rPr>
          <w:rFonts w:ascii="Times New Roman" w:hAnsi="Times New Roman" w:cs="Times New Roman"/>
          <w:i/>
          <w:iCs/>
          <w:sz w:val="24"/>
          <w:szCs w:val="24"/>
        </w:rPr>
        <w:t>Scutellaria</w:t>
      </w:r>
      <w:r w:rsidR="00E67085" w:rsidRPr="00C269FD">
        <w:rPr>
          <w:rFonts w:ascii="Times New Roman" w:hAnsi="Times New Roman" w:cs="Times New Roman"/>
          <w:sz w:val="24"/>
          <w:szCs w:val="24"/>
        </w:rPr>
        <w:t xml:space="preserve"> species, but</w:t>
      </w:r>
      <w:r w:rsidR="00B06F54" w:rsidRPr="00C269FD">
        <w:rPr>
          <w:rFonts w:ascii="Times New Roman" w:hAnsi="Times New Roman" w:cs="Times New Roman"/>
          <w:sz w:val="24"/>
          <w:szCs w:val="24"/>
        </w:rPr>
        <w:t xml:space="preserve"> are</w:t>
      </w:r>
      <w:r w:rsidR="00E67085" w:rsidRPr="00C269FD">
        <w:rPr>
          <w:rFonts w:ascii="Times New Roman" w:hAnsi="Times New Roman" w:cs="Times New Roman"/>
          <w:sz w:val="24"/>
          <w:szCs w:val="24"/>
        </w:rPr>
        <w:t xml:space="preserve"> also</w:t>
      </w:r>
      <w:r w:rsidR="00B06F54" w:rsidRPr="00C269FD">
        <w:rPr>
          <w:rFonts w:ascii="Times New Roman" w:hAnsi="Times New Roman" w:cs="Times New Roman"/>
          <w:sz w:val="24"/>
          <w:szCs w:val="24"/>
        </w:rPr>
        <w:t xml:space="preserve"> widely distributed throughout multiple families in the plant kingdom</w:t>
      </w:r>
      <w:r w:rsidR="00E67085" w:rsidRPr="00C269FD">
        <w:rPr>
          <w:rFonts w:ascii="Times New Roman" w:hAnsi="Times New Roman" w:cs="Times New Roman"/>
          <w:sz w:val="24"/>
          <w:szCs w:val="24"/>
        </w:rPr>
        <w:t>.</w:t>
      </w:r>
      <w:r w:rsidR="00B06F54" w:rsidRPr="00C269FD">
        <w:rPr>
          <w:rFonts w:ascii="Times New Roman" w:hAnsi="Times New Roman" w:cs="Times New Roman"/>
          <w:sz w:val="24"/>
          <w:szCs w:val="24"/>
        </w:rPr>
        <w:t xml:space="preserve"> </w:t>
      </w:r>
      <w:del w:id="21" w:author="Askey,Bryce C" w:date="2021-01-27T14:37:00Z">
        <w:r w:rsidR="00B06F54" w:rsidRPr="00C269FD" w:rsidDel="0068428F">
          <w:rPr>
            <w:rFonts w:ascii="Times New Roman" w:hAnsi="Times New Roman" w:cs="Times New Roman"/>
            <w:sz w:val="24"/>
            <w:szCs w:val="24"/>
          </w:rPr>
          <w:delText>4’</w:delText>
        </w:r>
      </w:del>
      <w:ins w:id="22" w:author="Askey,Bryce C" w:date="2021-01-27T14:37:00Z">
        <w:r w:rsidR="0068428F">
          <w:rPr>
            <w:rFonts w:ascii="Times New Roman" w:hAnsi="Times New Roman" w:cs="Times New Roman"/>
            <w:sz w:val="24"/>
            <w:szCs w:val="24"/>
          </w:rPr>
          <w:t>4´</w:t>
        </w:r>
      </w:ins>
      <w:r w:rsidR="00B06F54" w:rsidRPr="00C269FD">
        <w:rPr>
          <w:rFonts w:ascii="Times New Roman" w:hAnsi="Times New Roman" w:cs="Times New Roman"/>
          <w:sz w:val="24"/>
          <w:szCs w:val="24"/>
        </w:rPr>
        <w:t>-deoxy</w:t>
      </w:r>
      <w:r w:rsidR="00E67085" w:rsidRPr="00C269FD">
        <w:rPr>
          <w:rFonts w:ascii="Times New Roman" w:hAnsi="Times New Roman" w:cs="Times New Roman"/>
          <w:sz w:val="24"/>
          <w:szCs w:val="24"/>
        </w:rPr>
        <w:t>flavon</w:t>
      </w:r>
      <w:r w:rsidR="00326A65" w:rsidRPr="00C269FD">
        <w:rPr>
          <w:rFonts w:ascii="Times New Roman" w:hAnsi="Times New Roman" w:cs="Times New Roman"/>
          <w:sz w:val="24"/>
          <w:szCs w:val="24"/>
        </w:rPr>
        <w:t>es however</w:t>
      </w:r>
      <w:r w:rsidR="0015428C" w:rsidRPr="00C269FD">
        <w:rPr>
          <w:rFonts w:ascii="Times New Roman" w:hAnsi="Times New Roman" w:cs="Times New Roman"/>
          <w:sz w:val="24"/>
          <w:szCs w:val="24"/>
        </w:rPr>
        <w:t xml:space="preserve">, </w:t>
      </w:r>
      <w:r w:rsidR="008F7B30" w:rsidRPr="00C269FD">
        <w:rPr>
          <w:rFonts w:ascii="Times New Roman" w:hAnsi="Times New Roman" w:cs="Times New Roman"/>
          <w:sz w:val="24"/>
          <w:szCs w:val="24"/>
        </w:rPr>
        <w:t xml:space="preserve">which includes chrysin and its derivatives, </w:t>
      </w:r>
      <w:r w:rsidR="0015428C" w:rsidRPr="00C269FD">
        <w:rPr>
          <w:rFonts w:ascii="Times New Roman" w:hAnsi="Times New Roman" w:cs="Times New Roman"/>
          <w:sz w:val="24"/>
          <w:szCs w:val="24"/>
        </w:rPr>
        <w:t xml:space="preserve">have been </w:t>
      </w:r>
      <w:r w:rsidR="00727150" w:rsidRPr="00C269FD">
        <w:rPr>
          <w:rFonts w:ascii="Times New Roman" w:hAnsi="Times New Roman" w:cs="Times New Roman"/>
          <w:sz w:val="24"/>
          <w:szCs w:val="24"/>
        </w:rPr>
        <w:t>demonstrated</w:t>
      </w:r>
      <w:r w:rsidR="0015428C" w:rsidRPr="00C269FD">
        <w:rPr>
          <w:rFonts w:ascii="Times New Roman" w:hAnsi="Times New Roman" w:cs="Times New Roman"/>
          <w:sz w:val="24"/>
          <w:szCs w:val="24"/>
        </w:rPr>
        <w:t xml:space="preserve"> to be</w:t>
      </w:r>
      <w:r w:rsidR="00E67085" w:rsidRPr="00C269FD">
        <w:rPr>
          <w:rFonts w:ascii="Times New Roman" w:hAnsi="Times New Roman" w:cs="Times New Roman"/>
          <w:sz w:val="24"/>
          <w:szCs w:val="24"/>
        </w:rPr>
        <w:t xml:space="preserve"> </w:t>
      </w:r>
      <w:r w:rsidR="00727150" w:rsidRPr="00C269FD">
        <w:rPr>
          <w:rFonts w:ascii="Times New Roman" w:hAnsi="Times New Roman" w:cs="Times New Roman"/>
          <w:sz w:val="24"/>
          <w:szCs w:val="24"/>
        </w:rPr>
        <w:t xml:space="preserve">mostly </w:t>
      </w:r>
      <w:r w:rsidR="00E67085" w:rsidRPr="00C269FD">
        <w:rPr>
          <w:rFonts w:ascii="Times New Roman" w:hAnsi="Times New Roman" w:cs="Times New Roman"/>
          <w:sz w:val="24"/>
          <w:szCs w:val="24"/>
        </w:rPr>
        <w:t xml:space="preserve">specific to the </w:t>
      </w:r>
      <w:r w:rsidR="00E67085" w:rsidRPr="00C269FD">
        <w:rPr>
          <w:rFonts w:ascii="Times New Roman" w:hAnsi="Times New Roman" w:cs="Times New Roman"/>
          <w:i/>
          <w:iCs/>
          <w:sz w:val="24"/>
          <w:szCs w:val="24"/>
        </w:rPr>
        <w:t>Scutellaria</w:t>
      </w:r>
      <w:r w:rsidR="00727150" w:rsidRPr="00C269FD">
        <w:rPr>
          <w:rFonts w:ascii="Times New Roman" w:hAnsi="Times New Roman" w:cs="Times New Roman"/>
          <w:sz w:val="24"/>
          <w:szCs w:val="24"/>
        </w:rPr>
        <w:t xml:space="preserve"> genus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{"citationID":"Nr7rBbkE","properties":{"formattedCitation":"(Q. Zhao, Zhang, et al., 2016)","plainCitation":"(Q. Zhao, Zhang,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(Q. Zhao, Zhang, et al., 2016)</w:t>
      </w:r>
      <w:r w:rsidR="00665B6F"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Only several species of plants outside of the </w:t>
      </w:r>
      <w:r w:rsidR="008F7B30" w:rsidRPr="00C269FD">
        <w:rPr>
          <w:rFonts w:ascii="Times New Roman" w:hAnsi="Times New Roman" w:cs="Times New Roman"/>
          <w:i/>
          <w:iCs/>
          <w:sz w:val="24"/>
          <w:szCs w:val="24"/>
        </w:rPr>
        <w:t xml:space="preserve">Scutellaria </w:t>
      </w:r>
      <w:r w:rsidR="008F7B30" w:rsidRPr="00C269FD">
        <w:rPr>
          <w:rFonts w:ascii="Times New Roman" w:hAnsi="Times New Roman" w:cs="Times New Roman"/>
          <w:sz w:val="24"/>
          <w:szCs w:val="24"/>
        </w:rPr>
        <w:t>genus have been found to be capable of synthesizing this class of flavones</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372E54">
        <w:rPr>
          <w:rFonts w:ascii="Times New Roman" w:hAnsi="Times New Roman" w:cs="Times New Roman"/>
          <w:sz w:val="24"/>
          <w:szCs w:val="24"/>
        </w:rPr>
        <w:instrText xml:space="preserve"> ADDIN ZOTERO_ITEM CSL_CITATION {"citationID":"xg1odvo8","properties":{"formattedCitation":"(Kato et al., 1992; V. M. Rao et al., 2009; Y. K. Rao et al., 2002)","plainCitation":"(Kato et al., 1992; V. M. Rao et al., 2009; Y. K. Rao et al., 2002)","noteIndex":0},"citationItems":[{"id":38,"uris":["http://zotero.org/users/7389210/items/SYHEU7JK"],"uri":["http://zotero.org/users/7389210/items/SYHEU7JK"],"itemData":{"id":38,"type":"article-journal","abstract":"Virola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R."}],"issued":{"date-parts":[["1992",1]]}}},{"id":40,"uris":["http://zotero.org/users/7389210/items/NTBP7MCK"],"uri":["http://zotero.org/users/7389210/items/NTBP7MCK"],"itemData":{"id":40,"type":"article-journal","abstract":"Two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Venkata"}],"issued":{"date-parts":[["2009"]]}}},{"id":39,"uris":["http://zotero.org/users/7389210/items/TUKQAQ49"],"uri":["http://zotero.org/users/7389210/items/TUKQAQ49"],"itemData":{"id":39,"type":"article-journal","abstract":"Two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sidRPr="00C269FD">
        <w:rPr>
          <w:rFonts w:ascii="Times New Roman" w:hAnsi="Times New Roman" w:cs="Times New Roman"/>
          <w:sz w:val="24"/>
          <w:szCs w:val="24"/>
        </w:rPr>
        <w:fldChar w:fldCharType="separate"/>
      </w:r>
      <w:r w:rsidR="00372E54" w:rsidRPr="00372E54">
        <w:rPr>
          <w:rFonts w:ascii="Times New Roman" w:hAnsi="Times New Roman" w:cs="Times New Roman"/>
          <w:sz w:val="24"/>
        </w:rPr>
        <w:t>(Kato et al., 1992; V. M. Rao et al., 2009; Y. K. Rao et al., 2002)</w:t>
      </w:r>
      <w:r w:rsidR="002D045E"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w:t>
      </w:r>
      <w:r w:rsidR="001E7495" w:rsidRPr="00C269FD">
        <w:rPr>
          <w:rFonts w:ascii="Times New Roman" w:hAnsi="Times New Roman" w:cs="Times New Roman"/>
          <w:sz w:val="24"/>
          <w:szCs w:val="24"/>
        </w:rPr>
        <w:t xml:space="preserve">The specific biological activities of </w:t>
      </w:r>
      <w:r w:rsidR="008461BF" w:rsidRPr="00C269FD">
        <w:rPr>
          <w:rFonts w:ascii="Times New Roman" w:hAnsi="Times New Roman" w:cs="Times New Roman"/>
          <w:sz w:val="24"/>
          <w:szCs w:val="24"/>
        </w:rPr>
        <w:t xml:space="preserve">many flavones from both classes has </w:t>
      </w:r>
      <w:r w:rsidR="00326A65" w:rsidRPr="00C269FD">
        <w:rPr>
          <w:rFonts w:ascii="Times New Roman" w:hAnsi="Times New Roman" w:cs="Times New Roman"/>
          <w:sz w:val="24"/>
          <w:szCs w:val="24"/>
        </w:rPr>
        <w:t>been</w:t>
      </w:r>
      <w:r w:rsidR="001E7495" w:rsidRPr="00C269FD">
        <w:rPr>
          <w:rFonts w:ascii="Times New Roman" w:hAnsi="Times New Roman" w:cs="Times New Roman"/>
          <w:sz w:val="24"/>
          <w:szCs w:val="24"/>
        </w:rPr>
        <w:t xml:space="preserve"> studied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2010)","noteIndex":0},"citationItems":[{"id":64,"uris":["http://zotero.org/users/7389210/items/NWN752WG"],"uri":["http://zotero.org/users/7389210/items/NWN752WG"],"itemData":{"id":64,"type":"article-journal","abstract":"Hispidulin,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43,"uris":["http://zotero.org/users/7389210/items/9G4RJEWQ"],"uri":["http://zotero.org/users/7389210/items/9G4RJEWQ"],"itemData":{"id":43,"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(Lin et al., 2012; Salehi et al., 2019; Shang et al., 2010)</w:t>
      </w:r>
      <w:r w:rsidR="002D045E" w:rsidRPr="00C269FD">
        <w:rPr>
          <w:rFonts w:ascii="Times New Roman" w:hAnsi="Times New Roman" w:cs="Times New Roman"/>
          <w:sz w:val="24"/>
          <w:szCs w:val="24"/>
        </w:rPr>
        <w:fldChar w:fldCharType="end"/>
      </w:r>
      <w:r w:rsidR="001E7495" w:rsidRPr="00C269FD">
        <w:rPr>
          <w:rFonts w:ascii="Times New Roman" w:hAnsi="Times New Roman" w:cs="Times New Roman"/>
          <w:sz w:val="24"/>
          <w:szCs w:val="24"/>
        </w:rPr>
        <w:t>. In addition, t</w:t>
      </w:r>
      <w:r w:rsidR="000B6058" w:rsidRPr="00C269FD">
        <w:rPr>
          <w:rFonts w:ascii="Times New Roman" w:hAnsi="Times New Roman" w:cs="Times New Roman"/>
          <w:sz w:val="24"/>
          <w:szCs w:val="24"/>
        </w:rPr>
        <w:t>he</w:t>
      </w:r>
      <w:r w:rsidR="001E7495" w:rsidRPr="00C269FD">
        <w:rPr>
          <w:rFonts w:ascii="Times New Roman" w:hAnsi="Times New Roman" w:cs="Times New Roman"/>
          <w:sz w:val="24"/>
          <w:szCs w:val="24"/>
        </w:rPr>
        <w:t xml:space="preserve"> accumulation patterns of these </w:t>
      </w:r>
      <w:r w:rsidR="00BB5FFA" w:rsidRPr="00C269FD">
        <w:rPr>
          <w:rFonts w:ascii="Times New Roman" w:hAnsi="Times New Roman" w:cs="Times New Roman"/>
          <w:sz w:val="24"/>
          <w:szCs w:val="24"/>
        </w:rPr>
        <w:t>flavones</w:t>
      </w:r>
      <w:r w:rsidR="001E7495" w:rsidRPr="00C269FD">
        <w:rPr>
          <w:rFonts w:ascii="Times New Roman" w:hAnsi="Times New Roman" w:cs="Times New Roman"/>
          <w:sz w:val="24"/>
          <w:szCs w:val="24"/>
        </w:rPr>
        <w:t xml:space="preserve"> </w:t>
      </w:r>
      <w:r w:rsidR="00622F65" w:rsidRPr="00C269FD">
        <w:rPr>
          <w:rFonts w:ascii="Times New Roman" w:hAnsi="Times New Roman" w:cs="Times New Roman"/>
          <w:sz w:val="24"/>
          <w:szCs w:val="24"/>
        </w:rPr>
        <w:t>have been characterized for</w:t>
      </w:r>
      <w:r w:rsidR="001E7495" w:rsidRPr="00C269FD">
        <w:rPr>
          <w:rFonts w:ascii="Times New Roman" w:hAnsi="Times New Roman" w:cs="Times New Roman"/>
          <w:sz w:val="24"/>
          <w:szCs w:val="24"/>
        </w:rPr>
        <w:t xml:space="preserve"> several more well-known </w:t>
      </w:r>
      <w:r w:rsidR="001E7495" w:rsidRPr="00C269FD">
        <w:rPr>
          <w:rFonts w:ascii="Times New Roman" w:hAnsi="Times New Roman" w:cs="Times New Roman"/>
          <w:i/>
          <w:iCs/>
          <w:sz w:val="24"/>
          <w:szCs w:val="24"/>
        </w:rPr>
        <w:t xml:space="preserve">Scutellaria </w:t>
      </w:r>
      <w:r w:rsidR="001E7495" w:rsidRPr="00C269FD">
        <w:rPr>
          <w:rFonts w:ascii="Times New Roman" w:hAnsi="Times New Roman" w:cs="Times New Roman"/>
          <w:sz w:val="24"/>
          <w:szCs w:val="24"/>
        </w:rPr>
        <w:t>species, such as</w:t>
      </w:r>
      <w:r w:rsidR="00622F65" w:rsidRPr="00C269FD">
        <w:rPr>
          <w:rFonts w:ascii="Times New Roman" w:hAnsi="Times New Roman" w:cs="Times New Roman"/>
          <w:sz w:val="24"/>
          <w:szCs w:val="24"/>
        </w:rPr>
        <w:t xml:space="preserve"> the previously mentioned </w:t>
      </w:r>
      <w:r w:rsidR="00622F65" w:rsidRPr="00C269FD">
        <w:rPr>
          <w:rFonts w:ascii="Times New Roman" w:hAnsi="Times New Roman" w:cs="Times New Roman"/>
          <w:i/>
          <w:iCs/>
          <w:sz w:val="24"/>
          <w:szCs w:val="24"/>
        </w:rPr>
        <w:t xml:space="preserve">S. </w:t>
      </w:r>
      <w:proofErr w:type="spellStart"/>
      <w:r w:rsidR="00622F65" w:rsidRPr="00C269FD">
        <w:rPr>
          <w:rFonts w:ascii="Times New Roman" w:hAnsi="Times New Roman" w:cs="Times New Roman"/>
          <w:i/>
          <w:iCs/>
          <w:sz w:val="24"/>
          <w:szCs w:val="24"/>
        </w:rPr>
        <w:t>barbata</w:t>
      </w:r>
      <w:proofErr w:type="spellEnd"/>
      <w:r w:rsidR="00622F65" w:rsidRPr="00C269FD">
        <w:rPr>
          <w:rFonts w:ascii="Times New Roman" w:hAnsi="Times New Roman" w:cs="Times New Roman"/>
          <w:sz w:val="24"/>
          <w:szCs w:val="24"/>
        </w:rPr>
        <w:t xml:space="preserve">, </w:t>
      </w:r>
      <w:r w:rsidR="00622F65" w:rsidRPr="00C269FD">
        <w:rPr>
          <w:rFonts w:ascii="Times New Roman" w:hAnsi="Times New Roman" w:cs="Times New Roman"/>
          <w:i/>
          <w:iCs/>
          <w:sz w:val="24"/>
          <w:szCs w:val="24"/>
        </w:rPr>
        <w:t xml:space="preserve">S. </w:t>
      </w:r>
      <w:proofErr w:type="spellStart"/>
      <w:r w:rsidR="00622F65" w:rsidRPr="00C269FD">
        <w:rPr>
          <w:rFonts w:ascii="Times New Roman" w:hAnsi="Times New Roman" w:cs="Times New Roman"/>
          <w:i/>
          <w:iCs/>
          <w:sz w:val="24"/>
          <w:szCs w:val="24"/>
        </w:rPr>
        <w:t>lateriflora</w:t>
      </w:r>
      <w:proofErr w:type="spellEnd"/>
      <w:r w:rsidR="00622F65" w:rsidRPr="00C269FD">
        <w:rPr>
          <w:rFonts w:ascii="Times New Roman" w:hAnsi="Times New Roman" w:cs="Times New Roman"/>
          <w:sz w:val="24"/>
          <w:szCs w:val="24"/>
        </w:rPr>
        <w:t xml:space="preserve">, and </w:t>
      </w:r>
      <w:r w:rsidR="00622F65" w:rsidRPr="00C269FD">
        <w:rPr>
          <w:rFonts w:ascii="Times New Roman" w:hAnsi="Times New Roman" w:cs="Times New Roman"/>
          <w:i/>
          <w:iCs/>
          <w:sz w:val="24"/>
          <w:szCs w:val="24"/>
        </w:rPr>
        <w:t>S. baicalensis</w:t>
      </w:r>
      <w:r w:rsidR="002D045E" w:rsidRPr="00C269FD">
        <w:rPr>
          <w:rFonts w:ascii="Times New Roman" w:hAnsi="Times New Roman" w:cs="Times New Roman"/>
          <w:i/>
          <w:iCs/>
          <w:sz w:val="24"/>
          <w:szCs w:val="24"/>
        </w:rPr>
        <w:t xml:space="preserve"> </w:t>
      </w:r>
      <w:r w:rsidR="002D045E" w:rsidRPr="00C269FD">
        <w:rPr>
          <w:rFonts w:ascii="Times New Roman" w:hAnsi="Times New Roman" w:cs="Times New Roman"/>
          <w:i/>
          <w:iCs/>
          <w:sz w:val="24"/>
          <w:szCs w:val="24"/>
        </w:rPr>
        <w:fldChar w:fldCharType="begin"/>
      </w:r>
      <w:r w:rsidR="005F45E6">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2020)","noteIndex":0},"citationItems":[{"id":53,"uris":["http://zotero.org/users/7389210/items/X26NNQHW"],"uri":["http://zotero.org/users/7389210/items/X26NNQHW"],"itemData":{"id":53,"type":"article-journal","container-title":"Planta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37,"uris":["http://zotero.org/users/7389210/items/GGDWQHIS"],"uri":["http://zotero.org/users/7389210/items/GGDWQHIS"],"itemData":{"id":37,"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sidRPr="00C269FD">
        <w:rPr>
          <w:rFonts w:ascii="Times New Roman" w:hAnsi="Times New Roman" w:cs="Times New Roman"/>
          <w:i/>
          <w:iCs/>
          <w:sz w:val="24"/>
          <w:szCs w:val="24"/>
        </w:rPr>
        <w:fldChar w:fldCharType="separate"/>
      </w:r>
      <w:r w:rsidR="00B41C9B" w:rsidRPr="00C269FD">
        <w:rPr>
          <w:rFonts w:ascii="Times New Roman" w:hAnsi="Times New Roman" w:cs="Times New Roman"/>
          <w:sz w:val="24"/>
        </w:rPr>
        <w:t>(I. Cole et al., 2008; L. Wang et al., 2020)</w:t>
      </w:r>
      <w:r w:rsidR="002D045E" w:rsidRPr="00C269FD">
        <w:rPr>
          <w:rFonts w:ascii="Times New Roman" w:hAnsi="Times New Roman" w:cs="Times New Roman"/>
          <w:i/>
          <w:iCs/>
          <w:sz w:val="24"/>
          <w:szCs w:val="24"/>
        </w:rPr>
        <w:fldChar w:fldCharType="end"/>
      </w:r>
      <w:r w:rsidR="001E7495" w:rsidRPr="00C269FD">
        <w:rPr>
          <w:rFonts w:ascii="Times New Roman" w:hAnsi="Times New Roman" w:cs="Times New Roman"/>
          <w:sz w:val="24"/>
          <w:szCs w:val="24"/>
        </w:rPr>
        <w:t xml:space="preserve">. </w:t>
      </w:r>
    </w:p>
    <w:p w14:paraId="775FE6DE" w14:textId="2F6A1656" w:rsidR="00326A65" w:rsidRPr="00C269FD" w:rsidRDefault="00727150" w:rsidP="000D71EC">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In</w:t>
      </w:r>
      <w:r w:rsidRPr="00C269FD">
        <w:rPr>
          <w:rFonts w:ascii="Times New Roman" w:hAnsi="Times New Roman" w:cs="Times New Roman"/>
          <w:i/>
          <w:iCs/>
          <w:sz w:val="24"/>
          <w:szCs w:val="24"/>
        </w:rPr>
        <w:t xml:space="preserve"> </w:t>
      </w:r>
      <w:r w:rsidR="00460127"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xml:space="preserve">, an organ-specific accumulation pattern can be observed, where </w:t>
      </w:r>
      <w:del w:id="23" w:author="Askey,Bryce C" w:date="2021-01-27T14:37:00Z">
        <w:r w:rsidRPr="00C269FD" w:rsidDel="0068428F">
          <w:rPr>
            <w:rFonts w:ascii="Times New Roman" w:hAnsi="Times New Roman" w:cs="Times New Roman"/>
            <w:sz w:val="24"/>
            <w:szCs w:val="24"/>
          </w:rPr>
          <w:delText>4’</w:delText>
        </w:r>
      </w:del>
      <w:ins w:id="24"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-hydroxyflavones accumulate</w:t>
      </w:r>
      <w:r w:rsidR="00DB1231"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in </w:t>
      </w:r>
      <w:r w:rsidR="00053B5B" w:rsidRPr="00C269FD">
        <w:rPr>
          <w:rFonts w:ascii="Times New Roman" w:hAnsi="Times New Roman" w:cs="Times New Roman"/>
          <w:sz w:val="24"/>
          <w:szCs w:val="24"/>
        </w:rPr>
        <w:t xml:space="preserve">the </w:t>
      </w:r>
      <w:r w:rsidRPr="00C269FD">
        <w:rPr>
          <w:rFonts w:ascii="Times New Roman" w:hAnsi="Times New Roman" w:cs="Times New Roman"/>
          <w:sz w:val="24"/>
          <w:szCs w:val="24"/>
        </w:rPr>
        <w:t xml:space="preserve">aerial parts </w:t>
      </w:r>
      <w:r w:rsidR="00053B5B" w:rsidRPr="00C269FD">
        <w:rPr>
          <w:rFonts w:ascii="Times New Roman" w:hAnsi="Times New Roman" w:cs="Times New Roman"/>
          <w:sz w:val="24"/>
          <w:szCs w:val="24"/>
        </w:rPr>
        <w:t>at higher concentrations than in the roots</w:t>
      </w:r>
      <w:r w:rsidRPr="00C269FD">
        <w:rPr>
          <w:rFonts w:ascii="Times New Roman" w:hAnsi="Times New Roman" w:cs="Times New Roman"/>
          <w:sz w:val="24"/>
          <w:szCs w:val="24"/>
        </w:rPr>
        <w:t xml:space="preserve">, and </w:t>
      </w:r>
      <w:del w:id="25" w:author="Askey,Bryce C" w:date="2021-01-27T14:37:00Z">
        <w:r w:rsidRPr="00C269FD" w:rsidDel="0068428F">
          <w:rPr>
            <w:rFonts w:ascii="Times New Roman" w:hAnsi="Times New Roman" w:cs="Times New Roman"/>
            <w:sz w:val="24"/>
            <w:szCs w:val="24"/>
          </w:rPr>
          <w:delText>4’</w:delText>
        </w:r>
      </w:del>
      <w:ins w:id="26"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-deoxyflavones</w:t>
      </w:r>
      <w:r w:rsidR="00DB1231" w:rsidRPr="00C269FD">
        <w:rPr>
          <w:rFonts w:ascii="Times New Roman" w:hAnsi="Times New Roman" w:cs="Times New Roman"/>
          <w:sz w:val="24"/>
          <w:szCs w:val="24"/>
        </w:rPr>
        <w:t xml:space="preserve"> </w:t>
      </w:r>
      <w:r w:rsidR="00053B5B" w:rsidRPr="00C269FD">
        <w:rPr>
          <w:rFonts w:ascii="Times New Roman" w:hAnsi="Times New Roman" w:cs="Times New Roman"/>
          <w:sz w:val="24"/>
          <w:szCs w:val="24"/>
        </w:rPr>
        <w:t>accumulate in the roots at higher concentrations than in the aerial parts</w:t>
      </w:r>
      <w:r w:rsidRPr="00C269FD">
        <w:rPr>
          <w:rFonts w:ascii="Times New Roman" w:hAnsi="Times New Roman" w:cs="Times New Roman"/>
          <w:sz w:val="24"/>
          <w:szCs w:val="24"/>
        </w:rPr>
        <w:t>. T</w:t>
      </w:r>
      <w:r w:rsidR="00460127" w:rsidRPr="00C269FD">
        <w:rPr>
          <w:rFonts w:ascii="Times New Roman" w:hAnsi="Times New Roman" w:cs="Times New Roman"/>
          <w:sz w:val="24"/>
          <w:szCs w:val="24"/>
        </w:rPr>
        <w:t xml:space="preserve">he biosynthetic pathway responsible for </w:t>
      </w:r>
      <w:r w:rsidR="008B3FBB" w:rsidRPr="00C269FD">
        <w:rPr>
          <w:rFonts w:ascii="Times New Roman" w:hAnsi="Times New Roman" w:cs="Times New Roman"/>
          <w:sz w:val="24"/>
          <w:szCs w:val="24"/>
        </w:rPr>
        <w:t>this organ-specific accumulation of flavones</w:t>
      </w:r>
      <w:r w:rsidR="00460127" w:rsidRPr="00C269FD">
        <w:rPr>
          <w:rFonts w:ascii="Times New Roman" w:hAnsi="Times New Roman" w:cs="Times New Roman"/>
          <w:sz w:val="24"/>
          <w:szCs w:val="24"/>
        </w:rPr>
        <w:t xml:space="preserve"> has been largely elucidated</w:t>
      </w:r>
      <w:r w:rsidR="002D045E" w:rsidRPr="00C269FD">
        <w:rPr>
          <w:rFonts w:ascii="Times New Roman" w:hAnsi="Times New Roman" w:cs="Times New Roman"/>
          <w:sz w:val="24"/>
          <w:szCs w:val="24"/>
        </w:rPr>
        <w:t xml:space="preserve"> </w:t>
      </w:r>
      <w:commentRangeStart w:id="27"/>
      <w:r w:rsidR="002D045E" w:rsidRPr="00C269FD">
        <w:rPr>
          <w:rFonts w:ascii="Times New Roman" w:hAnsi="Times New Roman" w:cs="Times New Roman"/>
          <w:sz w:val="24"/>
          <w:szCs w:val="24"/>
        </w:rPr>
        <w:fldChar w:fldCharType="begin"/>
      </w:r>
      <w:r w:rsidR="00372E54">
        <w:rPr>
          <w:rFonts w:ascii="Times New Roman" w:hAnsi="Times New Roman" w:cs="Times New Roman"/>
          <w:sz w:val="24"/>
          <w:szCs w:val="24"/>
        </w:rPr>
        <w:instrText xml:space="preserve"> ADDIN ZOTERO_ITEM CSL_CITATION {"citationID":"JG7pPOzn","properties":{"formattedCitation":"(Q. Zhao et al., 2018; Q. Zhao, Zhang, et al., 2016)","plainCitation":"(Q. Zhao et al., 2018; Q. Zhao, Zhang,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42,"uris":["http://zotero.org/users/7389210/items/P4MZ48FV"],"uri":["http://zotero.org/users/7389210/items/P4MZ48FV"],"itemData":{"id":42,"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schema":"https://github.com/citation-style-language/schema/raw/master/csl-citation.json"} </w:instrText>
      </w:r>
      <w:r w:rsidR="002D045E" w:rsidRPr="00C269FD">
        <w:rPr>
          <w:rFonts w:ascii="Times New Roman" w:hAnsi="Times New Roman" w:cs="Times New Roman"/>
          <w:sz w:val="24"/>
          <w:szCs w:val="24"/>
        </w:rPr>
        <w:fldChar w:fldCharType="separate"/>
      </w:r>
      <w:r w:rsidR="00372E54" w:rsidRPr="00372E54">
        <w:rPr>
          <w:rFonts w:ascii="Times New Roman" w:hAnsi="Times New Roman" w:cs="Times New Roman"/>
          <w:sz w:val="24"/>
        </w:rPr>
        <w:t>(Q. Zhao et al., 2018; Q. Zhao, Zhang, et al., 2016)</w:t>
      </w:r>
      <w:r w:rsidR="002D045E" w:rsidRPr="00C269FD">
        <w:rPr>
          <w:rFonts w:ascii="Times New Roman" w:hAnsi="Times New Roman" w:cs="Times New Roman"/>
          <w:sz w:val="24"/>
          <w:szCs w:val="24"/>
        </w:rPr>
        <w:fldChar w:fldCharType="end"/>
      </w:r>
      <w:commentRangeEnd w:id="27"/>
      <w:r w:rsidR="003E6081">
        <w:rPr>
          <w:rStyle w:val="CommentReference"/>
        </w:rPr>
        <w:commentReference w:id="27"/>
      </w:r>
      <w:r w:rsidR="00460127"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Specifically, after the formation of cinnamic acid, the pathway diverges into a </w:t>
      </w:r>
      <w:del w:id="28" w:author="Askey,Bryce C" w:date="2021-01-27T14:37:00Z">
        <w:r w:rsidR="00377497" w:rsidRPr="00C269FD" w:rsidDel="0068428F">
          <w:rPr>
            <w:rFonts w:ascii="Times New Roman" w:hAnsi="Times New Roman" w:cs="Times New Roman"/>
            <w:sz w:val="24"/>
            <w:szCs w:val="24"/>
          </w:rPr>
          <w:delText>4’</w:delText>
        </w:r>
      </w:del>
      <w:ins w:id="29" w:author="Askey,Bryce C" w:date="2021-01-27T14:37:00Z">
        <w:r w:rsidR="0068428F">
          <w:rPr>
            <w:rFonts w:ascii="Times New Roman" w:hAnsi="Times New Roman" w:cs="Times New Roman"/>
            <w:sz w:val="24"/>
            <w:szCs w:val="24"/>
          </w:rPr>
          <w:t>4´</w:t>
        </w:r>
      </w:ins>
      <w:r w:rsidR="00377497" w:rsidRPr="00C269FD">
        <w:rPr>
          <w:rFonts w:ascii="Times New Roman" w:hAnsi="Times New Roman" w:cs="Times New Roman"/>
          <w:sz w:val="24"/>
          <w:szCs w:val="24"/>
        </w:rPr>
        <w:t xml:space="preserve">-hydroxyflavone pathway, and a </w:t>
      </w:r>
      <w:del w:id="30" w:author="Askey,Bryce C" w:date="2021-01-27T14:37:00Z">
        <w:r w:rsidR="00377497" w:rsidRPr="00C269FD" w:rsidDel="0068428F">
          <w:rPr>
            <w:rFonts w:ascii="Times New Roman" w:hAnsi="Times New Roman" w:cs="Times New Roman"/>
            <w:sz w:val="24"/>
            <w:szCs w:val="24"/>
          </w:rPr>
          <w:delText>4’</w:delText>
        </w:r>
      </w:del>
      <w:ins w:id="31" w:author="Askey,Bryce C" w:date="2021-01-27T14:37:00Z">
        <w:r w:rsidR="0068428F">
          <w:rPr>
            <w:rFonts w:ascii="Times New Roman" w:hAnsi="Times New Roman" w:cs="Times New Roman"/>
            <w:sz w:val="24"/>
            <w:szCs w:val="24"/>
          </w:rPr>
          <w:t>4´</w:t>
        </w:r>
      </w:ins>
      <w:r w:rsidR="00377497" w:rsidRPr="00C269FD">
        <w:rPr>
          <w:rFonts w:ascii="Times New Roman" w:hAnsi="Times New Roman" w:cs="Times New Roman"/>
          <w:sz w:val="24"/>
          <w:szCs w:val="24"/>
        </w:rPr>
        <w:t xml:space="preserve">-deoxyflavones pathway. In the </w:t>
      </w:r>
      <w:del w:id="32" w:author="Askey,Bryce C" w:date="2021-01-27T14:37:00Z">
        <w:r w:rsidR="00DC1857" w:rsidDel="0068428F">
          <w:rPr>
            <w:rFonts w:ascii="Times New Roman" w:hAnsi="Times New Roman" w:cs="Times New Roman"/>
            <w:sz w:val="24"/>
            <w:szCs w:val="24"/>
          </w:rPr>
          <w:delText>4’</w:delText>
        </w:r>
      </w:del>
      <w:ins w:id="33" w:author="Askey,Bryce C" w:date="2021-01-27T14:37:00Z">
        <w:r w:rsidR="0068428F">
          <w:rPr>
            <w:rFonts w:ascii="Times New Roman" w:hAnsi="Times New Roman" w:cs="Times New Roman"/>
            <w:sz w:val="24"/>
            <w:szCs w:val="24"/>
          </w:rPr>
          <w:t>4´</w:t>
        </w:r>
      </w:ins>
      <w:r w:rsidR="00DC1857">
        <w:rPr>
          <w:rFonts w:ascii="Times New Roman" w:hAnsi="Times New Roman" w:cs="Times New Roman"/>
          <w:sz w:val="24"/>
          <w:szCs w:val="24"/>
        </w:rPr>
        <w:t>-hydroxyflavone pathway</w:t>
      </w:r>
      <w:r w:rsidR="00377497" w:rsidRPr="00C269FD">
        <w:rPr>
          <w:rFonts w:ascii="Times New Roman" w:hAnsi="Times New Roman" w:cs="Times New Roman"/>
          <w:sz w:val="24"/>
          <w:szCs w:val="24"/>
        </w:rPr>
        <w:t>, a cinnamate 4-hydroxylase</w:t>
      </w:r>
      <w:r w:rsidR="00B91DE3">
        <w:rPr>
          <w:rFonts w:ascii="Times New Roman" w:hAnsi="Times New Roman" w:cs="Times New Roman"/>
          <w:sz w:val="24"/>
          <w:szCs w:val="24"/>
        </w:rPr>
        <w:t xml:space="preserve"> </w:t>
      </w:r>
      <w:r w:rsidR="00B91DE3">
        <w:rPr>
          <w:rFonts w:ascii="Times New Roman" w:hAnsi="Times New Roman" w:cs="Times New Roman"/>
          <w:sz w:val="24"/>
          <w:szCs w:val="24"/>
        </w:rPr>
        <w:lastRenderedPageBreak/>
        <w:t>(C4H)</w:t>
      </w:r>
      <w:r w:rsidR="00377497" w:rsidRPr="00C269FD">
        <w:rPr>
          <w:rFonts w:ascii="Times New Roman" w:hAnsi="Times New Roman" w:cs="Times New Roman"/>
          <w:sz w:val="24"/>
          <w:szCs w:val="24"/>
        </w:rPr>
        <w:t xml:space="preserve"> uses cinnamic acid to form 4-coumarate</w:t>
      </w:r>
      <w:r w:rsidR="00B91DE3">
        <w:rPr>
          <w:rFonts w:ascii="Times New Roman" w:hAnsi="Times New Roman" w:cs="Times New Roman"/>
          <w:sz w:val="24"/>
          <w:szCs w:val="24"/>
        </w:rPr>
        <w:t xml:space="preserve">. The ligation of 4-coumarate with coenzyme A (CoA) by </w:t>
      </w:r>
      <w:r w:rsidR="003E6081">
        <w:rPr>
          <w:rFonts w:ascii="Times New Roman" w:hAnsi="Times New Roman" w:cs="Times New Roman"/>
          <w:sz w:val="24"/>
          <w:szCs w:val="24"/>
        </w:rPr>
        <w:t xml:space="preserve">4-coumarate </w:t>
      </w:r>
      <w:r w:rsidR="00B91DE3">
        <w:rPr>
          <w:rFonts w:ascii="Times New Roman" w:hAnsi="Times New Roman" w:cs="Times New Roman"/>
          <w:sz w:val="24"/>
          <w:szCs w:val="24"/>
        </w:rPr>
        <w:t>CoA ligase (</w:t>
      </w:r>
      <w:r w:rsidR="003E6081">
        <w:rPr>
          <w:rFonts w:ascii="Times New Roman" w:hAnsi="Times New Roman" w:cs="Times New Roman"/>
          <w:sz w:val="24"/>
          <w:szCs w:val="24"/>
        </w:rPr>
        <w:t>4</w:t>
      </w:r>
      <w:r w:rsidR="00B91DE3">
        <w:rPr>
          <w:rFonts w:ascii="Times New Roman" w:hAnsi="Times New Roman" w:cs="Times New Roman"/>
          <w:sz w:val="24"/>
          <w:szCs w:val="24"/>
        </w:rPr>
        <w:t>CL) forms 4-coumaroyl-CoA, which then undergoes several additional reactions to form apigenin, the first</w:t>
      </w:r>
      <w:r w:rsidR="00377497" w:rsidRPr="00C269FD">
        <w:rPr>
          <w:rFonts w:ascii="Times New Roman" w:hAnsi="Times New Roman" w:cs="Times New Roman"/>
          <w:sz w:val="24"/>
          <w:szCs w:val="24"/>
        </w:rPr>
        <w:t xml:space="preserve"> </w:t>
      </w:r>
      <w:del w:id="34" w:author="Askey,Bryce C" w:date="2021-01-27T14:37:00Z">
        <w:r w:rsidR="00377497" w:rsidRPr="00C269FD" w:rsidDel="0068428F">
          <w:rPr>
            <w:rFonts w:ascii="Times New Roman" w:hAnsi="Times New Roman" w:cs="Times New Roman"/>
            <w:sz w:val="24"/>
            <w:szCs w:val="24"/>
          </w:rPr>
          <w:delText>4’</w:delText>
        </w:r>
      </w:del>
      <w:ins w:id="35" w:author="Askey,Bryce C" w:date="2021-01-27T14:37:00Z">
        <w:r w:rsidR="0068428F">
          <w:rPr>
            <w:rFonts w:ascii="Times New Roman" w:hAnsi="Times New Roman" w:cs="Times New Roman"/>
            <w:sz w:val="24"/>
            <w:szCs w:val="24"/>
          </w:rPr>
          <w:t>4´</w:t>
        </w:r>
      </w:ins>
      <w:r w:rsidR="00377497" w:rsidRPr="00C269FD">
        <w:rPr>
          <w:rFonts w:ascii="Times New Roman" w:hAnsi="Times New Roman" w:cs="Times New Roman"/>
          <w:sz w:val="24"/>
          <w:szCs w:val="24"/>
        </w:rPr>
        <w:t>-hydroxyflavone</w:t>
      </w:r>
      <w:r w:rsidR="00B91DE3">
        <w:rPr>
          <w:rFonts w:ascii="Times New Roman" w:hAnsi="Times New Roman" w:cs="Times New Roman"/>
          <w:sz w:val="24"/>
          <w:szCs w:val="24"/>
        </w:rPr>
        <w:t xml:space="preserve"> in the pathway. Further glycosylation, hydroxylation, and methylation of apigenin </w:t>
      </w:r>
      <w:r w:rsidR="00DC1857">
        <w:rPr>
          <w:rFonts w:ascii="Times New Roman" w:hAnsi="Times New Roman" w:cs="Times New Roman"/>
          <w:sz w:val="24"/>
          <w:szCs w:val="24"/>
        </w:rPr>
        <w:t>generates</w:t>
      </w:r>
      <w:r w:rsidR="00B91DE3">
        <w:rPr>
          <w:rFonts w:ascii="Times New Roman" w:hAnsi="Times New Roman" w:cs="Times New Roman"/>
          <w:sz w:val="24"/>
          <w:szCs w:val="24"/>
        </w:rPr>
        <w:t xml:space="preserve"> a variety of specialized </w:t>
      </w:r>
      <w:del w:id="36" w:author="Askey,Bryce C" w:date="2021-01-27T14:37:00Z">
        <w:r w:rsidR="00B91DE3" w:rsidDel="0068428F">
          <w:rPr>
            <w:rFonts w:ascii="Times New Roman" w:hAnsi="Times New Roman" w:cs="Times New Roman"/>
            <w:sz w:val="24"/>
            <w:szCs w:val="24"/>
          </w:rPr>
          <w:delText>4’</w:delText>
        </w:r>
      </w:del>
      <w:ins w:id="37" w:author="Askey,Bryce C" w:date="2021-01-27T14:37:00Z">
        <w:r w:rsidR="0068428F">
          <w:rPr>
            <w:rFonts w:ascii="Times New Roman" w:hAnsi="Times New Roman" w:cs="Times New Roman"/>
            <w:sz w:val="24"/>
            <w:szCs w:val="24"/>
          </w:rPr>
          <w:t>4´</w:t>
        </w:r>
      </w:ins>
      <w:r w:rsidR="00B91DE3">
        <w:rPr>
          <w:rFonts w:ascii="Times New Roman" w:hAnsi="Times New Roman" w:cs="Times New Roman"/>
          <w:sz w:val="24"/>
          <w:szCs w:val="24"/>
        </w:rPr>
        <w:t>-hydroxyflavones</w:t>
      </w:r>
      <w:r w:rsidR="00377497" w:rsidRPr="00C269FD">
        <w:rPr>
          <w:rFonts w:ascii="Times New Roman" w:hAnsi="Times New Roman" w:cs="Times New Roman"/>
          <w:sz w:val="24"/>
          <w:szCs w:val="24"/>
        </w:rPr>
        <w:t xml:space="preserve">. </w:t>
      </w:r>
      <w:r w:rsidR="00B91DE3">
        <w:rPr>
          <w:rFonts w:ascii="Times New Roman" w:hAnsi="Times New Roman" w:cs="Times New Roman"/>
          <w:sz w:val="24"/>
          <w:szCs w:val="24"/>
        </w:rPr>
        <w:t>In contrast</w:t>
      </w:r>
      <w:r w:rsidR="00DC1857">
        <w:rPr>
          <w:rFonts w:ascii="Times New Roman" w:hAnsi="Times New Roman" w:cs="Times New Roman"/>
          <w:sz w:val="24"/>
          <w:szCs w:val="24"/>
        </w:rPr>
        <w:t xml:space="preserve"> to the </w:t>
      </w:r>
      <w:del w:id="38" w:author="Askey,Bryce C" w:date="2021-01-27T14:37:00Z">
        <w:r w:rsidR="00DC1857" w:rsidDel="0068428F">
          <w:rPr>
            <w:rFonts w:ascii="Times New Roman" w:hAnsi="Times New Roman" w:cs="Times New Roman"/>
            <w:sz w:val="24"/>
            <w:szCs w:val="24"/>
          </w:rPr>
          <w:delText>4’</w:delText>
        </w:r>
      </w:del>
      <w:ins w:id="39" w:author="Askey,Bryce C" w:date="2021-01-27T14:37:00Z">
        <w:r w:rsidR="0068428F">
          <w:rPr>
            <w:rFonts w:ascii="Times New Roman" w:hAnsi="Times New Roman" w:cs="Times New Roman"/>
            <w:sz w:val="24"/>
            <w:szCs w:val="24"/>
          </w:rPr>
          <w:t>4´</w:t>
        </w:r>
      </w:ins>
      <w:r w:rsidR="00DC1857">
        <w:rPr>
          <w:rFonts w:ascii="Times New Roman" w:hAnsi="Times New Roman" w:cs="Times New Roman"/>
          <w:sz w:val="24"/>
          <w:szCs w:val="24"/>
        </w:rPr>
        <w:t>-hydroxyflavone pathway</w:t>
      </w:r>
      <w:r w:rsidR="00B91DE3">
        <w:rPr>
          <w:rFonts w:ascii="Times New Roman" w:hAnsi="Times New Roman" w:cs="Times New Roman"/>
          <w:sz w:val="24"/>
          <w:szCs w:val="24"/>
        </w:rPr>
        <w:t xml:space="preserve">, </w:t>
      </w:r>
      <w:r w:rsidR="00DC1857">
        <w:rPr>
          <w:rFonts w:ascii="Times New Roman" w:hAnsi="Times New Roman" w:cs="Times New Roman"/>
          <w:sz w:val="24"/>
          <w:szCs w:val="24"/>
        </w:rPr>
        <w:t xml:space="preserve">the </w:t>
      </w:r>
      <w:del w:id="40" w:author="Askey,Bryce C" w:date="2021-01-27T14:37:00Z">
        <w:r w:rsidR="00DC1857" w:rsidDel="0068428F">
          <w:rPr>
            <w:rFonts w:ascii="Times New Roman" w:hAnsi="Times New Roman" w:cs="Times New Roman"/>
            <w:sz w:val="24"/>
            <w:szCs w:val="24"/>
          </w:rPr>
          <w:delText>4’</w:delText>
        </w:r>
      </w:del>
      <w:ins w:id="41" w:author="Askey,Bryce C" w:date="2021-01-27T14:37:00Z">
        <w:r w:rsidR="0068428F">
          <w:rPr>
            <w:rFonts w:ascii="Times New Roman" w:hAnsi="Times New Roman" w:cs="Times New Roman"/>
            <w:sz w:val="24"/>
            <w:szCs w:val="24"/>
          </w:rPr>
          <w:t>4´</w:t>
        </w:r>
      </w:ins>
      <w:r w:rsidR="00DC1857">
        <w:rPr>
          <w:rFonts w:ascii="Times New Roman" w:hAnsi="Times New Roman" w:cs="Times New Roman"/>
          <w:sz w:val="24"/>
          <w:szCs w:val="24"/>
        </w:rPr>
        <w:t xml:space="preserve">-deoxyflavone pathway begins with the immediate ligation of cinnamic acid with CoA by a specialized isoform of </w:t>
      </w:r>
      <w:r w:rsidR="00BD4A1C">
        <w:rPr>
          <w:rFonts w:ascii="Times New Roman" w:hAnsi="Times New Roman" w:cs="Times New Roman"/>
          <w:sz w:val="24"/>
          <w:szCs w:val="24"/>
        </w:rPr>
        <w:t>CoA ligase-like (</w:t>
      </w:r>
      <w:r w:rsidR="00DC1857">
        <w:rPr>
          <w:rFonts w:ascii="Times New Roman" w:hAnsi="Times New Roman" w:cs="Times New Roman"/>
          <w:sz w:val="24"/>
          <w:szCs w:val="24"/>
        </w:rPr>
        <w:t>CLL</w:t>
      </w:r>
      <w:r w:rsidR="00BD4A1C">
        <w:rPr>
          <w:rFonts w:ascii="Times New Roman" w:hAnsi="Times New Roman" w:cs="Times New Roman"/>
          <w:sz w:val="24"/>
          <w:szCs w:val="24"/>
        </w:rPr>
        <w:t>)</w:t>
      </w:r>
      <w:r w:rsidR="00DC1857">
        <w:rPr>
          <w:rFonts w:ascii="Times New Roman" w:hAnsi="Times New Roman" w:cs="Times New Roman"/>
          <w:sz w:val="24"/>
          <w:szCs w:val="24"/>
        </w:rPr>
        <w:t xml:space="preserve">. This forms cinnamoyl-CoA, which then undergoes several additional reactions to form chrysin, the first </w:t>
      </w:r>
      <w:del w:id="42" w:author="Askey,Bryce C" w:date="2021-01-27T14:37:00Z">
        <w:r w:rsidR="00DC1857" w:rsidDel="0068428F">
          <w:rPr>
            <w:rFonts w:ascii="Times New Roman" w:hAnsi="Times New Roman" w:cs="Times New Roman"/>
            <w:sz w:val="24"/>
            <w:szCs w:val="24"/>
          </w:rPr>
          <w:delText>4’</w:delText>
        </w:r>
      </w:del>
      <w:ins w:id="43" w:author="Askey,Bryce C" w:date="2021-01-27T14:37:00Z">
        <w:r w:rsidR="0068428F">
          <w:rPr>
            <w:rFonts w:ascii="Times New Roman" w:hAnsi="Times New Roman" w:cs="Times New Roman"/>
            <w:sz w:val="24"/>
            <w:szCs w:val="24"/>
          </w:rPr>
          <w:t>4´</w:t>
        </w:r>
      </w:ins>
      <w:r w:rsidR="00DC1857">
        <w:rPr>
          <w:rFonts w:ascii="Times New Roman" w:hAnsi="Times New Roman" w:cs="Times New Roman"/>
          <w:sz w:val="24"/>
          <w:szCs w:val="24"/>
        </w:rPr>
        <w:t xml:space="preserve">-deoxyflavone in the pathway. Glycosylation, hydroxylation, and methylation reactions then decorate chrysin to form a variety of specialized </w:t>
      </w:r>
      <w:del w:id="44" w:author="Askey,Bryce C" w:date="2021-01-27T14:37:00Z">
        <w:r w:rsidR="00DC1857" w:rsidDel="0068428F">
          <w:rPr>
            <w:rFonts w:ascii="Times New Roman" w:hAnsi="Times New Roman" w:cs="Times New Roman"/>
            <w:sz w:val="24"/>
            <w:szCs w:val="24"/>
          </w:rPr>
          <w:delText>4’</w:delText>
        </w:r>
      </w:del>
      <w:ins w:id="45" w:author="Askey,Bryce C" w:date="2021-01-27T14:37:00Z">
        <w:r w:rsidR="0068428F">
          <w:rPr>
            <w:rFonts w:ascii="Times New Roman" w:hAnsi="Times New Roman" w:cs="Times New Roman"/>
            <w:sz w:val="24"/>
            <w:szCs w:val="24"/>
          </w:rPr>
          <w:t>4´</w:t>
        </w:r>
      </w:ins>
      <w:r w:rsidR="00DC1857">
        <w:rPr>
          <w:rFonts w:ascii="Times New Roman" w:hAnsi="Times New Roman" w:cs="Times New Roman"/>
          <w:sz w:val="24"/>
          <w:szCs w:val="24"/>
        </w:rPr>
        <w:t>-deoxyflavones</w:t>
      </w:r>
      <w:r w:rsidR="00E84202"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sidRPr="00C269FD">
        <w:rPr>
          <w:rFonts w:ascii="Times New Roman" w:hAnsi="Times New Roman" w:cs="Times New Roman"/>
          <w:sz w:val="24"/>
          <w:szCs w:val="24"/>
        </w:rPr>
        <w:fldChar w:fldCharType="separate"/>
      </w:r>
      <w:r w:rsidR="00E84202" w:rsidRPr="00C269FD">
        <w:rPr>
          <w:rFonts w:ascii="Times New Roman" w:hAnsi="Times New Roman" w:cs="Times New Roman"/>
          <w:sz w:val="24"/>
        </w:rPr>
        <w:t>(Q. Zhao, Zhang, et al., 2016)</w:t>
      </w:r>
      <w:r w:rsidR="00E84202" w:rsidRPr="00C269FD">
        <w:rPr>
          <w:rFonts w:ascii="Times New Roman" w:hAnsi="Times New Roman" w:cs="Times New Roman"/>
          <w:sz w:val="24"/>
          <w:szCs w:val="24"/>
        </w:rPr>
        <w:fldChar w:fldCharType="end"/>
      </w:r>
      <w:r w:rsidR="00E84202"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w:t>
      </w:r>
      <w:r w:rsidR="008B3FBB" w:rsidRPr="00C269FD">
        <w:rPr>
          <w:rFonts w:ascii="Times New Roman" w:hAnsi="Times New Roman" w:cs="Times New Roman"/>
          <w:sz w:val="24"/>
          <w:szCs w:val="24"/>
        </w:rPr>
        <w:t>In addition</w:t>
      </w:r>
      <w:r w:rsidR="00E84202" w:rsidRPr="00C269FD">
        <w:rPr>
          <w:rFonts w:ascii="Times New Roman" w:hAnsi="Times New Roman" w:cs="Times New Roman"/>
          <w:sz w:val="24"/>
          <w:szCs w:val="24"/>
        </w:rPr>
        <w:t xml:space="preserve"> to being well-characterized biochemically</w:t>
      </w:r>
      <w:r w:rsidR="008B3FBB" w:rsidRPr="00C269FD">
        <w:rPr>
          <w:rFonts w:ascii="Times New Roman" w:hAnsi="Times New Roman" w:cs="Times New Roman"/>
          <w:sz w:val="24"/>
          <w:szCs w:val="24"/>
        </w:rPr>
        <w:t xml:space="preserve">, </w:t>
      </w:r>
      <w:r w:rsidR="000D71EC" w:rsidRPr="00C269FD">
        <w:rPr>
          <w:rFonts w:ascii="Times New Roman" w:hAnsi="Times New Roman" w:cs="Times New Roman"/>
          <w:sz w:val="24"/>
          <w:szCs w:val="24"/>
        </w:rPr>
        <w:t xml:space="preserve">a reference genome for </w:t>
      </w:r>
      <w:r w:rsidR="000D71EC" w:rsidRPr="00C269FD">
        <w:rPr>
          <w:rFonts w:ascii="Times New Roman" w:hAnsi="Times New Roman" w:cs="Times New Roman"/>
          <w:i/>
          <w:iCs/>
          <w:sz w:val="24"/>
          <w:szCs w:val="24"/>
        </w:rPr>
        <w:t xml:space="preserve">S. baicalensis </w:t>
      </w:r>
      <w:r w:rsidR="000D71EC" w:rsidRPr="00C269FD">
        <w:rPr>
          <w:rFonts w:ascii="Times New Roman" w:hAnsi="Times New Roman" w:cs="Times New Roman"/>
          <w:sz w:val="24"/>
          <w:szCs w:val="24"/>
        </w:rPr>
        <w:t>was published in 2019</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2019)","noteIndex":0},"citationItems":[{"id":58,"uris":["http://zotero.org/users/7389210/items/TEKIFJYN"],"uri":["http://zotero.org/users/7389210/items/TEKIFJYN"],"itemData":{"id":58,"type":"article-journal","abstract":"Scutellaria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et al., 2019)</w:t>
      </w:r>
      <w:r w:rsidR="002D045E" w:rsidRPr="00C269FD">
        <w:rPr>
          <w:rFonts w:ascii="Times New Roman" w:hAnsi="Times New Roman" w:cs="Times New Roman"/>
          <w:sz w:val="24"/>
          <w:szCs w:val="24"/>
        </w:rPr>
        <w:fldChar w:fldCharType="end"/>
      </w:r>
      <w:r w:rsidR="000D71EC" w:rsidRPr="00C269FD">
        <w:rPr>
          <w:rFonts w:ascii="Times New Roman" w:hAnsi="Times New Roman" w:cs="Times New Roman"/>
          <w:sz w:val="24"/>
          <w:szCs w:val="24"/>
        </w:rPr>
        <w:t xml:space="preserve">. </w:t>
      </w:r>
    </w:p>
    <w:p w14:paraId="0EB709D3" w14:textId="3BD5C83E" w:rsidR="00E22CB9" w:rsidRPr="00C269FD" w:rsidRDefault="000D71E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Although</w:t>
      </w:r>
      <w:r w:rsidR="000877A0"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t xml:space="preserve">many studies have focused on the biochemistry of </w:t>
      </w:r>
      <w:r w:rsidR="00E84202" w:rsidRPr="00C269FD">
        <w:rPr>
          <w:rFonts w:ascii="Times New Roman" w:hAnsi="Times New Roman" w:cs="Times New Roman"/>
          <w:i/>
          <w:iCs/>
          <w:sz w:val="24"/>
          <w:szCs w:val="24"/>
        </w:rPr>
        <w:t>S. baicalensis</w:t>
      </w:r>
      <w:r w:rsidR="000877A0" w:rsidRPr="00C269FD">
        <w:rPr>
          <w:rFonts w:ascii="Times New Roman" w:hAnsi="Times New Roman" w:cs="Times New Roman"/>
          <w:sz w:val="24"/>
          <w:szCs w:val="24"/>
        </w:rPr>
        <w:t xml:space="preserve">, the </w:t>
      </w:r>
      <w:r w:rsidR="000877A0" w:rsidRPr="00C269FD">
        <w:rPr>
          <w:rFonts w:ascii="Times New Roman" w:hAnsi="Times New Roman" w:cs="Times New Roman"/>
          <w:i/>
          <w:iCs/>
          <w:sz w:val="24"/>
          <w:szCs w:val="24"/>
        </w:rPr>
        <w:t xml:space="preserve">Scutellaria </w:t>
      </w:r>
      <w:r w:rsidR="000877A0" w:rsidRPr="00C269FD">
        <w:rPr>
          <w:rFonts w:ascii="Times New Roman" w:hAnsi="Times New Roman" w:cs="Times New Roman"/>
          <w:sz w:val="24"/>
          <w:szCs w:val="24"/>
        </w:rPr>
        <w:t>genus contains more than 470 species</w:t>
      </w:r>
      <w:r w:rsidR="00737FBC" w:rsidRPr="00C269FD">
        <w:rPr>
          <w:rFonts w:ascii="Times New Roman" w:hAnsi="Times New Roman" w:cs="Times New Roman"/>
          <w:sz w:val="24"/>
          <w:szCs w:val="24"/>
        </w:rPr>
        <w:t xml:space="preserve">, distributed nearly </w:t>
      </w:r>
      <w:r w:rsidR="00737FBC" w:rsidRPr="000D5382">
        <w:rPr>
          <w:rFonts w:ascii="Times New Roman" w:hAnsi="Times New Roman" w:cs="Times New Roman"/>
          <w:sz w:val="24"/>
          <w:szCs w:val="24"/>
          <w:highlight w:val="yellow"/>
        </w:rPr>
        <w:t xml:space="preserve">worldwide </w:t>
      </w:r>
      <w:r w:rsidR="00737FBC" w:rsidRPr="000D5382">
        <w:rPr>
          <w:rFonts w:ascii="Times New Roman" w:hAnsi="Times New Roman" w:cs="Times New Roman"/>
          <w:color w:val="FF0000"/>
          <w:sz w:val="24"/>
          <w:szCs w:val="24"/>
          <w:highlight w:val="yellow"/>
        </w:rPr>
        <w:t>(</w:t>
      </w:r>
      <w:proofErr w:type="spellStart"/>
      <w:r w:rsidR="00737FBC" w:rsidRPr="000D5382">
        <w:rPr>
          <w:rFonts w:ascii="Times New Roman" w:hAnsi="Times New Roman" w:cs="Times New Roman"/>
          <w:color w:val="FF0000"/>
          <w:sz w:val="24"/>
          <w:szCs w:val="24"/>
          <w:highlight w:val="yellow"/>
        </w:rPr>
        <w:t>Yoonkyung</w:t>
      </w:r>
      <w:proofErr w:type="spellEnd"/>
      <w:r w:rsidR="00737FBC" w:rsidRPr="000D5382">
        <w:rPr>
          <w:rFonts w:ascii="Times New Roman" w:hAnsi="Times New Roman" w:cs="Times New Roman"/>
          <w:color w:val="FF0000"/>
          <w:sz w:val="24"/>
          <w:szCs w:val="24"/>
          <w:highlight w:val="yellow"/>
        </w:rPr>
        <w:t xml:space="preserve"> &amp; </w:t>
      </w:r>
      <w:r w:rsidR="000D3C6A" w:rsidRPr="000D5382">
        <w:rPr>
          <w:rFonts w:ascii="Times New Roman" w:hAnsi="Times New Roman" w:cs="Times New Roman"/>
          <w:color w:val="FF0000"/>
          <w:sz w:val="24"/>
          <w:szCs w:val="24"/>
          <w:highlight w:val="yellow"/>
        </w:rPr>
        <w:t>Kim</w:t>
      </w:r>
      <w:r w:rsidR="00737FBC" w:rsidRPr="000D5382">
        <w:rPr>
          <w:rFonts w:ascii="Times New Roman" w:hAnsi="Times New Roman" w:cs="Times New Roman"/>
          <w:color w:val="FF0000"/>
          <w:sz w:val="24"/>
          <w:szCs w:val="24"/>
          <w:highlight w:val="yellow"/>
        </w:rPr>
        <w:t>, 2020)</w:t>
      </w:r>
      <w:r w:rsidR="000877A0" w:rsidRPr="000D5382">
        <w:rPr>
          <w:rFonts w:ascii="Times New Roman" w:hAnsi="Times New Roman" w:cs="Times New Roman"/>
          <w:sz w:val="24"/>
          <w:szCs w:val="24"/>
          <w:highlight w:val="yellow"/>
        </w:rPr>
        <w:t>.</w:t>
      </w:r>
      <w:r w:rsidR="000877A0" w:rsidRPr="00C269FD">
        <w:rPr>
          <w:rFonts w:ascii="Times New Roman" w:hAnsi="Times New Roman" w:cs="Times New Roman"/>
          <w:sz w:val="24"/>
          <w:szCs w:val="24"/>
        </w:rPr>
        <w:t xml:space="preserve"> </w:t>
      </w:r>
      <w:r w:rsidR="00F66342" w:rsidRPr="00C269FD">
        <w:rPr>
          <w:rFonts w:ascii="Times New Roman" w:hAnsi="Times New Roman" w:cs="Times New Roman"/>
          <w:sz w:val="24"/>
          <w:szCs w:val="24"/>
        </w:rPr>
        <w:t xml:space="preserve">Because </w:t>
      </w:r>
      <w:r w:rsidR="00253EC3" w:rsidRPr="00C269FD">
        <w:rPr>
          <w:rFonts w:ascii="Times New Roman" w:hAnsi="Times New Roman" w:cs="Times New Roman"/>
          <w:sz w:val="24"/>
          <w:szCs w:val="24"/>
        </w:rPr>
        <w:t>metabolite</w:t>
      </w:r>
      <w:r w:rsidR="00737FBC" w:rsidRPr="00C269FD">
        <w:rPr>
          <w:rFonts w:ascii="Times New Roman" w:hAnsi="Times New Roman" w:cs="Times New Roman"/>
          <w:sz w:val="24"/>
          <w:szCs w:val="24"/>
        </w:rPr>
        <w:t xml:space="preserve"> profiles for </w:t>
      </w:r>
      <w:r w:rsidR="00B91FA9" w:rsidRPr="00C269FD">
        <w:rPr>
          <w:rFonts w:ascii="Times New Roman" w:hAnsi="Times New Roman" w:cs="Times New Roman"/>
          <w:sz w:val="24"/>
          <w:szCs w:val="24"/>
        </w:rPr>
        <w:t>most of</w:t>
      </w:r>
      <w:r w:rsidR="00737FBC" w:rsidRPr="00C269FD">
        <w:rPr>
          <w:rFonts w:ascii="Times New Roman" w:hAnsi="Times New Roman" w:cs="Times New Roman"/>
          <w:sz w:val="24"/>
          <w:szCs w:val="24"/>
        </w:rPr>
        <w:t xml:space="preserve"> these species are not well-studie</w:t>
      </w:r>
      <w:r w:rsidR="00F66342" w:rsidRPr="00C269FD">
        <w:rPr>
          <w:rFonts w:ascii="Times New Roman" w:hAnsi="Times New Roman" w:cs="Times New Roman"/>
          <w:sz w:val="24"/>
          <w:szCs w:val="24"/>
        </w:rPr>
        <w:t>d</w:t>
      </w:r>
      <w:r w:rsidR="00E84202" w:rsidRPr="00C269FD">
        <w:rPr>
          <w:rFonts w:ascii="Times New Roman" w:hAnsi="Times New Roman" w:cs="Times New Roman"/>
          <w:sz w:val="24"/>
          <w:szCs w:val="24"/>
        </w:rPr>
        <w:t xml:space="preserve">, it is unknown how well conserved </w:t>
      </w:r>
      <w:r w:rsidR="00F66342" w:rsidRPr="00C269FD">
        <w:rPr>
          <w:rFonts w:ascii="Times New Roman" w:hAnsi="Times New Roman" w:cs="Times New Roman"/>
          <w:sz w:val="24"/>
          <w:szCs w:val="24"/>
        </w:rPr>
        <w:t xml:space="preserve">the </w:t>
      </w:r>
      <w:del w:id="46" w:author="Askey,Bryce C" w:date="2021-01-27T14:37:00Z">
        <w:r w:rsidR="00882090" w:rsidDel="0068428F">
          <w:rPr>
            <w:rFonts w:ascii="Times New Roman" w:hAnsi="Times New Roman" w:cs="Times New Roman"/>
            <w:sz w:val="24"/>
            <w:szCs w:val="24"/>
          </w:rPr>
          <w:delText>4’</w:delText>
        </w:r>
      </w:del>
      <w:ins w:id="47" w:author="Askey,Bryce C" w:date="2021-01-27T14:37:00Z">
        <w:r w:rsidR="0068428F">
          <w:rPr>
            <w:rFonts w:ascii="Times New Roman" w:hAnsi="Times New Roman" w:cs="Times New Roman"/>
            <w:sz w:val="24"/>
            <w:szCs w:val="24"/>
          </w:rPr>
          <w:t>4´</w:t>
        </w:r>
      </w:ins>
      <w:r w:rsidR="00882090">
        <w:rPr>
          <w:rFonts w:ascii="Times New Roman" w:hAnsi="Times New Roman" w:cs="Times New Roman"/>
          <w:sz w:val="24"/>
          <w:szCs w:val="24"/>
        </w:rPr>
        <w:t xml:space="preserve">-hydroxyflavone and </w:t>
      </w:r>
      <w:del w:id="48" w:author="Askey,Bryce C" w:date="2021-01-27T14:37:00Z">
        <w:r w:rsidR="00882090" w:rsidDel="0068428F">
          <w:rPr>
            <w:rFonts w:ascii="Times New Roman" w:hAnsi="Times New Roman" w:cs="Times New Roman"/>
            <w:sz w:val="24"/>
            <w:szCs w:val="24"/>
          </w:rPr>
          <w:delText>4’</w:delText>
        </w:r>
      </w:del>
      <w:ins w:id="49" w:author="Askey,Bryce C" w:date="2021-01-27T14:37:00Z">
        <w:r w:rsidR="0068428F">
          <w:rPr>
            <w:rFonts w:ascii="Times New Roman" w:hAnsi="Times New Roman" w:cs="Times New Roman"/>
            <w:sz w:val="24"/>
            <w:szCs w:val="24"/>
          </w:rPr>
          <w:t>4´</w:t>
        </w:r>
      </w:ins>
      <w:r w:rsidR="00882090">
        <w:rPr>
          <w:rFonts w:ascii="Times New Roman" w:hAnsi="Times New Roman" w:cs="Times New Roman"/>
          <w:sz w:val="24"/>
          <w:szCs w:val="24"/>
        </w:rPr>
        <w:t>-deoxyflavone</w:t>
      </w:r>
      <w:r w:rsidR="00F66342" w:rsidRPr="00C269FD">
        <w:rPr>
          <w:rFonts w:ascii="Times New Roman" w:hAnsi="Times New Roman" w:cs="Times New Roman"/>
          <w:sz w:val="24"/>
          <w:szCs w:val="24"/>
        </w:rPr>
        <w:t xml:space="preserve"> pathway</w:t>
      </w:r>
      <w:r w:rsidR="00882090">
        <w:rPr>
          <w:rFonts w:ascii="Times New Roman" w:hAnsi="Times New Roman" w:cs="Times New Roman"/>
          <w:sz w:val="24"/>
          <w:szCs w:val="24"/>
        </w:rPr>
        <w:t>s</w:t>
      </w:r>
      <w:r w:rsidR="00F66342" w:rsidRPr="00C269FD">
        <w:rPr>
          <w:rFonts w:ascii="Times New Roman" w:hAnsi="Times New Roman" w:cs="Times New Roman"/>
          <w:sz w:val="24"/>
          <w:szCs w:val="24"/>
        </w:rPr>
        <w:t xml:space="preserve"> </w:t>
      </w:r>
      <w:r w:rsidR="00882090">
        <w:rPr>
          <w:rFonts w:ascii="Times New Roman" w:hAnsi="Times New Roman" w:cs="Times New Roman"/>
          <w:sz w:val="24"/>
          <w:szCs w:val="24"/>
        </w:rPr>
        <w:t>are</w:t>
      </w:r>
      <w:r w:rsidR="00E84202" w:rsidRPr="00C269FD">
        <w:rPr>
          <w:rFonts w:ascii="Times New Roman" w:hAnsi="Times New Roman" w:cs="Times New Roman"/>
          <w:sz w:val="24"/>
          <w:szCs w:val="24"/>
        </w:rPr>
        <w:t xml:space="preserve"> in the genus.</w:t>
      </w:r>
      <w:r w:rsidR="00FB6F39" w:rsidRPr="00C269FD">
        <w:rPr>
          <w:rFonts w:ascii="Times New Roman" w:hAnsi="Times New Roman" w:cs="Times New Roman"/>
          <w:sz w:val="24"/>
          <w:szCs w:val="24"/>
        </w:rPr>
        <w:t xml:space="preserve"> I</w:t>
      </w:r>
      <w:r w:rsidR="00E84202" w:rsidRPr="00C269FD">
        <w:rPr>
          <w:rFonts w:ascii="Times New Roman" w:hAnsi="Times New Roman" w:cs="Times New Roman"/>
          <w:sz w:val="24"/>
          <w:szCs w:val="24"/>
        </w:rPr>
        <w:t>t’s</w:t>
      </w:r>
      <w:r w:rsidR="00FB6F39" w:rsidRPr="00C269FD">
        <w:rPr>
          <w:rFonts w:ascii="Times New Roman" w:hAnsi="Times New Roman" w:cs="Times New Roman"/>
          <w:sz w:val="24"/>
          <w:szCs w:val="24"/>
        </w:rPr>
        <w:t xml:space="preserve"> also</w:t>
      </w:r>
      <w:r w:rsidR="00E84202" w:rsidRPr="00C269FD">
        <w:rPr>
          <w:rFonts w:ascii="Times New Roman" w:hAnsi="Times New Roman" w:cs="Times New Roman"/>
          <w:sz w:val="24"/>
          <w:szCs w:val="24"/>
        </w:rPr>
        <w:t xml:space="preserve"> unknown how well the</w:t>
      </w:r>
      <w:r w:rsidR="00E22CB9" w:rsidRPr="00C269FD">
        <w:rPr>
          <w:rFonts w:ascii="Times New Roman" w:hAnsi="Times New Roman" w:cs="Times New Roman"/>
          <w:sz w:val="24"/>
          <w:szCs w:val="24"/>
        </w:rPr>
        <w:t xml:space="preserve"> flavonoid</w:t>
      </w:r>
      <w:r w:rsidR="00E84202" w:rsidRPr="00C269FD">
        <w:rPr>
          <w:rFonts w:ascii="Times New Roman" w:hAnsi="Times New Roman" w:cs="Times New Roman"/>
          <w:sz w:val="24"/>
          <w:szCs w:val="24"/>
        </w:rPr>
        <w:t xml:space="preserve"> organ-specific accumulation pattern observed in </w:t>
      </w:r>
      <w:r w:rsidR="00E84202" w:rsidRPr="00C269FD">
        <w:rPr>
          <w:rFonts w:ascii="Times New Roman" w:hAnsi="Times New Roman" w:cs="Times New Roman"/>
          <w:i/>
          <w:iCs/>
          <w:sz w:val="24"/>
          <w:szCs w:val="24"/>
        </w:rPr>
        <w:t xml:space="preserve">S. baicalensis </w:t>
      </w:r>
      <w:r w:rsidR="00E84202" w:rsidRPr="00C269FD">
        <w:rPr>
          <w:rFonts w:ascii="Times New Roman" w:hAnsi="Times New Roman" w:cs="Times New Roman"/>
          <w:sz w:val="24"/>
          <w:szCs w:val="24"/>
        </w:rPr>
        <w:t>is conserved</w:t>
      </w:r>
      <w:r w:rsidR="00F66342" w:rsidRPr="00C269FD">
        <w:rPr>
          <w:rFonts w:ascii="Times New Roman" w:hAnsi="Times New Roman" w:cs="Times New Roman"/>
          <w:sz w:val="24"/>
          <w:szCs w:val="24"/>
        </w:rPr>
        <w:t>.</w:t>
      </w:r>
      <w:r w:rsidR="00E22CB9"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Thus</w:t>
      </w:r>
      <w:r w:rsidR="00E22CB9" w:rsidRPr="00C269FD">
        <w:rPr>
          <w:rFonts w:ascii="Times New Roman" w:hAnsi="Times New Roman" w:cs="Times New Roman"/>
          <w:sz w:val="24"/>
          <w:szCs w:val="24"/>
        </w:rPr>
        <w:t xml:space="preserve">, the limited number of </w:t>
      </w:r>
      <w:r w:rsidR="00E22CB9" w:rsidRPr="00C269FD">
        <w:rPr>
          <w:rFonts w:ascii="Times New Roman" w:hAnsi="Times New Roman" w:cs="Times New Roman"/>
          <w:i/>
          <w:iCs/>
          <w:sz w:val="24"/>
          <w:szCs w:val="24"/>
        </w:rPr>
        <w:t xml:space="preserve">Scutellaria </w:t>
      </w:r>
      <w:r w:rsidR="00E22CB9" w:rsidRPr="00C269FD">
        <w:rPr>
          <w:rFonts w:ascii="Times New Roman" w:hAnsi="Times New Roman" w:cs="Times New Roman"/>
          <w:sz w:val="24"/>
          <w:szCs w:val="24"/>
        </w:rPr>
        <w:t>species that have been chemically analyzed</w:t>
      </w:r>
      <w:r w:rsidR="000122FC" w:rsidRPr="00C269FD">
        <w:rPr>
          <w:rFonts w:ascii="Times New Roman" w:hAnsi="Times New Roman" w:cs="Times New Roman"/>
          <w:sz w:val="24"/>
          <w:szCs w:val="24"/>
        </w:rPr>
        <w:t xml:space="preserve"> leaves the </w:t>
      </w:r>
      <w:r w:rsidR="00E22CB9" w:rsidRPr="00C269FD">
        <w:rPr>
          <w:rFonts w:ascii="Times New Roman" w:hAnsi="Times New Roman" w:cs="Times New Roman"/>
          <w:sz w:val="24"/>
          <w:szCs w:val="24"/>
        </w:rPr>
        <w:t>possibility of</w:t>
      </w:r>
      <w:r w:rsidR="000122FC" w:rsidRPr="00C269FD">
        <w:rPr>
          <w:rFonts w:ascii="Times New Roman" w:hAnsi="Times New Roman" w:cs="Times New Roman"/>
          <w:sz w:val="24"/>
          <w:szCs w:val="24"/>
        </w:rPr>
        <w:t xml:space="preserve"> an uncharacterized</w:t>
      </w:r>
      <w:r w:rsidR="00E22CB9" w:rsidRPr="00C269FD">
        <w:rPr>
          <w:rFonts w:ascii="Times New Roman" w:hAnsi="Times New Roman" w:cs="Times New Roman"/>
          <w:sz w:val="24"/>
          <w:szCs w:val="24"/>
        </w:rPr>
        <w:t xml:space="preserve"> species </w:t>
      </w:r>
      <w:r w:rsidR="000122FC" w:rsidRPr="00C269FD">
        <w:rPr>
          <w:rFonts w:ascii="Times New Roman" w:hAnsi="Times New Roman" w:cs="Times New Roman"/>
          <w:sz w:val="24"/>
          <w:szCs w:val="24"/>
        </w:rPr>
        <w:t xml:space="preserve">having a medicinally significant flavonoid accumulation profile. </w:t>
      </w:r>
      <w:commentRangeStart w:id="50"/>
      <w:r w:rsidR="000122FC" w:rsidRPr="00C269FD">
        <w:rPr>
          <w:rFonts w:ascii="Times New Roman" w:hAnsi="Times New Roman" w:cs="Times New Roman"/>
          <w:sz w:val="24"/>
          <w:szCs w:val="24"/>
        </w:rPr>
        <w:t>In this case,</w:t>
      </w:r>
      <w:del w:id="51" w:author="Askey,Bryce C" w:date="2021-01-26T20:32:00Z">
        <w:r w:rsidR="000122FC" w:rsidRPr="00C269FD" w:rsidDel="00642162">
          <w:rPr>
            <w:rFonts w:ascii="Times New Roman" w:hAnsi="Times New Roman" w:cs="Times New Roman"/>
            <w:sz w:val="24"/>
            <w:szCs w:val="24"/>
          </w:rPr>
          <w:delText xml:space="preserve"> </w:delText>
        </w:r>
      </w:del>
      <w:del w:id="52" w:author="Askey,Bryce C" w:date="2021-01-26T20:30:00Z">
        <w:r w:rsidR="000122FC" w:rsidRPr="00C269FD" w:rsidDel="00642162">
          <w:rPr>
            <w:rFonts w:ascii="Times New Roman" w:hAnsi="Times New Roman" w:cs="Times New Roman"/>
            <w:sz w:val="24"/>
            <w:szCs w:val="24"/>
          </w:rPr>
          <w:delText xml:space="preserve">if the species </w:delText>
        </w:r>
        <w:r w:rsidR="00882090" w:rsidDel="00642162">
          <w:rPr>
            <w:rFonts w:ascii="Times New Roman" w:hAnsi="Times New Roman" w:cs="Times New Roman"/>
            <w:sz w:val="24"/>
            <w:szCs w:val="24"/>
          </w:rPr>
          <w:delText>has a relatively small genome size</w:delText>
        </w:r>
      </w:del>
      <w:del w:id="53" w:author="Askey,Bryce C" w:date="2021-01-26T20:31:00Z">
        <w:r w:rsidR="000122FC" w:rsidRPr="00C269FD" w:rsidDel="00642162">
          <w:rPr>
            <w:rFonts w:ascii="Times New Roman" w:hAnsi="Times New Roman" w:cs="Times New Roman"/>
            <w:sz w:val="24"/>
            <w:szCs w:val="24"/>
          </w:rPr>
          <w:delText>,</w:delText>
        </w:r>
      </w:del>
      <w:r w:rsidR="000122FC" w:rsidRPr="00C269FD">
        <w:rPr>
          <w:rFonts w:ascii="Times New Roman" w:hAnsi="Times New Roman" w:cs="Times New Roman"/>
          <w:sz w:val="24"/>
          <w:szCs w:val="24"/>
        </w:rPr>
        <w:t xml:space="preserve"> </w:t>
      </w:r>
      <w:ins w:id="54" w:author="Askey,Bryce C" w:date="2021-01-26T20:31:00Z">
        <w:r w:rsidR="00642162">
          <w:rPr>
            <w:rFonts w:ascii="Times New Roman" w:hAnsi="Times New Roman" w:cs="Times New Roman"/>
            <w:sz w:val="24"/>
            <w:szCs w:val="24"/>
          </w:rPr>
          <w:t xml:space="preserve">the species </w:t>
        </w:r>
      </w:ins>
      <w:ins w:id="55" w:author="Askey,Bryce C" w:date="2021-01-26T20:32:00Z">
        <w:r w:rsidR="00642162">
          <w:rPr>
            <w:rFonts w:ascii="Times New Roman" w:hAnsi="Times New Roman" w:cs="Times New Roman"/>
            <w:sz w:val="24"/>
            <w:szCs w:val="24"/>
          </w:rPr>
          <w:t xml:space="preserve">may be </w:t>
        </w:r>
      </w:ins>
      <w:del w:id="56" w:author="Askey,Bryce C" w:date="2021-01-26T20:32:00Z">
        <w:r w:rsidR="000122FC" w:rsidRPr="00C269FD" w:rsidDel="00642162">
          <w:rPr>
            <w:rFonts w:ascii="Times New Roman" w:hAnsi="Times New Roman" w:cs="Times New Roman"/>
            <w:sz w:val="24"/>
            <w:szCs w:val="24"/>
          </w:rPr>
          <w:delText xml:space="preserve">it should be </w:delText>
        </w:r>
      </w:del>
      <w:r w:rsidR="000122FC" w:rsidRPr="00C269FD">
        <w:rPr>
          <w:rFonts w:ascii="Times New Roman" w:hAnsi="Times New Roman" w:cs="Times New Roman"/>
          <w:sz w:val="24"/>
          <w:szCs w:val="24"/>
        </w:rPr>
        <w:t xml:space="preserve">a strong candidate for biotechnology efforts </w:t>
      </w:r>
      <w:r w:rsidR="00FB6F39" w:rsidRPr="00C269FD">
        <w:rPr>
          <w:rFonts w:ascii="Times New Roman" w:hAnsi="Times New Roman" w:cs="Times New Roman"/>
          <w:sz w:val="24"/>
          <w:szCs w:val="24"/>
        </w:rPr>
        <w:t>for</w:t>
      </w:r>
      <w:r w:rsidR="000122FC" w:rsidRPr="00C269FD">
        <w:rPr>
          <w:rFonts w:ascii="Times New Roman" w:hAnsi="Times New Roman" w:cs="Times New Roman"/>
          <w:sz w:val="24"/>
          <w:szCs w:val="24"/>
        </w:rPr>
        <w:t xml:space="preserve"> the mass production of medicinal flavonoids.</w:t>
      </w:r>
      <w:ins w:id="57" w:author="Jeongim Kim" w:date="2021-01-10T21:38:00Z">
        <w:r w:rsidR="00BA0713" w:rsidRPr="00BA0713">
          <w:rPr>
            <w:rFonts w:ascii="Times New Roman" w:hAnsi="Times New Roman" w:cs="Times New Roman"/>
            <w:sz w:val="24"/>
            <w:szCs w:val="24"/>
          </w:rPr>
          <w:t xml:space="preserve"> </w:t>
        </w:r>
      </w:ins>
      <w:ins w:id="58" w:author="Jeongim Kim" w:date="2021-01-10T21:42:00Z">
        <w:r w:rsidR="00BA0713" w:rsidRPr="00C269FD">
          <w:rPr>
            <w:rFonts w:ascii="Times New Roman" w:hAnsi="Times New Roman" w:cs="Times New Roman"/>
            <w:sz w:val="24"/>
            <w:szCs w:val="24"/>
          </w:rPr>
          <w:t xml:space="preserve"> </w:t>
        </w:r>
      </w:ins>
      <w:commentRangeEnd w:id="50"/>
      <w:ins w:id="59" w:author="Jeongim Kim" w:date="2021-01-10T21:47:00Z">
        <w:r w:rsidR="00BA0713">
          <w:rPr>
            <w:rStyle w:val="CommentReference"/>
          </w:rPr>
          <w:commentReference w:id="50"/>
        </w:r>
      </w:ins>
    </w:p>
    <w:p w14:paraId="1068835A" w14:textId="2BB909CF" w:rsidR="00F32362" w:rsidRPr="00C269FD" w:rsidRDefault="000122F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Therefore, to</w:t>
      </w:r>
      <w:r w:rsidR="00737FBC" w:rsidRPr="00C269FD">
        <w:rPr>
          <w:rFonts w:ascii="Times New Roman" w:hAnsi="Times New Roman" w:cs="Times New Roman"/>
          <w:sz w:val="24"/>
          <w:szCs w:val="24"/>
        </w:rPr>
        <w:t xml:space="preserve"> better characterize flavonoid diversity </w:t>
      </w:r>
      <w:r w:rsidR="00645076" w:rsidRPr="00C269FD">
        <w:rPr>
          <w:rFonts w:ascii="Times New Roman" w:hAnsi="Times New Roman" w:cs="Times New Roman"/>
          <w:sz w:val="24"/>
          <w:szCs w:val="24"/>
        </w:rPr>
        <w:t>in</w:t>
      </w:r>
      <w:r w:rsidR="00737FBC" w:rsidRPr="00C269FD">
        <w:rPr>
          <w:rFonts w:ascii="Times New Roman" w:hAnsi="Times New Roman" w:cs="Times New Roman"/>
          <w:sz w:val="24"/>
          <w:szCs w:val="24"/>
        </w:rPr>
        <w:t xml:space="preserve"> </w:t>
      </w:r>
      <w:r w:rsidR="00737FBC" w:rsidRPr="00C269FD">
        <w:rPr>
          <w:rFonts w:ascii="Times New Roman" w:hAnsi="Times New Roman" w:cs="Times New Roman"/>
          <w:i/>
          <w:iCs/>
          <w:sz w:val="24"/>
          <w:szCs w:val="24"/>
        </w:rPr>
        <w:t>Scutellaria</w:t>
      </w:r>
      <w:r w:rsidR="00737FBC" w:rsidRPr="00C269FD">
        <w:rPr>
          <w:rFonts w:ascii="Times New Roman" w:hAnsi="Times New Roman" w:cs="Times New Roman"/>
          <w:sz w:val="24"/>
          <w:szCs w:val="24"/>
        </w:rPr>
        <w:t xml:space="preserve">, </w:t>
      </w:r>
      <w:r w:rsidR="00645076" w:rsidRPr="00C269FD">
        <w:rPr>
          <w:rFonts w:ascii="Times New Roman" w:hAnsi="Times New Roman" w:cs="Times New Roman"/>
          <w:sz w:val="24"/>
          <w:szCs w:val="24"/>
        </w:rPr>
        <w:t xml:space="preserve">we performed a phylogenetic-based </w:t>
      </w:r>
      <w:r w:rsidR="00B41C9B" w:rsidRPr="00C269FD">
        <w:rPr>
          <w:rFonts w:ascii="Times New Roman" w:hAnsi="Times New Roman" w:cs="Times New Roman"/>
          <w:sz w:val="24"/>
          <w:szCs w:val="24"/>
        </w:rPr>
        <w:t>analysis</w:t>
      </w:r>
      <w:r w:rsidR="00645076" w:rsidRPr="00C269FD">
        <w:rPr>
          <w:rFonts w:ascii="Times New Roman" w:hAnsi="Times New Roman" w:cs="Times New Roman"/>
          <w:sz w:val="24"/>
          <w:szCs w:val="24"/>
        </w:rPr>
        <w:t xml:space="preserve"> of </w:t>
      </w:r>
      <w:r w:rsidR="00374BC2" w:rsidRPr="00C269FD">
        <w:rPr>
          <w:rFonts w:ascii="Times New Roman" w:hAnsi="Times New Roman" w:cs="Times New Roman"/>
          <w:sz w:val="24"/>
          <w:szCs w:val="24"/>
        </w:rPr>
        <w:t>14</w:t>
      </w:r>
      <w:r w:rsidR="00645076" w:rsidRPr="00C269FD">
        <w:rPr>
          <w:rFonts w:ascii="Times New Roman" w:hAnsi="Times New Roman" w:cs="Times New Roman"/>
          <w:sz w:val="24"/>
          <w:szCs w:val="24"/>
        </w:rPr>
        <w:t xml:space="preserve"> flavonoids</w:t>
      </w:r>
      <w:r w:rsidR="00B41C9B" w:rsidRPr="00C269FD">
        <w:rPr>
          <w:rFonts w:ascii="Times New Roman" w:hAnsi="Times New Roman" w:cs="Times New Roman"/>
          <w:sz w:val="24"/>
          <w:szCs w:val="24"/>
        </w:rPr>
        <w:t xml:space="preserve">, and one </w:t>
      </w:r>
      <w:r w:rsidR="00A10495">
        <w:rPr>
          <w:rFonts w:ascii="Times New Roman" w:hAnsi="Times New Roman" w:cs="Times New Roman"/>
          <w:sz w:val="24"/>
          <w:szCs w:val="24"/>
        </w:rPr>
        <w:t>other metabolite</w:t>
      </w:r>
      <w:r w:rsidR="009F3822"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across</w:t>
      </w:r>
      <w:r w:rsidR="00645076"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76</w:t>
      </w:r>
      <w:r w:rsidR="00645076" w:rsidRPr="00C269FD">
        <w:rPr>
          <w:rFonts w:ascii="Times New Roman" w:hAnsi="Times New Roman" w:cs="Times New Roman"/>
          <w:sz w:val="24"/>
          <w:szCs w:val="24"/>
        </w:rPr>
        <w:t xml:space="preserve"> species of </w:t>
      </w:r>
      <w:r w:rsidR="00645076" w:rsidRPr="00C269FD">
        <w:rPr>
          <w:rFonts w:ascii="Times New Roman" w:hAnsi="Times New Roman" w:cs="Times New Roman"/>
          <w:i/>
          <w:iCs/>
          <w:sz w:val="24"/>
          <w:szCs w:val="24"/>
        </w:rPr>
        <w:t>Scutellaria</w:t>
      </w:r>
      <w:r w:rsidR="00645076"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69523E" w:rsidRPr="00C269FD">
        <w:rPr>
          <w:rFonts w:ascii="Times New Roman" w:hAnsi="Times New Roman" w:cs="Times New Roman"/>
          <w:sz w:val="24"/>
          <w:szCs w:val="24"/>
        </w:rPr>
        <w:t xml:space="preserve">A subset of </w:t>
      </w:r>
      <w:r w:rsidR="000C4643">
        <w:rPr>
          <w:rFonts w:ascii="Times New Roman" w:hAnsi="Times New Roman" w:cs="Times New Roman"/>
          <w:sz w:val="24"/>
          <w:szCs w:val="24"/>
        </w:rPr>
        <w:t>13</w:t>
      </w:r>
      <w:r w:rsidR="0069523E" w:rsidRPr="00C269FD">
        <w:rPr>
          <w:rFonts w:ascii="Times New Roman" w:hAnsi="Times New Roman" w:cs="Times New Roman"/>
          <w:sz w:val="24"/>
          <w:szCs w:val="24"/>
        </w:rPr>
        <w:t xml:space="preserve"> species was then selected for additional chemical and genome size analysis.</w:t>
      </w:r>
      <w:r w:rsidR="003200CA" w:rsidRPr="00C269FD">
        <w:rPr>
          <w:rFonts w:ascii="Times New Roman" w:hAnsi="Times New Roman" w:cs="Times New Roman"/>
          <w:sz w:val="24"/>
          <w:szCs w:val="24"/>
        </w:rPr>
        <w:t xml:space="preserve"> </w:t>
      </w:r>
      <w:r w:rsidR="00377497" w:rsidRPr="00C269FD">
        <w:rPr>
          <w:rFonts w:ascii="Times New Roman" w:hAnsi="Times New Roman" w:cs="Times New Roman"/>
          <w:sz w:val="24"/>
          <w:szCs w:val="24"/>
        </w:rPr>
        <w:t>With th</w:t>
      </w:r>
      <w:r w:rsidR="00FB6F39" w:rsidRPr="00C269FD">
        <w:rPr>
          <w:rFonts w:ascii="Times New Roman" w:hAnsi="Times New Roman" w:cs="Times New Roman"/>
          <w:sz w:val="24"/>
          <w:szCs w:val="24"/>
        </w:rPr>
        <w:t>e</w:t>
      </w:r>
      <w:r w:rsidR="00377497"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 xml:space="preserve">results from this </w:t>
      </w:r>
      <w:r w:rsidR="00377497" w:rsidRPr="00C269FD">
        <w:rPr>
          <w:rFonts w:ascii="Times New Roman" w:hAnsi="Times New Roman" w:cs="Times New Roman"/>
          <w:sz w:val="24"/>
          <w:szCs w:val="24"/>
        </w:rPr>
        <w:t>metho</w:t>
      </w:r>
      <w:r w:rsidR="00DC1857">
        <w:rPr>
          <w:rFonts w:ascii="Times New Roman" w:hAnsi="Times New Roman" w:cs="Times New Roman"/>
          <w:sz w:val="24"/>
          <w:szCs w:val="24"/>
        </w:rPr>
        <w:t>d</w:t>
      </w:r>
      <w:r w:rsidR="00882090">
        <w:rPr>
          <w:rFonts w:ascii="Times New Roman" w:hAnsi="Times New Roman" w:cs="Times New Roman"/>
          <w:sz w:val="24"/>
          <w:szCs w:val="24"/>
        </w:rPr>
        <w:t>, w</w:t>
      </w:r>
      <w:r w:rsidR="00DC1857">
        <w:rPr>
          <w:rFonts w:ascii="Times New Roman" w:hAnsi="Times New Roman" w:cs="Times New Roman"/>
          <w:sz w:val="24"/>
          <w:szCs w:val="24"/>
        </w:rPr>
        <w:t>e identified</w:t>
      </w:r>
      <w:r w:rsidR="003200CA" w:rsidRPr="00C269FD">
        <w:rPr>
          <w:rFonts w:ascii="Times New Roman" w:hAnsi="Times New Roman" w:cs="Times New Roman"/>
          <w:sz w:val="24"/>
          <w:szCs w:val="24"/>
        </w:rPr>
        <w:t xml:space="preserve"> several species which </w:t>
      </w:r>
      <w:r w:rsidR="00BA0713">
        <w:rPr>
          <w:rFonts w:ascii="Times New Roman" w:hAnsi="Times New Roman" w:cs="Times New Roman"/>
          <w:sz w:val="24"/>
          <w:szCs w:val="24"/>
        </w:rPr>
        <w:t xml:space="preserve">have significant medicinal potential and </w:t>
      </w:r>
      <w:r w:rsidR="003200CA" w:rsidRPr="00C269FD">
        <w:rPr>
          <w:rFonts w:ascii="Times New Roman" w:hAnsi="Times New Roman" w:cs="Times New Roman"/>
          <w:sz w:val="24"/>
          <w:szCs w:val="24"/>
        </w:rPr>
        <w:t>could serve as target</w:t>
      </w:r>
      <w:r w:rsidR="00B91FA9" w:rsidRPr="00C269FD">
        <w:rPr>
          <w:rFonts w:ascii="Times New Roman" w:hAnsi="Times New Roman" w:cs="Times New Roman"/>
          <w:sz w:val="24"/>
          <w:szCs w:val="24"/>
        </w:rPr>
        <w:t>s</w:t>
      </w:r>
      <w:r w:rsidR="003200CA" w:rsidRPr="00C269FD">
        <w:rPr>
          <w:rFonts w:ascii="Times New Roman" w:hAnsi="Times New Roman" w:cs="Times New Roman"/>
          <w:sz w:val="24"/>
          <w:szCs w:val="24"/>
        </w:rPr>
        <w:t xml:space="preserve"> for biotechnology improvement.</w:t>
      </w:r>
    </w:p>
    <w:p w14:paraId="52C4A43C" w14:textId="77777777" w:rsidR="001E6C09" w:rsidRPr="00C269FD" w:rsidRDefault="001E6C09" w:rsidP="001E6C09">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MATERIALS AND METHODS</w:t>
      </w:r>
    </w:p>
    <w:p w14:paraId="3551BF92" w14:textId="11A946DA" w:rsidR="001E6C09" w:rsidRPr="000D5382" w:rsidRDefault="001E6C09" w:rsidP="005C0396">
      <w:pPr>
        <w:spacing w:after="0" w:line="480" w:lineRule="auto"/>
        <w:ind w:firstLine="720"/>
        <w:rPr>
          <w:rFonts w:ascii="Times New Roman" w:hAnsi="Times New Roman" w:cs="Times New Roman"/>
          <w:b/>
          <w:bCs/>
          <w:i/>
          <w:iCs/>
          <w:sz w:val="24"/>
          <w:szCs w:val="24"/>
          <w:highlight w:val="yellow"/>
        </w:rPr>
      </w:pPr>
      <w:r w:rsidRPr="000D5382">
        <w:rPr>
          <w:rFonts w:ascii="Times New Roman" w:hAnsi="Times New Roman" w:cs="Times New Roman"/>
          <w:b/>
          <w:bCs/>
          <w:i/>
          <w:iCs/>
          <w:sz w:val="24"/>
          <w:szCs w:val="24"/>
          <w:highlight w:val="yellow"/>
        </w:rPr>
        <w:t>Chloroplast genome sequencing</w:t>
      </w:r>
      <w:r w:rsidR="005C0396" w:rsidRPr="000D5382">
        <w:rPr>
          <w:rFonts w:ascii="Times New Roman" w:hAnsi="Times New Roman" w:cs="Times New Roman"/>
          <w:b/>
          <w:bCs/>
          <w:i/>
          <w:iCs/>
          <w:sz w:val="24"/>
          <w:szCs w:val="24"/>
          <w:highlight w:val="yellow"/>
        </w:rPr>
        <w:t xml:space="preserve"> and p</w:t>
      </w:r>
      <w:r w:rsidRPr="000D5382">
        <w:rPr>
          <w:rFonts w:ascii="Times New Roman" w:hAnsi="Times New Roman" w:cs="Times New Roman"/>
          <w:b/>
          <w:bCs/>
          <w:i/>
          <w:iCs/>
          <w:sz w:val="24"/>
          <w:szCs w:val="24"/>
          <w:highlight w:val="yellow"/>
        </w:rPr>
        <w:t>hylogenetic tree construction</w:t>
      </w:r>
      <w:r w:rsidR="005C0396" w:rsidRPr="000D5382">
        <w:rPr>
          <w:rFonts w:ascii="Times New Roman" w:hAnsi="Times New Roman" w:cs="Times New Roman"/>
          <w:b/>
          <w:bCs/>
          <w:i/>
          <w:iCs/>
          <w:sz w:val="24"/>
          <w:szCs w:val="24"/>
          <w:highlight w:val="yellow"/>
        </w:rPr>
        <w:t xml:space="preserve"> – </w:t>
      </w:r>
    </w:p>
    <w:p w14:paraId="260FDCDC" w14:textId="23DA924A" w:rsidR="00FF71CA" w:rsidRPr="00C269FD" w:rsidRDefault="00FF71CA" w:rsidP="005C0396">
      <w:pPr>
        <w:spacing w:after="0" w:line="480" w:lineRule="auto"/>
        <w:ind w:firstLine="720"/>
        <w:rPr>
          <w:rFonts w:ascii="Times New Roman" w:hAnsi="Times New Roman" w:cs="Times New Roman"/>
          <w:color w:val="FF0000"/>
          <w:sz w:val="24"/>
          <w:szCs w:val="24"/>
        </w:rPr>
      </w:pPr>
      <w:r w:rsidRPr="000D5382">
        <w:rPr>
          <w:rFonts w:ascii="Times New Roman" w:hAnsi="Times New Roman" w:cs="Times New Roman"/>
          <w:color w:val="FF0000"/>
          <w:sz w:val="24"/>
          <w:szCs w:val="24"/>
          <w:highlight w:val="yellow"/>
        </w:rPr>
        <w:t xml:space="preserve">Ask </w:t>
      </w:r>
      <w:proofErr w:type="spellStart"/>
      <w:proofErr w:type="gramStart"/>
      <w:r w:rsidRPr="000D5382">
        <w:rPr>
          <w:rFonts w:ascii="Times New Roman" w:hAnsi="Times New Roman" w:cs="Times New Roman"/>
          <w:color w:val="FF0000"/>
          <w:sz w:val="24"/>
          <w:szCs w:val="24"/>
          <w:highlight w:val="yellow"/>
        </w:rPr>
        <w:t>Yoonkyung</w:t>
      </w:r>
      <w:proofErr w:type="spellEnd"/>
      <w:proofErr w:type="gramEnd"/>
    </w:p>
    <w:p w14:paraId="38A1D5E5" w14:textId="01917FA1" w:rsidR="004D3627" w:rsidRPr="00C269FD" w:rsidRDefault="004D3627" w:rsidP="00646429">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Plant</w:t>
      </w:r>
      <w:r w:rsidR="00523AD2">
        <w:rPr>
          <w:rFonts w:ascii="Times New Roman" w:hAnsi="Times New Roman" w:cs="Times New Roman"/>
          <w:b/>
          <w:bCs/>
          <w:i/>
          <w:iCs/>
          <w:sz w:val="24"/>
          <w:szCs w:val="24"/>
        </w:rPr>
        <w:t xml:space="preserve"> materials</w:t>
      </w:r>
      <w:r w:rsidRPr="00C269FD">
        <w:rPr>
          <w:rFonts w:ascii="Times New Roman" w:hAnsi="Times New Roman" w:cs="Times New Roman"/>
          <w:b/>
          <w:bCs/>
          <w:i/>
          <w:iCs/>
          <w:sz w:val="24"/>
          <w:szCs w:val="24"/>
        </w:rPr>
        <w:t xml:space="preserve"> and </w:t>
      </w:r>
      <w:r w:rsidR="00523AD2">
        <w:rPr>
          <w:rFonts w:ascii="Times New Roman" w:hAnsi="Times New Roman" w:cs="Times New Roman"/>
          <w:b/>
          <w:bCs/>
          <w:i/>
          <w:iCs/>
          <w:sz w:val="24"/>
          <w:szCs w:val="24"/>
        </w:rPr>
        <w:t>growth</w:t>
      </w:r>
      <w:r w:rsidR="001E6C09" w:rsidRPr="00C269FD">
        <w:rPr>
          <w:rFonts w:ascii="Times New Roman" w:hAnsi="Times New Roman" w:cs="Times New Roman"/>
          <w:b/>
          <w:bCs/>
          <w:i/>
          <w:iCs/>
          <w:sz w:val="24"/>
          <w:szCs w:val="24"/>
        </w:rPr>
        <w:t xml:space="preserve"> conditions for fresh </w:t>
      </w:r>
      <w:r w:rsidR="00BC0691" w:rsidRPr="00C269FD">
        <w:rPr>
          <w:rFonts w:ascii="Times New Roman" w:hAnsi="Times New Roman" w:cs="Times New Roman"/>
          <w:b/>
          <w:bCs/>
          <w:i/>
          <w:iCs/>
          <w:sz w:val="24"/>
          <w:szCs w:val="24"/>
        </w:rPr>
        <w:t xml:space="preserve">tissue </w:t>
      </w:r>
      <w:r w:rsidR="001E6C09" w:rsidRPr="00C269FD">
        <w:rPr>
          <w:rFonts w:ascii="Times New Roman" w:hAnsi="Times New Roman" w:cs="Times New Roman"/>
          <w:b/>
          <w:bCs/>
          <w:i/>
          <w:iCs/>
          <w:sz w:val="24"/>
          <w:szCs w:val="24"/>
        </w:rPr>
        <w:t>samples</w:t>
      </w:r>
      <w:r w:rsidR="00646429" w:rsidRPr="00C269FD">
        <w:rPr>
          <w:rFonts w:ascii="Times New Roman" w:hAnsi="Times New Roman" w:cs="Times New Roman"/>
          <w:b/>
          <w:bCs/>
          <w:i/>
          <w:iCs/>
          <w:sz w:val="24"/>
          <w:szCs w:val="24"/>
        </w:rPr>
        <w:t xml:space="preserve"> –</w:t>
      </w:r>
    </w:p>
    <w:p w14:paraId="35D1313D" w14:textId="0D9CB744" w:rsidR="00C62863" w:rsidRPr="00C269FD" w:rsidRDefault="00A67CF9"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Viable seeds were </w:t>
      </w:r>
      <w:r w:rsidR="00C62863" w:rsidRPr="00C269FD">
        <w:rPr>
          <w:rFonts w:ascii="Times New Roman" w:hAnsi="Times New Roman" w:cs="Times New Roman"/>
          <w:sz w:val="24"/>
          <w:szCs w:val="24"/>
        </w:rPr>
        <w:t xml:space="preserve">obtained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altissima</w:t>
      </w:r>
      <w:proofErr w:type="spellEnd"/>
      <w:r w:rsidRPr="00C269FD">
        <w:rPr>
          <w:rFonts w:ascii="Times New Roman" w:hAnsi="Times New Roman" w:cs="Times New Roman"/>
          <w:sz w:val="24"/>
          <w:szCs w:val="24"/>
        </w:rPr>
        <w:t>,</w:t>
      </w:r>
      <w:r w:rsidR="00D40864" w:rsidRPr="00C269FD">
        <w:rPr>
          <w:rFonts w:ascii="Times New Roman" w:hAnsi="Times New Roman" w:cs="Times New Roman"/>
          <w:sz w:val="24"/>
          <w:szCs w:val="24"/>
        </w:rPr>
        <w:t xml:space="preserve"> </w:t>
      </w:r>
      <w:r w:rsidR="00C62863" w:rsidRPr="00C269FD">
        <w:rPr>
          <w:rFonts w:ascii="Times New Roman" w:hAnsi="Times New Roman" w:cs="Times New Roman"/>
          <w:i/>
          <w:iCs/>
          <w:sz w:val="24"/>
          <w:szCs w:val="24"/>
        </w:rPr>
        <w:t>S. baicalensis</w:t>
      </w:r>
      <w:r w:rsidR="00C62863"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 xml:space="preserve">S. </w:t>
      </w:r>
      <w:proofErr w:type="spellStart"/>
      <w:r w:rsidR="001428A0" w:rsidRPr="00C269FD">
        <w:rPr>
          <w:rFonts w:ascii="Times New Roman" w:hAnsi="Times New Roman" w:cs="Times New Roman"/>
          <w:i/>
          <w:iCs/>
          <w:sz w:val="24"/>
          <w:szCs w:val="24"/>
        </w:rPr>
        <w:t>leonardii</w:t>
      </w:r>
      <w:proofErr w:type="spellEnd"/>
      <w:r w:rsidR="001428A0" w:rsidRPr="00C269FD">
        <w:rPr>
          <w:rFonts w:ascii="Times New Roman" w:hAnsi="Times New Roman" w:cs="Times New Roman"/>
          <w:sz w:val="24"/>
          <w:szCs w:val="24"/>
        </w:rPr>
        <w:t xml:space="preserve">, and </w:t>
      </w:r>
      <w:r w:rsidR="001428A0" w:rsidRPr="00C269FD">
        <w:rPr>
          <w:rFonts w:ascii="Times New Roman" w:hAnsi="Times New Roman" w:cs="Times New Roman"/>
          <w:i/>
          <w:iCs/>
          <w:sz w:val="24"/>
          <w:szCs w:val="24"/>
        </w:rPr>
        <w:t>S. racemosa</w:t>
      </w:r>
      <w:r w:rsidR="001428A0" w:rsidRPr="00C269FD">
        <w:rPr>
          <w:rFonts w:ascii="Times New Roman" w:hAnsi="Times New Roman" w:cs="Times New Roman"/>
          <w:sz w:val="24"/>
          <w:szCs w:val="24"/>
        </w:rPr>
        <w:t>.</w:t>
      </w:r>
      <w:r w:rsidR="00A36291" w:rsidRPr="00C269FD">
        <w:rPr>
          <w:rFonts w:ascii="Times New Roman" w:hAnsi="Times New Roman" w:cs="Times New Roman"/>
          <w:sz w:val="24"/>
          <w:szCs w:val="24"/>
        </w:rPr>
        <w:t xml:space="preserve"> Seeds for </w:t>
      </w:r>
      <w:r w:rsidR="007064B2" w:rsidRPr="00C269FD">
        <w:rPr>
          <w:rFonts w:ascii="Times New Roman" w:hAnsi="Times New Roman" w:cs="Times New Roman"/>
          <w:sz w:val="24"/>
          <w:szCs w:val="24"/>
        </w:rPr>
        <w:t>all these</w:t>
      </w:r>
      <w:r w:rsidR="00A36291" w:rsidRPr="00C269FD">
        <w:rPr>
          <w:rFonts w:ascii="Times New Roman" w:hAnsi="Times New Roman" w:cs="Times New Roman"/>
          <w:sz w:val="24"/>
          <w:szCs w:val="24"/>
        </w:rPr>
        <w:t xml:space="preserve"> species, except </w:t>
      </w:r>
      <w:r w:rsidR="00A36291" w:rsidRPr="00C269FD">
        <w:rPr>
          <w:rFonts w:ascii="Times New Roman" w:hAnsi="Times New Roman" w:cs="Times New Roman"/>
          <w:i/>
          <w:iCs/>
          <w:sz w:val="24"/>
          <w:szCs w:val="24"/>
        </w:rPr>
        <w:t>S. racemosa</w:t>
      </w:r>
      <w:r w:rsidR="00A36291" w:rsidRPr="00C269FD">
        <w:rPr>
          <w:rFonts w:ascii="Times New Roman" w:hAnsi="Times New Roman" w:cs="Times New Roman"/>
          <w:sz w:val="24"/>
          <w:szCs w:val="24"/>
        </w:rPr>
        <w:t>, were ordered from retailer</w:t>
      </w:r>
      <w:r w:rsidR="00523AD2">
        <w:rPr>
          <w:rFonts w:ascii="Times New Roman" w:hAnsi="Times New Roman" w:cs="Times New Roman"/>
          <w:sz w:val="24"/>
          <w:szCs w:val="24"/>
        </w:rPr>
        <w:t>s</w:t>
      </w:r>
      <w:r w:rsidR="00A36291" w:rsidRPr="00C269FD">
        <w:rPr>
          <w:rFonts w:ascii="Times New Roman" w:hAnsi="Times New Roman" w:cs="Times New Roman"/>
          <w:sz w:val="24"/>
          <w:szCs w:val="24"/>
        </w:rPr>
        <w:t xml:space="preserve">. </w:t>
      </w:r>
      <w:r w:rsidR="00A36291" w:rsidRPr="00C269FD">
        <w:rPr>
          <w:rFonts w:ascii="Times New Roman" w:hAnsi="Times New Roman" w:cs="Times New Roman"/>
          <w:i/>
          <w:iCs/>
          <w:sz w:val="24"/>
          <w:szCs w:val="24"/>
        </w:rPr>
        <w:t xml:space="preserve">S. racemosa </w:t>
      </w:r>
      <w:r w:rsidR="004F2BCE">
        <w:rPr>
          <w:rFonts w:ascii="Times New Roman" w:hAnsi="Times New Roman" w:cs="Times New Roman"/>
          <w:sz w:val="24"/>
          <w:szCs w:val="24"/>
        </w:rPr>
        <w:t>mature plants</w:t>
      </w:r>
      <w:r w:rsidR="00A36291" w:rsidRPr="00C269FD">
        <w:rPr>
          <w:rFonts w:ascii="Times New Roman" w:hAnsi="Times New Roman" w:cs="Times New Roman"/>
          <w:sz w:val="24"/>
          <w:szCs w:val="24"/>
        </w:rPr>
        <w:t xml:space="preserve"> were </w:t>
      </w:r>
      <w:r w:rsidR="004F2BCE">
        <w:rPr>
          <w:rFonts w:ascii="Times New Roman" w:hAnsi="Times New Roman" w:cs="Times New Roman"/>
          <w:sz w:val="24"/>
          <w:szCs w:val="24"/>
        </w:rPr>
        <w:t>taken from a field in Hattiesburg, Mississippi, USA and further grown</w:t>
      </w:r>
      <w:r w:rsidR="000C4643">
        <w:rPr>
          <w:rFonts w:ascii="Times New Roman" w:hAnsi="Times New Roman" w:cs="Times New Roman"/>
          <w:sz w:val="24"/>
          <w:szCs w:val="24"/>
        </w:rPr>
        <w:t xml:space="preserve"> in indoor conditions at the University of Florida</w:t>
      </w:r>
      <w:r w:rsidR="004F2BCE">
        <w:rPr>
          <w:rFonts w:ascii="Times New Roman" w:hAnsi="Times New Roman" w:cs="Times New Roman"/>
          <w:sz w:val="24"/>
          <w:szCs w:val="24"/>
        </w:rPr>
        <w:t xml:space="preserve"> before harvesting seeds.</w:t>
      </w:r>
      <w:r w:rsidR="0098657A" w:rsidRPr="000550AB">
        <w:rPr>
          <w:rFonts w:ascii="Times New Roman" w:hAnsi="Times New Roman" w:cs="Times New Roman"/>
          <w:sz w:val="24"/>
          <w:szCs w:val="24"/>
        </w:rPr>
        <w:t xml:space="preserve"> </w:t>
      </w:r>
      <w:r w:rsidR="001428A0" w:rsidRPr="000550AB">
        <w:rPr>
          <w:rFonts w:ascii="Times New Roman" w:hAnsi="Times New Roman" w:cs="Times New Roman"/>
          <w:sz w:val="24"/>
          <w:szCs w:val="24"/>
        </w:rPr>
        <w:t xml:space="preserve">To improve germination rate, seeds were </w:t>
      </w:r>
      <w:r w:rsidR="007064B2" w:rsidRPr="000550AB">
        <w:rPr>
          <w:rFonts w:ascii="Times New Roman" w:hAnsi="Times New Roman" w:cs="Times New Roman"/>
          <w:sz w:val="24"/>
          <w:szCs w:val="24"/>
        </w:rPr>
        <w:t xml:space="preserve">first </w:t>
      </w:r>
      <w:r w:rsidR="001428A0" w:rsidRPr="000550AB">
        <w:rPr>
          <w:rFonts w:ascii="Times New Roman" w:hAnsi="Times New Roman" w:cs="Times New Roman"/>
          <w:sz w:val="24"/>
          <w:szCs w:val="24"/>
        </w:rPr>
        <w:t xml:space="preserve">incubated in a 100 </w:t>
      </w:r>
      <w:r w:rsidR="007064B2" w:rsidRPr="000550AB">
        <w:rPr>
          <w:rFonts w:ascii="Times New Roman" w:hAnsi="Times New Roman" w:cs="Times New Roman"/>
          <w:sz w:val="24"/>
          <w:szCs w:val="24"/>
        </w:rPr>
        <w:t>µ</w:t>
      </w:r>
      <w:r w:rsidR="001428A0" w:rsidRPr="000550AB">
        <w:rPr>
          <w:rFonts w:ascii="Times New Roman" w:hAnsi="Times New Roman" w:cs="Times New Roman"/>
          <w:sz w:val="24"/>
          <w:szCs w:val="24"/>
        </w:rPr>
        <w:t xml:space="preserve">M solution of gibberellic acid for 1 hour with gentle shaking. </w:t>
      </w:r>
      <w:r w:rsidR="007064B2" w:rsidRPr="000550AB">
        <w:rPr>
          <w:rFonts w:ascii="Times New Roman" w:hAnsi="Times New Roman" w:cs="Times New Roman"/>
          <w:sz w:val="24"/>
          <w:szCs w:val="24"/>
        </w:rPr>
        <w:t>Seeds were then planted on moist</w:t>
      </w:r>
      <w:ins w:id="60" w:author="Bryce Askey" w:date="2021-01-29T10:32:00Z">
        <w:r w:rsidR="002F17AF">
          <w:rPr>
            <w:rFonts w:ascii="Times New Roman" w:hAnsi="Times New Roman" w:cs="Times New Roman"/>
            <w:sz w:val="24"/>
            <w:szCs w:val="24"/>
          </w:rPr>
          <w:t xml:space="preserve"> </w:t>
        </w:r>
      </w:ins>
      <w:del w:id="61" w:author="Bryce Askey" w:date="2021-01-29T10:32:00Z">
        <w:r w:rsidR="007064B2" w:rsidRPr="000550AB" w:rsidDel="002F17AF">
          <w:rPr>
            <w:rFonts w:ascii="Times New Roman" w:hAnsi="Times New Roman" w:cs="Times New Roman"/>
            <w:sz w:val="24"/>
            <w:szCs w:val="24"/>
          </w:rPr>
          <w:delText xml:space="preserve">, Sungro© Propagation Mix </w:delText>
        </w:r>
      </w:del>
      <w:proofErr w:type="gramStart"/>
      <w:r w:rsidR="007064B2" w:rsidRPr="000550AB">
        <w:rPr>
          <w:rFonts w:ascii="Times New Roman" w:hAnsi="Times New Roman" w:cs="Times New Roman"/>
          <w:sz w:val="24"/>
          <w:szCs w:val="24"/>
        </w:rPr>
        <w:t>soil, and</w:t>
      </w:r>
      <w:proofErr w:type="gramEnd"/>
      <w:r w:rsidR="007064B2" w:rsidRPr="000550AB">
        <w:rPr>
          <w:rFonts w:ascii="Times New Roman" w:hAnsi="Times New Roman" w:cs="Times New Roman"/>
          <w:sz w:val="24"/>
          <w:szCs w:val="24"/>
        </w:rPr>
        <w:t xml:space="preserve"> watered every 5-8 days. </w:t>
      </w:r>
      <w:r w:rsidR="00A36291" w:rsidRPr="000550AB">
        <w:rPr>
          <w:rFonts w:ascii="Times New Roman" w:hAnsi="Times New Roman" w:cs="Times New Roman"/>
          <w:sz w:val="24"/>
          <w:szCs w:val="24"/>
        </w:rPr>
        <w:t>Plants were grown</w:t>
      </w:r>
      <w:r w:rsidR="0098657A" w:rsidRPr="000550AB">
        <w:rPr>
          <w:rFonts w:ascii="Times New Roman" w:hAnsi="Times New Roman" w:cs="Times New Roman"/>
          <w:sz w:val="24"/>
          <w:szCs w:val="24"/>
        </w:rPr>
        <w:t xml:space="preserve"> at the University of Florida (</w:t>
      </w:r>
      <w:ins w:id="62" w:author="Bryce Askey" w:date="2021-01-29T10:33:00Z">
        <w:r w:rsidR="002F17AF">
          <w:rPr>
            <w:rFonts w:ascii="Times New Roman" w:hAnsi="Times New Roman" w:cs="Times New Roman"/>
            <w:sz w:val="24"/>
            <w:szCs w:val="24"/>
          </w:rPr>
          <w:t xml:space="preserve">Gainesville, </w:t>
        </w:r>
      </w:ins>
      <w:r w:rsidR="0098657A" w:rsidRPr="000550AB">
        <w:rPr>
          <w:rFonts w:ascii="Times New Roman" w:hAnsi="Times New Roman" w:cs="Times New Roman"/>
          <w:sz w:val="24"/>
          <w:szCs w:val="24"/>
        </w:rPr>
        <w:t>Florida, USA)</w:t>
      </w:r>
      <w:r w:rsidR="00A36291" w:rsidRPr="000550AB">
        <w:rPr>
          <w:rFonts w:ascii="Times New Roman" w:hAnsi="Times New Roman" w:cs="Times New Roman"/>
          <w:sz w:val="24"/>
          <w:szCs w:val="24"/>
        </w:rPr>
        <w:t xml:space="preserve"> in indoor, </w:t>
      </w:r>
      <w:r w:rsidR="007064B2" w:rsidRPr="000550AB">
        <w:rPr>
          <w:rFonts w:ascii="Times New Roman" w:hAnsi="Times New Roman" w:cs="Times New Roman"/>
          <w:sz w:val="24"/>
          <w:szCs w:val="24"/>
        </w:rPr>
        <w:t xml:space="preserve">climate-controlled conditions at </w:t>
      </w:r>
      <w:r w:rsidR="003369DE" w:rsidRPr="000550AB">
        <w:rPr>
          <w:rFonts w:ascii="Times New Roman" w:hAnsi="Times New Roman" w:cs="Times New Roman"/>
          <w:sz w:val="24"/>
          <w:szCs w:val="24"/>
        </w:rPr>
        <w:t>21</w:t>
      </w:r>
      <w:r w:rsidR="007064B2" w:rsidRPr="000550AB">
        <w:rPr>
          <w:rFonts w:ascii="Times New Roman" w:hAnsi="Times New Roman" w:cs="Times New Roman"/>
          <w:sz w:val="24"/>
          <w:szCs w:val="24"/>
        </w:rPr>
        <w:t>-</w:t>
      </w:r>
      <w:r w:rsidR="003369DE" w:rsidRPr="000550AB">
        <w:rPr>
          <w:rFonts w:ascii="Times New Roman" w:hAnsi="Times New Roman" w:cs="Times New Roman"/>
          <w:sz w:val="24"/>
          <w:szCs w:val="24"/>
        </w:rPr>
        <w:t>23</w:t>
      </w:r>
      <w:r w:rsidR="007064B2" w:rsidRPr="000550AB">
        <w:rPr>
          <w:rFonts w:ascii="Times New Roman" w:hAnsi="Times New Roman" w:cs="Times New Roman"/>
          <w:sz w:val="24"/>
          <w:szCs w:val="24"/>
        </w:rPr>
        <w:t xml:space="preserve">°C </w:t>
      </w:r>
      <w:r w:rsidR="00A36291" w:rsidRPr="000550AB">
        <w:rPr>
          <w:rFonts w:ascii="Times New Roman" w:hAnsi="Times New Roman" w:cs="Times New Roman"/>
          <w:sz w:val="24"/>
          <w:szCs w:val="24"/>
        </w:rPr>
        <w:t>under fluorescent lighting</w:t>
      </w:r>
      <w:r w:rsidR="003369DE" w:rsidRPr="000550AB">
        <w:rPr>
          <w:rFonts w:ascii="Times New Roman" w:hAnsi="Times New Roman" w:cs="Times New Roman"/>
          <w:sz w:val="24"/>
          <w:szCs w:val="24"/>
        </w:rPr>
        <w:t xml:space="preserve"> with a light intensity of 140 </w:t>
      </w:r>
      <w:r w:rsidR="004F2BCE" w:rsidRPr="004F2BCE">
        <w:rPr>
          <w:rFonts w:ascii="Symbol" w:hAnsi="Symbol" w:cs="Times New Roman"/>
          <w:sz w:val="24"/>
          <w:szCs w:val="24"/>
        </w:rPr>
        <w:t>m</w:t>
      </w:r>
      <w:r w:rsidR="003369DE" w:rsidRPr="000550AB">
        <w:rPr>
          <w:rFonts w:ascii="Times New Roman" w:hAnsi="Times New Roman" w:cs="Times New Roman"/>
          <w:sz w:val="24"/>
          <w:szCs w:val="24"/>
        </w:rPr>
        <w:t>E m</w:t>
      </w:r>
      <w:r w:rsidR="003369DE" w:rsidRPr="000550AB">
        <w:rPr>
          <w:rFonts w:ascii="Times New Roman" w:hAnsi="Times New Roman" w:cs="Times New Roman"/>
          <w:sz w:val="24"/>
          <w:szCs w:val="24"/>
          <w:vertAlign w:val="superscript"/>
        </w:rPr>
        <w:t>-2</w:t>
      </w:r>
      <w:r w:rsidR="003369DE" w:rsidRPr="000550AB">
        <w:rPr>
          <w:rFonts w:ascii="Times New Roman" w:hAnsi="Times New Roman" w:cs="Times New Roman"/>
          <w:sz w:val="24"/>
          <w:szCs w:val="24"/>
        </w:rPr>
        <w:t>s</w:t>
      </w:r>
      <w:r w:rsidR="003369DE" w:rsidRPr="000550AB">
        <w:rPr>
          <w:rFonts w:ascii="Times New Roman" w:hAnsi="Times New Roman" w:cs="Times New Roman"/>
          <w:sz w:val="24"/>
          <w:szCs w:val="24"/>
          <w:vertAlign w:val="superscript"/>
        </w:rPr>
        <w:t>-1</w:t>
      </w:r>
      <w:r w:rsidR="003369DE" w:rsidRPr="000550AB">
        <w:rPr>
          <w:rFonts w:ascii="Times New Roman" w:hAnsi="Times New Roman" w:cs="Times New Roman"/>
          <w:sz w:val="24"/>
          <w:szCs w:val="24"/>
        </w:rPr>
        <w:t xml:space="preserve"> in a </w:t>
      </w:r>
      <w:proofErr w:type="gramStart"/>
      <w:r w:rsidR="003369DE" w:rsidRPr="000550AB">
        <w:rPr>
          <w:rFonts w:ascii="Times New Roman" w:hAnsi="Times New Roman" w:cs="Times New Roman"/>
          <w:sz w:val="24"/>
          <w:szCs w:val="24"/>
        </w:rPr>
        <w:t>16 hour</w:t>
      </w:r>
      <w:proofErr w:type="gramEnd"/>
      <w:r w:rsidR="003369DE" w:rsidRPr="000550AB">
        <w:rPr>
          <w:rFonts w:ascii="Times New Roman" w:hAnsi="Times New Roman" w:cs="Times New Roman"/>
          <w:sz w:val="24"/>
          <w:szCs w:val="24"/>
        </w:rPr>
        <w:t xml:space="preserve"> light/ 8 hour dark photoperiod.</w:t>
      </w:r>
      <w:r w:rsidR="00BC0691" w:rsidRPr="000550AB">
        <w:rPr>
          <w:rFonts w:ascii="Times New Roman" w:hAnsi="Times New Roman" w:cs="Times New Roman"/>
          <w:sz w:val="24"/>
          <w:szCs w:val="24"/>
        </w:rPr>
        <w:t xml:space="preserve"> </w:t>
      </w:r>
      <w:r w:rsidR="004F2BCE">
        <w:rPr>
          <w:rFonts w:ascii="Times New Roman" w:hAnsi="Times New Roman" w:cs="Times New Roman"/>
          <w:sz w:val="24"/>
          <w:szCs w:val="24"/>
        </w:rPr>
        <w:t>Various t</w:t>
      </w:r>
      <w:r w:rsidR="00BC0691" w:rsidRPr="000550AB">
        <w:rPr>
          <w:rFonts w:ascii="Times New Roman" w:hAnsi="Times New Roman" w:cs="Times New Roman"/>
          <w:sz w:val="24"/>
          <w:szCs w:val="24"/>
        </w:rPr>
        <w:t xml:space="preserve">issue samples were taken </w:t>
      </w:r>
      <w:r w:rsidR="00523AD2">
        <w:rPr>
          <w:rFonts w:ascii="Times New Roman" w:hAnsi="Times New Roman" w:cs="Times New Roman"/>
          <w:sz w:val="24"/>
          <w:szCs w:val="24"/>
        </w:rPr>
        <w:t>at</w:t>
      </w:r>
      <w:r w:rsidR="00BC0691" w:rsidRPr="000550AB">
        <w:rPr>
          <w:rFonts w:ascii="Times New Roman" w:hAnsi="Times New Roman" w:cs="Times New Roman"/>
          <w:sz w:val="24"/>
          <w:szCs w:val="24"/>
        </w:rPr>
        <w:t xml:space="preserve"> </w:t>
      </w:r>
      <w:r w:rsidR="000550AB" w:rsidRPr="000550AB">
        <w:rPr>
          <w:rFonts w:ascii="Times New Roman" w:hAnsi="Times New Roman" w:cs="Times New Roman"/>
          <w:sz w:val="24"/>
          <w:szCs w:val="24"/>
        </w:rPr>
        <w:t xml:space="preserve">six </w:t>
      </w:r>
      <w:r w:rsidR="00BC0691" w:rsidRPr="00C269FD">
        <w:rPr>
          <w:rFonts w:ascii="Times New Roman" w:hAnsi="Times New Roman" w:cs="Times New Roman"/>
          <w:sz w:val="24"/>
          <w:szCs w:val="24"/>
        </w:rPr>
        <w:t>weeks after germination.</w:t>
      </w:r>
      <w:r w:rsidR="00A36291" w:rsidRPr="00C269FD">
        <w:rPr>
          <w:rFonts w:ascii="Times New Roman" w:hAnsi="Times New Roman" w:cs="Times New Roman"/>
          <w:sz w:val="24"/>
          <w:szCs w:val="24"/>
        </w:rPr>
        <w:t xml:space="preserve"> </w:t>
      </w:r>
    </w:p>
    <w:p w14:paraId="60CB8486" w14:textId="23A77EED" w:rsidR="003C7BBA" w:rsidRPr="00C269FD" w:rsidRDefault="00110A71" w:rsidP="00646429">
      <w:pPr>
        <w:spacing w:after="0" w:line="480" w:lineRule="auto"/>
        <w:ind w:firstLine="720"/>
        <w:rPr>
          <w:rFonts w:ascii="Times New Roman" w:hAnsi="Times New Roman" w:cs="Times New Roman"/>
          <w:sz w:val="24"/>
          <w:szCs w:val="24"/>
        </w:rPr>
      </w:pPr>
      <w:r w:rsidRPr="004F2BCE">
        <w:rPr>
          <w:rFonts w:ascii="Times New Roman" w:hAnsi="Times New Roman" w:cs="Times New Roman"/>
          <w:sz w:val="24"/>
          <w:szCs w:val="24"/>
          <w:highlight w:val="yellow"/>
        </w:rPr>
        <w:t>The</w:t>
      </w:r>
      <w:r w:rsidR="009A1B7C" w:rsidRPr="004F2BCE">
        <w:rPr>
          <w:rFonts w:ascii="Times New Roman" w:hAnsi="Times New Roman" w:cs="Times New Roman"/>
          <w:sz w:val="24"/>
          <w:szCs w:val="24"/>
          <w:highlight w:val="yellow"/>
        </w:rPr>
        <w:t xml:space="preserve"> species of</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insignis</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indica var</w:t>
      </w:r>
      <w:r w:rsidR="009A1B7C" w:rsidRPr="004F2BCE">
        <w:rPr>
          <w:rFonts w:ascii="Times New Roman" w:hAnsi="Times New Roman" w:cs="Times New Roman"/>
          <w:i/>
          <w:iCs/>
          <w:sz w:val="24"/>
          <w:szCs w:val="24"/>
          <w:highlight w:val="yellow"/>
        </w:rPr>
        <w:t>.</w:t>
      </w:r>
      <w:r w:rsidR="00BC0691" w:rsidRPr="004F2BCE">
        <w:rPr>
          <w:rFonts w:ascii="Times New Roman" w:hAnsi="Times New Roman" w:cs="Times New Roman"/>
          <w:i/>
          <w:iCs/>
          <w:sz w:val="24"/>
          <w:szCs w:val="24"/>
          <w:highlight w:val="yellow"/>
        </w:rPr>
        <w:t xml:space="preserve"> coccinea</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 xml:space="preserve">S. </w:t>
      </w:r>
      <w:proofErr w:type="spellStart"/>
      <w:r w:rsidR="00BC0691" w:rsidRPr="004F2BCE">
        <w:rPr>
          <w:rFonts w:ascii="Times New Roman" w:hAnsi="Times New Roman" w:cs="Times New Roman"/>
          <w:i/>
          <w:iCs/>
          <w:sz w:val="24"/>
          <w:szCs w:val="24"/>
          <w:highlight w:val="yellow"/>
        </w:rPr>
        <w:t>barbata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strigillosa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dependens</w:t>
      </w:r>
      <w:proofErr w:type="spellEnd"/>
      <w:r w:rsidR="009A1B7C" w:rsidRPr="004F2BCE">
        <w:rPr>
          <w:rFonts w:ascii="Times New Roman" w:hAnsi="Times New Roman" w:cs="Times New Roman"/>
          <w:sz w:val="24"/>
          <w:szCs w:val="24"/>
          <w:highlight w:val="yellow"/>
        </w:rPr>
        <w:t xml:space="preserve">, and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pekinensis</w:t>
      </w:r>
      <w:proofErr w:type="spellEnd"/>
      <w:r w:rsidR="009A1B7C" w:rsidRPr="004F2BCE">
        <w:rPr>
          <w:rFonts w:ascii="Times New Roman" w:hAnsi="Times New Roman" w:cs="Times New Roman"/>
          <w:i/>
          <w:iCs/>
          <w:sz w:val="24"/>
          <w:szCs w:val="24"/>
          <w:highlight w:val="yellow"/>
        </w:rPr>
        <w:t xml:space="preserve"> </w:t>
      </w:r>
      <w:r w:rsidR="009A1B7C" w:rsidRPr="007A2294">
        <w:rPr>
          <w:rFonts w:ascii="Times New Roman" w:hAnsi="Times New Roman" w:cs="Times New Roman"/>
          <w:sz w:val="24"/>
          <w:szCs w:val="24"/>
          <w:highlight w:val="yellow"/>
        </w:rPr>
        <w:t>var</w:t>
      </w:r>
      <w:r w:rsidR="009A1B7C" w:rsidRPr="004F2BCE">
        <w:rPr>
          <w:rFonts w:ascii="Times New Roman" w:hAnsi="Times New Roman" w:cs="Times New Roman"/>
          <w:i/>
          <w:iCs/>
          <w:sz w:val="24"/>
          <w:szCs w:val="24"/>
          <w:highlight w:val="yellow"/>
        </w:rPr>
        <w:t xml:space="preserve">. </w:t>
      </w:r>
      <w:proofErr w:type="spellStart"/>
      <w:r w:rsidRPr="004F2BCE">
        <w:rPr>
          <w:rFonts w:ascii="Times New Roman" w:hAnsi="Times New Roman" w:cs="Times New Roman"/>
          <w:i/>
          <w:iCs/>
          <w:sz w:val="24"/>
          <w:szCs w:val="24"/>
          <w:highlight w:val="yellow"/>
        </w:rPr>
        <w:t>alpina</w:t>
      </w:r>
      <w:proofErr w:type="spellEnd"/>
      <w:r w:rsidRPr="004F2BCE">
        <w:rPr>
          <w:rFonts w:ascii="Times New Roman" w:hAnsi="Times New Roman" w:cs="Times New Roman"/>
          <w:sz w:val="24"/>
          <w:szCs w:val="24"/>
          <w:highlight w:val="yellow"/>
        </w:rPr>
        <w:t xml:space="preserve"> were </w:t>
      </w:r>
      <w:r w:rsidR="00523AD2" w:rsidRPr="00C269FD">
        <w:rPr>
          <w:rFonts w:ascii="Times New Roman" w:hAnsi="Times New Roman" w:cs="Times New Roman"/>
          <w:sz w:val="24"/>
          <w:szCs w:val="24"/>
        </w:rPr>
        <w:t xml:space="preserve">collected from the field </w:t>
      </w:r>
      <w:r w:rsidR="00523AD2">
        <w:rPr>
          <w:rFonts w:ascii="Times New Roman" w:hAnsi="Times New Roman" w:cs="Times New Roman"/>
          <w:sz w:val="24"/>
          <w:szCs w:val="24"/>
        </w:rPr>
        <w:t xml:space="preserve">in Korea </w:t>
      </w:r>
      <w:r w:rsidR="00523AD2" w:rsidRPr="00C269FD">
        <w:rPr>
          <w:rFonts w:ascii="Times New Roman" w:hAnsi="Times New Roman" w:cs="Times New Roman"/>
          <w:sz w:val="24"/>
          <w:szCs w:val="24"/>
        </w:rPr>
        <w:t xml:space="preserve">and transplanted in the greenhouses of the </w:t>
      </w:r>
      <w:proofErr w:type="spellStart"/>
      <w:r w:rsidR="00523AD2" w:rsidRPr="00C269FD">
        <w:rPr>
          <w:rFonts w:ascii="Times New Roman" w:hAnsi="Times New Roman" w:cs="Times New Roman"/>
          <w:sz w:val="24"/>
          <w:szCs w:val="24"/>
        </w:rPr>
        <w:t>Sungshin</w:t>
      </w:r>
      <w:proofErr w:type="spellEnd"/>
      <w:r w:rsidR="00523AD2" w:rsidRPr="00C269FD">
        <w:rPr>
          <w:rFonts w:ascii="Times New Roman" w:hAnsi="Times New Roman" w:cs="Times New Roman"/>
          <w:sz w:val="24"/>
          <w:szCs w:val="24"/>
        </w:rPr>
        <w:t xml:space="preserve"> Women’s University</w:t>
      </w:r>
      <w:r w:rsidR="00523AD2">
        <w:rPr>
          <w:rFonts w:ascii="Times New Roman" w:hAnsi="Times New Roman" w:cs="Times New Roman"/>
          <w:sz w:val="24"/>
          <w:szCs w:val="24"/>
        </w:rPr>
        <w:t>, Korea.</w:t>
      </w:r>
      <w:r w:rsidR="00523AD2" w:rsidRPr="00C269FD">
        <w:rPr>
          <w:rFonts w:ascii="Times New Roman" w:hAnsi="Times New Roman" w:cs="Times New Roman"/>
          <w:sz w:val="24"/>
          <w:szCs w:val="24"/>
        </w:rPr>
        <w:t xml:space="preserve"> </w:t>
      </w:r>
      <w:r w:rsidRPr="004F2BCE">
        <w:rPr>
          <w:rFonts w:ascii="Times New Roman" w:hAnsi="Times New Roman" w:cs="Times New Roman"/>
          <w:sz w:val="24"/>
          <w:szCs w:val="24"/>
          <w:highlight w:val="yellow"/>
        </w:rPr>
        <w:t xml:space="preserve">grown at </w:t>
      </w:r>
      <w:proofErr w:type="spellStart"/>
      <w:r w:rsidRPr="004F2BCE">
        <w:rPr>
          <w:rFonts w:ascii="Times New Roman" w:hAnsi="Times New Roman" w:cs="Times New Roman"/>
          <w:sz w:val="24"/>
          <w:szCs w:val="24"/>
          <w:highlight w:val="yellow"/>
        </w:rPr>
        <w:t>Sungshin</w:t>
      </w:r>
      <w:proofErr w:type="spellEnd"/>
      <w:r w:rsidRPr="004F2BCE">
        <w:rPr>
          <w:rFonts w:ascii="Times New Roman" w:hAnsi="Times New Roman" w:cs="Times New Roman"/>
          <w:sz w:val="24"/>
          <w:szCs w:val="24"/>
          <w:highlight w:val="yellow"/>
        </w:rPr>
        <w:t xml:space="preserve"> Women’s </w:t>
      </w:r>
      <w:r w:rsidRPr="004F2BCE">
        <w:rPr>
          <w:rFonts w:ascii="Times New Roman" w:hAnsi="Times New Roman" w:cs="Times New Roman"/>
          <w:sz w:val="24"/>
          <w:szCs w:val="24"/>
          <w:highlight w:val="yellow"/>
        </w:rPr>
        <w:lastRenderedPageBreak/>
        <w:t xml:space="preserve">University (Seoul, </w:t>
      </w:r>
      <w:del w:id="63" w:author="Bryce Askey" w:date="2021-01-29T10:34:00Z">
        <w:r w:rsidRPr="004F2BCE" w:rsidDel="002F17AF">
          <w:rPr>
            <w:rFonts w:ascii="Times New Roman" w:hAnsi="Times New Roman" w:cs="Times New Roman"/>
            <w:sz w:val="24"/>
            <w:szCs w:val="24"/>
            <w:highlight w:val="yellow"/>
          </w:rPr>
          <w:delText>Korea</w:delText>
        </w:r>
      </w:del>
      <w:ins w:id="64" w:author="Bryce Askey" w:date="2021-01-29T10:34:00Z">
        <w:r w:rsidR="002F17AF">
          <w:rPr>
            <w:rFonts w:ascii="Times New Roman" w:hAnsi="Times New Roman" w:cs="Times New Roman"/>
            <w:sz w:val="24"/>
            <w:szCs w:val="24"/>
            <w:highlight w:val="yellow"/>
          </w:rPr>
          <w:t>Republic of Korea</w:t>
        </w:r>
      </w:ins>
      <w:r w:rsidRPr="004F2BCE">
        <w:rPr>
          <w:rFonts w:ascii="Times New Roman" w:hAnsi="Times New Roman" w:cs="Times New Roman"/>
          <w:sz w:val="24"/>
          <w:szCs w:val="24"/>
          <w:highlight w:val="yellow"/>
        </w:rPr>
        <w:t>).</w:t>
      </w:r>
      <w:r w:rsidR="009A1B7C" w:rsidRPr="004F2BCE">
        <w:rPr>
          <w:rFonts w:ascii="Times New Roman" w:hAnsi="Times New Roman" w:cs="Times New Roman"/>
          <w:sz w:val="24"/>
          <w:szCs w:val="24"/>
          <w:highlight w:val="yellow"/>
        </w:rPr>
        <w:t xml:space="preserve"> </w:t>
      </w:r>
      <w:r w:rsidR="004F2BCE" w:rsidRPr="004F2BCE">
        <w:rPr>
          <w:rFonts w:ascii="Times New Roman" w:hAnsi="Times New Roman" w:cs="Times New Roman"/>
          <w:sz w:val="24"/>
          <w:szCs w:val="24"/>
          <w:highlight w:val="yellow"/>
        </w:rPr>
        <w:t>Fresh tissue</w:t>
      </w:r>
      <w:r w:rsidR="009A1B7C" w:rsidRPr="004F2BCE">
        <w:rPr>
          <w:rFonts w:ascii="Times New Roman" w:hAnsi="Times New Roman" w:cs="Times New Roman"/>
          <w:sz w:val="24"/>
          <w:szCs w:val="24"/>
          <w:highlight w:val="yellow"/>
        </w:rPr>
        <w:t xml:space="preserve"> samples </w:t>
      </w:r>
      <w:r w:rsidR="004F2BCE" w:rsidRPr="004F2BCE">
        <w:rPr>
          <w:rFonts w:ascii="Times New Roman" w:hAnsi="Times New Roman" w:cs="Times New Roman"/>
          <w:sz w:val="24"/>
          <w:szCs w:val="24"/>
          <w:highlight w:val="yellow"/>
        </w:rPr>
        <w:t xml:space="preserve">from mature plants </w:t>
      </w:r>
      <w:r w:rsidR="009A1B7C" w:rsidRPr="004F2BCE">
        <w:rPr>
          <w:rFonts w:ascii="Times New Roman" w:hAnsi="Times New Roman" w:cs="Times New Roman"/>
          <w:sz w:val="24"/>
          <w:szCs w:val="24"/>
          <w:highlight w:val="yellow"/>
        </w:rPr>
        <w:t xml:space="preserve">were then </w:t>
      </w:r>
      <w:proofErr w:type="gramStart"/>
      <w:r w:rsidR="009A1B7C" w:rsidRPr="004F2BCE">
        <w:rPr>
          <w:rFonts w:ascii="Times New Roman" w:hAnsi="Times New Roman" w:cs="Times New Roman"/>
          <w:sz w:val="24"/>
          <w:szCs w:val="24"/>
          <w:highlight w:val="yellow"/>
        </w:rPr>
        <w:t>frozen, and</w:t>
      </w:r>
      <w:proofErr w:type="gramEnd"/>
      <w:r w:rsidR="009A1B7C" w:rsidRPr="004F2BCE">
        <w:rPr>
          <w:rFonts w:ascii="Times New Roman" w:hAnsi="Times New Roman" w:cs="Times New Roman"/>
          <w:sz w:val="24"/>
          <w:szCs w:val="24"/>
          <w:highlight w:val="yellow"/>
        </w:rPr>
        <w:t xml:space="preserve"> shipped to </w:t>
      </w:r>
      <w:r w:rsidRPr="004F2BCE">
        <w:rPr>
          <w:rFonts w:ascii="Times New Roman" w:hAnsi="Times New Roman" w:cs="Times New Roman"/>
          <w:sz w:val="24"/>
          <w:szCs w:val="24"/>
          <w:highlight w:val="yellow"/>
        </w:rPr>
        <w:t>the University of Florida</w:t>
      </w:r>
      <w:r w:rsidR="009A1B7C" w:rsidRPr="004F2BCE">
        <w:rPr>
          <w:rFonts w:ascii="Times New Roman" w:hAnsi="Times New Roman" w:cs="Times New Roman"/>
          <w:sz w:val="24"/>
          <w:szCs w:val="24"/>
          <w:highlight w:val="yellow"/>
        </w:rPr>
        <w:t xml:space="preserve"> for metabolite analysis.</w:t>
      </w:r>
    </w:p>
    <w:p w14:paraId="375EDA40" w14:textId="7D1F1DDE" w:rsidR="00596E85" w:rsidRPr="00DC1857" w:rsidRDefault="00036325" w:rsidP="00DC185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Tissue sample</w:t>
      </w:r>
      <w:r w:rsidR="00773B63">
        <w:rPr>
          <w:rFonts w:ascii="Times New Roman" w:hAnsi="Times New Roman" w:cs="Times New Roman"/>
          <w:sz w:val="24"/>
          <w:szCs w:val="24"/>
        </w:rPr>
        <w:t>s</w:t>
      </w:r>
      <w:r w:rsidRPr="00C269FD">
        <w:rPr>
          <w:rFonts w:ascii="Times New Roman" w:hAnsi="Times New Roman" w:cs="Times New Roman"/>
          <w:sz w:val="24"/>
          <w:szCs w:val="24"/>
        </w:rPr>
        <w:t xml:space="preserve">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wrightii</w:t>
      </w:r>
      <w:proofErr w:type="spellEnd"/>
      <w:r w:rsidR="00830B06">
        <w:rPr>
          <w:rFonts w:ascii="Times New Roman" w:hAnsi="Times New Roman" w:cs="Times New Roman"/>
          <w:i/>
          <w:iCs/>
          <w:sz w:val="24"/>
          <w:szCs w:val="24"/>
        </w:rPr>
        <w:t xml:space="preserve"> </w:t>
      </w:r>
      <w:r w:rsidR="00830B06">
        <w:rPr>
          <w:rFonts w:ascii="Times New Roman" w:hAnsi="Times New Roman" w:cs="Times New Roman"/>
          <w:sz w:val="24"/>
          <w:szCs w:val="24"/>
        </w:rPr>
        <w:t xml:space="preserve">and </w:t>
      </w:r>
      <w:r w:rsidR="00830B06">
        <w:rPr>
          <w:rFonts w:ascii="Times New Roman" w:hAnsi="Times New Roman" w:cs="Times New Roman"/>
          <w:i/>
          <w:iCs/>
          <w:sz w:val="24"/>
          <w:szCs w:val="24"/>
        </w:rPr>
        <w:t xml:space="preserve">S. </w:t>
      </w:r>
      <w:proofErr w:type="spellStart"/>
      <w:r w:rsidR="00830B06">
        <w:rPr>
          <w:rFonts w:ascii="Times New Roman" w:hAnsi="Times New Roman" w:cs="Times New Roman"/>
          <w:i/>
          <w:iCs/>
          <w:sz w:val="24"/>
          <w:szCs w:val="24"/>
        </w:rPr>
        <w:t>suffrutescens</w:t>
      </w:r>
      <w:proofErr w:type="spellEnd"/>
      <w:r w:rsidRPr="00C269FD">
        <w:rPr>
          <w:rFonts w:ascii="Times New Roman" w:hAnsi="Times New Roman" w:cs="Times New Roman"/>
          <w:sz w:val="24"/>
          <w:szCs w:val="24"/>
        </w:rPr>
        <w:t xml:space="preserve"> were taken from </w:t>
      </w:r>
      <w:r w:rsidR="00773B63">
        <w:rPr>
          <w:rFonts w:ascii="Times New Roman" w:hAnsi="Times New Roman" w:cs="Times New Roman"/>
          <w:sz w:val="24"/>
          <w:szCs w:val="24"/>
        </w:rPr>
        <w:t xml:space="preserve">fully mature </w:t>
      </w:r>
      <w:r w:rsidRPr="00C269FD">
        <w:rPr>
          <w:rFonts w:ascii="Times New Roman" w:hAnsi="Times New Roman" w:cs="Times New Roman"/>
          <w:sz w:val="24"/>
          <w:szCs w:val="24"/>
        </w:rPr>
        <w:t>plant</w:t>
      </w:r>
      <w:r w:rsidR="00D022D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773B63">
        <w:rPr>
          <w:rFonts w:ascii="Times New Roman" w:hAnsi="Times New Roman" w:cs="Times New Roman"/>
          <w:sz w:val="24"/>
          <w:szCs w:val="24"/>
        </w:rPr>
        <w:t xml:space="preserve">having open flowers </w:t>
      </w:r>
      <w:r w:rsidRPr="00C269FD">
        <w:rPr>
          <w:rFonts w:ascii="Times New Roman" w:hAnsi="Times New Roman" w:cs="Times New Roman"/>
          <w:sz w:val="24"/>
          <w:szCs w:val="24"/>
        </w:rPr>
        <w:t xml:space="preserve">obtained from </w:t>
      </w:r>
      <w:r w:rsidR="00D022DD" w:rsidRPr="00C269FD">
        <w:rPr>
          <w:rFonts w:ascii="Times New Roman" w:hAnsi="Times New Roman" w:cs="Times New Roman"/>
          <w:sz w:val="24"/>
          <w:szCs w:val="24"/>
        </w:rPr>
        <w:t xml:space="preserve">Far South Wholesale Nursery </w:t>
      </w:r>
      <w:del w:id="65" w:author="Bryce Askey" w:date="2021-01-29T10:34:00Z">
        <w:r w:rsidR="00D022DD" w:rsidRPr="00C269FD" w:rsidDel="002F17AF">
          <w:rPr>
            <w:rFonts w:ascii="Times New Roman" w:hAnsi="Times New Roman" w:cs="Times New Roman"/>
            <w:sz w:val="24"/>
            <w:szCs w:val="24"/>
          </w:rPr>
          <w:delText xml:space="preserve">in </w:delText>
        </w:r>
      </w:del>
      <w:ins w:id="66" w:author="Bryce Askey" w:date="2021-01-29T10:34:00Z">
        <w:r w:rsidR="002F17AF">
          <w:rPr>
            <w:rFonts w:ascii="Times New Roman" w:hAnsi="Times New Roman" w:cs="Times New Roman"/>
            <w:sz w:val="24"/>
            <w:szCs w:val="24"/>
          </w:rPr>
          <w:t>(</w:t>
        </w:r>
      </w:ins>
      <w:r w:rsidR="00D022DD" w:rsidRPr="00C269FD">
        <w:rPr>
          <w:rFonts w:ascii="Times New Roman" w:hAnsi="Times New Roman" w:cs="Times New Roman"/>
          <w:sz w:val="24"/>
          <w:szCs w:val="24"/>
        </w:rPr>
        <w:t>Austin, Texas, USA</w:t>
      </w:r>
      <w:ins w:id="67" w:author="Bryce Askey" w:date="2021-01-29T10:34:00Z">
        <w:r w:rsidR="002F17AF">
          <w:rPr>
            <w:rFonts w:ascii="Times New Roman" w:hAnsi="Times New Roman" w:cs="Times New Roman"/>
            <w:sz w:val="24"/>
            <w:szCs w:val="24"/>
          </w:rPr>
          <w:t>)</w:t>
        </w:r>
      </w:ins>
      <w:del w:id="68" w:author="Bryce Askey" w:date="2021-01-29T10:34:00Z">
        <w:r w:rsidR="00FF3FE0" w:rsidRPr="00C269FD" w:rsidDel="002F17AF">
          <w:rPr>
            <w:rFonts w:ascii="Times New Roman" w:hAnsi="Times New Roman" w:cs="Times New Roman"/>
            <w:sz w:val="24"/>
            <w:szCs w:val="24"/>
          </w:rPr>
          <w:delText xml:space="preserve">, </w:delText>
        </w:r>
      </w:del>
      <w:r w:rsidR="00FF3FE0" w:rsidRPr="00C269FD">
        <w:rPr>
          <w:rFonts w:ascii="Times New Roman" w:hAnsi="Times New Roman" w:cs="Times New Roman"/>
          <w:sz w:val="24"/>
          <w:szCs w:val="24"/>
        </w:rPr>
        <w:t xml:space="preserve">where they </w:t>
      </w:r>
      <w:r w:rsidR="00D022DD" w:rsidRPr="00C269FD">
        <w:rPr>
          <w:rFonts w:ascii="Times New Roman" w:hAnsi="Times New Roman" w:cs="Times New Roman"/>
          <w:sz w:val="24"/>
          <w:szCs w:val="24"/>
        </w:rPr>
        <w:t>were cultivated in outdoor greenhouse conditions</w:t>
      </w:r>
      <w:r w:rsidR="002C7A2D" w:rsidRPr="00C269FD">
        <w:rPr>
          <w:rFonts w:ascii="Times New Roman" w:hAnsi="Times New Roman" w:cs="Times New Roman"/>
          <w:sz w:val="24"/>
          <w:szCs w:val="24"/>
        </w:rPr>
        <w:t>. Approximately one week before tissue samples were taken, the plants were moved to indoor, climate-controlled</w:t>
      </w:r>
      <w:r w:rsidR="00A36291" w:rsidRPr="00C269FD">
        <w:rPr>
          <w:rFonts w:ascii="Times New Roman" w:hAnsi="Times New Roman" w:cs="Times New Roman"/>
          <w:sz w:val="24"/>
          <w:szCs w:val="24"/>
        </w:rPr>
        <w:t xml:space="preserve"> </w:t>
      </w:r>
      <w:r w:rsidR="002C7A2D" w:rsidRPr="00C269FD">
        <w:rPr>
          <w:rFonts w:ascii="Times New Roman" w:hAnsi="Times New Roman" w:cs="Times New Roman"/>
          <w:sz w:val="24"/>
          <w:szCs w:val="24"/>
        </w:rPr>
        <w:t xml:space="preserve">conditions </w:t>
      </w:r>
      <w:r w:rsidR="004F2BCE">
        <w:rPr>
          <w:rFonts w:ascii="Times New Roman" w:hAnsi="Times New Roman" w:cs="Times New Roman"/>
          <w:sz w:val="24"/>
          <w:szCs w:val="24"/>
        </w:rPr>
        <w:t>as stated previously</w:t>
      </w:r>
      <w:r w:rsidR="002C7A2D" w:rsidRPr="00C269FD">
        <w:rPr>
          <w:rFonts w:ascii="Times New Roman" w:hAnsi="Times New Roman" w:cs="Times New Roman"/>
          <w:sz w:val="24"/>
          <w:szCs w:val="24"/>
        </w:rPr>
        <w:t>.</w:t>
      </w:r>
      <w:r w:rsidR="00FF3FE0" w:rsidRPr="00C269FD">
        <w:rPr>
          <w:rFonts w:ascii="Times New Roman" w:hAnsi="Times New Roman" w:cs="Times New Roman"/>
          <w:sz w:val="24"/>
          <w:szCs w:val="24"/>
        </w:rPr>
        <w:t xml:space="preserve"> </w:t>
      </w:r>
      <w:r w:rsidR="00523AD2" w:rsidRPr="00C269FD">
        <w:rPr>
          <w:rFonts w:ascii="Times New Roman" w:hAnsi="Times New Roman" w:cs="Times New Roman"/>
          <w:sz w:val="24"/>
          <w:szCs w:val="24"/>
        </w:rPr>
        <w:t xml:space="preserve">Voucher specimens </w:t>
      </w:r>
      <w:r w:rsidR="00523AD2">
        <w:rPr>
          <w:rFonts w:ascii="Times New Roman" w:hAnsi="Times New Roman" w:cs="Times New Roman"/>
          <w:sz w:val="24"/>
          <w:szCs w:val="24"/>
        </w:rPr>
        <w:t xml:space="preserve">of fresh plants that were used in this study </w:t>
      </w:r>
      <w:r w:rsidR="00523AD2" w:rsidRPr="00C269FD">
        <w:rPr>
          <w:rFonts w:ascii="Times New Roman" w:hAnsi="Times New Roman" w:cs="Times New Roman"/>
          <w:sz w:val="24"/>
          <w:szCs w:val="24"/>
        </w:rPr>
        <w:t xml:space="preserve">were deposited in </w:t>
      </w:r>
      <w:r w:rsidR="00523AD2">
        <w:rPr>
          <w:rFonts w:ascii="Times New Roman" w:hAnsi="Times New Roman" w:cs="Times New Roman"/>
          <w:sz w:val="24"/>
          <w:szCs w:val="24"/>
        </w:rPr>
        <w:t>the</w:t>
      </w:r>
      <w:r w:rsidR="00523AD2" w:rsidRPr="00C269FD">
        <w:rPr>
          <w:rFonts w:ascii="Times New Roman" w:hAnsi="Times New Roman" w:cs="Times New Roman"/>
          <w:sz w:val="24"/>
          <w:szCs w:val="24"/>
        </w:rPr>
        <w:t xml:space="preserve"> herbarium</w:t>
      </w:r>
      <w:r w:rsidR="00523AD2">
        <w:rPr>
          <w:rFonts w:ascii="Times New Roman" w:hAnsi="Times New Roman" w:cs="Times New Roman"/>
          <w:sz w:val="24"/>
          <w:szCs w:val="24"/>
        </w:rPr>
        <w:t xml:space="preserve">s </w:t>
      </w:r>
      <w:r w:rsidR="00523AD2" w:rsidRPr="00C269FD">
        <w:rPr>
          <w:rFonts w:ascii="Times New Roman" w:hAnsi="Times New Roman" w:cs="Times New Roman"/>
          <w:sz w:val="24"/>
          <w:szCs w:val="24"/>
        </w:rPr>
        <w:t>(</w:t>
      </w:r>
      <w:del w:id="69" w:author="Bryce Askey" w:date="2021-01-29T10:35:00Z">
        <w:r w:rsidR="00523AD2" w:rsidRPr="00C269FD" w:rsidDel="000D5A00">
          <w:rPr>
            <w:rFonts w:ascii="Times New Roman" w:hAnsi="Times New Roman" w:cs="Times New Roman"/>
            <w:sz w:val="24"/>
            <w:szCs w:val="24"/>
          </w:rPr>
          <w:delText xml:space="preserve">Table </w:delText>
        </w:r>
      </w:del>
      <w:ins w:id="70" w:author="Bryce Askey" w:date="2021-01-29T10:35:00Z">
        <w:r w:rsidR="000D5A00">
          <w:rPr>
            <w:rFonts w:ascii="Times New Roman" w:hAnsi="Times New Roman" w:cs="Times New Roman"/>
            <w:sz w:val="24"/>
            <w:szCs w:val="24"/>
          </w:rPr>
          <w:t>Appendix</w:t>
        </w:r>
        <w:r w:rsidR="000D5A00" w:rsidRPr="00C269FD">
          <w:rPr>
            <w:rFonts w:ascii="Times New Roman" w:hAnsi="Times New Roman" w:cs="Times New Roman"/>
            <w:sz w:val="24"/>
            <w:szCs w:val="24"/>
          </w:rPr>
          <w:t xml:space="preserve"> </w:t>
        </w:r>
      </w:ins>
      <w:r w:rsidR="00523AD2" w:rsidRPr="00C269FD">
        <w:rPr>
          <w:rFonts w:ascii="Times New Roman" w:hAnsi="Times New Roman" w:cs="Times New Roman"/>
          <w:sz w:val="24"/>
          <w:szCs w:val="24"/>
        </w:rPr>
        <w:t>S1).</w:t>
      </w:r>
      <w:r w:rsidR="00523AD2">
        <w:rPr>
          <w:rFonts w:ascii="Times New Roman" w:hAnsi="Times New Roman" w:cs="Times New Roman"/>
          <w:sz w:val="24"/>
          <w:szCs w:val="24"/>
        </w:rPr>
        <w:t xml:space="preserve"> </w:t>
      </w:r>
      <w:r w:rsidR="004830BC">
        <w:rPr>
          <w:rFonts w:ascii="Times New Roman" w:hAnsi="Times New Roman" w:cs="Times New Roman"/>
          <w:sz w:val="24"/>
          <w:szCs w:val="24"/>
        </w:rPr>
        <w:t xml:space="preserve">Herbarium samples were obtained from </w:t>
      </w:r>
      <w:r w:rsidR="00830B06">
        <w:rPr>
          <w:rFonts w:ascii="Times New Roman" w:hAnsi="Times New Roman" w:cs="Times New Roman"/>
          <w:sz w:val="24"/>
          <w:szCs w:val="24"/>
        </w:rPr>
        <w:t xml:space="preserve">the FLAS </w:t>
      </w:r>
      <w:r w:rsidR="004830BC">
        <w:rPr>
          <w:rFonts w:ascii="Times New Roman" w:hAnsi="Times New Roman" w:cs="Times New Roman"/>
          <w:sz w:val="24"/>
          <w:szCs w:val="24"/>
        </w:rPr>
        <w:t xml:space="preserve">herbarium and </w:t>
      </w:r>
      <w:r w:rsidR="00830B06">
        <w:rPr>
          <w:rFonts w:ascii="Times New Roman" w:hAnsi="Times New Roman" w:cs="Times New Roman"/>
          <w:sz w:val="24"/>
          <w:szCs w:val="24"/>
        </w:rPr>
        <w:t xml:space="preserve">the </w:t>
      </w:r>
      <w:r w:rsidR="004830BC">
        <w:rPr>
          <w:rFonts w:ascii="Times New Roman" w:hAnsi="Times New Roman" w:cs="Times New Roman"/>
          <w:sz w:val="24"/>
          <w:szCs w:val="24"/>
        </w:rPr>
        <w:t>N</w:t>
      </w:r>
      <w:r w:rsidR="00830B06">
        <w:rPr>
          <w:rFonts w:ascii="Times New Roman" w:hAnsi="Times New Roman" w:cs="Times New Roman"/>
          <w:sz w:val="24"/>
          <w:szCs w:val="24"/>
        </w:rPr>
        <w:t>Y</w:t>
      </w:r>
      <w:r w:rsidR="004830BC">
        <w:rPr>
          <w:rFonts w:ascii="Times New Roman" w:hAnsi="Times New Roman" w:cs="Times New Roman"/>
          <w:sz w:val="24"/>
          <w:szCs w:val="24"/>
        </w:rPr>
        <w:t xml:space="preserve"> herbarium. Voucher information of herbarium samples used in this study is provided in Table S1.</w:t>
      </w:r>
    </w:p>
    <w:p w14:paraId="53109B26" w14:textId="0B9707BE" w:rsidR="001E6C09" w:rsidRPr="00C269FD" w:rsidRDefault="00596E85"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1E6C09" w:rsidRPr="00C269FD">
        <w:rPr>
          <w:rFonts w:ascii="Times New Roman" w:hAnsi="Times New Roman" w:cs="Times New Roman"/>
          <w:b/>
          <w:bCs/>
          <w:i/>
          <w:iCs/>
          <w:sz w:val="24"/>
          <w:szCs w:val="24"/>
        </w:rPr>
        <w:t xml:space="preserve">extraction </w:t>
      </w:r>
      <w:r w:rsidR="00CC469B" w:rsidRPr="00C269FD">
        <w:rPr>
          <w:rFonts w:ascii="Times New Roman" w:hAnsi="Times New Roman" w:cs="Times New Roman"/>
          <w:b/>
          <w:bCs/>
          <w:i/>
          <w:iCs/>
          <w:sz w:val="24"/>
          <w:szCs w:val="24"/>
        </w:rPr>
        <w:t>and quantification –</w:t>
      </w:r>
    </w:p>
    <w:p w14:paraId="17FED441" w14:textId="4478E66D" w:rsidR="00A83995" w:rsidRPr="00C269FD" w:rsidRDefault="00A83995" w:rsidP="00FF71CA">
      <w:pPr>
        <w:spacing w:after="0" w:line="480" w:lineRule="auto"/>
        <w:ind w:firstLine="720"/>
        <w:rPr>
          <w:rFonts w:ascii="Times New Roman" w:hAnsi="Times New Roman" w:cs="Times New Roman"/>
          <w:i/>
          <w:iCs/>
          <w:sz w:val="24"/>
          <w:szCs w:val="24"/>
        </w:rPr>
      </w:pPr>
      <w:r w:rsidRPr="00C269FD">
        <w:rPr>
          <w:rFonts w:ascii="Times New Roman" w:hAnsi="Times New Roman" w:cs="Times New Roman"/>
          <w:i/>
          <w:iCs/>
          <w:sz w:val="24"/>
          <w:szCs w:val="24"/>
        </w:rPr>
        <w:t>Herbarium tissue samples –</w:t>
      </w:r>
    </w:p>
    <w:p w14:paraId="2A3E68B5" w14:textId="30AF7B3D" w:rsidR="00FF71CA" w:rsidRPr="00C269FD" w:rsidRDefault="00646429" w:rsidP="00646429">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04153" w:rsidRPr="00C269FD">
        <w:rPr>
          <w:rFonts w:ascii="Times New Roman" w:hAnsi="Times New Roman" w:cs="Times New Roman"/>
          <w:sz w:val="24"/>
          <w:szCs w:val="24"/>
        </w:rPr>
        <w:t>1</w:t>
      </w:r>
      <w:r w:rsidR="00374BC2" w:rsidRPr="00C269FD">
        <w:rPr>
          <w:rFonts w:ascii="Times New Roman" w:hAnsi="Times New Roman" w:cs="Times New Roman"/>
          <w:sz w:val="24"/>
          <w:szCs w:val="24"/>
        </w:rPr>
        <w:t>4</w:t>
      </w:r>
      <w:r w:rsidR="00004153" w:rsidRPr="00C269FD">
        <w:rPr>
          <w:rFonts w:ascii="Times New Roman" w:hAnsi="Times New Roman" w:cs="Times New Roman"/>
          <w:sz w:val="24"/>
          <w:szCs w:val="24"/>
        </w:rPr>
        <w:t xml:space="preserve"> f</w:t>
      </w:r>
      <w:r w:rsidR="005878BE" w:rsidRPr="00C269FD">
        <w:rPr>
          <w:rFonts w:ascii="Times New Roman" w:hAnsi="Times New Roman" w:cs="Times New Roman"/>
          <w:sz w:val="24"/>
          <w:szCs w:val="24"/>
        </w:rPr>
        <w:t>lavonoids</w:t>
      </w:r>
      <w:r w:rsidR="00374BC2" w:rsidRPr="00C269FD">
        <w:rPr>
          <w:rFonts w:ascii="Times New Roman" w:hAnsi="Times New Roman" w:cs="Times New Roman"/>
          <w:sz w:val="24"/>
          <w:szCs w:val="24"/>
        </w:rPr>
        <w:t xml:space="preserve"> and </w:t>
      </w:r>
      <w:r w:rsidR="00BE7003" w:rsidRPr="00C269FD">
        <w:rPr>
          <w:rFonts w:ascii="Times New Roman" w:hAnsi="Times New Roman" w:cs="Times New Roman"/>
          <w:sz w:val="24"/>
          <w:szCs w:val="24"/>
        </w:rPr>
        <w:t>one</w:t>
      </w:r>
      <w:r w:rsidR="00374BC2" w:rsidRPr="00C269FD">
        <w:rPr>
          <w:rFonts w:ascii="Times New Roman" w:hAnsi="Times New Roman" w:cs="Times New Roman"/>
          <w:sz w:val="24"/>
          <w:szCs w:val="24"/>
        </w:rPr>
        <w:t xml:space="preserve"> </w:t>
      </w:r>
      <w:r w:rsidR="00A10495">
        <w:rPr>
          <w:rFonts w:ascii="Times New Roman" w:hAnsi="Times New Roman" w:cs="Times New Roman"/>
          <w:sz w:val="24"/>
          <w:szCs w:val="24"/>
        </w:rPr>
        <w:t>other metabolite</w:t>
      </w:r>
      <w:r w:rsidR="005878BE" w:rsidRPr="00C269FD">
        <w:rPr>
          <w:rFonts w:ascii="Times New Roman" w:hAnsi="Times New Roman" w:cs="Times New Roman"/>
          <w:sz w:val="24"/>
          <w:szCs w:val="24"/>
        </w:rPr>
        <w:t xml:space="preserve"> were extracted</w:t>
      </w:r>
      <w:r w:rsidR="00004153" w:rsidRPr="00C269FD">
        <w:rPr>
          <w:rFonts w:ascii="Times New Roman" w:hAnsi="Times New Roman" w:cs="Times New Roman"/>
          <w:sz w:val="24"/>
          <w:szCs w:val="24"/>
        </w:rPr>
        <w:t xml:space="preserve"> and quantified</w:t>
      </w:r>
      <w:r w:rsidRPr="00C269FD">
        <w:rPr>
          <w:rFonts w:ascii="Times New Roman" w:hAnsi="Times New Roman" w:cs="Times New Roman"/>
          <w:sz w:val="24"/>
          <w:szCs w:val="24"/>
        </w:rPr>
        <w:t xml:space="preserve"> from the aerial tissues of herbarium vouchers </w:t>
      </w:r>
      <w:r w:rsidR="00CC469B" w:rsidRPr="00C269FD">
        <w:rPr>
          <w:rFonts w:ascii="Times New Roman" w:hAnsi="Times New Roman" w:cs="Times New Roman"/>
          <w:sz w:val="24"/>
          <w:szCs w:val="24"/>
        </w:rPr>
        <w:t xml:space="preserve">of </w:t>
      </w:r>
      <w:r w:rsidR="005878BE" w:rsidRPr="00C269FD">
        <w:rPr>
          <w:rFonts w:ascii="Times New Roman" w:hAnsi="Times New Roman" w:cs="Times New Roman"/>
          <w:sz w:val="24"/>
          <w:szCs w:val="24"/>
        </w:rPr>
        <w:t>6</w:t>
      </w:r>
      <w:r w:rsidRPr="00C269FD">
        <w:rPr>
          <w:rFonts w:ascii="Times New Roman" w:hAnsi="Times New Roman" w:cs="Times New Roman"/>
          <w:sz w:val="24"/>
          <w:szCs w:val="24"/>
        </w:rPr>
        <w:t xml:space="preserve">7 unique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F163FB" w:rsidRPr="00C269FD">
        <w:rPr>
          <w:rFonts w:ascii="Times New Roman" w:hAnsi="Times New Roman" w:cs="Times New Roman"/>
          <w:sz w:val="24"/>
          <w:szCs w:val="24"/>
        </w:rPr>
        <w:t xml:space="preserve"> </w:t>
      </w:r>
      <w:r w:rsidR="00004153" w:rsidRPr="00C269FD">
        <w:rPr>
          <w:rFonts w:ascii="Times New Roman" w:hAnsi="Times New Roman" w:cs="Times New Roman"/>
          <w:sz w:val="24"/>
          <w:szCs w:val="24"/>
        </w:rPr>
        <w:t>The flavonoids quantified</w:t>
      </w:r>
      <w:r w:rsidR="0008369B" w:rsidRPr="00C269FD">
        <w:rPr>
          <w:rFonts w:ascii="Times New Roman" w:hAnsi="Times New Roman" w:cs="Times New Roman"/>
          <w:sz w:val="24"/>
          <w:szCs w:val="24"/>
        </w:rPr>
        <w:t xml:space="preserve"> included </w:t>
      </w:r>
      <w:r w:rsidR="00D531F9">
        <w:rPr>
          <w:rFonts w:ascii="Times New Roman" w:hAnsi="Times New Roman" w:cs="Times New Roman"/>
          <w:sz w:val="24"/>
          <w:szCs w:val="24"/>
        </w:rPr>
        <w:t>six</w:t>
      </w:r>
      <w:r w:rsidR="0008369B" w:rsidRPr="00C269FD">
        <w:rPr>
          <w:rFonts w:ascii="Times New Roman" w:hAnsi="Times New Roman" w:cs="Times New Roman"/>
          <w:sz w:val="24"/>
          <w:szCs w:val="24"/>
        </w:rPr>
        <w:t xml:space="preserve"> </w:t>
      </w:r>
      <w:del w:id="71" w:author="Askey,Bryce C" w:date="2021-01-27T14:37:00Z">
        <w:r w:rsidR="0008369B" w:rsidRPr="00C269FD" w:rsidDel="0068428F">
          <w:rPr>
            <w:rFonts w:ascii="Times New Roman" w:hAnsi="Times New Roman" w:cs="Times New Roman"/>
            <w:sz w:val="24"/>
            <w:szCs w:val="24"/>
          </w:rPr>
          <w:delText>4’</w:delText>
        </w:r>
      </w:del>
      <w:ins w:id="72" w:author="Askey,Bryce C" w:date="2021-01-27T14:37:00Z">
        <w:r w:rsidR="0068428F">
          <w:rPr>
            <w:rFonts w:ascii="Times New Roman" w:hAnsi="Times New Roman" w:cs="Times New Roman"/>
            <w:sz w:val="24"/>
            <w:szCs w:val="24"/>
          </w:rPr>
          <w:t>4´</w:t>
        </w:r>
      </w:ins>
      <w:r w:rsidR="0008369B" w:rsidRPr="00C269FD">
        <w:rPr>
          <w:rFonts w:ascii="Times New Roman" w:hAnsi="Times New Roman" w:cs="Times New Roman"/>
          <w:sz w:val="24"/>
          <w:szCs w:val="24"/>
        </w:rPr>
        <w:t>-hydroxyflavones, which</w:t>
      </w:r>
      <w:r w:rsidR="00004153" w:rsidRPr="00C269FD">
        <w:rPr>
          <w:rFonts w:ascii="Times New Roman" w:hAnsi="Times New Roman" w:cs="Times New Roman"/>
          <w:sz w:val="24"/>
          <w:szCs w:val="24"/>
        </w:rPr>
        <w:t xml:space="preserve"> were apigenin, apigenin-7-glucuronide (</w:t>
      </w:r>
      <w:r w:rsidR="003E3157">
        <w:rPr>
          <w:rFonts w:ascii="Times New Roman" w:hAnsi="Times New Roman" w:cs="Times New Roman"/>
          <w:sz w:val="24"/>
          <w:szCs w:val="24"/>
        </w:rPr>
        <w:t>apigenin 7-G</w:t>
      </w:r>
      <w:r w:rsidR="00004153" w:rsidRPr="00C269FD">
        <w:rPr>
          <w:rFonts w:ascii="Times New Roman" w:hAnsi="Times New Roman" w:cs="Times New Roman"/>
          <w:sz w:val="24"/>
          <w:szCs w:val="24"/>
        </w:rPr>
        <w:t xml:space="preserve">), scutellarein, scutellarin, hispidulin, </w:t>
      </w:r>
      <w:r w:rsidR="0008369B"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hispidulin-7-glucuronide</w:t>
      </w:r>
      <w:r w:rsidR="00A67CF9" w:rsidRPr="00C269FD">
        <w:rPr>
          <w:rFonts w:ascii="Times New Roman" w:hAnsi="Times New Roman" w:cs="Times New Roman"/>
          <w:sz w:val="24"/>
          <w:szCs w:val="24"/>
        </w:rPr>
        <w:t xml:space="preserve"> (</w:t>
      </w:r>
      <w:r w:rsidR="003E3157">
        <w:rPr>
          <w:rFonts w:ascii="Times New Roman" w:hAnsi="Times New Roman" w:cs="Times New Roman"/>
          <w:sz w:val="24"/>
          <w:szCs w:val="24"/>
        </w:rPr>
        <w:t>hispidulin 7-G</w:t>
      </w:r>
      <w:r w:rsidR="00A67CF9" w:rsidRPr="00C269FD">
        <w:rPr>
          <w:rFonts w:ascii="Times New Roman" w:hAnsi="Times New Roman" w:cs="Times New Roman"/>
          <w:sz w:val="24"/>
          <w:szCs w:val="24"/>
        </w:rPr>
        <w:t>)</w:t>
      </w:r>
      <w:r w:rsidR="0008369B" w:rsidRPr="00C269FD">
        <w:rPr>
          <w:rFonts w:ascii="Times New Roman" w:hAnsi="Times New Roman" w:cs="Times New Roman"/>
          <w:sz w:val="24"/>
          <w:szCs w:val="24"/>
        </w:rPr>
        <w:t xml:space="preserve">. The remaining </w:t>
      </w:r>
      <w:r w:rsidR="00D531F9">
        <w:rPr>
          <w:rFonts w:ascii="Times New Roman" w:hAnsi="Times New Roman" w:cs="Times New Roman"/>
          <w:sz w:val="24"/>
          <w:szCs w:val="24"/>
        </w:rPr>
        <w:t>eight</w:t>
      </w:r>
      <w:r w:rsidR="0008369B" w:rsidRPr="00C269FD">
        <w:rPr>
          <w:rFonts w:ascii="Times New Roman" w:hAnsi="Times New Roman" w:cs="Times New Roman"/>
          <w:sz w:val="24"/>
          <w:szCs w:val="24"/>
        </w:rPr>
        <w:t xml:space="preserve"> flavonoids were </w:t>
      </w:r>
      <w:del w:id="73" w:author="Askey,Bryce C" w:date="2021-01-27T14:37:00Z">
        <w:r w:rsidR="0008369B" w:rsidRPr="00C269FD" w:rsidDel="0068428F">
          <w:rPr>
            <w:rFonts w:ascii="Times New Roman" w:hAnsi="Times New Roman" w:cs="Times New Roman"/>
            <w:sz w:val="24"/>
            <w:szCs w:val="24"/>
          </w:rPr>
          <w:delText>4’</w:delText>
        </w:r>
      </w:del>
      <w:ins w:id="74" w:author="Askey,Bryce C" w:date="2021-01-27T14:37:00Z">
        <w:r w:rsidR="0068428F">
          <w:rPr>
            <w:rFonts w:ascii="Times New Roman" w:hAnsi="Times New Roman" w:cs="Times New Roman"/>
            <w:sz w:val="24"/>
            <w:szCs w:val="24"/>
          </w:rPr>
          <w:t>4´</w:t>
        </w:r>
      </w:ins>
      <w:r w:rsidR="0008369B" w:rsidRPr="00C269FD">
        <w:rPr>
          <w:rFonts w:ascii="Times New Roman" w:hAnsi="Times New Roman" w:cs="Times New Roman"/>
          <w:sz w:val="24"/>
          <w:szCs w:val="24"/>
        </w:rPr>
        <w:t>-deoxyflavones, which were</w:t>
      </w:r>
      <w:r w:rsidR="00004153" w:rsidRPr="00C269FD">
        <w:rPr>
          <w:rFonts w:ascii="Times New Roman" w:hAnsi="Times New Roman" w:cs="Times New Roman"/>
          <w:sz w:val="24"/>
          <w:szCs w:val="24"/>
        </w:rPr>
        <w:t xml:space="preserve"> chrysin, chrysin-7-glucuronide</w:t>
      </w:r>
      <w:r w:rsidR="00A67CF9" w:rsidRPr="00C269FD">
        <w:rPr>
          <w:rFonts w:ascii="Times New Roman" w:hAnsi="Times New Roman" w:cs="Times New Roman"/>
          <w:sz w:val="24"/>
          <w:szCs w:val="24"/>
        </w:rPr>
        <w:t xml:space="preserve"> (</w:t>
      </w:r>
      <w:r w:rsidR="003E3157">
        <w:rPr>
          <w:rFonts w:ascii="Times New Roman" w:hAnsi="Times New Roman" w:cs="Times New Roman"/>
          <w:sz w:val="24"/>
          <w:szCs w:val="24"/>
        </w:rPr>
        <w:t>chrysin 7-G</w:t>
      </w:r>
      <w:r w:rsidR="00A67CF9" w:rsidRPr="00C269FD">
        <w:rPr>
          <w:rFonts w:ascii="Times New Roman" w:hAnsi="Times New Roman" w:cs="Times New Roman"/>
          <w:sz w:val="24"/>
          <w:szCs w:val="24"/>
        </w:rPr>
        <w:t>)</w:t>
      </w:r>
      <w:r w:rsidR="00004153" w:rsidRPr="00C269FD">
        <w:rPr>
          <w:rFonts w:ascii="Times New Roman" w:hAnsi="Times New Roman" w:cs="Times New Roman"/>
          <w:sz w:val="24"/>
          <w:szCs w:val="24"/>
        </w:rPr>
        <w:t xml:space="preserve">, baicalein, baicalin, oroxylin A, oroxyloside, wogonin, </w:t>
      </w:r>
      <w:r w:rsidR="00374BC2"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wogonoside</w:t>
      </w:r>
      <w:r w:rsidR="00374BC2" w:rsidRPr="00C269FD">
        <w:rPr>
          <w:rFonts w:ascii="Times New Roman" w:hAnsi="Times New Roman" w:cs="Times New Roman"/>
          <w:sz w:val="24"/>
          <w:szCs w:val="24"/>
        </w:rPr>
        <w:t xml:space="preserve">. </w:t>
      </w:r>
      <w:proofErr w:type="spellStart"/>
      <w:r w:rsidR="00A10495">
        <w:rPr>
          <w:rFonts w:ascii="Times New Roman" w:hAnsi="Times New Roman" w:cs="Times New Roman"/>
          <w:sz w:val="24"/>
          <w:szCs w:val="24"/>
        </w:rPr>
        <w:t>A</w:t>
      </w:r>
      <w:r w:rsidR="004D00ED">
        <w:rPr>
          <w:rFonts w:ascii="Times New Roman" w:hAnsi="Times New Roman" w:cs="Times New Roman"/>
          <w:sz w:val="24"/>
          <w:szCs w:val="24"/>
        </w:rPr>
        <w:t>cteoside</w:t>
      </w:r>
      <w:proofErr w:type="spellEnd"/>
      <w:ins w:id="75" w:author="Askey,Bryce C" w:date="2021-01-26T20:42:00Z">
        <w:r w:rsidR="00D9716D">
          <w:rPr>
            <w:rFonts w:ascii="Times New Roman" w:hAnsi="Times New Roman" w:cs="Times New Roman"/>
            <w:sz w:val="24"/>
            <w:szCs w:val="24"/>
          </w:rPr>
          <w:t xml:space="preserve">, </w:t>
        </w:r>
      </w:ins>
      <w:ins w:id="76" w:author="Askey,Bryce C" w:date="2021-01-26T20:41:00Z">
        <w:r w:rsidR="00A31034">
          <w:rPr>
            <w:rFonts w:ascii="Times New Roman" w:hAnsi="Times New Roman" w:cs="Times New Roman"/>
            <w:sz w:val="24"/>
            <w:szCs w:val="24"/>
          </w:rPr>
          <w:t xml:space="preserve">also commonly called </w:t>
        </w:r>
        <w:proofErr w:type="spellStart"/>
        <w:r w:rsidR="00A31034">
          <w:rPr>
            <w:rFonts w:ascii="Times New Roman" w:hAnsi="Times New Roman" w:cs="Times New Roman"/>
            <w:sz w:val="24"/>
            <w:szCs w:val="24"/>
          </w:rPr>
          <w:t>verbascoside</w:t>
        </w:r>
      </w:ins>
      <w:proofErr w:type="spellEnd"/>
      <w:ins w:id="77" w:author="Askey,Bryce C" w:date="2021-01-26T20:42:00Z">
        <w:r w:rsidR="00D9716D">
          <w:rPr>
            <w:rFonts w:ascii="Times New Roman" w:hAnsi="Times New Roman" w:cs="Times New Roman"/>
            <w:sz w:val="24"/>
            <w:szCs w:val="24"/>
          </w:rPr>
          <w:t>,</w:t>
        </w:r>
      </w:ins>
      <w:r w:rsidR="00A10495">
        <w:rPr>
          <w:rFonts w:ascii="Times New Roman" w:hAnsi="Times New Roman" w:cs="Times New Roman"/>
          <w:sz w:val="24"/>
          <w:szCs w:val="24"/>
        </w:rPr>
        <w:t xml:space="preserve"> was the final metabolite quantified</w:t>
      </w:r>
      <w:r w:rsidR="00004153"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112E57" w:rsidRPr="00C269FD">
        <w:rPr>
          <w:rFonts w:ascii="Times New Roman" w:hAnsi="Times New Roman" w:cs="Times New Roman"/>
          <w:sz w:val="24"/>
          <w:szCs w:val="24"/>
        </w:rPr>
        <w:t xml:space="preserve">Tissue samples were </w:t>
      </w:r>
      <w:r w:rsidR="00CA5664" w:rsidRPr="00C269FD">
        <w:rPr>
          <w:rFonts w:ascii="Times New Roman" w:hAnsi="Times New Roman" w:cs="Times New Roman"/>
          <w:sz w:val="24"/>
          <w:szCs w:val="24"/>
        </w:rPr>
        <w:t xml:space="preserve">first </w:t>
      </w:r>
      <w:r w:rsidR="00112E57" w:rsidRPr="00C269FD">
        <w:rPr>
          <w:rFonts w:ascii="Times New Roman" w:hAnsi="Times New Roman" w:cs="Times New Roman"/>
          <w:sz w:val="24"/>
          <w:szCs w:val="24"/>
        </w:rPr>
        <w:t>weighed with an analytical balance</w:t>
      </w:r>
      <w:r w:rsidR="00CA5664" w:rsidRPr="00C269FD">
        <w:rPr>
          <w:rFonts w:ascii="Times New Roman" w:hAnsi="Times New Roman" w:cs="Times New Roman"/>
          <w:sz w:val="24"/>
          <w:szCs w:val="24"/>
        </w:rPr>
        <w:t xml:space="preserve"> to determine their dry weight. A</w:t>
      </w:r>
      <w:r w:rsidR="005878BE" w:rsidRPr="00C269FD">
        <w:rPr>
          <w:rFonts w:ascii="Times New Roman" w:hAnsi="Times New Roman" w:cs="Times New Roman"/>
          <w:sz w:val="24"/>
          <w:szCs w:val="24"/>
        </w:rPr>
        <w:t xml:space="preserve">n extraction buffer of 80% </w:t>
      </w:r>
      <w:r w:rsidR="00CC469B" w:rsidRPr="00C269FD">
        <w:rPr>
          <w:rFonts w:ascii="Times New Roman" w:hAnsi="Times New Roman" w:cs="Times New Roman"/>
          <w:sz w:val="24"/>
          <w:szCs w:val="24"/>
        </w:rPr>
        <w:t>High Performance Liquid Chromatography (HPLC)</w:t>
      </w:r>
      <w:r w:rsidR="005878BE" w:rsidRPr="00C269FD">
        <w:rPr>
          <w:rFonts w:ascii="Times New Roman" w:hAnsi="Times New Roman" w:cs="Times New Roman"/>
          <w:sz w:val="24"/>
          <w:szCs w:val="24"/>
        </w:rPr>
        <w:t xml:space="preserve"> grade methanol</w:t>
      </w:r>
      <w:r w:rsidR="00112E57" w:rsidRPr="00C269FD">
        <w:rPr>
          <w:rFonts w:ascii="Times New Roman" w:hAnsi="Times New Roman" w:cs="Times New Roman"/>
          <w:sz w:val="24"/>
          <w:szCs w:val="24"/>
        </w:rPr>
        <w:t xml:space="preserve"> added to each so that the following ratio was achieved: 10 mg</w:t>
      </w:r>
      <w:r w:rsidR="00CA5664" w:rsidRPr="00C269FD">
        <w:rPr>
          <w:rFonts w:ascii="Times New Roman" w:hAnsi="Times New Roman" w:cs="Times New Roman"/>
          <w:sz w:val="24"/>
          <w:szCs w:val="24"/>
        </w:rPr>
        <w:t xml:space="preserve"> dry</w:t>
      </w:r>
      <w:r w:rsidR="00112E57" w:rsidRPr="00C269FD">
        <w:rPr>
          <w:rFonts w:ascii="Times New Roman" w:hAnsi="Times New Roman" w:cs="Times New Roman"/>
          <w:sz w:val="24"/>
          <w:szCs w:val="24"/>
        </w:rPr>
        <w:t xml:space="preserve"> tissue/1 mL solvent. Samples were sonicated for 1 hour at room temperature. The extraction buffer from each sample was withdrawn and further diluted </w:t>
      </w:r>
      <w:r w:rsidR="00112E57" w:rsidRPr="00C269FD">
        <w:rPr>
          <w:rFonts w:ascii="Times New Roman" w:hAnsi="Times New Roman" w:cs="Times New Roman"/>
          <w:sz w:val="24"/>
          <w:szCs w:val="24"/>
        </w:rPr>
        <w:lastRenderedPageBreak/>
        <w:t xml:space="preserve">by adding 80% HPLC grade methanol </w:t>
      </w:r>
      <w:r w:rsidR="007747DC" w:rsidRPr="00C269FD">
        <w:rPr>
          <w:rFonts w:ascii="Times New Roman" w:hAnsi="Times New Roman" w:cs="Times New Roman"/>
          <w:sz w:val="24"/>
          <w:szCs w:val="24"/>
        </w:rPr>
        <w:t xml:space="preserve">so that the following ratio was achieved: 1 mg tissue/1 mL solvent. To remove any remaining tissue particles, the diluted extraction buffer was centrifuged at 15,000 rpm for 5 minutes and ran through a syringe filter with a pore size </w:t>
      </w:r>
      <w:r w:rsidR="00FF3FE0" w:rsidRPr="00C269FD">
        <w:rPr>
          <w:rFonts w:ascii="Times New Roman" w:hAnsi="Times New Roman" w:cs="Times New Roman"/>
          <w:sz w:val="24"/>
          <w:szCs w:val="24"/>
        </w:rPr>
        <w:t xml:space="preserve">of </w:t>
      </w:r>
      <w:r w:rsidR="007747DC" w:rsidRPr="00C269FD">
        <w:rPr>
          <w:rFonts w:ascii="Times New Roman" w:hAnsi="Times New Roman" w:cs="Times New Roman"/>
          <w:sz w:val="24"/>
          <w:szCs w:val="24"/>
        </w:rPr>
        <w:t xml:space="preserve">0.45 µM. </w:t>
      </w:r>
      <w:r w:rsidR="00596E85">
        <w:rPr>
          <w:rFonts w:ascii="Times New Roman" w:hAnsi="Times New Roman" w:cs="Times New Roman"/>
          <w:sz w:val="24"/>
          <w:szCs w:val="24"/>
        </w:rPr>
        <w:t>Metabolite</w:t>
      </w:r>
      <w:r w:rsidR="00596E85" w:rsidRPr="00C269FD">
        <w:rPr>
          <w:rFonts w:ascii="Times New Roman" w:hAnsi="Times New Roman" w:cs="Times New Roman"/>
          <w:sz w:val="24"/>
          <w:szCs w:val="24"/>
        </w:rPr>
        <w:t xml:space="preserve"> </w:t>
      </w:r>
      <w:r w:rsidR="00374BC2" w:rsidRPr="00C269FD">
        <w:rPr>
          <w:rFonts w:ascii="Times New Roman" w:hAnsi="Times New Roman" w:cs="Times New Roman"/>
          <w:sz w:val="24"/>
          <w:szCs w:val="24"/>
        </w:rPr>
        <w:t>concentrations</w:t>
      </w:r>
      <w:r w:rsidR="00CC469B" w:rsidRPr="00C269FD">
        <w:rPr>
          <w:rFonts w:ascii="Times New Roman" w:hAnsi="Times New Roman" w:cs="Times New Roman"/>
          <w:sz w:val="24"/>
          <w:szCs w:val="24"/>
        </w:rPr>
        <w:t xml:space="preserve"> in this final solution were quantified with </w:t>
      </w:r>
      <w:r w:rsidR="00B66DCC" w:rsidRPr="00C269FD">
        <w:rPr>
          <w:rFonts w:ascii="Times New Roman" w:hAnsi="Times New Roman" w:cs="Times New Roman"/>
          <w:sz w:val="24"/>
          <w:szCs w:val="24"/>
        </w:rPr>
        <w:t xml:space="preserve">a Thermo Scientific </w:t>
      </w:r>
      <w:ins w:id="78" w:author="Askey,Bryce C" w:date="2021-01-27T10:29:00Z">
        <w:r w:rsidR="0036225E">
          <w:rPr>
            <w:rFonts w:ascii="Times New Roman" w:hAnsi="Times New Roman" w:cs="Times New Roman"/>
            <w:sz w:val="24"/>
            <w:szCs w:val="24"/>
          </w:rPr>
          <w:t>(</w:t>
        </w:r>
      </w:ins>
      <w:ins w:id="79" w:author="Askey,Bryce C" w:date="2021-01-27T10:30:00Z">
        <w:r w:rsidR="0036225E">
          <w:rPr>
            <w:rFonts w:ascii="Times New Roman" w:hAnsi="Times New Roman" w:cs="Times New Roman"/>
            <w:sz w:val="24"/>
            <w:szCs w:val="24"/>
          </w:rPr>
          <w:t xml:space="preserve">Massachusetts, USA) </w:t>
        </w:r>
      </w:ins>
      <w:proofErr w:type="spellStart"/>
      <w:r w:rsidR="00B66DCC" w:rsidRPr="00C269FD">
        <w:rPr>
          <w:rFonts w:ascii="Times New Roman" w:hAnsi="Times New Roman" w:cs="Times New Roman"/>
          <w:sz w:val="24"/>
          <w:szCs w:val="24"/>
        </w:rPr>
        <w:t>UltiMate</w:t>
      </w:r>
      <w:proofErr w:type="spellEnd"/>
      <w:r w:rsidR="00B66DCC" w:rsidRPr="00C269FD">
        <w:rPr>
          <w:rFonts w:ascii="Times New Roman" w:hAnsi="Times New Roman" w:cs="Times New Roman"/>
          <w:sz w:val="24"/>
          <w:szCs w:val="24"/>
        </w:rPr>
        <w:t xml:space="preserve"> 3000 </w:t>
      </w:r>
      <w:r w:rsidR="00CC469B" w:rsidRPr="00C269FD">
        <w:rPr>
          <w:rFonts w:ascii="Times New Roman" w:hAnsi="Times New Roman" w:cs="Times New Roman"/>
          <w:sz w:val="24"/>
          <w:szCs w:val="24"/>
        </w:rPr>
        <w:t xml:space="preserve">HPLC </w:t>
      </w:r>
      <w:r w:rsidR="00B66DCC" w:rsidRPr="00C269FD">
        <w:rPr>
          <w:rFonts w:ascii="Times New Roman" w:hAnsi="Times New Roman" w:cs="Times New Roman"/>
          <w:sz w:val="24"/>
          <w:szCs w:val="24"/>
        </w:rPr>
        <w:t xml:space="preserve">system. </w:t>
      </w:r>
      <w:r w:rsidR="00596E85">
        <w:rPr>
          <w:rFonts w:ascii="Times New Roman" w:hAnsi="Times New Roman" w:cs="Times New Roman"/>
          <w:sz w:val="24"/>
          <w:szCs w:val="24"/>
        </w:rPr>
        <w:t>Metabolites</w:t>
      </w:r>
      <w:r w:rsidR="00596E85" w:rsidRPr="00C269FD">
        <w:rPr>
          <w:rFonts w:ascii="Times New Roman" w:hAnsi="Times New Roman" w:cs="Times New Roman"/>
          <w:sz w:val="24"/>
          <w:szCs w:val="24"/>
        </w:rPr>
        <w:t xml:space="preserve"> </w:t>
      </w:r>
      <w:r w:rsidR="00B66DCC" w:rsidRPr="00C269FD">
        <w:rPr>
          <w:rFonts w:ascii="Times New Roman" w:hAnsi="Times New Roman" w:cs="Times New Roman"/>
          <w:sz w:val="24"/>
          <w:szCs w:val="24"/>
        </w:rPr>
        <w:t>were separated with a</w:t>
      </w:r>
      <w:del w:id="80" w:author="Askey,Bryce C" w:date="2021-01-27T10:25:00Z">
        <w:r w:rsidR="00B66DCC" w:rsidRPr="00C269FD" w:rsidDel="00F93469">
          <w:rPr>
            <w:rFonts w:ascii="Times New Roman" w:hAnsi="Times New Roman" w:cs="Times New Roman"/>
            <w:sz w:val="24"/>
            <w:szCs w:val="24"/>
          </w:rPr>
          <w:delText>n</w:delText>
        </w:r>
      </w:del>
      <w:r w:rsidR="00B66DCC" w:rsidRPr="00C269FD">
        <w:rPr>
          <w:rFonts w:ascii="Times New Roman" w:hAnsi="Times New Roman" w:cs="Times New Roman"/>
          <w:sz w:val="24"/>
          <w:szCs w:val="24"/>
        </w:rPr>
        <w:t xml:space="preserve"> 3 x 100 mm Acclaim RSLC 120 C18 column, and </w:t>
      </w:r>
      <w:r w:rsidR="004E32A5" w:rsidRPr="00C269FD">
        <w:rPr>
          <w:rFonts w:ascii="Times New Roman" w:hAnsi="Times New Roman" w:cs="Times New Roman"/>
          <w:sz w:val="24"/>
          <w:szCs w:val="24"/>
        </w:rPr>
        <w:t xml:space="preserve">eluted by a </w:t>
      </w:r>
      <w:r w:rsidR="00B66DCC" w:rsidRPr="00C269FD">
        <w:rPr>
          <w:rFonts w:ascii="Times New Roman" w:hAnsi="Times New Roman" w:cs="Times New Roman"/>
          <w:sz w:val="24"/>
          <w:szCs w:val="24"/>
        </w:rPr>
        <w:t>mixture of 0.1% formic acid (A) and 100% acetonitrile (B)</w:t>
      </w:r>
      <w:r w:rsidR="004E32A5" w:rsidRPr="00C269FD">
        <w:rPr>
          <w:rFonts w:ascii="Times New Roman" w:hAnsi="Times New Roman" w:cs="Times New Roman"/>
          <w:sz w:val="24"/>
          <w:szCs w:val="24"/>
        </w:rPr>
        <w:t xml:space="preserve"> with the following gradient: -8 to 0 min, 5% B; 2 min, 25% B; 2 to 6 min, 25% B; 9 min, 50% B; </w:t>
      </w:r>
      <w:r w:rsidR="00614CEA" w:rsidRPr="00C269FD">
        <w:rPr>
          <w:rFonts w:ascii="Times New Roman" w:hAnsi="Times New Roman" w:cs="Times New Roman"/>
          <w:sz w:val="24"/>
          <w:szCs w:val="24"/>
        </w:rPr>
        <w:t>9 to 11 min, 50% B; 15 min, 95% B; and 15 to 23 min, 95% B.</w:t>
      </w:r>
      <w:r w:rsidR="004E32A5" w:rsidRPr="00C269FD">
        <w:rPr>
          <w:rFonts w:ascii="Times New Roman" w:hAnsi="Times New Roman" w:cs="Times New Roman"/>
          <w:sz w:val="24"/>
          <w:szCs w:val="24"/>
        </w:rPr>
        <w:t xml:space="preserve"> </w:t>
      </w:r>
      <w:r w:rsidR="007F0056" w:rsidRPr="00C269FD">
        <w:rPr>
          <w:rFonts w:ascii="Times New Roman" w:hAnsi="Times New Roman" w:cs="Times New Roman"/>
          <w:sz w:val="24"/>
          <w:szCs w:val="24"/>
        </w:rPr>
        <w:t xml:space="preserve"> A flowrate of 0.5 mL/min was used and the column oven temperature set to 40°C.</w:t>
      </w:r>
      <w:r w:rsidR="00B66DCC" w:rsidRPr="00C269FD">
        <w:rPr>
          <w:rFonts w:ascii="Times New Roman" w:hAnsi="Times New Roman" w:cs="Times New Roman"/>
          <w:sz w:val="24"/>
          <w:szCs w:val="24"/>
        </w:rPr>
        <w:t xml:space="preserve"> </w:t>
      </w:r>
      <w:r w:rsidR="00984A93" w:rsidRPr="00C269FD">
        <w:rPr>
          <w:rFonts w:ascii="Times New Roman" w:hAnsi="Times New Roman" w:cs="Times New Roman"/>
          <w:sz w:val="24"/>
          <w:szCs w:val="24"/>
        </w:rPr>
        <w:t xml:space="preserve">Calibration mixes of 0.1, 0.5, 1, 5, 10, 25, 50, and 100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 xml:space="preserve"> were used to convert peak areas to concentrations in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w:t>
      </w:r>
      <w:ins w:id="81" w:author="Askey,Bryce C" w:date="2021-01-26T22:21:00Z">
        <w:r w:rsidR="009740ED">
          <w:rPr>
            <w:rFonts w:ascii="Times New Roman" w:hAnsi="Times New Roman" w:cs="Times New Roman"/>
            <w:sz w:val="24"/>
            <w:szCs w:val="24"/>
          </w:rPr>
          <w:t xml:space="preserve"> Chemical standards used to prepare the calibration mixes were purchased </w:t>
        </w:r>
      </w:ins>
      <w:ins w:id="82" w:author="Askey,Bryce C" w:date="2021-01-26T22:22:00Z">
        <w:r w:rsidR="009740ED">
          <w:rPr>
            <w:rFonts w:ascii="Times New Roman" w:hAnsi="Times New Roman" w:cs="Times New Roman"/>
            <w:sz w:val="24"/>
            <w:szCs w:val="24"/>
          </w:rPr>
          <w:t xml:space="preserve">in powdered </w:t>
        </w:r>
      </w:ins>
      <w:ins w:id="83" w:author="Askey,Bryce C" w:date="2021-01-27T10:07:00Z">
        <w:r w:rsidR="00312119">
          <w:rPr>
            <w:rFonts w:ascii="Times New Roman" w:hAnsi="Times New Roman" w:cs="Times New Roman"/>
            <w:sz w:val="24"/>
            <w:szCs w:val="24"/>
          </w:rPr>
          <w:t>form from</w:t>
        </w:r>
      </w:ins>
      <w:ins w:id="84" w:author="Askey,Bryce C" w:date="2021-01-26T22:26:00Z">
        <w:r w:rsidR="00E635E1">
          <w:rPr>
            <w:rFonts w:ascii="Times New Roman" w:hAnsi="Times New Roman" w:cs="Times New Roman"/>
            <w:sz w:val="24"/>
            <w:szCs w:val="24"/>
          </w:rPr>
          <w:t xml:space="preserve"> </w:t>
        </w:r>
        <w:proofErr w:type="spellStart"/>
        <w:r w:rsidR="00E635E1">
          <w:rPr>
            <w:rFonts w:ascii="Times New Roman" w:hAnsi="Times New Roman" w:cs="Times New Roman"/>
            <w:sz w:val="24"/>
            <w:szCs w:val="24"/>
          </w:rPr>
          <w:t>ChemFaces</w:t>
        </w:r>
        <w:proofErr w:type="spellEnd"/>
        <w:r w:rsidR="00E635E1">
          <w:rPr>
            <w:rFonts w:ascii="Times New Roman" w:hAnsi="Times New Roman" w:cs="Times New Roman"/>
            <w:sz w:val="24"/>
            <w:szCs w:val="24"/>
          </w:rPr>
          <w:t xml:space="preserve"> (</w:t>
        </w:r>
      </w:ins>
      <w:ins w:id="85" w:author="Askey,Bryce C" w:date="2021-01-26T22:27:00Z">
        <w:r w:rsidR="00E635E1">
          <w:rPr>
            <w:rFonts w:ascii="Times New Roman" w:hAnsi="Times New Roman" w:cs="Times New Roman"/>
            <w:sz w:val="24"/>
            <w:szCs w:val="24"/>
          </w:rPr>
          <w:t>Wuhan, China</w:t>
        </w:r>
      </w:ins>
      <w:ins w:id="86" w:author="Askey,Bryce C" w:date="2021-01-26T22:28:00Z">
        <w:r w:rsidR="00E635E1">
          <w:rPr>
            <w:rFonts w:ascii="Times New Roman" w:hAnsi="Times New Roman" w:cs="Times New Roman"/>
            <w:sz w:val="24"/>
            <w:szCs w:val="24"/>
          </w:rPr>
          <w:t xml:space="preserve">), </w:t>
        </w:r>
      </w:ins>
      <w:ins w:id="87" w:author="Askey,Bryce C" w:date="2021-01-27T09:42:00Z">
        <w:r w:rsidR="00A93295">
          <w:rPr>
            <w:rFonts w:ascii="Times New Roman" w:hAnsi="Times New Roman" w:cs="Times New Roman"/>
            <w:sz w:val="24"/>
            <w:szCs w:val="24"/>
          </w:rPr>
          <w:t xml:space="preserve">and </w:t>
        </w:r>
      </w:ins>
      <w:ins w:id="88" w:author="Askey,Bryce C" w:date="2021-01-26T22:28:00Z">
        <w:r w:rsidR="00E635E1">
          <w:rPr>
            <w:rFonts w:ascii="Times New Roman" w:hAnsi="Times New Roman" w:cs="Times New Roman"/>
            <w:sz w:val="24"/>
            <w:szCs w:val="24"/>
          </w:rPr>
          <w:t xml:space="preserve">dissolved in </w:t>
        </w:r>
        <w:proofErr w:type="spellStart"/>
        <w:r w:rsidR="00E635E1">
          <w:rPr>
            <w:rFonts w:ascii="Times New Roman" w:hAnsi="Times New Roman" w:cs="Times New Roman"/>
            <w:sz w:val="24"/>
            <w:szCs w:val="24"/>
          </w:rPr>
          <w:t>dimethylsulfoxide</w:t>
        </w:r>
        <w:proofErr w:type="spellEnd"/>
        <w:r w:rsidR="00E635E1">
          <w:rPr>
            <w:rFonts w:ascii="Times New Roman" w:hAnsi="Times New Roman" w:cs="Times New Roman"/>
            <w:sz w:val="24"/>
            <w:szCs w:val="24"/>
          </w:rPr>
          <w:t xml:space="preserve"> (DMSO)</w:t>
        </w:r>
      </w:ins>
      <w:ins w:id="89" w:author="Askey,Bryce C" w:date="2021-01-26T22:29:00Z">
        <w:r w:rsidR="00E635E1">
          <w:rPr>
            <w:rFonts w:ascii="Times New Roman" w:hAnsi="Times New Roman" w:cs="Times New Roman"/>
            <w:sz w:val="24"/>
            <w:szCs w:val="24"/>
          </w:rPr>
          <w:t xml:space="preserve"> </w:t>
        </w:r>
        <w:r w:rsidR="00E635E1" w:rsidRPr="000849CA">
          <w:rPr>
            <w:rFonts w:ascii="Times New Roman" w:hAnsi="Times New Roman" w:cs="Times New Roman"/>
            <w:sz w:val="24"/>
            <w:szCs w:val="24"/>
          </w:rPr>
          <w:t xml:space="preserve">to </w:t>
        </w:r>
      </w:ins>
      <w:ins w:id="90" w:author="Askey,Bryce C" w:date="2021-01-27T09:43:00Z">
        <w:r w:rsidR="00A93295" w:rsidRPr="000849CA">
          <w:rPr>
            <w:rFonts w:ascii="Times New Roman" w:hAnsi="Times New Roman" w:cs="Times New Roman"/>
            <w:sz w:val="24"/>
            <w:szCs w:val="24"/>
          </w:rPr>
          <w:t xml:space="preserve">generate </w:t>
        </w:r>
      </w:ins>
      <w:ins w:id="91" w:author="Askey,Bryce C" w:date="2021-01-27T10:23:00Z">
        <w:r w:rsidR="00F93469">
          <w:rPr>
            <w:rFonts w:ascii="Times New Roman" w:hAnsi="Times New Roman" w:cs="Times New Roman"/>
            <w:sz w:val="24"/>
            <w:szCs w:val="24"/>
          </w:rPr>
          <w:t xml:space="preserve">stocks </w:t>
        </w:r>
      </w:ins>
      <w:ins w:id="92" w:author="Askey,Bryce C" w:date="2021-01-27T09:43:00Z">
        <w:r w:rsidR="00A93295" w:rsidRPr="000849CA">
          <w:rPr>
            <w:rFonts w:ascii="Times New Roman" w:hAnsi="Times New Roman" w:cs="Times New Roman"/>
            <w:sz w:val="24"/>
            <w:szCs w:val="24"/>
          </w:rPr>
          <w:t>of 1000</w:t>
        </w:r>
      </w:ins>
      <w:ins w:id="93" w:author="Askey,Bryce C" w:date="2021-01-27T10:04:00Z">
        <w:r w:rsidR="00312119" w:rsidRPr="000849CA">
          <w:rPr>
            <w:rFonts w:ascii="Times New Roman" w:hAnsi="Times New Roman" w:cs="Times New Roman"/>
            <w:sz w:val="24"/>
            <w:szCs w:val="24"/>
          </w:rPr>
          <w:t>, 2000, or 4000</w:t>
        </w:r>
      </w:ins>
      <w:ins w:id="94" w:author="Askey,Bryce C" w:date="2021-01-27T09:43:00Z">
        <w:r w:rsidR="00A93295" w:rsidRPr="000849CA">
          <w:rPr>
            <w:rFonts w:ascii="Times New Roman" w:hAnsi="Times New Roman" w:cs="Times New Roman"/>
            <w:sz w:val="24"/>
            <w:szCs w:val="24"/>
          </w:rPr>
          <w:t xml:space="preserve"> ppm.</w:t>
        </w:r>
      </w:ins>
      <w:ins w:id="95" w:author="Askey,Bryce C" w:date="2021-01-27T09:44:00Z">
        <w:r w:rsidR="00854DEE" w:rsidRPr="000849CA">
          <w:rPr>
            <w:rFonts w:ascii="Times New Roman" w:hAnsi="Times New Roman" w:cs="Times New Roman"/>
            <w:sz w:val="24"/>
            <w:szCs w:val="24"/>
          </w:rPr>
          <w:t xml:space="preserve"> These </w:t>
        </w:r>
      </w:ins>
      <w:ins w:id="96" w:author="Askey,Bryce C" w:date="2021-01-27T10:23:00Z">
        <w:r w:rsidR="00F93469">
          <w:rPr>
            <w:rFonts w:ascii="Times New Roman" w:hAnsi="Times New Roman" w:cs="Times New Roman"/>
            <w:sz w:val="24"/>
            <w:szCs w:val="24"/>
          </w:rPr>
          <w:t xml:space="preserve">stocks </w:t>
        </w:r>
      </w:ins>
      <w:ins w:id="97" w:author="Askey,Bryce C" w:date="2021-01-27T10:19:00Z">
        <w:r w:rsidR="000849CA" w:rsidRPr="000849CA">
          <w:rPr>
            <w:rFonts w:ascii="Times New Roman" w:hAnsi="Times New Roman" w:cs="Times New Roman"/>
            <w:sz w:val="24"/>
            <w:szCs w:val="24"/>
          </w:rPr>
          <w:t>were diluted</w:t>
        </w:r>
      </w:ins>
      <w:ins w:id="98" w:author="Askey,Bryce C" w:date="2021-01-27T10:20:00Z">
        <w:r w:rsidR="000849CA" w:rsidRPr="000849CA">
          <w:rPr>
            <w:rFonts w:ascii="Times New Roman" w:hAnsi="Times New Roman" w:cs="Times New Roman"/>
            <w:sz w:val="24"/>
            <w:szCs w:val="24"/>
          </w:rPr>
          <w:t xml:space="preserve"> </w:t>
        </w:r>
      </w:ins>
      <w:ins w:id="99" w:author="Askey,Bryce C" w:date="2021-01-27T10:21:00Z">
        <w:r w:rsidR="000849CA" w:rsidRPr="000849CA">
          <w:rPr>
            <w:rFonts w:ascii="Times New Roman" w:hAnsi="Times New Roman" w:cs="Times New Roman"/>
            <w:sz w:val="24"/>
            <w:szCs w:val="24"/>
          </w:rPr>
          <w:t xml:space="preserve">with 50% methanol </w:t>
        </w:r>
      </w:ins>
      <w:ins w:id="100" w:author="Askey,Bryce C" w:date="2021-01-27T10:20:00Z">
        <w:r w:rsidR="000849CA" w:rsidRPr="000849CA">
          <w:rPr>
            <w:rFonts w:ascii="Times New Roman" w:hAnsi="Times New Roman" w:cs="Times New Roman"/>
            <w:sz w:val="24"/>
            <w:szCs w:val="24"/>
          </w:rPr>
          <w:t xml:space="preserve">and mixed to </w:t>
        </w:r>
      </w:ins>
      <w:ins w:id="101" w:author="Askey,Bryce C" w:date="2021-01-27T10:21:00Z">
        <w:r w:rsidR="000849CA" w:rsidRPr="000849CA">
          <w:rPr>
            <w:rFonts w:ascii="Times New Roman" w:hAnsi="Times New Roman" w:cs="Times New Roman"/>
            <w:sz w:val="24"/>
            <w:szCs w:val="24"/>
          </w:rPr>
          <w:t xml:space="preserve">generate calibration mixes of </w:t>
        </w:r>
      </w:ins>
      <w:ins w:id="102" w:author="Askey,Bryce C" w:date="2021-01-27T10:19:00Z">
        <w:r w:rsidR="000849CA" w:rsidRPr="000849CA">
          <w:rPr>
            <w:rFonts w:ascii="Times New Roman" w:hAnsi="Times New Roman" w:cs="Times New Roman"/>
            <w:sz w:val="24"/>
            <w:szCs w:val="24"/>
          </w:rPr>
          <w:t xml:space="preserve">the </w:t>
        </w:r>
      </w:ins>
      <w:ins w:id="103" w:author="Askey,Bryce C" w:date="2021-01-27T10:23:00Z">
        <w:r w:rsidR="00F93469">
          <w:rPr>
            <w:rFonts w:ascii="Times New Roman" w:hAnsi="Times New Roman" w:cs="Times New Roman"/>
            <w:sz w:val="24"/>
            <w:szCs w:val="24"/>
          </w:rPr>
          <w:t>varying desired concentrations</w:t>
        </w:r>
      </w:ins>
      <w:ins w:id="104" w:author="Askey,Bryce C" w:date="2021-01-27T10:21:00Z">
        <w:r w:rsidR="000849CA" w:rsidRPr="000849CA">
          <w:rPr>
            <w:rFonts w:ascii="Times New Roman" w:hAnsi="Times New Roman" w:cs="Times New Roman"/>
            <w:sz w:val="24"/>
            <w:szCs w:val="24"/>
          </w:rPr>
          <w:t xml:space="preserve">. </w:t>
        </w:r>
      </w:ins>
      <w:del w:id="105" w:author="Askey,Bryce C" w:date="2021-01-26T22:25:00Z">
        <w:r w:rsidR="00F163FB" w:rsidRPr="00C269FD" w:rsidDel="009740ED">
          <w:rPr>
            <w:rFonts w:ascii="Times New Roman" w:hAnsi="Times New Roman" w:cs="Times New Roman"/>
            <w:sz w:val="24"/>
            <w:szCs w:val="24"/>
          </w:rPr>
          <w:delText xml:space="preserve"> </w:delText>
        </w:r>
        <w:commentRangeStart w:id="106"/>
        <w:r w:rsidR="00C62863" w:rsidRPr="00C269FD" w:rsidDel="009740ED">
          <w:rPr>
            <w:rFonts w:ascii="Times New Roman" w:hAnsi="Times New Roman" w:cs="Times New Roman"/>
            <w:color w:val="FF0000"/>
            <w:sz w:val="24"/>
            <w:szCs w:val="24"/>
          </w:rPr>
          <w:delText>Prep</w:delText>
        </w:r>
      </w:del>
      <w:del w:id="107" w:author="Askey,Bryce C" w:date="2021-01-27T10:21:00Z">
        <w:r w:rsidR="00C62863" w:rsidRPr="00C269FD" w:rsidDel="000849CA">
          <w:rPr>
            <w:rFonts w:ascii="Times New Roman" w:hAnsi="Times New Roman" w:cs="Times New Roman"/>
            <w:color w:val="FF0000"/>
            <w:sz w:val="24"/>
            <w:szCs w:val="24"/>
          </w:rPr>
          <w:delText xml:space="preserve">aration of calibration mixes + source of </w:delText>
        </w:r>
        <w:r w:rsidR="00253EC3" w:rsidRPr="00C269FD" w:rsidDel="000849CA">
          <w:rPr>
            <w:rFonts w:ascii="Times New Roman" w:hAnsi="Times New Roman" w:cs="Times New Roman"/>
            <w:color w:val="FF0000"/>
            <w:sz w:val="24"/>
            <w:szCs w:val="24"/>
          </w:rPr>
          <w:delText>metabolite</w:delText>
        </w:r>
        <w:r w:rsidR="00374BC2" w:rsidRPr="00C269FD" w:rsidDel="000849CA">
          <w:rPr>
            <w:rFonts w:ascii="Times New Roman" w:hAnsi="Times New Roman" w:cs="Times New Roman"/>
            <w:color w:val="FF0000"/>
            <w:sz w:val="24"/>
            <w:szCs w:val="24"/>
          </w:rPr>
          <w:delText>s</w:delText>
        </w:r>
        <w:r w:rsidR="00C62863" w:rsidRPr="00C269FD" w:rsidDel="000849CA">
          <w:rPr>
            <w:rFonts w:ascii="Times New Roman" w:hAnsi="Times New Roman" w:cs="Times New Roman"/>
            <w:color w:val="FF0000"/>
            <w:sz w:val="24"/>
            <w:szCs w:val="24"/>
          </w:rPr>
          <w:delText>.</w:delText>
        </w:r>
      </w:del>
      <w:commentRangeEnd w:id="106"/>
      <w:r w:rsidR="00CB5708">
        <w:rPr>
          <w:rStyle w:val="CommentReference"/>
        </w:rPr>
        <w:commentReference w:id="106"/>
      </w:r>
      <w:del w:id="108" w:author="Askey,Bryce C" w:date="2021-01-27T10:21:00Z">
        <w:r w:rsidR="00C62863" w:rsidRPr="00C269FD" w:rsidDel="000849CA">
          <w:rPr>
            <w:rFonts w:ascii="Times New Roman" w:hAnsi="Times New Roman" w:cs="Times New Roman"/>
            <w:sz w:val="24"/>
            <w:szCs w:val="24"/>
          </w:rPr>
          <w:delText xml:space="preserve"> </w:delText>
        </w:r>
      </w:del>
      <w:del w:id="109" w:author="Askey,Bryce C" w:date="2021-01-27T10:25:00Z">
        <w:r w:rsidR="00596E85" w:rsidDel="00F93469">
          <w:rPr>
            <w:rFonts w:ascii="Times New Roman" w:hAnsi="Times New Roman" w:cs="Times New Roman"/>
            <w:sz w:val="24"/>
            <w:szCs w:val="24"/>
          </w:rPr>
          <w:delText xml:space="preserve">With </w:delText>
        </w:r>
      </w:del>
      <w:ins w:id="110" w:author="Askey,Bryce C" w:date="2021-01-27T10:25:00Z">
        <w:r w:rsidR="00F93469">
          <w:rPr>
            <w:rFonts w:ascii="Times New Roman" w:hAnsi="Times New Roman" w:cs="Times New Roman"/>
            <w:sz w:val="24"/>
            <w:szCs w:val="24"/>
          </w:rPr>
          <w:t xml:space="preserve">Using the peak areas of these calibration mixes and </w:t>
        </w:r>
      </w:ins>
      <w:r w:rsidR="00596E85">
        <w:rPr>
          <w:rFonts w:ascii="Times New Roman" w:hAnsi="Times New Roman" w:cs="Times New Roman"/>
          <w:sz w:val="24"/>
          <w:szCs w:val="24"/>
        </w:rPr>
        <w:t xml:space="preserve">the molecular weight of each metabolite, concentrations in µmol/g dry weight were </w:t>
      </w:r>
      <w:del w:id="111" w:author="Askey,Bryce C" w:date="2021-01-27T10:26:00Z">
        <w:r w:rsidR="00596E85" w:rsidDel="00F93469">
          <w:rPr>
            <w:rFonts w:ascii="Times New Roman" w:hAnsi="Times New Roman" w:cs="Times New Roman"/>
            <w:sz w:val="24"/>
            <w:szCs w:val="24"/>
          </w:rPr>
          <w:delText xml:space="preserve">then </w:delText>
        </w:r>
      </w:del>
      <w:r w:rsidR="00596E85">
        <w:rPr>
          <w:rFonts w:ascii="Times New Roman" w:hAnsi="Times New Roman" w:cs="Times New Roman"/>
          <w:sz w:val="24"/>
          <w:szCs w:val="24"/>
        </w:rPr>
        <w:t>calculated</w:t>
      </w:r>
      <w:ins w:id="112" w:author="Askey,Bryce C" w:date="2021-01-27T10:26:00Z">
        <w:r w:rsidR="00F93469">
          <w:rPr>
            <w:rFonts w:ascii="Times New Roman" w:hAnsi="Times New Roman" w:cs="Times New Roman"/>
            <w:sz w:val="24"/>
            <w:szCs w:val="24"/>
          </w:rPr>
          <w:t xml:space="preserve"> for experimental samples</w:t>
        </w:r>
      </w:ins>
      <w:r w:rsidR="00596E85">
        <w:rPr>
          <w:rFonts w:ascii="Times New Roman" w:hAnsi="Times New Roman" w:cs="Times New Roman"/>
          <w:sz w:val="24"/>
          <w:szCs w:val="24"/>
        </w:rPr>
        <w:t xml:space="preserve">. </w:t>
      </w:r>
      <w:del w:id="113" w:author="Askey,Bryce C" w:date="2021-01-27T10:26:00Z">
        <w:r w:rsidR="00596E85" w:rsidDel="00F93469">
          <w:rPr>
            <w:rFonts w:ascii="Times New Roman" w:hAnsi="Times New Roman" w:cs="Times New Roman"/>
            <w:sz w:val="24"/>
            <w:szCs w:val="24"/>
          </w:rPr>
          <w:delText xml:space="preserve"> </w:delText>
        </w:r>
      </w:del>
      <w:r w:rsidR="00596E85">
        <w:rPr>
          <w:rFonts w:ascii="Times New Roman" w:hAnsi="Times New Roman" w:cs="Times New Roman"/>
          <w:sz w:val="24"/>
          <w:szCs w:val="24"/>
        </w:rPr>
        <w:t>To roughly account for the difference in water weight between herbarium and fresh tissues so that comparisons could be made, all measured metabolite concentrations for herbarium tissue samples were divided by 10. Thus, all final concentrations for dried tissue samples are expressed in units of µmol/0.1 g dry weight, which is approximately equivalent to µmol/g fresh weight.</w:t>
      </w:r>
    </w:p>
    <w:p w14:paraId="0D52BC38" w14:textId="2BD785D0" w:rsidR="00A83995" w:rsidRPr="00C269FD" w:rsidRDefault="00A83995" w:rsidP="00646429">
      <w:pPr>
        <w:spacing w:after="0" w:line="480" w:lineRule="auto"/>
        <w:rPr>
          <w:rFonts w:ascii="Times New Roman" w:hAnsi="Times New Roman" w:cs="Times New Roman"/>
          <w:i/>
          <w:iCs/>
          <w:sz w:val="24"/>
          <w:szCs w:val="24"/>
        </w:rPr>
      </w:pPr>
      <w:r w:rsidRPr="00C269FD">
        <w:rPr>
          <w:rFonts w:ascii="Times New Roman" w:hAnsi="Times New Roman" w:cs="Times New Roman"/>
          <w:sz w:val="24"/>
          <w:szCs w:val="24"/>
        </w:rPr>
        <w:tab/>
      </w:r>
      <w:r w:rsidRPr="00C269FD">
        <w:rPr>
          <w:rFonts w:ascii="Times New Roman" w:hAnsi="Times New Roman" w:cs="Times New Roman"/>
          <w:i/>
          <w:iCs/>
          <w:sz w:val="24"/>
          <w:szCs w:val="24"/>
        </w:rPr>
        <w:t xml:space="preserve">Fresh tissue samples – </w:t>
      </w:r>
    </w:p>
    <w:p w14:paraId="16D76C05" w14:textId="6C212D94" w:rsidR="007747DC" w:rsidRPr="00C269FD" w:rsidRDefault="00A83995" w:rsidP="00646429">
      <w:pPr>
        <w:spacing w:after="0" w:line="480" w:lineRule="auto"/>
        <w:rPr>
          <w:rFonts w:ascii="Times New Roman" w:hAnsi="Times New Roman" w:cs="Times New Roman"/>
          <w:sz w:val="24"/>
          <w:szCs w:val="24"/>
        </w:rPr>
      </w:pPr>
      <w:r w:rsidRPr="00C269FD">
        <w:rPr>
          <w:rFonts w:ascii="Times New Roman" w:hAnsi="Times New Roman" w:cs="Times New Roman"/>
          <w:i/>
          <w:iCs/>
          <w:sz w:val="24"/>
          <w:szCs w:val="24"/>
        </w:rPr>
        <w:lastRenderedPageBreak/>
        <w:tab/>
      </w:r>
      <w:r w:rsidR="00004153" w:rsidRPr="00C269FD">
        <w:rPr>
          <w:rFonts w:ascii="Times New Roman" w:hAnsi="Times New Roman" w:cs="Times New Roman"/>
          <w:sz w:val="24"/>
          <w:szCs w:val="24"/>
        </w:rPr>
        <w:t xml:space="preserve">The same </w:t>
      </w:r>
      <w:r w:rsidR="008461BF" w:rsidRPr="00C269FD">
        <w:rPr>
          <w:rFonts w:ascii="Times New Roman" w:hAnsi="Times New Roman" w:cs="Times New Roman"/>
          <w:sz w:val="24"/>
          <w:szCs w:val="24"/>
        </w:rPr>
        <w:t xml:space="preserve">set of </w:t>
      </w:r>
      <w:r w:rsidR="00004153" w:rsidRPr="00C269FD">
        <w:rPr>
          <w:rFonts w:ascii="Times New Roman" w:hAnsi="Times New Roman" w:cs="Times New Roman"/>
          <w:sz w:val="24"/>
          <w:szCs w:val="24"/>
        </w:rPr>
        <w:t xml:space="preserve">15 </w:t>
      </w:r>
      <w:r w:rsidR="00253EC3" w:rsidRPr="00C269FD">
        <w:rPr>
          <w:rFonts w:ascii="Times New Roman" w:hAnsi="Times New Roman" w:cs="Times New Roman"/>
          <w:sz w:val="24"/>
          <w:szCs w:val="24"/>
        </w:rPr>
        <w:t>metabolite</w:t>
      </w:r>
      <w:r w:rsidR="00374BC2" w:rsidRPr="00C269FD">
        <w:rPr>
          <w:rFonts w:ascii="Times New Roman" w:hAnsi="Times New Roman" w:cs="Times New Roman"/>
          <w:sz w:val="24"/>
          <w:szCs w:val="24"/>
        </w:rPr>
        <w:t>s</w:t>
      </w:r>
      <w:r w:rsidRPr="00C269FD">
        <w:rPr>
          <w:rFonts w:ascii="Times New Roman" w:hAnsi="Times New Roman" w:cs="Times New Roman"/>
          <w:sz w:val="24"/>
          <w:szCs w:val="24"/>
        </w:rPr>
        <w:t xml:space="preserve"> were extracted </w:t>
      </w:r>
      <w:r w:rsidR="00004153" w:rsidRPr="00C269FD">
        <w:rPr>
          <w:rFonts w:ascii="Times New Roman" w:hAnsi="Times New Roman" w:cs="Times New Roman"/>
          <w:sz w:val="24"/>
          <w:szCs w:val="24"/>
        </w:rPr>
        <w:t xml:space="preserve">and quantified </w:t>
      </w:r>
      <w:r w:rsidRPr="00C269FD">
        <w:rPr>
          <w:rFonts w:ascii="Times New Roman" w:hAnsi="Times New Roman" w:cs="Times New Roman"/>
          <w:sz w:val="24"/>
          <w:szCs w:val="24"/>
        </w:rPr>
        <w:t xml:space="preserve">from the root, stem, and leaf tissues of </w:t>
      </w:r>
      <w:r w:rsidR="00C22AEF">
        <w:rPr>
          <w:rFonts w:ascii="Times New Roman" w:hAnsi="Times New Roman" w:cs="Times New Roman"/>
          <w:sz w:val="24"/>
          <w:szCs w:val="24"/>
        </w:rPr>
        <w:t>13</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3C7BBA" w:rsidRPr="00C269FD">
        <w:rPr>
          <w:rFonts w:ascii="Times New Roman" w:hAnsi="Times New Roman" w:cs="Times New Roman"/>
          <w:sz w:val="24"/>
          <w:szCs w:val="24"/>
        </w:rPr>
        <w:t>. Tissue samples for each organ were collected in</w:t>
      </w:r>
      <w:r w:rsidR="00004153" w:rsidRPr="00C269FD">
        <w:rPr>
          <w:rFonts w:ascii="Times New Roman" w:hAnsi="Times New Roman" w:cs="Times New Roman"/>
          <w:sz w:val="24"/>
          <w:szCs w:val="24"/>
        </w:rPr>
        <w:t xml:space="preserve"> triplicate from mature plants</w:t>
      </w:r>
      <w:r w:rsidR="003C7BBA" w:rsidRPr="00C269FD">
        <w:rPr>
          <w:rFonts w:ascii="Times New Roman" w:hAnsi="Times New Roman" w:cs="Times New Roman"/>
          <w:sz w:val="24"/>
          <w:szCs w:val="24"/>
        </w:rPr>
        <w:t>.</w:t>
      </w:r>
      <w:r w:rsidR="00E67BE2" w:rsidRPr="00C269FD">
        <w:rPr>
          <w:rFonts w:ascii="Times New Roman" w:hAnsi="Times New Roman" w:cs="Times New Roman"/>
          <w:sz w:val="24"/>
          <w:szCs w:val="24"/>
        </w:rPr>
        <w:t xml:space="preserve"> A mixture of young and mature tissues </w:t>
      </w:r>
      <w:proofErr w:type="gramStart"/>
      <w:r w:rsidR="00E67BE2" w:rsidRPr="00C269FD">
        <w:rPr>
          <w:rFonts w:ascii="Times New Roman" w:hAnsi="Times New Roman" w:cs="Times New Roman"/>
          <w:sz w:val="24"/>
          <w:szCs w:val="24"/>
        </w:rPr>
        <w:t>were</w:t>
      </w:r>
      <w:proofErr w:type="gramEnd"/>
      <w:r w:rsidR="00E67BE2" w:rsidRPr="00C269FD">
        <w:rPr>
          <w:rFonts w:ascii="Times New Roman" w:hAnsi="Times New Roman" w:cs="Times New Roman"/>
          <w:sz w:val="24"/>
          <w:szCs w:val="24"/>
        </w:rPr>
        <w:t xml:space="preserve"> selected for each sample so that the average chemical state of the entire plant was represented.</w:t>
      </w:r>
      <w:r w:rsidR="003C7BBA" w:rsidRPr="00C269FD">
        <w:rPr>
          <w:rFonts w:ascii="Times New Roman" w:hAnsi="Times New Roman" w:cs="Times New Roman"/>
          <w:sz w:val="24"/>
          <w:szCs w:val="24"/>
        </w:rPr>
        <w:t xml:space="preserve"> </w:t>
      </w:r>
      <w:r w:rsidR="00F75E7E" w:rsidRPr="00C269FD">
        <w:rPr>
          <w:rFonts w:ascii="Times New Roman" w:hAnsi="Times New Roman" w:cs="Times New Roman"/>
          <w:sz w:val="24"/>
          <w:szCs w:val="24"/>
        </w:rPr>
        <w:t>Root tissue samples were gently washed to remove soil.</w:t>
      </w:r>
      <w:r w:rsidR="003C7BBA" w:rsidRPr="00C269FD">
        <w:rPr>
          <w:rFonts w:ascii="Times New Roman" w:hAnsi="Times New Roman" w:cs="Times New Roman"/>
          <w:color w:val="FF0000"/>
          <w:sz w:val="24"/>
          <w:szCs w:val="24"/>
        </w:rPr>
        <w:t xml:space="preserve"> </w:t>
      </w:r>
      <w:r w:rsidR="00E67BE2" w:rsidRPr="00C269FD">
        <w:rPr>
          <w:rFonts w:ascii="Times New Roman" w:hAnsi="Times New Roman" w:cs="Times New Roman"/>
          <w:sz w:val="24"/>
          <w:szCs w:val="24"/>
        </w:rPr>
        <w:t xml:space="preserve">The fresh weight of all tissue samples was determined with an analytical balance immediately after harvesting. For the species </w:t>
      </w:r>
      <w:del w:id="114" w:author="Askey,Bryce C" w:date="2021-01-27T10:28:00Z">
        <w:r w:rsidR="00E67BE2" w:rsidRPr="00C269FD" w:rsidDel="002C4E2C">
          <w:rPr>
            <w:rFonts w:ascii="Times New Roman" w:hAnsi="Times New Roman" w:cs="Times New Roman"/>
            <w:sz w:val="24"/>
            <w:szCs w:val="24"/>
          </w:rPr>
          <w:delText xml:space="preserve">whose </w:delText>
        </w:r>
      </w:del>
      <w:ins w:id="115" w:author="Askey,Bryce C" w:date="2021-01-27T10:28:00Z">
        <w:r w:rsidR="002C4E2C">
          <w:rPr>
            <w:rFonts w:ascii="Times New Roman" w:hAnsi="Times New Roman" w:cs="Times New Roman"/>
            <w:sz w:val="24"/>
            <w:szCs w:val="24"/>
          </w:rPr>
          <w:t>with</w:t>
        </w:r>
        <w:r w:rsidR="002C4E2C" w:rsidRPr="00C269FD">
          <w:rPr>
            <w:rFonts w:ascii="Times New Roman" w:hAnsi="Times New Roman" w:cs="Times New Roman"/>
            <w:sz w:val="24"/>
            <w:szCs w:val="24"/>
          </w:rPr>
          <w:t xml:space="preserve"> </w:t>
        </w:r>
      </w:ins>
      <w:r w:rsidR="00E67BE2" w:rsidRPr="00C269FD">
        <w:rPr>
          <w:rFonts w:ascii="Times New Roman" w:hAnsi="Times New Roman" w:cs="Times New Roman"/>
          <w:sz w:val="24"/>
          <w:szCs w:val="24"/>
        </w:rPr>
        <w:t>tissue samples</w:t>
      </w:r>
      <w:ins w:id="116" w:author="Askey,Bryce C" w:date="2021-01-27T10:28:00Z">
        <w:r w:rsidR="002C4E2C">
          <w:rPr>
            <w:rFonts w:ascii="Times New Roman" w:hAnsi="Times New Roman" w:cs="Times New Roman"/>
            <w:sz w:val="24"/>
            <w:szCs w:val="24"/>
          </w:rPr>
          <w:t xml:space="preserve"> that</w:t>
        </w:r>
      </w:ins>
      <w:r w:rsidR="00E67BE2" w:rsidRPr="00C269FD">
        <w:rPr>
          <w:rFonts w:ascii="Times New Roman" w:hAnsi="Times New Roman" w:cs="Times New Roman"/>
          <w:sz w:val="24"/>
          <w:szCs w:val="24"/>
        </w:rPr>
        <w:t xml:space="preserve"> were frozen </w:t>
      </w:r>
      <w:r w:rsidR="00093026" w:rsidRPr="00C269FD">
        <w:rPr>
          <w:rFonts w:ascii="Times New Roman" w:hAnsi="Times New Roman" w:cs="Times New Roman"/>
          <w:sz w:val="24"/>
          <w:szCs w:val="24"/>
        </w:rPr>
        <w:t>and shipped, fresh weight was measured before freezing.</w:t>
      </w:r>
      <w:r w:rsidR="00E67BE2" w:rsidRPr="00C269FD">
        <w:rPr>
          <w:rFonts w:ascii="Times New Roman" w:hAnsi="Times New Roman" w:cs="Times New Roman"/>
          <w:color w:val="FF0000"/>
          <w:sz w:val="24"/>
          <w:szCs w:val="24"/>
        </w:rPr>
        <w:t xml:space="preserve"> </w:t>
      </w:r>
      <w:r w:rsidR="003C7BBA"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metabolite</w:t>
      </w:r>
      <w:r w:rsidR="003C7BBA" w:rsidRPr="00C269FD">
        <w:rPr>
          <w:rFonts w:ascii="Times New Roman" w:hAnsi="Times New Roman" w:cs="Times New Roman"/>
          <w:sz w:val="24"/>
          <w:szCs w:val="24"/>
        </w:rPr>
        <w:t xml:space="preserve"> extraction and quantification method closely </w:t>
      </w:r>
      <w:proofErr w:type="gramStart"/>
      <w:r w:rsidR="003C7BBA" w:rsidRPr="00C269FD">
        <w:rPr>
          <w:rFonts w:ascii="Times New Roman" w:hAnsi="Times New Roman" w:cs="Times New Roman"/>
          <w:sz w:val="24"/>
          <w:szCs w:val="24"/>
        </w:rPr>
        <w:t>follows</w:t>
      </w:r>
      <w:proofErr w:type="gramEnd"/>
      <w:r w:rsidR="003C7BBA" w:rsidRPr="00C269FD">
        <w:rPr>
          <w:rFonts w:ascii="Times New Roman" w:hAnsi="Times New Roman" w:cs="Times New Roman"/>
          <w:sz w:val="24"/>
          <w:szCs w:val="24"/>
        </w:rPr>
        <w:t xml:space="preserve"> that used for the herbarium samples. However, the initial extraction buffer was added to achieve a ratio of 30 mg tissue/1 mL solvent</w:t>
      </w:r>
      <w:r w:rsidR="00AD196F" w:rsidRPr="00C269FD">
        <w:rPr>
          <w:rFonts w:ascii="Times New Roman" w:hAnsi="Times New Roman" w:cs="Times New Roman"/>
          <w:sz w:val="24"/>
          <w:szCs w:val="24"/>
        </w:rPr>
        <w:t xml:space="preserve"> instead of 10 mg tissue/1 mL solvent</w:t>
      </w:r>
      <w:r w:rsidR="003C7BBA" w:rsidRPr="00C269FD">
        <w:rPr>
          <w:rFonts w:ascii="Times New Roman" w:hAnsi="Times New Roman" w:cs="Times New Roman"/>
          <w:sz w:val="24"/>
          <w:szCs w:val="24"/>
        </w:rPr>
        <w:t xml:space="preserve">, </w:t>
      </w:r>
      <w:r w:rsidR="00AD196F" w:rsidRPr="00C269FD">
        <w:rPr>
          <w:rFonts w:ascii="Times New Roman" w:hAnsi="Times New Roman" w:cs="Times New Roman"/>
          <w:sz w:val="24"/>
          <w:szCs w:val="24"/>
        </w:rPr>
        <w:t xml:space="preserve">and then after sonication, diluted to achieve a ratio of 5 mg tissue/1 mL solvent instead of 1 mg tissue/1 mL solvent. </w:t>
      </w:r>
      <w:r w:rsidR="00596E85">
        <w:rPr>
          <w:rFonts w:ascii="Times New Roman" w:hAnsi="Times New Roman" w:cs="Times New Roman"/>
          <w:sz w:val="24"/>
          <w:szCs w:val="24"/>
        </w:rPr>
        <w:t>Measured metabolite concentrations were then divided by 5, and the molecular weight of each metabolite was used to calculate final concentrations in units of µmol/g fresh weight.</w:t>
      </w:r>
    </w:p>
    <w:p w14:paraId="3F1CD3FA" w14:textId="59EC3396"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w:t>
      </w:r>
      <w:r w:rsidR="005878BE" w:rsidRPr="00C269FD">
        <w:rPr>
          <w:rFonts w:ascii="Times New Roman" w:hAnsi="Times New Roman" w:cs="Times New Roman"/>
          <w:b/>
          <w:bCs/>
          <w:i/>
          <w:iCs/>
          <w:sz w:val="24"/>
          <w:szCs w:val="24"/>
        </w:rPr>
        <w:t>hylogeny-</w:t>
      </w:r>
      <w:r w:rsidR="00253EC3" w:rsidRPr="00C269FD">
        <w:rPr>
          <w:rFonts w:ascii="Times New Roman" w:hAnsi="Times New Roman" w:cs="Times New Roman"/>
          <w:b/>
          <w:bCs/>
          <w:i/>
          <w:iCs/>
          <w:sz w:val="24"/>
          <w:szCs w:val="24"/>
        </w:rPr>
        <w:t>metabolite</w:t>
      </w:r>
      <w:r w:rsidR="005878BE" w:rsidRPr="00C269FD">
        <w:rPr>
          <w:rFonts w:ascii="Times New Roman" w:hAnsi="Times New Roman" w:cs="Times New Roman"/>
          <w:b/>
          <w:bCs/>
          <w:i/>
          <w:iCs/>
          <w:sz w:val="24"/>
          <w:szCs w:val="24"/>
        </w:rPr>
        <w:t xml:space="preserve"> comparison</w:t>
      </w:r>
      <w:r w:rsidRPr="00C269FD">
        <w:rPr>
          <w:rFonts w:ascii="Times New Roman" w:hAnsi="Times New Roman" w:cs="Times New Roman"/>
          <w:b/>
          <w:bCs/>
          <w:i/>
          <w:iCs/>
          <w:sz w:val="24"/>
          <w:szCs w:val="24"/>
        </w:rPr>
        <w:t xml:space="preserve"> by </w:t>
      </w:r>
      <w:r w:rsidR="00155FFB" w:rsidRPr="00C269FD">
        <w:rPr>
          <w:rFonts w:ascii="Times New Roman" w:hAnsi="Times New Roman" w:cs="Times New Roman"/>
          <w:b/>
          <w:bCs/>
          <w:i/>
          <w:iCs/>
          <w:sz w:val="24"/>
          <w:szCs w:val="24"/>
        </w:rPr>
        <w:t xml:space="preserve">multiple </w:t>
      </w:r>
      <w:r w:rsidR="00FF3FE0" w:rsidRPr="00C269FD">
        <w:rPr>
          <w:rFonts w:ascii="Times New Roman" w:hAnsi="Times New Roman" w:cs="Times New Roman"/>
          <w:b/>
          <w:bCs/>
          <w:i/>
          <w:iCs/>
          <w:sz w:val="24"/>
          <w:szCs w:val="24"/>
        </w:rPr>
        <w:t>correspondence</w:t>
      </w:r>
      <w:r w:rsidRPr="00C269FD">
        <w:rPr>
          <w:rFonts w:ascii="Times New Roman" w:hAnsi="Times New Roman" w:cs="Times New Roman"/>
          <w:b/>
          <w:bCs/>
          <w:i/>
          <w:iCs/>
          <w:sz w:val="24"/>
          <w:szCs w:val="24"/>
        </w:rPr>
        <w:t xml:space="preserve"> analysis</w:t>
      </w:r>
      <w:r w:rsidR="005878BE" w:rsidRPr="00C269FD">
        <w:rPr>
          <w:rFonts w:ascii="Times New Roman" w:hAnsi="Times New Roman" w:cs="Times New Roman"/>
          <w:b/>
          <w:bCs/>
          <w:i/>
          <w:iCs/>
          <w:sz w:val="24"/>
          <w:szCs w:val="24"/>
        </w:rPr>
        <w:t xml:space="preserve"> – </w:t>
      </w:r>
    </w:p>
    <w:p w14:paraId="6223B29B" w14:textId="7AF0DEE9" w:rsidR="00155FFB" w:rsidRPr="00C269FD" w:rsidRDefault="00155FFB"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Comparisons between phylogenetic clade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were made </w:t>
      </w:r>
      <w:r w:rsidR="000D0C5D" w:rsidRPr="00C269FD">
        <w:rPr>
          <w:rFonts w:ascii="Times New Roman" w:hAnsi="Times New Roman" w:cs="Times New Roman"/>
          <w:sz w:val="24"/>
          <w:szCs w:val="24"/>
        </w:rPr>
        <w:t xml:space="preserve">using a multiple </w:t>
      </w:r>
      <w:r w:rsidR="00093026" w:rsidRPr="00C269FD">
        <w:rPr>
          <w:rFonts w:ascii="Times New Roman" w:hAnsi="Times New Roman" w:cs="Times New Roman"/>
          <w:sz w:val="24"/>
          <w:szCs w:val="24"/>
        </w:rPr>
        <w:t>correspondence</w:t>
      </w:r>
      <w:r w:rsidR="000D0C5D" w:rsidRPr="00C269FD">
        <w:rPr>
          <w:rFonts w:ascii="Times New Roman" w:hAnsi="Times New Roman" w:cs="Times New Roman"/>
          <w:sz w:val="24"/>
          <w:szCs w:val="24"/>
        </w:rPr>
        <w:t xml:space="preserve"> analysis-based approach.</w:t>
      </w:r>
      <w:r w:rsidR="00A17A49" w:rsidRPr="00C269FD">
        <w:rPr>
          <w:rFonts w:ascii="Times New Roman" w:hAnsi="Times New Roman" w:cs="Times New Roman"/>
          <w:sz w:val="24"/>
          <w:szCs w:val="24"/>
        </w:rPr>
        <w:t xml:space="preserve"> This analysis used HPLC data for the 15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00A17A49" w:rsidRPr="00C269FD">
        <w:rPr>
          <w:rFonts w:ascii="Times New Roman" w:hAnsi="Times New Roman" w:cs="Times New Roman"/>
          <w:sz w:val="24"/>
          <w:szCs w:val="24"/>
        </w:rPr>
        <w:t xml:space="preserve"> extracted from aerial tissue samples of </w:t>
      </w:r>
      <w:r w:rsidR="00B61541" w:rsidRPr="00C269FD">
        <w:rPr>
          <w:rFonts w:ascii="Times New Roman" w:hAnsi="Times New Roman" w:cs="Times New Roman"/>
          <w:sz w:val="24"/>
          <w:szCs w:val="24"/>
        </w:rPr>
        <w:t>7</w:t>
      </w:r>
      <w:r w:rsidR="00093026" w:rsidRPr="00C269FD">
        <w:rPr>
          <w:rFonts w:ascii="Times New Roman" w:hAnsi="Times New Roman" w:cs="Times New Roman"/>
          <w:sz w:val="24"/>
          <w:szCs w:val="24"/>
        </w:rPr>
        <w:t xml:space="preserve">6 </w:t>
      </w:r>
      <w:r w:rsidR="00A17A49" w:rsidRPr="00C269FD">
        <w:rPr>
          <w:rFonts w:ascii="Times New Roman" w:hAnsi="Times New Roman" w:cs="Times New Roman"/>
          <w:i/>
          <w:iCs/>
          <w:sz w:val="24"/>
          <w:szCs w:val="24"/>
        </w:rPr>
        <w:t xml:space="preserve">Scutellaria </w:t>
      </w:r>
      <w:r w:rsidR="00A17A49" w:rsidRPr="00C269FD">
        <w:rPr>
          <w:rFonts w:ascii="Times New Roman" w:hAnsi="Times New Roman" w:cs="Times New Roman"/>
          <w:sz w:val="24"/>
          <w:szCs w:val="24"/>
        </w:rPr>
        <w:t xml:space="preserve">species. </w:t>
      </w:r>
      <w:r w:rsidR="00B61541" w:rsidRPr="00C269FD">
        <w:rPr>
          <w:rFonts w:ascii="Times New Roman" w:hAnsi="Times New Roman" w:cs="Times New Roman"/>
          <w:sz w:val="24"/>
          <w:szCs w:val="24"/>
        </w:rPr>
        <w:t>6</w:t>
      </w:r>
      <w:r w:rsidR="00C22AEF">
        <w:rPr>
          <w:rFonts w:ascii="Times New Roman" w:hAnsi="Times New Roman" w:cs="Times New Roman"/>
          <w:sz w:val="24"/>
          <w:szCs w:val="24"/>
        </w:rPr>
        <w:t>7</w:t>
      </w:r>
      <w:r w:rsidR="00A17A49" w:rsidRPr="00C269FD">
        <w:rPr>
          <w:rFonts w:ascii="Times New Roman" w:hAnsi="Times New Roman" w:cs="Times New Roman"/>
          <w:sz w:val="24"/>
          <w:szCs w:val="24"/>
        </w:rPr>
        <w:t xml:space="preserve"> of these tissue samples were herbarium vouchers, and the remaining </w:t>
      </w:r>
      <w:r w:rsidR="00C22AEF">
        <w:rPr>
          <w:rFonts w:ascii="Times New Roman" w:hAnsi="Times New Roman" w:cs="Times New Roman"/>
          <w:sz w:val="24"/>
          <w:szCs w:val="24"/>
        </w:rPr>
        <w:t>9</w:t>
      </w:r>
      <w:r w:rsidR="00A17A49" w:rsidRPr="00C269FD">
        <w:rPr>
          <w:rFonts w:ascii="Times New Roman" w:hAnsi="Times New Roman" w:cs="Times New Roman"/>
          <w:sz w:val="24"/>
          <w:szCs w:val="24"/>
        </w:rPr>
        <w:t xml:space="preserve"> were fresh tissue. To reduce bias resulting from mixing data from herbarium and fresh tissue samples, all </w:t>
      </w:r>
      <w:r w:rsidR="00253EC3" w:rsidRPr="00C269FD">
        <w:rPr>
          <w:rFonts w:ascii="Times New Roman" w:hAnsi="Times New Roman" w:cs="Times New Roman"/>
          <w:sz w:val="24"/>
          <w:szCs w:val="24"/>
        </w:rPr>
        <w:t>metabolite</w:t>
      </w:r>
      <w:r w:rsidR="00A17A49" w:rsidRPr="00C269FD">
        <w:rPr>
          <w:rFonts w:ascii="Times New Roman" w:hAnsi="Times New Roman" w:cs="Times New Roman"/>
          <w:sz w:val="24"/>
          <w:szCs w:val="24"/>
        </w:rPr>
        <w:t xml:space="preserve"> concentrations were converted into a binary format</w:t>
      </w:r>
      <w:r w:rsidR="00B61541" w:rsidRPr="00C269FD">
        <w:rPr>
          <w:rFonts w:ascii="Times New Roman" w:hAnsi="Times New Roman" w:cs="Times New Roman"/>
          <w:sz w:val="24"/>
          <w:szCs w:val="24"/>
        </w:rPr>
        <w:t xml:space="preserve"> where only the presence or absence of a </w:t>
      </w:r>
      <w:r w:rsidR="00253EC3" w:rsidRPr="00C269FD">
        <w:rPr>
          <w:rFonts w:ascii="Times New Roman" w:hAnsi="Times New Roman" w:cs="Times New Roman"/>
          <w:sz w:val="24"/>
          <w:szCs w:val="24"/>
        </w:rPr>
        <w:t>metabolite</w:t>
      </w:r>
      <w:r w:rsidR="00B61541" w:rsidRPr="00C269FD">
        <w:rPr>
          <w:rFonts w:ascii="Times New Roman" w:hAnsi="Times New Roman" w:cs="Times New Roman"/>
          <w:sz w:val="24"/>
          <w:szCs w:val="24"/>
        </w:rPr>
        <w:t xml:space="preserve"> was considered. The multiple </w:t>
      </w:r>
      <w:r w:rsidR="00093026" w:rsidRPr="00C269FD">
        <w:rPr>
          <w:rFonts w:ascii="Times New Roman" w:hAnsi="Times New Roman" w:cs="Times New Roman"/>
          <w:sz w:val="24"/>
          <w:szCs w:val="24"/>
        </w:rPr>
        <w:t>correspondence</w:t>
      </w:r>
      <w:r w:rsidR="00B61541" w:rsidRPr="00C269FD">
        <w:rPr>
          <w:rFonts w:ascii="Times New Roman" w:hAnsi="Times New Roman" w:cs="Times New Roman"/>
          <w:sz w:val="24"/>
          <w:szCs w:val="24"/>
        </w:rPr>
        <w:t xml:space="preserve"> analysis was conducted</w:t>
      </w:r>
      <w:r w:rsidR="0088552B" w:rsidRPr="00C269FD">
        <w:rPr>
          <w:rFonts w:ascii="Times New Roman" w:hAnsi="Times New Roman" w:cs="Times New Roman"/>
          <w:sz w:val="24"/>
          <w:szCs w:val="24"/>
        </w:rPr>
        <w:t xml:space="preserve"> in R</w:t>
      </w:r>
      <w:r w:rsidR="00B61541" w:rsidRPr="00C269FD">
        <w:rPr>
          <w:rFonts w:ascii="Times New Roman" w:hAnsi="Times New Roman" w:cs="Times New Roman"/>
          <w:sz w:val="24"/>
          <w:szCs w:val="24"/>
        </w:rPr>
        <w:t xml:space="preserve"> </w:t>
      </w:r>
      <w:r w:rsidR="0088552B" w:rsidRPr="00C269FD">
        <w:rPr>
          <w:rFonts w:ascii="Times New Roman" w:hAnsi="Times New Roman" w:cs="Times New Roman"/>
          <w:sz w:val="24"/>
          <w:szCs w:val="24"/>
        </w:rPr>
        <w:t>with</w:t>
      </w:r>
      <w:r w:rsidR="00B61541" w:rsidRPr="00C269FD">
        <w:rPr>
          <w:rFonts w:ascii="Times New Roman" w:hAnsi="Times New Roman" w:cs="Times New Roman"/>
          <w:sz w:val="24"/>
          <w:szCs w:val="24"/>
        </w:rPr>
        <w:t xml:space="preserve"> the “</w:t>
      </w:r>
      <w:r w:rsidR="00F163FB" w:rsidRPr="00C269FD">
        <w:rPr>
          <w:rFonts w:ascii="Times New Roman" w:hAnsi="Times New Roman" w:cs="Times New Roman"/>
          <w:sz w:val="24"/>
          <w:szCs w:val="24"/>
        </w:rPr>
        <w:t>MCA</w:t>
      </w:r>
      <w:r w:rsidR="00B61541" w:rsidRPr="00C269FD">
        <w:rPr>
          <w:rFonts w:ascii="Times New Roman" w:hAnsi="Times New Roman" w:cs="Times New Roman"/>
          <w:sz w:val="24"/>
          <w:szCs w:val="24"/>
        </w:rPr>
        <w:t>” function from the</w:t>
      </w:r>
      <w:r w:rsidR="0088552B" w:rsidRPr="00C269FD">
        <w:rPr>
          <w:rFonts w:ascii="Times New Roman" w:hAnsi="Times New Roman" w:cs="Times New Roman"/>
          <w:sz w:val="24"/>
          <w:szCs w:val="24"/>
        </w:rPr>
        <w:t xml:space="preserve"> </w:t>
      </w:r>
      <w:proofErr w:type="spellStart"/>
      <w:r w:rsidR="0088552B" w:rsidRPr="00C269FD">
        <w:rPr>
          <w:rFonts w:ascii="Times New Roman" w:hAnsi="Times New Roman" w:cs="Times New Roman"/>
          <w:sz w:val="24"/>
          <w:szCs w:val="24"/>
        </w:rPr>
        <w:t>FactoMineR</w:t>
      </w:r>
      <w:proofErr w:type="spellEnd"/>
      <w:r w:rsidR="0088552B" w:rsidRPr="00C269FD">
        <w:rPr>
          <w:rFonts w:ascii="Times New Roman" w:hAnsi="Times New Roman" w:cs="Times New Roman"/>
          <w:sz w:val="24"/>
          <w:szCs w:val="24"/>
        </w:rPr>
        <w:t xml:space="preserve"> package</w:t>
      </w:r>
      <w:r w:rsidR="00093026" w:rsidRPr="00C269FD">
        <w:rPr>
          <w:rFonts w:ascii="Times New Roman" w:hAnsi="Times New Roman" w:cs="Times New Roman"/>
          <w:sz w:val="24"/>
          <w:szCs w:val="24"/>
        </w:rPr>
        <w:t xml:space="preserve"> with all settings left at their default values</w:t>
      </w:r>
      <w:r w:rsidR="0088552B" w:rsidRPr="00C269FD">
        <w:rPr>
          <w:rFonts w:ascii="Times New Roman" w:hAnsi="Times New Roman" w:cs="Times New Roman"/>
          <w:sz w:val="24"/>
          <w:szCs w:val="24"/>
        </w:rPr>
        <w:t xml:space="preserve"> (ver. </w:t>
      </w:r>
      <w:r w:rsidR="0088552B" w:rsidRPr="00C269FD">
        <w:rPr>
          <w:rFonts w:ascii="Times New Roman" w:hAnsi="Times New Roman" w:cs="Times New Roman"/>
          <w:sz w:val="24"/>
          <w:szCs w:val="24"/>
        </w:rPr>
        <w:lastRenderedPageBreak/>
        <w:t xml:space="preserve">2.3). </w:t>
      </w:r>
      <w:r w:rsidR="00F163FB" w:rsidRPr="00C269FD">
        <w:rPr>
          <w:rFonts w:ascii="Times New Roman" w:hAnsi="Times New Roman" w:cs="Times New Roman"/>
          <w:sz w:val="24"/>
          <w:szCs w:val="24"/>
        </w:rPr>
        <w:t>80</w:t>
      </w:r>
      <w:r w:rsidR="00836171" w:rsidRPr="00C269FD">
        <w:rPr>
          <w:rFonts w:ascii="Times New Roman" w:hAnsi="Times New Roman" w:cs="Times New Roman"/>
          <w:sz w:val="24"/>
          <w:szCs w:val="24"/>
        </w:rPr>
        <w:t>% confidence ellipses were drawn from the covariance matrix calculated with the “</w:t>
      </w:r>
      <w:proofErr w:type="spellStart"/>
      <w:r w:rsidR="00836171" w:rsidRPr="00C269FD">
        <w:rPr>
          <w:rFonts w:ascii="Times New Roman" w:hAnsi="Times New Roman" w:cs="Times New Roman"/>
          <w:sz w:val="24"/>
          <w:szCs w:val="24"/>
        </w:rPr>
        <w:t>covMcd</w:t>
      </w:r>
      <w:proofErr w:type="spellEnd"/>
      <w:r w:rsidR="00836171" w:rsidRPr="00C269FD">
        <w:rPr>
          <w:rFonts w:ascii="Times New Roman" w:hAnsi="Times New Roman" w:cs="Times New Roman"/>
          <w:sz w:val="24"/>
          <w:szCs w:val="24"/>
        </w:rPr>
        <w:t xml:space="preserve">” function from the </w:t>
      </w:r>
      <w:proofErr w:type="spellStart"/>
      <w:r w:rsidR="00836171" w:rsidRPr="00C269FD">
        <w:rPr>
          <w:rFonts w:ascii="Times New Roman" w:hAnsi="Times New Roman" w:cs="Times New Roman"/>
          <w:sz w:val="24"/>
          <w:szCs w:val="24"/>
        </w:rPr>
        <w:t>robustbase</w:t>
      </w:r>
      <w:proofErr w:type="spellEnd"/>
      <w:r w:rsidR="00836171" w:rsidRPr="00C269FD">
        <w:rPr>
          <w:rFonts w:ascii="Times New Roman" w:hAnsi="Times New Roman" w:cs="Times New Roman"/>
          <w:sz w:val="24"/>
          <w:szCs w:val="24"/>
        </w:rPr>
        <w:t xml:space="preserve"> package (ver. 0.93-6).</w:t>
      </w:r>
    </w:p>
    <w:p w14:paraId="4FFCE91F" w14:textId="5A1D7763"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Estimation of</w:t>
      </w:r>
      <w:r w:rsidR="001E6C09" w:rsidRPr="00C269FD">
        <w:rPr>
          <w:rFonts w:ascii="Times New Roman" w:hAnsi="Times New Roman" w:cs="Times New Roman"/>
          <w:b/>
          <w:bCs/>
          <w:i/>
          <w:iCs/>
          <w:sz w:val="24"/>
          <w:szCs w:val="24"/>
        </w:rPr>
        <w:t xml:space="preserve"> genome size</w:t>
      </w:r>
      <w:r w:rsidRPr="00C269FD">
        <w:rPr>
          <w:rFonts w:ascii="Times New Roman" w:hAnsi="Times New Roman" w:cs="Times New Roman"/>
          <w:b/>
          <w:bCs/>
          <w:i/>
          <w:iCs/>
          <w:sz w:val="24"/>
          <w:szCs w:val="24"/>
        </w:rPr>
        <w:t xml:space="preserve"> with flow cytometry</w:t>
      </w:r>
      <w:r w:rsidR="005878BE" w:rsidRPr="00C269FD">
        <w:rPr>
          <w:rFonts w:ascii="Times New Roman" w:hAnsi="Times New Roman" w:cs="Times New Roman"/>
          <w:b/>
          <w:bCs/>
          <w:i/>
          <w:iCs/>
          <w:sz w:val="24"/>
          <w:szCs w:val="24"/>
        </w:rPr>
        <w:t xml:space="preserve"> – </w:t>
      </w:r>
    </w:p>
    <w:p w14:paraId="0D2832C8" w14:textId="05816D93" w:rsidR="00A67CF9" w:rsidRPr="00C269FD" w:rsidRDefault="0098657A"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S</w:t>
      </w:r>
      <w:r w:rsidR="00A67CF9" w:rsidRPr="00C269FD">
        <w:rPr>
          <w:rFonts w:ascii="Times New Roman" w:hAnsi="Times New Roman" w:cs="Times New Roman"/>
          <w:sz w:val="24"/>
          <w:szCs w:val="24"/>
        </w:rPr>
        <w:t xml:space="preserve">eeds of </w:t>
      </w:r>
      <w:r w:rsidR="00A67CF9" w:rsidRPr="00C269FD">
        <w:rPr>
          <w:rFonts w:ascii="Times New Roman" w:hAnsi="Times New Roman" w:cs="Times New Roman"/>
          <w:i/>
          <w:iCs/>
          <w:sz w:val="24"/>
          <w:szCs w:val="24"/>
        </w:rPr>
        <w:t xml:space="preserve">Solanum </w:t>
      </w:r>
      <w:proofErr w:type="spellStart"/>
      <w:r w:rsidR="00A67CF9" w:rsidRPr="00C269FD">
        <w:rPr>
          <w:rFonts w:ascii="Times New Roman" w:hAnsi="Times New Roman" w:cs="Times New Roman"/>
          <w:i/>
          <w:iCs/>
          <w:sz w:val="24"/>
          <w:szCs w:val="24"/>
        </w:rPr>
        <w:t>lycopersicum</w:t>
      </w:r>
      <w:proofErr w:type="spellEnd"/>
      <w:r w:rsidR="00A67CF9" w:rsidRPr="00C269FD">
        <w:rPr>
          <w:rFonts w:ascii="Times New Roman" w:hAnsi="Times New Roman" w:cs="Times New Roman"/>
          <w:i/>
          <w:iCs/>
          <w:sz w:val="24"/>
          <w:szCs w:val="24"/>
        </w:rPr>
        <w:t xml:space="preserve"> L</w:t>
      </w:r>
      <w:r w:rsidR="00A67CF9" w:rsidRPr="00C269FD">
        <w:rPr>
          <w:rFonts w:ascii="Times New Roman" w:hAnsi="Times New Roman" w:cs="Times New Roman"/>
          <w:sz w:val="24"/>
          <w:szCs w:val="24"/>
        </w:rPr>
        <w:t>. ‘</w:t>
      </w:r>
      <w:proofErr w:type="spellStart"/>
      <w:r w:rsidR="00A67CF9" w:rsidRPr="00C269FD">
        <w:rPr>
          <w:rFonts w:ascii="Times New Roman" w:hAnsi="Times New Roman" w:cs="Times New Roman"/>
          <w:sz w:val="24"/>
          <w:szCs w:val="24"/>
        </w:rPr>
        <w:t>Stupické</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polní</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rané</w:t>
      </w:r>
      <w:proofErr w:type="spellEnd"/>
      <w:r w:rsidR="00A67CF9" w:rsidRPr="00C269FD">
        <w:rPr>
          <w:rFonts w:ascii="Times New Roman" w:hAnsi="Times New Roman" w:cs="Times New Roman"/>
          <w:sz w:val="24"/>
          <w:szCs w:val="24"/>
        </w:rPr>
        <w:t xml:space="preserve">’ (2C = 1.96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and </w:t>
      </w:r>
      <w:r w:rsidR="00A67CF9" w:rsidRPr="00C269FD">
        <w:rPr>
          <w:rFonts w:ascii="Times New Roman" w:hAnsi="Times New Roman" w:cs="Times New Roman"/>
          <w:i/>
          <w:iCs/>
          <w:sz w:val="24"/>
          <w:szCs w:val="24"/>
        </w:rPr>
        <w:t xml:space="preserve">Glycine max </w:t>
      </w:r>
      <w:proofErr w:type="spellStart"/>
      <w:r w:rsidR="00A67CF9" w:rsidRPr="00C269FD">
        <w:rPr>
          <w:rFonts w:ascii="Times New Roman" w:hAnsi="Times New Roman" w:cs="Times New Roman"/>
          <w:i/>
          <w:iCs/>
          <w:sz w:val="24"/>
          <w:szCs w:val="24"/>
        </w:rPr>
        <w:t>Merr</w:t>
      </w:r>
      <w:proofErr w:type="spellEnd"/>
      <w:r w:rsidR="00A67CF9" w:rsidRPr="00C269FD">
        <w:rPr>
          <w:rFonts w:ascii="Times New Roman" w:hAnsi="Times New Roman" w:cs="Times New Roman"/>
          <w:i/>
          <w:iCs/>
          <w:sz w:val="24"/>
          <w:szCs w:val="24"/>
        </w:rPr>
        <w:t>.</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Polanka</w:t>
      </w:r>
      <w:proofErr w:type="spellEnd"/>
      <w:r w:rsidR="00A67CF9" w:rsidRPr="00C269FD">
        <w:rPr>
          <w:rFonts w:ascii="Times New Roman" w:hAnsi="Times New Roman" w:cs="Times New Roman"/>
          <w:sz w:val="24"/>
          <w:szCs w:val="24"/>
        </w:rPr>
        <w:t xml:space="preserve">’ (2C = 2.50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were requested </w:t>
      </w:r>
      <w:r w:rsidR="00A67CF9" w:rsidRPr="00C269FD">
        <w:rPr>
          <w:rFonts w:ascii="Times New Roman" w:hAnsi="Times New Roman" w:cs="Times New Roman"/>
          <w:sz w:val="24"/>
          <w:szCs w:val="24"/>
        </w:rPr>
        <w:t xml:space="preserve">from Dr. Jaroslav </w:t>
      </w:r>
      <w:proofErr w:type="spellStart"/>
      <w:r w:rsidR="00A67CF9" w:rsidRPr="00C269FD">
        <w:rPr>
          <w:rFonts w:ascii="Times New Roman" w:hAnsi="Times New Roman" w:cs="Times New Roman"/>
          <w:sz w:val="24"/>
          <w:szCs w:val="24"/>
        </w:rPr>
        <w:t>Doležel</w:t>
      </w:r>
      <w:proofErr w:type="spellEnd"/>
      <w:r w:rsidR="00A67CF9" w:rsidRPr="00C269FD">
        <w:rPr>
          <w:rFonts w:ascii="Times New Roman" w:hAnsi="Times New Roman" w:cs="Times New Roman"/>
          <w:sz w:val="24"/>
          <w:szCs w:val="24"/>
        </w:rPr>
        <w:t xml:space="preserve"> (Institute of Experimental Botany, Olomouc, Czech Republic) who suggested them as size-standards for flow cytometry </w:t>
      </w:r>
      <w:r w:rsidR="008461BF"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2007)","noteIndex":0},"citationItems":[{"id":17,"uris":["http://zotero.org/users/7389210/items/A5L3PGF7"],"uri":["http://zotero.org/users/7389210/items/A5L3PGF7"],"itemData":{"id":17,"type":"article-journal","abstract":"Flow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00A67CF9" w:rsidRPr="00C269FD">
        <w:rPr>
          <w:rFonts w:ascii="Times New Roman" w:hAnsi="Times New Roman" w:cs="Times New Roman"/>
          <w:i/>
          <w:iCs/>
          <w:sz w:val="24"/>
          <w:szCs w:val="24"/>
        </w:rPr>
        <w:t>Scutellaria</w:t>
      </w:r>
      <w:r w:rsidR="00A67CF9" w:rsidRPr="00C269FD">
        <w:rPr>
          <w:rFonts w:ascii="Times New Roman" w:hAnsi="Times New Roman" w:cs="Times New Roman"/>
          <w:sz w:val="24"/>
          <w:szCs w:val="24"/>
        </w:rPr>
        <w:t xml:space="preserve"> </w:t>
      </w:r>
      <w:r w:rsidR="008461BF"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{"citationID":"8L3SQWWm","properties":{"formattedCitation":"(Lee &amp; Kim, 2017)","plainCitation":"(Lee &amp; Kim, 2017)","noteIndex":0},"citationItems":[{"id":55,"uris":["http://zotero.org/users/7389210/items/TMC77DDW"],"uri":["http://zotero.org/users/7389210/items/TMC77DDW"],"itemData":{"id":55,"type":"article-journal","abstract":"The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rPr>
        <w:t>(Lee &amp; Kim, 2017)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w:t>
      </w:r>
    </w:p>
    <w:p w14:paraId="1ACD3123" w14:textId="265DE03A" w:rsidR="001E6C09" w:rsidRPr="00C269FD" w:rsidRDefault="00C55512" w:rsidP="00C5551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 genome size</w:t>
      </w:r>
      <w:r w:rsidR="00C22AEF">
        <w:rPr>
          <w:rFonts w:ascii="Times New Roman" w:hAnsi="Times New Roman" w:cs="Times New Roman"/>
          <w:sz w:val="24"/>
          <w:szCs w:val="24"/>
        </w:rPr>
        <w:t>s</w:t>
      </w:r>
      <w:r w:rsidRPr="00C269FD">
        <w:rPr>
          <w:rFonts w:ascii="Times New Roman" w:hAnsi="Times New Roman" w:cs="Times New Roman"/>
          <w:sz w:val="24"/>
          <w:szCs w:val="24"/>
        </w:rPr>
        <w:t xml:space="preserve"> of </w:t>
      </w:r>
      <w:r w:rsidR="00C22AEF">
        <w:rPr>
          <w:rFonts w:ascii="Times New Roman" w:hAnsi="Times New Roman" w:cs="Times New Roman"/>
          <w:sz w:val="24"/>
          <w:szCs w:val="24"/>
        </w:rPr>
        <w:t xml:space="preserve">8 species of </w:t>
      </w:r>
      <w:r w:rsidR="00C22AEF">
        <w:rPr>
          <w:rFonts w:ascii="Times New Roman" w:hAnsi="Times New Roman" w:cs="Times New Roman"/>
          <w:i/>
          <w:iCs/>
          <w:sz w:val="24"/>
          <w:szCs w:val="24"/>
        </w:rPr>
        <w:t xml:space="preserve">Scutellaria </w:t>
      </w:r>
      <w:r w:rsidR="00C22AEF">
        <w:rPr>
          <w:rFonts w:ascii="Times New Roman" w:hAnsi="Times New Roman" w:cs="Times New Roman"/>
          <w:sz w:val="24"/>
          <w:szCs w:val="24"/>
        </w:rPr>
        <w:t>were</w:t>
      </w:r>
      <w:r w:rsidRPr="00C269FD">
        <w:rPr>
          <w:rFonts w:ascii="Times New Roman" w:hAnsi="Times New Roman" w:cs="Times New Roman"/>
          <w:sz w:val="24"/>
          <w:szCs w:val="24"/>
        </w:rPr>
        <w:t xml:space="preserve"> estimated using flow cytometry as described in </w:t>
      </w:r>
      <w:proofErr w:type="spellStart"/>
      <w:r w:rsidRPr="00C269FD">
        <w:rPr>
          <w:rFonts w:ascii="Times New Roman" w:hAnsi="Times New Roman" w:cs="Times New Roman"/>
          <w:sz w:val="24"/>
          <w:szCs w:val="24"/>
        </w:rPr>
        <w:t>Doležel</w:t>
      </w:r>
      <w:proofErr w:type="spellEnd"/>
      <w:r w:rsidRPr="00C269FD">
        <w:rPr>
          <w:rFonts w:ascii="Times New Roman" w:hAnsi="Times New Roman" w:cs="Times New Roman"/>
          <w:sz w:val="24"/>
          <w:szCs w:val="24"/>
        </w:rPr>
        <w:t xml:space="preserve">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C269FD">
        <w:rPr>
          <w:rFonts w:ascii="Times New Roman" w:hAnsi="Times New Roman" w:cs="Times New Roman"/>
          <w:sz w:val="24"/>
          <w:szCs w:val="24"/>
        </w:rPr>
        <w:t xml:space="preserve"> ensure</w:t>
      </w:r>
      <w:r w:rsidRPr="00C269FD">
        <w:rPr>
          <w:rFonts w:ascii="Times New Roman" w:hAnsi="Times New Roman" w:cs="Times New Roman"/>
          <w:sz w:val="24"/>
          <w:szCs w:val="24"/>
        </w:rPr>
        <w:t xml:space="preserve"> each sample measured more than 5,000 particles. Each analysis was 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w:t>
      </w:r>
      <w:proofErr w:type="spellStart"/>
      <w:r w:rsidRPr="00C269FD">
        <w:rPr>
          <w:rFonts w:ascii="Times New Roman" w:hAnsi="Times New Roman" w:cs="Times New Roman"/>
          <w:sz w:val="24"/>
          <w:szCs w:val="24"/>
        </w:rPr>
        <w:t>pg</w:t>
      </w:r>
      <w:proofErr w:type="spellEnd"/>
      <w:r w:rsidRPr="00C269FD">
        <w:rPr>
          <w:rFonts w:ascii="Times New Roman" w:hAnsi="Times New Roman" w:cs="Times New Roman"/>
          <w:sz w:val="24"/>
          <w:szCs w:val="24"/>
        </w:rPr>
        <w:t>) DNA = 0.978 ×</w:t>
      </w:r>
      <w:r w:rsidR="00A075E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109 bp </w:t>
      </w:r>
      <w:r w:rsidR="008461BF"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2007)","noteIndex":0},"citationItems":[{"id":17,"uris":["http://zotero.org/users/7389210/items/A5L3PGF7"],"uri":["http://zotero.org/users/7389210/items/A5L3PGF7"],"itemData":{"id":17,"type":"article-journal","abstract":"Flow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Pr="00C269FD">
        <w:rPr>
          <w:rFonts w:ascii="Times New Roman" w:hAnsi="Times New Roman" w:cs="Times New Roman"/>
          <w:sz w:val="24"/>
          <w:szCs w:val="24"/>
        </w:rPr>
        <w:t>.</w:t>
      </w:r>
    </w:p>
    <w:bookmarkEnd w:id="15"/>
    <w:p w14:paraId="0AFE9757" w14:textId="77777777" w:rsidR="00EB1E86" w:rsidRDefault="00EB1E86" w:rsidP="00622F65">
      <w:pPr>
        <w:spacing w:after="0" w:line="480" w:lineRule="auto"/>
        <w:rPr>
          <w:ins w:id="117" w:author="Jeongim Kim" w:date="2021-01-10T22:05:00Z"/>
          <w:rFonts w:ascii="Times New Roman" w:hAnsi="Times New Roman" w:cs="Times New Roman"/>
          <w:b/>
          <w:bCs/>
          <w:sz w:val="24"/>
          <w:szCs w:val="24"/>
        </w:rPr>
      </w:pPr>
    </w:p>
    <w:p w14:paraId="72A93B80" w14:textId="67C4FBD9"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R</w:t>
      </w:r>
      <w:r w:rsidR="001E6C09" w:rsidRPr="00C269FD">
        <w:rPr>
          <w:rFonts w:ascii="Times New Roman" w:hAnsi="Times New Roman" w:cs="Times New Roman"/>
          <w:b/>
          <w:bCs/>
          <w:sz w:val="24"/>
          <w:szCs w:val="24"/>
        </w:rPr>
        <w:t>ESULTS</w:t>
      </w:r>
    </w:p>
    <w:p w14:paraId="21F72818" w14:textId="546C2E09" w:rsidR="00326A65" w:rsidRPr="00C269FD" w:rsidRDefault="00874F6D" w:rsidP="00836171">
      <w:pPr>
        <w:spacing w:after="0" w:line="480" w:lineRule="auto"/>
        <w:ind w:firstLine="720"/>
        <w:rPr>
          <w:rFonts w:ascii="Times New Roman" w:hAnsi="Times New Roman" w:cs="Times New Roman"/>
          <w:b/>
          <w:bCs/>
          <w:i/>
          <w:iCs/>
          <w:color w:val="FF0000"/>
          <w:sz w:val="24"/>
          <w:szCs w:val="24"/>
        </w:rPr>
      </w:pPr>
      <w:r w:rsidRPr="000D5382">
        <w:rPr>
          <w:rFonts w:ascii="Times New Roman" w:hAnsi="Times New Roman" w:cs="Times New Roman"/>
          <w:b/>
          <w:bCs/>
          <w:i/>
          <w:iCs/>
          <w:color w:val="FF0000"/>
          <w:sz w:val="24"/>
          <w:szCs w:val="24"/>
          <w:highlight w:val="yellow"/>
        </w:rPr>
        <w:t xml:space="preserve">Phylogeny of selected species </w:t>
      </w:r>
      <w:r w:rsidR="00D52315" w:rsidRPr="000D5382">
        <w:rPr>
          <w:rFonts w:ascii="Times New Roman" w:hAnsi="Times New Roman" w:cs="Times New Roman"/>
          <w:b/>
          <w:bCs/>
          <w:i/>
          <w:iCs/>
          <w:color w:val="FF0000"/>
          <w:sz w:val="24"/>
          <w:szCs w:val="24"/>
          <w:highlight w:val="yellow"/>
        </w:rPr>
        <w:t>as revealed by</w:t>
      </w:r>
      <w:r w:rsidRPr="000D5382">
        <w:rPr>
          <w:rFonts w:ascii="Times New Roman" w:hAnsi="Times New Roman" w:cs="Times New Roman"/>
          <w:b/>
          <w:bCs/>
          <w:i/>
          <w:iCs/>
          <w:color w:val="FF0000"/>
          <w:sz w:val="24"/>
          <w:szCs w:val="24"/>
          <w:highlight w:val="yellow"/>
        </w:rPr>
        <w:t xml:space="preserve"> chloroplast genome sequences</w:t>
      </w:r>
      <w:r w:rsidR="00836171" w:rsidRPr="000D5382">
        <w:rPr>
          <w:rFonts w:ascii="Times New Roman" w:hAnsi="Times New Roman" w:cs="Times New Roman"/>
          <w:b/>
          <w:bCs/>
          <w:i/>
          <w:iCs/>
          <w:color w:val="FF0000"/>
          <w:sz w:val="24"/>
          <w:szCs w:val="24"/>
          <w:highlight w:val="yellow"/>
        </w:rPr>
        <w:t xml:space="preserve"> </w:t>
      </w:r>
      <w:proofErr w:type="gramStart"/>
      <w:r w:rsidR="00836171" w:rsidRPr="000D5382">
        <w:rPr>
          <w:rFonts w:ascii="Times New Roman" w:hAnsi="Times New Roman" w:cs="Times New Roman"/>
          <w:b/>
          <w:bCs/>
          <w:i/>
          <w:iCs/>
          <w:color w:val="FF0000"/>
          <w:sz w:val="24"/>
          <w:szCs w:val="24"/>
          <w:highlight w:val="yellow"/>
        </w:rPr>
        <w:t>–</w:t>
      </w:r>
      <w:r w:rsidR="000D5382" w:rsidRPr="000D5382">
        <w:rPr>
          <w:rFonts w:ascii="Times New Roman" w:hAnsi="Times New Roman" w:cs="Times New Roman"/>
          <w:b/>
          <w:bCs/>
          <w:i/>
          <w:iCs/>
          <w:color w:val="FF0000"/>
          <w:sz w:val="24"/>
          <w:szCs w:val="24"/>
          <w:highlight w:val="yellow"/>
        </w:rPr>
        <w:t>(</w:t>
      </w:r>
      <w:proofErr w:type="gramEnd"/>
      <w:r w:rsidR="000D5382" w:rsidRPr="000D5382">
        <w:rPr>
          <w:rFonts w:ascii="Times New Roman" w:hAnsi="Times New Roman" w:cs="Times New Roman"/>
          <w:b/>
          <w:bCs/>
          <w:i/>
          <w:iCs/>
          <w:color w:val="FF0000"/>
          <w:sz w:val="24"/>
          <w:szCs w:val="24"/>
          <w:highlight w:val="yellow"/>
        </w:rPr>
        <w:t>Fig 1)</w:t>
      </w:r>
    </w:p>
    <w:p w14:paraId="30690697" w14:textId="680EE8CA" w:rsidR="000D5382" w:rsidRPr="002F17AF" w:rsidRDefault="002F17AF" w:rsidP="00836171">
      <w:pPr>
        <w:spacing w:after="0" w:line="480" w:lineRule="auto"/>
        <w:ind w:firstLine="720"/>
        <w:rPr>
          <w:rFonts w:ascii="Times New Roman" w:hAnsi="Times New Roman" w:cs="Times New Roman"/>
          <w:sz w:val="24"/>
          <w:szCs w:val="24"/>
        </w:rPr>
      </w:pPr>
      <w:ins w:id="118" w:author="Bryce Askey" w:date="2021-01-29T10:28:00Z">
        <w:r w:rsidRPr="002F17AF">
          <w:rPr>
            <w:rFonts w:ascii="Times New Roman" w:hAnsi="Times New Roman" w:cs="Times New Roman"/>
            <w:sz w:val="24"/>
            <w:szCs w:val="24"/>
          </w:rPr>
          <w:lastRenderedPageBreak/>
          <w:t>Comparison to classification system suggested by Paton (1990)</w:t>
        </w:r>
      </w:ins>
    </w:p>
    <w:p w14:paraId="4F342F23" w14:textId="3A38CEF9" w:rsidR="00836171" w:rsidRPr="00C269FD" w:rsidRDefault="00836171" w:rsidP="00836171">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 xml:space="preserve">Aerial </w:t>
      </w:r>
      <w:r w:rsidR="000651E4" w:rsidRPr="00C269FD">
        <w:rPr>
          <w:rFonts w:ascii="Times New Roman" w:hAnsi="Times New Roman" w:cs="Times New Roman"/>
          <w:b/>
          <w:bCs/>
          <w:i/>
          <w:iCs/>
          <w:sz w:val="24"/>
          <w:szCs w:val="24"/>
        </w:rPr>
        <w:t xml:space="preserve">tissue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874F6D" w:rsidRPr="00C269FD">
        <w:rPr>
          <w:rFonts w:ascii="Times New Roman" w:hAnsi="Times New Roman" w:cs="Times New Roman"/>
          <w:b/>
          <w:bCs/>
          <w:i/>
          <w:iCs/>
          <w:sz w:val="24"/>
          <w:szCs w:val="24"/>
        </w:rPr>
        <w:t>diversity</w:t>
      </w:r>
      <w:r w:rsidRPr="00C269FD">
        <w:rPr>
          <w:rFonts w:ascii="Times New Roman" w:hAnsi="Times New Roman" w:cs="Times New Roman"/>
          <w:b/>
          <w:bCs/>
          <w:i/>
          <w:iCs/>
          <w:sz w:val="24"/>
          <w:szCs w:val="24"/>
        </w:rPr>
        <w:t xml:space="preserve"> </w:t>
      </w:r>
      <w:r w:rsidR="00D52315" w:rsidRPr="00C269FD">
        <w:rPr>
          <w:rFonts w:ascii="Times New Roman" w:hAnsi="Times New Roman" w:cs="Times New Roman"/>
          <w:b/>
          <w:bCs/>
          <w:i/>
          <w:iCs/>
          <w:sz w:val="24"/>
          <w:szCs w:val="24"/>
        </w:rPr>
        <w:t>and comparison with phylogeny –</w:t>
      </w:r>
    </w:p>
    <w:p w14:paraId="1B31E797" w14:textId="756838E9" w:rsidR="00A10A52" w:rsidRPr="00C269FD" w:rsidRDefault="00E320CE" w:rsidP="00836171">
      <w:pPr>
        <w:spacing w:after="0" w:line="480" w:lineRule="auto"/>
        <w:ind w:firstLine="720"/>
        <w:rPr>
          <w:rFonts w:ascii="Times New Roman" w:hAnsi="Times New Roman" w:cs="Times New Roman"/>
          <w:sz w:val="24"/>
          <w:szCs w:val="24"/>
        </w:rPr>
      </w:pPr>
      <w:ins w:id="119" w:author="Jeongim Kim" w:date="2021-01-14T22:40:00Z">
        <w:r>
          <w:rPr>
            <w:rFonts w:ascii="Times New Roman" w:hAnsi="Times New Roman" w:cs="Times New Roman"/>
            <w:sz w:val="24"/>
            <w:szCs w:val="24"/>
          </w:rPr>
          <w:t xml:space="preserve">Recent studies have elucidated </w:t>
        </w:r>
      </w:ins>
      <w:ins w:id="120" w:author="Jeongim Kim" w:date="2021-01-14T22:41:00Z">
        <w:r>
          <w:rPr>
            <w:rFonts w:ascii="Times New Roman" w:hAnsi="Times New Roman" w:cs="Times New Roman"/>
            <w:sz w:val="24"/>
            <w:szCs w:val="24"/>
          </w:rPr>
          <w:t xml:space="preserve">organ specific </w:t>
        </w:r>
      </w:ins>
      <w:ins w:id="121" w:author="Jeongim Kim" w:date="2021-01-14T22:40:00Z">
        <w:r>
          <w:rPr>
            <w:rFonts w:ascii="Times New Roman" w:hAnsi="Times New Roman" w:cs="Times New Roman"/>
            <w:sz w:val="24"/>
            <w:szCs w:val="24"/>
          </w:rPr>
          <w:t>flavonoid biosynth</w:t>
        </w:r>
      </w:ins>
      <w:ins w:id="122" w:author="Jeongim Kim" w:date="2021-01-14T22:41:00Z">
        <w:r>
          <w:rPr>
            <w:rFonts w:ascii="Times New Roman" w:hAnsi="Times New Roman" w:cs="Times New Roman"/>
            <w:sz w:val="24"/>
            <w:szCs w:val="24"/>
          </w:rPr>
          <w:t xml:space="preserve">esis pathway in S. baicalensis (ref) (Fig 2). </w:t>
        </w:r>
      </w:ins>
      <w:ins w:id="123" w:author="Jeongim Kim" w:date="2021-01-14T22:42:00Z">
        <w:r>
          <w:rPr>
            <w:rFonts w:ascii="Times New Roman" w:hAnsi="Times New Roman" w:cs="Times New Roman"/>
            <w:sz w:val="24"/>
            <w:szCs w:val="24"/>
          </w:rPr>
          <w:t xml:space="preserve">Several enzymes functioning in the specific steps have been identified. </w:t>
        </w:r>
      </w:ins>
      <w:ins w:id="124" w:author="Jeongim Kim" w:date="2021-01-14T22:43:00Z">
        <w:r>
          <w:rPr>
            <w:rFonts w:ascii="Times New Roman" w:hAnsi="Times New Roman" w:cs="Times New Roman"/>
            <w:sz w:val="24"/>
            <w:szCs w:val="24"/>
          </w:rPr>
          <w:t xml:space="preserve">Based on proposed pathway, we </w:t>
        </w:r>
        <w:proofErr w:type="gramStart"/>
        <w:r>
          <w:rPr>
            <w:rFonts w:ascii="Times New Roman" w:hAnsi="Times New Roman" w:cs="Times New Roman"/>
            <w:sz w:val="24"/>
            <w:szCs w:val="24"/>
          </w:rPr>
          <w:t xml:space="preserve">selected </w:t>
        </w:r>
      </w:ins>
      <w:ins w:id="125" w:author="Jeongim Kim" w:date="2021-01-14T22:47:00Z">
        <w:r w:rsidR="00061E66">
          <w:rPr>
            <w:rFonts w:ascii="Times New Roman" w:hAnsi="Times New Roman" w:cs="Times New Roman"/>
            <w:sz w:val="24"/>
            <w:szCs w:val="24"/>
          </w:rPr>
          <w:t xml:space="preserve"> 15</w:t>
        </w:r>
        <w:proofErr w:type="gramEnd"/>
        <w:r w:rsidR="00061E66">
          <w:rPr>
            <w:rFonts w:ascii="Times New Roman" w:hAnsi="Times New Roman" w:cs="Times New Roman"/>
            <w:sz w:val="24"/>
            <w:szCs w:val="24"/>
          </w:rPr>
          <w:t xml:space="preserve"> metabolites</w:t>
        </w:r>
      </w:ins>
      <w:ins w:id="126" w:author="Jeongim Kim" w:date="2021-01-14T22:43:00Z">
        <w:r>
          <w:rPr>
            <w:rFonts w:ascii="Times New Roman" w:hAnsi="Times New Roman" w:cs="Times New Roman"/>
            <w:sz w:val="24"/>
            <w:szCs w:val="24"/>
          </w:rPr>
          <w:t xml:space="preserve"> </w:t>
        </w:r>
      </w:ins>
      <w:ins w:id="127" w:author="Jeongim Kim" w:date="2021-01-14T22:48:00Z">
        <w:r w:rsidR="00061E66">
          <w:rPr>
            <w:rFonts w:ascii="Times New Roman" w:hAnsi="Times New Roman" w:cs="Times New Roman"/>
            <w:sz w:val="24"/>
            <w:szCs w:val="24"/>
          </w:rPr>
          <w:t>for further s</w:t>
        </w:r>
      </w:ins>
      <w:ins w:id="128" w:author="Jeongim Kim" w:date="2021-01-14T22:49:00Z">
        <w:r w:rsidR="00061E66">
          <w:rPr>
            <w:rFonts w:ascii="Times New Roman" w:hAnsi="Times New Roman" w:cs="Times New Roman"/>
            <w:sz w:val="24"/>
            <w:szCs w:val="24"/>
          </w:rPr>
          <w:t xml:space="preserve">tudy, which </w:t>
        </w:r>
      </w:ins>
      <w:ins w:id="129" w:author="Jeongim Kim" w:date="2021-01-14T22:43:00Z">
        <w:r>
          <w:rPr>
            <w:rFonts w:ascii="Times New Roman" w:hAnsi="Times New Roman" w:cs="Times New Roman"/>
            <w:sz w:val="24"/>
            <w:szCs w:val="24"/>
          </w:rPr>
          <w:t>includ</w:t>
        </w:r>
      </w:ins>
      <w:ins w:id="130" w:author="Jeongim Kim" w:date="2021-01-14T22:49:00Z">
        <w:r w:rsidR="00061E66">
          <w:rPr>
            <w:rFonts w:ascii="Times New Roman" w:hAnsi="Times New Roman" w:cs="Times New Roman"/>
            <w:sz w:val="24"/>
            <w:szCs w:val="24"/>
          </w:rPr>
          <w:t xml:space="preserve">es </w:t>
        </w:r>
      </w:ins>
      <w:ins w:id="131" w:author="Jeongim Kim" w:date="2021-01-14T22:43:00Z">
        <w:r>
          <w:rPr>
            <w:rFonts w:ascii="Times New Roman" w:hAnsi="Times New Roman" w:cs="Times New Roman"/>
            <w:sz w:val="24"/>
            <w:szCs w:val="24"/>
          </w:rPr>
          <w:t>seven flavon</w:t>
        </w:r>
      </w:ins>
      <w:ins w:id="132" w:author="Bryce Askey" w:date="2021-01-29T10:49:00Z">
        <w:r w:rsidR="00D97AC1">
          <w:rPr>
            <w:rFonts w:ascii="Times New Roman" w:hAnsi="Times New Roman" w:cs="Times New Roman"/>
            <w:sz w:val="24"/>
            <w:szCs w:val="24"/>
          </w:rPr>
          <w:t>e</w:t>
        </w:r>
      </w:ins>
      <w:ins w:id="133" w:author="Jeongim Kim" w:date="2021-01-14T22:43:00Z">
        <w:r>
          <w:rPr>
            <w:rFonts w:ascii="Times New Roman" w:hAnsi="Times New Roman" w:cs="Times New Roman"/>
            <w:sz w:val="24"/>
            <w:szCs w:val="24"/>
          </w:rPr>
          <w:t>s and their glycosides</w:t>
        </w:r>
      </w:ins>
      <w:ins w:id="134" w:author="Jeongim Kim" w:date="2021-01-14T22:44:00Z">
        <w:r>
          <w:rPr>
            <w:rFonts w:ascii="Times New Roman" w:hAnsi="Times New Roman" w:cs="Times New Roman"/>
            <w:sz w:val="24"/>
            <w:szCs w:val="24"/>
          </w:rPr>
          <w:t xml:space="preserve"> </w:t>
        </w:r>
      </w:ins>
      <w:ins w:id="135" w:author="Jeongim Kim" w:date="2021-01-14T22:49:00Z">
        <w:r w:rsidR="00061E66">
          <w:rPr>
            <w:rFonts w:ascii="Times New Roman" w:hAnsi="Times New Roman" w:cs="Times New Roman"/>
            <w:sz w:val="24"/>
            <w:szCs w:val="24"/>
          </w:rPr>
          <w:t xml:space="preserve">in the pathway </w:t>
        </w:r>
      </w:ins>
      <w:ins w:id="136" w:author="Jeongim Kim" w:date="2021-01-14T22:44:00Z">
        <w:r>
          <w:rPr>
            <w:rFonts w:ascii="Times New Roman" w:hAnsi="Times New Roman" w:cs="Times New Roman"/>
            <w:sz w:val="24"/>
            <w:szCs w:val="24"/>
          </w:rPr>
          <w:t>(Fig 2),</w:t>
        </w:r>
      </w:ins>
      <w:ins w:id="137" w:author="Jeongim Kim" w:date="2021-01-14T22:43:00Z">
        <w:r>
          <w:rPr>
            <w:rFonts w:ascii="Times New Roman" w:hAnsi="Times New Roman" w:cs="Times New Roman"/>
            <w:sz w:val="24"/>
            <w:szCs w:val="24"/>
          </w:rPr>
          <w:t xml:space="preserve"> and </w:t>
        </w:r>
      </w:ins>
      <w:proofErr w:type="spellStart"/>
      <w:ins w:id="138" w:author="Jeongim Kim" w:date="2021-01-14T23:22:00Z">
        <w:r w:rsidR="00400034">
          <w:rPr>
            <w:rFonts w:ascii="Times New Roman" w:hAnsi="Times New Roman" w:cs="Times New Roman"/>
            <w:sz w:val="24"/>
            <w:szCs w:val="24"/>
          </w:rPr>
          <w:t>acteoside</w:t>
        </w:r>
        <w:proofErr w:type="spellEnd"/>
        <w:del w:id="139" w:author="Bryce Askey" w:date="2021-01-29T10:49:00Z">
          <w:r w:rsidR="00400034" w:rsidDel="00D97AC1">
            <w:rPr>
              <w:rFonts w:ascii="Times New Roman" w:hAnsi="Times New Roman" w:cs="Times New Roman"/>
              <w:sz w:val="24"/>
              <w:szCs w:val="24"/>
            </w:rPr>
            <w:delText>/</w:delText>
          </w:r>
        </w:del>
      </w:ins>
      <w:commentRangeStart w:id="140"/>
      <w:commentRangeStart w:id="141"/>
      <w:ins w:id="142" w:author="Jeongim Kim" w:date="2021-01-14T23:18:00Z">
        <w:del w:id="143" w:author="Bryce Askey" w:date="2021-01-29T10:49:00Z">
          <w:r w:rsidR="00400034" w:rsidDel="00D97AC1">
            <w:rPr>
              <w:rFonts w:ascii="Times New Roman" w:hAnsi="Times New Roman" w:cs="Times New Roman"/>
              <w:sz w:val="24"/>
              <w:szCs w:val="24"/>
            </w:rPr>
            <w:delText>verbascoside</w:delText>
          </w:r>
        </w:del>
      </w:ins>
      <w:commentRangeEnd w:id="140"/>
      <w:ins w:id="144" w:author="Jeongim Kim" w:date="2021-01-14T23:19:00Z">
        <w:del w:id="145" w:author="Bryce Askey" w:date="2021-01-29T10:49:00Z">
          <w:r w:rsidR="00400034" w:rsidDel="00D97AC1">
            <w:rPr>
              <w:rStyle w:val="CommentReference"/>
            </w:rPr>
            <w:commentReference w:id="140"/>
          </w:r>
        </w:del>
      </w:ins>
      <w:commentRangeEnd w:id="141"/>
      <w:r w:rsidR="00D97AC1">
        <w:rPr>
          <w:rStyle w:val="CommentReference"/>
        </w:rPr>
        <w:commentReference w:id="141"/>
      </w:r>
      <w:ins w:id="146" w:author="Jeongim Kim" w:date="2021-01-14T22:43:00Z">
        <w:r>
          <w:rPr>
            <w:rFonts w:ascii="Times New Roman" w:hAnsi="Times New Roman" w:cs="Times New Roman"/>
            <w:sz w:val="24"/>
            <w:szCs w:val="24"/>
          </w:rPr>
          <w:t xml:space="preserve">, a </w:t>
        </w:r>
      </w:ins>
      <w:ins w:id="147" w:author="Jeongim Kim" w:date="2021-01-14T23:18:00Z">
        <w:r w:rsidR="00400034">
          <w:rPr>
            <w:rFonts w:ascii="Times New Roman" w:hAnsi="Times New Roman" w:cs="Times New Roman"/>
            <w:sz w:val="24"/>
            <w:szCs w:val="24"/>
          </w:rPr>
          <w:t>phenylethanoid</w:t>
        </w:r>
      </w:ins>
      <w:ins w:id="148" w:author="Jeongim Kim" w:date="2021-01-14T22:43:00Z">
        <w:r>
          <w:rPr>
            <w:rFonts w:ascii="Times New Roman" w:hAnsi="Times New Roman" w:cs="Times New Roman"/>
            <w:sz w:val="24"/>
            <w:szCs w:val="24"/>
          </w:rPr>
          <w:t xml:space="preserve"> glycoside</w:t>
        </w:r>
        <w:del w:id="149" w:author="Bryce Askey" w:date="2021-01-29T10:48:00Z">
          <w:r w:rsidDel="00D97AC1">
            <w:rPr>
              <w:rFonts w:ascii="Times New Roman" w:hAnsi="Times New Roman" w:cs="Times New Roman"/>
              <w:sz w:val="24"/>
              <w:szCs w:val="24"/>
            </w:rPr>
            <w:delText xml:space="preserve">, commonly </w:delText>
          </w:r>
        </w:del>
      </w:ins>
      <w:ins w:id="150" w:author="Bryce Askey" w:date="2021-01-29T10:48:00Z">
        <w:r w:rsidR="00D97AC1">
          <w:rPr>
            <w:rFonts w:ascii="Times New Roman" w:hAnsi="Times New Roman" w:cs="Times New Roman"/>
            <w:sz w:val="24"/>
            <w:szCs w:val="24"/>
          </w:rPr>
          <w:t xml:space="preserve"> common across many </w:t>
        </w:r>
      </w:ins>
      <w:ins w:id="151" w:author="Jeongim Kim" w:date="2021-01-14T22:43:00Z">
        <w:del w:id="152" w:author="Bryce Askey" w:date="2021-01-29T10:48:00Z">
          <w:r w:rsidDel="00D97AC1">
            <w:rPr>
              <w:rFonts w:ascii="Times New Roman" w:hAnsi="Times New Roman" w:cs="Times New Roman"/>
              <w:sz w:val="24"/>
              <w:szCs w:val="24"/>
            </w:rPr>
            <w:delText xml:space="preserve">found in </w:delText>
          </w:r>
        </w:del>
      </w:ins>
      <w:ins w:id="153" w:author="Jeongim Kim" w:date="2021-01-14T23:18:00Z">
        <w:r w:rsidR="00400034">
          <w:rPr>
            <w:rFonts w:ascii="Times New Roman" w:hAnsi="Times New Roman" w:cs="Times New Roman"/>
            <w:sz w:val="24"/>
            <w:szCs w:val="24"/>
          </w:rPr>
          <w:t>Lamiaceae</w:t>
        </w:r>
      </w:ins>
      <w:ins w:id="154" w:author="Bryce Askey" w:date="2021-01-29T10:48:00Z">
        <w:r w:rsidR="00D97AC1">
          <w:rPr>
            <w:rFonts w:ascii="Times New Roman" w:hAnsi="Times New Roman" w:cs="Times New Roman"/>
            <w:sz w:val="24"/>
            <w:szCs w:val="24"/>
          </w:rPr>
          <w:t xml:space="preserve"> species</w:t>
        </w:r>
      </w:ins>
      <w:ins w:id="155" w:author="Jeongim Kim" w:date="2021-01-14T22:43:00Z">
        <w:r>
          <w:rPr>
            <w:rFonts w:ascii="Times New Roman" w:hAnsi="Times New Roman" w:cs="Times New Roman"/>
            <w:sz w:val="24"/>
            <w:szCs w:val="24"/>
          </w:rPr>
          <w:t xml:space="preserve"> </w:t>
        </w:r>
        <w:commentRangeStart w:id="156"/>
        <w:r>
          <w:rPr>
            <w:rFonts w:ascii="Times New Roman" w:hAnsi="Times New Roman" w:cs="Times New Roman"/>
            <w:sz w:val="24"/>
            <w:szCs w:val="24"/>
          </w:rPr>
          <w:t>(ref</w:t>
        </w:r>
        <w:commentRangeEnd w:id="156"/>
        <w:r>
          <w:rPr>
            <w:rStyle w:val="CommentReference"/>
          </w:rPr>
          <w:commentReference w:id="156"/>
        </w:r>
        <w:r>
          <w:rPr>
            <w:rFonts w:ascii="Times New Roman" w:hAnsi="Times New Roman" w:cs="Times New Roman"/>
            <w:sz w:val="24"/>
            <w:szCs w:val="24"/>
          </w:rPr>
          <w:t>).</w:t>
        </w:r>
      </w:ins>
      <w:ins w:id="157" w:author="Jeongim Kim" w:date="2021-01-14T22:44:00Z">
        <w:r>
          <w:rPr>
            <w:rFonts w:ascii="Times New Roman" w:hAnsi="Times New Roman" w:cs="Times New Roman"/>
            <w:sz w:val="24"/>
            <w:szCs w:val="24"/>
          </w:rPr>
          <w:t xml:space="preserve"> </w:t>
        </w:r>
      </w:ins>
      <w:del w:id="158" w:author="Jeongim Kim" w:date="2021-01-14T22:44:00Z">
        <w:r w:rsidR="008F086C" w:rsidRPr="00C269FD" w:rsidDel="00E320CE">
          <w:rPr>
            <w:rFonts w:ascii="Times New Roman" w:hAnsi="Times New Roman" w:cs="Times New Roman"/>
            <w:sz w:val="24"/>
            <w:szCs w:val="24"/>
          </w:rPr>
          <w:delText>We applied</w:delText>
        </w:r>
      </w:del>
      <w:ins w:id="159" w:author="Jeongim Kim" w:date="2021-01-14T22:44:00Z">
        <w:r>
          <w:rPr>
            <w:rFonts w:ascii="Times New Roman" w:hAnsi="Times New Roman" w:cs="Times New Roman"/>
            <w:sz w:val="24"/>
            <w:szCs w:val="24"/>
          </w:rPr>
          <w:t>Using</w:t>
        </w:r>
      </w:ins>
      <w:r w:rsidR="008F086C" w:rsidRPr="00C269FD">
        <w:rPr>
          <w:rFonts w:ascii="Times New Roman" w:hAnsi="Times New Roman" w:cs="Times New Roman"/>
          <w:sz w:val="24"/>
          <w:szCs w:val="24"/>
        </w:rPr>
        <w:t xml:space="preserve"> h</w:t>
      </w:r>
      <w:r w:rsidR="00614CEA" w:rsidRPr="00C269FD">
        <w:rPr>
          <w:rFonts w:ascii="Times New Roman" w:hAnsi="Times New Roman" w:cs="Times New Roman"/>
          <w:sz w:val="24"/>
          <w:szCs w:val="24"/>
        </w:rPr>
        <w:t xml:space="preserve">igh performance liquid chromatography (HPLC) </w:t>
      </w:r>
      <w:del w:id="160" w:author="Jeongim Kim" w:date="2021-01-14T22:45:00Z">
        <w:r w:rsidR="00614CEA" w:rsidRPr="00C269FD" w:rsidDel="00E320CE">
          <w:rPr>
            <w:rFonts w:ascii="Times New Roman" w:hAnsi="Times New Roman" w:cs="Times New Roman"/>
            <w:sz w:val="24"/>
            <w:szCs w:val="24"/>
          </w:rPr>
          <w:delText xml:space="preserve">to </w:delText>
        </w:r>
      </w:del>
      <w:ins w:id="161" w:author="Jeongim Kim" w:date="2021-01-14T22:45:00Z">
        <w:r>
          <w:rPr>
            <w:rFonts w:ascii="Times New Roman" w:hAnsi="Times New Roman" w:cs="Times New Roman"/>
            <w:sz w:val="24"/>
            <w:szCs w:val="24"/>
          </w:rPr>
          <w:t xml:space="preserve">we </w:t>
        </w:r>
      </w:ins>
      <w:r w:rsidR="008F086C" w:rsidRPr="00C269FD">
        <w:rPr>
          <w:rFonts w:ascii="Times New Roman" w:hAnsi="Times New Roman" w:cs="Times New Roman"/>
          <w:sz w:val="24"/>
          <w:szCs w:val="24"/>
        </w:rPr>
        <w:t xml:space="preserve">analyze </w:t>
      </w:r>
      <w:ins w:id="162" w:author="Jeongim Kim" w:date="2021-01-14T22:49:00Z">
        <w:r w:rsidR="00061E66">
          <w:rPr>
            <w:rFonts w:ascii="Times New Roman" w:hAnsi="Times New Roman" w:cs="Times New Roman"/>
            <w:sz w:val="24"/>
            <w:szCs w:val="24"/>
          </w:rPr>
          <w:t xml:space="preserve">the levels of </w:t>
        </w:r>
      </w:ins>
      <w:del w:id="163" w:author="Jeongim Kim" w:date="2021-01-14T22:37:00Z">
        <w:r w:rsidR="008F086C" w:rsidRPr="00C269FD" w:rsidDel="00E320CE">
          <w:rPr>
            <w:rFonts w:ascii="Times New Roman" w:hAnsi="Times New Roman" w:cs="Times New Roman"/>
            <w:sz w:val="24"/>
            <w:szCs w:val="24"/>
          </w:rPr>
          <w:delText>the</w:delText>
        </w:r>
        <w:r w:rsidR="00530C11" w:rsidRPr="00C269FD" w:rsidDel="00E320CE">
          <w:rPr>
            <w:rFonts w:ascii="Times New Roman" w:hAnsi="Times New Roman" w:cs="Times New Roman"/>
            <w:sz w:val="24"/>
            <w:szCs w:val="24"/>
          </w:rPr>
          <w:delText xml:space="preserve"> concentrations</w:delText>
        </w:r>
        <w:r w:rsidR="008F086C" w:rsidRPr="00C269FD" w:rsidDel="00E320CE">
          <w:rPr>
            <w:rFonts w:ascii="Times New Roman" w:hAnsi="Times New Roman" w:cs="Times New Roman"/>
            <w:sz w:val="24"/>
            <w:szCs w:val="24"/>
          </w:rPr>
          <w:delText xml:space="preserve"> of </w:delText>
        </w:r>
      </w:del>
      <w:del w:id="164" w:author="Jeongim Kim" w:date="2021-01-14T22:06:00Z">
        <w:r w:rsidR="008F086C" w:rsidRPr="00C269FD" w:rsidDel="00CB5708">
          <w:rPr>
            <w:rFonts w:ascii="Times New Roman" w:hAnsi="Times New Roman" w:cs="Times New Roman"/>
            <w:sz w:val="24"/>
            <w:szCs w:val="24"/>
          </w:rPr>
          <w:delText xml:space="preserve">14 flavonoids and 1 </w:delText>
        </w:r>
      </w:del>
      <w:del w:id="165" w:author="Jeongim Kim" w:date="2021-01-10T22:12:00Z">
        <w:r w:rsidR="00A10495" w:rsidDel="00547E54">
          <w:rPr>
            <w:rFonts w:ascii="Times New Roman" w:hAnsi="Times New Roman" w:cs="Times New Roman"/>
            <w:sz w:val="24"/>
            <w:szCs w:val="24"/>
          </w:rPr>
          <w:delText>other metabolite</w:delText>
        </w:r>
      </w:del>
      <w:del w:id="166" w:author="Jeongim Kim" w:date="2021-01-14T22:06:00Z">
        <w:r w:rsidR="00EB4C92" w:rsidRPr="00C269FD" w:rsidDel="00CB5708">
          <w:rPr>
            <w:rFonts w:ascii="Times New Roman" w:hAnsi="Times New Roman" w:cs="Times New Roman"/>
            <w:sz w:val="24"/>
            <w:szCs w:val="24"/>
          </w:rPr>
          <w:delText xml:space="preserve"> </w:delText>
        </w:r>
      </w:del>
      <w:ins w:id="167" w:author="Jeongim Kim" w:date="2021-01-14T22:06:00Z">
        <w:r w:rsidR="00CB5708">
          <w:rPr>
            <w:rFonts w:ascii="Times New Roman" w:hAnsi="Times New Roman" w:cs="Times New Roman"/>
            <w:sz w:val="24"/>
            <w:szCs w:val="24"/>
          </w:rPr>
          <w:t xml:space="preserve">15 metabolites </w:t>
        </w:r>
      </w:ins>
      <w:r w:rsidR="00530C11" w:rsidRPr="00C269FD">
        <w:rPr>
          <w:rFonts w:ascii="Times New Roman" w:hAnsi="Times New Roman" w:cs="Times New Roman"/>
          <w:sz w:val="24"/>
          <w:szCs w:val="24"/>
        </w:rPr>
        <w:t>from</w:t>
      </w:r>
      <w:r w:rsidR="009F33C1" w:rsidRPr="00C269FD">
        <w:rPr>
          <w:rFonts w:ascii="Times New Roman" w:hAnsi="Times New Roman" w:cs="Times New Roman"/>
          <w:sz w:val="24"/>
          <w:szCs w:val="24"/>
        </w:rPr>
        <w:t xml:space="preserve"> a</w:t>
      </w:r>
      <w:r w:rsidR="00614CEA" w:rsidRPr="00C269FD">
        <w:rPr>
          <w:rFonts w:ascii="Times New Roman" w:hAnsi="Times New Roman" w:cs="Times New Roman"/>
          <w:sz w:val="24"/>
          <w:szCs w:val="24"/>
        </w:rPr>
        <w:t>erial</w:t>
      </w:r>
      <w:r w:rsidR="00530C11" w:rsidRPr="00C269FD">
        <w:rPr>
          <w:rFonts w:ascii="Times New Roman" w:hAnsi="Times New Roman" w:cs="Times New Roman"/>
          <w:sz w:val="24"/>
          <w:szCs w:val="24"/>
        </w:rPr>
        <w:t xml:space="preserve"> tissue samples of</w:t>
      </w:r>
      <w:r w:rsidR="009F33C1"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605E43" w:rsidRPr="00C269FD">
        <w:rPr>
          <w:rFonts w:ascii="Times New Roman" w:hAnsi="Times New Roman" w:cs="Times New Roman"/>
          <w:sz w:val="24"/>
          <w:szCs w:val="24"/>
        </w:rPr>
        <w:t xml:space="preserve"> species of </w:t>
      </w:r>
      <w:r w:rsidR="00605E43" w:rsidRPr="00C269FD">
        <w:rPr>
          <w:rFonts w:ascii="Times New Roman" w:hAnsi="Times New Roman" w:cs="Times New Roman"/>
          <w:i/>
          <w:iCs/>
          <w:sz w:val="24"/>
          <w:szCs w:val="24"/>
        </w:rPr>
        <w:t>Scutellaria</w:t>
      </w:r>
      <w:r w:rsidR="00B50948" w:rsidRPr="00C269FD">
        <w:rPr>
          <w:rFonts w:ascii="Times New Roman" w:hAnsi="Times New Roman" w:cs="Times New Roman"/>
          <w:i/>
          <w:iCs/>
          <w:sz w:val="24"/>
          <w:szCs w:val="24"/>
        </w:rPr>
        <w:t xml:space="preserve"> </w:t>
      </w:r>
      <w:r w:rsidR="00B50948" w:rsidRPr="00C269FD">
        <w:rPr>
          <w:rFonts w:ascii="Times New Roman" w:hAnsi="Times New Roman" w:cs="Times New Roman"/>
          <w:sz w:val="24"/>
          <w:szCs w:val="24"/>
        </w:rPr>
        <w:t>(</w:t>
      </w:r>
      <w:r w:rsidR="000B77A1" w:rsidRPr="00C269FD">
        <w:rPr>
          <w:rFonts w:ascii="Times New Roman" w:hAnsi="Times New Roman" w:cs="Times New Roman"/>
          <w:sz w:val="24"/>
          <w:szCs w:val="24"/>
        </w:rPr>
        <w:t>Fig</w:t>
      </w:r>
      <w:r w:rsidR="00B50948" w:rsidRPr="00C269FD">
        <w:rPr>
          <w:rFonts w:ascii="Times New Roman" w:hAnsi="Times New Roman" w:cs="Times New Roman"/>
          <w:sz w:val="24"/>
          <w:szCs w:val="24"/>
        </w:rPr>
        <w:t xml:space="preserve"> 2A)</w:t>
      </w:r>
      <w:r w:rsidR="00605E43" w:rsidRPr="00C269FD">
        <w:rPr>
          <w:rFonts w:ascii="Times New Roman" w:hAnsi="Times New Roman" w:cs="Times New Roman"/>
          <w:sz w:val="24"/>
          <w:szCs w:val="24"/>
        </w:rPr>
        <w:t>.</w:t>
      </w:r>
      <w:r w:rsidR="008F086C" w:rsidRPr="00C269FD">
        <w:rPr>
          <w:rFonts w:ascii="Times New Roman" w:hAnsi="Times New Roman" w:cs="Times New Roman"/>
          <w:sz w:val="24"/>
          <w:szCs w:val="24"/>
        </w:rPr>
        <w:t xml:space="preserve"> </w:t>
      </w:r>
      <w:r w:rsidR="00B50948" w:rsidRPr="00C269FD">
        <w:rPr>
          <w:rFonts w:ascii="Times New Roman" w:hAnsi="Times New Roman" w:cs="Times New Roman"/>
          <w:sz w:val="24"/>
          <w:szCs w:val="24"/>
        </w:rPr>
        <w:t>5</w:t>
      </w:r>
      <w:r w:rsidR="0008369B" w:rsidRPr="00C269FD">
        <w:rPr>
          <w:rFonts w:ascii="Times New Roman" w:hAnsi="Times New Roman" w:cs="Times New Roman"/>
          <w:sz w:val="24"/>
          <w:szCs w:val="24"/>
        </w:rPr>
        <w:t>1</w:t>
      </w:r>
      <w:r w:rsidR="008F086C" w:rsidRPr="00C269FD">
        <w:rPr>
          <w:rFonts w:ascii="Times New Roman" w:hAnsi="Times New Roman" w:cs="Times New Roman"/>
          <w:sz w:val="24"/>
          <w:szCs w:val="24"/>
        </w:rPr>
        <w:t xml:space="preserve"> of the</w:t>
      </w:r>
      <w:r w:rsidR="00B50948"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8F086C" w:rsidRPr="00C269FD">
        <w:rPr>
          <w:rFonts w:ascii="Times New Roman" w:hAnsi="Times New Roman" w:cs="Times New Roman"/>
          <w:sz w:val="24"/>
          <w:szCs w:val="24"/>
        </w:rPr>
        <w:t xml:space="preserve"> species were included in the phylogenetic tree of </w:t>
      </w:r>
      <w:r w:rsidR="000B77A1" w:rsidRPr="00C269FD">
        <w:rPr>
          <w:rFonts w:ascii="Times New Roman" w:hAnsi="Times New Roman" w:cs="Times New Roman"/>
          <w:sz w:val="24"/>
          <w:szCs w:val="24"/>
        </w:rPr>
        <w:t>Fig</w:t>
      </w:r>
      <w:r w:rsidR="008F086C" w:rsidRPr="00C269FD">
        <w:rPr>
          <w:rFonts w:ascii="Times New Roman" w:hAnsi="Times New Roman" w:cs="Times New Roman"/>
          <w:sz w:val="24"/>
          <w:szCs w:val="24"/>
        </w:rPr>
        <w:t xml:space="preserve"> 1.</w:t>
      </w:r>
      <w:r w:rsidR="00605E43" w:rsidRPr="00C269FD">
        <w:rPr>
          <w:rFonts w:ascii="Times New Roman" w:hAnsi="Times New Roman" w:cs="Times New Roman"/>
          <w:sz w:val="24"/>
          <w:szCs w:val="24"/>
        </w:rPr>
        <w:t xml:space="preserve"> </w:t>
      </w:r>
      <w:r w:rsidR="008F086C" w:rsidRPr="00C269FD">
        <w:rPr>
          <w:rFonts w:ascii="Times New Roman" w:hAnsi="Times New Roman" w:cs="Times New Roman"/>
          <w:sz w:val="24"/>
          <w:szCs w:val="24"/>
        </w:rPr>
        <w:t>67 of the tissue samples were from herbarium vouchers with one replicate, and</w:t>
      </w:r>
      <w:r w:rsidR="001E39B2" w:rsidRPr="00C269FD">
        <w:rPr>
          <w:rFonts w:ascii="Times New Roman" w:hAnsi="Times New Roman" w:cs="Times New Roman"/>
          <w:sz w:val="24"/>
          <w:szCs w:val="24"/>
        </w:rPr>
        <w:t xml:space="preserve"> the remaining</w:t>
      </w:r>
      <w:r w:rsidR="008F086C" w:rsidRPr="00C269FD">
        <w:rPr>
          <w:rFonts w:ascii="Times New Roman" w:hAnsi="Times New Roman" w:cs="Times New Roman"/>
          <w:sz w:val="24"/>
          <w:szCs w:val="24"/>
        </w:rPr>
        <w:t xml:space="preserve"> </w:t>
      </w:r>
      <w:r w:rsidR="00C22AEF">
        <w:rPr>
          <w:rFonts w:ascii="Times New Roman" w:hAnsi="Times New Roman" w:cs="Times New Roman"/>
          <w:sz w:val="24"/>
          <w:szCs w:val="24"/>
        </w:rPr>
        <w:t>9</w:t>
      </w:r>
      <w:r w:rsidR="008F086C" w:rsidRPr="00C269FD">
        <w:rPr>
          <w:rFonts w:ascii="Times New Roman" w:hAnsi="Times New Roman" w:cs="Times New Roman"/>
          <w:sz w:val="24"/>
          <w:szCs w:val="24"/>
        </w:rPr>
        <w:t xml:space="preserve"> from fresh tissue</w:t>
      </w:r>
      <w:r w:rsidR="0008369B" w:rsidRPr="00C269FD">
        <w:rPr>
          <w:rFonts w:ascii="Times New Roman" w:hAnsi="Times New Roman" w:cs="Times New Roman"/>
          <w:sz w:val="24"/>
          <w:szCs w:val="24"/>
        </w:rPr>
        <w:t xml:space="preserve"> sampled in triplicate</w:t>
      </w:r>
      <w:r w:rsidR="008F086C" w:rsidRPr="00C269FD">
        <w:rPr>
          <w:rFonts w:ascii="Times New Roman" w:hAnsi="Times New Roman" w:cs="Times New Roman"/>
          <w:sz w:val="24"/>
          <w:szCs w:val="24"/>
        </w:rPr>
        <w:t xml:space="preserve">. </w:t>
      </w:r>
      <w:r w:rsidR="00DE4847">
        <w:rPr>
          <w:rFonts w:ascii="Times New Roman" w:hAnsi="Times New Roman" w:cs="Times New Roman"/>
          <w:sz w:val="24"/>
          <w:szCs w:val="24"/>
        </w:rPr>
        <w:t>To roughly account for the difference in water weight between herbarium and fresh tissues, the fresh weight of herbarium tissues was estimated by multiplying their dry weight by a factor of 10. Thus, concentrations for dried tissue samples are expressed in units of µmol/0.1 g dry weight, which is approximately equivalent to µmol/g fresh weight.</w:t>
      </w:r>
      <w:r w:rsidR="00805044" w:rsidRPr="00C269FD">
        <w:rPr>
          <w:rFonts w:ascii="Times New Roman" w:hAnsi="Times New Roman" w:cs="Times New Roman"/>
          <w:sz w:val="24"/>
          <w:szCs w:val="24"/>
        </w:rPr>
        <w:t xml:space="preserve"> Aerial tissues were chosen for this analysis because they were more readily available from herbariums than root tissues, and because preliminary results indicated that, between species, aerial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were much more diverse than root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More diversity in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 would facilitate the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-phylogeny comparison method we planned to apply.</w:t>
      </w:r>
    </w:p>
    <w:p w14:paraId="5588107F" w14:textId="6A1F2ACC" w:rsidR="002D1471" w:rsidRPr="00C269FD" w:rsidRDefault="00B50948"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 most</w:t>
      </w:r>
      <w:r w:rsidR="000651E4" w:rsidRPr="00C269FD">
        <w:rPr>
          <w:rFonts w:ascii="Times New Roman" w:hAnsi="Times New Roman" w:cs="Times New Roman"/>
          <w:sz w:val="24"/>
          <w:szCs w:val="24"/>
        </w:rPr>
        <w:t xml:space="preserve"> commonly occurring</w:t>
      </w:r>
      <w:r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0651E4" w:rsidRPr="00C269FD">
        <w:rPr>
          <w:rFonts w:ascii="Times New Roman" w:hAnsi="Times New Roman" w:cs="Times New Roman"/>
          <w:sz w:val="24"/>
          <w:szCs w:val="24"/>
        </w:rPr>
        <w:t>was</w:t>
      </w:r>
      <w:r w:rsidRPr="00C269FD">
        <w:rPr>
          <w:rFonts w:ascii="Times New Roman" w:hAnsi="Times New Roman" w:cs="Times New Roman"/>
          <w:sz w:val="24"/>
          <w:szCs w:val="24"/>
        </w:rPr>
        <w:t xml:space="preserve"> </w:t>
      </w:r>
      <w:r w:rsidR="003E3157">
        <w:rPr>
          <w:rFonts w:ascii="Times New Roman" w:hAnsi="Times New Roman" w:cs="Times New Roman"/>
          <w:sz w:val="24"/>
          <w:szCs w:val="24"/>
        </w:rPr>
        <w:t>chrysin 7-G</w:t>
      </w:r>
      <w:r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which </w:t>
      </w:r>
      <w:commentRangeStart w:id="168"/>
      <w:r w:rsidR="000651E4" w:rsidRPr="00C269FD">
        <w:rPr>
          <w:rFonts w:ascii="Times New Roman" w:hAnsi="Times New Roman" w:cs="Times New Roman"/>
          <w:sz w:val="24"/>
          <w:szCs w:val="24"/>
        </w:rPr>
        <w:t>we</w:t>
      </w:r>
      <w:r w:rsidR="00A10A52" w:rsidRPr="00C269FD">
        <w:rPr>
          <w:rFonts w:ascii="Times New Roman" w:hAnsi="Times New Roman" w:cs="Times New Roman"/>
          <w:sz w:val="24"/>
          <w:szCs w:val="24"/>
        </w:rPr>
        <w:t xml:space="preserve"> detected in </w:t>
      </w:r>
      <w:r w:rsidR="008E5A20" w:rsidRPr="00C269FD">
        <w:rPr>
          <w:rFonts w:ascii="Times New Roman" w:hAnsi="Times New Roman" w:cs="Times New Roman"/>
          <w:sz w:val="24"/>
          <w:szCs w:val="24"/>
        </w:rPr>
        <w:t>50</w:t>
      </w:r>
      <w:r w:rsidR="00A10A52" w:rsidRPr="00C269FD">
        <w:rPr>
          <w:rFonts w:ascii="Times New Roman" w:hAnsi="Times New Roman" w:cs="Times New Roman"/>
          <w:sz w:val="24"/>
          <w:szCs w:val="24"/>
        </w:rPr>
        <w:t xml:space="preserve"> of the </w:t>
      </w:r>
      <w:r w:rsidR="008E5A20" w:rsidRPr="00C269FD">
        <w:rPr>
          <w:rFonts w:ascii="Times New Roman" w:hAnsi="Times New Roman" w:cs="Times New Roman"/>
          <w:sz w:val="24"/>
          <w:szCs w:val="24"/>
        </w:rPr>
        <w:t>76</w:t>
      </w:r>
      <w:r w:rsidR="00A10A52" w:rsidRPr="00C269FD">
        <w:rPr>
          <w:rFonts w:ascii="Times New Roman" w:hAnsi="Times New Roman" w:cs="Times New Roman"/>
          <w:sz w:val="24"/>
          <w:szCs w:val="24"/>
        </w:rPr>
        <w:t xml:space="preserve"> species</w:t>
      </w:r>
      <w:commentRangeEnd w:id="168"/>
      <w:r w:rsidR="00547E54">
        <w:rPr>
          <w:rStyle w:val="CommentReference"/>
        </w:rPr>
        <w:commentReference w:id="168"/>
      </w:r>
      <w:ins w:id="169" w:author="Jeongim Kim" w:date="2021-01-10T22:38:00Z">
        <w:r w:rsidR="00547E54">
          <w:rPr>
            <w:rFonts w:ascii="Times New Roman" w:hAnsi="Times New Roman" w:cs="Times New Roman"/>
            <w:sz w:val="24"/>
            <w:szCs w:val="24"/>
          </w:rPr>
          <w:t xml:space="preserve"> (Fig 2</w:t>
        </w:r>
        <w:proofErr w:type="gramStart"/>
        <w:r w:rsidR="00547E54">
          <w:rPr>
            <w:rFonts w:ascii="Times New Roman" w:hAnsi="Times New Roman" w:cs="Times New Roman"/>
            <w:sz w:val="24"/>
            <w:szCs w:val="24"/>
          </w:rPr>
          <w:t>A</w:t>
        </w:r>
      </w:ins>
      <w:ins w:id="170" w:author="Jeongim Kim" w:date="2021-01-10T22:46:00Z">
        <w:r w:rsidR="00FB49EF">
          <w:rPr>
            <w:rFonts w:ascii="Times New Roman" w:hAnsi="Times New Roman" w:cs="Times New Roman"/>
            <w:sz w:val="24"/>
            <w:szCs w:val="24"/>
          </w:rPr>
          <w:t>?,</w:t>
        </w:r>
        <w:proofErr w:type="gramEnd"/>
        <w:r w:rsidR="00FB49EF">
          <w:rPr>
            <w:rFonts w:ascii="Times New Roman" w:hAnsi="Times New Roman" w:cs="Times New Roman"/>
            <w:sz w:val="24"/>
            <w:szCs w:val="24"/>
          </w:rPr>
          <w:t xml:space="preserve"> Table S1?</w:t>
        </w:r>
      </w:ins>
      <w:ins w:id="171" w:author="Jeongim Kim" w:date="2021-01-10T22:38:00Z">
        <w:r w:rsidR="00547E54">
          <w:rPr>
            <w:rFonts w:ascii="Times New Roman" w:hAnsi="Times New Roman" w:cs="Times New Roman"/>
            <w:sz w:val="24"/>
            <w:szCs w:val="24"/>
          </w:rPr>
          <w:t>)</w:t>
        </w:r>
      </w:ins>
      <w:r w:rsidR="00A10A52" w:rsidRPr="00C269FD">
        <w:rPr>
          <w:rFonts w:ascii="Times New Roman" w:hAnsi="Times New Roman" w:cs="Times New Roman"/>
          <w:sz w:val="24"/>
          <w:szCs w:val="24"/>
        </w:rPr>
        <w:t xml:space="preserve">. </w:t>
      </w:r>
      <w:r w:rsidR="007D590D" w:rsidRPr="00C269FD">
        <w:rPr>
          <w:rFonts w:ascii="Times New Roman" w:hAnsi="Times New Roman" w:cs="Times New Roman"/>
          <w:sz w:val="24"/>
          <w:szCs w:val="24"/>
        </w:rPr>
        <w:t xml:space="preserve">As </w:t>
      </w:r>
      <w:r w:rsidR="00B74C3B" w:rsidRPr="00C269FD">
        <w:rPr>
          <w:rFonts w:ascii="Times New Roman" w:hAnsi="Times New Roman" w:cs="Times New Roman"/>
          <w:sz w:val="24"/>
          <w:szCs w:val="24"/>
        </w:rPr>
        <w:t xml:space="preserve">its </w:t>
      </w:r>
      <w:r w:rsidR="006B0695">
        <w:rPr>
          <w:rFonts w:ascii="Times New Roman" w:hAnsi="Times New Roman" w:cs="Times New Roman"/>
          <w:sz w:val="24"/>
          <w:szCs w:val="24"/>
        </w:rPr>
        <w:t>aglycone</w:t>
      </w:r>
      <w:r w:rsidR="00B74C3B" w:rsidRPr="00C269FD">
        <w:rPr>
          <w:rFonts w:ascii="Times New Roman" w:hAnsi="Times New Roman" w:cs="Times New Roman"/>
          <w:sz w:val="24"/>
          <w:szCs w:val="24"/>
        </w:rPr>
        <w:t xml:space="preserve"> form</w:t>
      </w:r>
      <w:r w:rsidR="00DD68B1" w:rsidRPr="00C269FD">
        <w:rPr>
          <w:rFonts w:ascii="Times New Roman" w:hAnsi="Times New Roman" w:cs="Times New Roman"/>
          <w:sz w:val="24"/>
          <w:szCs w:val="24"/>
        </w:rPr>
        <w:t>, chrysin,</w:t>
      </w:r>
      <w:r w:rsidR="00B74C3B" w:rsidRPr="00C269FD">
        <w:rPr>
          <w:rFonts w:ascii="Times New Roman" w:hAnsi="Times New Roman" w:cs="Times New Roman"/>
          <w:sz w:val="24"/>
          <w:szCs w:val="24"/>
        </w:rPr>
        <w:t xml:space="preserve"> is a precursor for all </w:t>
      </w:r>
      <w:del w:id="172" w:author="Askey,Bryce C" w:date="2021-01-27T14:37:00Z">
        <w:r w:rsidR="00B74C3B" w:rsidRPr="00C269FD" w:rsidDel="0068428F">
          <w:rPr>
            <w:rFonts w:ascii="Times New Roman" w:hAnsi="Times New Roman" w:cs="Times New Roman"/>
            <w:sz w:val="24"/>
            <w:szCs w:val="24"/>
          </w:rPr>
          <w:delText>4’</w:delText>
        </w:r>
      </w:del>
      <w:ins w:id="173" w:author="Askey,Bryce C" w:date="2021-01-27T14:37:00Z">
        <w:r w:rsidR="0068428F">
          <w:rPr>
            <w:rFonts w:ascii="Times New Roman" w:hAnsi="Times New Roman" w:cs="Times New Roman"/>
            <w:sz w:val="24"/>
            <w:szCs w:val="24"/>
          </w:rPr>
          <w:t>4´</w:t>
        </w:r>
      </w:ins>
      <w:r w:rsidR="00B74C3B" w:rsidRPr="00C269FD">
        <w:rPr>
          <w:rFonts w:ascii="Times New Roman" w:hAnsi="Times New Roman" w:cs="Times New Roman"/>
          <w:sz w:val="24"/>
          <w:szCs w:val="24"/>
        </w:rPr>
        <w:t xml:space="preserve">-deoxyflavones we quantified, this supports the role of chrysin as an important metabolic </w:t>
      </w:r>
      <w:r w:rsidR="00B74C3B" w:rsidRPr="00C269FD">
        <w:rPr>
          <w:rFonts w:ascii="Times New Roman" w:hAnsi="Times New Roman" w:cs="Times New Roman"/>
          <w:sz w:val="24"/>
          <w:szCs w:val="24"/>
        </w:rPr>
        <w:lastRenderedPageBreak/>
        <w:t>intersection</w:t>
      </w:r>
      <w:r w:rsidR="008E5A20" w:rsidRPr="00C269FD">
        <w:rPr>
          <w:rFonts w:ascii="Times New Roman" w:hAnsi="Times New Roman" w:cs="Times New Roman"/>
          <w:sz w:val="24"/>
          <w:szCs w:val="24"/>
        </w:rPr>
        <w:t xml:space="preserve"> in </w:t>
      </w:r>
      <w:r w:rsidR="008E5A20" w:rsidRPr="00C269FD">
        <w:rPr>
          <w:rFonts w:ascii="Times New Roman" w:hAnsi="Times New Roman" w:cs="Times New Roman"/>
          <w:i/>
          <w:iCs/>
          <w:sz w:val="24"/>
          <w:szCs w:val="24"/>
        </w:rPr>
        <w:t>Scutellaria</w:t>
      </w:r>
      <w:r w:rsidR="008E5A20"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Interestingly, we</w:t>
      </w:r>
      <w:r w:rsidR="007E2B4F" w:rsidRPr="00C269FD">
        <w:rPr>
          <w:rFonts w:ascii="Times New Roman" w:hAnsi="Times New Roman" w:cs="Times New Roman"/>
          <w:sz w:val="24"/>
          <w:szCs w:val="24"/>
        </w:rPr>
        <w:t xml:space="preserve"> detected chrysin in only 31</w:t>
      </w:r>
      <w:r w:rsidR="00DD68B1" w:rsidRPr="00C269FD">
        <w:rPr>
          <w:rFonts w:ascii="Times New Roman" w:hAnsi="Times New Roman" w:cs="Times New Roman"/>
          <w:sz w:val="24"/>
          <w:szCs w:val="24"/>
        </w:rPr>
        <w:t xml:space="preserve"> species</w:t>
      </w:r>
      <w:r w:rsidR="007E2B4F" w:rsidRPr="00C269FD">
        <w:rPr>
          <w:rFonts w:ascii="Times New Roman" w:hAnsi="Times New Roman" w:cs="Times New Roman"/>
          <w:sz w:val="24"/>
          <w:szCs w:val="24"/>
        </w:rPr>
        <w:t>. This</w:t>
      </w:r>
      <w:r w:rsidR="00DD68B1" w:rsidRPr="00C269FD">
        <w:rPr>
          <w:rFonts w:ascii="Times New Roman" w:hAnsi="Times New Roman" w:cs="Times New Roman"/>
          <w:sz w:val="24"/>
          <w:szCs w:val="24"/>
        </w:rPr>
        <w:t xml:space="preserve"> rarity in detection as compared to its </w:t>
      </w:r>
      <w:r w:rsidR="006B0695">
        <w:rPr>
          <w:rFonts w:ascii="Times New Roman" w:hAnsi="Times New Roman" w:cs="Times New Roman"/>
          <w:sz w:val="24"/>
          <w:szCs w:val="24"/>
        </w:rPr>
        <w:t>7-glucuronide</w:t>
      </w:r>
      <w:r w:rsidR="00DD68B1" w:rsidRPr="00C269FD">
        <w:rPr>
          <w:rFonts w:ascii="Times New Roman" w:hAnsi="Times New Roman" w:cs="Times New Roman"/>
          <w:sz w:val="24"/>
          <w:szCs w:val="24"/>
        </w:rPr>
        <w:t xml:space="preserve"> form likely</w:t>
      </w:r>
      <w:r w:rsidR="007E2B4F" w:rsidRPr="00C269FD">
        <w:rPr>
          <w:rFonts w:ascii="Times New Roman" w:hAnsi="Times New Roman" w:cs="Times New Roman"/>
          <w:sz w:val="24"/>
          <w:szCs w:val="24"/>
        </w:rPr>
        <w:t xml:space="preserve"> reflects the lower stability</w:t>
      </w:r>
      <w:r w:rsidR="00DD68B1" w:rsidRPr="00C269FD">
        <w:rPr>
          <w:rFonts w:ascii="Times New Roman" w:hAnsi="Times New Roman" w:cs="Times New Roman"/>
          <w:sz w:val="24"/>
          <w:szCs w:val="24"/>
        </w:rPr>
        <w:t xml:space="preserve"> the </w:t>
      </w:r>
      <w:r w:rsidR="006B0695">
        <w:rPr>
          <w:rFonts w:ascii="Times New Roman" w:hAnsi="Times New Roman" w:cs="Times New Roman"/>
          <w:sz w:val="24"/>
          <w:szCs w:val="24"/>
        </w:rPr>
        <w:t>aglycone</w:t>
      </w:r>
      <w:r w:rsidR="00DD68B1" w:rsidRPr="00C269FD">
        <w:rPr>
          <w:rFonts w:ascii="Times New Roman" w:hAnsi="Times New Roman" w:cs="Times New Roman"/>
          <w:sz w:val="24"/>
          <w:szCs w:val="24"/>
        </w:rPr>
        <w:t xml:space="preserve"> form</w:t>
      </w:r>
      <w:r w:rsidR="007E2B4F" w:rsidRPr="00C269FD">
        <w:rPr>
          <w:rFonts w:ascii="Times New Roman" w:hAnsi="Times New Roman" w:cs="Times New Roman"/>
          <w:sz w:val="24"/>
          <w:szCs w:val="24"/>
        </w:rPr>
        <w:t xml:space="preserve">, and could possibly indicate that in most species, chrysin, once synthesized, is very quickly converted into </w:t>
      </w:r>
      <w:r w:rsidR="00A975AE" w:rsidRPr="00C269FD">
        <w:rPr>
          <w:rFonts w:ascii="Times New Roman" w:hAnsi="Times New Roman" w:cs="Times New Roman"/>
          <w:sz w:val="24"/>
          <w:szCs w:val="24"/>
        </w:rPr>
        <w:t xml:space="preserve">other downstream </w:t>
      </w:r>
      <w:del w:id="174" w:author="Askey,Bryce C" w:date="2021-01-27T14:37:00Z">
        <w:r w:rsidR="00A975AE" w:rsidRPr="00C269FD" w:rsidDel="0068428F">
          <w:rPr>
            <w:rFonts w:ascii="Times New Roman" w:hAnsi="Times New Roman" w:cs="Times New Roman"/>
            <w:sz w:val="24"/>
            <w:szCs w:val="24"/>
          </w:rPr>
          <w:delText>4’</w:delText>
        </w:r>
      </w:del>
      <w:ins w:id="175" w:author="Askey,Bryce C" w:date="2021-01-27T14:37:00Z">
        <w:r w:rsidR="0068428F">
          <w:rPr>
            <w:rFonts w:ascii="Times New Roman" w:hAnsi="Times New Roman" w:cs="Times New Roman"/>
            <w:sz w:val="24"/>
            <w:szCs w:val="24"/>
          </w:rPr>
          <w:t>4´</w:t>
        </w:r>
      </w:ins>
      <w:r w:rsidR="00A975AE" w:rsidRPr="00C269FD">
        <w:rPr>
          <w:rFonts w:ascii="Times New Roman" w:hAnsi="Times New Roman" w:cs="Times New Roman"/>
          <w:sz w:val="24"/>
          <w:szCs w:val="24"/>
        </w:rPr>
        <w:t>-deo</w:t>
      </w:r>
      <w:r w:rsidR="000D259D" w:rsidRPr="00C269FD">
        <w:rPr>
          <w:rFonts w:ascii="Times New Roman" w:hAnsi="Times New Roman" w:cs="Times New Roman"/>
          <w:sz w:val="24"/>
          <w:szCs w:val="24"/>
        </w:rPr>
        <w:t>x</w:t>
      </w:r>
      <w:r w:rsidR="00A975AE" w:rsidRPr="00C269FD">
        <w:rPr>
          <w:rFonts w:ascii="Times New Roman" w:hAnsi="Times New Roman" w:cs="Times New Roman"/>
          <w:sz w:val="24"/>
          <w:szCs w:val="24"/>
        </w:rPr>
        <w:t>yflavones.</w:t>
      </w:r>
      <w:r w:rsidR="003E02D1" w:rsidRPr="00C269FD">
        <w:rPr>
          <w:rFonts w:ascii="Times New Roman" w:hAnsi="Times New Roman" w:cs="Times New Roman"/>
          <w:sz w:val="24"/>
          <w:szCs w:val="24"/>
        </w:rPr>
        <w:t xml:space="preserve"> A similar observation can be made regarding apigenin, a precursor for all </w:t>
      </w:r>
      <w:del w:id="176" w:author="Askey,Bryce C" w:date="2021-01-27T14:37:00Z">
        <w:r w:rsidR="003E02D1" w:rsidRPr="00C269FD" w:rsidDel="0068428F">
          <w:rPr>
            <w:rFonts w:ascii="Times New Roman" w:hAnsi="Times New Roman" w:cs="Times New Roman"/>
            <w:sz w:val="24"/>
            <w:szCs w:val="24"/>
          </w:rPr>
          <w:delText>4’</w:delText>
        </w:r>
      </w:del>
      <w:ins w:id="177" w:author="Askey,Bryce C" w:date="2021-01-27T14:37:00Z">
        <w:r w:rsidR="0068428F">
          <w:rPr>
            <w:rFonts w:ascii="Times New Roman" w:hAnsi="Times New Roman" w:cs="Times New Roman"/>
            <w:sz w:val="24"/>
            <w:szCs w:val="24"/>
          </w:rPr>
          <w:t>4´</w:t>
        </w:r>
      </w:ins>
      <w:r w:rsidR="003E02D1" w:rsidRPr="00C269FD">
        <w:rPr>
          <w:rFonts w:ascii="Times New Roman" w:hAnsi="Times New Roman" w:cs="Times New Roman"/>
          <w:sz w:val="24"/>
          <w:szCs w:val="24"/>
        </w:rPr>
        <w:t>-hydroxyflavones we quantified. We detected apigenin in 2</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5530C9">
        <w:rPr>
          <w:rFonts w:ascii="Times New Roman" w:hAnsi="Times New Roman" w:cs="Times New Roman"/>
          <w:sz w:val="24"/>
          <w:szCs w:val="24"/>
        </w:rPr>
        <w:t>, but</w:t>
      </w:r>
      <w:r w:rsidR="003E02D1" w:rsidRPr="00C269FD">
        <w:rPr>
          <w:rFonts w:ascii="Times New Roman" w:hAnsi="Times New Roman" w:cs="Times New Roman"/>
          <w:sz w:val="24"/>
          <w:szCs w:val="24"/>
        </w:rPr>
        <w:t xml:space="preserve"> </w:t>
      </w:r>
      <w:r w:rsidR="007F638F">
        <w:rPr>
          <w:rFonts w:ascii="Times New Roman" w:hAnsi="Times New Roman" w:cs="Times New Roman"/>
          <w:sz w:val="24"/>
          <w:szCs w:val="24"/>
        </w:rPr>
        <w:t>its</w:t>
      </w:r>
      <w:r w:rsidR="00DD68B1" w:rsidRPr="00C269FD">
        <w:rPr>
          <w:rFonts w:ascii="Times New Roman" w:hAnsi="Times New Roman" w:cs="Times New Roman"/>
          <w:sz w:val="24"/>
          <w:szCs w:val="24"/>
        </w:rPr>
        <w:t xml:space="preserve"> </w:t>
      </w:r>
      <w:r w:rsidR="006B0695">
        <w:rPr>
          <w:rFonts w:ascii="Times New Roman" w:hAnsi="Times New Roman" w:cs="Times New Roman"/>
          <w:sz w:val="24"/>
          <w:szCs w:val="24"/>
        </w:rPr>
        <w:t>7-glucuronide</w:t>
      </w:r>
      <w:r w:rsidR="00DD68B1" w:rsidRPr="00C269FD">
        <w:rPr>
          <w:rFonts w:ascii="Times New Roman" w:hAnsi="Times New Roman" w:cs="Times New Roman"/>
          <w:sz w:val="24"/>
          <w:szCs w:val="24"/>
        </w:rPr>
        <w:t xml:space="preserve"> form</w:t>
      </w:r>
      <w:r w:rsidR="003E02D1" w:rsidRPr="00C269FD">
        <w:rPr>
          <w:rFonts w:ascii="Times New Roman" w:hAnsi="Times New Roman" w:cs="Times New Roman"/>
          <w:sz w:val="24"/>
          <w:szCs w:val="24"/>
        </w:rPr>
        <w:t>,</w:t>
      </w:r>
      <w:r w:rsidR="00DD68B1" w:rsidRPr="00C269FD">
        <w:rPr>
          <w:rFonts w:ascii="Times New Roman" w:hAnsi="Times New Roman" w:cs="Times New Roman"/>
          <w:sz w:val="24"/>
          <w:szCs w:val="24"/>
        </w:rPr>
        <w:t xml:space="preserve"> </w:t>
      </w:r>
      <w:r w:rsidR="003E3157">
        <w:rPr>
          <w:rFonts w:ascii="Times New Roman" w:hAnsi="Times New Roman" w:cs="Times New Roman"/>
          <w:sz w:val="24"/>
          <w:szCs w:val="24"/>
        </w:rPr>
        <w:t>apigenin 7-G</w:t>
      </w:r>
      <w:r w:rsidR="00DD68B1" w:rsidRPr="00C269FD">
        <w:rPr>
          <w:rFonts w:ascii="Times New Roman" w:hAnsi="Times New Roman" w:cs="Times New Roman"/>
          <w:sz w:val="24"/>
          <w:szCs w:val="24"/>
        </w:rPr>
        <w:t>,</w:t>
      </w:r>
      <w:r w:rsidR="003E02D1" w:rsidRPr="00C269FD">
        <w:rPr>
          <w:rFonts w:ascii="Times New Roman" w:hAnsi="Times New Roman" w:cs="Times New Roman"/>
          <w:sz w:val="24"/>
          <w:szCs w:val="24"/>
        </w:rPr>
        <w:t xml:space="preserve"> in 4</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2D1471"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The rarest</w:t>
      </w:r>
      <w:r w:rsidR="0085101B" w:rsidRPr="00C269FD">
        <w:rPr>
          <w:rFonts w:ascii="Times New Roman" w:hAnsi="Times New Roman" w:cs="Times New Roman"/>
          <w:sz w:val="24"/>
          <w:szCs w:val="24"/>
        </w:rPr>
        <w:t xml:space="preserve"> flavonoid we quantified</w:t>
      </w:r>
      <w:r w:rsidR="00A10A52" w:rsidRPr="00C269FD">
        <w:rPr>
          <w:rFonts w:ascii="Times New Roman" w:hAnsi="Times New Roman" w:cs="Times New Roman"/>
          <w:sz w:val="24"/>
          <w:szCs w:val="24"/>
        </w:rPr>
        <w:t xml:space="preserve"> was </w:t>
      </w:r>
      <w:r w:rsidR="003E3157">
        <w:rPr>
          <w:rFonts w:ascii="Times New Roman" w:hAnsi="Times New Roman" w:cs="Times New Roman"/>
          <w:sz w:val="24"/>
          <w:szCs w:val="24"/>
        </w:rPr>
        <w:t>hispidulin 7-G</w:t>
      </w:r>
      <w:r w:rsidR="00A10A52" w:rsidRPr="00C269FD">
        <w:rPr>
          <w:rFonts w:ascii="Times New Roman" w:hAnsi="Times New Roman" w:cs="Times New Roman"/>
          <w:sz w:val="24"/>
          <w:szCs w:val="24"/>
        </w:rPr>
        <w:t xml:space="preserve">, which </w:t>
      </w:r>
      <w:r w:rsidR="002D1471" w:rsidRPr="00C269FD">
        <w:rPr>
          <w:rFonts w:ascii="Times New Roman" w:hAnsi="Times New Roman" w:cs="Times New Roman"/>
          <w:sz w:val="24"/>
          <w:szCs w:val="24"/>
        </w:rPr>
        <w:t>was</w:t>
      </w:r>
      <w:r w:rsidR="000651E4"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detected in only one species, </w:t>
      </w:r>
      <w:r w:rsidR="00A10A52" w:rsidRPr="00C269FD">
        <w:rPr>
          <w:rFonts w:ascii="Times New Roman" w:hAnsi="Times New Roman" w:cs="Times New Roman"/>
          <w:i/>
          <w:iCs/>
          <w:sz w:val="24"/>
          <w:szCs w:val="24"/>
        </w:rPr>
        <w:t xml:space="preserve">S. </w:t>
      </w:r>
      <w:proofErr w:type="spellStart"/>
      <w:r w:rsidR="00A10A52" w:rsidRPr="00C269FD">
        <w:rPr>
          <w:rFonts w:ascii="Times New Roman" w:hAnsi="Times New Roman" w:cs="Times New Roman"/>
          <w:i/>
          <w:iCs/>
          <w:sz w:val="24"/>
          <w:szCs w:val="24"/>
        </w:rPr>
        <w:t>coerulea</w:t>
      </w:r>
      <w:proofErr w:type="spellEnd"/>
      <w:r w:rsidR="00A10A52" w:rsidRPr="00C269FD">
        <w:rPr>
          <w:rFonts w:ascii="Times New Roman" w:hAnsi="Times New Roman" w:cs="Times New Roman"/>
          <w:sz w:val="24"/>
          <w:szCs w:val="24"/>
        </w:rPr>
        <w:t>.</w:t>
      </w:r>
    </w:p>
    <w:p w14:paraId="672EF937" w14:textId="3757DD84" w:rsidR="002F253E" w:rsidRPr="00C269FD" w:rsidRDefault="00A10A5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 general, we detected the </w:t>
      </w:r>
      <w:r w:rsidR="006B0695">
        <w:rPr>
          <w:rFonts w:ascii="Times New Roman" w:hAnsi="Times New Roman" w:cs="Times New Roman"/>
          <w:sz w:val="24"/>
          <w:szCs w:val="24"/>
        </w:rPr>
        <w:t>7-glucuronide</w:t>
      </w:r>
      <w:r w:rsidRPr="00C269FD">
        <w:rPr>
          <w:rFonts w:ascii="Times New Roman" w:hAnsi="Times New Roman" w:cs="Times New Roman"/>
          <w:sz w:val="24"/>
          <w:szCs w:val="24"/>
        </w:rPr>
        <w:t xml:space="preserve"> form of each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3E3157">
        <w:rPr>
          <w:rFonts w:ascii="Times New Roman" w:hAnsi="Times New Roman" w:cs="Times New Roman"/>
          <w:sz w:val="24"/>
          <w:szCs w:val="24"/>
        </w:rPr>
        <w:t>chrysin 7-G</w:t>
      </w:r>
      <w:r w:rsidRPr="00C269FD">
        <w:rPr>
          <w:rFonts w:ascii="Times New Roman" w:hAnsi="Times New Roman" w:cs="Times New Roman"/>
          <w:sz w:val="24"/>
          <w:szCs w:val="24"/>
        </w:rPr>
        <w:t xml:space="preserve">, wogonoside, </w:t>
      </w:r>
      <w:r w:rsidR="003E3157">
        <w:rPr>
          <w:rFonts w:ascii="Times New Roman" w:hAnsi="Times New Roman" w:cs="Times New Roman"/>
          <w:sz w:val="24"/>
          <w:szCs w:val="24"/>
        </w:rPr>
        <w:t>apigenin 7-G</w:t>
      </w:r>
      <w:r w:rsidRPr="00C269FD">
        <w:rPr>
          <w:rFonts w:ascii="Times New Roman" w:hAnsi="Times New Roman" w:cs="Times New Roman"/>
          <w:sz w:val="24"/>
          <w:szCs w:val="24"/>
        </w:rPr>
        <w:t>, baicalin, scutellarin, and oroxyloside) more often</w:t>
      </w:r>
      <w:r w:rsidR="008B4E8F" w:rsidRPr="00C269FD">
        <w:rPr>
          <w:rFonts w:ascii="Times New Roman" w:hAnsi="Times New Roman" w:cs="Times New Roman"/>
          <w:sz w:val="24"/>
          <w:szCs w:val="24"/>
        </w:rPr>
        <w:t xml:space="preserve"> and in greater amounts,</w:t>
      </w:r>
      <w:r w:rsidRPr="00C269FD">
        <w:rPr>
          <w:rFonts w:ascii="Times New Roman" w:hAnsi="Times New Roman" w:cs="Times New Roman"/>
          <w:sz w:val="24"/>
          <w:szCs w:val="24"/>
        </w:rPr>
        <w:t xml:space="preserve"> than its </w:t>
      </w:r>
      <w:r w:rsidR="006B0695">
        <w:rPr>
          <w:rFonts w:ascii="Times New Roman" w:hAnsi="Times New Roman" w:cs="Times New Roman"/>
          <w:sz w:val="24"/>
          <w:szCs w:val="24"/>
        </w:rPr>
        <w:t>aglycone</w:t>
      </w:r>
      <w:r w:rsidRPr="00C269FD">
        <w:rPr>
          <w:rFonts w:ascii="Times New Roman" w:hAnsi="Times New Roman" w:cs="Times New Roman"/>
          <w:sz w:val="24"/>
          <w:szCs w:val="24"/>
        </w:rPr>
        <w:t xml:space="preserve"> counterpart (chrysin, wogonin, apigenin, baicalein, scutellarein, and oroxylin</w:t>
      </w:r>
      <w:r w:rsidR="00855CA0">
        <w:rPr>
          <w:rFonts w:ascii="Times New Roman" w:hAnsi="Times New Roman" w:cs="Times New Roman"/>
          <w:sz w:val="24"/>
          <w:szCs w:val="24"/>
        </w:rPr>
        <w:t xml:space="preserve"> </w:t>
      </w:r>
      <w:r w:rsidRPr="00C269FD">
        <w:rPr>
          <w:rFonts w:ascii="Times New Roman" w:hAnsi="Times New Roman" w:cs="Times New Roman"/>
          <w:sz w:val="24"/>
          <w:szCs w:val="24"/>
        </w:rPr>
        <w:t>A).</w:t>
      </w:r>
      <w:r w:rsidR="000651E4" w:rsidRPr="00C269FD">
        <w:rPr>
          <w:rFonts w:ascii="Times New Roman" w:hAnsi="Times New Roman" w:cs="Times New Roman"/>
          <w:sz w:val="24"/>
          <w:szCs w:val="24"/>
        </w:rPr>
        <w:t xml:space="preserve"> This </w:t>
      </w:r>
      <w:r w:rsidR="008E5A20" w:rsidRPr="00C269FD">
        <w:rPr>
          <w:rFonts w:ascii="Times New Roman" w:hAnsi="Times New Roman" w:cs="Times New Roman"/>
          <w:sz w:val="24"/>
          <w:szCs w:val="24"/>
        </w:rPr>
        <w:t xml:space="preserve">finding </w:t>
      </w:r>
      <w:r w:rsidR="000651E4" w:rsidRPr="00C269FD">
        <w:rPr>
          <w:rFonts w:ascii="Times New Roman" w:hAnsi="Times New Roman" w:cs="Times New Roman"/>
          <w:sz w:val="24"/>
          <w:szCs w:val="24"/>
        </w:rPr>
        <w:t xml:space="preserve">reinforces that the </w:t>
      </w:r>
      <w:r w:rsidR="006B0695">
        <w:rPr>
          <w:rFonts w:ascii="Times New Roman" w:hAnsi="Times New Roman" w:cs="Times New Roman"/>
          <w:sz w:val="24"/>
          <w:szCs w:val="24"/>
        </w:rPr>
        <w:t>7-glucuronide</w:t>
      </w:r>
      <w:r w:rsidR="000651E4" w:rsidRPr="00C269FD">
        <w:rPr>
          <w:rFonts w:ascii="Times New Roman" w:hAnsi="Times New Roman" w:cs="Times New Roman"/>
          <w:sz w:val="24"/>
          <w:szCs w:val="24"/>
        </w:rPr>
        <w:t xml:space="preserve"> form is a more stable, storage form.</w:t>
      </w:r>
      <w:r w:rsidRPr="00C269FD">
        <w:rPr>
          <w:rFonts w:ascii="Times New Roman" w:hAnsi="Times New Roman" w:cs="Times New Roman"/>
          <w:sz w:val="24"/>
          <w:szCs w:val="24"/>
        </w:rPr>
        <w:t xml:space="preserve"> The exception was </w:t>
      </w:r>
      <w:r w:rsidR="003E3157">
        <w:rPr>
          <w:rFonts w:ascii="Times New Roman" w:hAnsi="Times New Roman" w:cs="Times New Roman"/>
          <w:sz w:val="24"/>
          <w:szCs w:val="24"/>
        </w:rPr>
        <w:t>hispidulin 7-G</w:t>
      </w:r>
      <w:r w:rsidR="00B265A0" w:rsidRPr="00C269FD">
        <w:rPr>
          <w:rFonts w:ascii="Times New Roman" w:hAnsi="Times New Roman" w:cs="Times New Roman"/>
          <w:sz w:val="24"/>
          <w:szCs w:val="24"/>
        </w:rPr>
        <w:t xml:space="preserve"> and hispidulin, as hispidulin was detected in 27 species</w:t>
      </w:r>
      <w:r w:rsidR="000651E4" w:rsidRPr="00C269FD">
        <w:rPr>
          <w:rFonts w:ascii="Times New Roman" w:hAnsi="Times New Roman" w:cs="Times New Roman"/>
          <w:sz w:val="24"/>
          <w:szCs w:val="24"/>
        </w:rPr>
        <w:t xml:space="preserve">, but </w:t>
      </w:r>
      <w:r w:rsidR="003E3157">
        <w:rPr>
          <w:rFonts w:ascii="Times New Roman" w:hAnsi="Times New Roman" w:cs="Times New Roman"/>
          <w:sz w:val="24"/>
          <w:szCs w:val="24"/>
        </w:rPr>
        <w:t>hispidulin 7-G</w:t>
      </w:r>
      <w:r w:rsidR="000651E4" w:rsidRPr="00C269FD">
        <w:rPr>
          <w:rFonts w:ascii="Times New Roman" w:hAnsi="Times New Roman" w:cs="Times New Roman"/>
          <w:sz w:val="24"/>
          <w:szCs w:val="24"/>
        </w:rPr>
        <w:t xml:space="preserve"> in only one</w:t>
      </w:r>
      <w:r w:rsidR="008B4E8F"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8B4E8F" w:rsidRPr="00C269FD">
        <w:rPr>
          <w:rFonts w:ascii="Times New Roman" w:hAnsi="Times New Roman" w:cs="Times New Roman"/>
          <w:sz w:val="24"/>
          <w:szCs w:val="24"/>
        </w:rPr>
        <w:t xml:space="preserve">Out of the five most commonly occurring </w:t>
      </w:r>
      <w:r w:rsidR="00253EC3" w:rsidRPr="00C269FD">
        <w:rPr>
          <w:rFonts w:ascii="Times New Roman" w:hAnsi="Times New Roman" w:cs="Times New Roman"/>
          <w:sz w:val="24"/>
          <w:szCs w:val="24"/>
        </w:rPr>
        <w:t>metabolite</w:t>
      </w:r>
      <w:r w:rsidR="008B4E8F" w:rsidRPr="00C269FD">
        <w:rPr>
          <w:rFonts w:ascii="Times New Roman" w:hAnsi="Times New Roman" w:cs="Times New Roman"/>
          <w:sz w:val="24"/>
          <w:szCs w:val="24"/>
        </w:rPr>
        <w:t xml:space="preserve">s, four were </w:t>
      </w:r>
      <w:del w:id="178" w:author="Askey,Bryce C" w:date="2021-01-27T14:37:00Z">
        <w:r w:rsidR="008B4E8F" w:rsidRPr="00C269FD" w:rsidDel="0068428F">
          <w:rPr>
            <w:rFonts w:ascii="Times New Roman" w:hAnsi="Times New Roman" w:cs="Times New Roman"/>
            <w:sz w:val="24"/>
            <w:szCs w:val="24"/>
          </w:rPr>
          <w:delText>4’</w:delText>
        </w:r>
      </w:del>
      <w:ins w:id="179" w:author="Askey,Bryce C" w:date="2021-01-27T14:37:00Z">
        <w:r w:rsidR="0068428F">
          <w:rPr>
            <w:rFonts w:ascii="Times New Roman" w:hAnsi="Times New Roman" w:cs="Times New Roman"/>
            <w:sz w:val="24"/>
            <w:szCs w:val="24"/>
          </w:rPr>
          <w:t>4´</w:t>
        </w:r>
      </w:ins>
      <w:r w:rsidR="008B4E8F" w:rsidRPr="00C269FD">
        <w:rPr>
          <w:rFonts w:ascii="Times New Roman" w:hAnsi="Times New Roman" w:cs="Times New Roman"/>
          <w:sz w:val="24"/>
          <w:szCs w:val="24"/>
        </w:rPr>
        <w:t>-deoxyflavones (</w:t>
      </w:r>
      <w:r w:rsidR="003E3157">
        <w:rPr>
          <w:rFonts w:ascii="Times New Roman" w:hAnsi="Times New Roman" w:cs="Times New Roman"/>
          <w:sz w:val="24"/>
          <w:szCs w:val="24"/>
        </w:rPr>
        <w:t>chrysin 7-G</w:t>
      </w:r>
      <w:r w:rsidR="008B4E8F" w:rsidRPr="00C269FD">
        <w:rPr>
          <w:rFonts w:ascii="Times New Roman" w:hAnsi="Times New Roman" w:cs="Times New Roman"/>
          <w:sz w:val="24"/>
          <w:szCs w:val="24"/>
        </w:rPr>
        <w:t>, wogonoside, baicalin, and wog</w:t>
      </w:r>
      <w:del w:id="180" w:author="Jeongim Kim" w:date="2021-01-10T22:41:00Z">
        <w:r w:rsidR="008B4E8F" w:rsidRPr="00C269FD" w:rsidDel="00547E54">
          <w:rPr>
            <w:rFonts w:ascii="Times New Roman" w:hAnsi="Times New Roman" w:cs="Times New Roman"/>
            <w:sz w:val="24"/>
            <w:szCs w:val="24"/>
          </w:rPr>
          <w:delText>n</w:delText>
        </w:r>
      </w:del>
      <w:r w:rsidR="008B4E8F" w:rsidRPr="00C269FD">
        <w:rPr>
          <w:rFonts w:ascii="Times New Roman" w:hAnsi="Times New Roman" w:cs="Times New Roman"/>
          <w:sz w:val="24"/>
          <w:szCs w:val="24"/>
        </w:rPr>
        <w:t xml:space="preserve">onin), </w:t>
      </w:r>
      <w:r w:rsidR="007D590D" w:rsidRPr="00C269FD">
        <w:rPr>
          <w:rFonts w:ascii="Times New Roman" w:hAnsi="Times New Roman" w:cs="Times New Roman"/>
          <w:sz w:val="24"/>
          <w:szCs w:val="24"/>
        </w:rPr>
        <w:t xml:space="preserve">and only one was a </w:t>
      </w:r>
      <w:del w:id="181" w:author="Askey,Bryce C" w:date="2021-01-27T14:37:00Z">
        <w:r w:rsidR="007D590D" w:rsidRPr="00C269FD" w:rsidDel="0068428F">
          <w:rPr>
            <w:rFonts w:ascii="Times New Roman" w:hAnsi="Times New Roman" w:cs="Times New Roman"/>
            <w:sz w:val="24"/>
            <w:szCs w:val="24"/>
          </w:rPr>
          <w:delText>4’</w:delText>
        </w:r>
      </w:del>
      <w:ins w:id="182" w:author="Askey,Bryce C" w:date="2021-01-27T14:37:00Z">
        <w:r w:rsidR="0068428F">
          <w:rPr>
            <w:rFonts w:ascii="Times New Roman" w:hAnsi="Times New Roman" w:cs="Times New Roman"/>
            <w:sz w:val="24"/>
            <w:szCs w:val="24"/>
          </w:rPr>
          <w:t>4´</w:t>
        </w:r>
      </w:ins>
      <w:r w:rsidR="007D590D" w:rsidRPr="00C269FD">
        <w:rPr>
          <w:rFonts w:ascii="Times New Roman" w:hAnsi="Times New Roman" w:cs="Times New Roman"/>
          <w:sz w:val="24"/>
          <w:szCs w:val="24"/>
        </w:rPr>
        <w:t>-hydroxyflavone (</w:t>
      </w:r>
      <w:r w:rsidR="003E3157">
        <w:rPr>
          <w:rFonts w:ascii="Times New Roman" w:hAnsi="Times New Roman" w:cs="Times New Roman"/>
          <w:sz w:val="24"/>
          <w:szCs w:val="24"/>
        </w:rPr>
        <w:t>apigenin 7-G</w:t>
      </w:r>
      <w:r w:rsidR="007D590D"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0B5132" w:rsidRPr="00C269FD">
        <w:rPr>
          <w:rFonts w:ascii="Times New Roman" w:hAnsi="Times New Roman" w:cs="Times New Roman"/>
          <w:sz w:val="24"/>
          <w:szCs w:val="24"/>
        </w:rPr>
        <w:t>This result suggests that</w:t>
      </w:r>
      <w:r w:rsidR="00DB1231" w:rsidRPr="00C269FD">
        <w:rPr>
          <w:rFonts w:ascii="Times New Roman" w:hAnsi="Times New Roman" w:cs="Times New Roman"/>
          <w:sz w:val="24"/>
          <w:szCs w:val="24"/>
        </w:rPr>
        <w:t xml:space="preserve"> the</w:t>
      </w:r>
      <w:r w:rsidR="000B5132" w:rsidRPr="00C269FD">
        <w:rPr>
          <w:rFonts w:ascii="Times New Roman" w:hAnsi="Times New Roman" w:cs="Times New Roman"/>
          <w:sz w:val="24"/>
          <w:szCs w:val="24"/>
        </w:rPr>
        <w:t xml:space="preserve"> </w:t>
      </w:r>
      <w:del w:id="183" w:author="Askey,Bryce C" w:date="2021-01-27T14:37:00Z">
        <w:r w:rsidR="000B5132" w:rsidRPr="00C269FD" w:rsidDel="0068428F">
          <w:rPr>
            <w:rFonts w:ascii="Times New Roman" w:hAnsi="Times New Roman" w:cs="Times New Roman"/>
            <w:sz w:val="24"/>
            <w:szCs w:val="24"/>
          </w:rPr>
          <w:delText>4’</w:delText>
        </w:r>
      </w:del>
      <w:ins w:id="184" w:author="Askey,Bryce C" w:date="2021-01-27T14:37:00Z">
        <w:r w:rsidR="0068428F">
          <w:rPr>
            <w:rFonts w:ascii="Times New Roman" w:hAnsi="Times New Roman" w:cs="Times New Roman"/>
            <w:sz w:val="24"/>
            <w:szCs w:val="24"/>
          </w:rPr>
          <w:t>4´</w:t>
        </w:r>
      </w:ins>
      <w:r w:rsidR="000B5132" w:rsidRPr="00C269FD">
        <w:rPr>
          <w:rFonts w:ascii="Times New Roman" w:hAnsi="Times New Roman" w:cs="Times New Roman"/>
          <w:sz w:val="24"/>
          <w:szCs w:val="24"/>
        </w:rPr>
        <w:t xml:space="preserve">-deoxyflavone </w:t>
      </w:r>
      <w:r w:rsidR="00DB1231" w:rsidRPr="00C269FD">
        <w:rPr>
          <w:rFonts w:ascii="Times New Roman" w:hAnsi="Times New Roman" w:cs="Times New Roman"/>
          <w:sz w:val="24"/>
          <w:szCs w:val="24"/>
        </w:rPr>
        <w:t xml:space="preserve">biosynthetic </w:t>
      </w:r>
      <w:r w:rsidR="000B5132" w:rsidRPr="00C269FD">
        <w:rPr>
          <w:rFonts w:ascii="Times New Roman" w:hAnsi="Times New Roman" w:cs="Times New Roman"/>
          <w:sz w:val="24"/>
          <w:szCs w:val="24"/>
        </w:rPr>
        <w:t xml:space="preserve">pathway is more well conserved across the </w:t>
      </w:r>
      <w:r w:rsidR="000B5132" w:rsidRPr="00C269FD">
        <w:rPr>
          <w:rFonts w:ascii="Times New Roman" w:hAnsi="Times New Roman" w:cs="Times New Roman"/>
          <w:i/>
          <w:iCs/>
          <w:sz w:val="24"/>
          <w:szCs w:val="24"/>
        </w:rPr>
        <w:t xml:space="preserve">Scutellaria </w:t>
      </w:r>
      <w:r w:rsidR="000B5132" w:rsidRPr="00C269FD">
        <w:rPr>
          <w:rFonts w:ascii="Times New Roman" w:hAnsi="Times New Roman" w:cs="Times New Roman"/>
          <w:sz w:val="24"/>
          <w:szCs w:val="24"/>
        </w:rPr>
        <w:t xml:space="preserve">genus than the </w:t>
      </w:r>
      <w:del w:id="185" w:author="Askey,Bryce C" w:date="2021-01-27T14:37:00Z">
        <w:r w:rsidR="000B5132" w:rsidRPr="00C269FD" w:rsidDel="0068428F">
          <w:rPr>
            <w:rFonts w:ascii="Times New Roman" w:hAnsi="Times New Roman" w:cs="Times New Roman"/>
            <w:sz w:val="24"/>
            <w:szCs w:val="24"/>
          </w:rPr>
          <w:delText>4’</w:delText>
        </w:r>
      </w:del>
      <w:ins w:id="186" w:author="Askey,Bryce C" w:date="2021-01-27T14:37:00Z">
        <w:r w:rsidR="0068428F">
          <w:rPr>
            <w:rFonts w:ascii="Times New Roman" w:hAnsi="Times New Roman" w:cs="Times New Roman"/>
            <w:sz w:val="24"/>
            <w:szCs w:val="24"/>
          </w:rPr>
          <w:t>4´</w:t>
        </w:r>
      </w:ins>
      <w:r w:rsidR="000B5132" w:rsidRPr="00C269FD">
        <w:rPr>
          <w:rFonts w:ascii="Times New Roman" w:hAnsi="Times New Roman" w:cs="Times New Roman"/>
          <w:sz w:val="24"/>
          <w:szCs w:val="24"/>
        </w:rPr>
        <w:t>-hydroxyflavone</w:t>
      </w:r>
      <w:r w:rsidR="00DB1231" w:rsidRPr="00C269FD">
        <w:rPr>
          <w:rFonts w:ascii="Times New Roman" w:hAnsi="Times New Roman" w:cs="Times New Roman"/>
          <w:sz w:val="24"/>
          <w:szCs w:val="24"/>
        </w:rPr>
        <w:t xml:space="preserve"> pathway. </w:t>
      </w:r>
      <w:r w:rsidR="00F00468" w:rsidRPr="00C269FD">
        <w:rPr>
          <w:rFonts w:ascii="Times New Roman" w:hAnsi="Times New Roman" w:cs="Times New Roman"/>
          <w:sz w:val="24"/>
          <w:szCs w:val="24"/>
        </w:rPr>
        <w:t xml:space="preserve">However, </w:t>
      </w:r>
      <w:r w:rsidR="002212DA" w:rsidRPr="00C269FD">
        <w:rPr>
          <w:rFonts w:ascii="Times New Roman" w:hAnsi="Times New Roman" w:cs="Times New Roman"/>
          <w:sz w:val="24"/>
          <w:szCs w:val="24"/>
        </w:rPr>
        <w:t>it is</w:t>
      </w:r>
      <w:r w:rsidR="00F00468" w:rsidRPr="00C269FD">
        <w:rPr>
          <w:rFonts w:ascii="Times New Roman" w:hAnsi="Times New Roman" w:cs="Times New Roman"/>
          <w:sz w:val="24"/>
          <w:szCs w:val="24"/>
        </w:rPr>
        <w:t xml:space="preserve"> also possible that </w:t>
      </w:r>
      <w:r w:rsidR="000B5132" w:rsidRPr="00C269FD">
        <w:rPr>
          <w:rFonts w:ascii="Times New Roman" w:hAnsi="Times New Roman" w:cs="Times New Roman"/>
          <w:sz w:val="24"/>
          <w:szCs w:val="24"/>
        </w:rPr>
        <w:t xml:space="preserve">the </w:t>
      </w:r>
      <w:del w:id="187" w:author="Askey,Bryce C" w:date="2021-01-27T14:37:00Z">
        <w:r w:rsidR="000B5132" w:rsidRPr="00C269FD" w:rsidDel="0068428F">
          <w:rPr>
            <w:rFonts w:ascii="Times New Roman" w:hAnsi="Times New Roman" w:cs="Times New Roman"/>
            <w:sz w:val="24"/>
            <w:szCs w:val="24"/>
          </w:rPr>
          <w:delText>4’</w:delText>
        </w:r>
      </w:del>
      <w:ins w:id="188" w:author="Askey,Bryce C" w:date="2021-01-27T14:37:00Z">
        <w:r w:rsidR="0068428F">
          <w:rPr>
            <w:rFonts w:ascii="Times New Roman" w:hAnsi="Times New Roman" w:cs="Times New Roman"/>
            <w:sz w:val="24"/>
            <w:szCs w:val="24"/>
          </w:rPr>
          <w:t>4´</w:t>
        </w:r>
      </w:ins>
      <w:r w:rsidR="000B5132" w:rsidRPr="00C269FD">
        <w:rPr>
          <w:rFonts w:ascii="Times New Roman" w:hAnsi="Times New Roman" w:cs="Times New Roman"/>
          <w:sz w:val="24"/>
          <w:szCs w:val="24"/>
        </w:rPr>
        <w:t>-deoxyflavones we quantified are more stable</w:t>
      </w:r>
      <w:r w:rsidR="00F00468" w:rsidRPr="00C269FD">
        <w:rPr>
          <w:rFonts w:ascii="Times New Roman" w:hAnsi="Times New Roman" w:cs="Times New Roman"/>
          <w:sz w:val="24"/>
          <w:szCs w:val="24"/>
        </w:rPr>
        <w:t xml:space="preserve"> than the </w:t>
      </w:r>
      <w:del w:id="189" w:author="Askey,Bryce C" w:date="2021-01-27T14:37:00Z">
        <w:r w:rsidR="00F00468" w:rsidRPr="00C269FD" w:rsidDel="0068428F">
          <w:rPr>
            <w:rFonts w:ascii="Times New Roman" w:hAnsi="Times New Roman" w:cs="Times New Roman"/>
            <w:sz w:val="24"/>
            <w:szCs w:val="24"/>
          </w:rPr>
          <w:delText>4’</w:delText>
        </w:r>
      </w:del>
      <w:ins w:id="190" w:author="Askey,Bryce C" w:date="2021-01-27T14:37:00Z">
        <w:r w:rsidR="0068428F">
          <w:rPr>
            <w:rFonts w:ascii="Times New Roman" w:hAnsi="Times New Roman" w:cs="Times New Roman"/>
            <w:sz w:val="24"/>
            <w:szCs w:val="24"/>
          </w:rPr>
          <w:t>4´</w:t>
        </w:r>
      </w:ins>
      <w:r w:rsidR="00F00468" w:rsidRPr="00C269FD">
        <w:rPr>
          <w:rFonts w:ascii="Times New Roman" w:hAnsi="Times New Roman" w:cs="Times New Roman"/>
          <w:sz w:val="24"/>
          <w:szCs w:val="24"/>
        </w:rPr>
        <w:t>-hydroxyflavones, and as a result, w</w:t>
      </w:r>
      <w:r w:rsidR="000B5132" w:rsidRPr="00C269FD">
        <w:rPr>
          <w:rFonts w:ascii="Times New Roman" w:hAnsi="Times New Roman" w:cs="Times New Roman"/>
          <w:sz w:val="24"/>
          <w:szCs w:val="24"/>
        </w:rPr>
        <w:t xml:space="preserve">ere less likely to be degraded </w:t>
      </w:r>
      <w:r w:rsidR="00F00468" w:rsidRPr="00C269FD">
        <w:rPr>
          <w:rFonts w:ascii="Times New Roman" w:hAnsi="Times New Roman" w:cs="Times New Roman"/>
          <w:sz w:val="24"/>
          <w:szCs w:val="24"/>
        </w:rPr>
        <w:t xml:space="preserve">over time </w:t>
      </w:r>
      <w:r w:rsidR="000B5132" w:rsidRPr="00C269FD">
        <w:rPr>
          <w:rFonts w:ascii="Times New Roman" w:hAnsi="Times New Roman" w:cs="Times New Roman"/>
          <w:sz w:val="24"/>
          <w:szCs w:val="24"/>
        </w:rPr>
        <w:t>in the herbarium vouchers</w:t>
      </w:r>
      <w:r w:rsidR="00F00468" w:rsidRPr="00C269FD">
        <w:rPr>
          <w:rFonts w:ascii="Times New Roman" w:hAnsi="Times New Roman" w:cs="Times New Roman"/>
          <w:sz w:val="24"/>
          <w:szCs w:val="24"/>
        </w:rPr>
        <w:t>.</w:t>
      </w:r>
      <w:r w:rsidR="000B5132" w:rsidRPr="00C269FD">
        <w:rPr>
          <w:rFonts w:ascii="Times New Roman" w:hAnsi="Times New Roman" w:cs="Times New Roman"/>
          <w:sz w:val="24"/>
          <w:szCs w:val="24"/>
        </w:rPr>
        <w:t xml:space="preserve"> </w:t>
      </w:r>
    </w:p>
    <w:p w14:paraId="471F978D" w14:textId="5DA13207" w:rsidR="00E04D5F" w:rsidRPr="00C269FD" w:rsidRDefault="002F253E"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As this data was generated from aerial tissue samples, o</w:t>
      </w:r>
      <w:r w:rsidR="008E5A20" w:rsidRPr="00C269FD">
        <w:rPr>
          <w:rFonts w:ascii="Times New Roman" w:hAnsi="Times New Roman" w:cs="Times New Roman"/>
          <w:sz w:val="24"/>
          <w:szCs w:val="24"/>
        </w:rPr>
        <w:t xml:space="preserve">ur finding of </w:t>
      </w:r>
      <w:del w:id="191" w:author="Askey,Bryce C" w:date="2021-01-27T14:37:00Z">
        <w:r w:rsidR="008E5A20" w:rsidRPr="00C269FD" w:rsidDel="0068428F">
          <w:rPr>
            <w:rFonts w:ascii="Times New Roman" w:hAnsi="Times New Roman" w:cs="Times New Roman"/>
            <w:sz w:val="24"/>
            <w:szCs w:val="24"/>
          </w:rPr>
          <w:delText>4’</w:delText>
        </w:r>
      </w:del>
      <w:ins w:id="192" w:author="Askey,Bryce C" w:date="2021-01-27T14:37:00Z">
        <w:r w:rsidR="0068428F">
          <w:rPr>
            <w:rFonts w:ascii="Times New Roman" w:hAnsi="Times New Roman" w:cs="Times New Roman"/>
            <w:sz w:val="24"/>
            <w:szCs w:val="24"/>
          </w:rPr>
          <w:t>4´</w:t>
        </w:r>
      </w:ins>
      <w:r w:rsidR="008E5A20" w:rsidRPr="00C269FD">
        <w:rPr>
          <w:rFonts w:ascii="Times New Roman" w:hAnsi="Times New Roman" w:cs="Times New Roman"/>
          <w:sz w:val="24"/>
          <w:szCs w:val="24"/>
        </w:rPr>
        <w:t xml:space="preserve">-deoxyflavones in all but </w:t>
      </w:r>
      <w:r w:rsidRPr="00C269FD">
        <w:rPr>
          <w:rFonts w:ascii="Times New Roman" w:hAnsi="Times New Roman" w:cs="Times New Roman"/>
          <w:sz w:val="24"/>
          <w:szCs w:val="24"/>
        </w:rPr>
        <w:t>11</w:t>
      </w:r>
      <w:r w:rsidR="008E5A20"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suggests that </w:t>
      </w:r>
      <w:del w:id="193" w:author="Askey,Bryce C" w:date="2021-01-27T14:37:00Z">
        <w:r w:rsidR="007F638F" w:rsidDel="0068428F">
          <w:rPr>
            <w:rFonts w:ascii="Times New Roman" w:hAnsi="Times New Roman" w:cs="Times New Roman"/>
            <w:sz w:val="24"/>
            <w:szCs w:val="24"/>
          </w:rPr>
          <w:delText>4’</w:delText>
        </w:r>
      </w:del>
      <w:ins w:id="194" w:author="Askey,Bryce C" w:date="2021-01-27T14:37:00Z">
        <w:r w:rsidR="0068428F">
          <w:rPr>
            <w:rFonts w:ascii="Times New Roman" w:hAnsi="Times New Roman" w:cs="Times New Roman"/>
            <w:sz w:val="24"/>
            <w:szCs w:val="24"/>
          </w:rPr>
          <w:t>4´</w:t>
        </w:r>
      </w:ins>
      <w:r w:rsidR="007F638F">
        <w:rPr>
          <w:rFonts w:ascii="Times New Roman" w:hAnsi="Times New Roman" w:cs="Times New Roman"/>
          <w:sz w:val="24"/>
          <w:szCs w:val="24"/>
        </w:rPr>
        <w:t>-deoxyflavone</w:t>
      </w:r>
      <w:r w:rsidR="00BB0850">
        <w:rPr>
          <w:rFonts w:ascii="Times New Roman" w:hAnsi="Times New Roman" w:cs="Times New Roman"/>
          <w:sz w:val="24"/>
          <w:szCs w:val="24"/>
        </w:rPr>
        <w:t xml:space="preserve">s are not strictly root specific. </w:t>
      </w:r>
      <w:r w:rsidR="00FF7D8A">
        <w:rPr>
          <w:rFonts w:ascii="Times New Roman" w:hAnsi="Times New Roman" w:cs="Times New Roman"/>
          <w:sz w:val="24"/>
          <w:szCs w:val="24"/>
        </w:rPr>
        <w:t xml:space="preserve">Matching with that observed in </w:t>
      </w:r>
      <w:r w:rsidR="00FF7D8A">
        <w:rPr>
          <w:rFonts w:ascii="Times New Roman" w:hAnsi="Times New Roman" w:cs="Times New Roman"/>
          <w:i/>
          <w:iCs/>
          <w:sz w:val="24"/>
          <w:szCs w:val="24"/>
        </w:rPr>
        <w:t xml:space="preserve">S. baicalensis </w:t>
      </w:r>
      <w:r w:rsidR="00FF7D8A">
        <w:rPr>
          <w:rFonts w:ascii="Times New Roman" w:hAnsi="Times New Roman" w:cs="Times New Roman"/>
          <w:sz w:val="24"/>
          <w:szCs w:val="24"/>
        </w:rPr>
        <w:t xml:space="preserve">by </w:t>
      </w:r>
      <w:r w:rsidR="00FF7D8A"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{"citationID":"vnHXQnv4","properties":{"formattedCitation":"(Q. Zhao, Zhang, et al., 2016)","plainCitation":"(Q. Zhao, Zhang,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FF7D8A"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(Q. Zhao, Zhang, et al., 2016)</w:t>
      </w:r>
      <w:r w:rsidR="00FF7D8A" w:rsidRPr="00C269FD">
        <w:rPr>
          <w:rFonts w:ascii="Times New Roman" w:hAnsi="Times New Roman" w:cs="Times New Roman"/>
          <w:sz w:val="24"/>
          <w:szCs w:val="24"/>
        </w:rPr>
        <w:fldChar w:fldCharType="end"/>
      </w:r>
      <w:r w:rsidR="00FF7D8A">
        <w:rPr>
          <w:rFonts w:ascii="Times New Roman" w:hAnsi="Times New Roman" w:cs="Times New Roman"/>
          <w:sz w:val="24"/>
          <w:szCs w:val="24"/>
        </w:rPr>
        <w:t>, i</w:t>
      </w:r>
      <w:r w:rsidR="00BB0850">
        <w:rPr>
          <w:rFonts w:ascii="Times New Roman" w:hAnsi="Times New Roman" w:cs="Times New Roman"/>
          <w:sz w:val="24"/>
          <w:szCs w:val="24"/>
        </w:rPr>
        <w:t xml:space="preserve">t’s likely that the enzymes involved in </w:t>
      </w:r>
      <w:del w:id="195" w:author="Askey,Bryce C" w:date="2021-01-27T14:37:00Z">
        <w:r w:rsidR="00BB0850" w:rsidDel="0068428F">
          <w:rPr>
            <w:rFonts w:ascii="Times New Roman" w:hAnsi="Times New Roman" w:cs="Times New Roman"/>
            <w:sz w:val="24"/>
            <w:szCs w:val="24"/>
          </w:rPr>
          <w:delText>4’</w:delText>
        </w:r>
      </w:del>
      <w:ins w:id="196" w:author="Askey,Bryce C" w:date="2021-01-27T14:37:00Z">
        <w:r w:rsidR="0068428F">
          <w:rPr>
            <w:rFonts w:ascii="Times New Roman" w:hAnsi="Times New Roman" w:cs="Times New Roman"/>
            <w:sz w:val="24"/>
            <w:szCs w:val="24"/>
          </w:rPr>
          <w:t>4´</w:t>
        </w:r>
      </w:ins>
      <w:r w:rsidR="00BB0850">
        <w:rPr>
          <w:rFonts w:ascii="Times New Roman" w:hAnsi="Times New Roman" w:cs="Times New Roman"/>
          <w:sz w:val="24"/>
          <w:szCs w:val="24"/>
        </w:rPr>
        <w:t xml:space="preserve">-deoxyflavone biosynthesis are simply much more active in the roots, but are </w:t>
      </w:r>
      <w:r w:rsidR="00BB0850">
        <w:rPr>
          <w:rFonts w:ascii="Times New Roman" w:hAnsi="Times New Roman" w:cs="Times New Roman"/>
          <w:sz w:val="24"/>
          <w:szCs w:val="24"/>
        </w:rPr>
        <w:lastRenderedPageBreak/>
        <w:t xml:space="preserve">still expressed at some basal level in the aerial tissues. </w:t>
      </w:r>
      <w:r w:rsidR="00FF7D8A">
        <w:rPr>
          <w:rFonts w:ascii="Times New Roman" w:hAnsi="Times New Roman" w:cs="Times New Roman"/>
          <w:sz w:val="24"/>
          <w:szCs w:val="24"/>
        </w:rPr>
        <w:t>This hypothesis is supported by our detection of</w:t>
      </w:r>
      <w:r w:rsidRPr="00C269FD">
        <w:rPr>
          <w:rFonts w:ascii="Times New Roman" w:hAnsi="Times New Roman" w:cs="Times New Roman"/>
          <w:sz w:val="24"/>
          <w:szCs w:val="24"/>
        </w:rPr>
        <w:t xml:space="preserve"> low concentrations of several </w:t>
      </w:r>
      <w:del w:id="197" w:author="Askey,Bryce C" w:date="2021-01-27T14:37:00Z">
        <w:r w:rsidRPr="00C269FD" w:rsidDel="0068428F">
          <w:rPr>
            <w:rFonts w:ascii="Times New Roman" w:hAnsi="Times New Roman" w:cs="Times New Roman"/>
            <w:sz w:val="24"/>
            <w:szCs w:val="24"/>
          </w:rPr>
          <w:delText>4’</w:delText>
        </w:r>
      </w:del>
      <w:ins w:id="198"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-deoxyflavones, including chrysin, baicalein, wogonin, and their </w:t>
      </w:r>
      <w:r w:rsidR="006B0695">
        <w:rPr>
          <w:rFonts w:ascii="Times New Roman" w:hAnsi="Times New Roman" w:cs="Times New Roman"/>
          <w:sz w:val="24"/>
          <w:szCs w:val="24"/>
        </w:rPr>
        <w:t>7-glucuronide</w:t>
      </w:r>
      <w:r w:rsidRPr="00C269FD">
        <w:rPr>
          <w:rFonts w:ascii="Times New Roman" w:hAnsi="Times New Roman" w:cs="Times New Roman"/>
          <w:sz w:val="24"/>
          <w:szCs w:val="24"/>
        </w:rPr>
        <w:t xml:space="preserve"> forms, in our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 xml:space="preserve">tissue sample. </w:t>
      </w:r>
      <w:r w:rsidR="00FF7D8A">
        <w:rPr>
          <w:rFonts w:ascii="Times New Roman" w:hAnsi="Times New Roman" w:cs="Times New Roman"/>
          <w:sz w:val="24"/>
          <w:szCs w:val="24"/>
        </w:rPr>
        <w:t xml:space="preserve">Alternatively, it’s possible that </w:t>
      </w:r>
      <w:del w:id="199" w:author="Askey,Bryce C" w:date="2021-01-27T14:37:00Z">
        <w:r w:rsidR="00FF7D8A" w:rsidDel="0068428F">
          <w:rPr>
            <w:rFonts w:ascii="Times New Roman" w:hAnsi="Times New Roman" w:cs="Times New Roman"/>
            <w:sz w:val="24"/>
            <w:szCs w:val="24"/>
          </w:rPr>
          <w:delText>4’</w:delText>
        </w:r>
      </w:del>
      <w:ins w:id="200" w:author="Askey,Bryce C" w:date="2021-01-27T14:37:00Z">
        <w:r w:rsidR="0068428F">
          <w:rPr>
            <w:rFonts w:ascii="Times New Roman" w:hAnsi="Times New Roman" w:cs="Times New Roman"/>
            <w:sz w:val="24"/>
            <w:szCs w:val="24"/>
          </w:rPr>
          <w:t>4´</w:t>
        </w:r>
      </w:ins>
      <w:r w:rsidR="00FF7D8A">
        <w:rPr>
          <w:rFonts w:ascii="Times New Roman" w:hAnsi="Times New Roman" w:cs="Times New Roman"/>
          <w:sz w:val="24"/>
          <w:szCs w:val="24"/>
        </w:rPr>
        <w:t>-deoxyflavones are being synthesized in the roots and transported to the aerial tissues.</w:t>
      </w:r>
    </w:p>
    <w:p w14:paraId="6309A843" w14:textId="162B93E7" w:rsidR="0067753D" w:rsidRPr="00C269FD" w:rsidRDefault="00B441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the species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2A are ordered based on the phylogenetic tree shown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 it is difficult to detect any clear relationship between phylogeny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Therefore, to make any relationship more apparent, we used a multiple correspondence analysis (MCA) approach</w:t>
      </w:r>
      <w:r w:rsidR="0067753D" w:rsidRPr="00C269FD">
        <w:rPr>
          <w:rFonts w:ascii="Times New Roman" w:hAnsi="Times New Roman" w:cs="Times New Roman"/>
          <w:sz w:val="24"/>
          <w:szCs w:val="24"/>
        </w:rPr>
        <w:t xml:space="preserve">. </w:t>
      </w:r>
      <w:r w:rsidR="00206ACB" w:rsidRPr="00C269FD">
        <w:rPr>
          <w:rFonts w:ascii="Times New Roman" w:hAnsi="Times New Roman" w:cs="Times New Roman"/>
          <w:sz w:val="24"/>
          <w:szCs w:val="24"/>
        </w:rPr>
        <w:t xml:space="preserve">MCA is a technique </w:t>
      </w:r>
      <w:proofErr w:type="gramStart"/>
      <w:r w:rsidR="00206ACB" w:rsidRPr="00C269FD">
        <w:rPr>
          <w:rFonts w:ascii="Times New Roman" w:hAnsi="Times New Roman" w:cs="Times New Roman"/>
          <w:sz w:val="24"/>
          <w:szCs w:val="24"/>
        </w:rPr>
        <w:t>similar to</w:t>
      </w:r>
      <w:proofErr w:type="gramEnd"/>
      <w:r w:rsidR="00206ACB" w:rsidRPr="00C269FD">
        <w:rPr>
          <w:rFonts w:ascii="Times New Roman" w:hAnsi="Times New Roman" w:cs="Times New Roman"/>
          <w:sz w:val="24"/>
          <w:szCs w:val="24"/>
        </w:rPr>
        <w:t xml:space="preserve">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data in a binary format, which the </w:t>
      </w:r>
      <w:r w:rsidR="00253EC3" w:rsidRPr="00C269FD">
        <w:rPr>
          <w:rFonts w:ascii="Times New Roman" w:hAnsi="Times New Roman" w:cs="Times New Roman"/>
          <w:sz w:val="24"/>
          <w:szCs w:val="24"/>
        </w:rPr>
        <w:t>metabolite</w:t>
      </w:r>
      <w:r w:rsidR="00206ACB" w:rsidRPr="00C269FD">
        <w:rPr>
          <w:rFonts w:ascii="Times New Roman" w:hAnsi="Times New Roman" w:cs="Times New Roman"/>
          <w:sz w:val="24"/>
          <w:szCs w:val="24"/>
        </w:rPr>
        <w:t xml:space="preserve"> dataset was converted into prior to the analysis. This conversion to a binary format was completed by assigning </w:t>
      </w:r>
      <w:r w:rsidR="000074EC" w:rsidRPr="00C269FD">
        <w:rPr>
          <w:rFonts w:ascii="Times New Roman" w:hAnsi="Times New Roman" w:cs="Times New Roman"/>
          <w:sz w:val="24"/>
          <w:szCs w:val="24"/>
        </w:rPr>
        <w:t xml:space="preserve">concentration datapoint with a value of </w:t>
      </w:r>
      <w:r w:rsidR="00206ACB" w:rsidRPr="00C269FD">
        <w:rPr>
          <w:rFonts w:ascii="Times New Roman" w:hAnsi="Times New Roman" w:cs="Times New Roman"/>
          <w:sz w:val="24"/>
          <w:szCs w:val="24"/>
        </w:rPr>
        <w:t>TRUE</w:t>
      </w:r>
      <w:r w:rsidR="000074EC" w:rsidRPr="00C269FD">
        <w:rPr>
          <w:rFonts w:ascii="Times New Roman" w:hAnsi="Times New Roman" w:cs="Times New Roman"/>
          <w:sz w:val="24"/>
          <w:szCs w:val="24"/>
        </w:rPr>
        <w:t xml:space="preserve"> if the </w:t>
      </w:r>
      <w:r w:rsidR="00253EC3" w:rsidRPr="00C269FD">
        <w:rPr>
          <w:rFonts w:ascii="Times New Roman" w:hAnsi="Times New Roman" w:cs="Times New Roman"/>
          <w:sz w:val="24"/>
          <w:szCs w:val="24"/>
        </w:rPr>
        <w:t>metabolite</w:t>
      </w:r>
      <w:r w:rsidR="000074EC" w:rsidRPr="00C269FD">
        <w:rPr>
          <w:rFonts w:ascii="Times New Roman" w:hAnsi="Times New Roman" w:cs="Times New Roman"/>
          <w:sz w:val="24"/>
          <w:szCs w:val="24"/>
        </w:rPr>
        <w:t xml:space="preserve"> was detected in that species</w:t>
      </w:r>
      <w:r w:rsidR="00206ACB" w:rsidRPr="00C269FD">
        <w:rPr>
          <w:rFonts w:ascii="Times New Roman" w:hAnsi="Times New Roman" w:cs="Times New Roman"/>
          <w:sz w:val="24"/>
          <w:szCs w:val="24"/>
        </w:rPr>
        <w:t xml:space="preserve">, and </w:t>
      </w:r>
      <w:r w:rsidR="000074EC" w:rsidRPr="00C269FD">
        <w:rPr>
          <w:rFonts w:ascii="Times New Roman" w:hAnsi="Times New Roman" w:cs="Times New Roman"/>
          <w:sz w:val="24"/>
          <w:szCs w:val="24"/>
        </w:rPr>
        <w:t xml:space="preserve">FALSE if it was not. A binary format was chosen for this use in this analysis to minimize the effects </w:t>
      </w:r>
      <w:r w:rsidR="0067753D" w:rsidRPr="00C269FD">
        <w:rPr>
          <w:rFonts w:ascii="Times New Roman" w:hAnsi="Times New Roman" w:cs="Times New Roman"/>
          <w:sz w:val="24"/>
          <w:szCs w:val="24"/>
        </w:rPr>
        <w:t xml:space="preserve">resulting from </w:t>
      </w:r>
      <w:r w:rsidR="000074EC" w:rsidRPr="00C269FD">
        <w:rPr>
          <w:rFonts w:ascii="Times New Roman" w:hAnsi="Times New Roman" w:cs="Times New Roman"/>
          <w:sz w:val="24"/>
          <w:szCs w:val="24"/>
        </w:rPr>
        <w:t xml:space="preserve">the varying ages of the herbarium samples, as well as </w:t>
      </w:r>
      <w:r w:rsidR="0067753D" w:rsidRPr="00C269FD">
        <w:rPr>
          <w:rFonts w:ascii="Times New Roman" w:hAnsi="Times New Roman" w:cs="Times New Roman"/>
          <w:sz w:val="24"/>
          <w:szCs w:val="24"/>
        </w:rPr>
        <w:t>our</w:t>
      </w:r>
      <w:r w:rsidR="000074EC" w:rsidRPr="00C269FD">
        <w:rPr>
          <w:rFonts w:ascii="Times New Roman" w:hAnsi="Times New Roman" w:cs="Times New Roman"/>
          <w:sz w:val="24"/>
          <w:szCs w:val="24"/>
        </w:rPr>
        <w:t xml:space="preserve"> use of fresh tissue samples for several species.</w:t>
      </w:r>
      <w:r w:rsidR="0067753D" w:rsidRPr="00C269FD">
        <w:rPr>
          <w:rFonts w:ascii="Times New Roman" w:hAnsi="Times New Roman" w:cs="Times New Roman"/>
          <w:sz w:val="24"/>
          <w:szCs w:val="24"/>
        </w:rPr>
        <w:t xml:space="preserve"> </w:t>
      </w:r>
    </w:p>
    <w:p w14:paraId="06999879" w14:textId="1FD13E57" w:rsidR="00D81DA7" w:rsidRPr="00C269FD" w:rsidRDefault="006775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No significant </w:t>
      </w:r>
      <w:r w:rsidR="006A379D" w:rsidRPr="00C269FD">
        <w:rPr>
          <w:rFonts w:ascii="Times New Roman" w:hAnsi="Times New Roman" w:cs="Times New Roman"/>
          <w:sz w:val="24"/>
          <w:szCs w:val="24"/>
        </w:rPr>
        <w:t>separation</w:t>
      </w:r>
      <w:r w:rsidRPr="00C269FD">
        <w:rPr>
          <w:rFonts w:ascii="Times New Roman" w:hAnsi="Times New Roman" w:cs="Times New Roman"/>
          <w:sz w:val="24"/>
          <w:szCs w:val="24"/>
        </w:rPr>
        <w:t xml:space="preserve"> of species </w:t>
      </w:r>
      <w:r w:rsidR="006A379D" w:rsidRPr="00C269FD">
        <w:rPr>
          <w:rFonts w:ascii="Times New Roman" w:hAnsi="Times New Roman" w:cs="Times New Roman"/>
          <w:sz w:val="24"/>
          <w:szCs w:val="24"/>
        </w:rPr>
        <w:t xml:space="preserve">by clade </w:t>
      </w:r>
      <w:r w:rsidRPr="00C269FD">
        <w:rPr>
          <w:rFonts w:ascii="Times New Roman" w:hAnsi="Times New Roman" w:cs="Times New Roman"/>
          <w:sz w:val="24"/>
          <w:szCs w:val="24"/>
        </w:rPr>
        <w:t>was observed in the MCA plot, indicating</w:t>
      </w:r>
      <w:r w:rsidR="009F3822" w:rsidRPr="00C269FD">
        <w:rPr>
          <w:rFonts w:ascii="Times New Roman" w:hAnsi="Times New Roman" w:cs="Times New Roman"/>
          <w:sz w:val="24"/>
          <w:szCs w:val="24"/>
        </w:rPr>
        <w:t xml:space="preserve"> that</w:t>
      </w:r>
      <w:r w:rsidR="006A379D"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006A379D" w:rsidRPr="00C269FD">
        <w:rPr>
          <w:rFonts w:ascii="Times New Roman" w:hAnsi="Times New Roman" w:cs="Times New Roman"/>
          <w:sz w:val="24"/>
          <w:szCs w:val="24"/>
        </w:rPr>
        <w:t xml:space="preserve"> profile cannot be used to definit</w:t>
      </w:r>
      <w:r w:rsidR="00EB4C92" w:rsidRPr="00C269FD">
        <w:rPr>
          <w:rFonts w:ascii="Times New Roman" w:hAnsi="Times New Roman" w:cs="Times New Roman"/>
          <w:sz w:val="24"/>
          <w:szCs w:val="24"/>
        </w:rPr>
        <w:t>iv</w:t>
      </w:r>
      <w:r w:rsidR="006A379D" w:rsidRPr="00C269FD">
        <w:rPr>
          <w:rFonts w:ascii="Times New Roman" w:hAnsi="Times New Roman" w:cs="Times New Roman"/>
          <w:sz w:val="24"/>
          <w:szCs w:val="24"/>
        </w:rPr>
        <w:t xml:space="preserve">ely determine the phylogenetic </w:t>
      </w:r>
      <w:r w:rsidR="009F3822" w:rsidRPr="00C269FD">
        <w:rPr>
          <w:rFonts w:ascii="Times New Roman" w:hAnsi="Times New Roman" w:cs="Times New Roman"/>
          <w:sz w:val="24"/>
          <w:szCs w:val="24"/>
        </w:rPr>
        <w:t>relationship</w:t>
      </w:r>
      <w:r w:rsidR="006A379D" w:rsidRPr="00C269FD">
        <w:rPr>
          <w:rFonts w:ascii="Times New Roman" w:hAnsi="Times New Roman" w:cs="Times New Roman"/>
          <w:sz w:val="24"/>
          <w:szCs w:val="24"/>
        </w:rPr>
        <w:t xml:space="preserve"> of those </w:t>
      </w:r>
      <w:r w:rsidRPr="00C269FD">
        <w:rPr>
          <w:rFonts w:ascii="Times New Roman" w:hAnsi="Times New Roman" w:cs="Times New Roman"/>
          <w:sz w:val="24"/>
          <w:szCs w:val="24"/>
        </w:rPr>
        <w:t>species we included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w:t>
      </w:r>
      <w:r w:rsidR="00253EC3" w:rsidRPr="00C269FD">
        <w:rPr>
          <w:rFonts w:ascii="Times New Roman" w:hAnsi="Times New Roman" w:cs="Times New Roman"/>
          <w:sz w:val="24"/>
          <w:szCs w:val="24"/>
        </w:rPr>
        <w:t xml:space="preserve"> This is supported by the relatively low percentage of variance in the original dataset that was able to be explained by the first two principal components</w:t>
      </w:r>
      <w:r w:rsidR="00D81DA7" w:rsidRPr="00C269FD">
        <w:rPr>
          <w:rFonts w:ascii="Times New Roman" w:hAnsi="Times New Roman" w:cs="Times New Roman"/>
          <w:sz w:val="24"/>
          <w:szCs w:val="24"/>
        </w:rPr>
        <w:t xml:space="preserve"> (21.92% and 13.80%)</w:t>
      </w:r>
      <w:r w:rsidR="00253EC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EC61D3" w:rsidRPr="00C269FD">
        <w:rPr>
          <w:rFonts w:ascii="Times New Roman" w:hAnsi="Times New Roman" w:cs="Times New Roman"/>
          <w:sz w:val="24"/>
          <w:szCs w:val="24"/>
        </w:rPr>
        <w:t xml:space="preserve">The small number of species included in clade 5 limits detection of any patterns in metabolite accumulation. Confidence ellipses for both clades 2 and 4 </w:t>
      </w:r>
      <w:r w:rsidR="00EC61D3" w:rsidRPr="00C269FD">
        <w:rPr>
          <w:rFonts w:ascii="Times New Roman" w:hAnsi="Times New Roman" w:cs="Times New Roman"/>
          <w:sz w:val="24"/>
          <w:szCs w:val="24"/>
        </w:rPr>
        <w:lastRenderedPageBreak/>
        <w:t>were very large, reflecting the diversity in aerial metabolite profiles for the species in this clade.</w:t>
      </w:r>
      <w:r w:rsidR="005530C9">
        <w:rPr>
          <w:rFonts w:ascii="Times New Roman" w:hAnsi="Times New Roman" w:cs="Times New Roman"/>
          <w:sz w:val="24"/>
          <w:szCs w:val="24"/>
        </w:rPr>
        <w:t xml:space="preserve"> </w:t>
      </w:r>
      <w:r w:rsidR="00271CAC">
        <w:rPr>
          <w:rFonts w:ascii="Times New Roman" w:hAnsi="Times New Roman" w:cs="Times New Roman"/>
          <w:sz w:val="24"/>
          <w:szCs w:val="24"/>
        </w:rPr>
        <w:t>Although no conclusions besides these can be drawn from the confidence ellipses of clades 2, 4, and 5, s</w:t>
      </w:r>
      <w:r w:rsidR="005530C9">
        <w:rPr>
          <w:rFonts w:ascii="Times New Roman" w:hAnsi="Times New Roman" w:cs="Times New Roman"/>
          <w:sz w:val="24"/>
          <w:szCs w:val="24"/>
        </w:rPr>
        <w:t>everal</w:t>
      </w:r>
      <w:r w:rsidR="006A379D"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 xml:space="preserve">general </w:t>
      </w:r>
      <w:r w:rsidR="005530C9">
        <w:rPr>
          <w:rFonts w:ascii="Times New Roman" w:hAnsi="Times New Roman" w:cs="Times New Roman"/>
          <w:sz w:val="24"/>
          <w:szCs w:val="24"/>
        </w:rPr>
        <w:t>patterns in metabolite profile</w:t>
      </w:r>
      <w:r w:rsidR="00D81DA7" w:rsidRPr="00C269FD">
        <w:rPr>
          <w:rFonts w:ascii="Times New Roman" w:hAnsi="Times New Roman" w:cs="Times New Roman"/>
          <w:sz w:val="24"/>
          <w:szCs w:val="24"/>
        </w:rPr>
        <w:t xml:space="preserve"> </w:t>
      </w:r>
      <w:r w:rsidR="00271CAC">
        <w:rPr>
          <w:rFonts w:ascii="Times New Roman" w:hAnsi="Times New Roman" w:cs="Times New Roman"/>
          <w:sz w:val="24"/>
          <w:szCs w:val="24"/>
        </w:rPr>
        <w:t xml:space="preserve">are illustrated by </w:t>
      </w:r>
      <w:r w:rsidR="006A379D" w:rsidRPr="00C269FD">
        <w:rPr>
          <w:rFonts w:ascii="Times New Roman" w:hAnsi="Times New Roman" w:cs="Times New Roman"/>
          <w:sz w:val="24"/>
          <w:szCs w:val="24"/>
        </w:rPr>
        <w:t>the locations of the confidence ellipses for clade</w:t>
      </w:r>
      <w:r w:rsidR="00EC61D3" w:rsidRPr="00C269FD">
        <w:rPr>
          <w:rFonts w:ascii="Times New Roman" w:hAnsi="Times New Roman" w:cs="Times New Roman"/>
          <w:sz w:val="24"/>
          <w:szCs w:val="24"/>
        </w:rPr>
        <w:t>s 1 and 3</w:t>
      </w:r>
      <w:r w:rsidR="006A379D" w:rsidRPr="00C269FD">
        <w:rPr>
          <w:rFonts w:ascii="Times New Roman" w:hAnsi="Times New Roman" w:cs="Times New Roman"/>
          <w:sz w:val="24"/>
          <w:szCs w:val="24"/>
        </w:rPr>
        <w:t xml:space="preserve">. </w:t>
      </w:r>
    </w:p>
    <w:p w14:paraId="1C11C0B0" w14:textId="26AB3824" w:rsidR="00874B13" w:rsidRPr="00C269FD" w:rsidRDefault="00393EF5"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Some grouping of species in clade 3 to the right side of the plot can be observed, possibly because of trace accumulation of </w:t>
      </w:r>
      <w:del w:id="201" w:author="Askey,Bryce C" w:date="2021-01-27T14:37:00Z">
        <w:r w:rsidRPr="00C269FD" w:rsidDel="0068428F">
          <w:rPr>
            <w:rFonts w:ascii="Times New Roman" w:hAnsi="Times New Roman" w:cs="Times New Roman"/>
            <w:sz w:val="24"/>
            <w:szCs w:val="24"/>
          </w:rPr>
          <w:delText>4’</w:delText>
        </w:r>
      </w:del>
      <w:ins w:id="202"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-hydroxyflavones in many of these species, </w:t>
      </w:r>
      <w:r w:rsidR="001622E9" w:rsidRPr="00C269FD">
        <w:rPr>
          <w:rFonts w:ascii="Times New Roman" w:hAnsi="Times New Roman" w:cs="Times New Roman"/>
          <w:sz w:val="24"/>
          <w:szCs w:val="24"/>
        </w:rPr>
        <w:t xml:space="preserve">Globally, </w:t>
      </w:r>
      <w:r w:rsidR="003E3157">
        <w:rPr>
          <w:rFonts w:ascii="Times New Roman" w:hAnsi="Times New Roman" w:cs="Times New Roman"/>
          <w:sz w:val="24"/>
          <w:szCs w:val="24"/>
        </w:rPr>
        <w:t>apigenin 7-G</w:t>
      </w:r>
      <w:r w:rsidR="001622E9" w:rsidRPr="00C269FD">
        <w:rPr>
          <w:rFonts w:ascii="Times New Roman" w:hAnsi="Times New Roman" w:cs="Times New Roman"/>
          <w:sz w:val="24"/>
          <w:szCs w:val="24"/>
        </w:rPr>
        <w:t xml:space="preserve">, hispidulin, scutellarin, and scutellarein were detected in 56.58%, 35.52%, 25.00%, and 21.05% of all species analyzed, respectively, but in 69.23%, 69.23%, 38.46%, and 38.46% of species in clade 3. </w:t>
      </w:r>
      <w:r w:rsidR="00084CEC" w:rsidRPr="00C269FD">
        <w:rPr>
          <w:rFonts w:ascii="Times New Roman" w:hAnsi="Times New Roman" w:cs="Times New Roman"/>
          <w:sz w:val="24"/>
          <w:szCs w:val="24"/>
        </w:rPr>
        <w:t>Th</w:t>
      </w:r>
      <w:r w:rsidR="00FF0C64" w:rsidRPr="00C269FD">
        <w:rPr>
          <w:rFonts w:ascii="Times New Roman" w:hAnsi="Times New Roman" w:cs="Times New Roman"/>
          <w:sz w:val="24"/>
          <w:szCs w:val="24"/>
        </w:rPr>
        <w:t xml:space="preserve">is increase </w:t>
      </w:r>
      <w:r w:rsidR="00084CEC" w:rsidRPr="00C269FD">
        <w:rPr>
          <w:rFonts w:ascii="Times New Roman" w:hAnsi="Times New Roman" w:cs="Times New Roman"/>
          <w:sz w:val="24"/>
          <w:szCs w:val="24"/>
        </w:rPr>
        <w:t xml:space="preserve">in detection rate </w:t>
      </w:r>
      <w:r w:rsidR="00F533B2">
        <w:rPr>
          <w:rFonts w:ascii="Times New Roman" w:hAnsi="Times New Roman" w:cs="Times New Roman"/>
          <w:sz w:val="24"/>
          <w:szCs w:val="24"/>
        </w:rPr>
        <w:t xml:space="preserve">of </w:t>
      </w:r>
      <w:del w:id="203" w:author="Askey,Bryce C" w:date="2021-01-27T14:37:00Z">
        <w:r w:rsidR="00F533B2" w:rsidDel="0068428F">
          <w:rPr>
            <w:rFonts w:ascii="Times New Roman" w:hAnsi="Times New Roman" w:cs="Times New Roman"/>
            <w:sz w:val="24"/>
            <w:szCs w:val="24"/>
          </w:rPr>
          <w:delText>4’</w:delText>
        </w:r>
      </w:del>
      <w:ins w:id="204" w:author="Askey,Bryce C" w:date="2021-01-27T14:37:00Z">
        <w:r w:rsidR="0068428F">
          <w:rPr>
            <w:rFonts w:ascii="Times New Roman" w:hAnsi="Times New Roman" w:cs="Times New Roman"/>
            <w:sz w:val="24"/>
            <w:szCs w:val="24"/>
          </w:rPr>
          <w:t>4´</w:t>
        </w:r>
      </w:ins>
      <w:r w:rsidR="00F533B2">
        <w:rPr>
          <w:rFonts w:ascii="Times New Roman" w:hAnsi="Times New Roman" w:cs="Times New Roman"/>
          <w:sz w:val="24"/>
          <w:szCs w:val="24"/>
        </w:rPr>
        <w:t xml:space="preserve">-hydroxyflavones </w:t>
      </w:r>
      <w:r w:rsidR="00084CEC" w:rsidRPr="00C269FD">
        <w:rPr>
          <w:rFonts w:ascii="Times New Roman" w:hAnsi="Times New Roman" w:cs="Times New Roman"/>
          <w:sz w:val="24"/>
          <w:szCs w:val="24"/>
        </w:rPr>
        <w:t xml:space="preserve">can be confirmed as </w:t>
      </w:r>
      <w:r w:rsidR="00FF0C64" w:rsidRPr="00C269FD">
        <w:rPr>
          <w:rFonts w:ascii="Times New Roman" w:hAnsi="Times New Roman" w:cs="Times New Roman"/>
          <w:sz w:val="24"/>
          <w:szCs w:val="24"/>
        </w:rPr>
        <w:t>a</w:t>
      </w:r>
      <w:r w:rsidR="00084CEC" w:rsidRPr="00C269FD">
        <w:rPr>
          <w:rFonts w:ascii="Times New Roman" w:hAnsi="Times New Roman" w:cs="Times New Roman"/>
          <w:sz w:val="24"/>
          <w:szCs w:val="24"/>
        </w:rPr>
        <w:t xml:space="preserve"> cause for the slight grouping of clade 3 species in </w:t>
      </w:r>
      <w:r w:rsidR="000B77A1" w:rsidRPr="00C269FD">
        <w:rPr>
          <w:rFonts w:ascii="Times New Roman" w:hAnsi="Times New Roman" w:cs="Times New Roman"/>
          <w:sz w:val="24"/>
          <w:szCs w:val="24"/>
        </w:rPr>
        <w:t>Fig</w:t>
      </w:r>
      <w:r w:rsidR="00FF0C64" w:rsidRPr="00C269FD">
        <w:rPr>
          <w:rFonts w:ascii="Times New Roman" w:hAnsi="Times New Roman" w:cs="Times New Roman"/>
          <w:sz w:val="24"/>
          <w:szCs w:val="24"/>
        </w:rPr>
        <w:t xml:space="preserve"> 2B </w:t>
      </w:r>
      <w:r w:rsidR="00084CEC" w:rsidRPr="00C269FD">
        <w:rPr>
          <w:rFonts w:ascii="Times New Roman" w:hAnsi="Times New Roman" w:cs="Times New Roman"/>
          <w:sz w:val="24"/>
          <w:szCs w:val="24"/>
        </w:rPr>
        <w:t xml:space="preserve">by considering </w:t>
      </w:r>
      <w:r w:rsidR="00FF0C64" w:rsidRPr="00C269FD">
        <w:rPr>
          <w:rFonts w:ascii="Times New Roman" w:hAnsi="Times New Roman" w:cs="Times New Roman"/>
          <w:sz w:val="24"/>
          <w:szCs w:val="24"/>
        </w:rPr>
        <w:t>the</w:t>
      </w:r>
      <w:r w:rsidR="00084CEC" w:rsidRPr="00C269FD">
        <w:rPr>
          <w:rFonts w:ascii="Times New Roman" w:hAnsi="Times New Roman" w:cs="Times New Roman"/>
          <w:sz w:val="24"/>
          <w:szCs w:val="24"/>
        </w:rPr>
        <w:t xml:space="preserve"> associated variable loading plot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2C). This plot illustrates the role that each </w:t>
      </w:r>
      <w:r w:rsidR="00253EC3" w:rsidRPr="00C269FD">
        <w:rPr>
          <w:rFonts w:ascii="Times New Roman" w:hAnsi="Times New Roman" w:cs="Times New Roman"/>
          <w:sz w:val="24"/>
          <w:szCs w:val="24"/>
        </w:rPr>
        <w:t>metabolite</w:t>
      </w:r>
      <w:r w:rsidR="00084CEC" w:rsidRPr="00C269FD">
        <w:rPr>
          <w:rFonts w:ascii="Times New Roman" w:hAnsi="Times New Roman" w:cs="Times New Roman"/>
          <w:sz w:val="24"/>
          <w:szCs w:val="24"/>
        </w:rPr>
        <w:t xml:space="preserve"> plays in determining the position of points in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2B. </w:t>
      </w:r>
      <w:r w:rsidR="00D37640" w:rsidRPr="00C269FD">
        <w:rPr>
          <w:rFonts w:ascii="Times New Roman" w:hAnsi="Times New Roman" w:cs="Times New Roman"/>
          <w:sz w:val="24"/>
          <w:szCs w:val="24"/>
        </w:rPr>
        <w:t xml:space="preserve">The variable loading plot shows that a positive detection of </w:t>
      </w:r>
      <w:del w:id="205" w:author="Askey,Bryce C" w:date="2021-01-27T14:37:00Z">
        <w:r w:rsidR="00D37640" w:rsidRPr="00C269FD" w:rsidDel="0068428F">
          <w:rPr>
            <w:rFonts w:ascii="Times New Roman" w:hAnsi="Times New Roman" w:cs="Times New Roman"/>
            <w:sz w:val="24"/>
            <w:szCs w:val="24"/>
          </w:rPr>
          <w:delText>4’</w:delText>
        </w:r>
      </w:del>
      <w:ins w:id="206" w:author="Askey,Bryce C" w:date="2021-01-27T14:37:00Z">
        <w:r w:rsidR="0068428F">
          <w:rPr>
            <w:rFonts w:ascii="Times New Roman" w:hAnsi="Times New Roman" w:cs="Times New Roman"/>
            <w:sz w:val="24"/>
            <w:szCs w:val="24"/>
          </w:rPr>
          <w:t>4´</w:t>
        </w:r>
      </w:ins>
      <w:r w:rsidR="00D37640" w:rsidRPr="00C269FD">
        <w:rPr>
          <w:rFonts w:ascii="Times New Roman" w:hAnsi="Times New Roman" w:cs="Times New Roman"/>
          <w:sz w:val="24"/>
          <w:szCs w:val="24"/>
        </w:rPr>
        <w:t xml:space="preserve">-hydroxyflavones can drive the movement of species in </w:t>
      </w:r>
      <w:r w:rsidR="000B77A1" w:rsidRPr="00C269FD">
        <w:rPr>
          <w:rFonts w:ascii="Times New Roman" w:hAnsi="Times New Roman" w:cs="Times New Roman"/>
          <w:sz w:val="24"/>
          <w:szCs w:val="24"/>
        </w:rPr>
        <w:t>Fig</w:t>
      </w:r>
      <w:r w:rsidR="00D37640" w:rsidRPr="00C269FD">
        <w:rPr>
          <w:rFonts w:ascii="Times New Roman" w:hAnsi="Times New Roman" w:cs="Times New Roman"/>
          <w:sz w:val="24"/>
          <w:szCs w:val="24"/>
        </w:rPr>
        <w:t xml:space="preserve"> 2B to the upper right quadrant of the plot area, which is where the 80% confidence ellipse for clade 3 is centered. The variable loading plot was also used to identify the negative detection of baicalin as another causative factor in the grouping of </w:t>
      </w:r>
      <w:r w:rsidR="006306CC" w:rsidRPr="00C269FD">
        <w:rPr>
          <w:rFonts w:ascii="Times New Roman" w:hAnsi="Times New Roman" w:cs="Times New Roman"/>
          <w:sz w:val="24"/>
          <w:szCs w:val="24"/>
        </w:rPr>
        <w:t>species in clade 3. Negative detection of baicalin is shown by the variable loading plot to</w:t>
      </w:r>
      <w:r w:rsidR="00FF0C64" w:rsidRPr="00C269FD">
        <w:rPr>
          <w:rFonts w:ascii="Times New Roman" w:hAnsi="Times New Roman" w:cs="Times New Roman"/>
          <w:sz w:val="24"/>
          <w:szCs w:val="24"/>
        </w:rPr>
        <w:t xml:space="preserve"> be </w:t>
      </w:r>
      <w:r w:rsidR="00253EC3" w:rsidRPr="00C269FD">
        <w:rPr>
          <w:rFonts w:ascii="Times New Roman" w:hAnsi="Times New Roman" w:cs="Times New Roman"/>
          <w:sz w:val="24"/>
          <w:szCs w:val="24"/>
        </w:rPr>
        <w:t xml:space="preserve">well-represented in </w:t>
      </w:r>
      <w:r w:rsidR="00FF0C64" w:rsidRPr="00C269FD">
        <w:rPr>
          <w:rFonts w:ascii="Times New Roman" w:hAnsi="Times New Roman" w:cs="Times New Roman"/>
          <w:sz w:val="24"/>
          <w:szCs w:val="24"/>
        </w:rPr>
        <w:t>the first principal component, and accordingly,</w:t>
      </w:r>
      <w:r w:rsidR="006306CC" w:rsidRPr="00C269FD">
        <w:rPr>
          <w:rFonts w:ascii="Times New Roman" w:hAnsi="Times New Roman" w:cs="Times New Roman"/>
          <w:sz w:val="24"/>
          <w:szCs w:val="24"/>
        </w:rPr>
        <w:t xml:space="preserve"> play</w:t>
      </w:r>
      <w:r w:rsidR="00FF0C64" w:rsidRPr="00C269FD">
        <w:rPr>
          <w:rFonts w:ascii="Times New Roman" w:hAnsi="Times New Roman" w:cs="Times New Roman"/>
          <w:sz w:val="24"/>
          <w:szCs w:val="24"/>
        </w:rPr>
        <w:t>s</w:t>
      </w:r>
      <w:r w:rsidR="006306CC" w:rsidRPr="00C269FD">
        <w:rPr>
          <w:rFonts w:ascii="Times New Roman" w:hAnsi="Times New Roman" w:cs="Times New Roman"/>
          <w:sz w:val="24"/>
          <w:szCs w:val="24"/>
        </w:rPr>
        <w:t xml:space="preserve"> a significant role in the movement of species to right side of the plot area</w:t>
      </w:r>
      <w:r w:rsidR="00084CEC" w:rsidRPr="00C269FD">
        <w:rPr>
          <w:rFonts w:ascii="Times New Roman" w:hAnsi="Times New Roman" w:cs="Times New Roman"/>
          <w:sz w:val="24"/>
          <w:szCs w:val="24"/>
        </w:rPr>
        <w:t>.</w:t>
      </w:r>
      <w:r w:rsidR="00FF0C64" w:rsidRPr="00C269FD">
        <w:rPr>
          <w:rFonts w:ascii="Times New Roman" w:hAnsi="Times New Roman" w:cs="Times New Roman"/>
          <w:sz w:val="24"/>
          <w:szCs w:val="24"/>
        </w:rPr>
        <w:t xml:space="preserve"> Confirming this is our detection of b</w:t>
      </w:r>
      <w:r w:rsidR="00D37640" w:rsidRPr="00C269FD">
        <w:rPr>
          <w:rFonts w:ascii="Times New Roman" w:hAnsi="Times New Roman" w:cs="Times New Roman"/>
          <w:sz w:val="24"/>
          <w:szCs w:val="24"/>
        </w:rPr>
        <w:t xml:space="preserve">aicalin </w:t>
      </w:r>
      <w:r w:rsidR="006306CC" w:rsidRPr="00C269FD">
        <w:rPr>
          <w:rFonts w:ascii="Times New Roman" w:hAnsi="Times New Roman" w:cs="Times New Roman"/>
          <w:sz w:val="24"/>
          <w:szCs w:val="24"/>
        </w:rPr>
        <w:t xml:space="preserve">in </w:t>
      </w:r>
      <w:r w:rsidR="00155176" w:rsidRPr="00C269FD">
        <w:rPr>
          <w:rFonts w:ascii="Times New Roman" w:hAnsi="Times New Roman" w:cs="Times New Roman"/>
          <w:sz w:val="24"/>
          <w:szCs w:val="24"/>
        </w:rPr>
        <w:t xml:space="preserve">only </w:t>
      </w:r>
      <w:r w:rsidR="006306CC" w:rsidRPr="00C269FD">
        <w:rPr>
          <w:rFonts w:ascii="Times New Roman" w:hAnsi="Times New Roman" w:cs="Times New Roman"/>
          <w:sz w:val="24"/>
          <w:szCs w:val="24"/>
        </w:rPr>
        <w:t xml:space="preserve">23.08% of species in clade 3, but </w:t>
      </w:r>
      <w:r w:rsidR="00155176" w:rsidRPr="00C269FD">
        <w:rPr>
          <w:rFonts w:ascii="Times New Roman" w:hAnsi="Times New Roman" w:cs="Times New Roman"/>
          <w:sz w:val="24"/>
          <w:szCs w:val="24"/>
        </w:rPr>
        <w:t xml:space="preserve">globally, in </w:t>
      </w:r>
      <w:r w:rsidR="00D37640" w:rsidRPr="00C269FD">
        <w:rPr>
          <w:rFonts w:ascii="Times New Roman" w:hAnsi="Times New Roman" w:cs="Times New Roman"/>
          <w:sz w:val="24"/>
          <w:szCs w:val="24"/>
        </w:rPr>
        <w:t>53.94% of all species analyzed</w:t>
      </w:r>
      <w:r w:rsidR="006306CC" w:rsidRPr="00C269FD">
        <w:rPr>
          <w:rFonts w:ascii="Times New Roman" w:hAnsi="Times New Roman" w:cs="Times New Roman"/>
          <w:sz w:val="24"/>
          <w:szCs w:val="24"/>
        </w:rPr>
        <w:t>.</w:t>
      </w:r>
    </w:p>
    <w:p w14:paraId="0FE0764F" w14:textId="2FA98B20" w:rsidR="00FF0C64" w:rsidRPr="00C269FD" w:rsidRDefault="009F382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 similar method of analysis can be applied to clade 1, which has a confidence ellipse centered towards the bottom of the plot area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 The variable loading plot shows that this corresponds to a negative detection of both </w:t>
      </w:r>
      <w:del w:id="207" w:author="Askey,Bryce C" w:date="2021-01-27T14:37:00Z">
        <w:r w:rsidRPr="00C269FD" w:rsidDel="0068428F">
          <w:rPr>
            <w:rFonts w:ascii="Times New Roman" w:hAnsi="Times New Roman" w:cs="Times New Roman"/>
            <w:sz w:val="24"/>
            <w:szCs w:val="24"/>
          </w:rPr>
          <w:delText>4’</w:delText>
        </w:r>
      </w:del>
      <w:ins w:id="208"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-hydro</w:t>
      </w:r>
      <w:r w:rsidR="00253EC3" w:rsidRPr="00C269FD">
        <w:rPr>
          <w:rFonts w:ascii="Times New Roman" w:hAnsi="Times New Roman" w:cs="Times New Roman"/>
          <w:sz w:val="24"/>
          <w:szCs w:val="24"/>
        </w:rPr>
        <w:t>xy</w:t>
      </w:r>
      <w:r w:rsidRPr="00C269FD">
        <w:rPr>
          <w:rFonts w:ascii="Times New Roman" w:hAnsi="Times New Roman" w:cs="Times New Roman"/>
          <w:sz w:val="24"/>
          <w:szCs w:val="24"/>
        </w:rPr>
        <w:t xml:space="preserve">flavones and </w:t>
      </w:r>
      <w:del w:id="209" w:author="Askey,Bryce C" w:date="2021-01-27T14:37:00Z">
        <w:r w:rsidRPr="00C269FD" w:rsidDel="0068428F">
          <w:rPr>
            <w:rFonts w:ascii="Times New Roman" w:hAnsi="Times New Roman" w:cs="Times New Roman"/>
            <w:sz w:val="24"/>
            <w:szCs w:val="24"/>
          </w:rPr>
          <w:delText>4’</w:delText>
        </w:r>
      </w:del>
      <w:ins w:id="210"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-deoxyflavones</w:t>
      </w:r>
      <w:r w:rsidR="00D81DA7"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 xml:space="preserve">Specifically, </w:t>
      </w:r>
      <w:r w:rsidR="00D81DA7"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 xml:space="preserve">negative detection of apigenin, </w:t>
      </w:r>
      <w:r w:rsidR="003E3157">
        <w:rPr>
          <w:rFonts w:ascii="Times New Roman" w:hAnsi="Times New Roman" w:cs="Times New Roman"/>
          <w:sz w:val="24"/>
          <w:szCs w:val="24"/>
        </w:rPr>
        <w:t>apigenin 7-G</w:t>
      </w:r>
      <w:r w:rsidR="00253EC3" w:rsidRPr="00C269FD">
        <w:rPr>
          <w:rFonts w:ascii="Times New Roman" w:hAnsi="Times New Roman" w:cs="Times New Roman"/>
          <w:sz w:val="24"/>
          <w:szCs w:val="24"/>
        </w:rPr>
        <w:t xml:space="preserve">, chrysin, and </w:t>
      </w:r>
      <w:r w:rsidR="003E3157">
        <w:rPr>
          <w:rFonts w:ascii="Times New Roman" w:hAnsi="Times New Roman" w:cs="Times New Roman"/>
          <w:sz w:val="24"/>
          <w:szCs w:val="24"/>
        </w:rPr>
        <w:t>chrysin 7-G</w:t>
      </w:r>
      <w:r w:rsidR="00253EC3"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is</w:t>
      </w:r>
      <w:r w:rsidR="00253EC3" w:rsidRPr="00C269FD">
        <w:rPr>
          <w:rFonts w:ascii="Times New Roman" w:hAnsi="Times New Roman" w:cs="Times New Roman"/>
          <w:sz w:val="24"/>
          <w:szCs w:val="24"/>
        </w:rPr>
        <w:t xml:space="preserve"> most </w:t>
      </w:r>
      <w:r w:rsidR="00253EC3" w:rsidRPr="00C269FD">
        <w:rPr>
          <w:rFonts w:ascii="Times New Roman" w:hAnsi="Times New Roman" w:cs="Times New Roman"/>
          <w:sz w:val="24"/>
          <w:szCs w:val="24"/>
        </w:rPr>
        <w:lastRenderedPageBreak/>
        <w:t xml:space="preserve">well-represented </w:t>
      </w:r>
      <w:r w:rsidR="00D81DA7" w:rsidRPr="00C269FD">
        <w:rPr>
          <w:rFonts w:ascii="Times New Roman" w:hAnsi="Times New Roman" w:cs="Times New Roman"/>
          <w:sz w:val="24"/>
          <w:szCs w:val="24"/>
        </w:rPr>
        <w:t xml:space="preserve">on the negative axis of the second principal component. Accordingly, apigenin, </w:t>
      </w:r>
      <w:r w:rsidR="003E3157">
        <w:rPr>
          <w:rFonts w:ascii="Times New Roman" w:hAnsi="Times New Roman" w:cs="Times New Roman"/>
          <w:sz w:val="24"/>
          <w:szCs w:val="24"/>
        </w:rPr>
        <w:t>apigenin 7-G</w:t>
      </w:r>
      <w:r w:rsidR="00D81DA7" w:rsidRPr="00C269FD">
        <w:rPr>
          <w:rFonts w:ascii="Times New Roman" w:hAnsi="Times New Roman" w:cs="Times New Roman"/>
          <w:sz w:val="24"/>
          <w:szCs w:val="24"/>
        </w:rPr>
        <w:t xml:space="preserve">, chrysin, and </w:t>
      </w:r>
      <w:r w:rsidR="003E3157">
        <w:rPr>
          <w:rFonts w:ascii="Times New Roman" w:hAnsi="Times New Roman" w:cs="Times New Roman"/>
          <w:sz w:val="24"/>
          <w:szCs w:val="24"/>
        </w:rPr>
        <w:t>chrysin 7-G</w:t>
      </w:r>
      <w:r w:rsidR="00D81DA7" w:rsidRPr="00C269FD">
        <w:rPr>
          <w:rFonts w:ascii="Times New Roman" w:hAnsi="Times New Roman" w:cs="Times New Roman"/>
          <w:sz w:val="24"/>
          <w:szCs w:val="24"/>
        </w:rPr>
        <w:t xml:space="preserve"> are detected in only 14.29%, 14.29%, </w:t>
      </w:r>
      <w:r w:rsidR="0094442F" w:rsidRPr="00C269FD">
        <w:rPr>
          <w:rFonts w:ascii="Times New Roman" w:hAnsi="Times New Roman" w:cs="Times New Roman"/>
          <w:sz w:val="24"/>
          <w:szCs w:val="24"/>
        </w:rPr>
        <w:t xml:space="preserve">14.29%, and 28.57% of species in clade 1, but globally, in 30.26%, 56.57%, 40.78%, and 65.78% of all species analyzed. </w:t>
      </w:r>
    </w:p>
    <w:p w14:paraId="2C9D88EF" w14:textId="5B865D9E" w:rsidR="00EC61D3" w:rsidRPr="00C269FD" w:rsidRDefault="00EC61D3"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differentiation of clades by metabolite profile is not possible, </w:t>
      </w:r>
      <w:r w:rsidR="00AD29F3" w:rsidRPr="00C269FD">
        <w:rPr>
          <w:rFonts w:ascii="Times New Roman" w:hAnsi="Times New Roman" w:cs="Times New Roman"/>
          <w:sz w:val="24"/>
          <w:szCs w:val="24"/>
        </w:rPr>
        <w:t>the variable loadings calculated in our MCA form several significant patterns</w:t>
      </w:r>
      <w:r w:rsidR="00F533B2">
        <w:rPr>
          <w:rFonts w:ascii="Times New Roman" w:hAnsi="Times New Roman" w:cs="Times New Roman"/>
          <w:sz w:val="24"/>
          <w:szCs w:val="24"/>
        </w:rPr>
        <w:t xml:space="preserve"> that are illustrated in the variable loading plot</w:t>
      </w:r>
      <w:r w:rsidR="00AD29F3" w:rsidRPr="00C269FD">
        <w:rPr>
          <w:rFonts w:ascii="Times New Roman" w:hAnsi="Times New Roman" w:cs="Times New Roman"/>
          <w:sz w:val="24"/>
          <w:szCs w:val="24"/>
        </w:rPr>
        <w:t xml:space="preserve">. First, </w:t>
      </w:r>
      <w:r w:rsidR="00FD00F2" w:rsidRPr="00C269FD">
        <w:rPr>
          <w:rFonts w:ascii="Times New Roman" w:hAnsi="Times New Roman" w:cs="Times New Roman"/>
          <w:sz w:val="24"/>
          <w:szCs w:val="24"/>
        </w:rPr>
        <w:t>flavonoids of the same class and detection (</w:t>
      </w:r>
      <w:proofErr w:type="gramStart"/>
      <w:r w:rsidR="00FD00F2" w:rsidRPr="00C269FD">
        <w:rPr>
          <w:rFonts w:ascii="Times New Roman" w:hAnsi="Times New Roman" w:cs="Times New Roman"/>
          <w:sz w:val="24"/>
          <w:szCs w:val="24"/>
        </w:rPr>
        <w:t>i.e.</w:t>
      </w:r>
      <w:proofErr w:type="gramEnd"/>
      <w:r w:rsidR="00FD00F2" w:rsidRPr="00C269FD">
        <w:rPr>
          <w:rFonts w:ascii="Times New Roman" w:hAnsi="Times New Roman" w:cs="Times New Roman"/>
          <w:sz w:val="24"/>
          <w:szCs w:val="24"/>
        </w:rPr>
        <w:t xml:space="preserve"> TRUE or FALSE) cluster together in the same quadrant. This indicates that in most species, accumulation of a flavonoid of a given class is positively correlated with accumulation of other flavonoids from that same class. Second, flavonoids of different class </w:t>
      </w:r>
      <w:r w:rsidR="00AB2A80" w:rsidRPr="00C269FD">
        <w:rPr>
          <w:rFonts w:ascii="Times New Roman" w:hAnsi="Times New Roman" w:cs="Times New Roman"/>
          <w:sz w:val="24"/>
          <w:szCs w:val="24"/>
        </w:rPr>
        <w:t xml:space="preserve">are positioned in quadrants that are directly adjacent to one another. This indicates that in most species, accumulation of one class of flavonoid is not correlated with accumulation of flavonoids from the other class. In other words, in the aerial tissues of </w:t>
      </w:r>
      <w:r w:rsidR="00AB2A80" w:rsidRPr="00C269FD">
        <w:rPr>
          <w:rFonts w:ascii="Times New Roman" w:hAnsi="Times New Roman" w:cs="Times New Roman"/>
          <w:i/>
          <w:iCs/>
          <w:sz w:val="24"/>
          <w:szCs w:val="24"/>
        </w:rPr>
        <w:t xml:space="preserve">Scutellaria </w:t>
      </w:r>
      <w:r w:rsidR="00AB2A80" w:rsidRPr="00C269FD">
        <w:rPr>
          <w:rFonts w:ascii="Times New Roman" w:hAnsi="Times New Roman" w:cs="Times New Roman"/>
          <w:sz w:val="24"/>
          <w:szCs w:val="24"/>
        </w:rPr>
        <w:t xml:space="preserve">species that we analyzed, </w:t>
      </w:r>
      <w:del w:id="211" w:author="Askey,Bryce C" w:date="2021-01-27T14:37:00Z">
        <w:r w:rsidR="00AB2A80" w:rsidRPr="00C269FD" w:rsidDel="0068428F">
          <w:rPr>
            <w:rFonts w:ascii="Times New Roman" w:hAnsi="Times New Roman" w:cs="Times New Roman"/>
            <w:sz w:val="24"/>
            <w:szCs w:val="24"/>
          </w:rPr>
          <w:delText>4’</w:delText>
        </w:r>
      </w:del>
      <w:ins w:id="212" w:author="Askey,Bryce C" w:date="2021-01-27T14:37:00Z">
        <w:r w:rsidR="0068428F">
          <w:rPr>
            <w:rFonts w:ascii="Times New Roman" w:hAnsi="Times New Roman" w:cs="Times New Roman"/>
            <w:sz w:val="24"/>
            <w:szCs w:val="24"/>
          </w:rPr>
          <w:t>4´</w:t>
        </w:r>
      </w:ins>
      <w:r w:rsidR="00AB2A80" w:rsidRPr="00C269FD">
        <w:rPr>
          <w:rFonts w:ascii="Times New Roman" w:hAnsi="Times New Roman" w:cs="Times New Roman"/>
          <w:sz w:val="24"/>
          <w:szCs w:val="24"/>
        </w:rPr>
        <w:t xml:space="preserve">-deoxyflavone accumulation was independent of </w:t>
      </w:r>
      <w:del w:id="213" w:author="Askey,Bryce C" w:date="2021-01-27T14:37:00Z">
        <w:r w:rsidR="00AB2A80" w:rsidRPr="00C269FD" w:rsidDel="0068428F">
          <w:rPr>
            <w:rFonts w:ascii="Times New Roman" w:hAnsi="Times New Roman" w:cs="Times New Roman"/>
            <w:sz w:val="24"/>
            <w:szCs w:val="24"/>
          </w:rPr>
          <w:delText>4’</w:delText>
        </w:r>
      </w:del>
      <w:ins w:id="214" w:author="Askey,Bryce C" w:date="2021-01-27T14:37:00Z">
        <w:r w:rsidR="0068428F">
          <w:rPr>
            <w:rFonts w:ascii="Times New Roman" w:hAnsi="Times New Roman" w:cs="Times New Roman"/>
            <w:sz w:val="24"/>
            <w:szCs w:val="24"/>
          </w:rPr>
          <w:t>4´</w:t>
        </w:r>
      </w:ins>
      <w:r w:rsidR="00AB2A80" w:rsidRPr="00C269FD">
        <w:rPr>
          <w:rFonts w:ascii="Times New Roman" w:hAnsi="Times New Roman" w:cs="Times New Roman"/>
          <w:sz w:val="24"/>
          <w:szCs w:val="24"/>
        </w:rPr>
        <w:t>-hydroxyflavone accumulation, and vice versa.</w:t>
      </w:r>
    </w:p>
    <w:p w14:paraId="02A73475" w14:textId="1D413883" w:rsidR="00D5231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 xml:space="preserve">Organ-specific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diversity –</w:t>
      </w:r>
    </w:p>
    <w:p w14:paraId="3D3B2AEB" w14:textId="041E5661" w:rsidR="000B5F80" w:rsidRPr="00C269FD" w:rsidRDefault="000B5F80" w:rsidP="00622F65">
      <w:pPr>
        <w:spacing w:after="0" w:line="480" w:lineRule="auto"/>
        <w:rPr>
          <w:rFonts w:ascii="Times New Roman" w:hAnsi="Times New Roman" w:cs="Times New Roman"/>
          <w:sz w:val="24"/>
          <w:szCs w:val="24"/>
        </w:rPr>
      </w:pPr>
      <w:r w:rsidRPr="00C269FD">
        <w:rPr>
          <w:rFonts w:ascii="Times New Roman" w:hAnsi="Times New Roman" w:cs="Times New Roman"/>
          <w:b/>
          <w:bCs/>
          <w:sz w:val="24"/>
          <w:szCs w:val="24"/>
        </w:rPr>
        <w:tab/>
      </w:r>
      <w:r w:rsidRPr="00C269FD">
        <w:rPr>
          <w:rFonts w:ascii="Times New Roman" w:hAnsi="Times New Roman" w:cs="Times New Roman"/>
          <w:sz w:val="24"/>
          <w:szCs w:val="24"/>
        </w:rPr>
        <w:t xml:space="preserve">From the initial set of </w:t>
      </w:r>
      <w:r w:rsidR="000B77A1"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selected for aerial tissue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we identified </w:t>
      </w:r>
      <w:r w:rsidR="00F533B2">
        <w:rPr>
          <w:rFonts w:ascii="Times New Roman" w:hAnsi="Times New Roman" w:cs="Times New Roman"/>
          <w:sz w:val="24"/>
          <w:szCs w:val="24"/>
        </w:rPr>
        <w:t>13</w:t>
      </w:r>
      <w:r w:rsidRPr="00C269FD">
        <w:rPr>
          <w:rFonts w:ascii="Times New Roman" w:hAnsi="Times New Roman" w:cs="Times New Roman"/>
          <w:sz w:val="24"/>
          <w:szCs w:val="24"/>
        </w:rPr>
        <w:t xml:space="preserve"> species with interesting accumulation patterns to investigate further</w:t>
      </w:r>
      <w:ins w:id="215" w:author="Jeongim Kim" w:date="2021-01-14T22:54:00Z">
        <w:r w:rsidR="003C186A">
          <w:rPr>
            <w:rFonts w:ascii="Times New Roman" w:hAnsi="Times New Roman" w:cs="Times New Roman"/>
            <w:sz w:val="24"/>
            <w:szCs w:val="24"/>
          </w:rPr>
          <w:t xml:space="preserve">. </w:t>
        </w:r>
      </w:ins>
      <w:del w:id="216" w:author="Jeongim Kim" w:date="2021-01-14T22:54:00Z">
        <w:r w:rsidRPr="00C269FD" w:rsidDel="003C186A">
          <w:rPr>
            <w:rFonts w:ascii="Times New Roman" w:hAnsi="Times New Roman" w:cs="Times New Roman"/>
            <w:sz w:val="24"/>
            <w:szCs w:val="24"/>
          </w:rPr>
          <w:delText>.</w:delText>
        </w:r>
        <w:r w:rsidR="00CF3AD1" w:rsidRPr="00C269FD" w:rsidDel="003C186A">
          <w:rPr>
            <w:rFonts w:ascii="Times New Roman" w:hAnsi="Times New Roman" w:cs="Times New Roman"/>
            <w:sz w:val="24"/>
            <w:szCs w:val="24"/>
          </w:rPr>
          <w:delText xml:space="preserve"> </w:delText>
        </w:r>
        <w:r w:rsidR="00CF3AD1" w:rsidRPr="000D5382" w:rsidDel="003C186A">
          <w:rPr>
            <w:rFonts w:ascii="Times New Roman" w:hAnsi="Times New Roman" w:cs="Times New Roman"/>
            <w:color w:val="FF0000"/>
            <w:sz w:val="24"/>
            <w:szCs w:val="24"/>
            <w:highlight w:val="yellow"/>
          </w:rPr>
          <w:delText>Comment on morphology of selected species? (Fig 3).</w:delText>
        </w:r>
        <w:r w:rsidRPr="00C269FD" w:rsidDel="003C186A">
          <w:rPr>
            <w:rFonts w:ascii="Times New Roman" w:hAnsi="Times New Roman" w:cs="Times New Roman"/>
            <w:sz w:val="24"/>
            <w:szCs w:val="24"/>
          </w:rPr>
          <w:delText xml:space="preserve"> </w:delText>
        </w:r>
      </w:del>
      <w:r w:rsidRPr="00C269FD">
        <w:rPr>
          <w:rFonts w:ascii="Times New Roman" w:hAnsi="Times New Roman" w:cs="Times New Roman"/>
          <w:sz w:val="24"/>
          <w:szCs w:val="24"/>
        </w:rPr>
        <w:t xml:space="preserve">At least one species was selected from </w:t>
      </w:r>
      <w:r w:rsidR="00897DC5">
        <w:rPr>
          <w:rFonts w:ascii="Times New Roman" w:hAnsi="Times New Roman" w:cs="Times New Roman"/>
          <w:sz w:val="24"/>
          <w:szCs w:val="24"/>
        </w:rPr>
        <w:t xml:space="preserve">4 of </w:t>
      </w:r>
      <w:r w:rsidRPr="00C269FD">
        <w:rPr>
          <w:rFonts w:ascii="Times New Roman" w:hAnsi="Times New Roman" w:cs="Times New Roman"/>
          <w:sz w:val="24"/>
          <w:szCs w:val="24"/>
        </w:rPr>
        <w:t xml:space="preserve">the </w:t>
      </w:r>
      <w:r w:rsidR="00897DC5">
        <w:rPr>
          <w:rFonts w:ascii="Times New Roman" w:hAnsi="Times New Roman" w:cs="Times New Roman"/>
          <w:sz w:val="24"/>
          <w:szCs w:val="24"/>
        </w:rPr>
        <w:t>5</w:t>
      </w:r>
      <w:r w:rsidRPr="00C269FD">
        <w:rPr>
          <w:rFonts w:ascii="Times New Roman" w:hAnsi="Times New Roman" w:cs="Times New Roman"/>
          <w:sz w:val="24"/>
          <w:szCs w:val="24"/>
        </w:rPr>
        <w:t xml:space="preserve"> clades identified</w:t>
      </w:r>
      <w:r w:rsidR="000B77A1" w:rsidRPr="00C269FD">
        <w:rPr>
          <w:rFonts w:ascii="Times New Roman" w:hAnsi="Times New Roman" w:cs="Times New Roman"/>
          <w:sz w:val="24"/>
          <w:szCs w:val="24"/>
        </w:rPr>
        <w:t xml:space="preserve"> in our phylogenetic analysis</w:t>
      </w:r>
      <w:r w:rsidRPr="00C269FD">
        <w:rPr>
          <w:rFonts w:ascii="Times New Roman" w:hAnsi="Times New Roman" w:cs="Times New Roman"/>
          <w:sz w:val="24"/>
          <w:szCs w:val="24"/>
        </w:rPr>
        <w:t>.</w:t>
      </w:r>
      <w:r w:rsidR="00897DC5">
        <w:rPr>
          <w:rFonts w:ascii="Times New Roman" w:hAnsi="Times New Roman" w:cs="Times New Roman"/>
          <w:sz w:val="24"/>
          <w:szCs w:val="24"/>
        </w:rPr>
        <w:t xml:space="preserve"> Due to limited access to plant material, no species were selected from clade 1.</w:t>
      </w:r>
      <w:r w:rsidRPr="00C269FD">
        <w:rPr>
          <w:rFonts w:ascii="Times New Roman" w:hAnsi="Times New Roman" w:cs="Times New Roman"/>
          <w:sz w:val="24"/>
          <w:szCs w:val="24"/>
        </w:rPr>
        <w:t xml:space="preserve"> The selected species were grown fresh, and tissue samples taken in triplicate from the roots, stems, and leaves of mature plants</w:t>
      </w:r>
      <w:ins w:id="217" w:author="Jeongim Kim" w:date="2021-01-14T22:55:00Z">
        <w:r w:rsidR="003C186A">
          <w:rPr>
            <w:rFonts w:ascii="Times New Roman" w:hAnsi="Times New Roman" w:cs="Times New Roman"/>
            <w:sz w:val="24"/>
            <w:szCs w:val="24"/>
          </w:rPr>
          <w:t xml:space="preserve"> (Fig S1)</w:t>
        </w:r>
      </w:ins>
      <w:r w:rsidRPr="00C269FD">
        <w:rPr>
          <w:rFonts w:ascii="Times New Roman" w:hAnsi="Times New Roman" w:cs="Times New Roman"/>
          <w:sz w:val="24"/>
          <w:szCs w:val="24"/>
        </w:rPr>
        <w:t>.</w:t>
      </w:r>
      <w:r w:rsidR="0063506D" w:rsidRPr="00C269FD">
        <w:rPr>
          <w:rFonts w:ascii="Times New Roman" w:hAnsi="Times New Roman" w:cs="Times New Roman"/>
          <w:sz w:val="24"/>
          <w:szCs w:val="24"/>
        </w:rPr>
        <w:t xml:space="preserve"> W</w:t>
      </w:r>
      <w:r w:rsidR="004305CD" w:rsidRPr="00C269FD">
        <w:rPr>
          <w:rFonts w:ascii="Times New Roman" w:hAnsi="Times New Roman" w:cs="Times New Roman"/>
          <w:sz w:val="24"/>
          <w:szCs w:val="24"/>
        </w:rPr>
        <w:t xml:space="preserve">e </w:t>
      </w:r>
      <w:del w:id="218" w:author="Jeongim Kim" w:date="2021-01-14T22:55:00Z">
        <w:r w:rsidR="004305CD" w:rsidRPr="00C269FD" w:rsidDel="003C186A">
          <w:rPr>
            <w:rFonts w:ascii="Times New Roman" w:hAnsi="Times New Roman" w:cs="Times New Roman"/>
            <w:sz w:val="24"/>
            <w:szCs w:val="24"/>
          </w:rPr>
          <w:delText xml:space="preserve">applied HPLC to </w:delText>
        </w:r>
      </w:del>
      <w:r w:rsidR="004305CD" w:rsidRPr="00C269FD">
        <w:rPr>
          <w:rFonts w:ascii="Times New Roman" w:hAnsi="Times New Roman" w:cs="Times New Roman"/>
          <w:sz w:val="24"/>
          <w:szCs w:val="24"/>
        </w:rPr>
        <w:t>quanti</w:t>
      </w:r>
      <w:ins w:id="219" w:author="Jeongim Kim" w:date="2021-01-14T22:55:00Z">
        <w:r w:rsidR="003C186A">
          <w:rPr>
            <w:rFonts w:ascii="Times New Roman" w:hAnsi="Times New Roman" w:cs="Times New Roman"/>
            <w:sz w:val="24"/>
            <w:szCs w:val="24"/>
          </w:rPr>
          <w:t>fied</w:t>
        </w:r>
      </w:ins>
      <w:del w:id="220" w:author="Jeongim Kim" w:date="2021-01-14T22:55:00Z">
        <w:r w:rsidR="004305CD" w:rsidRPr="00C269FD" w:rsidDel="003C186A">
          <w:rPr>
            <w:rFonts w:ascii="Times New Roman" w:hAnsi="Times New Roman" w:cs="Times New Roman"/>
            <w:sz w:val="24"/>
            <w:szCs w:val="24"/>
          </w:rPr>
          <w:delText>fy</w:delText>
        </w:r>
      </w:del>
      <w:r w:rsidR="004305CD" w:rsidRPr="00C269FD">
        <w:rPr>
          <w:rFonts w:ascii="Times New Roman" w:hAnsi="Times New Roman" w:cs="Times New Roman"/>
          <w:sz w:val="24"/>
          <w:szCs w:val="24"/>
        </w:rPr>
        <w:t xml:space="preserve"> concentrations of the same 15 </w:t>
      </w:r>
      <w:r w:rsidR="00253EC3" w:rsidRPr="00C269FD">
        <w:rPr>
          <w:rFonts w:ascii="Times New Roman" w:hAnsi="Times New Roman" w:cs="Times New Roman"/>
          <w:sz w:val="24"/>
          <w:szCs w:val="24"/>
        </w:rPr>
        <w:t>metabolite</w:t>
      </w:r>
      <w:r w:rsidR="004305CD" w:rsidRPr="00C269FD">
        <w:rPr>
          <w:rFonts w:ascii="Times New Roman" w:hAnsi="Times New Roman" w:cs="Times New Roman"/>
          <w:sz w:val="24"/>
          <w:szCs w:val="24"/>
        </w:rPr>
        <w:t>s as in our aerial tissue analysis.</w:t>
      </w:r>
    </w:p>
    <w:p w14:paraId="2967EC8B" w14:textId="56F455AA" w:rsidR="00191117" w:rsidRPr="00C269FD" w:rsidRDefault="00FA3FE7" w:rsidP="00C63036">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lastRenderedPageBreak/>
        <w:tab/>
      </w:r>
      <w:r w:rsidR="00FD6194" w:rsidRPr="00C269FD">
        <w:rPr>
          <w:rFonts w:ascii="Times New Roman" w:hAnsi="Times New Roman" w:cs="Times New Roman"/>
          <w:sz w:val="24"/>
          <w:szCs w:val="24"/>
        </w:rPr>
        <w:t>Based on our</w:t>
      </w:r>
      <w:r w:rsidRPr="00C269FD">
        <w:rPr>
          <w:rFonts w:ascii="Times New Roman" w:hAnsi="Times New Roman" w:cs="Times New Roman"/>
          <w:sz w:val="24"/>
          <w:szCs w:val="24"/>
        </w:rPr>
        <w:t xml:space="preserve">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results, the </w:t>
      </w:r>
      <w:del w:id="221" w:author="Askey,Bryce C" w:date="2021-01-27T14:37:00Z">
        <w:r w:rsidRPr="00C269FD" w:rsidDel="0068428F">
          <w:rPr>
            <w:rFonts w:ascii="Times New Roman" w:hAnsi="Times New Roman" w:cs="Times New Roman"/>
            <w:sz w:val="24"/>
            <w:szCs w:val="24"/>
          </w:rPr>
          <w:delText>4’</w:delText>
        </w:r>
      </w:del>
      <w:ins w:id="222"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-deoxyflavone pathway </w:t>
      </w:r>
      <w:r w:rsidR="00FD6194" w:rsidRPr="00C269FD">
        <w:rPr>
          <w:rFonts w:ascii="Times New Roman" w:hAnsi="Times New Roman" w:cs="Times New Roman"/>
          <w:sz w:val="24"/>
          <w:szCs w:val="24"/>
        </w:rPr>
        <w:t>appears to be</w:t>
      </w:r>
      <w:r w:rsidRPr="00C269FD">
        <w:rPr>
          <w:rFonts w:ascii="Times New Roman" w:hAnsi="Times New Roman" w:cs="Times New Roman"/>
          <w:sz w:val="24"/>
          <w:szCs w:val="24"/>
        </w:rPr>
        <w:t xml:space="preserve"> very well conserved across </w:t>
      </w:r>
      <w:proofErr w:type="gramStart"/>
      <w:r w:rsidRPr="00C269FD">
        <w:rPr>
          <w:rFonts w:ascii="Times New Roman" w:hAnsi="Times New Roman" w:cs="Times New Roman"/>
          <w:sz w:val="24"/>
          <w:szCs w:val="24"/>
        </w:rPr>
        <w:t>all of</w:t>
      </w:r>
      <w:proofErr w:type="gramEnd"/>
      <w:r w:rsidRPr="00C269FD">
        <w:rPr>
          <w:rFonts w:ascii="Times New Roman" w:hAnsi="Times New Roman" w:cs="Times New Roman"/>
          <w:sz w:val="24"/>
          <w:szCs w:val="24"/>
        </w:rPr>
        <w:t xml:space="preserve"> the species we selected</w:t>
      </w:r>
      <w:r w:rsidR="00DC3533" w:rsidRPr="00C269FD">
        <w:rPr>
          <w:rFonts w:ascii="Times New Roman" w:hAnsi="Times New Roman" w:cs="Times New Roman"/>
          <w:sz w:val="24"/>
          <w:szCs w:val="24"/>
        </w:rPr>
        <w:t xml:space="preserve"> </w:t>
      </w:r>
      <w:r w:rsidR="00F26538" w:rsidRPr="00C269FD">
        <w:rPr>
          <w:rFonts w:ascii="Times New Roman" w:hAnsi="Times New Roman" w:cs="Times New Roman"/>
          <w:sz w:val="24"/>
          <w:szCs w:val="24"/>
        </w:rPr>
        <w:t>(</w:t>
      </w:r>
      <w:r w:rsidR="00DC3533" w:rsidRPr="00C269FD">
        <w:rPr>
          <w:rFonts w:ascii="Times New Roman" w:hAnsi="Times New Roman" w:cs="Times New Roman"/>
          <w:sz w:val="24"/>
          <w:szCs w:val="24"/>
        </w:rPr>
        <w:t>Fig 4</w:t>
      </w:r>
      <w:r w:rsidR="00785513">
        <w:rPr>
          <w:rFonts w:ascii="Times New Roman" w:hAnsi="Times New Roman" w:cs="Times New Roman"/>
          <w:sz w:val="24"/>
          <w:szCs w:val="24"/>
        </w:rPr>
        <w:t>, Table 1</w:t>
      </w:r>
      <w:r w:rsidR="00DC3533" w:rsidRPr="00C269FD">
        <w:rPr>
          <w:rFonts w:ascii="Times New Roman" w:hAnsi="Times New Roman" w:cs="Times New Roman"/>
          <w:sz w:val="24"/>
          <w:szCs w:val="24"/>
        </w:rPr>
        <w:t>)</w:t>
      </w:r>
      <w:r w:rsidRPr="00C269FD">
        <w:rPr>
          <w:rFonts w:ascii="Times New Roman" w:hAnsi="Times New Roman" w:cs="Times New Roman"/>
          <w:sz w:val="24"/>
          <w:szCs w:val="24"/>
        </w:rPr>
        <w:t>.</w:t>
      </w:r>
      <w:r w:rsidR="00CF3AD1" w:rsidRPr="00C269FD">
        <w:rPr>
          <w:rFonts w:ascii="Times New Roman" w:hAnsi="Times New Roman" w:cs="Times New Roman"/>
          <w:sz w:val="24"/>
          <w:szCs w:val="24"/>
        </w:rPr>
        <w:t xml:space="preserve"> We detected </w:t>
      </w:r>
      <w:r w:rsidR="00F26538" w:rsidRPr="00C269FD">
        <w:rPr>
          <w:rFonts w:ascii="Times New Roman" w:hAnsi="Times New Roman" w:cs="Times New Roman"/>
          <w:sz w:val="24"/>
          <w:szCs w:val="24"/>
        </w:rPr>
        <w:t xml:space="preserve">at least two </w:t>
      </w:r>
      <w:del w:id="223" w:author="Askey,Bryce C" w:date="2021-01-27T14:37:00Z">
        <w:r w:rsidR="00F26538" w:rsidRPr="00C269FD" w:rsidDel="0068428F">
          <w:rPr>
            <w:rFonts w:ascii="Times New Roman" w:hAnsi="Times New Roman" w:cs="Times New Roman"/>
            <w:sz w:val="24"/>
            <w:szCs w:val="24"/>
          </w:rPr>
          <w:delText>4’</w:delText>
        </w:r>
      </w:del>
      <w:ins w:id="224" w:author="Askey,Bryce C" w:date="2021-01-27T14:37:00Z">
        <w:r w:rsidR="0068428F">
          <w:rPr>
            <w:rFonts w:ascii="Times New Roman" w:hAnsi="Times New Roman" w:cs="Times New Roman"/>
            <w:sz w:val="24"/>
            <w:szCs w:val="24"/>
          </w:rPr>
          <w:t>4´</w:t>
        </w:r>
      </w:ins>
      <w:r w:rsidR="00F26538" w:rsidRPr="00C269FD">
        <w:rPr>
          <w:rFonts w:ascii="Times New Roman" w:hAnsi="Times New Roman" w:cs="Times New Roman"/>
          <w:sz w:val="24"/>
          <w:szCs w:val="24"/>
        </w:rPr>
        <w:t xml:space="preserve">-deoxyflaonves in </w:t>
      </w:r>
      <w:proofErr w:type="gramStart"/>
      <w:r w:rsidR="00F26538" w:rsidRPr="00C269FD">
        <w:rPr>
          <w:rFonts w:ascii="Times New Roman" w:hAnsi="Times New Roman" w:cs="Times New Roman"/>
          <w:sz w:val="24"/>
          <w:szCs w:val="24"/>
        </w:rPr>
        <w:t>all of</w:t>
      </w:r>
      <w:proofErr w:type="gramEnd"/>
      <w:r w:rsidR="00F26538" w:rsidRPr="00C269FD">
        <w:rPr>
          <w:rFonts w:ascii="Times New Roman" w:hAnsi="Times New Roman" w:cs="Times New Roman"/>
          <w:sz w:val="24"/>
          <w:szCs w:val="24"/>
        </w:rPr>
        <w:t xml:space="preserve"> the species</w:t>
      </w:r>
      <w:r w:rsidR="0079247C" w:rsidRPr="00C269FD">
        <w:rPr>
          <w:rFonts w:ascii="Times New Roman" w:hAnsi="Times New Roman" w:cs="Times New Roman"/>
          <w:sz w:val="24"/>
          <w:szCs w:val="24"/>
        </w:rPr>
        <w:t xml:space="preserve"> we analyzed</w:t>
      </w:r>
      <w:r w:rsidR="00F26538" w:rsidRPr="00C269FD">
        <w:rPr>
          <w:rFonts w:ascii="Times New Roman" w:hAnsi="Times New Roman" w:cs="Times New Roman"/>
          <w:sz w:val="24"/>
          <w:szCs w:val="24"/>
        </w:rPr>
        <w:t xml:space="preserve">, and at least four in all but </w:t>
      </w:r>
      <w:r w:rsidR="00EF7EEA">
        <w:rPr>
          <w:rFonts w:ascii="Times New Roman" w:hAnsi="Times New Roman" w:cs="Times New Roman"/>
          <w:sz w:val="24"/>
          <w:szCs w:val="24"/>
        </w:rPr>
        <w:t>two</w:t>
      </w:r>
      <w:r w:rsidR="00F26538" w:rsidRPr="00C269FD">
        <w:rPr>
          <w:rFonts w:ascii="Times New Roman" w:hAnsi="Times New Roman" w:cs="Times New Roman"/>
          <w:sz w:val="24"/>
          <w:szCs w:val="24"/>
        </w:rPr>
        <w:t xml:space="preserve"> species,</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w:t>
      </w:r>
      <w:proofErr w:type="spellStart"/>
      <w:r w:rsidR="00EF7EEA">
        <w:rPr>
          <w:rFonts w:ascii="Times New Roman" w:hAnsi="Times New Roman" w:cs="Times New Roman"/>
          <w:i/>
          <w:iCs/>
          <w:sz w:val="24"/>
          <w:szCs w:val="24"/>
        </w:rPr>
        <w:t>suffrutescens</w:t>
      </w:r>
      <w:proofErr w:type="spellEnd"/>
      <w:r w:rsidR="00EF7EEA">
        <w:rPr>
          <w:rFonts w:ascii="Times New Roman" w:hAnsi="Times New Roman" w:cs="Times New Roman"/>
          <w:i/>
          <w:iCs/>
          <w:sz w:val="24"/>
          <w:szCs w:val="24"/>
        </w:rPr>
        <w:t xml:space="preserve"> </w:t>
      </w:r>
      <w:r w:rsidR="00EF7EEA">
        <w:rPr>
          <w:rFonts w:ascii="Times New Roman" w:hAnsi="Times New Roman" w:cs="Times New Roman"/>
          <w:sz w:val="24"/>
          <w:szCs w:val="24"/>
        </w:rPr>
        <w:t>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 insignis</w:t>
      </w:r>
      <w:r w:rsidR="00F26538" w:rsidRPr="00C269FD">
        <w:rPr>
          <w:rFonts w:ascii="Times New Roman" w:hAnsi="Times New Roman" w:cs="Times New Roman"/>
          <w:sz w:val="24"/>
          <w:szCs w:val="24"/>
        </w:rPr>
        <w:t>.</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w:t>
      </w:r>
      <w:proofErr w:type="spellStart"/>
      <w:r w:rsidR="00EF7EEA">
        <w:rPr>
          <w:rFonts w:ascii="Times New Roman" w:hAnsi="Times New Roman" w:cs="Times New Roman"/>
          <w:i/>
          <w:iCs/>
          <w:sz w:val="24"/>
          <w:szCs w:val="24"/>
        </w:rPr>
        <w:t>suffrutescens</w:t>
      </w:r>
      <w:proofErr w:type="spellEnd"/>
      <w:r w:rsidR="00EF7EEA">
        <w:rPr>
          <w:rFonts w:ascii="Times New Roman" w:hAnsi="Times New Roman" w:cs="Times New Roman"/>
          <w:i/>
          <w:iCs/>
          <w:sz w:val="24"/>
          <w:szCs w:val="24"/>
        </w:rPr>
        <w:t xml:space="preserve"> </w:t>
      </w:r>
      <w:r w:rsidR="00EF7EEA">
        <w:rPr>
          <w:rFonts w:ascii="Times New Roman" w:hAnsi="Times New Roman" w:cs="Times New Roman"/>
          <w:sz w:val="24"/>
          <w:szCs w:val="24"/>
        </w:rPr>
        <w:t>accumulated high concentrations of baicalein and baicalin, 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5A4829" w:rsidRPr="00C269FD">
        <w:rPr>
          <w:rFonts w:ascii="Times New Roman" w:hAnsi="Times New Roman" w:cs="Times New Roman"/>
          <w:i/>
          <w:iCs/>
          <w:sz w:val="24"/>
          <w:szCs w:val="24"/>
        </w:rPr>
        <w:t>. insignis</w:t>
      </w:r>
      <w:r w:rsidR="00F26538" w:rsidRPr="00C269FD">
        <w:rPr>
          <w:rFonts w:ascii="Times New Roman" w:hAnsi="Times New Roman" w:cs="Times New Roman"/>
          <w:sz w:val="24"/>
          <w:szCs w:val="24"/>
        </w:rPr>
        <w:t xml:space="preserve"> a</w:t>
      </w:r>
      <w:r w:rsidR="005A4829" w:rsidRPr="00C269FD">
        <w:rPr>
          <w:rFonts w:ascii="Times New Roman" w:hAnsi="Times New Roman" w:cs="Times New Roman"/>
          <w:sz w:val="24"/>
          <w:szCs w:val="24"/>
        </w:rPr>
        <w:t xml:space="preserve">ccumulated only wogonin and wogonoside </w:t>
      </w:r>
      <w:r w:rsidR="00E704F4" w:rsidRPr="00C269FD">
        <w:rPr>
          <w:rFonts w:ascii="Times New Roman" w:hAnsi="Times New Roman" w:cs="Times New Roman"/>
          <w:sz w:val="24"/>
          <w:szCs w:val="24"/>
        </w:rPr>
        <w:t>at</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relatively</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low</w:t>
      </w:r>
      <w:r w:rsidR="005A4829" w:rsidRPr="00C269FD">
        <w:rPr>
          <w:rFonts w:ascii="Times New Roman" w:hAnsi="Times New Roman" w:cs="Times New Roman"/>
          <w:sz w:val="24"/>
          <w:szCs w:val="24"/>
        </w:rPr>
        <w:t xml:space="preserve"> concentrations</w:t>
      </w:r>
      <w:r w:rsidR="00D16792" w:rsidRPr="00C269FD">
        <w:rPr>
          <w:rFonts w:ascii="Times New Roman" w:hAnsi="Times New Roman" w:cs="Times New Roman"/>
          <w:sz w:val="24"/>
          <w:szCs w:val="24"/>
        </w:rPr>
        <w:t xml:space="preserve"> </w:t>
      </w:r>
      <w:r w:rsidR="00A55B9C" w:rsidRPr="00C269FD">
        <w:rPr>
          <w:rFonts w:ascii="Times New Roman" w:hAnsi="Times New Roman" w:cs="Times New Roman"/>
          <w:sz w:val="24"/>
          <w:szCs w:val="24"/>
        </w:rPr>
        <w:t xml:space="preserve">as compared to those in other species. </w:t>
      </w:r>
    </w:p>
    <w:p w14:paraId="3319A348" w14:textId="76874A19" w:rsidR="00191117" w:rsidRPr="00C269FD" w:rsidRDefault="00D16792" w:rsidP="0019111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Interestingly, although chrysin </w:t>
      </w:r>
      <w:r w:rsidR="00F26538" w:rsidRPr="00C269FD">
        <w:rPr>
          <w:rFonts w:ascii="Times New Roman" w:hAnsi="Times New Roman" w:cs="Times New Roman"/>
          <w:sz w:val="24"/>
          <w:szCs w:val="24"/>
        </w:rPr>
        <w:t xml:space="preserve">is proposed to </w:t>
      </w:r>
      <w:r w:rsidRPr="00C269FD">
        <w:rPr>
          <w:rFonts w:ascii="Times New Roman" w:hAnsi="Times New Roman" w:cs="Times New Roman"/>
          <w:sz w:val="24"/>
          <w:szCs w:val="24"/>
        </w:rPr>
        <w:t xml:space="preserve">serve as a precursor for </w:t>
      </w:r>
      <w:r w:rsidR="007540F9" w:rsidRPr="00C269FD">
        <w:rPr>
          <w:rFonts w:ascii="Times New Roman" w:hAnsi="Times New Roman" w:cs="Times New Roman"/>
          <w:sz w:val="24"/>
          <w:szCs w:val="24"/>
        </w:rPr>
        <w:t>all</w:t>
      </w:r>
      <w:r w:rsidRPr="00C269FD">
        <w:rPr>
          <w:rFonts w:ascii="Times New Roman" w:hAnsi="Times New Roman" w:cs="Times New Roman"/>
          <w:sz w:val="24"/>
          <w:szCs w:val="24"/>
        </w:rPr>
        <w:t xml:space="preserve"> the </w:t>
      </w:r>
      <w:del w:id="225" w:author="Askey,Bryce C" w:date="2021-01-27T14:37:00Z">
        <w:r w:rsidRPr="00C269FD" w:rsidDel="0068428F">
          <w:rPr>
            <w:rFonts w:ascii="Times New Roman" w:hAnsi="Times New Roman" w:cs="Times New Roman"/>
            <w:sz w:val="24"/>
            <w:szCs w:val="24"/>
          </w:rPr>
          <w:delText>4’</w:delText>
        </w:r>
      </w:del>
      <w:ins w:id="226"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-deoxyflavon</w:t>
      </w:r>
      <w:r w:rsidR="00A55B9C" w:rsidRPr="00C269FD">
        <w:rPr>
          <w:rFonts w:ascii="Times New Roman" w:hAnsi="Times New Roman" w:cs="Times New Roman"/>
          <w:sz w:val="24"/>
          <w:szCs w:val="24"/>
        </w:rPr>
        <w:t>es</w:t>
      </w:r>
      <w:r w:rsidRPr="00C269FD">
        <w:rPr>
          <w:rFonts w:ascii="Times New Roman" w:hAnsi="Times New Roman" w:cs="Times New Roman"/>
          <w:sz w:val="24"/>
          <w:szCs w:val="24"/>
        </w:rPr>
        <w:t xml:space="preserve"> we quantified, </w:t>
      </w:r>
      <w:r w:rsidR="00855E5E" w:rsidRPr="00C269FD">
        <w:rPr>
          <w:rFonts w:ascii="Times New Roman" w:hAnsi="Times New Roman" w:cs="Times New Roman"/>
          <w:sz w:val="24"/>
          <w:szCs w:val="24"/>
        </w:rPr>
        <w:t xml:space="preserve">we only detected chrysin in the </w:t>
      </w:r>
      <w:r w:rsidR="00C55602" w:rsidRPr="00C269FD">
        <w:rPr>
          <w:rFonts w:ascii="Times New Roman" w:hAnsi="Times New Roman" w:cs="Times New Roman"/>
          <w:sz w:val="24"/>
          <w:szCs w:val="24"/>
        </w:rPr>
        <w:t>root tissues</w:t>
      </w:r>
      <w:r w:rsidR="00855E5E" w:rsidRPr="00C269FD">
        <w:rPr>
          <w:rFonts w:ascii="Times New Roman" w:hAnsi="Times New Roman" w:cs="Times New Roman"/>
          <w:sz w:val="24"/>
          <w:szCs w:val="24"/>
        </w:rPr>
        <w:t xml:space="preserve"> of </w:t>
      </w:r>
      <w:r w:rsidR="00EF7EEA">
        <w:rPr>
          <w:rFonts w:ascii="Times New Roman" w:hAnsi="Times New Roman" w:cs="Times New Roman"/>
          <w:sz w:val="24"/>
          <w:szCs w:val="24"/>
        </w:rPr>
        <w:t>one</w:t>
      </w:r>
      <w:r w:rsidR="00855E5E" w:rsidRPr="00C269FD">
        <w:rPr>
          <w:rFonts w:ascii="Times New Roman" w:hAnsi="Times New Roman" w:cs="Times New Roman"/>
          <w:sz w:val="24"/>
          <w:szCs w:val="24"/>
        </w:rPr>
        <w:t xml:space="preserve"> species</w:t>
      </w:r>
      <w:r w:rsidR="00C55602" w:rsidRPr="00C269FD">
        <w:rPr>
          <w:rFonts w:ascii="Times New Roman" w:hAnsi="Times New Roman" w:cs="Times New Roman"/>
          <w:sz w:val="24"/>
          <w:szCs w:val="24"/>
        </w:rPr>
        <w:t xml:space="preserve">, and its glycosylated form, </w:t>
      </w:r>
      <w:r w:rsidR="003E3157">
        <w:rPr>
          <w:rFonts w:ascii="Times New Roman" w:hAnsi="Times New Roman" w:cs="Times New Roman"/>
          <w:sz w:val="24"/>
          <w:szCs w:val="24"/>
        </w:rPr>
        <w:t>chrysin 7-G</w:t>
      </w:r>
      <w:r w:rsidR="00C55602" w:rsidRPr="00C269FD">
        <w:rPr>
          <w:rFonts w:ascii="Times New Roman" w:hAnsi="Times New Roman" w:cs="Times New Roman"/>
          <w:sz w:val="24"/>
          <w:szCs w:val="24"/>
        </w:rPr>
        <w:t xml:space="preserve">, in </w:t>
      </w:r>
      <w:r w:rsidR="00EF7EEA">
        <w:rPr>
          <w:rFonts w:ascii="Times New Roman" w:hAnsi="Times New Roman" w:cs="Times New Roman"/>
          <w:sz w:val="24"/>
          <w:szCs w:val="24"/>
        </w:rPr>
        <w:t>six</w:t>
      </w:r>
      <w:r w:rsidR="00855E5E" w:rsidRPr="00C269FD">
        <w:rPr>
          <w:rFonts w:ascii="Times New Roman" w:hAnsi="Times New Roman" w:cs="Times New Roman"/>
          <w:sz w:val="24"/>
          <w:szCs w:val="24"/>
        </w:rPr>
        <w:t xml:space="preserve">. </w:t>
      </w:r>
      <w:r w:rsidR="007540F9" w:rsidRPr="00C269FD">
        <w:rPr>
          <w:rFonts w:ascii="Times New Roman" w:hAnsi="Times New Roman" w:cs="Times New Roman"/>
          <w:sz w:val="24"/>
          <w:szCs w:val="24"/>
        </w:rPr>
        <w:t>This rarity in detection is possibly a result of c</w:t>
      </w:r>
      <w:r w:rsidR="00C55602" w:rsidRPr="00C269FD">
        <w:rPr>
          <w:rFonts w:ascii="Times New Roman" w:hAnsi="Times New Roman" w:cs="Times New Roman"/>
          <w:sz w:val="24"/>
          <w:szCs w:val="24"/>
        </w:rPr>
        <w:t xml:space="preserve">hrysin </w:t>
      </w:r>
      <w:r w:rsidR="007540F9" w:rsidRPr="00C269FD">
        <w:rPr>
          <w:rFonts w:ascii="Times New Roman" w:hAnsi="Times New Roman" w:cs="Times New Roman"/>
          <w:sz w:val="24"/>
          <w:szCs w:val="24"/>
        </w:rPr>
        <w:t xml:space="preserve">rapidly </w:t>
      </w:r>
      <w:r w:rsidR="00C55602" w:rsidRPr="00C269FD">
        <w:rPr>
          <w:rFonts w:ascii="Times New Roman" w:hAnsi="Times New Roman" w:cs="Times New Roman"/>
          <w:sz w:val="24"/>
          <w:szCs w:val="24"/>
        </w:rPr>
        <w:t xml:space="preserve">being converted into downstream products before it accumulates to </w:t>
      </w:r>
      <w:r w:rsidR="007540F9" w:rsidRPr="00C269FD">
        <w:rPr>
          <w:rFonts w:ascii="Times New Roman" w:hAnsi="Times New Roman" w:cs="Times New Roman"/>
          <w:sz w:val="24"/>
          <w:szCs w:val="24"/>
        </w:rPr>
        <w:t>a level</w:t>
      </w:r>
      <w:r w:rsidR="00C55602" w:rsidRPr="00C269FD">
        <w:rPr>
          <w:rFonts w:ascii="Times New Roman" w:hAnsi="Times New Roman" w:cs="Times New Roman"/>
          <w:sz w:val="24"/>
          <w:szCs w:val="24"/>
        </w:rPr>
        <w:t xml:space="preserve"> detectable by our HPLC method.</w:t>
      </w:r>
      <w:r w:rsidR="007540F9" w:rsidRPr="00C269FD">
        <w:rPr>
          <w:rFonts w:ascii="Times New Roman" w:hAnsi="Times New Roman" w:cs="Times New Roman"/>
          <w:sz w:val="24"/>
          <w:szCs w:val="24"/>
        </w:rPr>
        <w:t xml:space="preserve"> </w:t>
      </w:r>
    </w:p>
    <w:p w14:paraId="7069028A" w14:textId="13E984B3" w:rsidR="00374B91" w:rsidRPr="00C269FD" w:rsidRDefault="00E704F4" w:rsidP="00191117">
      <w:pPr>
        <w:spacing w:after="0" w:line="480" w:lineRule="auto"/>
        <w:ind w:firstLine="720"/>
        <w:rPr>
          <w:rFonts w:ascii="Times New Roman" w:hAnsi="Times New Roman" w:cs="Times New Roman"/>
          <w:color w:val="FF0000"/>
          <w:sz w:val="24"/>
          <w:szCs w:val="24"/>
        </w:rPr>
      </w:pPr>
      <w:r w:rsidRPr="00C269FD">
        <w:rPr>
          <w:rFonts w:ascii="Times New Roman" w:hAnsi="Times New Roman" w:cs="Times New Roman"/>
          <w:sz w:val="24"/>
          <w:szCs w:val="24"/>
        </w:rPr>
        <w:t xml:space="preserve">The absence of </w:t>
      </w:r>
      <w:del w:id="227" w:author="Askey,Bryce C" w:date="2021-01-27T14:37:00Z">
        <w:r w:rsidRPr="00C269FD" w:rsidDel="0068428F">
          <w:rPr>
            <w:rFonts w:ascii="Times New Roman" w:hAnsi="Times New Roman" w:cs="Times New Roman"/>
            <w:sz w:val="24"/>
            <w:szCs w:val="24"/>
          </w:rPr>
          <w:delText>4’</w:delText>
        </w:r>
      </w:del>
      <w:ins w:id="228"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-hydroxyflavones in </w:t>
      </w:r>
      <w:r w:rsidR="00561C0B" w:rsidRPr="00C269FD">
        <w:rPr>
          <w:rFonts w:ascii="Times New Roman" w:hAnsi="Times New Roman" w:cs="Times New Roman"/>
          <w:sz w:val="24"/>
          <w:szCs w:val="24"/>
        </w:rPr>
        <w:t xml:space="preserve">the root tissues of all but </w:t>
      </w:r>
      <w:r w:rsidR="000566F0">
        <w:rPr>
          <w:rFonts w:ascii="Times New Roman" w:hAnsi="Times New Roman" w:cs="Times New Roman"/>
          <w:sz w:val="24"/>
          <w:szCs w:val="24"/>
        </w:rPr>
        <w:t>one</w:t>
      </w:r>
      <w:r w:rsidR="00561C0B" w:rsidRPr="00C269FD">
        <w:rPr>
          <w:rFonts w:ascii="Times New Roman" w:hAnsi="Times New Roman" w:cs="Times New Roman"/>
          <w:sz w:val="24"/>
          <w:szCs w:val="24"/>
        </w:rPr>
        <w:t xml:space="preserve"> species</w:t>
      </w:r>
      <w:r w:rsidR="008A4AA3" w:rsidRPr="00C269FD">
        <w:rPr>
          <w:rFonts w:ascii="Times New Roman" w:hAnsi="Times New Roman" w:cs="Times New Roman"/>
          <w:sz w:val="24"/>
          <w:szCs w:val="24"/>
        </w:rPr>
        <w:t xml:space="preserve"> (</w:t>
      </w:r>
      <w:r w:rsidR="008A4AA3" w:rsidRPr="00C269FD">
        <w:rPr>
          <w:rFonts w:ascii="Times New Roman" w:hAnsi="Times New Roman" w:cs="Times New Roman"/>
          <w:i/>
          <w:iCs/>
          <w:sz w:val="24"/>
          <w:szCs w:val="24"/>
        </w:rPr>
        <w:t xml:space="preserve">S. </w:t>
      </w:r>
      <w:proofErr w:type="spellStart"/>
      <w:r w:rsidR="008A4AA3" w:rsidRPr="00C269FD">
        <w:rPr>
          <w:rFonts w:ascii="Times New Roman" w:hAnsi="Times New Roman" w:cs="Times New Roman"/>
          <w:i/>
          <w:iCs/>
          <w:sz w:val="24"/>
          <w:szCs w:val="24"/>
        </w:rPr>
        <w:t>leonardii</w:t>
      </w:r>
      <w:proofErr w:type="spellEnd"/>
      <w:r w:rsidR="008A4AA3" w:rsidRPr="00C269FD">
        <w:rPr>
          <w:rFonts w:ascii="Times New Roman" w:hAnsi="Times New Roman" w:cs="Times New Roman"/>
          <w:sz w:val="24"/>
          <w:szCs w:val="24"/>
        </w:rPr>
        <w:t>)</w:t>
      </w:r>
      <w:r w:rsidR="00561C0B" w:rsidRPr="00C269FD">
        <w:rPr>
          <w:rFonts w:ascii="Times New Roman" w:hAnsi="Times New Roman" w:cs="Times New Roman"/>
          <w:sz w:val="24"/>
          <w:szCs w:val="24"/>
        </w:rPr>
        <w:t xml:space="preserve"> indicates </w:t>
      </w:r>
      <w:r w:rsidR="00D16792" w:rsidRPr="00C269FD">
        <w:rPr>
          <w:rFonts w:ascii="Times New Roman" w:hAnsi="Times New Roman" w:cs="Times New Roman"/>
          <w:sz w:val="24"/>
          <w:szCs w:val="24"/>
        </w:rPr>
        <w:t>the specificity of the</w:t>
      </w:r>
      <w:r w:rsidR="008A4AA3" w:rsidRPr="00C269FD">
        <w:rPr>
          <w:rFonts w:ascii="Times New Roman" w:hAnsi="Times New Roman" w:cs="Times New Roman"/>
          <w:sz w:val="24"/>
          <w:szCs w:val="24"/>
        </w:rPr>
        <w:t xml:space="preserve"> </w:t>
      </w:r>
      <w:del w:id="229" w:author="Askey,Bryce C" w:date="2021-01-27T14:37:00Z">
        <w:r w:rsidR="008A4AA3" w:rsidRPr="00C269FD" w:rsidDel="0068428F">
          <w:rPr>
            <w:rFonts w:ascii="Times New Roman" w:hAnsi="Times New Roman" w:cs="Times New Roman"/>
            <w:sz w:val="24"/>
            <w:szCs w:val="24"/>
          </w:rPr>
          <w:delText>4’</w:delText>
        </w:r>
      </w:del>
      <w:ins w:id="230" w:author="Askey,Bryce C" w:date="2021-01-27T14:37:00Z">
        <w:r w:rsidR="0068428F">
          <w:rPr>
            <w:rFonts w:ascii="Times New Roman" w:hAnsi="Times New Roman" w:cs="Times New Roman"/>
            <w:sz w:val="24"/>
            <w:szCs w:val="24"/>
          </w:rPr>
          <w:t>4´</w:t>
        </w:r>
      </w:ins>
      <w:r w:rsidR="008A4AA3" w:rsidRPr="00C269FD">
        <w:rPr>
          <w:rFonts w:ascii="Times New Roman" w:hAnsi="Times New Roman" w:cs="Times New Roman"/>
          <w:sz w:val="24"/>
          <w:szCs w:val="24"/>
        </w:rPr>
        <w:t>-hydroxyflavone</w:t>
      </w:r>
      <w:r w:rsidR="00D16792" w:rsidRPr="00C269FD">
        <w:rPr>
          <w:rFonts w:ascii="Times New Roman" w:hAnsi="Times New Roman" w:cs="Times New Roman"/>
          <w:sz w:val="24"/>
          <w:szCs w:val="24"/>
        </w:rPr>
        <w:t xml:space="preserve"> biosynthetic pathway </w:t>
      </w:r>
      <w:r w:rsidR="00561C0B" w:rsidRPr="00C269FD">
        <w:rPr>
          <w:rFonts w:ascii="Times New Roman" w:hAnsi="Times New Roman" w:cs="Times New Roman"/>
          <w:sz w:val="24"/>
          <w:szCs w:val="24"/>
        </w:rPr>
        <w:t>to the aerial tissues of the plant</w:t>
      </w:r>
      <w:r w:rsidR="0036307F" w:rsidRPr="00C269FD">
        <w:rPr>
          <w:rFonts w:ascii="Times New Roman" w:hAnsi="Times New Roman" w:cs="Times New Roman"/>
          <w:sz w:val="24"/>
          <w:szCs w:val="24"/>
        </w:rPr>
        <w:t xml:space="preserve">, in line with </w:t>
      </w:r>
      <w:r w:rsidR="00F26538" w:rsidRPr="00C269FD">
        <w:rPr>
          <w:rFonts w:ascii="Times New Roman" w:hAnsi="Times New Roman" w:cs="Times New Roman"/>
          <w:sz w:val="24"/>
          <w:szCs w:val="24"/>
        </w:rPr>
        <w:t>that</w:t>
      </w:r>
      <w:r w:rsidR="0036307F" w:rsidRPr="00C269FD">
        <w:rPr>
          <w:rFonts w:ascii="Times New Roman" w:hAnsi="Times New Roman" w:cs="Times New Roman"/>
          <w:sz w:val="24"/>
          <w:szCs w:val="24"/>
        </w:rPr>
        <w:t xml:space="preserve"> described for </w:t>
      </w:r>
      <w:r w:rsidR="0036307F" w:rsidRPr="00C269FD">
        <w:rPr>
          <w:rFonts w:ascii="Times New Roman" w:hAnsi="Times New Roman" w:cs="Times New Roman"/>
          <w:i/>
          <w:iCs/>
          <w:sz w:val="24"/>
          <w:szCs w:val="24"/>
        </w:rPr>
        <w:t xml:space="preserve">S. baicalensis </w:t>
      </w:r>
      <w:r w:rsidR="0036307F" w:rsidRPr="00C269FD">
        <w:rPr>
          <w:rFonts w:ascii="Times New Roman" w:hAnsi="Times New Roman" w:cs="Times New Roman"/>
          <w:i/>
          <w:iCs/>
          <w:sz w:val="24"/>
          <w:szCs w:val="24"/>
        </w:rPr>
        <w:fldChar w:fldCharType="begin"/>
      </w:r>
      <w:r w:rsidR="005F45E6">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sidRPr="00C269FD">
        <w:rPr>
          <w:rFonts w:ascii="Times New Roman" w:hAnsi="Times New Roman" w:cs="Times New Roman"/>
          <w:i/>
          <w:iCs/>
          <w:sz w:val="24"/>
          <w:szCs w:val="24"/>
        </w:rPr>
        <w:fldChar w:fldCharType="separate"/>
      </w:r>
      <w:r w:rsidR="0036307F" w:rsidRPr="00C269FD">
        <w:rPr>
          <w:rFonts w:ascii="Times New Roman" w:hAnsi="Times New Roman" w:cs="Times New Roman"/>
          <w:sz w:val="24"/>
        </w:rPr>
        <w:t>(Q. Zhao, Zhang, et al., 2016)</w:t>
      </w:r>
      <w:r w:rsidR="0036307F" w:rsidRPr="00C269FD">
        <w:rPr>
          <w:rFonts w:ascii="Times New Roman" w:hAnsi="Times New Roman" w:cs="Times New Roman"/>
          <w:i/>
          <w:iCs/>
          <w:sz w:val="24"/>
          <w:szCs w:val="24"/>
        </w:rPr>
        <w:fldChar w:fldCharType="end"/>
      </w:r>
      <w:r w:rsidR="00561C0B" w:rsidRPr="00C269FD">
        <w:rPr>
          <w:rFonts w:ascii="Times New Roman" w:hAnsi="Times New Roman" w:cs="Times New Roman"/>
          <w:sz w:val="24"/>
          <w:szCs w:val="24"/>
        </w:rPr>
        <w:t>.</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374B91" w:rsidRPr="00C269FD">
        <w:rPr>
          <w:rFonts w:ascii="Times New Roman" w:hAnsi="Times New Roman" w:cs="Times New Roman"/>
          <w:i/>
          <w:iCs/>
          <w:sz w:val="24"/>
          <w:szCs w:val="24"/>
        </w:rPr>
        <w:t xml:space="preserve">. </w:t>
      </w:r>
      <w:proofErr w:type="spellStart"/>
      <w:r w:rsidR="00374B91" w:rsidRPr="00C269FD">
        <w:rPr>
          <w:rFonts w:ascii="Times New Roman" w:hAnsi="Times New Roman" w:cs="Times New Roman"/>
          <w:i/>
          <w:iCs/>
          <w:sz w:val="24"/>
          <w:szCs w:val="24"/>
        </w:rPr>
        <w:t>wrightii</w:t>
      </w:r>
      <w:proofErr w:type="spellEnd"/>
      <w:r w:rsidR="00F26538" w:rsidRPr="00C269FD">
        <w:rPr>
          <w:rFonts w:ascii="Times New Roman" w:hAnsi="Times New Roman" w:cs="Times New Roman"/>
          <w:i/>
          <w:iCs/>
          <w:sz w:val="24"/>
          <w:szCs w:val="24"/>
        </w:rPr>
        <w:t xml:space="preserve"> </w:t>
      </w:r>
      <w:r w:rsidR="00F26538" w:rsidRPr="00C269FD">
        <w:rPr>
          <w:rFonts w:ascii="Times New Roman" w:hAnsi="Times New Roman" w:cs="Times New Roman"/>
          <w:sz w:val="24"/>
          <w:szCs w:val="24"/>
        </w:rPr>
        <w:t xml:space="preserve">is notable because of its large accumulation of baicalein and baicalin, </w:t>
      </w:r>
      <w:r w:rsidR="000566F0">
        <w:rPr>
          <w:rFonts w:ascii="Times New Roman" w:hAnsi="Times New Roman" w:cs="Times New Roman"/>
          <w:sz w:val="24"/>
          <w:szCs w:val="24"/>
        </w:rPr>
        <w:t>multiple</w:t>
      </w:r>
      <w:r w:rsidR="00F26538" w:rsidRPr="00C269FD">
        <w:rPr>
          <w:rFonts w:ascii="Times New Roman" w:hAnsi="Times New Roman" w:cs="Times New Roman"/>
          <w:sz w:val="24"/>
          <w:szCs w:val="24"/>
        </w:rPr>
        <w:t xml:space="preserve"> times that of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 xml:space="preserve">. We also found </w:t>
      </w:r>
      <w:r w:rsidR="00F26538" w:rsidRPr="00C269FD">
        <w:rPr>
          <w:rFonts w:ascii="Times New Roman" w:hAnsi="Times New Roman" w:cs="Times New Roman"/>
          <w:i/>
          <w:iCs/>
          <w:sz w:val="24"/>
          <w:szCs w:val="24"/>
        </w:rPr>
        <w:t xml:space="preserve">S. </w:t>
      </w:r>
      <w:proofErr w:type="spellStart"/>
      <w:r w:rsidR="000566F0">
        <w:rPr>
          <w:rFonts w:ascii="Times New Roman" w:hAnsi="Times New Roman" w:cs="Times New Roman"/>
          <w:i/>
          <w:iCs/>
          <w:sz w:val="24"/>
          <w:szCs w:val="24"/>
        </w:rPr>
        <w:t>suffrutescens</w:t>
      </w:r>
      <w:proofErr w:type="spellEnd"/>
      <w:r w:rsidR="00F26538" w:rsidRPr="00C269FD">
        <w:rPr>
          <w:rFonts w:ascii="Times New Roman" w:hAnsi="Times New Roman" w:cs="Times New Roman"/>
          <w:sz w:val="24"/>
          <w:szCs w:val="24"/>
        </w:rPr>
        <w:t xml:space="preserve"> to accumulate greater concentrations of baicalein and baicalin than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w:t>
      </w:r>
    </w:p>
    <w:p w14:paraId="09D001D8" w14:textId="6BEB7E9B" w:rsidR="00A33898" w:rsidRPr="008C1A56" w:rsidRDefault="009207B5" w:rsidP="008C1A56">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profiles were relatively consistent across the </w:t>
      </w:r>
      <w:r w:rsidR="000566F0">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aerial tissue-specific profiles were much more varied. </w:t>
      </w:r>
      <w:r w:rsidR="00A33898" w:rsidRPr="00C269FD">
        <w:rPr>
          <w:rFonts w:ascii="Times New Roman" w:hAnsi="Times New Roman" w:cs="Times New Roman"/>
          <w:sz w:val="24"/>
          <w:szCs w:val="24"/>
        </w:rPr>
        <w:t xml:space="preserve">There </w:t>
      </w:r>
      <w:r w:rsidR="003E7EF5">
        <w:rPr>
          <w:rFonts w:ascii="Times New Roman" w:hAnsi="Times New Roman" w:cs="Times New Roman"/>
          <w:sz w:val="24"/>
          <w:szCs w:val="24"/>
        </w:rPr>
        <w:t>were</w:t>
      </w:r>
      <w:r w:rsidR="00A33898" w:rsidRPr="00C269FD">
        <w:rPr>
          <w:rFonts w:ascii="Times New Roman" w:hAnsi="Times New Roman" w:cs="Times New Roman"/>
          <w:sz w:val="24"/>
          <w:szCs w:val="24"/>
        </w:rPr>
        <w:t xml:space="preserve"> </w:t>
      </w:r>
      <w:r w:rsidR="000566F0">
        <w:rPr>
          <w:rFonts w:ascii="Times New Roman" w:hAnsi="Times New Roman" w:cs="Times New Roman"/>
          <w:sz w:val="24"/>
          <w:szCs w:val="24"/>
        </w:rPr>
        <w:t>three</w:t>
      </w:r>
      <w:r w:rsidR="00A33898" w:rsidRPr="00C269FD">
        <w:rPr>
          <w:rFonts w:ascii="Times New Roman" w:hAnsi="Times New Roman" w:cs="Times New Roman"/>
          <w:sz w:val="24"/>
          <w:szCs w:val="24"/>
        </w:rPr>
        <w:t xml:space="preserve"> species in which we did not detect any </w:t>
      </w:r>
      <w:del w:id="231" w:author="Askey,Bryce C" w:date="2021-01-27T14:37:00Z">
        <w:r w:rsidR="00A33898" w:rsidRPr="00C269FD" w:rsidDel="0068428F">
          <w:rPr>
            <w:rFonts w:ascii="Times New Roman" w:hAnsi="Times New Roman" w:cs="Times New Roman"/>
            <w:sz w:val="24"/>
            <w:szCs w:val="24"/>
          </w:rPr>
          <w:delText>4’</w:delText>
        </w:r>
      </w:del>
      <w:ins w:id="232" w:author="Askey,Bryce C" w:date="2021-01-27T14:37:00Z">
        <w:r w:rsidR="0068428F">
          <w:rPr>
            <w:rFonts w:ascii="Times New Roman" w:hAnsi="Times New Roman" w:cs="Times New Roman"/>
            <w:sz w:val="24"/>
            <w:szCs w:val="24"/>
          </w:rPr>
          <w:t>4´</w:t>
        </w:r>
      </w:ins>
      <w:r w:rsidR="00A33898" w:rsidRPr="00C269FD">
        <w:rPr>
          <w:rFonts w:ascii="Times New Roman" w:hAnsi="Times New Roman" w:cs="Times New Roman"/>
          <w:sz w:val="24"/>
          <w:szCs w:val="24"/>
        </w:rPr>
        <w:t>-hydroxyflavones in</w:t>
      </w:r>
      <w:r w:rsidR="00ED10B0" w:rsidRPr="00C269FD">
        <w:rPr>
          <w:rFonts w:ascii="Times New Roman" w:hAnsi="Times New Roman" w:cs="Times New Roman"/>
          <w:sz w:val="24"/>
          <w:szCs w:val="24"/>
        </w:rPr>
        <w:t xml:space="preserve"> our leaf samples </w:t>
      </w:r>
      <w:r w:rsidR="00A33898" w:rsidRPr="00C269FD">
        <w:rPr>
          <w:rFonts w:ascii="Times New Roman" w:hAnsi="Times New Roman" w:cs="Times New Roman"/>
          <w:sz w:val="24"/>
          <w:szCs w:val="24"/>
        </w:rPr>
        <w:t>(</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strigillosa</w:t>
      </w:r>
      <w:proofErr w:type="spellEnd"/>
      <w:r w:rsidR="000566F0">
        <w:rPr>
          <w:rFonts w:ascii="Times New Roman" w:hAnsi="Times New Roman" w:cs="Times New Roman"/>
          <w:sz w:val="24"/>
          <w:szCs w:val="24"/>
        </w:rPr>
        <w:t xml:space="preserve">, </w:t>
      </w:r>
      <w:r w:rsidR="000566F0">
        <w:rPr>
          <w:rFonts w:ascii="Times New Roman" w:hAnsi="Times New Roman" w:cs="Times New Roman"/>
          <w:i/>
          <w:iCs/>
          <w:sz w:val="24"/>
          <w:szCs w:val="24"/>
        </w:rPr>
        <w:t xml:space="preserve">S. </w:t>
      </w:r>
      <w:proofErr w:type="spellStart"/>
      <w:r w:rsidR="000566F0">
        <w:rPr>
          <w:rFonts w:ascii="Times New Roman" w:hAnsi="Times New Roman" w:cs="Times New Roman"/>
          <w:i/>
          <w:iCs/>
          <w:sz w:val="24"/>
          <w:szCs w:val="24"/>
        </w:rPr>
        <w:t>suffrutescens</w:t>
      </w:r>
      <w:proofErr w:type="spellEnd"/>
      <w:r w:rsidR="000566F0">
        <w:rPr>
          <w:rFonts w:ascii="Times New Roman" w:hAnsi="Times New Roman" w:cs="Times New Roman"/>
          <w:sz w:val="24"/>
          <w:szCs w:val="24"/>
        </w:rPr>
        <w:t>, and</w:t>
      </w:r>
      <w:r w:rsidR="00A33898" w:rsidRPr="00C269FD">
        <w:rPr>
          <w:rFonts w:ascii="Times New Roman" w:hAnsi="Times New Roman" w:cs="Times New Roman"/>
          <w:sz w:val="24"/>
          <w:szCs w:val="24"/>
        </w:rPr>
        <w:t xml:space="preserve"> </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pekinensis</w:t>
      </w:r>
      <w:proofErr w:type="spellEnd"/>
      <w:r w:rsidR="00A33898" w:rsidRPr="00C269FD">
        <w:rPr>
          <w:rFonts w:ascii="Times New Roman" w:hAnsi="Times New Roman" w:cs="Times New Roman"/>
          <w:i/>
          <w:iCs/>
          <w:sz w:val="24"/>
          <w:szCs w:val="24"/>
        </w:rPr>
        <w:t xml:space="preserve"> </w:t>
      </w:r>
      <w:r w:rsidR="00A33898" w:rsidRPr="00C269FD">
        <w:rPr>
          <w:rFonts w:ascii="Times New Roman" w:hAnsi="Times New Roman" w:cs="Times New Roman"/>
          <w:sz w:val="24"/>
          <w:szCs w:val="24"/>
        </w:rPr>
        <w:t xml:space="preserve">var. </w:t>
      </w:r>
      <w:proofErr w:type="spellStart"/>
      <w:r w:rsidR="00A33898" w:rsidRPr="00C269FD">
        <w:rPr>
          <w:rFonts w:ascii="Times New Roman" w:hAnsi="Times New Roman" w:cs="Times New Roman"/>
          <w:i/>
          <w:iCs/>
          <w:sz w:val="24"/>
          <w:szCs w:val="24"/>
        </w:rPr>
        <w:t>alpina</w:t>
      </w:r>
      <w:proofErr w:type="spellEnd"/>
      <w:r w:rsidR="00A33898" w:rsidRPr="00C269FD">
        <w:rPr>
          <w:rFonts w:ascii="Times New Roman" w:hAnsi="Times New Roman" w:cs="Times New Roman"/>
          <w:sz w:val="24"/>
          <w:szCs w:val="24"/>
        </w:rPr>
        <w:t xml:space="preserve">). In other species, the </w:t>
      </w:r>
      <w:del w:id="233" w:author="Askey,Bryce C" w:date="2021-01-27T14:37:00Z">
        <w:r w:rsidR="000566F0" w:rsidDel="0068428F">
          <w:rPr>
            <w:rFonts w:ascii="Times New Roman" w:hAnsi="Times New Roman" w:cs="Times New Roman"/>
            <w:sz w:val="24"/>
            <w:szCs w:val="24"/>
          </w:rPr>
          <w:delText>4’</w:delText>
        </w:r>
      </w:del>
      <w:ins w:id="234" w:author="Askey,Bryce C" w:date="2021-01-27T14:37:00Z">
        <w:r w:rsidR="0068428F">
          <w:rPr>
            <w:rFonts w:ascii="Times New Roman" w:hAnsi="Times New Roman" w:cs="Times New Roman"/>
            <w:sz w:val="24"/>
            <w:szCs w:val="24"/>
          </w:rPr>
          <w:t>4´</w:t>
        </w:r>
      </w:ins>
      <w:r w:rsidR="000566F0">
        <w:rPr>
          <w:rFonts w:ascii="Times New Roman" w:hAnsi="Times New Roman" w:cs="Times New Roman"/>
          <w:sz w:val="24"/>
          <w:szCs w:val="24"/>
        </w:rPr>
        <w:t xml:space="preserve">-hydroxyflavone </w:t>
      </w:r>
      <w:r w:rsidR="00A33898" w:rsidRPr="00C269FD">
        <w:rPr>
          <w:rFonts w:ascii="Times New Roman" w:hAnsi="Times New Roman" w:cs="Times New Roman"/>
          <w:sz w:val="24"/>
          <w:szCs w:val="24"/>
        </w:rPr>
        <w:t>pathway seems to be conserved to</w:t>
      </w:r>
      <w:r w:rsidR="00ED10B0" w:rsidRPr="00C269FD">
        <w:rPr>
          <w:rFonts w:ascii="Times New Roman" w:hAnsi="Times New Roman" w:cs="Times New Roman"/>
          <w:sz w:val="24"/>
          <w:szCs w:val="24"/>
        </w:rPr>
        <w:t xml:space="preserve"> greatly</w:t>
      </w:r>
      <w:r w:rsidR="00A33898" w:rsidRPr="00C269FD">
        <w:rPr>
          <w:rFonts w:ascii="Times New Roman" w:hAnsi="Times New Roman" w:cs="Times New Roman"/>
          <w:sz w:val="24"/>
          <w:szCs w:val="24"/>
        </w:rPr>
        <w:t xml:space="preserve"> varying degrees. </w:t>
      </w:r>
      <w:r w:rsidR="00C63036" w:rsidRPr="00C269FD">
        <w:rPr>
          <w:rFonts w:ascii="Times New Roman" w:hAnsi="Times New Roman" w:cs="Times New Roman"/>
          <w:sz w:val="24"/>
          <w:szCs w:val="24"/>
        </w:rPr>
        <w:t>In our leaf tissue samples, we</w:t>
      </w:r>
      <w:r w:rsidR="00A33898" w:rsidRPr="00C269FD">
        <w:rPr>
          <w:rFonts w:ascii="Times New Roman" w:hAnsi="Times New Roman" w:cs="Times New Roman"/>
          <w:sz w:val="24"/>
          <w:szCs w:val="24"/>
        </w:rPr>
        <w:t xml:space="preserve"> were able to detect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apigenin</w:t>
      </w:r>
      <w:r w:rsidR="00ED10B0" w:rsidRPr="00C269FD">
        <w:rPr>
          <w:rFonts w:ascii="Times New Roman" w:hAnsi="Times New Roman" w:cs="Times New Roman"/>
          <w:sz w:val="24"/>
          <w:szCs w:val="24"/>
        </w:rPr>
        <w:t xml:space="preserve">, which </w:t>
      </w:r>
      <w:r w:rsidR="00F97BF6" w:rsidRPr="00C269FD">
        <w:rPr>
          <w:rFonts w:ascii="Times New Roman" w:hAnsi="Times New Roman" w:cs="Times New Roman"/>
          <w:sz w:val="24"/>
          <w:szCs w:val="24"/>
        </w:rPr>
        <w:t>is</w:t>
      </w:r>
      <w:r w:rsidR="00ED10B0" w:rsidRPr="00C269FD">
        <w:rPr>
          <w:rFonts w:ascii="Times New Roman" w:hAnsi="Times New Roman" w:cs="Times New Roman"/>
          <w:sz w:val="24"/>
          <w:szCs w:val="24"/>
        </w:rPr>
        <w:t xml:space="preserve"> a precursor for all other </w:t>
      </w:r>
      <w:del w:id="235" w:author="Askey,Bryce C" w:date="2021-01-27T14:37:00Z">
        <w:r w:rsidR="00ED10B0" w:rsidRPr="00C269FD" w:rsidDel="0068428F">
          <w:rPr>
            <w:rFonts w:ascii="Times New Roman" w:hAnsi="Times New Roman" w:cs="Times New Roman"/>
            <w:sz w:val="24"/>
            <w:szCs w:val="24"/>
          </w:rPr>
          <w:delText>4’</w:delText>
        </w:r>
      </w:del>
      <w:ins w:id="236" w:author="Askey,Bryce C" w:date="2021-01-27T14:37:00Z">
        <w:r w:rsidR="0068428F">
          <w:rPr>
            <w:rFonts w:ascii="Times New Roman" w:hAnsi="Times New Roman" w:cs="Times New Roman"/>
            <w:sz w:val="24"/>
            <w:szCs w:val="24"/>
          </w:rPr>
          <w:t>4´</w:t>
        </w:r>
      </w:ins>
      <w:r w:rsidR="00ED10B0" w:rsidRPr="00C269FD">
        <w:rPr>
          <w:rFonts w:ascii="Times New Roman" w:hAnsi="Times New Roman" w:cs="Times New Roman"/>
          <w:sz w:val="24"/>
          <w:szCs w:val="24"/>
        </w:rPr>
        <w:t>-hydroxyflavones analyzed,</w:t>
      </w:r>
      <w:r w:rsidR="00A33898" w:rsidRPr="00C269FD">
        <w:rPr>
          <w:rFonts w:ascii="Times New Roman" w:hAnsi="Times New Roman" w:cs="Times New Roman"/>
          <w:sz w:val="24"/>
          <w:szCs w:val="24"/>
        </w:rPr>
        <w:t xml:space="preserve"> or its</w:t>
      </w:r>
      <w:r w:rsidR="006B0695">
        <w:rPr>
          <w:rFonts w:ascii="Times New Roman" w:hAnsi="Times New Roman" w:cs="Times New Roman"/>
          <w:sz w:val="24"/>
          <w:szCs w:val="24"/>
        </w:rPr>
        <w:t xml:space="preserve"> 7-</w:t>
      </w:r>
      <w:r w:rsidR="006B0695">
        <w:rPr>
          <w:rFonts w:ascii="Times New Roman" w:hAnsi="Times New Roman" w:cs="Times New Roman"/>
          <w:sz w:val="24"/>
          <w:szCs w:val="24"/>
        </w:rPr>
        <w:lastRenderedPageBreak/>
        <w:t>glucuronide</w:t>
      </w:r>
      <w:r w:rsidR="00ED10B0" w:rsidRPr="00C269FD">
        <w:rPr>
          <w:rFonts w:ascii="Times New Roman" w:hAnsi="Times New Roman" w:cs="Times New Roman"/>
          <w:sz w:val="24"/>
          <w:szCs w:val="24"/>
        </w:rPr>
        <w:t>,</w:t>
      </w:r>
      <w:r w:rsidR="00DE4847">
        <w:rPr>
          <w:rFonts w:ascii="Times New Roman" w:hAnsi="Times New Roman" w:cs="Times New Roman"/>
          <w:sz w:val="24"/>
          <w:szCs w:val="24"/>
        </w:rPr>
        <w:t xml:space="preserve"> </w:t>
      </w:r>
      <w:r w:rsidR="003E3157">
        <w:rPr>
          <w:rFonts w:ascii="Times New Roman" w:hAnsi="Times New Roman" w:cs="Times New Roman"/>
          <w:sz w:val="24"/>
          <w:szCs w:val="24"/>
        </w:rPr>
        <w:t>apigenin 7-G</w:t>
      </w:r>
      <w:r w:rsidR="00DE4847">
        <w:rPr>
          <w:rFonts w:ascii="Times New Roman" w:hAnsi="Times New Roman" w:cs="Times New Roman"/>
          <w:sz w:val="24"/>
          <w:szCs w:val="24"/>
        </w:rPr>
        <w: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 xml:space="preserve">in </w:t>
      </w:r>
      <w:r w:rsidR="003E7EF5">
        <w:rPr>
          <w:rFonts w:ascii="Times New Roman" w:hAnsi="Times New Roman" w:cs="Times New Roman"/>
          <w:sz w:val="24"/>
          <w:szCs w:val="24"/>
        </w:rPr>
        <w:t>eight</w:t>
      </w:r>
      <w:r w:rsidR="00ED10B0" w:rsidRPr="00C269FD">
        <w:rPr>
          <w:rFonts w:ascii="Times New Roman" w:hAnsi="Times New Roman" w:cs="Times New Roman"/>
          <w:sz w:val="24"/>
          <w:szCs w:val="24"/>
        </w:rPr>
        <w:t xml:space="preserve"> out of the </w:t>
      </w:r>
      <w:r w:rsidR="003E7EF5">
        <w:rPr>
          <w:rFonts w:ascii="Times New Roman" w:hAnsi="Times New Roman" w:cs="Times New Roman"/>
          <w:sz w:val="24"/>
          <w:szCs w:val="24"/>
        </w:rPr>
        <w:t>ten</w:t>
      </w:r>
      <w:r w:rsidR="00ED10B0" w:rsidRPr="00C269FD">
        <w:rPr>
          <w:rFonts w:ascii="Times New Roman" w:hAnsi="Times New Roman" w:cs="Times New Roman"/>
          <w:sz w:val="24"/>
          <w:szCs w:val="24"/>
        </w:rPr>
        <w:t xml:space="preserve"> species in which we detected </w:t>
      </w:r>
      <w:del w:id="237" w:author="Askey,Bryce C" w:date="2021-01-27T14:37:00Z">
        <w:r w:rsidR="00ED10B0" w:rsidRPr="00C269FD" w:rsidDel="0068428F">
          <w:rPr>
            <w:rFonts w:ascii="Times New Roman" w:hAnsi="Times New Roman" w:cs="Times New Roman"/>
            <w:sz w:val="24"/>
            <w:szCs w:val="24"/>
          </w:rPr>
          <w:delText>4’</w:delText>
        </w:r>
      </w:del>
      <w:ins w:id="238" w:author="Askey,Bryce C" w:date="2021-01-27T14:37:00Z">
        <w:r w:rsidR="0068428F">
          <w:rPr>
            <w:rFonts w:ascii="Times New Roman" w:hAnsi="Times New Roman" w:cs="Times New Roman"/>
            <w:sz w:val="24"/>
            <w:szCs w:val="24"/>
          </w:rPr>
          <w:t>4´</w:t>
        </w:r>
      </w:ins>
      <w:r w:rsidR="00ED10B0" w:rsidRPr="00C269FD">
        <w:rPr>
          <w:rFonts w:ascii="Times New Roman" w:hAnsi="Times New Roman" w:cs="Times New Roman"/>
          <w:sz w:val="24"/>
          <w:szCs w:val="24"/>
        </w:rPr>
        <w:t xml:space="preserve">-hydroxyflavones. </w:t>
      </w:r>
      <w:r w:rsidR="003E7EF5">
        <w:rPr>
          <w:rFonts w:ascii="Times New Roman" w:hAnsi="Times New Roman" w:cs="Times New Roman"/>
          <w:sz w:val="24"/>
          <w:szCs w:val="24"/>
        </w:rPr>
        <w:t>One</w:t>
      </w:r>
      <w:r w:rsidR="00C63036" w:rsidRPr="00C269FD">
        <w:rPr>
          <w:rFonts w:ascii="Times New Roman" w:hAnsi="Times New Roman" w:cs="Times New Roman"/>
          <w:sz w:val="24"/>
          <w:szCs w:val="24"/>
        </w:rPr>
        <w:t xml:space="preserve"> </w:t>
      </w:r>
      <w:r w:rsidR="003E7EF5">
        <w:rPr>
          <w:rFonts w:ascii="Times New Roman" w:hAnsi="Times New Roman" w:cs="Times New Roman"/>
          <w:sz w:val="24"/>
          <w:szCs w:val="24"/>
        </w:rPr>
        <w:t xml:space="preserve">of these </w:t>
      </w:r>
      <w:r w:rsidR="00C63036" w:rsidRPr="00C269FD">
        <w:rPr>
          <w:rFonts w:ascii="Times New Roman" w:hAnsi="Times New Roman" w:cs="Times New Roman"/>
          <w:sz w:val="24"/>
          <w:szCs w:val="24"/>
        </w:rPr>
        <w:t>species (</w:t>
      </w:r>
      <w:r w:rsidR="00C63036" w:rsidRPr="00C269FD">
        <w:rPr>
          <w:rFonts w:ascii="Times New Roman" w:hAnsi="Times New Roman" w:cs="Times New Roman"/>
          <w:i/>
          <w:iCs/>
          <w:sz w:val="24"/>
          <w:szCs w:val="24"/>
        </w:rPr>
        <w:t xml:space="preserve">S. </w:t>
      </w:r>
      <w:proofErr w:type="spellStart"/>
      <w:r w:rsidR="00C63036" w:rsidRPr="00C269FD">
        <w:rPr>
          <w:rFonts w:ascii="Times New Roman" w:hAnsi="Times New Roman" w:cs="Times New Roman"/>
          <w:i/>
          <w:iCs/>
          <w:sz w:val="24"/>
          <w:szCs w:val="24"/>
        </w:rPr>
        <w:t>dependenens</w:t>
      </w:r>
      <w:proofErr w:type="spellEnd"/>
      <w:r w:rsidR="00C63036" w:rsidRPr="00C269FD">
        <w:rPr>
          <w:rFonts w:ascii="Times New Roman" w:hAnsi="Times New Roman" w:cs="Times New Roman"/>
          <w:sz w:val="24"/>
          <w:szCs w:val="24"/>
        </w:rPr>
        <w:t xml:space="preserve">) did not accumulate any </w:t>
      </w:r>
      <w:del w:id="239" w:author="Askey,Bryce C" w:date="2021-01-27T14:37:00Z">
        <w:r w:rsidR="00C63036" w:rsidRPr="00C269FD" w:rsidDel="0068428F">
          <w:rPr>
            <w:rFonts w:ascii="Times New Roman" w:hAnsi="Times New Roman" w:cs="Times New Roman"/>
            <w:sz w:val="24"/>
            <w:szCs w:val="24"/>
          </w:rPr>
          <w:delText>4’</w:delText>
        </w:r>
      </w:del>
      <w:ins w:id="240" w:author="Askey,Bryce C" w:date="2021-01-27T14:37:00Z">
        <w:r w:rsidR="0068428F">
          <w:rPr>
            <w:rFonts w:ascii="Times New Roman" w:hAnsi="Times New Roman" w:cs="Times New Roman"/>
            <w:sz w:val="24"/>
            <w:szCs w:val="24"/>
          </w:rPr>
          <w:t>4´</w:t>
        </w:r>
      </w:ins>
      <w:r w:rsidR="00C63036" w:rsidRPr="00C269FD">
        <w:rPr>
          <w:rFonts w:ascii="Times New Roman" w:hAnsi="Times New Roman" w:cs="Times New Roman"/>
          <w:sz w:val="24"/>
          <w:szCs w:val="24"/>
        </w:rPr>
        <w:t xml:space="preserve">-hydroxyflavones downstream from apigenin. </w:t>
      </w:r>
      <w:r w:rsidR="00F97BF6" w:rsidRPr="00C269FD">
        <w:rPr>
          <w:rFonts w:ascii="Times New Roman" w:hAnsi="Times New Roman" w:cs="Times New Roman"/>
          <w:sz w:val="24"/>
          <w:szCs w:val="24"/>
        </w:rPr>
        <w:t xml:space="preserve">Out of the </w:t>
      </w:r>
      <w:r w:rsidR="008C1A56">
        <w:rPr>
          <w:rFonts w:ascii="Times New Roman" w:hAnsi="Times New Roman" w:cs="Times New Roman"/>
          <w:sz w:val="24"/>
          <w:szCs w:val="24"/>
        </w:rPr>
        <w:t>eight</w:t>
      </w:r>
      <w:r w:rsidR="00F97BF6" w:rsidRPr="00C269FD">
        <w:rPr>
          <w:rFonts w:ascii="Times New Roman" w:hAnsi="Times New Roman" w:cs="Times New Roman"/>
          <w:sz w:val="24"/>
          <w:szCs w:val="24"/>
        </w:rPr>
        <w:t xml:space="preserve"> species in which we detected apigenin or its </w:t>
      </w:r>
      <w:r w:rsidR="006B0695">
        <w:rPr>
          <w:rFonts w:ascii="Times New Roman" w:hAnsi="Times New Roman" w:cs="Times New Roman"/>
          <w:sz w:val="24"/>
          <w:szCs w:val="24"/>
        </w:rPr>
        <w:t>7-glucuronide</w:t>
      </w:r>
      <w:r w:rsidR="00F97BF6" w:rsidRPr="00C269FD">
        <w:rPr>
          <w:rFonts w:ascii="Times New Roman" w:hAnsi="Times New Roman" w:cs="Times New Roman"/>
          <w:sz w:val="24"/>
          <w:szCs w:val="24"/>
        </w:rPr>
        <w:t xml:space="preserve">, we were able to detect scutellarein or its </w:t>
      </w:r>
      <w:r w:rsidR="006B0695">
        <w:rPr>
          <w:rFonts w:ascii="Times New Roman" w:hAnsi="Times New Roman" w:cs="Times New Roman"/>
          <w:sz w:val="24"/>
          <w:szCs w:val="24"/>
        </w:rPr>
        <w:t>7-glucuronide</w:t>
      </w:r>
      <w:r w:rsidR="00DE4847">
        <w:rPr>
          <w:rFonts w:ascii="Times New Roman" w:hAnsi="Times New Roman" w:cs="Times New Roman"/>
          <w:sz w:val="24"/>
          <w:szCs w:val="24"/>
        </w:rPr>
        <w:t>, scutellarin,</w:t>
      </w:r>
      <w:r w:rsidR="00F97BF6" w:rsidRPr="00C269FD">
        <w:rPr>
          <w:rFonts w:ascii="Times New Roman" w:hAnsi="Times New Roman" w:cs="Times New Roman"/>
          <w:sz w:val="24"/>
          <w:szCs w:val="24"/>
        </w:rPr>
        <w:t xml:space="preserve"> in </w:t>
      </w:r>
      <w:r w:rsidR="008C1A56">
        <w:rPr>
          <w:rFonts w:ascii="Times New Roman" w:hAnsi="Times New Roman" w:cs="Times New Roman"/>
          <w:sz w:val="24"/>
          <w:szCs w:val="24"/>
        </w:rPr>
        <w:t>six</w:t>
      </w:r>
      <w:r w:rsidR="00F97BF6" w:rsidRPr="00C269FD">
        <w:rPr>
          <w:rFonts w:ascii="Times New Roman" w:hAnsi="Times New Roman" w:cs="Times New Roman"/>
          <w:sz w:val="24"/>
          <w:szCs w:val="24"/>
        </w:rPr>
        <w:t>. Scutellarein is immediately downstream of apigenin in the</w:t>
      </w:r>
      <w:r w:rsidR="008C1A56">
        <w:rPr>
          <w:rFonts w:ascii="Times New Roman" w:hAnsi="Times New Roman" w:cs="Times New Roman"/>
          <w:sz w:val="24"/>
          <w:szCs w:val="24"/>
        </w:rPr>
        <w:t xml:space="preserve"> proposed</w:t>
      </w:r>
      <w:r w:rsidR="00F97BF6" w:rsidRPr="00C269FD">
        <w:rPr>
          <w:rFonts w:ascii="Times New Roman" w:hAnsi="Times New Roman" w:cs="Times New Roman"/>
          <w:sz w:val="24"/>
          <w:szCs w:val="24"/>
        </w:rPr>
        <w:t xml:space="preserve"> </w:t>
      </w:r>
      <w:del w:id="241" w:author="Askey,Bryce C" w:date="2021-01-27T14:37:00Z">
        <w:r w:rsidR="00F97BF6" w:rsidRPr="00C269FD" w:rsidDel="0068428F">
          <w:rPr>
            <w:rFonts w:ascii="Times New Roman" w:hAnsi="Times New Roman" w:cs="Times New Roman"/>
            <w:sz w:val="24"/>
            <w:szCs w:val="24"/>
          </w:rPr>
          <w:delText>4’</w:delText>
        </w:r>
      </w:del>
      <w:ins w:id="242" w:author="Askey,Bryce C" w:date="2021-01-27T14:37:00Z">
        <w:r w:rsidR="0068428F">
          <w:rPr>
            <w:rFonts w:ascii="Times New Roman" w:hAnsi="Times New Roman" w:cs="Times New Roman"/>
            <w:sz w:val="24"/>
            <w:szCs w:val="24"/>
          </w:rPr>
          <w:t>4´</w:t>
        </w:r>
      </w:ins>
      <w:r w:rsidR="00F97BF6" w:rsidRPr="00C269FD">
        <w:rPr>
          <w:rFonts w:ascii="Times New Roman" w:hAnsi="Times New Roman" w:cs="Times New Roman"/>
          <w:sz w:val="24"/>
          <w:szCs w:val="24"/>
        </w:rPr>
        <w:t>-</w:t>
      </w:r>
      <w:r w:rsidR="008C1A56">
        <w:rPr>
          <w:rFonts w:ascii="Times New Roman" w:hAnsi="Times New Roman" w:cs="Times New Roman"/>
          <w:sz w:val="24"/>
          <w:szCs w:val="24"/>
        </w:rPr>
        <w:t>hydroxyf</w:t>
      </w:r>
      <w:r w:rsidR="00F97BF6" w:rsidRPr="00C269FD">
        <w:rPr>
          <w:rFonts w:ascii="Times New Roman" w:hAnsi="Times New Roman" w:cs="Times New Roman"/>
          <w:sz w:val="24"/>
          <w:szCs w:val="24"/>
        </w:rPr>
        <w:t xml:space="preserve">lavone pathway, and is also a precursor for the final set of </w:t>
      </w:r>
      <w:del w:id="243" w:author="Askey,Bryce C" w:date="2021-01-27T14:37:00Z">
        <w:r w:rsidR="00F97BF6" w:rsidRPr="00C269FD" w:rsidDel="0068428F">
          <w:rPr>
            <w:rFonts w:ascii="Times New Roman" w:hAnsi="Times New Roman" w:cs="Times New Roman"/>
            <w:sz w:val="24"/>
            <w:szCs w:val="24"/>
          </w:rPr>
          <w:delText>4’</w:delText>
        </w:r>
      </w:del>
      <w:ins w:id="244" w:author="Askey,Bryce C" w:date="2021-01-27T14:37:00Z">
        <w:r w:rsidR="0068428F">
          <w:rPr>
            <w:rFonts w:ascii="Times New Roman" w:hAnsi="Times New Roman" w:cs="Times New Roman"/>
            <w:sz w:val="24"/>
            <w:szCs w:val="24"/>
          </w:rPr>
          <w:t>4´</w:t>
        </w:r>
      </w:ins>
      <w:r w:rsidR="00F97BF6" w:rsidRPr="00C269FD">
        <w:rPr>
          <w:rFonts w:ascii="Times New Roman" w:hAnsi="Times New Roman" w:cs="Times New Roman"/>
          <w:sz w:val="24"/>
          <w:szCs w:val="24"/>
        </w:rPr>
        <w:t>-</w:t>
      </w:r>
      <w:r w:rsidR="008C1A56">
        <w:rPr>
          <w:rFonts w:ascii="Times New Roman" w:hAnsi="Times New Roman" w:cs="Times New Roman"/>
          <w:sz w:val="24"/>
          <w:szCs w:val="24"/>
        </w:rPr>
        <w:t>hydroxy</w:t>
      </w:r>
      <w:r w:rsidR="00F97BF6" w:rsidRPr="00C269FD">
        <w:rPr>
          <w:rFonts w:ascii="Times New Roman" w:hAnsi="Times New Roman" w:cs="Times New Roman"/>
          <w:sz w:val="24"/>
          <w:szCs w:val="24"/>
        </w:rPr>
        <w:t xml:space="preserve">flavones we analyzed, hispidulin and its </w:t>
      </w:r>
      <w:r w:rsidR="006B0695">
        <w:rPr>
          <w:rFonts w:ascii="Times New Roman" w:hAnsi="Times New Roman" w:cs="Times New Roman"/>
          <w:sz w:val="24"/>
          <w:szCs w:val="24"/>
        </w:rPr>
        <w:t>7-glucuronide</w:t>
      </w:r>
      <w:r w:rsidR="00DE4847">
        <w:rPr>
          <w:rFonts w:ascii="Times New Roman" w:hAnsi="Times New Roman" w:cs="Times New Roman"/>
          <w:sz w:val="24"/>
          <w:szCs w:val="24"/>
        </w:rPr>
        <w:t xml:space="preserve">, </w:t>
      </w:r>
      <w:r w:rsidR="003E3157">
        <w:rPr>
          <w:rFonts w:ascii="Times New Roman" w:hAnsi="Times New Roman" w:cs="Times New Roman"/>
          <w:sz w:val="24"/>
          <w:szCs w:val="24"/>
        </w:rPr>
        <w:t>hispidulin 7-G</w:t>
      </w:r>
      <w:r w:rsidR="00F97BF6"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We identified only </w:t>
      </w:r>
      <w:r w:rsidR="008C1A56">
        <w:rPr>
          <w:rFonts w:ascii="Times New Roman" w:hAnsi="Times New Roman" w:cs="Times New Roman"/>
          <w:sz w:val="24"/>
          <w:szCs w:val="24"/>
        </w:rPr>
        <w:t>one</w:t>
      </w:r>
      <w:r w:rsidR="00374B91" w:rsidRPr="00C269FD">
        <w:rPr>
          <w:rFonts w:ascii="Times New Roman" w:hAnsi="Times New Roman" w:cs="Times New Roman"/>
          <w:sz w:val="24"/>
          <w:szCs w:val="24"/>
        </w:rPr>
        <w:t xml:space="preserve"> species (</w:t>
      </w:r>
      <w:r w:rsidR="008C1A56">
        <w:rPr>
          <w:rFonts w:ascii="Times New Roman" w:hAnsi="Times New Roman" w:cs="Times New Roman"/>
          <w:i/>
          <w:iCs/>
          <w:sz w:val="24"/>
          <w:szCs w:val="24"/>
        </w:rPr>
        <w:t>S</w:t>
      </w:r>
      <w:r w:rsidR="00374B91" w:rsidRPr="00C269FD">
        <w:rPr>
          <w:rFonts w:ascii="Times New Roman" w:hAnsi="Times New Roman" w:cs="Times New Roman"/>
          <w:i/>
          <w:iCs/>
          <w:sz w:val="24"/>
          <w:szCs w:val="24"/>
        </w:rPr>
        <w:t xml:space="preserve">. </w:t>
      </w:r>
      <w:proofErr w:type="spellStart"/>
      <w:r w:rsidR="00374B91" w:rsidRPr="00C269FD">
        <w:rPr>
          <w:rFonts w:ascii="Times New Roman" w:hAnsi="Times New Roman" w:cs="Times New Roman"/>
          <w:i/>
          <w:iCs/>
          <w:sz w:val="24"/>
          <w:szCs w:val="24"/>
        </w:rPr>
        <w:t>leonardii</w:t>
      </w:r>
      <w:proofErr w:type="spellEnd"/>
      <w:r w:rsidR="00374B91" w:rsidRPr="00C269FD">
        <w:rPr>
          <w:rFonts w:ascii="Times New Roman" w:hAnsi="Times New Roman" w:cs="Times New Roman"/>
          <w:sz w:val="24"/>
          <w:szCs w:val="24"/>
        </w:rPr>
        <w:t xml:space="preserve">) that accumulated apigenin, scutellarein, and hispidulin, or their </w:t>
      </w:r>
      <w:r w:rsidR="006B0695">
        <w:rPr>
          <w:rFonts w:ascii="Times New Roman" w:hAnsi="Times New Roman" w:cs="Times New Roman"/>
          <w:sz w:val="24"/>
          <w:szCs w:val="24"/>
        </w:rPr>
        <w:t>7-glucuronidated</w:t>
      </w:r>
      <w:r w:rsidR="00374B91" w:rsidRPr="00C269FD">
        <w:rPr>
          <w:rFonts w:ascii="Times New Roman" w:hAnsi="Times New Roman" w:cs="Times New Roman"/>
          <w:sz w:val="24"/>
          <w:szCs w:val="24"/>
        </w:rPr>
        <w:t xml:space="preserve"> forms. There were </w:t>
      </w:r>
      <w:r w:rsidR="00DC3533" w:rsidRPr="00C269FD">
        <w:rPr>
          <w:rFonts w:ascii="Times New Roman" w:hAnsi="Times New Roman" w:cs="Times New Roman"/>
          <w:sz w:val="24"/>
          <w:szCs w:val="24"/>
        </w:rPr>
        <w:t>three</w:t>
      </w:r>
      <w:r w:rsidR="00374B91" w:rsidRPr="00C269FD">
        <w:rPr>
          <w:rFonts w:ascii="Times New Roman" w:hAnsi="Times New Roman" w:cs="Times New Roman"/>
          <w:sz w:val="24"/>
          <w:szCs w:val="24"/>
        </w:rPr>
        <w:t xml:space="preserve"> species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insignis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racemosa</w:t>
      </w:r>
      <w:r w:rsidR="00DC3533" w:rsidRPr="00C269FD">
        <w:rPr>
          <w:rFonts w:ascii="Times New Roman" w:hAnsi="Times New Roman" w:cs="Times New Roman"/>
          <w:sz w:val="24"/>
          <w:szCs w:val="24"/>
        </w:rPr>
        <w:t xml:space="preserve">, and </w:t>
      </w:r>
      <w:r w:rsidR="00DC3533" w:rsidRPr="00C269FD">
        <w:rPr>
          <w:rFonts w:ascii="Times New Roman" w:hAnsi="Times New Roman" w:cs="Times New Roman"/>
          <w:i/>
          <w:iCs/>
          <w:sz w:val="24"/>
          <w:szCs w:val="24"/>
        </w:rPr>
        <w:t xml:space="preserve">S. </w:t>
      </w:r>
      <w:proofErr w:type="spellStart"/>
      <w:r w:rsidR="00DC3533" w:rsidRPr="00C269FD">
        <w:rPr>
          <w:rFonts w:ascii="Times New Roman" w:hAnsi="Times New Roman" w:cs="Times New Roman"/>
          <w:i/>
          <w:iCs/>
          <w:sz w:val="24"/>
          <w:szCs w:val="24"/>
        </w:rPr>
        <w:t>wrigh</w:t>
      </w:r>
      <w:r w:rsidR="008C1A56">
        <w:rPr>
          <w:rFonts w:ascii="Times New Roman" w:hAnsi="Times New Roman" w:cs="Times New Roman"/>
          <w:i/>
          <w:iCs/>
          <w:sz w:val="24"/>
          <w:szCs w:val="24"/>
        </w:rPr>
        <w:t>t</w:t>
      </w:r>
      <w:r w:rsidR="00DC3533" w:rsidRPr="00C269FD">
        <w:rPr>
          <w:rFonts w:ascii="Times New Roman" w:hAnsi="Times New Roman" w:cs="Times New Roman"/>
          <w:i/>
          <w:iCs/>
          <w:sz w:val="24"/>
          <w:szCs w:val="24"/>
        </w:rPr>
        <w:t>tii</w:t>
      </w:r>
      <w:proofErr w:type="spellEnd"/>
      <w:r w:rsidR="00DC3533"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which </w:t>
      </w:r>
      <w:r w:rsidR="00DC3533" w:rsidRPr="00C269FD">
        <w:rPr>
          <w:rFonts w:ascii="Times New Roman" w:hAnsi="Times New Roman" w:cs="Times New Roman"/>
          <w:sz w:val="24"/>
          <w:szCs w:val="24"/>
        </w:rPr>
        <w:t xml:space="preserve">accumulated hispidulin or </w:t>
      </w:r>
      <w:r w:rsidR="003E3157">
        <w:rPr>
          <w:rFonts w:ascii="Times New Roman" w:hAnsi="Times New Roman" w:cs="Times New Roman"/>
          <w:sz w:val="24"/>
          <w:szCs w:val="24"/>
        </w:rPr>
        <w:t>hispidulin 7-G</w:t>
      </w:r>
      <w:r w:rsidR="00DC3533" w:rsidRPr="00C269FD">
        <w:rPr>
          <w:rFonts w:ascii="Times New Roman" w:hAnsi="Times New Roman" w:cs="Times New Roman"/>
          <w:sz w:val="24"/>
          <w:szCs w:val="24"/>
        </w:rPr>
        <w:t xml:space="preserve"> without scutellarein or </w:t>
      </w:r>
      <w:r w:rsidR="00DE4847">
        <w:rPr>
          <w:rFonts w:ascii="Times New Roman" w:hAnsi="Times New Roman" w:cs="Times New Roman"/>
          <w:sz w:val="24"/>
          <w:szCs w:val="24"/>
        </w:rPr>
        <w:t>scutellarin</w:t>
      </w:r>
      <w:r w:rsidR="00DC3533" w:rsidRPr="00C269FD">
        <w:rPr>
          <w:rFonts w:ascii="Times New Roman" w:hAnsi="Times New Roman" w:cs="Times New Roman"/>
          <w:sz w:val="24"/>
          <w:szCs w:val="24"/>
        </w:rPr>
        <w:t xml:space="preserve">. Of these three, we found that </w:t>
      </w:r>
      <w:r w:rsidR="00DC3533" w:rsidRPr="00C269FD">
        <w:rPr>
          <w:rFonts w:ascii="Times New Roman" w:hAnsi="Times New Roman" w:cs="Times New Roman"/>
          <w:i/>
          <w:iCs/>
          <w:sz w:val="24"/>
          <w:szCs w:val="24"/>
        </w:rPr>
        <w:t xml:space="preserve">S. insignis </w:t>
      </w:r>
      <w:r w:rsidR="00DC3533" w:rsidRPr="00C269FD">
        <w:rPr>
          <w:rFonts w:ascii="Times New Roman" w:hAnsi="Times New Roman" w:cs="Times New Roman"/>
          <w:sz w:val="24"/>
          <w:szCs w:val="24"/>
        </w:rPr>
        <w:t xml:space="preserve">and </w:t>
      </w:r>
      <w:r w:rsidR="00DC3533" w:rsidRPr="00C269FD">
        <w:rPr>
          <w:rFonts w:ascii="Times New Roman" w:hAnsi="Times New Roman" w:cs="Times New Roman"/>
          <w:i/>
          <w:iCs/>
          <w:sz w:val="24"/>
          <w:szCs w:val="24"/>
        </w:rPr>
        <w:t xml:space="preserve">S. racemosa </w:t>
      </w:r>
      <w:r w:rsidR="00DC3533" w:rsidRPr="00C269FD">
        <w:rPr>
          <w:rFonts w:ascii="Times New Roman" w:hAnsi="Times New Roman" w:cs="Times New Roman"/>
          <w:sz w:val="24"/>
          <w:szCs w:val="24"/>
        </w:rPr>
        <w:t xml:space="preserve">did not accumulate even apigenin or </w:t>
      </w:r>
      <w:r w:rsidR="003E3157">
        <w:rPr>
          <w:rFonts w:ascii="Times New Roman" w:hAnsi="Times New Roman" w:cs="Times New Roman"/>
          <w:sz w:val="24"/>
          <w:szCs w:val="24"/>
        </w:rPr>
        <w:t>apigenin 7-G</w:t>
      </w:r>
      <w:r w:rsidR="00DC3533" w:rsidRPr="00C269FD">
        <w:rPr>
          <w:rFonts w:ascii="Times New Roman" w:hAnsi="Times New Roman" w:cs="Times New Roman"/>
          <w:sz w:val="24"/>
          <w:szCs w:val="24"/>
        </w:rPr>
        <w:t>.</w:t>
      </w:r>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 xml:space="preserve">Of the </w:t>
      </w:r>
      <w:del w:id="245" w:author="Askey,Bryce C" w:date="2021-01-27T14:37:00Z">
        <w:r w:rsidR="008C1A56" w:rsidDel="0068428F">
          <w:rPr>
            <w:rFonts w:ascii="Times New Roman" w:hAnsi="Times New Roman" w:cs="Times New Roman"/>
            <w:sz w:val="24"/>
            <w:szCs w:val="24"/>
          </w:rPr>
          <w:delText>4’</w:delText>
        </w:r>
      </w:del>
      <w:ins w:id="246" w:author="Askey,Bryce C" w:date="2021-01-27T14:37:00Z">
        <w:r w:rsidR="0068428F">
          <w:rPr>
            <w:rFonts w:ascii="Times New Roman" w:hAnsi="Times New Roman" w:cs="Times New Roman"/>
            <w:sz w:val="24"/>
            <w:szCs w:val="24"/>
          </w:rPr>
          <w:t>4´</w:t>
        </w:r>
      </w:ins>
      <w:r w:rsidR="008C1A56">
        <w:rPr>
          <w:rFonts w:ascii="Times New Roman" w:hAnsi="Times New Roman" w:cs="Times New Roman"/>
          <w:sz w:val="24"/>
          <w:szCs w:val="24"/>
        </w:rPr>
        <w:t xml:space="preserve">-hydroxyflavones, </w:t>
      </w:r>
      <w:r w:rsidR="003E3157">
        <w:rPr>
          <w:rFonts w:ascii="Times New Roman" w:hAnsi="Times New Roman" w:cs="Times New Roman"/>
          <w:sz w:val="24"/>
          <w:szCs w:val="24"/>
        </w:rPr>
        <w:t>hispidulin 7-G</w:t>
      </w:r>
      <w:r w:rsidR="0007475D" w:rsidRPr="00C269FD">
        <w:rPr>
          <w:rFonts w:ascii="Times New Roman" w:hAnsi="Times New Roman" w:cs="Times New Roman"/>
          <w:sz w:val="24"/>
          <w:szCs w:val="24"/>
        </w:rPr>
        <w:t xml:space="preserve"> was exceptionally rare, as we detected it in only </w:t>
      </w:r>
      <w:r w:rsidR="008C1A56">
        <w:rPr>
          <w:rFonts w:ascii="Times New Roman" w:hAnsi="Times New Roman" w:cs="Times New Roman"/>
          <w:sz w:val="24"/>
          <w:szCs w:val="24"/>
        </w:rPr>
        <w:t>one</w:t>
      </w:r>
      <w:r w:rsidR="0007475D" w:rsidRPr="00C269FD">
        <w:rPr>
          <w:rFonts w:ascii="Times New Roman" w:hAnsi="Times New Roman" w:cs="Times New Roman"/>
          <w:sz w:val="24"/>
          <w:szCs w:val="24"/>
        </w:rPr>
        <w:t xml:space="preserve"> species, </w:t>
      </w:r>
      <w:r w:rsidR="0007475D" w:rsidRPr="00C269FD">
        <w:rPr>
          <w:rFonts w:ascii="Times New Roman" w:hAnsi="Times New Roman" w:cs="Times New Roman"/>
          <w:i/>
          <w:iCs/>
          <w:sz w:val="24"/>
          <w:szCs w:val="24"/>
        </w:rPr>
        <w:t>S. racemosa</w:t>
      </w:r>
      <w:r w:rsidR="0007475D" w:rsidRPr="00C269FD">
        <w:rPr>
          <w:rFonts w:ascii="Times New Roman" w:hAnsi="Times New Roman" w:cs="Times New Roman"/>
          <w:sz w:val="24"/>
          <w:szCs w:val="24"/>
        </w:rPr>
        <w:t xml:space="preserve">. </w:t>
      </w:r>
      <w:r w:rsidR="008C1A56">
        <w:rPr>
          <w:rFonts w:ascii="Times New Roman" w:hAnsi="Times New Roman" w:cs="Times New Roman"/>
          <w:i/>
          <w:iCs/>
          <w:sz w:val="24"/>
          <w:szCs w:val="24"/>
        </w:rPr>
        <w:t>S. racemosa</w:t>
      </w:r>
      <w:r w:rsidR="008C1A56">
        <w:rPr>
          <w:rFonts w:ascii="Times New Roman" w:hAnsi="Times New Roman" w:cs="Times New Roman"/>
          <w:sz w:val="24"/>
          <w:szCs w:val="24"/>
        </w:rPr>
        <w:t xml:space="preserve"> accumulated only</w:t>
      </w:r>
      <w:r w:rsidR="0007475D" w:rsidRPr="00C269FD">
        <w:rPr>
          <w:rFonts w:ascii="Times New Roman" w:hAnsi="Times New Roman" w:cs="Times New Roman"/>
          <w:sz w:val="24"/>
          <w:szCs w:val="24"/>
        </w:rPr>
        <w:t xml:space="preserve"> a small amount</w:t>
      </w:r>
      <w:r w:rsidR="001A4C8D">
        <w:rPr>
          <w:rFonts w:ascii="Times New Roman" w:hAnsi="Times New Roman" w:cs="Times New Roman"/>
          <w:sz w:val="24"/>
          <w:szCs w:val="24"/>
        </w:rPr>
        <w:t xml:space="preserve"> of </w:t>
      </w:r>
      <w:r w:rsidR="003E3157">
        <w:rPr>
          <w:rFonts w:ascii="Times New Roman" w:hAnsi="Times New Roman" w:cs="Times New Roman"/>
          <w:sz w:val="24"/>
          <w:szCs w:val="24"/>
        </w:rPr>
        <w:t>hispidulin 7-G</w:t>
      </w:r>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in its</w:t>
      </w:r>
      <w:r w:rsidR="0007475D" w:rsidRPr="00C269FD">
        <w:rPr>
          <w:rFonts w:ascii="Times New Roman" w:hAnsi="Times New Roman" w:cs="Times New Roman"/>
          <w:sz w:val="24"/>
          <w:szCs w:val="24"/>
        </w:rPr>
        <w:t xml:space="preserve"> stems</w:t>
      </w:r>
      <w:r w:rsidR="008C1A56">
        <w:rPr>
          <w:rFonts w:ascii="Times New Roman" w:hAnsi="Times New Roman" w:cs="Times New Roman"/>
          <w:sz w:val="24"/>
          <w:szCs w:val="24"/>
        </w:rPr>
        <w:t>.</w:t>
      </w:r>
    </w:p>
    <w:p w14:paraId="45562690" w14:textId="11506059" w:rsidR="00BF4D56" w:rsidRPr="00C269FD" w:rsidRDefault="0031082B"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Our detection of </w:t>
      </w:r>
      <w:r w:rsidR="009C16A4" w:rsidRPr="00C269FD">
        <w:rPr>
          <w:rFonts w:ascii="Times New Roman" w:hAnsi="Times New Roman" w:cs="Times New Roman"/>
          <w:sz w:val="24"/>
          <w:szCs w:val="24"/>
        </w:rPr>
        <w:t xml:space="preserve">at least one </w:t>
      </w:r>
      <w:del w:id="247" w:author="Askey,Bryce C" w:date="2021-01-27T14:37:00Z">
        <w:r w:rsidRPr="00C269FD" w:rsidDel="0068428F">
          <w:rPr>
            <w:rFonts w:ascii="Times New Roman" w:hAnsi="Times New Roman" w:cs="Times New Roman"/>
            <w:sz w:val="24"/>
            <w:szCs w:val="24"/>
          </w:rPr>
          <w:delText>4’</w:delText>
        </w:r>
      </w:del>
      <w:ins w:id="248"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-deoxyflavone in the leaves of </w:t>
      </w:r>
      <w:r w:rsidR="00AE2698">
        <w:rPr>
          <w:rFonts w:ascii="Times New Roman" w:hAnsi="Times New Roman" w:cs="Times New Roman"/>
          <w:sz w:val="24"/>
          <w:szCs w:val="24"/>
        </w:rPr>
        <w:t xml:space="preserve">ten </w:t>
      </w:r>
      <w:r w:rsidR="00C60374" w:rsidRPr="00C269FD">
        <w:rPr>
          <w:rFonts w:ascii="Times New Roman" w:hAnsi="Times New Roman" w:cs="Times New Roman"/>
          <w:sz w:val="24"/>
          <w:szCs w:val="24"/>
        </w:rPr>
        <w:t xml:space="preserve">of the </w:t>
      </w:r>
      <w:r w:rsidR="00AE2698">
        <w:rPr>
          <w:rFonts w:ascii="Times New Roman" w:hAnsi="Times New Roman" w:cs="Times New Roman"/>
          <w:sz w:val="24"/>
          <w:szCs w:val="24"/>
        </w:rPr>
        <w:t>13</w:t>
      </w:r>
      <w:r w:rsidR="00C60374"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we selected </w:t>
      </w:r>
      <w:r w:rsidR="00AE2698">
        <w:rPr>
          <w:rFonts w:ascii="Times New Roman" w:hAnsi="Times New Roman" w:cs="Times New Roman"/>
          <w:sz w:val="24"/>
          <w:szCs w:val="24"/>
        </w:rPr>
        <w:t>suggests</w:t>
      </w:r>
      <w:r w:rsidRPr="00C269FD">
        <w:rPr>
          <w:rFonts w:ascii="Times New Roman" w:hAnsi="Times New Roman" w:cs="Times New Roman"/>
          <w:sz w:val="24"/>
          <w:szCs w:val="24"/>
        </w:rPr>
        <w:t xml:space="preserve"> that </w:t>
      </w:r>
      <w:del w:id="249" w:author="Askey,Bryce C" w:date="2021-01-27T14:37:00Z">
        <w:r w:rsidRPr="00C269FD" w:rsidDel="0068428F">
          <w:rPr>
            <w:rFonts w:ascii="Times New Roman" w:hAnsi="Times New Roman" w:cs="Times New Roman"/>
            <w:sz w:val="24"/>
            <w:szCs w:val="24"/>
          </w:rPr>
          <w:delText>4’</w:delText>
        </w:r>
      </w:del>
      <w:ins w:id="250"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-deoxyflavone</w:t>
      </w:r>
      <w:r w:rsidR="00A47396"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A47396" w:rsidRPr="00C269FD">
        <w:rPr>
          <w:rFonts w:ascii="Times New Roman" w:hAnsi="Times New Roman" w:cs="Times New Roman"/>
          <w:sz w:val="24"/>
          <w:szCs w:val="24"/>
        </w:rPr>
        <w:t>are</w:t>
      </w:r>
      <w:r w:rsidRPr="00C269FD">
        <w:rPr>
          <w:rFonts w:ascii="Times New Roman" w:hAnsi="Times New Roman" w:cs="Times New Roman"/>
          <w:sz w:val="24"/>
          <w:szCs w:val="24"/>
        </w:rPr>
        <w:t xml:space="preserve"> not root-specific to the same degree that </w:t>
      </w:r>
      <w:del w:id="251" w:author="Askey,Bryce C" w:date="2021-01-27T14:37:00Z">
        <w:r w:rsidRPr="00C269FD" w:rsidDel="0068428F">
          <w:rPr>
            <w:rFonts w:ascii="Times New Roman" w:hAnsi="Times New Roman" w:cs="Times New Roman"/>
            <w:sz w:val="24"/>
            <w:szCs w:val="24"/>
          </w:rPr>
          <w:delText>4’</w:delText>
        </w:r>
      </w:del>
      <w:ins w:id="252"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-hydroxyflavone</w:t>
      </w:r>
      <w:r w:rsidR="00A47396" w:rsidRPr="00C269FD">
        <w:rPr>
          <w:rFonts w:ascii="Times New Roman" w:hAnsi="Times New Roman" w:cs="Times New Roman"/>
          <w:sz w:val="24"/>
          <w:szCs w:val="24"/>
        </w:rPr>
        <w:t>s are</w:t>
      </w:r>
      <w:r w:rsidRPr="00C269FD">
        <w:rPr>
          <w:rFonts w:ascii="Times New Roman" w:hAnsi="Times New Roman" w:cs="Times New Roman"/>
          <w:sz w:val="24"/>
          <w:szCs w:val="24"/>
        </w:rPr>
        <w:t xml:space="preserve"> aerial tissue-specific. </w:t>
      </w:r>
      <w:r w:rsidR="00A47396" w:rsidRPr="00C269FD">
        <w:rPr>
          <w:rFonts w:ascii="Times New Roman" w:hAnsi="Times New Roman" w:cs="Times New Roman"/>
          <w:sz w:val="24"/>
          <w:szCs w:val="24"/>
        </w:rPr>
        <w:t>One explanation is provided by considering the flavonoid profiles of</w:t>
      </w:r>
      <w:r w:rsidR="00617E44" w:rsidRPr="00C269FD">
        <w:rPr>
          <w:rFonts w:ascii="Times New Roman" w:hAnsi="Times New Roman" w:cs="Times New Roman"/>
          <w:sz w:val="24"/>
          <w:szCs w:val="24"/>
        </w:rPr>
        <w:t xml:space="preserve"> </w:t>
      </w:r>
      <w:r w:rsidR="00617E44" w:rsidRPr="00C269FD">
        <w:rPr>
          <w:rFonts w:ascii="Times New Roman" w:hAnsi="Times New Roman" w:cs="Times New Roman"/>
          <w:i/>
          <w:iCs/>
          <w:sz w:val="24"/>
          <w:szCs w:val="24"/>
        </w:rPr>
        <w:t xml:space="preserve">S. </w:t>
      </w:r>
      <w:proofErr w:type="spellStart"/>
      <w:r w:rsidR="00617E44" w:rsidRPr="00C269FD">
        <w:rPr>
          <w:rFonts w:ascii="Times New Roman" w:hAnsi="Times New Roman" w:cs="Times New Roman"/>
          <w:i/>
          <w:iCs/>
          <w:sz w:val="24"/>
          <w:szCs w:val="24"/>
        </w:rPr>
        <w:t>wrightii</w:t>
      </w:r>
      <w:proofErr w:type="spellEnd"/>
      <w:r w:rsidR="00617E44" w:rsidRPr="00C269FD">
        <w:rPr>
          <w:rFonts w:ascii="Times New Roman" w:hAnsi="Times New Roman" w:cs="Times New Roman"/>
          <w:sz w:val="24"/>
          <w:szCs w:val="24"/>
        </w:rPr>
        <w:t>, S</w:t>
      </w:r>
      <w:r w:rsidR="00617E44" w:rsidRPr="00C269FD">
        <w:rPr>
          <w:rFonts w:ascii="Times New Roman" w:hAnsi="Times New Roman" w:cs="Times New Roman"/>
          <w:i/>
          <w:iCs/>
          <w:sz w:val="24"/>
          <w:szCs w:val="24"/>
        </w:rPr>
        <w:t>. baicalensis</w:t>
      </w:r>
      <w:r w:rsidR="00617E44" w:rsidRPr="00C269FD">
        <w:rPr>
          <w:rFonts w:ascii="Times New Roman" w:hAnsi="Times New Roman" w:cs="Times New Roman"/>
          <w:sz w:val="24"/>
          <w:szCs w:val="24"/>
        </w:rPr>
        <w:t>,</w:t>
      </w:r>
      <w:r w:rsidR="00A47396" w:rsidRPr="00C269FD">
        <w:rPr>
          <w:rFonts w:ascii="Times New Roman" w:hAnsi="Times New Roman" w:cs="Times New Roman"/>
          <w:sz w:val="24"/>
          <w:szCs w:val="24"/>
        </w:rPr>
        <w:t xml:space="preserve"> </w:t>
      </w:r>
      <w:r w:rsidR="00A47396" w:rsidRPr="00C269FD">
        <w:rPr>
          <w:rFonts w:ascii="Times New Roman" w:hAnsi="Times New Roman" w:cs="Times New Roman"/>
          <w:i/>
          <w:iCs/>
          <w:sz w:val="24"/>
          <w:szCs w:val="24"/>
        </w:rPr>
        <w:t xml:space="preserve">S. </w:t>
      </w:r>
      <w:proofErr w:type="spellStart"/>
      <w:r w:rsidR="00A47396" w:rsidRPr="00C269FD">
        <w:rPr>
          <w:rFonts w:ascii="Times New Roman" w:hAnsi="Times New Roman" w:cs="Times New Roman"/>
          <w:i/>
          <w:iCs/>
          <w:sz w:val="24"/>
          <w:szCs w:val="24"/>
        </w:rPr>
        <w:t>altissima</w:t>
      </w:r>
      <w:proofErr w:type="spellEnd"/>
      <w:r w:rsidR="00A47396"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and</w:t>
      </w:r>
      <w:r w:rsidR="00A47396" w:rsidRPr="00C269FD">
        <w:rPr>
          <w:rFonts w:ascii="Times New Roman" w:hAnsi="Times New Roman" w:cs="Times New Roman"/>
          <w:i/>
          <w:iCs/>
          <w:sz w:val="24"/>
          <w:szCs w:val="24"/>
        </w:rPr>
        <w:t xml:space="preserve"> S. </w:t>
      </w:r>
      <w:proofErr w:type="spellStart"/>
      <w:r w:rsidR="00A47396" w:rsidRPr="00C269FD">
        <w:rPr>
          <w:rFonts w:ascii="Times New Roman" w:hAnsi="Times New Roman" w:cs="Times New Roman"/>
          <w:i/>
          <w:iCs/>
          <w:sz w:val="24"/>
          <w:szCs w:val="24"/>
        </w:rPr>
        <w:t>tournefortii</w:t>
      </w:r>
      <w:proofErr w:type="spellEnd"/>
      <w:r w:rsidR="00617E44" w:rsidRPr="00C269FD">
        <w:rPr>
          <w:rFonts w:ascii="Times New Roman" w:hAnsi="Times New Roman" w:cs="Times New Roman"/>
          <w:sz w:val="24"/>
          <w:szCs w:val="24"/>
        </w:rPr>
        <w:t xml:space="preserve">. We detected higher concentrations of many of the same </w:t>
      </w:r>
      <w:del w:id="253" w:author="Askey,Bryce C" w:date="2021-01-27T14:37:00Z">
        <w:r w:rsidR="00617E44" w:rsidRPr="00C269FD" w:rsidDel="0068428F">
          <w:rPr>
            <w:rFonts w:ascii="Times New Roman" w:hAnsi="Times New Roman" w:cs="Times New Roman"/>
            <w:sz w:val="24"/>
            <w:szCs w:val="24"/>
          </w:rPr>
          <w:delText>4’</w:delText>
        </w:r>
      </w:del>
      <w:ins w:id="254" w:author="Askey,Bryce C" w:date="2021-01-27T14:37:00Z">
        <w:r w:rsidR="0068428F">
          <w:rPr>
            <w:rFonts w:ascii="Times New Roman" w:hAnsi="Times New Roman" w:cs="Times New Roman"/>
            <w:sz w:val="24"/>
            <w:szCs w:val="24"/>
          </w:rPr>
          <w:t>4´</w:t>
        </w:r>
      </w:ins>
      <w:r w:rsidR="00617E44" w:rsidRPr="00C269FD">
        <w:rPr>
          <w:rFonts w:ascii="Times New Roman" w:hAnsi="Times New Roman" w:cs="Times New Roman"/>
          <w:sz w:val="24"/>
          <w:szCs w:val="24"/>
        </w:rPr>
        <w:t xml:space="preserve">-deoxyflavones in the roots of these species as compared to the leaves. A mix of </w:t>
      </w:r>
      <w:del w:id="255" w:author="Askey,Bryce C" w:date="2021-01-27T14:37:00Z">
        <w:r w:rsidR="00617E44" w:rsidRPr="00C269FD" w:rsidDel="0068428F">
          <w:rPr>
            <w:rFonts w:ascii="Times New Roman" w:hAnsi="Times New Roman" w:cs="Times New Roman"/>
            <w:sz w:val="24"/>
            <w:szCs w:val="24"/>
          </w:rPr>
          <w:delText>4’</w:delText>
        </w:r>
      </w:del>
      <w:ins w:id="256" w:author="Askey,Bryce C" w:date="2021-01-27T14:37:00Z">
        <w:r w:rsidR="0068428F">
          <w:rPr>
            <w:rFonts w:ascii="Times New Roman" w:hAnsi="Times New Roman" w:cs="Times New Roman"/>
            <w:sz w:val="24"/>
            <w:szCs w:val="24"/>
          </w:rPr>
          <w:t>4´</w:t>
        </w:r>
      </w:ins>
      <w:r w:rsidR="00617E44" w:rsidRPr="00C269FD">
        <w:rPr>
          <w:rFonts w:ascii="Times New Roman" w:hAnsi="Times New Roman" w:cs="Times New Roman"/>
          <w:sz w:val="24"/>
          <w:szCs w:val="24"/>
        </w:rPr>
        <w:t xml:space="preserve">-hydroxyflavones from the leaves, and </w:t>
      </w:r>
      <w:del w:id="257" w:author="Askey,Bryce C" w:date="2021-01-27T14:37:00Z">
        <w:r w:rsidR="00617E44" w:rsidRPr="00C269FD" w:rsidDel="0068428F">
          <w:rPr>
            <w:rFonts w:ascii="Times New Roman" w:hAnsi="Times New Roman" w:cs="Times New Roman"/>
            <w:sz w:val="24"/>
            <w:szCs w:val="24"/>
          </w:rPr>
          <w:delText>4’</w:delText>
        </w:r>
      </w:del>
      <w:ins w:id="258" w:author="Askey,Bryce C" w:date="2021-01-27T14:37:00Z">
        <w:r w:rsidR="0068428F">
          <w:rPr>
            <w:rFonts w:ascii="Times New Roman" w:hAnsi="Times New Roman" w:cs="Times New Roman"/>
            <w:sz w:val="24"/>
            <w:szCs w:val="24"/>
          </w:rPr>
          <w:t>4´</w:t>
        </w:r>
      </w:ins>
      <w:r w:rsidR="00617E44" w:rsidRPr="00C269FD">
        <w:rPr>
          <w:rFonts w:ascii="Times New Roman" w:hAnsi="Times New Roman" w:cs="Times New Roman"/>
          <w:sz w:val="24"/>
          <w:szCs w:val="24"/>
        </w:rPr>
        <w:t xml:space="preserve">-deoxyflavones from the roots, can also be observed in the stems. Therefore, in these species, it’s </w:t>
      </w:r>
      <w:r w:rsidR="00AE2698">
        <w:rPr>
          <w:rFonts w:ascii="Times New Roman" w:hAnsi="Times New Roman" w:cs="Times New Roman"/>
          <w:sz w:val="24"/>
          <w:szCs w:val="24"/>
        </w:rPr>
        <w:t>possible</w:t>
      </w:r>
      <w:r w:rsidR="00617E44" w:rsidRPr="00C269FD">
        <w:rPr>
          <w:rFonts w:ascii="Times New Roman" w:hAnsi="Times New Roman" w:cs="Times New Roman"/>
          <w:sz w:val="24"/>
          <w:szCs w:val="24"/>
        </w:rPr>
        <w:t xml:space="preserve"> that </w:t>
      </w:r>
      <w:r w:rsidR="000212D8" w:rsidRPr="00C269FD">
        <w:rPr>
          <w:rFonts w:ascii="Times New Roman" w:hAnsi="Times New Roman" w:cs="Times New Roman"/>
          <w:sz w:val="24"/>
          <w:szCs w:val="24"/>
        </w:rPr>
        <w:t xml:space="preserve">some amount </w:t>
      </w:r>
      <w:r w:rsidR="00617E44" w:rsidRPr="00C269FD">
        <w:rPr>
          <w:rFonts w:ascii="Times New Roman" w:hAnsi="Times New Roman" w:cs="Times New Roman"/>
          <w:sz w:val="24"/>
          <w:szCs w:val="24"/>
        </w:rPr>
        <w:t xml:space="preserve">of </w:t>
      </w:r>
      <w:del w:id="259" w:author="Askey,Bryce C" w:date="2021-01-27T14:37:00Z">
        <w:r w:rsidR="00617E44" w:rsidRPr="00C269FD" w:rsidDel="0068428F">
          <w:rPr>
            <w:rFonts w:ascii="Times New Roman" w:hAnsi="Times New Roman" w:cs="Times New Roman"/>
            <w:sz w:val="24"/>
            <w:szCs w:val="24"/>
          </w:rPr>
          <w:delText>4’</w:delText>
        </w:r>
      </w:del>
      <w:ins w:id="260" w:author="Askey,Bryce C" w:date="2021-01-27T14:37:00Z">
        <w:r w:rsidR="0068428F">
          <w:rPr>
            <w:rFonts w:ascii="Times New Roman" w:hAnsi="Times New Roman" w:cs="Times New Roman"/>
            <w:sz w:val="24"/>
            <w:szCs w:val="24"/>
          </w:rPr>
          <w:t>4´</w:t>
        </w:r>
      </w:ins>
      <w:r w:rsidR="00617E44" w:rsidRPr="00C269FD">
        <w:rPr>
          <w:rFonts w:ascii="Times New Roman" w:hAnsi="Times New Roman" w:cs="Times New Roman"/>
          <w:sz w:val="24"/>
          <w:szCs w:val="24"/>
        </w:rPr>
        <w:t>-deoxyflavones being synthesized in the roots are being transported to the aerial parts.</w:t>
      </w:r>
      <w:r w:rsidR="000212D8" w:rsidRPr="00C269FD">
        <w:rPr>
          <w:rFonts w:ascii="Times New Roman" w:hAnsi="Times New Roman" w:cs="Times New Roman"/>
          <w:sz w:val="24"/>
          <w:szCs w:val="24"/>
        </w:rPr>
        <w:t xml:space="preserve"> It’s also possible that biosynthetic enzymes acting in the </w:t>
      </w:r>
      <w:del w:id="261" w:author="Askey,Bryce C" w:date="2021-01-27T14:37:00Z">
        <w:r w:rsidR="000212D8" w:rsidRPr="00C269FD" w:rsidDel="0068428F">
          <w:rPr>
            <w:rFonts w:ascii="Times New Roman" w:hAnsi="Times New Roman" w:cs="Times New Roman"/>
            <w:sz w:val="24"/>
            <w:szCs w:val="24"/>
          </w:rPr>
          <w:delText>4’</w:delText>
        </w:r>
      </w:del>
      <w:ins w:id="262" w:author="Askey,Bryce C" w:date="2021-01-27T14:37:00Z">
        <w:r w:rsidR="0068428F">
          <w:rPr>
            <w:rFonts w:ascii="Times New Roman" w:hAnsi="Times New Roman" w:cs="Times New Roman"/>
            <w:sz w:val="24"/>
            <w:szCs w:val="24"/>
          </w:rPr>
          <w:t>4´</w:t>
        </w:r>
      </w:ins>
      <w:r w:rsidR="000212D8" w:rsidRPr="00C269FD">
        <w:rPr>
          <w:rFonts w:ascii="Times New Roman" w:hAnsi="Times New Roman" w:cs="Times New Roman"/>
          <w:sz w:val="24"/>
          <w:szCs w:val="24"/>
        </w:rPr>
        <w:t xml:space="preserve">-deoxyflavone pathway of these species are more active in the </w:t>
      </w:r>
      <w:proofErr w:type="gramStart"/>
      <w:r w:rsidR="000212D8" w:rsidRPr="00C269FD">
        <w:rPr>
          <w:rFonts w:ascii="Times New Roman" w:hAnsi="Times New Roman" w:cs="Times New Roman"/>
          <w:sz w:val="24"/>
          <w:szCs w:val="24"/>
        </w:rPr>
        <w:t>roots</w:t>
      </w:r>
      <w:r w:rsidR="000921C6" w:rsidRPr="00C269FD">
        <w:rPr>
          <w:rFonts w:ascii="Times New Roman" w:hAnsi="Times New Roman" w:cs="Times New Roman"/>
          <w:sz w:val="24"/>
          <w:szCs w:val="24"/>
        </w:rPr>
        <w:t>, but</w:t>
      </w:r>
      <w:proofErr w:type="gramEnd"/>
      <w:r w:rsidR="000921C6" w:rsidRPr="00C269FD">
        <w:rPr>
          <w:rFonts w:ascii="Times New Roman" w:hAnsi="Times New Roman" w:cs="Times New Roman"/>
          <w:sz w:val="24"/>
          <w:szCs w:val="24"/>
        </w:rPr>
        <w:t xml:space="preserve"> are also active at a much lower level in the </w:t>
      </w:r>
      <w:r w:rsidR="000921C6" w:rsidRPr="00C269FD">
        <w:rPr>
          <w:rFonts w:ascii="Times New Roman" w:hAnsi="Times New Roman" w:cs="Times New Roman"/>
          <w:sz w:val="24"/>
          <w:szCs w:val="24"/>
        </w:rPr>
        <w:lastRenderedPageBreak/>
        <w:t>leaves</w:t>
      </w:r>
      <w:r w:rsidR="000212D8"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Chrysin and </w:t>
      </w:r>
      <w:r w:rsidR="003E3157">
        <w:rPr>
          <w:rFonts w:ascii="Times New Roman" w:hAnsi="Times New Roman" w:cs="Times New Roman"/>
          <w:sz w:val="24"/>
          <w:szCs w:val="24"/>
        </w:rPr>
        <w:t>chrysin 7-G</w:t>
      </w:r>
      <w:r w:rsidR="007F638F">
        <w:rPr>
          <w:rFonts w:ascii="Times New Roman" w:hAnsi="Times New Roman" w:cs="Times New Roman"/>
          <w:sz w:val="24"/>
          <w:szCs w:val="24"/>
        </w:rPr>
        <w:t xml:space="preserve"> </w:t>
      </w:r>
      <w:r w:rsidR="00617E44" w:rsidRPr="00C269FD">
        <w:rPr>
          <w:rFonts w:ascii="Times New Roman" w:hAnsi="Times New Roman" w:cs="Times New Roman"/>
          <w:sz w:val="24"/>
          <w:szCs w:val="24"/>
        </w:rPr>
        <w:t xml:space="preserve">are the only </w:t>
      </w:r>
      <w:del w:id="263" w:author="Askey,Bryce C" w:date="2021-01-27T14:37:00Z">
        <w:r w:rsidR="00617E44" w:rsidRPr="00C269FD" w:rsidDel="0068428F">
          <w:rPr>
            <w:rFonts w:ascii="Times New Roman" w:hAnsi="Times New Roman" w:cs="Times New Roman"/>
            <w:sz w:val="24"/>
            <w:szCs w:val="24"/>
          </w:rPr>
          <w:delText>4’</w:delText>
        </w:r>
      </w:del>
      <w:ins w:id="264" w:author="Askey,Bryce C" w:date="2021-01-27T14:37:00Z">
        <w:r w:rsidR="0068428F">
          <w:rPr>
            <w:rFonts w:ascii="Times New Roman" w:hAnsi="Times New Roman" w:cs="Times New Roman"/>
            <w:sz w:val="24"/>
            <w:szCs w:val="24"/>
          </w:rPr>
          <w:t>4´</w:t>
        </w:r>
      </w:ins>
      <w:r w:rsidR="00617E44" w:rsidRPr="00C269FD">
        <w:rPr>
          <w:rFonts w:ascii="Times New Roman" w:hAnsi="Times New Roman" w:cs="Times New Roman"/>
          <w:sz w:val="24"/>
          <w:szCs w:val="24"/>
        </w:rPr>
        <w:t xml:space="preserve">-deoxyflavones which don’t seem to follow this pattern of accumulation due to their scarcity in </w:t>
      </w:r>
      <w:r w:rsidR="000212D8" w:rsidRPr="00C269FD">
        <w:rPr>
          <w:rFonts w:ascii="Times New Roman" w:hAnsi="Times New Roman" w:cs="Times New Roman"/>
          <w:sz w:val="24"/>
          <w:szCs w:val="24"/>
        </w:rPr>
        <w:t>the</w:t>
      </w:r>
      <w:r w:rsidR="000E36FC">
        <w:rPr>
          <w:rFonts w:ascii="Times New Roman" w:hAnsi="Times New Roman" w:cs="Times New Roman"/>
          <w:sz w:val="24"/>
          <w:szCs w:val="24"/>
        </w:rPr>
        <w:t xml:space="preserve"> root</w:t>
      </w:r>
      <w:r w:rsidR="000212D8" w:rsidRPr="00C269FD">
        <w:rPr>
          <w:rFonts w:ascii="Times New Roman" w:hAnsi="Times New Roman" w:cs="Times New Roman"/>
          <w:sz w:val="24"/>
          <w:szCs w:val="24"/>
        </w:rPr>
        <w:t xml:space="preserve"> tissues</w:t>
      </w:r>
      <w:r w:rsidR="00617E44" w:rsidRPr="00C269FD">
        <w:rPr>
          <w:rFonts w:ascii="Times New Roman" w:hAnsi="Times New Roman" w:cs="Times New Roman"/>
          <w:sz w:val="24"/>
          <w:szCs w:val="24"/>
        </w:rPr>
        <w:t>.</w:t>
      </w:r>
      <w:r w:rsidR="00AE2698">
        <w:rPr>
          <w:rFonts w:ascii="Times New Roman" w:hAnsi="Times New Roman" w:cs="Times New Roman"/>
          <w:sz w:val="24"/>
          <w:szCs w:val="24"/>
        </w:rPr>
        <w:t xml:space="preserve"> </w:t>
      </w:r>
      <w:r w:rsidR="001E2E10">
        <w:rPr>
          <w:rFonts w:ascii="Times New Roman" w:hAnsi="Times New Roman" w:cs="Times New Roman"/>
          <w:sz w:val="24"/>
          <w:szCs w:val="24"/>
        </w:rPr>
        <w:t>Particularly interesting was chrysin, which we detected in the leaves of 7 species, but only in the roots of one (</w:t>
      </w:r>
      <w:r w:rsidR="001E2E10">
        <w:rPr>
          <w:rFonts w:ascii="Times New Roman" w:hAnsi="Times New Roman" w:cs="Times New Roman"/>
          <w:i/>
          <w:iCs/>
          <w:sz w:val="24"/>
          <w:szCs w:val="24"/>
        </w:rPr>
        <w:t xml:space="preserve">S. </w:t>
      </w:r>
      <w:proofErr w:type="spellStart"/>
      <w:r w:rsidR="001E2E10">
        <w:rPr>
          <w:rFonts w:ascii="Times New Roman" w:hAnsi="Times New Roman" w:cs="Times New Roman"/>
          <w:i/>
          <w:iCs/>
          <w:sz w:val="24"/>
          <w:szCs w:val="24"/>
        </w:rPr>
        <w:t>leonardii</w:t>
      </w:r>
      <w:proofErr w:type="spellEnd"/>
      <w:r w:rsidR="001E2E10">
        <w:rPr>
          <w:rFonts w:ascii="Times New Roman" w:hAnsi="Times New Roman" w:cs="Times New Roman"/>
          <w:i/>
          <w:iCs/>
          <w:sz w:val="24"/>
          <w:szCs w:val="24"/>
        </w:rPr>
        <w:t>)</w:t>
      </w:r>
      <w:r w:rsidR="001E2E10">
        <w:rPr>
          <w:rFonts w:ascii="Times New Roman" w:hAnsi="Times New Roman" w:cs="Times New Roman"/>
          <w:sz w:val="24"/>
          <w:szCs w:val="24"/>
        </w:rPr>
        <w:t>.</w:t>
      </w:r>
    </w:p>
    <w:p w14:paraId="3FD0021F" w14:textId="5F3A8425" w:rsidR="00101735" w:rsidRPr="00C269FD" w:rsidRDefault="00617E4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212D8" w:rsidRPr="00C269FD">
        <w:rPr>
          <w:rFonts w:ascii="Times New Roman" w:hAnsi="Times New Roman" w:cs="Times New Roman"/>
          <w:sz w:val="24"/>
          <w:szCs w:val="24"/>
        </w:rPr>
        <w:t xml:space="preserve">There are several species which do not follow this root-heavy accumulation pattern for </w:t>
      </w:r>
      <w:del w:id="265" w:author="Askey,Bryce C" w:date="2021-01-27T14:37:00Z">
        <w:r w:rsidR="000212D8" w:rsidRPr="00C269FD" w:rsidDel="0068428F">
          <w:rPr>
            <w:rFonts w:ascii="Times New Roman" w:hAnsi="Times New Roman" w:cs="Times New Roman"/>
            <w:sz w:val="24"/>
            <w:szCs w:val="24"/>
          </w:rPr>
          <w:delText>4’</w:delText>
        </w:r>
      </w:del>
      <w:ins w:id="266" w:author="Askey,Bryce C" w:date="2021-01-27T14:37:00Z">
        <w:r w:rsidR="0068428F">
          <w:rPr>
            <w:rFonts w:ascii="Times New Roman" w:hAnsi="Times New Roman" w:cs="Times New Roman"/>
            <w:sz w:val="24"/>
            <w:szCs w:val="24"/>
          </w:rPr>
          <w:t>4´</w:t>
        </w:r>
      </w:ins>
      <w:r w:rsidR="000212D8" w:rsidRPr="00C269FD">
        <w:rPr>
          <w:rFonts w:ascii="Times New Roman" w:hAnsi="Times New Roman" w:cs="Times New Roman"/>
          <w:sz w:val="24"/>
          <w:szCs w:val="24"/>
        </w:rPr>
        <w:t xml:space="preserve">-deoxyflavones. We found </w:t>
      </w:r>
      <w:r w:rsidR="000212D8" w:rsidRPr="00C269FD">
        <w:rPr>
          <w:rFonts w:ascii="Times New Roman" w:hAnsi="Times New Roman" w:cs="Times New Roman"/>
          <w:i/>
          <w:iCs/>
          <w:sz w:val="24"/>
          <w:szCs w:val="24"/>
        </w:rPr>
        <w:t xml:space="preserve">S. racemosa </w:t>
      </w:r>
      <w:r w:rsidR="000212D8" w:rsidRPr="00C269FD">
        <w:rPr>
          <w:rFonts w:ascii="Times New Roman" w:hAnsi="Times New Roman" w:cs="Times New Roman"/>
          <w:sz w:val="24"/>
          <w:szCs w:val="24"/>
        </w:rPr>
        <w:t xml:space="preserve">to </w:t>
      </w:r>
      <w:r w:rsidR="00807E29" w:rsidRPr="00C269FD">
        <w:rPr>
          <w:rFonts w:ascii="Times New Roman" w:hAnsi="Times New Roman" w:cs="Times New Roman"/>
          <w:sz w:val="24"/>
          <w:szCs w:val="24"/>
        </w:rPr>
        <w:t>accumulate oroxylin</w:t>
      </w:r>
      <w:r w:rsidR="00855CA0">
        <w:rPr>
          <w:rFonts w:ascii="Times New Roman" w:hAnsi="Times New Roman" w:cs="Times New Roman"/>
          <w:sz w:val="24"/>
          <w:szCs w:val="24"/>
        </w:rPr>
        <w:t xml:space="preserve"> </w:t>
      </w:r>
      <w:r w:rsidR="00807E29" w:rsidRPr="00C269FD">
        <w:rPr>
          <w:rFonts w:ascii="Times New Roman" w:hAnsi="Times New Roman" w:cs="Times New Roman"/>
          <w:sz w:val="24"/>
          <w:szCs w:val="24"/>
        </w:rPr>
        <w:t xml:space="preserve">A and oroxyloside at </w:t>
      </w:r>
      <w:r w:rsidR="006C7BDA" w:rsidRPr="00C269FD">
        <w:rPr>
          <w:rFonts w:ascii="Times New Roman" w:hAnsi="Times New Roman" w:cs="Times New Roman"/>
          <w:sz w:val="24"/>
          <w:szCs w:val="24"/>
        </w:rPr>
        <w:t xml:space="preserve">significantly greater concentrations </w:t>
      </w:r>
      <w:r w:rsidR="00807E29" w:rsidRPr="00C269FD">
        <w:rPr>
          <w:rFonts w:ascii="Times New Roman" w:hAnsi="Times New Roman" w:cs="Times New Roman"/>
          <w:sz w:val="24"/>
          <w:szCs w:val="24"/>
        </w:rPr>
        <w:t>in its leaves as compared to in its roots</w:t>
      </w:r>
      <w:r w:rsidR="000212D8" w:rsidRPr="00C269FD">
        <w:rPr>
          <w:rFonts w:ascii="Times New Roman" w:hAnsi="Times New Roman" w:cs="Times New Roman"/>
          <w:sz w:val="24"/>
          <w:szCs w:val="24"/>
        </w:rPr>
        <w:t xml:space="preserve">. </w:t>
      </w:r>
      <w:r w:rsidR="000212D8" w:rsidRPr="00C269FD">
        <w:rPr>
          <w:rFonts w:ascii="Times New Roman" w:hAnsi="Times New Roman" w:cs="Times New Roman"/>
          <w:i/>
          <w:iCs/>
          <w:sz w:val="24"/>
          <w:szCs w:val="24"/>
        </w:rPr>
        <w:t xml:space="preserve">S. </w:t>
      </w:r>
      <w:proofErr w:type="spellStart"/>
      <w:r w:rsidR="000212D8" w:rsidRPr="00C269FD">
        <w:rPr>
          <w:rFonts w:ascii="Times New Roman" w:hAnsi="Times New Roman" w:cs="Times New Roman"/>
          <w:i/>
          <w:iCs/>
          <w:sz w:val="24"/>
          <w:szCs w:val="24"/>
        </w:rPr>
        <w:t>strigillosa</w:t>
      </w:r>
      <w:proofErr w:type="spellEnd"/>
      <w:r w:rsidR="000212D8" w:rsidRPr="00C269FD">
        <w:rPr>
          <w:rFonts w:ascii="Times New Roman" w:hAnsi="Times New Roman" w:cs="Times New Roman"/>
          <w:i/>
          <w:iCs/>
          <w:sz w:val="24"/>
          <w:szCs w:val="24"/>
        </w:rPr>
        <w:t xml:space="preserve"> </w:t>
      </w:r>
      <w:r w:rsidR="000921C6" w:rsidRPr="00C269FD">
        <w:rPr>
          <w:rFonts w:ascii="Times New Roman" w:hAnsi="Times New Roman" w:cs="Times New Roman"/>
          <w:sz w:val="24"/>
          <w:szCs w:val="24"/>
        </w:rPr>
        <w:t>is also a</w:t>
      </w:r>
      <w:r w:rsidR="000212D8" w:rsidRPr="00C269FD">
        <w:rPr>
          <w:rFonts w:ascii="Times New Roman" w:hAnsi="Times New Roman" w:cs="Times New Roman"/>
          <w:sz w:val="24"/>
          <w:szCs w:val="24"/>
        </w:rPr>
        <w:t xml:space="preserve"> notable exception </w:t>
      </w:r>
      <w:r w:rsidR="000921C6" w:rsidRPr="00C269FD">
        <w:rPr>
          <w:rFonts w:ascii="Times New Roman" w:hAnsi="Times New Roman" w:cs="Times New Roman"/>
          <w:sz w:val="24"/>
          <w:szCs w:val="24"/>
        </w:rPr>
        <w:t>due to its high accumulation of baicalin in its leaves relative to its roots.</w:t>
      </w:r>
      <w:r w:rsidR="00191117" w:rsidRPr="00C269FD">
        <w:rPr>
          <w:rFonts w:ascii="Times New Roman" w:hAnsi="Times New Roman" w:cs="Times New Roman"/>
          <w:sz w:val="24"/>
          <w:szCs w:val="24"/>
        </w:rPr>
        <w:t xml:space="preserve"> </w:t>
      </w:r>
      <w:r w:rsidR="001E2E10">
        <w:rPr>
          <w:rFonts w:ascii="Times New Roman" w:hAnsi="Times New Roman" w:cs="Times New Roman"/>
          <w:sz w:val="24"/>
          <w:szCs w:val="24"/>
        </w:rPr>
        <w:t>In addition</w:t>
      </w:r>
      <w:r w:rsidR="00191117" w:rsidRPr="00C269FD">
        <w:rPr>
          <w:rFonts w:ascii="Times New Roman" w:hAnsi="Times New Roman" w:cs="Times New Roman"/>
          <w:sz w:val="24"/>
          <w:szCs w:val="24"/>
        </w:rPr>
        <w:t xml:space="preserve">, we found </w:t>
      </w:r>
      <w:r w:rsidR="00191117" w:rsidRPr="00C269FD">
        <w:rPr>
          <w:rFonts w:ascii="Times New Roman" w:hAnsi="Times New Roman" w:cs="Times New Roman"/>
          <w:i/>
          <w:iCs/>
          <w:sz w:val="24"/>
          <w:szCs w:val="24"/>
        </w:rPr>
        <w:t xml:space="preserve">S. </w:t>
      </w:r>
      <w:proofErr w:type="spellStart"/>
      <w:r w:rsidR="00191117" w:rsidRPr="00C269FD">
        <w:rPr>
          <w:rFonts w:ascii="Times New Roman" w:hAnsi="Times New Roman" w:cs="Times New Roman"/>
          <w:i/>
          <w:iCs/>
          <w:sz w:val="24"/>
          <w:szCs w:val="24"/>
        </w:rPr>
        <w:t>dependens</w:t>
      </w:r>
      <w:proofErr w:type="spellEnd"/>
      <w:r w:rsidR="00191117" w:rsidRPr="00C269FD">
        <w:rPr>
          <w:rFonts w:ascii="Times New Roman" w:hAnsi="Times New Roman" w:cs="Times New Roman"/>
          <w:i/>
          <w:iCs/>
          <w:sz w:val="24"/>
          <w:szCs w:val="24"/>
        </w:rPr>
        <w:t xml:space="preserve"> </w:t>
      </w:r>
      <w:r w:rsidR="00191117" w:rsidRPr="00C269FD">
        <w:rPr>
          <w:rFonts w:ascii="Times New Roman" w:hAnsi="Times New Roman" w:cs="Times New Roman"/>
          <w:sz w:val="24"/>
          <w:szCs w:val="24"/>
        </w:rPr>
        <w:t>to accumulate higher concentrations of wogonin and wogonoside in its leaves are compared to its roots.</w:t>
      </w:r>
      <w:r w:rsidR="001E2E10">
        <w:rPr>
          <w:rFonts w:ascii="Times New Roman" w:hAnsi="Times New Roman" w:cs="Times New Roman"/>
          <w:sz w:val="24"/>
          <w:szCs w:val="24"/>
        </w:rPr>
        <w:t xml:space="preserve"> Finally, </w:t>
      </w:r>
      <w:r w:rsidR="001E2E10">
        <w:rPr>
          <w:rFonts w:ascii="Times New Roman" w:hAnsi="Times New Roman" w:cs="Times New Roman"/>
          <w:i/>
          <w:iCs/>
          <w:sz w:val="24"/>
          <w:szCs w:val="24"/>
        </w:rPr>
        <w:t xml:space="preserve">S. </w:t>
      </w:r>
      <w:proofErr w:type="spellStart"/>
      <w:r w:rsidR="001E2E10">
        <w:rPr>
          <w:rFonts w:ascii="Times New Roman" w:hAnsi="Times New Roman" w:cs="Times New Roman"/>
          <w:i/>
          <w:iCs/>
          <w:sz w:val="24"/>
          <w:szCs w:val="24"/>
        </w:rPr>
        <w:t>suffrutescens</w:t>
      </w:r>
      <w:proofErr w:type="spellEnd"/>
      <w:r w:rsidR="001E2E10">
        <w:rPr>
          <w:rFonts w:ascii="Times New Roman" w:hAnsi="Times New Roman" w:cs="Times New Roman"/>
          <w:i/>
          <w:iCs/>
          <w:sz w:val="24"/>
          <w:szCs w:val="24"/>
        </w:rPr>
        <w:t xml:space="preserve"> </w:t>
      </w:r>
      <w:r w:rsidR="001E2E10">
        <w:rPr>
          <w:rFonts w:ascii="Times New Roman" w:hAnsi="Times New Roman" w:cs="Times New Roman"/>
          <w:sz w:val="24"/>
          <w:szCs w:val="24"/>
        </w:rPr>
        <w:t>accumulated similar concentrations of baicalein and b</w:t>
      </w:r>
      <w:r w:rsidR="002E5B6A">
        <w:rPr>
          <w:rFonts w:ascii="Times New Roman" w:hAnsi="Times New Roman" w:cs="Times New Roman"/>
          <w:sz w:val="24"/>
          <w:szCs w:val="24"/>
        </w:rPr>
        <w:t xml:space="preserve">aicalin in </w:t>
      </w:r>
      <w:proofErr w:type="gramStart"/>
      <w:r w:rsidR="002E5B6A">
        <w:rPr>
          <w:rFonts w:ascii="Times New Roman" w:hAnsi="Times New Roman" w:cs="Times New Roman"/>
          <w:sz w:val="24"/>
          <w:szCs w:val="24"/>
        </w:rPr>
        <w:t>all of</w:t>
      </w:r>
      <w:proofErr w:type="gramEnd"/>
      <w:r w:rsidR="002E5B6A">
        <w:rPr>
          <w:rFonts w:ascii="Times New Roman" w:hAnsi="Times New Roman" w:cs="Times New Roman"/>
          <w:sz w:val="24"/>
          <w:szCs w:val="24"/>
        </w:rPr>
        <w:t xml:space="preserve"> the three organs that we sampled.</w:t>
      </w:r>
      <w:r w:rsidR="000921C6" w:rsidRPr="00C269FD">
        <w:rPr>
          <w:rFonts w:ascii="Times New Roman" w:hAnsi="Times New Roman" w:cs="Times New Roman"/>
          <w:sz w:val="24"/>
          <w:szCs w:val="24"/>
        </w:rPr>
        <w:t xml:space="preserve"> </w:t>
      </w:r>
      <w:r w:rsidR="00B90A54" w:rsidRPr="00C269FD">
        <w:rPr>
          <w:rFonts w:ascii="Times New Roman" w:hAnsi="Times New Roman" w:cs="Times New Roman"/>
          <w:sz w:val="24"/>
          <w:szCs w:val="24"/>
        </w:rPr>
        <w:t xml:space="preserve">In these species, </w:t>
      </w:r>
      <w:r w:rsidR="003543C8" w:rsidRPr="00C269FD">
        <w:rPr>
          <w:rFonts w:ascii="Times New Roman" w:hAnsi="Times New Roman" w:cs="Times New Roman"/>
          <w:sz w:val="24"/>
          <w:szCs w:val="24"/>
        </w:rPr>
        <w:t xml:space="preserve">it is likely that at least some biosynthetic enzymes in the </w:t>
      </w:r>
      <w:del w:id="267" w:author="Askey,Bryce C" w:date="2021-01-27T14:37:00Z">
        <w:r w:rsidR="003543C8" w:rsidRPr="00C269FD" w:rsidDel="0068428F">
          <w:rPr>
            <w:rFonts w:ascii="Times New Roman" w:hAnsi="Times New Roman" w:cs="Times New Roman"/>
            <w:sz w:val="24"/>
            <w:szCs w:val="24"/>
          </w:rPr>
          <w:delText>4’</w:delText>
        </w:r>
      </w:del>
      <w:ins w:id="268" w:author="Askey,Bryce C" w:date="2021-01-27T14:37:00Z">
        <w:r w:rsidR="0068428F">
          <w:rPr>
            <w:rFonts w:ascii="Times New Roman" w:hAnsi="Times New Roman" w:cs="Times New Roman"/>
            <w:sz w:val="24"/>
            <w:szCs w:val="24"/>
          </w:rPr>
          <w:t>4´</w:t>
        </w:r>
      </w:ins>
      <w:r w:rsidR="003543C8" w:rsidRPr="00C269FD">
        <w:rPr>
          <w:rFonts w:ascii="Times New Roman" w:hAnsi="Times New Roman" w:cs="Times New Roman"/>
          <w:sz w:val="24"/>
          <w:szCs w:val="24"/>
        </w:rPr>
        <w:t>-deoxyflavone pathway are</w:t>
      </w:r>
      <w:r w:rsidR="00B90A54" w:rsidRPr="00C269FD">
        <w:rPr>
          <w:rFonts w:ascii="Times New Roman" w:hAnsi="Times New Roman" w:cs="Times New Roman"/>
          <w:sz w:val="24"/>
          <w:szCs w:val="24"/>
        </w:rPr>
        <w:t xml:space="preserve"> </w:t>
      </w:r>
      <w:r w:rsidR="003543C8" w:rsidRPr="00C269FD">
        <w:rPr>
          <w:rFonts w:ascii="Times New Roman" w:hAnsi="Times New Roman" w:cs="Times New Roman"/>
          <w:sz w:val="24"/>
          <w:szCs w:val="24"/>
        </w:rPr>
        <w:t>active in the aerial parts of the plant</w:t>
      </w:r>
      <w:r w:rsidR="00191117" w:rsidRPr="00C269FD">
        <w:rPr>
          <w:rFonts w:ascii="Times New Roman" w:hAnsi="Times New Roman" w:cs="Times New Roman"/>
          <w:sz w:val="24"/>
          <w:szCs w:val="24"/>
        </w:rPr>
        <w:t>, instead of</w:t>
      </w:r>
      <w:r w:rsidR="002E5B6A">
        <w:rPr>
          <w:rFonts w:ascii="Times New Roman" w:hAnsi="Times New Roman" w:cs="Times New Roman"/>
          <w:sz w:val="24"/>
          <w:szCs w:val="24"/>
        </w:rPr>
        <w:t xml:space="preserve"> or in addition to,</w:t>
      </w:r>
      <w:r w:rsidR="00191117" w:rsidRPr="00C269FD">
        <w:rPr>
          <w:rFonts w:ascii="Times New Roman" w:hAnsi="Times New Roman" w:cs="Times New Roman"/>
          <w:sz w:val="24"/>
          <w:szCs w:val="24"/>
        </w:rPr>
        <w:t xml:space="preserve"> in</w:t>
      </w:r>
      <w:r w:rsidR="00B90A54" w:rsidRPr="00C269FD">
        <w:rPr>
          <w:rFonts w:ascii="Times New Roman" w:hAnsi="Times New Roman" w:cs="Times New Roman"/>
          <w:sz w:val="24"/>
          <w:szCs w:val="24"/>
        </w:rPr>
        <w:t xml:space="preserve"> the roots.</w:t>
      </w:r>
    </w:p>
    <w:p w14:paraId="6E40794E" w14:textId="4564A640" w:rsidR="00191117" w:rsidRPr="00C269FD" w:rsidRDefault="00191117" w:rsidP="00191117">
      <w:pPr>
        <w:spacing w:after="0" w:line="480" w:lineRule="auto"/>
        <w:rPr>
          <w:rFonts w:ascii="Times New Roman" w:hAnsi="Times New Roman" w:cs="Times New Roman"/>
          <w:sz w:val="24"/>
          <w:szCs w:val="24"/>
          <w:lang w:eastAsia="ko-KR"/>
        </w:rPr>
      </w:pPr>
      <w:r w:rsidRPr="00C269FD">
        <w:rPr>
          <w:rFonts w:ascii="Times New Roman" w:hAnsi="Times New Roman" w:cs="Times New Roman"/>
          <w:sz w:val="24"/>
          <w:szCs w:val="24"/>
        </w:rPr>
        <w:tab/>
        <w:t xml:space="preserve">In general, </w:t>
      </w:r>
      <w:proofErr w:type="spellStart"/>
      <w:r w:rsidR="004D00ED">
        <w:rPr>
          <w:rFonts w:ascii="Times New Roman" w:hAnsi="Times New Roman" w:cs="Times New Roman"/>
          <w:sz w:val="24"/>
          <w:szCs w:val="24"/>
        </w:rPr>
        <w:t>acteoside</w:t>
      </w:r>
      <w:proofErr w:type="spellEnd"/>
      <w:r w:rsidRPr="00C269FD">
        <w:rPr>
          <w:rFonts w:ascii="Times New Roman" w:hAnsi="Times New Roman" w:cs="Times New Roman"/>
          <w:sz w:val="24"/>
          <w:szCs w:val="24"/>
        </w:rPr>
        <w:t xml:space="preserve"> does not seem to share the same orga</w:t>
      </w:r>
      <w:r w:rsidR="00E25E9D">
        <w:rPr>
          <w:rFonts w:ascii="Times New Roman" w:hAnsi="Times New Roman" w:cs="Times New Roman"/>
          <w:sz w:val="24"/>
          <w:szCs w:val="24"/>
        </w:rPr>
        <w:t xml:space="preserve">n </w:t>
      </w:r>
      <w:r w:rsidRPr="00C269FD">
        <w:rPr>
          <w:rFonts w:ascii="Times New Roman" w:hAnsi="Times New Roman" w:cs="Times New Roman"/>
          <w:sz w:val="24"/>
          <w:szCs w:val="24"/>
        </w:rPr>
        <w:t xml:space="preserve">specificity as the flavonoids we analyzed. We detected </w:t>
      </w:r>
      <w:proofErr w:type="spellStart"/>
      <w:r w:rsidR="004D00ED">
        <w:rPr>
          <w:rFonts w:ascii="Times New Roman" w:hAnsi="Times New Roman" w:cs="Times New Roman"/>
          <w:sz w:val="24"/>
          <w:szCs w:val="24"/>
        </w:rPr>
        <w:t>acteoside</w:t>
      </w:r>
      <w:proofErr w:type="spellEnd"/>
      <w:r w:rsidRPr="00C269FD">
        <w:rPr>
          <w:rFonts w:ascii="Times New Roman" w:hAnsi="Times New Roman" w:cs="Times New Roman"/>
          <w:sz w:val="24"/>
          <w:szCs w:val="24"/>
        </w:rPr>
        <w:t xml:space="preserve"> in the roots of </w:t>
      </w:r>
      <w:r w:rsidR="00E25E9D">
        <w:rPr>
          <w:rFonts w:ascii="Times New Roman" w:hAnsi="Times New Roman" w:cs="Times New Roman"/>
          <w:sz w:val="24"/>
          <w:szCs w:val="24"/>
        </w:rPr>
        <w:t>seven</w:t>
      </w:r>
      <w:r w:rsidRPr="00C269FD">
        <w:rPr>
          <w:rFonts w:ascii="Times New Roman" w:hAnsi="Times New Roman" w:cs="Times New Roman"/>
          <w:sz w:val="24"/>
          <w:szCs w:val="24"/>
        </w:rPr>
        <w:t xml:space="preserve"> species</w:t>
      </w:r>
      <w:r w:rsidR="00D24BEA"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D24BEA" w:rsidRPr="00C269FD">
        <w:rPr>
          <w:rFonts w:ascii="Times New Roman" w:hAnsi="Times New Roman" w:cs="Times New Roman"/>
          <w:sz w:val="24"/>
          <w:szCs w:val="24"/>
        </w:rPr>
        <w:t>but also</w:t>
      </w:r>
      <w:r w:rsidRPr="00C269FD">
        <w:rPr>
          <w:rFonts w:ascii="Times New Roman" w:hAnsi="Times New Roman" w:cs="Times New Roman"/>
          <w:sz w:val="24"/>
          <w:szCs w:val="24"/>
        </w:rPr>
        <w:t xml:space="preserve"> in the </w:t>
      </w:r>
      <w:r w:rsidR="00D24BEA" w:rsidRPr="00C269FD">
        <w:rPr>
          <w:rFonts w:ascii="Times New Roman" w:hAnsi="Times New Roman" w:cs="Times New Roman"/>
          <w:sz w:val="24"/>
          <w:szCs w:val="24"/>
        </w:rPr>
        <w:t xml:space="preserve">stems or </w:t>
      </w:r>
      <w:r w:rsidRPr="00C269FD">
        <w:rPr>
          <w:rFonts w:ascii="Times New Roman" w:hAnsi="Times New Roman" w:cs="Times New Roman"/>
          <w:sz w:val="24"/>
          <w:szCs w:val="24"/>
        </w:rPr>
        <w:t xml:space="preserve">leaves of </w:t>
      </w:r>
      <w:r w:rsidR="00D24BEA" w:rsidRPr="00C269FD">
        <w:rPr>
          <w:rFonts w:ascii="Times New Roman" w:hAnsi="Times New Roman" w:cs="Times New Roman"/>
          <w:sz w:val="24"/>
          <w:szCs w:val="24"/>
        </w:rPr>
        <w:t xml:space="preserve">six out of these </w:t>
      </w:r>
      <w:r w:rsidR="00E25E9D">
        <w:rPr>
          <w:rFonts w:ascii="Times New Roman" w:hAnsi="Times New Roman" w:cs="Times New Roman"/>
          <w:sz w:val="24"/>
          <w:szCs w:val="24"/>
        </w:rPr>
        <w:t>seven</w:t>
      </w:r>
      <w:r w:rsidR="00D24BEA" w:rsidRPr="00C269FD">
        <w:rPr>
          <w:rFonts w:ascii="Times New Roman" w:hAnsi="Times New Roman" w:cs="Times New Roman"/>
          <w:sz w:val="24"/>
          <w:szCs w:val="24"/>
        </w:rPr>
        <w:t xml:space="preserve"> species</w:t>
      </w:r>
      <w:r w:rsidRPr="00C269FD">
        <w:rPr>
          <w:rFonts w:ascii="Times New Roman" w:hAnsi="Times New Roman" w:cs="Times New Roman"/>
          <w:sz w:val="24"/>
          <w:szCs w:val="24"/>
        </w:rPr>
        <w:t>.</w:t>
      </w:r>
      <w:r w:rsidR="00D24BEA" w:rsidRPr="00C269FD">
        <w:rPr>
          <w:rFonts w:ascii="Times New Roman" w:hAnsi="Times New Roman" w:cs="Times New Roman"/>
          <w:sz w:val="24"/>
          <w:szCs w:val="24"/>
        </w:rPr>
        <w:t xml:space="preserve"> In these species that accumulated </w:t>
      </w:r>
      <w:proofErr w:type="spellStart"/>
      <w:r w:rsidR="004D00ED">
        <w:rPr>
          <w:rFonts w:ascii="Times New Roman" w:hAnsi="Times New Roman" w:cs="Times New Roman"/>
          <w:sz w:val="24"/>
          <w:szCs w:val="24"/>
        </w:rPr>
        <w:t>acteoside</w:t>
      </w:r>
      <w:proofErr w:type="spellEnd"/>
      <w:r w:rsidR="00D24BEA" w:rsidRPr="00C269FD">
        <w:rPr>
          <w:rFonts w:ascii="Times New Roman" w:hAnsi="Times New Roman" w:cs="Times New Roman"/>
          <w:sz w:val="24"/>
          <w:szCs w:val="24"/>
        </w:rPr>
        <w:t xml:space="preserve"> in both their roots and aerial parts, concentrations were </w:t>
      </w:r>
      <w:r w:rsidR="00704965" w:rsidRPr="00C269FD">
        <w:rPr>
          <w:rFonts w:ascii="Times New Roman" w:hAnsi="Times New Roman" w:cs="Times New Roman"/>
          <w:sz w:val="24"/>
          <w:szCs w:val="24"/>
        </w:rPr>
        <w:t>very similar</w:t>
      </w:r>
      <w:ins w:id="269" w:author="Jeongim Kim" w:date="2021-01-14T23:25:00Z">
        <w:r w:rsidR="009A312D">
          <w:rPr>
            <w:rFonts w:ascii="Times New Roman" w:hAnsi="Times New Roman" w:cs="Times New Roman"/>
            <w:sz w:val="24"/>
            <w:szCs w:val="24"/>
          </w:rPr>
          <w:t xml:space="preserve">, which is aligned well with other studies </w:t>
        </w:r>
        <w:proofErr w:type="spellStart"/>
        <w:r w:rsidR="009A312D">
          <w:rPr>
            <w:rFonts w:ascii="Times New Roman" w:hAnsi="Times New Roman" w:cs="Times New Roman"/>
            <w:sz w:val="24"/>
            <w:szCs w:val="24"/>
          </w:rPr>
          <w:t>showng</w:t>
        </w:r>
        <w:proofErr w:type="spellEnd"/>
        <w:r w:rsidR="009A312D">
          <w:rPr>
            <w:rFonts w:ascii="Times New Roman" w:hAnsi="Times New Roman" w:cs="Times New Roman"/>
            <w:sz w:val="24"/>
            <w:szCs w:val="24"/>
          </w:rPr>
          <w:t xml:space="preserve"> </w:t>
        </w:r>
      </w:ins>
      <w:proofErr w:type="spellStart"/>
      <w:ins w:id="270" w:author="Jeongim Kim" w:date="2021-01-14T23:20:00Z">
        <w:r w:rsidR="00400034">
          <w:rPr>
            <w:rFonts w:ascii="Times New Roman" w:hAnsi="Times New Roman" w:cs="Times New Roman"/>
            <w:sz w:val="24"/>
            <w:szCs w:val="24"/>
          </w:rPr>
          <w:t>acteoside</w:t>
        </w:r>
        <w:proofErr w:type="spellEnd"/>
        <w:r w:rsidR="00400034">
          <w:rPr>
            <w:rFonts w:ascii="Times New Roman" w:hAnsi="Times New Roman" w:cs="Times New Roman"/>
            <w:sz w:val="24"/>
            <w:szCs w:val="24"/>
          </w:rPr>
          <w:t>/</w:t>
        </w:r>
      </w:ins>
      <w:ins w:id="271" w:author="Jeongim Kim" w:date="2021-01-14T23:21:00Z">
        <w:r w:rsidR="00400034" w:rsidRPr="00400034">
          <w:t xml:space="preserve"> </w:t>
        </w:r>
        <w:proofErr w:type="spellStart"/>
        <w:r w:rsidR="00400034">
          <w:t>verbascoside</w:t>
        </w:r>
      </w:ins>
      <w:proofErr w:type="spellEnd"/>
      <w:ins w:id="272" w:author="Jeongim Kim" w:date="2021-01-14T23:04:00Z">
        <w:r w:rsidR="00930006">
          <w:rPr>
            <w:rFonts w:ascii="Times New Roman" w:hAnsi="Times New Roman" w:cs="Times New Roman"/>
            <w:sz w:val="24"/>
            <w:szCs w:val="24"/>
          </w:rPr>
          <w:t xml:space="preserve"> </w:t>
        </w:r>
      </w:ins>
      <w:ins w:id="273" w:author="Jeongim Kim" w:date="2021-01-14T23:24:00Z">
        <w:r w:rsidR="00400034">
          <w:rPr>
            <w:rFonts w:ascii="Times New Roman" w:hAnsi="Times New Roman" w:cs="Times New Roman"/>
            <w:sz w:val="24"/>
            <w:szCs w:val="24"/>
          </w:rPr>
          <w:t>in</w:t>
        </w:r>
      </w:ins>
      <w:ins w:id="274" w:author="Jeongim Kim" w:date="2021-01-14T23:04:00Z">
        <w:r w:rsidR="00930006">
          <w:rPr>
            <w:rFonts w:ascii="Times New Roman" w:hAnsi="Times New Roman" w:cs="Times New Roman"/>
            <w:sz w:val="24"/>
            <w:szCs w:val="24"/>
          </w:rPr>
          <w:t xml:space="preserve"> </w:t>
        </w:r>
      </w:ins>
      <w:ins w:id="275" w:author="Jeongim Kim" w:date="2021-01-14T23:24:00Z">
        <w:r w:rsidR="00400034">
          <w:rPr>
            <w:rFonts w:ascii="Times New Roman" w:hAnsi="Times New Roman" w:cs="Times New Roman"/>
            <w:sz w:val="24"/>
            <w:szCs w:val="24"/>
          </w:rPr>
          <w:t xml:space="preserve">both roots and aerial parts </w:t>
        </w:r>
        <w:proofErr w:type="gramStart"/>
        <w:r w:rsidR="00400034">
          <w:rPr>
            <w:rFonts w:ascii="Times New Roman" w:hAnsi="Times New Roman" w:cs="Times New Roman"/>
            <w:sz w:val="24"/>
            <w:szCs w:val="24"/>
          </w:rPr>
          <w:t xml:space="preserve">of </w:t>
        </w:r>
      </w:ins>
      <w:ins w:id="276" w:author="Jeongim Kim" w:date="2021-01-14T23:05:00Z">
        <w:r w:rsidR="00930006">
          <w:rPr>
            <w:rFonts w:ascii="Times New Roman" w:hAnsi="Times New Roman" w:cs="Times New Roman"/>
            <w:sz w:val="24"/>
            <w:szCs w:val="24"/>
          </w:rPr>
          <w:t xml:space="preserve"> diverse</w:t>
        </w:r>
        <w:proofErr w:type="gramEnd"/>
        <w:r w:rsidR="00930006">
          <w:rPr>
            <w:rFonts w:ascii="Times New Roman" w:hAnsi="Times New Roman" w:cs="Times New Roman"/>
            <w:sz w:val="24"/>
            <w:szCs w:val="24"/>
          </w:rPr>
          <w:t xml:space="preserve"> species belon</w:t>
        </w:r>
      </w:ins>
      <w:ins w:id="277" w:author="Jeongim Kim" w:date="2021-01-14T23:06:00Z">
        <w:r w:rsidR="00930006">
          <w:rPr>
            <w:rFonts w:ascii="Times New Roman" w:hAnsi="Times New Roman" w:cs="Times New Roman"/>
            <w:sz w:val="24"/>
            <w:szCs w:val="24"/>
          </w:rPr>
          <w:t xml:space="preserve">ging to </w:t>
        </w:r>
        <w:proofErr w:type="spellStart"/>
        <w:r w:rsidR="00930006">
          <w:rPr>
            <w:rFonts w:ascii="Times New Roman" w:hAnsi="Times New Roman" w:cs="Times New Roman"/>
            <w:sz w:val="24"/>
            <w:szCs w:val="24"/>
          </w:rPr>
          <w:t>Lamiales</w:t>
        </w:r>
        <w:proofErr w:type="spellEnd"/>
        <w:r w:rsidR="00930006">
          <w:rPr>
            <w:rFonts w:ascii="Times New Roman" w:hAnsi="Times New Roman" w:cs="Times New Roman"/>
            <w:sz w:val="24"/>
            <w:szCs w:val="24"/>
          </w:rPr>
          <w:t xml:space="preserve"> order</w:t>
        </w:r>
      </w:ins>
      <w:ins w:id="278" w:author="Jeongim Kim" w:date="2021-01-14T23:13:00Z">
        <w:r w:rsidR="00930006">
          <w:rPr>
            <w:rFonts w:ascii="Times New Roman" w:hAnsi="Times New Roman" w:cs="Times New Roman"/>
            <w:sz w:val="24"/>
            <w:szCs w:val="24"/>
          </w:rPr>
          <w:t xml:space="preserve"> (</w:t>
        </w:r>
        <w:commentRangeStart w:id="279"/>
        <w:r w:rsidR="00930006">
          <w:rPr>
            <w:rFonts w:ascii="Times New Roman" w:hAnsi="Times New Roman" w:cs="Times New Roman"/>
            <w:sz w:val="24"/>
            <w:szCs w:val="24"/>
          </w:rPr>
          <w:t>ref)</w:t>
        </w:r>
      </w:ins>
      <w:ins w:id="280" w:author="Jeongim Kim" w:date="2021-01-14T23:12:00Z">
        <w:r w:rsidR="00930006">
          <w:rPr>
            <w:rFonts w:ascii="Times New Roman" w:hAnsi="Times New Roman" w:cs="Times New Roman"/>
            <w:sz w:val="24"/>
            <w:szCs w:val="24"/>
          </w:rPr>
          <w:t xml:space="preserve"> </w:t>
        </w:r>
      </w:ins>
      <w:commentRangeEnd w:id="279"/>
      <w:ins w:id="281" w:author="Jeongim Kim" w:date="2021-01-14T23:41:00Z">
        <w:r w:rsidR="00846F2A">
          <w:rPr>
            <w:rStyle w:val="CommentReference"/>
          </w:rPr>
          <w:commentReference w:id="279"/>
        </w:r>
      </w:ins>
      <w:del w:id="282" w:author="Jeongim Kim" w:date="2021-01-14T23:04:00Z">
        <w:r w:rsidR="00704965" w:rsidRPr="00C269FD" w:rsidDel="00930006">
          <w:rPr>
            <w:rFonts w:ascii="Times New Roman" w:hAnsi="Times New Roman" w:cs="Times New Roman"/>
            <w:sz w:val="24"/>
            <w:szCs w:val="24"/>
          </w:rPr>
          <w:delText>.</w:delText>
        </w:r>
      </w:del>
    </w:p>
    <w:p w14:paraId="5ADE8EE4" w14:textId="252077AB" w:rsidR="00627B74" w:rsidRPr="00C269FD" w:rsidRDefault="00627B7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Several general patterns of accumulation become apparent by considering the phylogeny of the </w:t>
      </w:r>
      <w:r w:rsidR="00E25E9D">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as was shown in Fig 1. First, three species within clade 2 (</w:t>
      </w:r>
      <w:r w:rsidRPr="00C269FD">
        <w:rPr>
          <w:rFonts w:ascii="Times New Roman" w:hAnsi="Times New Roman" w:cs="Times New Roman"/>
          <w:i/>
          <w:iCs/>
          <w:sz w:val="24"/>
          <w:szCs w:val="24"/>
        </w:rPr>
        <w:t>S. insignis, S. indica var. coccinea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barbata</w:t>
      </w:r>
      <w:proofErr w:type="spellEnd"/>
      <w:r w:rsidRPr="00C269FD">
        <w:rPr>
          <w:rFonts w:ascii="Times New Roman" w:hAnsi="Times New Roman" w:cs="Times New Roman"/>
          <w:sz w:val="24"/>
          <w:szCs w:val="24"/>
        </w:rPr>
        <w:t>)</w:t>
      </w:r>
      <w:r w:rsidR="008427F4" w:rsidRPr="00C269FD">
        <w:rPr>
          <w:rFonts w:ascii="Times New Roman" w:hAnsi="Times New Roman" w:cs="Times New Roman"/>
          <w:sz w:val="24"/>
          <w:szCs w:val="24"/>
        </w:rPr>
        <w:t xml:space="preserve"> display a very similar flavonoid profile. The root specificity of </w:t>
      </w:r>
      <w:del w:id="283" w:author="Askey,Bryce C" w:date="2021-01-27T14:37:00Z">
        <w:r w:rsidR="008427F4" w:rsidRPr="00C269FD" w:rsidDel="0068428F">
          <w:rPr>
            <w:rFonts w:ascii="Times New Roman" w:hAnsi="Times New Roman" w:cs="Times New Roman"/>
            <w:sz w:val="24"/>
            <w:szCs w:val="24"/>
          </w:rPr>
          <w:delText>4’</w:delText>
        </w:r>
      </w:del>
      <w:ins w:id="284" w:author="Askey,Bryce C" w:date="2021-01-27T14:37:00Z">
        <w:r w:rsidR="0068428F">
          <w:rPr>
            <w:rFonts w:ascii="Times New Roman" w:hAnsi="Times New Roman" w:cs="Times New Roman"/>
            <w:sz w:val="24"/>
            <w:szCs w:val="24"/>
          </w:rPr>
          <w:t>4´</w:t>
        </w:r>
      </w:ins>
      <w:r w:rsidR="008427F4" w:rsidRPr="00C269FD">
        <w:rPr>
          <w:rFonts w:ascii="Times New Roman" w:hAnsi="Times New Roman" w:cs="Times New Roman"/>
          <w:sz w:val="24"/>
          <w:szCs w:val="24"/>
        </w:rPr>
        <w:t xml:space="preserve">-deoxyflavones, and aerial tissue specificity of </w:t>
      </w:r>
      <w:del w:id="285" w:author="Askey,Bryce C" w:date="2021-01-27T14:37:00Z">
        <w:r w:rsidR="008427F4" w:rsidRPr="00C269FD" w:rsidDel="0068428F">
          <w:rPr>
            <w:rFonts w:ascii="Times New Roman" w:hAnsi="Times New Roman" w:cs="Times New Roman"/>
            <w:sz w:val="24"/>
            <w:szCs w:val="24"/>
          </w:rPr>
          <w:delText>4’</w:delText>
        </w:r>
      </w:del>
      <w:ins w:id="286" w:author="Askey,Bryce C" w:date="2021-01-27T14:37:00Z">
        <w:r w:rsidR="0068428F">
          <w:rPr>
            <w:rFonts w:ascii="Times New Roman" w:hAnsi="Times New Roman" w:cs="Times New Roman"/>
            <w:sz w:val="24"/>
            <w:szCs w:val="24"/>
          </w:rPr>
          <w:t>4´</w:t>
        </w:r>
      </w:ins>
      <w:r w:rsidR="008427F4" w:rsidRPr="00C269FD">
        <w:rPr>
          <w:rFonts w:ascii="Times New Roman" w:hAnsi="Times New Roman" w:cs="Times New Roman"/>
          <w:sz w:val="24"/>
          <w:szCs w:val="24"/>
        </w:rPr>
        <w:t>-hydroxyflavones is very well conserved in these species. Additionally, the concentrations of accumulated flavonoids</w:t>
      </w:r>
      <w:r w:rsidR="009707BF">
        <w:rPr>
          <w:rFonts w:ascii="Times New Roman" w:hAnsi="Times New Roman" w:cs="Times New Roman"/>
          <w:sz w:val="24"/>
          <w:szCs w:val="24"/>
        </w:rPr>
        <w:t xml:space="preserve"> </w:t>
      </w:r>
      <w:r w:rsidR="009707BF">
        <w:rPr>
          <w:rFonts w:ascii="Times New Roman" w:hAnsi="Times New Roman" w:cs="Times New Roman"/>
          <w:sz w:val="24"/>
          <w:szCs w:val="24"/>
        </w:rPr>
        <w:lastRenderedPageBreak/>
        <w:t>in all three organs</w:t>
      </w:r>
      <w:r w:rsidR="008427F4" w:rsidRPr="00C269FD">
        <w:rPr>
          <w:rFonts w:ascii="Times New Roman" w:hAnsi="Times New Roman" w:cs="Times New Roman"/>
          <w:sz w:val="24"/>
          <w:szCs w:val="24"/>
        </w:rPr>
        <w:t xml:space="preserve"> are similar, and relatively low as compared to other species that we analyzed. </w:t>
      </w:r>
      <w:r w:rsidR="009707BF">
        <w:rPr>
          <w:rFonts w:ascii="Times New Roman" w:hAnsi="Times New Roman" w:cs="Times New Roman"/>
          <w:sz w:val="24"/>
          <w:szCs w:val="24"/>
        </w:rPr>
        <w:t>Matching</w:t>
      </w:r>
      <w:r w:rsidR="00B36F05" w:rsidRPr="00C269FD">
        <w:rPr>
          <w:rFonts w:ascii="Times New Roman" w:hAnsi="Times New Roman" w:cs="Times New Roman"/>
          <w:sz w:val="24"/>
          <w:szCs w:val="24"/>
        </w:rPr>
        <w:t xml:space="preserve"> this </w:t>
      </w:r>
      <w:r w:rsidR="009707BF">
        <w:rPr>
          <w:rFonts w:ascii="Times New Roman" w:hAnsi="Times New Roman" w:cs="Times New Roman"/>
          <w:sz w:val="24"/>
          <w:szCs w:val="24"/>
        </w:rPr>
        <w:t>s</w:t>
      </w:r>
      <w:r w:rsidR="00B36F05" w:rsidRPr="00C269FD">
        <w:rPr>
          <w:rFonts w:ascii="Times New Roman" w:hAnsi="Times New Roman" w:cs="Times New Roman"/>
          <w:sz w:val="24"/>
          <w:szCs w:val="24"/>
        </w:rPr>
        <w:t xml:space="preserve">imilarity in accumulation profile, </w:t>
      </w:r>
      <w:r w:rsidR="008427F4" w:rsidRPr="00C269FD">
        <w:rPr>
          <w:rFonts w:ascii="Times New Roman" w:hAnsi="Times New Roman" w:cs="Times New Roman"/>
          <w:i/>
          <w:iCs/>
          <w:sz w:val="24"/>
          <w:szCs w:val="24"/>
        </w:rPr>
        <w:t>S. insignis, S. indica var. coccinea</w:t>
      </w:r>
      <w:r w:rsidR="008427F4" w:rsidRPr="00C269FD">
        <w:rPr>
          <w:rFonts w:ascii="Times New Roman" w:hAnsi="Times New Roman" w:cs="Times New Roman"/>
          <w:sz w:val="24"/>
          <w:szCs w:val="24"/>
        </w:rPr>
        <w:t xml:space="preserve">, and </w:t>
      </w:r>
      <w:r w:rsidR="008427F4" w:rsidRPr="00C269FD">
        <w:rPr>
          <w:rFonts w:ascii="Times New Roman" w:hAnsi="Times New Roman" w:cs="Times New Roman"/>
          <w:i/>
          <w:iCs/>
          <w:sz w:val="24"/>
          <w:szCs w:val="24"/>
        </w:rPr>
        <w:t xml:space="preserve">S. </w:t>
      </w:r>
      <w:proofErr w:type="spellStart"/>
      <w:r w:rsidR="008427F4" w:rsidRPr="00C269FD">
        <w:rPr>
          <w:rFonts w:ascii="Times New Roman" w:hAnsi="Times New Roman" w:cs="Times New Roman"/>
          <w:i/>
          <w:iCs/>
          <w:sz w:val="24"/>
          <w:szCs w:val="24"/>
        </w:rPr>
        <w:t>barbata</w:t>
      </w:r>
      <w:proofErr w:type="spellEnd"/>
      <w:r w:rsidR="008427F4" w:rsidRPr="00C269FD">
        <w:rPr>
          <w:rFonts w:ascii="Times New Roman" w:hAnsi="Times New Roman" w:cs="Times New Roman"/>
          <w:i/>
          <w:iCs/>
          <w:sz w:val="24"/>
          <w:szCs w:val="24"/>
        </w:rPr>
        <w:t xml:space="preserve"> </w:t>
      </w:r>
      <w:r w:rsidR="008427F4" w:rsidRPr="00C269FD">
        <w:rPr>
          <w:rFonts w:ascii="Times New Roman" w:hAnsi="Times New Roman" w:cs="Times New Roman"/>
          <w:sz w:val="24"/>
          <w:szCs w:val="24"/>
        </w:rPr>
        <w:t xml:space="preserve">are positioned nearby each other </w:t>
      </w:r>
      <w:r w:rsidR="00B36F05" w:rsidRPr="00C269FD">
        <w:rPr>
          <w:rFonts w:ascii="Times New Roman" w:hAnsi="Times New Roman" w:cs="Times New Roman"/>
          <w:sz w:val="24"/>
          <w:szCs w:val="24"/>
        </w:rPr>
        <w:t>in our phylogenetic tree</w:t>
      </w:r>
      <w:r w:rsidR="008427F4" w:rsidRPr="00C269FD">
        <w:rPr>
          <w:rFonts w:ascii="Times New Roman" w:hAnsi="Times New Roman" w:cs="Times New Roman"/>
          <w:sz w:val="24"/>
          <w:szCs w:val="24"/>
        </w:rPr>
        <w:t>.</w:t>
      </w:r>
    </w:p>
    <w:p w14:paraId="676F8478" w14:textId="7B3B014E" w:rsidR="00B36F05" w:rsidRDefault="00B36F05"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In contrast to this similarity, the other three species we selected from clade 2 (</w:t>
      </w:r>
      <w:r w:rsidRPr="00C269FD">
        <w:rPr>
          <w:rFonts w:ascii="Times New Roman" w:hAnsi="Times New Roman" w:cs="Times New Roman"/>
          <w:i/>
          <w:iCs/>
          <w:sz w:val="24"/>
          <w:szCs w:val="24"/>
        </w:rPr>
        <w:t>S. racemosa</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strigillosa</w:t>
      </w:r>
      <w:proofErr w:type="spellEnd"/>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dependens</w:t>
      </w:r>
      <w:proofErr w:type="spellEnd"/>
      <w:r w:rsidRPr="00C269FD">
        <w:rPr>
          <w:rFonts w:ascii="Times New Roman" w:hAnsi="Times New Roman" w:cs="Times New Roman"/>
          <w:sz w:val="24"/>
          <w:szCs w:val="24"/>
        </w:rPr>
        <w:t>) display very diverse accumulation patterns, especially in their aerial tissues</w:t>
      </w:r>
      <w:r w:rsidR="009707BF">
        <w:rPr>
          <w:rFonts w:ascii="Times New Roman" w:hAnsi="Times New Roman" w:cs="Times New Roman"/>
          <w:sz w:val="24"/>
          <w:szCs w:val="24"/>
        </w:rPr>
        <w:t>. The</w:t>
      </w:r>
      <w:r w:rsidRPr="00C269FD">
        <w:rPr>
          <w:rFonts w:ascii="Times New Roman" w:hAnsi="Times New Roman" w:cs="Times New Roman"/>
          <w:sz w:val="24"/>
          <w:szCs w:val="24"/>
        </w:rPr>
        <w:t xml:space="preserve"> root specificity of </w:t>
      </w:r>
      <w:del w:id="287" w:author="Askey,Bryce C" w:date="2021-01-27T14:37:00Z">
        <w:r w:rsidRPr="00C269FD" w:rsidDel="0068428F">
          <w:rPr>
            <w:rFonts w:ascii="Times New Roman" w:hAnsi="Times New Roman" w:cs="Times New Roman"/>
            <w:sz w:val="24"/>
            <w:szCs w:val="24"/>
          </w:rPr>
          <w:delText>4’</w:delText>
        </w:r>
      </w:del>
      <w:ins w:id="288"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-deoxyflavones is not well conserved in these species</w:t>
      </w:r>
      <w:r w:rsidR="00670D98" w:rsidRPr="00C269FD">
        <w:rPr>
          <w:rFonts w:ascii="Times New Roman" w:hAnsi="Times New Roman" w:cs="Times New Roman"/>
          <w:sz w:val="24"/>
          <w:szCs w:val="24"/>
        </w:rPr>
        <w:t xml:space="preserve">. Not only did we detect multiple </w:t>
      </w:r>
      <w:del w:id="289" w:author="Askey,Bryce C" w:date="2021-01-27T14:37:00Z">
        <w:r w:rsidR="00670D98" w:rsidRPr="00C269FD" w:rsidDel="0068428F">
          <w:rPr>
            <w:rFonts w:ascii="Times New Roman" w:hAnsi="Times New Roman" w:cs="Times New Roman"/>
            <w:sz w:val="24"/>
            <w:szCs w:val="24"/>
          </w:rPr>
          <w:delText>4’</w:delText>
        </w:r>
      </w:del>
      <w:ins w:id="290" w:author="Askey,Bryce C" w:date="2021-01-27T14:37:00Z">
        <w:r w:rsidR="0068428F">
          <w:rPr>
            <w:rFonts w:ascii="Times New Roman" w:hAnsi="Times New Roman" w:cs="Times New Roman"/>
            <w:sz w:val="24"/>
            <w:szCs w:val="24"/>
          </w:rPr>
          <w:t>4´</w:t>
        </w:r>
      </w:ins>
      <w:r w:rsidR="00670D98" w:rsidRPr="00C269FD">
        <w:rPr>
          <w:rFonts w:ascii="Times New Roman" w:hAnsi="Times New Roman" w:cs="Times New Roman"/>
          <w:sz w:val="24"/>
          <w:szCs w:val="24"/>
        </w:rPr>
        <w:t xml:space="preserve">-deoxyflavones in leaf and stem tissues, but we also found that </w:t>
      </w:r>
      <w:r w:rsidRPr="00C269FD">
        <w:rPr>
          <w:rFonts w:ascii="Times New Roman" w:hAnsi="Times New Roman" w:cs="Times New Roman"/>
          <w:sz w:val="24"/>
          <w:szCs w:val="24"/>
        </w:rPr>
        <w:t xml:space="preserve">each </w:t>
      </w:r>
      <w:r w:rsidR="00670D98"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accumulates significantly higher concentrations </w:t>
      </w:r>
      <w:r w:rsidR="00670D98" w:rsidRPr="00C269FD">
        <w:rPr>
          <w:rFonts w:ascii="Times New Roman" w:hAnsi="Times New Roman" w:cs="Times New Roman"/>
          <w:sz w:val="24"/>
          <w:szCs w:val="24"/>
        </w:rPr>
        <w:t xml:space="preserve">of </w:t>
      </w:r>
      <w:r w:rsidRPr="00C269FD">
        <w:rPr>
          <w:rFonts w:ascii="Times New Roman" w:hAnsi="Times New Roman" w:cs="Times New Roman"/>
          <w:sz w:val="24"/>
          <w:szCs w:val="24"/>
        </w:rPr>
        <w:t xml:space="preserve">several </w:t>
      </w:r>
      <w:del w:id="291" w:author="Askey,Bryce C" w:date="2021-01-27T14:37:00Z">
        <w:r w:rsidRPr="00C269FD" w:rsidDel="0068428F">
          <w:rPr>
            <w:rFonts w:ascii="Times New Roman" w:hAnsi="Times New Roman" w:cs="Times New Roman"/>
            <w:sz w:val="24"/>
            <w:szCs w:val="24"/>
          </w:rPr>
          <w:delText>4’</w:delText>
        </w:r>
      </w:del>
      <w:ins w:id="292"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-deoxyflavones </w:t>
      </w:r>
      <w:r w:rsidR="00670D98" w:rsidRPr="00C269FD">
        <w:rPr>
          <w:rFonts w:ascii="Times New Roman" w:hAnsi="Times New Roman" w:cs="Times New Roman"/>
          <w:sz w:val="24"/>
          <w:szCs w:val="24"/>
        </w:rPr>
        <w:t>in its aerial tissues as compared to its roots.</w:t>
      </w:r>
      <w:r w:rsidR="009707BF">
        <w:rPr>
          <w:rFonts w:ascii="Times New Roman" w:hAnsi="Times New Roman" w:cs="Times New Roman"/>
          <w:sz w:val="24"/>
          <w:szCs w:val="24"/>
        </w:rPr>
        <w:t xml:space="preserve"> For </w:t>
      </w:r>
      <w:r w:rsidR="009707BF">
        <w:rPr>
          <w:rFonts w:ascii="Times New Roman" w:hAnsi="Times New Roman" w:cs="Times New Roman"/>
          <w:i/>
          <w:iCs/>
          <w:sz w:val="24"/>
          <w:szCs w:val="24"/>
        </w:rPr>
        <w:t>S. racemosa</w:t>
      </w:r>
      <w:r w:rsidR="009707BF">
        <w:rPr>
          <w:rFonts w:ascii="Times New Roman" w:hAnsi="Times New Roman" w:cs="Times New Roman"/>
          <w:sz w:val="24"/>
          <w:szCs w:val="24"/>
        </w:rPr>
        <w:t xml:space="preserve">, these </w:t>
      </w:r>
      <w:del w:id="293" w:author="Askey,Bryce C" w:date="2021-01-27T14:37:00Z">
        <w:r w:rsidR="009707BF" w:rsidDel="0068428F">
          <w:rPr>
            <w:rFonts w:ascii="Times New Roman" w:hAnsi="Times New Roman" w:cs="Times New Roman"/>
            <w:sz w:val="24"/>
            <w:szCs w:val="24"/>
          </w:rPr>
          <w:delText>4’</w:delText>
        </w:r>
      </w:del>
      <w:ins w:id="294" w:author="Askey,Bryce C" w:date="2021-01-27T14:37:00Z">
        <w:r w:rsidR="0068428F">
          <w:rPr>
            <w:rFonts w:ascii="Times New Roman" w:hAnsi="Times New Roman" w:cs="Times New Roman"/>
            <w:sz w:val="24"/>
            <w:szCs w:val="24"/>
          </w:rPr>
          <w:t>4´</w:t>
        </w:r>
      </w:ins>
      <w:r w:rsidR="009707BF">
        <w:rPr>
          <w:rFonts w:ascii="Times New Roman" w:hAnsi="Times New Roman" w:cs="Times New Roman"/>
          <w:sz w:val="24"/>
          <w:szCs w:val="24"/>
        </w:rPr>
        <w:t>-deoxyflavones were oroxylin</w:t>
      </w:r>
      <w:r w:rsidR="00855CA0">
        <w:rPr>
          <w:rFonts w:ascii="Times New Roman" w:hAnsi="Times New Roman" w:cs="Times New Roman"/>
          <w:sz w:val="24"/>
          <w:szCs w:val="24"/>
        </w:rPr>
        <w:t xml:space="preserve"> </w:t>
      </w:r>
      <w:r w:rsidR="009707BF">
        <w:rPr>
          <w:rFonts w:ascii="Times New Roman" w:hAnsi="Times New Roman" w:cs="Times New Roman"/>
          <w:sz w:val="24"/>
          <w:szCs w:val="24"/>
        </w:rPr>
        <w:t xml:space="preserve">A and oroxyloside, </w:t>
      </w:r>
      <w:r w:rsidR="00241822">
        <w:rPr>
          <w:rFonts w:ascii="Times New Roman" w:hAnsi="Times New Roman" w:cs="Times New Roman"/>
          <w:sz w:val="24"/>
          <w:szCs w:val="24"/>
        </w:rPr>
        <w:t xml:space="preserve">for </w:t>
      </w:r>
      <w:r w:rsidR="00241822">
        <w:rPr>
          <w:rFonts w:ascii="Times New Roman" w:hAnsi="Times New Roman" w:cs="Times New Roman"/>
          <w:i/>
          <w:iCs/>
          <w:sz w:val="24"/>
          <w:szCs w:val="24"/>
        </w:rPr>
        <w:t xml:space="preserve">S. </w:t>
      </w:r>
      <w:proofErr w:type="spellStart"/>
      <w:r w:rsidR="00241822">
        <w:rPr>
          <w:rFonts w:ascii="Times New Roman" w:hAnsi="Times New Roman" w:cs="Times New Roman"/>
          <w:i/>
          <w:iCs/>
          <w:sz w:val="24"/>
          <w:szCs w:val="24"/>
        </w:rPr>
        <w:t>strigillosa</w:t>
      </w:r>
      <w:proofErr w:type="spellEnd"/>
      <w:r w:rsidR="00241822">
        <w:rPr>
          <w:rFonts w:ascii="Times New Roman" w:hAnsi="Times New Roman" w:cs="Times New Roman"/>
          <w:sz w:val="24"/>
          <w:szCs w:val="24"/>
        </w:rPr>
        <w:t xml:space="preserve"> baicalein and baicalin, and for </w:t>
      </w:r>
      <w:r w:rsidR="00241822">
        <w:rPr>
          <w:rFonts w:ascii="Times New Roman" w:hAnsi="Times New Roman" w:cs="Times New Roman"/>
          <w:i/>
          <w:iCs/>
          <w:sz w:val="24"/>
          <w:szCs w:val="24"/>
        </w:rPr>
        <w:t xml:space="preserve">S. </w:t>
      </w:r>
      <w:proofErr w:type="spellStart"/>
      <w:r w:rsidR="00241822">
        <w:rPr>
          <w:rFonts w:ascii="Times New Roman" w:hAnsi="Times New Roman" w:cs="Times New Roman"/>
          <w:i/>
          <w:iCs/>
          <w:sz w:val="24"/>
          <w:szCs w:val="24"/>
        </w:rPr>
        <w:t>dependens</w:t>
      </w:r>
      <w:proofErr w:type="spellEnd"/>
      <w:r w:rsidR="00241822">
        <w:rPr>
          <w:rFonts w:ascii="Times New Roman" w:hAnsi="Times New Roman" w:cs="Times New Roman"/>
          <w:sz w:val="24"/>
          <w:szCs w:val="24"/>
        </w:rPr>
        <w:t xml:space="preserve"> wogonin and wogonoside.</w:t>
      </w:r>
    </w:p>
    <w:p w14:paraId="78E46164" w14:textId="37FEB82D" w:rsidR="00241822" w:rsidRPr="00532B62" w:rsidRDefault="006B5DC7" w:rsidP="00191117">
      <w:pPr>
        <w:spacing w:after="0" w:line="480" w:lineRule="auto"/>
      </w:pPr>
      <w:r>
        <w:rPr>
          <w:rFonts w:ascii="Times New Roman" w:hAnsi="Times New Roman" w:cs="Times New Roman"/>
          <w:sz w:val="24"/>
          <w:szCs w:val="24"/>
        </w:rPr>
        <w:tab/>
      </w:r>
      <w:r w:rsidR="00532B62">
        <w:rPr>
          <w:rFonts w:ascii="Times New Roman" w:hAnsi="Times New Roman" w:cs="Times New Roman"/>
          <w:sz w:val="24"/>
          <w:szCs w:val="24"/>
        </w:rPr>
        <w:t xml:space="preserve">Although </w:t>
      </w:r>
      <w:r w:rsidR="00532B62">
        <w:rPr>
          <w:rFonts w:ascii="Times New Roman" w:hAnsi="Times New Roman" w:cs="Times New Roman"/>
          <w:i/>
          <w:iCs/>
          <w:sz w:val="24"/>
          <w:szCs w:val="24"/>
        </w:rPr>
        <w:t xml:space="preserve">S. </w:t>
      </w:r>
      <w:proofErr w:type="spellStart"/>
      <w:r w:rsidR="00532B62">
        <w:rPr>
          <w:rFonts w:ascii="Times New Roman" w:hAnsi="Times New Roman" w:cs="Times New Roman"/>
          <w:i/>
          <w:iCs/>
          <w:sz w:val="24"/>
          <w:szCs w:val="24"/>
        </w:rPr>
        <w:t>wrightii</w:t>
      </w:r>
      <w:proofErr w:type="spellEnd"/>
      <w:r w:rsidR="00532B62">
        <w:rPr>
          <w:rFonts w:ascii="Times New Roman" w:hAnsi="Times New Roman" w:cs="Times New Roman"/>
          <w:i/>
          <w:iCs/>
          <w:sz w:val="24"/>
          <w:szCs w:val="24"/>
        </w:rPr>
        <w:t xml:space="preserve"> </w:t>
      </w:r>
      <w:r w:rsidR="00532B62">
        <w:rPr>
          <w:rFonts w:ascii="Times New Roman" w:hAnsi="Times New Roman" w:cs="Times New Roman"/>
          <w:sz w:val="24"/>
          <w:szCs w:val="24"/>
        </w:rPr>
        <w:t xml:space="preserve">accumulated a slightly more diverse set of metabolites, both species we selected from clade 3 showed similar overall patterns of accumulation. In addition, both </w:t>
      </w:r>
      <w:r w:rsidR="00E52162">
        <w:rPr>
          <w:rFonts w:ascii="Times New Roman" w:hAnsi="Times New Roman" w:cs="Times New Roman"/>
          <w:sz w:val="24"/>
          <w:szCs w:val="24"/>
        </w:rPr>
        <w:t>species</w:t>
      </w:r>
      <w:r w:rsidR="00532B62">
        <w:rPr>
          <w:rFonts w:ascii="Times New Roman" w:hAnsi="Times New Roman" w:cs="Times New Roman"/>
          <w:sz w:val="24"/>
          <w:szCs w:val="24"/>
        </w:rPr>
        <w:t xml:space="preserve"> accumulated high concentrations of baicalein and baicalin in all three organs we sampled. In </w:t>
      </w:r>
      <w:r w:rsidR="00E52162">
        <w:rPr>
          <w:rFonts w:ascii="Times New Roman" w:hAnsi="Times New Roman" w:cs="Times New Roman"/>
          <w:sz w:val="24"/>
          <w:szCs w:val="24"/>
        </w:rPr>
        <w:t xml:space="preserve">the roots of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wrightii</w:t>
      </w:r>
      <w:proofErr w:type="spellEnd"/>
      <w:r w:rsidR="00E52162">
        <w:rPr>
          <w:rFonts w:ascii="Times New Roman" w:hAnsi="Times New Roman" w:cs="Times New Roman"/>
          <w:sz w:val="24"/>
          <w:szCs w:val="24"/>
        </w:rPr>
        <w:t xml:space="preserve">, and in all three organs of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suffrutescens</w:t>
      </w:r>
      <w:proofErr w:type="spellEnd"/>
      <w:r w:rsidR="00E52162">
        <w:rPr>
          <w:rFonts w:ascii="Times New Roman" w:hAnsi="Times New Roman" w:cs="Times New Roman"/>
          <w:sz w:val="24"/>
          <w:szCs w:val="24"/>
        </w:rPr>
        <w:t>, we found</w:t>
      </w:r>
      <w:r w:rsidR="00532B62">
        <w:rPr>
          <w:rFonts w:ascii="Times New Roman" w:hAnsi="Times New Roman" w:cs="Times New Roman"/>
          <w:sz w:val="24"/>
          <w:szCs w:val="24"/>
        </w:rPr>
        <w:t xml:space="preserve"> baicalein and baicalin concentrations</w:t>
      </w:r>
      <w:r w:rsidR="00E52162">
        <w:rPr>
          <w:rFonts w:ascii="Times New Roman" w:hAnsi="Times New Roman" w:cs="Times New Roman"/>
          <w:sz w:val="24"/>
          <w:szCs w:val="24"/>
        </w:rPr>
        <w:t xml:space="preserve"> to be </w:t>
      </w:r>
      <w:proofErr w:type="gramStart"/>
      <w:r w:rsidR="00532B62">
        <w:rPr>
          <w:rFonts w:ascii="Times New Roman" w:hAnsi="Times New Roman" w:cs="Times New Roman"/>
          <w:sz w:val="24"/>
          <w:szCs w:val="24"/>
        </w:rPr>
        <w:t>similar to</w:t>
      </w:r>
      <w:proofErr w:type="gramEnd"/>
      <w:r w:rsidR="00532B62">
        <w:rPr>
          <w:rFonts w:ascii="Times New Roman" w:hAnsi="Times New Roman" w:cs="Times New Roman"/>
          <w:sz w:val="24"/>
          <w:szCs w:val="24"/>
        </w:rPr>
        <w:t xml:space="preserve"> or several times higher than that in the roots of </w:t>
      </w:r>
      <w:r w:rsidR="00532B62">
        <w:rPr>
          <w:rFonts w:ascii="Times New Roman" w:hAnsi="Times New Roman" w:cs="Times New Roman"/>
          <w:i/>
          <w:iCs/>
          <w:sz w:val="24"/>
          <w:szCs w:val="24"/>
        </w:rPr>
        <w:t>S. baicalensis</w:t>
      </w:r>
      <w:r w:rsidR="00532B62">
        <w:rPr>
          <w:rFonts w:ascii="Times New Roman" w:hAnsi="Times New Roman" w:cs="Times New Roman"/>
          <w:sz w:val="24"/>
          <w:szCs w:val="24"/>
        </w:rPr>
        <w:t>.</w:t>
      </w:r>
    </w:p>
    <w:p w14:paraId="69D2C86D" w14:textId="62734D37" w:rsidR="00670D98" w:rsidRPr="00C269FD" w:rsidRDefault="00670D98"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Another pattern in metabolite profile can be observed between those species in clades 4 and 5. </w:t>
      </w:r>
      <w:r w:rsidR="00C75871" w:rsidRPr="00C269FD">
        <w:rPr>
          <w:rFonts w:ascii="Times New Roman" w:hAnsi="Times New Roman" w:cs="Times New Roman"/>
          <w:i/>
          <w:iCs/>
          <w:sz w:val="24"/>
          <w:szCs w:val="24"/>
        </w:rPr>
        <w:t>S. baicalensis</w:t>
      </w:r>
      <w:r w:rsidR="00C75871" w:rsidRPr="00C269FD">
        <w:rPr>
          <w:rFonts w:ascii="Times New Roman" w:hAnsi="Times New Roman" w:cs="Times New Roman"/>
          <w:sz w:val="24"/>
          <w:szCs w:val="24"/>
        </w:rPr>
        <w:t xml:space="preserve">, the only species which we selected from clade 4, displays an organ-specific accumulation pattern that is closely matched by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in clade 5. These three species accumulate a similar set of </w:t>
      </w:r>
      <w:del w:id="295" w:author="Askey,Bryce C" w:date="2021-01-27T14:37:00Z">
        <w:r w:rsidR="00C75871" w:rsidRPr="00C269FD" w:rsidDel="0068428F">
          <w:rPr>
            <w:rFonts w:ascii="Times New Roman" w:hAnsi="Times New Roman" w:cs="Times New Roman"/>
            <w:sz w:val="24"/>
            <w:szCs w:val="24"/>
          </w:rPr>
          <w:delText>4’</w:delText>
        </w:r>
      </w:del>
      <w:ins w:id="296" w:author="Askey,Bryce C" w:date="2021-01-27T14:37:00Z">
        <w:r w:rsidR="0068428F">
          <w:rPr>
            <w:rFonts w:ascii="Times New Roman" w:hAnsi="Times New Roman" w:cs="Times New Roman"/>
            <w:sz w:val="24"/>
            <w:szCs w:val="24"/>
          </w:rPr>
          <w:t>4´</w:t>
        </w:r>
      </w:ins>
      <w:r w:rsidR="00C75871" w:rsidRPr="00C269FD">
        <w:rPr>
          <w:rFonts w:ascii="Times New Roman" w:hAnsi="Times New Roman" w:cs="Times New Roman"/>
          <w:sz w:val="24"/>
          <w:szCs w:val="24"/>
        </w:rPr>
        <w:t xml:space="preserve">-deoxyflavones in their roots. However, the high accumulation of baicalin by </w:t>
      </w:r>
      <w:r w:rsidR="00C75871" w:rsidRPr="00C269FD">
        <w:rPr>
          <w:rFonts w:ascii="Times New Roman" w:hAnsi="Times New Roman" w:cs="Times New Roman"/>
          <w:i/>
          <w:iCs/>
          <w:sz w:val="24"/>
          <w:szCs w:val="24"/>
        </w:rPr>
        <w:t xml:space="preserve">S. baicalensis </w:t>
      </w:r>
      <w:r w:rsidR="00C75871" w:rsidRPr="00C269FD">
        <w:rPr>
          <w:rFonts w:ascii="Times New Roman" w:hAnsi="Times New Roman" w:cs="Times New Roman"/>
          <w:sz w:val="24"/>
          <w:szCs w:val="24"/>
        </w:rPr>
        <w:t xml:space="preserve">sets it apart from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sz w:val="24"/>
          <w:szCs w:val="24"/>
        </w:rPr>
        <w:t xml:space="preserve">. </w:t>
      </w:r>
      <w:r w:rsidR="0007475D" w:rsidRPr="00C269FD">
        <w:rPr>
          <w:rFonts w:ascii="Times New Roman" w:hAnsi="Times New Roman" w:cs="Times New Roman"/>
          <w:sz w:val="24"/>
          <w:szCs w:val="24"/>
        </w:rPr>
        <w:t xml:space="preserve">Aerial tissue accumulation for all three species </w:t>
      </w:r>
      <w:r w:rsidR="00BF511D" w:rsidRPr="00C269FD">
        <w:rPr>
          <w:rFonts w:ascii="Times New Roman" w:hAnsi="Times New Roman" w:cs="Times New Roman"/>
          <w:sz w:val="24"/>
          <w:szCs w:val="24"/>
        </w:rPr>
        <w:t>was</w:t>
      </w:r>
      <w:r w:rsidR="0007475D" w:rsidRPr="00C269FD">
        <w:rPr>
          <w:rFonts w:ascii="Times New Roman" w:hAnsi="Times New Roman" w:cs="Times New Roman"/>
          <w:sz w:val="24"/>
          <w:szCs w:val="24"/>
        </w:rPr>
        <w:t xml:space="preserve"> very similar</w:t>
      </w:r>
      <w:r w:rsidR="00BF511D" w:rsidRPr="00C269FD">
        <w:rPr>
          <w:rFonts w:ascii="Times New Roman" w:hAnsi="Times New Roman" w:cs="Times New Roman"/>
          <w:sz w:val="24"/>
          <w:szCs w:val="24"/>
        </w:rPr>
        <w:t xml:space="preserve">. We detected limited </w:t>
      </w:r>
      <w:r w:rsidR="00BF511D" w:rsidRPr="00C269FD">
        <w:rPr>
          <w:rFonts w:ascii="Times New Roman" w:hAnsi="Times New Roman" w:cs="Times New Roman"/>
          <w:sz w:val="24"/>
          <w:szCs w:val="24"/>
        </w:rPr>
        <w:lastRenderedPageBreak/>
        <w:t xml:space="preserve">concentrations of only several </w:t>
      </w:r>
      <w:del w:id="297" w:author="Askey,Bryce C" w:date="2021-01-27T14:37:00Z">
        <w:r w:rsidR="00BF511D" w:rsidRPr="00C269FD" w:rsidDel="0068428F">
          <w:rPr>
            <w:rFonts w:ascii="Times New Roman" w:hAnsi="Times New Roman" w:cs="Times New Roman"/>
            <w:sz w:val="24"/>
            <w:szCs w:val="24"/>
          </w:rPr>
          <w:delText>4’</w:delText>
        </w:r>
      </w:del>
      <w:ins w:id="298" w:author="Askey,Bryce C" w:date="2021-01-27T14:37:00Z">
        <w:r w:rsidR="0068428F">
          <w:rPr>
            <w:rFonts w:ascii="Times New Roman" w:hAnsi="Times New Roman" w:cs="Times New Roman"/>
            <w:sz w:val="24"/>
            <w:szCs w:val="24"/>
          </w:rPr>
          <w:t>4´</w:t>
        </w:r>
      </w:ins>
      <w:r w:rsidR="00BF511D" w:rsidRPr="00C269FD">
        <w:rPr>
          <w:rFonts w:ascii="Times New Roman" w:hAnsi="Times New Roman" w:cs="Times New Roman"/>
          <w:sz w:val="24"/>
          <w:szCs w:val="24"/>
        </w:rPr>
        <w:t xml:space="preserve">-hydroxyflavones in our aerial tissue samples, and higher concentrations of </w:t>
      </w:r>
      <w:del w:id="299" w:author="Askey,Bryce C" w:date="2021-01-27T14:37:00Z">
        <w:r w:rsidR="00745D25" w:rsidRPr="00C269FD" w:rsidDel="0068428F">
          <w:rPr>
            <w:rFonts w:ascii="Times New Roman" w:hAnsi="Times New Roman" w:cs="Times New Roman"/>
            <w:sz w:val="24"/>
            <w:szCs w:val="24"/>
          </w:rPr>
          <w:delText>4’</w:delText>
        </w:r>
      </w:del>
      <w:ins w:id="300" w:author="Askey,Bryce C" w:date="2021-01-27T14:37:00Z">
        <w:r w:rsidR="0068428F">
          <w:rPr>
            <w:rFonts w:ascii="Times New Roman" w:hAnsi="Times New Roman" w:cs="Times New Roman"/>
            <w:sz w:val="24"/>
            <w:szCs w:val="24"/>
          </w:rPr>
          <w:t>4´</w:t>
        </w:r>
      </w:ins>
      <w:r w:rsidR="00745D25" w:rsidRPr="00C269FD">
        <w:rPr>
          <w:rFonts w:ascii="Times New Roman" w:hAnsi="Times New Roman" w:cs="Times New Roman"/>
          <w:sz w:val="24"/>
          <w:szCs w:val="24"/>
        </w:rPr>
        <w:t xml:space="preserve">-deoxyflavones that also accumulated in the roots of each species. </w:t>
      </w:r>
    </w:p>
    <w:p w14:paraId="47DB61A1" w14:textId="17DC7732" w:rsidR="00326A6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Genome size estimations –</w:t>
      </w:r>
    </w:p>
    <w:p w14:paraId="7FD56F09" w14:textId="58706572" w:rsidR="00422AF4" w:rsidRPr="00C269FD" w:rsidRDefault="00422AF4"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Genome sizes for </w:t>
      </w:r>
      <w:r w:rsidR="00E52162">
        <w:rPr>
          <w:rFonts w:ascii="Times New Roman" w:hAnsi="Times New Roman" w:cs="Times New Roman"/>
          <w:sz w:val="24"/>
          <w:szCs w:val="24"/>
        </w:rPr>
        <w:t>eight</w:t>
      </w:r>
      <w:r w:rsidRPr="00C269FD">
        <w:rPr>
          <w:rFonts w:ascii="Times New Roman" w:hAnsi="Times New Roman" w:cs="Times New Roman"/>
          <w:sz w:val="24"/>
          <w:szCs w:val="24"/>
        </w:rPr>
        <w:t xml:space="preserve"> species of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were estimated with flow cytometry by comparison of 2C-value</w:t>
      </w:r>
      <w:r w:rsidR="006A43D7" w:rsidRPr="00C269FD">
        <w:rPr>
          <w:rFonts w:ascii="Times New Roman" w:hAnsi="Times New Roman" w:cs="Times New Roman"/>
          <w:sz w:val="24"/>
          <w:szCs w:val="24"/>
        </w:rPr>
        <w:t>s</w:t>
      </w:r>
      <w:r w:rsidRPr="00C269FD">
        <w:rPr>
          <w:rFonts w:ascii="Times New Roman" w:hAnsi="Times New Roman" w:cs="Times New Roman"/>
          <w:sz w:val="24"/>
          <w:szCs w:val="24"/>
        </w:rPr>
        <w:t xml:space="preserve"> to a standard plant</w:t>
      </w:r>
      <w:r w:rsidR="00B4505A" w:rsidRPr="00C269FD">
        <w:rPr>
          <w:rFonts w:ascii="Times New Roman" w:hAnsi="Times New Roman" w:cs="Times New Roman"/>
          <w:sz w:val="24"/>
          <w:szCs w:val="24"/>
        </w:rPr>
        <w:t xml:space="preserve">. </w:t>
      </w:r>
      <w:r w:rsidR="00D648BA" w:rsidRPr="00C269FD">
        <w:rPr>
          <w:rFonts w:ascii="Times New Roman" w:hAnsi="Times New Roman" w:cs="Times New Roman"/>
          <w:sz w:val="24"/>
          <w:szCs w:val="24"/>
        </w:rPr>
        <w:t>To facilitate comparison, we also collected g</w:t>
      </w:r>
      <w:r w:rsidR="006A43D7" w:rsidRPr="00C269FD">
        <w:rPr>
          <w:rFonts w:ascii="Times New Roman" w:hAnsi="Times New Roman" w:cs="Times New Roman"/>
          <w:sz w:val="24"/>
          <w:szCs w:val="24"/>
        </w:rPr>
        <w:t>enome size</w:t>
      </w:r>
      <w:r w:rsidR="00093F15">
        <w:rPr>
          <w:rFonts w:ascii="Times New Roman" w:hAnsi="Times New Roman" w:cs="Times New Roman"/>
          <w:sz w:val="24"/>
          <w:szCs w:val="24"/>
        </w:rPr>
        <w:t xml:space="preserve">, </w:t>
      </w:r>
      <w:r w:rsidR="006A43D7" w:rsidRPr="00C269FD">
        <w:rPr>
          <w:rFonts w:ascii="Times New Roman" w:hAnsi="Times New Roman" w:cs="Times New Roman"/>
          <w:sz w:val="24"/>
          <w:szCs w:val="24"/>
        </w:rPr>
        <w:t>chromosome number</w:t>
      </w:r>
      <w:r w:rsidR="00093F15">
        <w:rPr>
          <w:rFonts w:ascii="Times New Roman" w:hAnsi="Times New Roman" w:cs="Times New Roman"/>
          <w:sz w:val="24"/>
          <w:szCs w:val="24"/>
        </w:rPr>
        <w:t>, and ploidy level</w:t>
      </w:r>
      <w:r w:rsidR="00D648BA" w:rsidRPr="00C269FD">
        <w:rPr>
          <w:rFonts w:ascii="Times New Roman" w:hAnsi="Times New Roman" w:cs="Times New Roman"/>
          <w:sz w:val="24"/>
          <w:szCs w:val="24"/>
        </w:rPr>
        <w:t xml:space="preserve"> data</w:t>
      </w:r>
      <w:r w:rsidR="00B4505A" w:rsidRPr="00C269FD">
        <w:rPr>
          <w:rFonts w:ascii="Times New Roman" w:hAnsi="Times New Roman" w:cs="Times New Roman"/>
          <w:sz w:val="24"/>
          <w:szCs w:val="24"/>
        </w:rPr>
        <w:t xml:space="preserve"> for several species</w:t>
      </w:r>
      <w:r w:rsidR="00D648BA" w:rsidRPr="00C269FD">
        <w:rPr>
          <w:rFonts w:ascii="Times New Roman" w:hAnsi="Times New Roman" w:cs="Times New Roman"/>
          <w:sz w:val="24"/>
          <w:szCs w:val="24"/>
        </w:rPr>
        <w:t xml:space="preserve"> from literature</w:t>
      </w:r>
      <w:r w:rsidR="006A43D7" w:rsidRPr="00C269FD">
        <w:rPr>
          <w:rFonts w:ascii="Times New Roman" w:hAnsi="Times New Roman" w:cs="Times New Roman"/>
          <w:sz w:val="24"/>
          <w:szCs w:val="24"/>
        </w:rPr>
        <w:t xml:space="preserve"> (Table </w:t>
      </w:r>
      <w:r w:rsidR="00785513">
        <w:rPr>
          <w:rFonts w:ascii="Times New Roman" w:hAnsi="Times New Roman" w:cs="Times New Roman"/>
          <w:sz w:val="24"/>
          <w:szCs w:val="24"/>
        </w:rPr>
        <w:t>2</w:t>
      </w:r>
      <w:r w:rsidR="006A43D7" w:rsidRPr="00C269FD">
        <w:rPr>
          <w:rFonts w:ascii="Times New Roman" w:hAnsi="Times New Roman" w:cs="Times New Roman"/>
          <w:sz w:val="24"/>
          <w:szCs w:val="24"/>
        </w:rPr>
        <w:t>).</w:t>
      </w:r>
      <w:r w:rsidR="006F57A7" w:rsidRPr="00C269FD">
        <w:rPr>
          <w:rFonts w:ascii="Times New Roman" w:hAnsi="Times New Roman" w:cs="Times New Roman"/>
          <w:sz w:val="24"/>
          <w:szCs w:val="24"/>
        </w:rPr>
        <w:t xml:space="preserve"> Unfortunately, we did not include </w:t>
      </w:r>
      <w:r w:rsidR="006F57A7" w:rsidRPr="00C269FD">
        <w:rPr>
          <w:rFonts w:ascii="Times New Roman" w:hAnsi="Times New Roman" w:cs="Times New Roman"/>
          <w:i/>
          <w:iCs/>
          <w:sz w:val="24"/>
          <w:szCs w:val="24"/>
        </w:rPr>
        <w:t xml:space="preserve">S. </w:t>
      </w:r>
      <w:proofErr w:type="spellStart"/>
      <w:r w:rsidR="006F57A7" w:rsidRPr="00C269FD">
        <w:rPr>
          <w:rFonts w:ascii="Times New Roman" w:hAnsi="Times New Roman" w:cs="Times New Roman"/>
          <w:i/>
          <w:iCs/>
          <w:sz w:val="24"/>
          <w:szCs w:val="24"/>
        </w:rPr>
        <w:t>wrightii</w:t>
      </w:r>
      <w:proofErr w:type="spellEnd"/>
      <w:r w:rsidR="006F57A7" w:rsidRPr="00C269FD">
        <w:rPr>
          <w:rFonts w:ascii="Times New Roman" w:hAnsi="Times New Roman" w:cs="Times New Roman"/>
          <w:i/>
          <w:iCs/>
          <w:sz w:val="24"/>
          <w:szCs w:val="24"/>
        </w:rPr>
        <w:t xml:space="preserve"> </w:t>
      </w:r>
      <w:r w:rsidR="00E52162">
        <w:rPr>
          <w:rFonts w:ascii="Times New Roman" w:hAnsi="Times New Roman" w:cs="Times New Roman"/>
          <w:sz w:val="24"/>
          <w:szCs w:val="24"/>
        </w:rPr>
        <w:t xml:space="preserve">or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suffrutescens</w:t>
      </w:r>
      <w:proofErr w:type="spellEnd"/>
      <w:r w:rsidR="00E52162">
        <w:rPr>
          <w:rFonts w:ascii="Times New Roman" w:hAnsi="Times New Roman" w:cs="Times New Roman"/>
          <w:i/>
          <w:iCs/>
          <w:sz w:val="24"/>
          <w:szCs w:val="24"/>
        </w:rPr>
        <w:t xml:space="preserve"> </w:t>
      </w:r>
      <w:r w:rsidR="006F57A7" w:rsidRPr="00C269FD">
        <w:rPr>
          <w:rFonts w:ascii="Times New Roman" w:hAnsi="Times New Roman" w:cs="Times New Roman"/>
          <w:sz w:val="24"/>
          <w:szCs w:val="24"/>
        </w:rPr>
        <w:t>in our analysis, and no previous publications have reported genome size</w:t>
      </w:r>
      <w:r w:rsidR="00093F15">
        <w:rPr>
          <w:rFonts w:ascii="Times New Roman" w:hAnsi="Times New Roman" w:cs="Times New Roman"/>
          <w:sz w:val="24"/>
          <w:szCs w:val="24"/>
        </w:rPr>
        <w:t>, chromosome number, or ploidy level data</w:t>
      </w:r>
      <w:r w:rsidR="006F57A7" w:rsidRPr="00C269FD">
        <w:rPr>
          <w:rFonts w:ascii="Times New Roman" w:hAnsi="Times New Roman" w:cs="Times New Roman"/>
          <w:sz w:val="24"/>
          <w:szCs w:val="24"/>
        </w:rPr>
        <w:t>.</w:t>
      </w:r>
    </w:p>
    <w:p w14:paraId="4627D436" w14:textId="1B5B6983" w:rsidR="00B4505A" w:rsidRPr="00C269FD" w:rsidRDefault="006F57A7" w:rsidP="008A292D">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Overall, genome sizes for the species we selected</w:t>
      </w:r>
      <w:r w:rsidR="00093F15">
        <w:rPr>
          <w:rFonts w:ascii="Times New Roman" w:hAnsi="Times New Roman" w:cs="Times New Roman"/>
          <w:sz w:val="24"/>
          <w:szCs w:val="24"/>
        </w:rPr>
        <w:t xml:space="preserve">, including those values which we collected from literature, </w:t>
      </w:r>
      <w:r w:rsidRPr="00C269FD">
        <w:rPr>
          <w:rFonts w:ascii="Times New Roman" w:hAnsi="Times New Roman" w:cs="Times New Roman"/>
          <w:sz w:val="24"/>
          <w:szCs w:val="24"/>
        </w:rPr>
        <w:t>were similar</w:t>
      </w:r>
      <w:r w:rsidR="009B7783">
        <w:rPr>
          <w:rFonts w:ascii="Times New Roman" w:hAnsi="Times New Roman" w:cs="Times New Roman"/>
          <w:sz w:val="24"/>
          <w:szCs w:val="24"/>
        </w:rPr>
        <w:t>,</w:t>
      </w:r>
      <w:r w:rsidRPr="00C269FD">
        <w:rPr>
          <w:rFonts w:ascii="Times New Roman" w:hAnsi="Times New Roman" w:cs="Times New Roman"/>
          <w:sz w:val="24"/>
          <w:szCs w:val="24"/>
        </w:rPr>
        <w:t xml:space="preserve"> </w:t>
      </w:r>
      <w:r w:rsidR="009B7783">
        <w:rPr>
          <w:rFonts w:ascii="Times New Roman" w:hAnsi="Times New Roman" w:cs="Times New Roman"/>
          <w:sz w:val="24"/>
        </w:rPr>
        <w:t>and ranged between 0.35</w:t>
      </w:r>
      <w:r w:rsidR="00093F15">
        <w:rPr>
          <w:rFonts w:ascii="Times New Roman" w:hAnsi="Times New Roman" w:cs="Times New Roman"/>
          <w:sz w:val="24"/>
        </w:rPr>
        <w:t xml:space="preserve"> and 0.54 </w:t>
      </w:r>
      <w:r w:rsidRPr="00C269FD">
        <w:rPr>
          <w:rFonts w:ascii="Times New Roman" w:hAnsi="Times New Roman" w:cs="Times New Roman"/>
          <w:sz w:val="24"/>
          <w:szCs w:val="24"/>
        </w:rPr>
        <w:t>Giga base pairs (</w:t>
      </w:r>
      <w:proofErr w:type="spellStart"/>
      <w:r w:rsidRPr="00C269FD">
        <w:rPr>
          <w:rFonts w:ascii="Times New Roman" w:hAnsi="Times New Roman" w:cs="Times New Roman"/>
          <w:sz w:val="24"/>
          <w:szCs w:val="24"/>
        </w:rPr>
        <w:t>Gbp</w:t>
      </w:r>
      <w:proofErr w:type="spellEnd"/>
      <w:r w:rsidRPr="00C269FD">
        <w:rPr>
          <w:rFonts w:ascii="Times New Roman" w:hAnsi="Times New Roman" w:cs="Times New Roman"/>
          <w:sz w:val="24"/>
          <w:szCs w:val="24"/>
        </w:rPr>
        <w:t>). We estimated a slightly larger genome size as compared to previously published data</w:t>
      </w:r>
      <w:r w:rsidR="00B4505A" w:rsidRPr="00C269FD">
        <w:rPr>
          <w:rFonts w:ascii="Times New Roman" w:hAnsi="Times New Roman" w:cs="Times New Roman"/>
          <w:sz w:val="24"/>
          <w:szCs w:val="24"/>
        </w:rPr>
        <w:t xml:space="preserve"> for several species</w:t>
      </w:r>
      <w:r w:rsidRPr="00C269FD">
        <w:rPr>
          <w:rFonts w:ascii="Times New Roman" w:hAnsi="Times New Roman" w:cs="Times New Roman"/>
          <w:sz w:val="24"/>
          <w:szCs w:val="24"/>
        </w:rPr>
        <w:t xml:space="preserve">, </w:t>
      </w:r>
      <w:r w:rsidR="00B4505A" w:rsidRPr="00C269FD">
        <w:rPr>
          <w:rFonts w:ascii="Times New Roman" w:hAnsi="Times New Roman" w:cs="Times New Roman"/>
          <w:sz w:val="24"/>
          <w:szCs w:val="24"/>
        </w:rPr>
        <w:t xml:space="preserve">including </w:t>
      </w:r>
      <w:r w:rsidR="00B4505A" w:rsidRPr="00C269FD">
        <w:rPr>
          <w:rFonts w:ascii="Times New Roman" w:hAnsi="Times New Roman" w:cs="Times New Roman"/>
          <w:i/>
          <w:iCs/>
          <w:sz w:val="24"/>
          <w:szCs w:val="24"/>
        </w:rPr>
        <w:t xml:space="preserve">S. </w:t>
      </w:r>
      <w:proofErr w:type="spellStart"/>
      <w:r w:rsidR="00B4505A" w:rsidRPr="00C269FD">
        <w:rPr>
          <w:rFonts w:ascii="Times New Roman" w:hAnsi="Times New Roman" w:cs="Times New Roman"/>
          <w:i/>
          <w:iCs/>
          <w:sz w:val="24"/>
          <w:szCs w:val="24"/>
        </w:rPr>
        <w:t>barbata</w:t>
      </w:r>
      <w:proofErr w:type="spellEnd"/>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and S. baicalensis</w:t>
      </w:r>
      <w:r w:rsidR="00B4505A" w:rsidRPr="00C269FD">
        <w:rPr>
          <w:rFonts w:ascii="Times New Roman" w:hAnsi="Times New Roman" w:cs="Times New Roman"/>
          <w:sz w:val="24"/>
          <w:szCs w:val="24"/>
        </w:rPr>
        <w:t xml:space="preserve">. </w:t>
      </w:r>
      <w:r w:rsidR="00B4505A" w:rsidRPr="000D5382">
        <w:rPr>
          <w:rFonts w:ascii="Times New Roman" w:hAnsi="Times New Roman" w:cs="Times New Roman"/>
          <w:color w:val="FF0000"/>
          <w:sz w:val="24"/>
          <w:szCs w:val="24"/>
          <w:highlight w:val="yellow"/>
        </w:rPr>
        <w:t>This is possibly a result of ...</w:t>
      </w:r>
      <w:r w:rsidR="00B4505A" w:rsidRPr="00C269FD">
        <w:rPr>
          <w:rFonts w:ascii="Times New Roman" w:hAnsi="Times New Roman" w:cs="Times New Roman"/>
          <w:color w:val="FF0000"/>
          <w:sz w:val="24"/>
          <w:szCs w:val="24"/>
        </w:rPr>
        <w:t xml:space="preserve"> </w:t>
      </w:r>
      <w:r w:rsidR="00B4505A" w:rsidRPr="00C269FD">
        <w:rPr>
          <w:rFonts w:ascii="Times New Roman" w:hAnsi="Times New Roman" w:cs="Times New Roman"/>
          <w:sz w:val="24"/>
          <w:szCs w:val="24"/>
        </w:rPr>
        <w:t>We also collected chromosome number</w:t>
      </w:r>
      <w:r w:rsidR="00093F15">
        <w:rPr>
          <w:rFonts w:ascii="Times New Roman" w:hAnsi="Times New Roman" w:cs="Times New Roman"/>
          <w:sz w:val="24"/>
          <w:szCs w:val="24"/>
        </w:rPr>
        <w:t xml:space="preserve"> and ploidy level data</w:t>
      </w:r>
      <w:r w:rsidR="00B4505A" w:rsidRPr="00C269FD">
        <w:rPr>
          <w:rFonts w:ascii="Times New Roman" w:hAnsi="Times New Roman" w:cs="Times New Roman"/>
          <w:sz w:val="24"/>
          <w:szCs w:val="24"/>
        </w:rPr>
        <w:t xml:space="preserve"> from literature to assess how well genome structure is conserved across the </w:t>
      </w:r>
      <w:r w:rsidR="001C7197">
        <w:rPr>
          <w:rFonts w:ascii="Times New Roman" w:hAnsi="Times New Roman" w:cs="Times New Roman"/>
          <w:sz w:val="24"/>
          <w:szCs w:val="24"/>
        </w:rPr>
        <w:t>13</w:t>
      </w:r>
      <w:r w:rsidR="00B4505A" w:rsidRPr="00C269FD">
        <w:rPr>
          <w:rFonts w:ascii="Times New Roman" w:hAnsi="Times New Roman" w:cs="Times New Roman"/>
          <w:sz w:val="24"/>
          <w:szCs w:val="24"/>
        </w:rPr>
        <w:t xml:space="preserve"> species we selected.</w:t>
      </w:r>
      <w:r w:rsidR="00785513">
        <w:rPr>
          <w:rFonts w:ascii="Times New Roman" w:hAnsi="Times New Roman" w:cs="Times New Roman"/>
          <w:sz w:val="24"/>
          <w:szCs w:val="24"/>
        </w:rPr>
        <w:t xml:space="preserve"> Despite the relatively tight range of genome sizes, chromosome numbers varied between 18 and 34. Four of the species for which ploidy level data has been published </w:t>
      </w:r>
      <w:r w:rsidR="00881220">
        <w:rPr>
          <w:rFonts w:ascii="Times New Roman" w:hAnsi="Times New Roman" w:cs="Times New Roman"/>
          <w:sz w:val="24"/>
          <w:szCs w:val="24"/>
        </w:rPr>
        <w:t xml:space="preserve">were diploid, and three were tetraploid. Although those species which were tetraploid had slightly higher chromosome numbers as compared to those which were diploid, there was seemingly no relationship between genome size and chromosome number </w:t>
      </w:r>
      <w:r w:rsidR="00717DA7">
        <w:rPr>
          <w:rFonts w:ascii="Times New Roman" w:hAnsi="Times New Roman" w:cs="Times New Roman"/>
          <w:sz w:val="24"/>
          <w:szCs w:val="24"/>
        </w:rPr>
        <w:t>n</w:t>
      </w:r>
      <w:r w:rsidR="00881220">
        <w:rPr>
          <w:rFonts w:ascii="Times New Roman" w:hAnsi="Times New Roman" w:cs="Times New Roman"/>
          <w:sz w:val="24"/>
          <w:szCs w:val="24"/>
        </w:rPr>
        <w:t>or ploidy level.</w:t>
      </w:r>
      <w:r w:rsidR="00785513">
        <w:rPr>
          <w:rFonts w:ascii="Times New Roman" w:hAnsi="Times New Roman" w:cs="Times New Roman"/>
          <w:sz w:val="24"/>
          <w:szCs w:val="24"/>
        </w:rPr>
        <w:t xml:space="preserve"> </w:t>
      </w:r>
      <w:r w:rsidR="00BD7B01">
        <w:rPr>
          <w:rFonts w:ascii="Times New Roman" w:hAnsi="Times New Roman" w:cs="Times New Roman"/>
          <w:sz w:val="24"/>
          <w:szCs w:val="24"/>
        </w:rPr>
        <w:t>In addition</w:t>
      </w:r>
      <w:r w:rsidR="00717DA7">
        <w:rPr>
          <w:rFonts w:ascii="Times New Roman" w:hAnsi="Times New Roman" w:cs="Times New Roman"/>
          <w:sz w:val="24"/>
          <w:szCs w:val="24"/>
        </w:rPr>
        <w:t>, there was no apparent relationship between phylogenetic clade and genome size, chromosome number, nor ploidy level.</w:t>
      </w:r>
    </w:p>
    <w:p w14:paraId="46BD8B90" w14:textId="014862BE"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w:t>
      </w:r>
      <w:r w:rsidR="001E6C09" w:rsidRPr="00C269FD">
        <w:rPr>
          <w:rFonts w:ascii="Times New Roman" w:hAnsi="Times New Roman" w:cs="Times New Roman"/>
          <w:b/>
          <w:bCs/>
          <w:sz w:val="24"/>
          <w:szCs w:val="24"/>
        </w:rPr>
        <w:t>ISCUSSION</w:t>
      </w:r>
    </w:p>
    <w:p w14:paraId="5100B604" w14:textId="2B092249" w:rsidR="00B91FA9" w:rsidDel="00F67556" w:rsidRDefault="00B91FA9" w:rsidP="00622F65">
      <w:pPr>
        <w:spacing w:after="0" w:line="480" w:lineRule="auto"/>
        <w:rPr>
          <w:del w:id="301" w:author="Jeongim Kim" w:date="2021-01-14T23:42:00Z"/>
          <w:rFonts w:ascii="Times New Roman" w:hAnsi="Times New Roman" w:cs="Times New Roman"/>
          <w:color w:val="FF0000"/>
          <w:sz w:val="21"/>
          <w:szCs w:val="21"/>
          <w:shd w:val="clear" w:color="auto" w:fill="FFFFFF"/>
        </w:rPr>
      </w:pPr>
      <w:del w:id="302" w:author="Jeongim Kim" w:date="2021-01-14T23:42:00Z">
        <w:r w:rsidRPr="00C269FD" w:rsidDel="00F67556">
          <w:rPr>
            <w:rFonts w:ascii="Times New Roman" w:hAnsi="Times New Roman" w:cs="Times New Roman"/>
            <w:color w:val="FF0000"/>
            <w:sz w:val="21"/>
            <w:szCs w:val="21"/>
            <w:shd w:val="clear" w:color="auto" w:fill="FFFFFF"/>
          </w:rPr>
          <w:delText>Include a summary of conclusions and a take-home message for the generally informed reader in the DISCUSSION.</w:delText>
        </w:r>
      </w:del>
    </w:p>
    <w:p w14:paraId="2DC6D251" w14:textId="31ED505C" w:rsidR="00C61925" w:rsidRDefault="006828F3"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The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 xml:space="preserve">genus contains multiple species of plants which have been used extensively in traditional medicines. Flavonoids have been identified as the primary source of these plants’ medicinal effects, and a specific class of flavonoids, </w:t>
      </w:r>
      <w:del w:id="303" w:author="Askey,Bryce C" w:date="2021-01-27T14:37:00Z">
        <w:r w:rsidDel="0068428F">
          <w:rPr>
            <w:rFonts w:ascii="Times New Roman" w:hAnsi="Times New Roman" w:cs="Times New Roman"/>
            <w:sz w:val="24"/>
            <w:szCs w:val="24"/>
            <w:shd w:val="clear" w:color="auto" w:fill="FFFFFF"/>
          </w:rPr>
          <w:delText>4’</w:delText>
        </w:r>
      </w:del>
      <w:ins w:id="304" w:author="Askey,Bryce C" w:date="2021-01-27T14:37:00Z">
        <w:r w:rsidR="0068428F">
          <w:rPr>
            <w:rFonts w:ascii="Times New Roman" w:hAnsi="Times New Roman" w:cs="Times New Roman"/>
            <w:sz w:val="24"/>
            <w:szCs w:val="24"/>
            <w:shd w:val="clear" w:color="auto" w:fill="FFFFFF"/>
          </w:rPr>
          <w:t>4´</w:t>
        </w:r>
      </w:ins>
      <w:r>
        <w:rPr>
          <w:rFonts w:ascii="Times New Roman" w:hAnsi="Times New Roman" w:cs="Times New Roman"/>
          <w:sz w:val="24"/>
          <w:szCs w:val="24"/>
          <w:shd w:val="clear" w:color="auto" w:fill="FFFFFF"/>
        </w:rPr>
        <w:t xml:space="preserve">-deoxyflavones, have been demonstrated to be mostly exclusive to the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genus</w:t>
      </w:r>
      <w:r w:rsidR="0085768B">
        <w:rPr>
          <w:rFonts w:ascii="Times New Roman" w:hAnsi="Times New Roman" w:cs="Times New Roman"/>
          <w:sz w:val="24"/>
          <w:szCs w:val="24"/>
          <w:shd w:val="clear" w:color="auto" w:fill="FFFFFF"/>
        </w:rPr>
        <w:t xml:space="preserve"> </w:t>
      </w:r>
      <w:r w:rsidR="0085768B" w:rsidRPr="00C269FD">
        <w:rPr>
          <w:rFonts w:ascii="Times New Roman" w:hAnsi="Times New Roman" w:cs="Times New Roman"/>
          <w:sz w:val="24"/>
        </w:rPr>
        <w:t>(Kato et al., 1992; V. M. Rao et al., 2009; Y. K. Rao et al., 2002</w:t>
      </w:r>
      <w:r w:rsidR="0085768B">
        <w:rPr>
          <w:rFonts w:ascii="Times New Roman" w:hAnsi="Times New Roman" w:cs="Times New Roman"/>
          <w:sz w:val="24"/>
        </w:rPr>
        <w:t>)</w:t>
      </w:r>
      <w:r w:rsidR="0085768B">
        <w:rPr>
          <w:rFonts w:ascii="Times New Roman" w:hAnsi="Times New Roman" w:cs="Times New Roman"/>
          <w:sz w:val="24"/>
          <w:szCs w:val="24"/>
          <w:shd w:val="clear" w:color="auto" w:fill="FFFFFF"/>
        </w:rPr>
        <w:t xml:space="preserve">. </w:t>
      </w:r>
      <w:r>
        <w:rPr>
          <w:rFonts w:ascii="Times New Roman" w:hAnsi="Times New Roman" w:cs="Times New Roman"/>
          <w:i/>
          <w:iCs/>
          <w:sz w:val="24"/>
          <w:szCs w:val="24"/>
          <w:shd w:val="clear" w:color="auto" w:fill="FFFFFF"/>
        </w:rPr>
        <w:t xml:space="preserve">S. baicalensis </w:t>
      </w:r>
      <w:r>
        <w:rPr>
          <w:rFonts w:ascii="Times New Roman" w:hAnsi="Times New Roman" w:cs="Times New Roman"/>
          <w:sz w:val="24"/>
          <w:szCs w:val="24"/>
          <w:shd w:val="clear" w:color="auto" w:fill="FFFFFF"/>
        </w:rPr>
        <w:t xml:space="preserve">is the most well studied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species,</w:t>
      </w:r>
      <w:r w:rsidR="00924C25">
        <w:rPr>
          <w:rFonts w:ascii="Times New Roman" w:hAnsi="Times New Roman" w:cs="Times New Roman"/>
          <w:sz w:val="24"/>
          <w:szCs w:val="24"/>
          <w:shd w:val="clear" w:color="auto" w:fill="FFFFFF"/>
        </w:rPr>
        <w:t xml:space="preserve"> and is known to accumulate </w:t>
      </w:r>
      <w:del w:id="305" w:author="Askey,Bryce C" w:date="2021-01-27T14:37:00Z">
        <w:r w:rsidR="00924C25" w:rsidDel="0068428F">
          <w:rPr>
            <w:rFonts w:ascii="Times New Roman" w:hAnsi="Times New Roman" w:cs="Times New Roman"/>
            <w:sz w:val="24"/>
            <w:szCs w:val="24"/>
            <w:shd w:val="clear" w:color="auto" w:fill="FFFFFF"/>
          </w:rPr>
          <w:delText>4’</w:delText>
        </w:r>
      </w:del>
      <w:ins w:id="306" w:author="Askey,Bryce C" w:date="2021-01-27T14:37:00Z">
        <w:r w:rsidR="0068428F">
          <w:rPr>
            <w:rFonts w:ascii="Times New Roman" w:hAnsi="Times New Roman" w:cs="Times New Roman"/>
            <w:sz w:val="24"/>
            <w:szCs w:val="24"/>
            <w:shd w:val="clear" w:color="auto" w:fill="FFFFFF"/>
          </w:rPr>
          <w:t>4´</w:t>
        </w:r>
      </w:ins>
      <w:r w:rsidR="00924C25">
        <w:rPr>
          <w:rFonts w:ascii="Times New Roman" w:hAnsi="Times New Roman" w:cs="Times New Roman"/>
          <w:sz w:val="24"/>
          <w:szCs w:val="24"/>
          <w:shd w:val="clear" w:color="auto" w:fill="FFFFFF"/>
        </w:rPr>
        <w:t xml:space="preserve">-hydroxyflavones in its aerial organs, and </w:t>
      </w:r>
      <w:del w:id="307" w:author="Askey,Bryce C" w:date="2021-01-27T14:37:00Z">
        <w:r w:rsidR="00924C25" w:rsidDel="0068428F">
          <w:rPr>
            <w:rFonts w:ascii="Times New Roman" w:hAnsi="Times New Roman" w:cs="Times New Roman"/>
            <w:sz w:val="24"/>
            <w:szCs w:val="24"/>
            <w:shd w:val="clear" w:color="auto" w:fill="FFFFFF"/>
          </w:rPr>
          <w:delText>4’</w:delText>
        </w:r>
      </w:del>
      <w:ins w:id="308" w:author="Askey,Bryce C" w:date="2021-01-27T14:37:00Z">
        <w:r w:rsidR="0068428F">
          <w:rPr>
            <w:rFonts w:ascii="Times New Roman" w:hAnsi="Times New Roman" w:cs="Times New Roman"/>
            <w:sz w:val="24"/>
            <w:szCs w:val="24"/>
            <w:shd w:val="clear" w:color="auto" w:fill="FFFFFF"/>
          </w:rPr>
          <w:t>4´</w:t>
        </w:r>
      </w:ins>
      <w:r w:rsidR="00924C25">
        <w:rPr>
          <w:rFonts w:ascii="Times New Roman" w:hAnsi="Times New Roman" w:cs="Times New Roman"/>
          <w:sz w:val="24"/>
          <w:szCs w:val="24"/>
          <w:shd w:val="clear" w:color="auto" w:fill="FFFFFF"/>
        </w:rPr>
        <w:t>-deoxyflavones in its roots</w:t>
      </w:r>
      <w:r w:rsidR="0085768B">
        <w:rPr>
          <w:rFonts w:ascii="Times New Roman" w:hAnsi="Times New Roman" w:cs="Times New Roman"/>
          <w:sz w:val="24"/>
          <w:szCs w:val="24"/>
          <w:shd w:val="clear" w:color="auto" w:fill="FFFFFF"/>
        </w:rPr>
        <w:t xml:space="preserve"> </w:t>
      </w:r>
      <w:r w:rsidR="0085768B" w:rsidRPr="00C269FD">
        <w:rPr>
          <w:rFonts w:ascii="Times New Roman" w:hAnsi="Times New Roman" w:cs="Times New Roman"/>
          <w:sz w:val="24"/>
          <w:szCs w:val="24"/>
        </w:rPr>
        <w:t xml:space="preserve"> </w:t>
      </w:r>
      <w:r w:rsidR="0085768B" w:rsidRPr="00C269FD">
        <w:rPr>
          <w:rFonts w:ascii="Times New Roman" w:hAnsi="Times New Roman" w:cs="Times New Roman"/>
          <w:sz w:val="24"/>
          <w:szCs w:val="24"/>
        </w:rPr>
        <w:fldChar w:fldCharType="begin"/>
      </w:r>
      <w:r w:rsidR="005F45E6">
        <w:rPr>
          <w:rFonts w:ascii="Times New Roman" w:hAnsi="Times New Roman" w:cs="Times New Roman"/>
          <w:sz w:val="24"/>
          <w:szCs w:val="24"/>
        </w:rPr>
        <w:instrText xml:space="preserve"> ADDIN ZOTERO_ITEM CSL_CITATION {"citationID":"HfYFtSbu","properties":{"formattedCitation":"(Q. Zhao, Zhang, et al., 2016)","plainCitation":"(Q. Zhao, Zhang,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5768B" w:rsidRPr="00C269FD">
        <w:rPr>
          <w:rFonts w:ascii="Times New Roman" w:hAnsi="Times New Roman" w:cs="Times New Roman"/>
          <w:sz w:val="24"/>
          <w:szCs w:val="24"/>
        </w:rPr>
        <w:fldChar w:fldCharType="separate"/>
      </w:r>
      <w:r w:rsidR="0085768B" w:rsidRPr="00C269FD">
        <w:rPr>
          <w:rFonts w:ascii="Times New Roman" w:hAnsi="Times New Roman" w:cs="Times New Roman"/>
          <w:sz w:val="24"/>
        </w:rPr>
        <w:t>(Q. Zhao, Zhang, et al., 2016)</w:t>
      </w:r>
      <w:r w:rsidR="0085768B" w:rsidRPr="00C269FD">
        <w:rPr>
          <w:rFonts w:ascii="Times New Roman" w:hAnsi="Times New Roman" w:cs="Times New Roman"/>
          <w:sz w:val="24"/>
          <w:szCs w:val="24"/>
        </w:rPr>
        <w:fldChar w:fldCharType="end"/>
      </w:r>
      <w:r w:rsidR="00924C25">
        <w:rPr>
          <w:rFonts w:ascii="Times New Roman" w:hAnsi="Times New Roman" w:cs="Times New Roman"/>
          <w:sz w:val="24"/>
          <w:szCs w:val="24"/>
          <w:shd w:val="clear" w:color="auto" w:fill="FFFFFF"/>
        </w:rPr>
        <w:t xml:space="preserve">. Aiming to further </w:t>
      </w:r>
      <w:r>
        <w:rPr>
          <w:rFonts w:ascii="Times New Roman" w:hAnsi="Times New Roman" w:cs="Times New Roman"/>
          <w:sz w:val="24"/>
          <w:szCs w:val="24"/>
          <w:shd w:val="clear" w:color="auto" w:fill="FFFFFF"/>
        </w:rPr>
        <w:t xml:space="preserve">our understanding of the </w:t>
      </w:r>
      <w:r w:rsidR="00924C25">
        <w:rPr>
          <w:rFonts w:ascii="Times New Roman" w:hAnsi="Times New Roman" w:cs="Times New Roman"/>
          <w:sz w:val="24"/>
          <w:szCs w:val="24"/>
          <w:shd w:val="clear" w:color="auto" w:fill="FFFFFF"/>
        </w:rPr>
        <w:t xml:space="preserve">flavonoid </w:t>
      </w:r>
      <w:r>
        <w:rPr>
          <w:rFonts w:ascii="Times New Roman" w:hAnsi="Times New Roman" w:cs="Times New Roman"/>
          <w:sz w:val="24"/>
          <w:szCs w:val="24"/>
          <w:shd w:val="clear" w:color="auto" w:fill="FFFFFF"/>
        </w:rPr>
        <w:t xml:space="preserve">biosynthetic pathway </w:t>
      </w:r>
      <w:r w:rsidR="00924C25">
        <w:rPr>
          <w:rFonts w:ascii="Times New Roman" w:hAnsi="Times New Roman" w:cs="Times New Roman"/>
          <w:sz w:val="24"/>
          <w:szCs w:val="24"/>
          <w:shd w:val="clear" w:color="auto" w:fill="FFFFFF"/>
        </w:rPr>
        <w:t xml:space="preserve">in </w:t>
      </w:r>
      <w:r w:rsidR="00924C25">
        <w:rPr>
          <w:rFonts w:ascii="Times New Roman" w:hAnsi="Times New Roman" w:cs="Times New Roman"/>
          <w:i/>
          <w:iCs/>
          <w:sz w:val="24"/>
          <w:szCs w:val="24"/>
          <w:shd w:val="clear" w:color="auto" w:fill="FFFFFF"/>
        </w:rPr>
        <w:t>S. baicalensis</w:t>
      </w:r>
      <w:r w:rsidR="00924C25">
        <w:rPr>
          <w:rFonts w:ascii="Times New Roman" w:hAnsi="Times New Roman" w:cs="Times New Roman"/>
          <w:sz w:val="24"/>
          <w:szCs w:val="24"/>
          <w:shd w:val="clear" w:color="auto" w:fill="FFFFFF"/>
        </w:rPr>
        <w:t>, multiple recent studies have demonstrated that this organ-specific accumulation pattern is a result of the differential expression of specialized enzyme isoforms</w:t>
      </w:r>
      <w:r w:rsidR="0085768B">
        <w:rPr>
          <w:rFonts w:ascii="Times New Roman" w:hAnsi="Times New Roman" w:cs="Times New Roman"/>
          <w:sz w:val="24"/>
          <w:szCs w:val="24"/>
          <w:shd w:val="clear" w:color="auto" w:fill="FFFFFF"/>
        </w:rPr>
        <w:t xml:space="preserve"> </w:t>
      </w:r>
      <w:r w:rsidR="0085768B" w:rsidRPr="00C269FD">
        <w:rPr>
          <w:rFonts w:ascii="Times New Roman" w:hAnsi="Times New Roman" w:cs="Times New Roman"/>
          <w:sz w:val="24"/>
        </w:rPr>
        <w:t>(Q. Zhao et al., 2019</w:t>
      </w:r>
      <w:r w:rsidR="0085768B">
        <w:rPr>
          <w:rFonts w:ascii="Times New Roman" w:hAnsi="Times New Roman" w:cs="Times New Roman"/>
          <w:sz w:val="24"/>
        </w:rPr>
        <w:t xml:space="preserve">; </w:t>
      </w:r>
      <w:r w:rsidR="0085768B" w:rsidRPr="00C269FD">
        <w:rPr>
          <w:rFonts w:ascii="Times New Roman" w:hAnsi="Times New Roman" w:cs="Times New Roman"/>
          <w:sz w:val="24"/>
        </w:rPr>
        <w:t>Q. Zhao, Zhang, et al., 2016</w:t>
      </w:r>
      <w:r w:rsidR="0085768B">
        <w:rPr>
          <w:rFonts w:ascii="Times New Roman" w:hAnsi="Times New Roman" w:cs="Times New Roman"/>
          <w:sz w:val="24"/>
        </w:rPr>
        <w:t>)</w:t>
      </w:r>
      <w:r w:rsidR="00924C25">
        <w:rPr>
          <w:rFonts w:ascii="Times New Roman" w:hAnsi="Times New Roman" w:cs="Times New Roman"/>
          <w:sz w:val="24"/>
          <w:szCs w:val="24"/>
          <w:shd w:val="clear" w:color="auto" w:fill="FFFFFF"/>
        </w:rPr>
        <w:t xml:space="preserve">. Although </w:t>
      </w:r>
      <w:r w:rsidR="0085768B">
        <w:rPr>
          <w:rFonts w:ascii="Times New Roman" w:hAnsi="Times New Roman" w:cs="Times New Roman"/>
          <w:sz w:val="24"/>
          <w:szCs w:val="24"/>
          <w:shd w:val="clear" w:color="auto" w:fill="FFFFFF"/>
        </w:rPr>
        <w:t xml:space="preserve">the biochemistry of </w:t>
      </w:r>
      <w:r w:rsidR="0085768B">
        <w:rPr>
          <w:rFonts w:ascii="Times New Roman" w:hAnsi="Times New Roman" w:cs="Times New Roman"/>
          <w:i/>
          <w:iCs/>
          <w:sz w:val="24"/>
          <w:szCs w:val="24"/>
          <w:shd w:val="clear" w:color="auto" w:fill="FFFFFF"/>
        </w:rPr>
        <w:t xml:space="preserve">S. baicalensis </w:t>
      </w:r>
      <w:r w:rsidR="0085768B">
        <w:rPr>
          <w:rFonts w:ascii="Times New Roman" w:hAnsi="Times New Roman" w:cs="Times New Roman"/>
          <w:sz w:val="24"/>
          <w:szCs w:val="24"/>
          <w:shd w:val="clear" w:color="auto" w:fill="FFFFFF"/>
        </w:rPr>
        <w:t>has been studied</w:t>
      </w:r>
      <w:r w:rsidR="00924C25">
        <w:rPr>
          <w:rFonts w:ascii="Times New Roman" w:hAnsi="Times New Roman" w:cs="Times New Roman"/>
          <w:sz w:val="24"/>
          <w:szCs w:val="24"/>
          <w:shd w:val="clear" w:color="auto" w:fill="FFFFFF"/>
        </w:rPr>
        <w:t xml:space="preserve">, </w:t>
      </w:r>
      <w:r w:rsidR="0085768B">
        <w:rPr>
          <w:rFonts w:ascii="Times New Roman" w:hAnsi="Times New Roman" w:cs="Times New Roman"/>
          <w:sz w:val="24"/>
          <w:szCs w:val="24"/>
          <w:shd w:val="clear" w:color="auto" w:fill="FFFFFF"/>
        </w:rPr>
        <w:t xml:space="preserve">it is unknown how well this biochemistry is conserved across the </w:t>
      </w:r>
      <w:r w:rsidR="0085768B">
        <w:rPr>
          <w:rFonts w:ascii="Times New Roman" w:hAnsi="Times New Roman" w:cs="Times New Roman"/>
          <w:i/>
          <w:iCs/>
          <w:sz w:val="24"/>
          <w:szCs w:val="24"/>
          <w:shd w:val="clear" w:color="auto" w:fill="FFFFFF"/>
        </w:rPr>
        <w:t xml:space="preserve">Scutellaria </w:t>
      </w:r>
      <w:r w:rsidR="0085768B">
        <w:rPr>
          <w:rFonts w:ascii="Times New Roman" w:hAnsi="Times New Roman" w:cs="Times New Roman"/>
          <w:sz w:val="24"/>
          <w:szCs w:val="24"/>
          <w:shd w:val="clear" w:color="auto" w:fill="FFFFFF"/>
        </w:rPr>
        <w:t>genus, which is presently known to contain more than 470 species (</w:t>
      </w:r>
      <w:proofErr w:type="spellStart"/>
      <w:r w:rsidR="0085768B" w:rsidRPr="0085768B">
        <w:rPr>
          <w:rFonts w:ascii="Times New Roman" w:hAnsi="Times New Roman" w:cs="Times New Roman"/>
          <w:sz w:val="24"/>
          <w:szCs w:val="24"/>
          <w:highlight w:val="yellow"/>
          <w:shd w:val="clear" w:color="auto" w:fill="FFFFFF"/>
        </w:rPr>
        <w:t>Yoonkyung</w:t>
      </w:r>
      <w:proofErr w:type="spellEnd"/>
      <w:r w:rsidR="0085768B" w:rsidRPr="0085768B">
        <w:rPr>
          <w:rFonts w:ascii="Times New Roman" w:hAnsi="Times New Roman" w:cs="Times New Roman"/>
          <w:sz w:val="24"/>
          <w:szCs w:val="24"/>
          <w:highlight w:val="yellow"/>
          <w:shd w:val="clear" w:color="auto" w:fill="FFFFFF"/>
        </w:rPr>
        <w:t xml:space="preserve"> and Kim, 2020</w:t>
      </w:r>
      <w:r w:rsidR="0085768B">
        <w:rPr>
          <w:rFonts w:ascii="Times New Roman" w:hAnsi="Times New Roman" w:cs="Times New Roman"/>
          <w:sz w:val="24"/>
          <w:szCs w:val="24"/>
          <w:shd w:val="clear" w:color="auto" w:fill="FFFFFF"/>
        </w:rPr>
        <w:t>).</w:t>
      </w:r>
      <w:r w:rsidR="00924C25">
        <w:rPr>
          <w:rFonts w:ascii="Times New Roman" w:hAnsi="Times New Roman" w:cs="Times New Roman"/>
          <w:sz w:val="24"/>
          <w:szCs w:val="24"/>
          <w:shd w:val="clear" w:color="auto" w:fill="FFFFFF"/>
        </w:rPr>
        <w:t xml:space="preserve"> </w:t>
      </w:r>
      <w:r w:rsidR="0085768B">
        <w:rPr>
          <w:rFonts w:ascii="Times New Roman" w:hAnsi="Times New Roman" w:cs="Times New Roman"/>
          <w:sz w:val="24"/>
          <w:szCs w:val="24"/>
          <w:shd w:val="clear" w:color="auto" w:fill="FFFFFF"/>
        </w:rPr>
        <w:t>Thus, i</w:t>
      </w:r>
      <w:r w:rsidR="00BA62CE" w:rsidRPr="004D4B97">
        <w:rPr>
          <w:rFonts w:ascii="Times New Roman" w:hAnsi="Times New Roman" w:cs="Times New Roman"/>
          <w:sz w:val="24"/>
          <w:szCs w:val="24"/>
          <w:shd w:val="clear" w:color="auto" w:fill="FFFFFF"/>
        </w:rPr>
        <w:t xml:space="preserve">n this work, </w:t>
      </w:r>
      <w:r w:rsidR="004D4B97" w:rsidRPr="004D4B97">
        <w:rPr>
          <w:rFonts w:ascii="Times New Roman" w:hAnsi="Times New Roman" w:cs="Times New Roman"/>
          <w:sz w:val="24"/>
          <w:szCs w:val="24"/>
          <w:shd w:val="clear" w:color="auto" w:fill="FFFFFF"/>
        </w:rPr>
        <w:t xml:space="preserve">we </w:t>
      </w:r>
      <w:r w:rsidR="004D4B97">
        <w:rPr>
          <w:rFonts w:ascii="Times New Roman" w:hAnsi="Times New Roman" w:cs="Times New Roman"/>
          <w:sz w:val="24"/>
          <w:szCs w:val="24"/>
          <w:shd w:val="clear" w:color="auto" w:fill="FFFFFF"/>
        </w:rPr>
        <w:t xml:space="preserve">chemically analyzed a diverse set of </w:t>
      </w:r>
      <w:r w:rsidR="004D4B97">
        <w:rPr>
          <w:rFonts w:ascii="Times New Roman" w:hAnsi="Times New Roman" w:cs="Times New Roman"/>
          <w:i/>
          <w:iCs/>
          <w:sz w:val="24"/>
          <w:szCs w:val="24"/>
          <w:shd w:val="clear" w:color="auto" w:fill="FFFFFF"/>
        </w:rPr>
        <w:t xml:space="preserve">Scutellaria </w:t>
      </w:r>
      <w:r w:rsidR="004D4B97">
        <w:rPr>
          <w:rFonts w:ascii="Times New Roman" w:hAnsi="Times New Roman" w:cs="Times New Roman"/>
          <w:sz w:val="24"/>
          <w:szCs w:val="24"/>
          <w:shd w:val="clear" w:color="auto" w:fill="FFFFFF"/>
        </w:rPr>
        <w:t xml:space="preserve">species with the goal of characterizing variation in metabolite </w:t>
      </w:r>
      <w:r w:rsidR="001B0C68">
        <w:rPr>
          <w:rFonts w:ascii="Times New Roman" w:hAnsi="Times New Roman" w:cs="Times New Roman"/>
          <w:sz w:val="24"/>
          <w:szCs w:val="24"/>
          <w:shd w:val="clear" w:color="auto" w:fill="FFFFFF"/>
        </w:rPr>
        <w:t xml:space="preserve">accumulation </w:t>
      </w:r>
      <w:r w:rsidR="004D4B97">
        <w:rPr>
          <w:rFonts w:ascii="Times New Roman" w:hAnsi="Times New Roman" w:cs="Times New Roman"/>
          <w:sz w:val="24"/>
          <w:szCs w:val="24"/>
          <w:shd w:val="clear" w:color="auto" w:fill="FFFFFF"/>
        </w:rPr>
        <w:t xml:space="preserve">across the </w:t>
      </w:r>
      <w:proofErr w:type="gramStart"/>
      <w:r w:rsidR="004D4B97">
        <w:rPr>
          <w:rFonts w:ascii="Times New Roman" w:hAnsi="Times New Roman" w:cs="Times New Roman"/>
          <w:sz w:val="24"/>
          <w:szCs w:val="24"/>
          <w:shd w:val="clear" w:color="auto" w:fill="FFFFFF"/>
        </w:rPr>
        <w:t>genus, and</w:t>
      </w:r>
      <w:proofErr w:type="gramEnd"/>
      <w:r w:rsidR="004D4B97">
        <w:rPr>
          <w:rFonts w:ascii="Times New Roman" w:hAnsi="Times New Roman" w:cs="Times New Roman"/>
          <w:sz w:val="24"/>
          <w:szCs w:val="24"/>
          <w:shd w:val="clear" w:color="auto" w:fill="FFFFFF"/>
        </w:rPr>
        <w:t xml:space="preserve"> identifying </w:t>
      </w:r>
      <w:r w:rsidR="001B0C68">
        <w:rPr>
          <w:rFonts w:ascii="Times New Roman" w:hAnsi="Times New Roman" w:cs="Times New Roman"/>
          <w:sz w:val="24"/>
          <w:szCs w:val="24"/>
          <w:shd w:val="clear" w:color="auto" w:fill="FFFFFF"/>
        </w:rPr>
        <w:t xml:space="preserve">species with significant medicinal value and biotechnology potential. We first constructed a phylogenetic tree from chloroplast genome sequences for </w:t>
      </w:r>
      <w:r w:rsidR="00CF01F4">
        <w:rPr>
          <w:rFonts w:ascii="Times New Roman" w:hAnsi="Times New Roman" w:cs="Times New Roman"/>
          <w:sz w:val="24"/>
          <w:szCs w:val="24"/>
          <w:shd w:val="clear" w:color="auto" w:fill="FFFFFF"/>
        </w:rPr>
        <w:t>51</w:t>
      </w:r>
      <w:r w:rsidR="001B0C68">
        <w:rPr>
          <w:rFonts w:ascii="Times New Roman" w:hAnsi="Times New Roman" w:cs="Times New Roman"/>
          <w:sz w:val="24"/>
          <w:szCs w:val="24"/>
          <w:shd w:val="clear" w:color="auto" w:fill="FFFFFF"/>
        </w:rPr>
        <w:t xml:space="preserve"> </w:t>
      </w:r>
      <w:proofErr w:type="gramStart"/>
      <w:r w:rsidR="001B0C68">
        <w:rPr>
          <w:rFonts w:ascii="Times New Roman" w:hAnsi="Times New Roman" w:cs="Times New Roman"/>
          <w:sz w:val="24"/>
          <w:szCs w:val="24"/>
          <w:shd w:val="clear" w:color="auto" w:fill="FFFFFF"/>
        </w:rPr>
        <w:t>species, and</w:t>
      </w:r>
      <w:proofErr w:type="gramEnd"/>
      <w:r w:rsidR="001B0C68">
        <w:rPr>
          <w:rFonts w:ascii="Times New Roman" w:hAnsi="Times New Roman" w:cs="Times New Roman"/>
          <w:sz w:val="24"/>
          <w:szCs w:val="24"/>
          <w:shd w:val="clear" w:color="auto" w:fill="FFFFFF"/>
        </w:rPr>
        <w:t xml:space="preserve"> separated this tree into 5 clades. </w:t>
      </w:r>
      <w:r w:rsidR="007E54EB">
        <w:rPr>
          <w:rFonts w:ascii="Times New Roman" w:hAnsi="Times New Roman" w:cs="Times New Roman"/>
          <w:sz w:val="24"/>
          <w:szCs w:val="24"/>
          <w:shd w:val="clear" w:color="auto" w:fill="FFFFFF"/>
        </w:rPr>
        <w:t xml:space="preserve">We then used the relationships described by this tree </w:t>
      </w:r>
      <w:r w:rsidR="00656729">
        <w:rPr>
          <w:rFonts w:ascii="Times New Roman" w:hAnsi="Times New Roman" w:cs="Times New Roman"/>
          <w:sz w:val="24"/>
          <w:szCs w:val="24"/>
          <w:shd w:val="clear" w:color="auto" w:fill="FFFFFF"/>
        </w:rPr>
        <w:t xml:space="preserve">as a basis for comparison of metabolite profiles of these species. </w:t>
      </w:r>
    </w:p>
    <w:p w14:paraId="5F87EA2B" w14:textId="6F2EC087" w:rsidR="00B6402D" w:rsidRDefault="00CF01F4"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From our analysis of</w:t>
      </w:r>
      <w:r w:rsidR="0054546C">
        <w:rPr>
          <w:rFonts w:ascii="Times New Roman" w:hAnsi="Times New Roman" w:cs="Times New Roman"/>
          <w:sz w:val="24"/>
          <w:szCs w:val="24"/>
          <w:shd w:val="clear" w:color="auto" w:fill="FFFFFF"/>
        </w:rPr>
        <w:t xml:space="preserve"> aerial metabolite profiles of 76 species</w:t>
      </w:r>
      <w:r w:rsidR="00EF2E4D">
        <w:rPr>
          <w:rFonts w:ascii="Times New Roman" w:hAnsi="Times New Roman" w:cs="Times New Roman"/>
          <w:sz w:val="24"/>
          <w:szCs w:val="24"/>
          <w:shd w:val="clear" w:color="auto" w:fill="FFFFFF"/>
        </w:rPr>
        <w:t>,</w:t>
      </w:r>
      <w:r w:rsidR="00B82B13">
        <w:rPr>
          <w:rFonts w:ascii="Times New Roman" w:hAnsi="Times New Roman" w:cs="Times New Roman"/>
          <w:sz w:val="24"/>
          <w:szCs w:val="24"/>
          <w:shd w:val="clear" w:color="auto" w:fill="FFFFFF"/>
        </w:rPr>
        <w:t xml:space="preserve"> we found that </w:t>
      </w:r>
      <w:del w:id="309" w:author="Askey,Bryce C" w:date="2021-01-27T14:37:00Z">
        <w:r w:rsidR="00B82B13" w:rsidDel="0068428F">
          <w:rPr>
            <w:rFonts w:ascii="Times New Roman" w:hAnsi="Times New Roman" w:cs="Times New Roman"/>
            <w:sz w:val="24"/>
            <w:szCs w:val="24"/>
            <w:shd w:val="clear" w:color="auto" w:fill="FFFFFF"/>
          </w:rPr>
          <w:delText>4’</w:delText>
        </w:r>
      </w:del>
      <w:ins w:id="310" w:author="Askey,Bryce C" w:date="2021-01-27T14:37:00Z">
        <w:r w:rsidR="0068428F">
          <w:rPr>
            <w:rFonts w:ascii="Times New Roman" w:hAnsi="Times New Roman" w:cs="Times New Roman"/>
            <w:sz w:val="24"/>
            <w:szCs w:val="24"/>
            <w:shd w:val="clear" w:color="auto" w:fill="FFFFFF"/>
          </w:rPr>
          <w:t>4´</w:t>
        </w:r>
      </w:ins>
      <w:r w:rsidR="00B82B13">
        <w:rPr>
          <w:rFonts w:ascii="Times New Roman" w:hAnsi="Times New Roman" w:cs="Times New Roman"/>
          <w:sz w:val="24"/>
          <w:szCs w:val="24"/>
          <w:shd w:val="clear" w:color="auto" w:fill="FFFFFF"/>
        </w:rPr>
        <w:t xml:space="preserve">-hydroxyflavones were </w:t>
      </w:r>
      <w:r w:rsidR="00167323">
        <w:rPr>
          <w:rFonts w:ascii="Times New Roman" w:hAnsi="Times New Roman" w:cs="Times New Roman"/>
          <w:sz w:val="24"/>
          <w:szCs w:val="24"/>
          <w:shd w:val="clear" w:color="auto" w:fill="FFFFFF"/>
        </w:rPr>
        <w:t>less widespread</w:t>
      </w:r>
      <w:r w:rsidR="00DF0521">
        <w:rPr>
          <w:rFonts w:ascii="Times New Roman" w:hAnsi="Times New Roman" w:cs="Times New Roman"/>
          <w:sz w:val="24"/>
          <w:szCs w:val="24"/>
          <w:shd w:val="clear" w:color="auto" w:fill="FFFFFF"/>
        </w:rPr>
        <w:t xml:space="preserve"> across the </w:t>
      </w:r>
      <w:r w:rsidR="00582BD8">
        <w:rPr>
          <w:rFonts w:ascii="Times New Roman" w:hAnsi="Times New Roman" w:cs="Times New Roman"/>
          <w:i/>
          <w:iCs/>
          <w:sz w:val="24"/>
          <w:szCs w:val="24"/>
          <w:shd w:val="clear" w:color="auto" w:fill="FFFFFF"/>
        </w:rPr>
        <w:t xml:space="preserve">Scutellaria </w:t>
      </w:r>
      <w:r w:rsidR="00DF0521">
        <w:rPr>
          <w:rFonts w:ascii="Times New Roman" w:hAnsi="Times New Roman" w:cs="Times New Roman"/>
          <w:sz w:val="24"/>
          <w:szCs w:val="24"/>
          <w:shd w:val="clear" w:color="auto" w:fill="FFFFFF"/>
        </w:rPr>
        <w:t>genus</w:t>
      </w:r>
      <w:r w:rsidR="00167323">
        <w:rPr>
          <w:rFonts w:ascii="Times New Roman" w:hAnsi="Times New Roman" w:cs="Times New Roman"/>
          <w:sz w:val="24"/>
          <w:szCs w:val="24"/>
          <w:shd w:val="clear" w:color="auto" w:fill="FFFFFF"/>
        </w:rPr>
        <w:t xml:space="preserve"> than </w:t>
      </w:r>
      <w:del w:id="311" w:author="Askey,Bryce C" w:date="2021-01-27T14:37:00Z">
        <w:r w:rsidR="00167323" w:rsidDel="0068428F">
          <w:rPr>
            <w:rFonts w:ascii="Times New Roman" w:hAnsi="Times New Roman" w:cs="Times New Roman"/>
            <w:sz w:val="24"/>
            <w:szCs w:val="24"/>
            <w:shd w:val="clear" w:color="auto" w:fill="FFFFFF"/>
          </w:rPr>
          <w:delText>4’</w:delText>
        </w:r>
      </w:del>
      <w:ins w:id="312" w:author="Askey,Bryce C" w:date="2021-01-27T14:37:00Z">
        <w:r w:rsidR="0068428F">
          <w:rPr>
            <w:rFonts w:ascii="Times New Roman" w:hAnsi="Times New Roman" w:cs="Times New Roman"/>
            <w:sz w:val="24"/>
            <w:szCs w:val="24"/>
            <w:shd w:val="clear" w:color="auto" w:fill="FFFFFF"/>
          </w:rPr>
          <w:t>4´</w:t>
        </w:r>
      </w:ins>
      <w:r w:rsidR="00167323">
        <w:rPr>
          <w:rFonts w:ascii="Times New Roman" w:hAnsi="Times New Roman" w:cs="Times New Roman"/>
          <w:sz w:val="24"/>
          <w:szCs w:val="24"/>
          <w:shd w:val="clear" w:color="auto" w:fill="FFFFFF"/>
        </w:rPr>
        <w:t>-deoxyflavones</w:t>
      </w:r>
      <w:r w:rsidR="00DF0521">
        <w:rPr>
          <w:rFonts w:ascii="Times New Roman" w:hAnsi="Times New Roman" w:cs="Times New Roman"/>
          <w:sz w:val="24"/>
          <w:szCs w:val="24"/>
          <w:shd w:val="clear" w:color="auto" w:fill="FFFFFF"/>
        </w:rPr>
        <w:t>.</w:t>
      </w:r>
      <w:r w:rsidR="00582BD8">
        <w:rPr>
          <w:rFonts w:ascii="Times New Roman" w:hAnsi="Times New Roman" w:cs="Times New Roman"/>
          <w:sz w:val="24"/>
          <w:szCs w:val="24"/>
          <w:shd w:val="clear" w:color="auto" w:fill="FFFFFF"/>
        </w:rPr>
        <w:t xml:space="preserve"> This was interesting considering that </w:t>
      </w:r>
      <w:del w:id="313" w:author="Askey,Bryce C" w:date="2021-01-27T14:37:00Z">
        <w:r w:rsidR="00582BD8" w:rsidDel="0068428F">
          <w:rPr>
            <w:rFonts w:ascii="Times New Roman" w:hAnsi="Times New Roman" w:cs="Times New Roman"/>
            <w:sz w:val="24"/>
            <w:szCs w:val="24"/>
            <w:shd w:val="clear" w:color="auto" w:fill="FFFFFF"/>
          </w:rPr>
          <w:delText>4’</w:delText>
        </w:r>
      </w:del>
      <w:ins w:id="314" w:author="Askey,Bryce C" w:date="2021-01-27T14:37:00Z">
        <w:r w:rsidR="0068428F">
          <w:rPr>
            <w:rFonts w:ascii="Times New Roman" w:hAnsi="Times New Roman" w:cs="Times New Roman"/>
            <w:sz w:val="24"/>
            <w:szCs w:val="24"/>
            <w:shd w:val="clear" w:color="auto" w:fill="FFFFFF"/>
          </w:rPr>
          <w:t>4´</w:t>
        </w:r>
      </w:ins>
      <w:r w:rsidR="00582BD8">
        <w:rPr>
          <w:rFonts w:ascii="Times New Roman" w:hAnsi="Times New Roman" w:cs="Times New Roman"/>
          <w:sz w:val="24"/>
          <w:szCs w:val="24"/>
          <w:shd w:val="clear" w:color="auto" w:fill="FFFFFF"/>
        </w:rPr>
        <w:t xml:space="preserve">-hydroxyflavone biosynthesis is significantly more common than </w:t>
      </w:r>
      <w:del w:id="315" w:author="Askey,Bryce C" w:date="2021-01-27T14:37:00Z">
        <w:r w:rsidR="00582BD8" w:rsidDel="0068428F">
          <w:rPr>
            <w:rFonts w:ascii="Times New Roman" w:hAnsi="Times New Roman" w:cs="Times New Roman"/>
            <w:sz w:val="24"/>
            <w:szCs w:val="24"/>
            <w:shd w:val="clear" w:color="auto" w:fill="FFFFFF"/>
          </w:rPr>
          <w:delText>4’</w:delText>
        </w:r>
      </w:del>
      <w:ins w:id="316" w:author="Askey,Bryce C" w:date="2021-01-27T14:37:00Z">
        <w:r w:rsidR="0068428F">
          <w:rPr>
            <w:rFonts w:ascii="Times New Roman" w:hAnsi="Times New Roman" w:cs="Times New Roman"/>
            <w:sz w:val="24"/>
            <w:szCs w:val="24"/>
            <w:shd w:val="clear" w:color="auto" w:fill="FFFFFF"/>
          </w:rPr>
          <w:t>4´</w:t>
        </w:r>
      </w:ins>
      <w:r w:rsidR="00582BD8">
        <w:rPr>
          <w:rFonts w:ascii="Times New Roman" w:hAnsi="Times New Roman" w:cs="Times New Roman"/>
          <w:sz w:val="24"/>
          <w:szCs w:val="24"/>
          <w:shd w:val="clear" w:color="auto" w:fill="FFFFFF"/>
        </w:rPr>
        <w:t xml:space="preserve">-deoxyflavone biosynthesis outside of </w:t>
      </w:r>
      <w:r w:rsidR="00C7528A">
        <w:rPr>
          <w:rFonts w:ascii="Times New Roman" w:hAnsi="Times New Roman" w:cs="Times New Roman"/>
          <w:i/>
          <w:iCs/>
          <w:sz w:val="24"/>
          <w:szCs w:val="24"/>
          <w:shd w:val="clear" w:color="auto" w:fill="FFFFFF"/>
        </w:rPr>
        <w:t>Scutellaria</w:t>
      </w:r>
      <w:r w:rsidR="00582BD8">
        <w:rPr>
          <w:rFonts w:ascii="Times New Roman" w:hAnsi="Times New Roman" w:cs="Times New Roman"/>
          <w:sz w:val="24"/>
          <w:szCs w:val="24"/>
          <w:shd w:val="clear" w:color="auto" w:fill="FFFFFF"/>
        </w:rPr>
        <w:t>.</w:t>
      </w:r>
      <w:r w:rsidR="00DF0521">
        <w:rPr>
          <w:rFonts w:ascii="Times New Roman" w:hAnsi="Times New Roman" w:cs="Times New Roman"/>
          <w:sz w:val="24"/>
          <w:szCs w:val="24"/>
          <w:shd w:val="clear" w:color="auto" w:fill="FFFFFF"/>
        </w:rPr>
        <w:t xml:space="preserve"> As most of our tissue samples for these 76 species came from dried herbarium vouchers of various ages, it’s possible </w:t>
      </w:r>
      <w:r w:rsidR="00DF0521">
        <w:rPr>
          <w:rFonts w:ascii="Times New Roman" w:hAnsi="Times New Roman" w:cs="Times New Roman"/>
          <w:sz w:val="24"/>
          <w:szCs w:val="24"/>
          <w:shd w:val="clear" w:color="auto" w:fill="FFFFFF"/>
        </w:rPr>
        <w:lastRenderedPageBreak/>
        <w:t xml:space="preserve">that </w:t>
      </w:r>
      <w:del w:id="317" w:author="Askey,Bryce C" w:date="2021-01-27T14:37:00Z">
        <w:r w:rsidR="00DF0521" w:rsidDel="0068428F">
          <w:rPr>
            <w:rFonts w:ascii="Times New Roman" w:hAnsi="Times New Roman" w:cs="Times New Roman"/>
            <w:sz w:val="24"/>
            <w:szCs w:val="24"/>
            <w:shd w:val="clear" w:color="auto" w:fill="FFFFFF"/>
          </w:rPr>
          <w:delText>4’</w:delText>
        </w:r>
      </w:del>
      <w:ins w:id="318" w:author="Askey,Bryce C" w:date="2021-01-27T14:37:00Z">
        <w:r w:rsidR="0068428F">
          <w:rPr>
            <w:rFonts w:ascii="Times New Roman" w:hAnsi="Times New Roman" w:cs="Times New Roman"/>
            <w:sz w:val="24"/>
            <w:szCs w:val="24"/>
            <w:shd w:val="clear" w:color="auto" w:fill="FFFFFF"/>
          </w:rPr>
          <w:t>4´</w:t>
        </w:r>
      </w:ins>
      <w:r w:rsidR="00DF0521">
        <w:rPr>
          <w:rFonts w:ascii="Times New Roman" w:hAnsi="Times New Roman" w:cs="Times New Roman"/>
          <w:sz w:val="24"/>
          <w:szCs w:val="24"/>
          <w:shd w:val="clear" w:color="auto" w:fill="FFFFFF"/>
        </w:rPr>
        <w:t xml:space="preserve">-hydroxyflavones are simply less stable than </w:t>
      </w:r>
      <w:del w:id="319" w:author="Askey,Bryce C" w:date="2021-01-27T14:37:00Z">
        <w:r w:rsidR="00DF0521" w:rsidDel="0068428F">
          <w:rPr>
            <w:rFonts w:ascii="Times New Roman" w:hAnsi="Times New Roman" w:cs="Times New Roman"/>
            <w:sz w:val="24"/>
            <w:szCs w:val="24"/>
            <w:shd w:val="clear" w:color="auto" w:fill="FFFFFF"/>
          </w:rPr>
          <w:delText>4’</w:delText>
        </w:r>
      </w:del>
      <w:ins w:id="320" w:author="Askey,Bryce C" w:date="2021-01-27T14:37:00Z">
        <w:r w:rsidR="0068428F">
          <w:rPr>
            <w:rFonts w:ascii="Times New Roman" w:hAnsi="Times New Roman" w:cs="Times New Roman"/>
            <w:sz w:val="24"/>
            <w:szCs w:val="24"/>
            <w:shd w:val="clear" w:color="auto" w:fill="FFFFFF"/>
          </w:rPr>
          <w:t>4´</w:t>
        </w:r>
      </w:ins>
      <w:r w:rsidR="00DF0521">
        <w:rPr>
          <w:rFonts w:ascii="Times New Roman" w:hAnsi="Times New Roman" w:cs="Times New Roman"/>
          <w:sz w:val="24"/>
          <w:szCs w:val="24"/>
          <w:shd w:val="clear" w:color="auto" w:fill="FFFFFF"/>
        </w:rPr>
        <w:t>-deoxyflavones. However,</w:t>
      </w:r>
      <w:r w:rsidR="00C55225">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 xml:space="preserve">the </w:t>
      </w:r>
      <w:r w:rsidR="00C55225">
        <w:rPr>
          <w:rFonts w:ascii="Times New Roman" w:hAnsi="Times New Roman" w:cs="Times New Roman"/>
          <w:sz w:val="24"/>
          <w:szCs w:val="24"/>
          <w:shd w:val="clear" w:color="auto" w:fill="FFFFFF"/>
        </w:rPr>
        <w:t>metabolite profiles</w:t>
      </w:r>
      <w:r w:rsidR="000F2595">
        <w:rPr>
          <w:rFonts w:ascii="Times New Roman" w:hAnsi="Times New Roman" w:cs="Times New Roman"/>
          <w:sz w:val="24"/>
          <w:szCs w:val="24"/>
          <w:shd w:val="clear" w:color="auto" w:fill="FFFFFF"/>
        </w:rPr>
        <w:t xml:space="preserve"> </w:t>
      </w:r>
      <w:r w:rsidR="00C55225">
        <w:rPr>
          <w:rFonts w:ascii="Times New Roman" w:hAnsi="Times New Roman" w:cs="Times New Roman"/>
          <w:sz w:val="24"/>
          <w:szCs w:val="24"/>
          <w:shd w:val="clear" w:color="auto" w:fill="FFFFFF"/>
        </w:rPr>
        <w:t>collected from</w:t>
      </w:r>
      <w:r w:rsidR="000F2595">
        <w:rPr>
          <w:rFonts w:ascii="Times New Roman" w:hAnsi="Times New Roman" w:cs="Times New Roman"/>
          <w:sz w:val="24"/>
          <w:szCs w:val="24"/>
          <w:shd w:val="clear" w:color="auto" w:fill="FFFFFF"/>
        </w:rPr>
        <w:t xml:space="preserve"> our fresh tissue samples of 13 species showed a similar pattern</w:t>
      </w:r>
      <w:r w:rsidR="00BB13DE">
        <w:rPr>
          <w:rFonts w:ascii="Times New Roman" w:hAnsi="Times New Roman" w:cs="Times New Roman"/>
          <w:sz w:val="24"/>
          <w:szCs w:val="24"/>
          <w:shd w:val="clear" w:color="auto" w:fill="FFFFFF"/>
        </w:rPr>
        <w:t xml:space="preserve">, as </w:t>
      </w:r>
      <w:del w:id="321" w:author="Askey,Bryce C" w:date="2021-01-27T14:37:00Z">
        <w:r w:rsidR="00BB13DE" w:rsidDel="0068428F">
          <w:rPr>
            <w:rFonts w:ascii="Times New Roman" w:hAnsi="Times New Roman" w:cs="Times New Roman"/>
            <w:sz w:val="24"/>
            <w:szCs w:val="24"/>
            <w:shd w:val="clear" w:color="auto" w:fill="FFFFFF"/>
          </w:rPr>
          <w:delText>4’</w:delText>
        </w:r>
      </w:del>
      <w:ins w:id="322" w:author="Askey,Bryce C" w:date="2021-01-27T14:37:00Z">
        <w:r w:rsidR="0068428F">
          <w:rPr>
            <w:rFonts w:ascii="Times New Roman" w:hAnsi="Times New Roman" w:cs="Times New Roman"/>
            <w:sz w:val="24"/>
            <w:szCs w:val="24"/>
            <w:shd w:val="clear" w:color="auto" w:fill="FFFFFF"/>
          </w:rPr>
          <w:t>4´</w:t>
        </w:r>
      </w:ins>
      <w:r w:rsidR="00BB13DE">
        <w:rPr>
          <w:rFonts w:ascii="Times New Roman" w:hAnsi="Times New Roman" w:cs="Times New Roman"/>
          <w:sz w:val="24"/>
          <w:szCs w:val="24"/>
          <w:shd w:val="clear" w:color="auto" w:fill="FFFFFF"/>
        </w:rPr>
        <w:t xml:space="preserve">-hydroxyflavones were considerably </w:t>
      </w:r>
      <w:r w:rsidR="006B5895">
        <w:rPr>
          <w:rFonts w:ascii="Times New Roman" w:hAnsi="Times New Roman" w:cs="Times New Roman"/>
          <w:sz w:val="24"/>
          <w:szCs w:val="24"/>
          <w:shd w:val="clear" w:color="auto" w:fill="FFFFFF"/>
        </w:rPr>
        <w:t>scarcer</w:t>
      </w:r>
      <w:r w:rsidR="005A4AFF">
        <w:rPr>
          <w:rFonts w:ascii="Times New Roman" w:hAnsi="Times New Roman" w:cs="Times New Roman"/>
          <w:sz w:val="24"/>
          <w:szCs w:val="24"/>
          <w:shd w:val="clear" w:color="auto" w:fill="FFFFFF"/>
        </w:rPr>
        <w:t xml:space="preserve"> as compared to </w:t>
      </w:r>
      <w:del w:id="323" w:author="Askey,Bryce C" w:date="2021-01-27T14:37:00Z">
        <w:r w:rsidR="005A4AFF" w:rsidDel="0068428F">
          <w:rPr>
            <w:rFonts w:ascii="Times New Roman" w:hAnsi="Times New Roman" w:cs="Times New Roman"/>
            <w:sz w:val="24"/>
            <w:szCs w:val="24"/>
            <w:shd w:val="clear" w:color="auto" w:fill="FFFFFF"/>
          </w:rPr>
          <w:delText>4’</w:delText>
        </w:r>
      </w:del>
      <w:ins w:id="324" w:author="Askey,Bryce C" w:date="2021-01-27T14:37:00Z">
        <w:r w:rsidR="0068428F">
          <w:rPr>
            <w:rFonts w:ascii="Times New Roman" w:hAnsi="Times New Roman" w:cs="Times New Roman"/>
            <w:sz w:val="24"/>
            <w:szCs w:val="24"/>
            <w:shd w:val="clear" w:color="auto" w:fill="FFFFFF"/>
          </w:rPr>
          <w:t>4´</w:t>
        </w:r>
      </w:ins>
      <w:r w:rsidR="005A4AFF">
        <w:rPr>
          <w:rFonts w:ascii="Times New Roman" w:hAnsi="Times New Roman" w:cs="Times New Roman"/>
          <w:sz w:val="24"/>
          <w:szCs w:val="24"/>
          <w:shd w:val="clear" w:color="auto" w:fill="FFFFFF"/>
        </w:rPr>
        <w:t>-deoxyflavones</w:t>
      </w:r>
      <w:r w:rsidR="00BB13DE">
        <w:rPr>
          <w:rFonts w:ascii="Times New Roman" w:hAnsi="Times New Roman" w:cs="Times New Roman"/>
          <w:sz w:val="24"/>
          <w:szCs w:val="24"/>
          <w:shd w:val="clear" w:color="auto" w:fill="FFFFFF"/>
        </w:rPr>
        <w:t>. This result suggests that th</w:t>
      </w:r>
      <w:r w:rsidR="002B20BE">
        <w:rPr>
          <w:rFonts w:ascii="Times New Roman" w:hAnsi="Times New Roman" w:cs="Times New Roman"/>
          <w:sz w:val="24"/>
          <w:szCs w:val="24"/>
          <w:shd w:val="clear" w:color="auto" w:fill="FFFFFF"/>
        </w:rPr>
        <w:t>at the</w:t>
      </w:r>
      <w:r w:rsidR="00BB13DE">
        <w:rPr>
          <w:rFonts w:ascii="Times New Roman" w:hAnsi="Times New Roman" w:cs="Times New Roman"/>
          <w:sz w:val="24"/>
          <w:szCs w:val="24"/>
          <w:shd w:val="clear" w:color="auto" w:fill="FFFFFF"/>
        </w:rPr>
        <w:t xml:space="preserve"> </w:t>
      </w:r>
      <w:del w:id="325" w:author="Askey,Bryce C" w:date="2021-01-27T14:37:00Z">
        <w:r w:rsidR="00BB13DE" w:rsidDel="0068428F">
          <w:rPr>
            <w:rFonts w:ascii="Times New Roman" w:hAnsi="Times New Roman" w:cs="Times New Roman"/>
            <w:sz w:val="24"/>
            <w:szCs w:val="24"/>
            <w:shd w:val="clear" w:color="auto" w:fill="FFFFFF"/>
          </w:rPr>
          <w:delText>4’</w:delText>
        </w:r>
      </w:del>
      <w:ins w:id="326" w:author="Askey,Bryce C" w:date="2021-01-27T14:37:00Z">
        <w:r w:rsidR="0068428F">
          <w:rPr>
            <w:rFonts w:ascii="Times New Roman" w:hAnsi="Times New Roman" w:cs="Times New Roman"/>
            <w:sz w:val="24"/>
            <w:szCs w:val="24"/>
            <w:shd w:val="clear" w:color="auto" w:fill="FFFFFF"/>
          </w:rPr>
          <w:t>4´</w:t>
        </w:r>
      </w:ins>
      <w:r w:rsidR="00BB13DE">
        <w:rPr>
          <w:rFonts w:ascii="Times New Roman" w:hAnsi="Times New Roman" w:cs="Times New Roman"/>
          <w:sz w:val="24"/>
          <w:szCs w:val="24"/>
          <w:shd w:val="clear" w:color="auto" w:fill="FFFFFF"/>
        </w:rPr>
        <w:t>-deoxyflavone pathway is</w:t>
      </w:r>
      <w:r w:rsidR="002B20BE">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more well conserved across the genus</w:t>
      </w:r>
      <w:r w:rsidR="004D7975">
        <w:rPr>
          <w:rFonts w:ascii="Times New Roman" w:hAnsi="Times New Roman" w:cs="Times New Roman"/>
          <w:sz w:val="24"/>
          <w:szCs w:val="24"/>
          <w:shd w:val="clear" w:color="auto" w:fill="FFFFFF"/>
        </w:rPr>
        <w:t xml:space="preserve"> than the </w:t>
      </w:r>
      <w:del w:id="327" w:author="Askey,Bryce C" w:date="2021-01-27T14:37:00Z">
        <w:r w:rsidR="004D7975" w:rsidDel="0068428F">
          <w:rPr>
            <w:rFonts w:ascii="Times New Roman" w:hAnsi="Times New Roman" w:cs="Times New Roman"/>
            <w:sz w:val="24"/>
            <w:szCs w:val="24"/>
            <w:shd w:val="clear" w:color="auto" w:fill="FFFFFF"/>
          </w:rPr>
          <w:delText>4’</w:delText>
        </w:r>
      </w:del>
      <w:ins w:id="328" w:author="Askey,Bryce C" w:date="2021-01-27T14:37:00Z">
        <w:r w:rsidR="0068428F">
          <w:rPr>
            <w:rFonts w:ascii="Times New Roman" w:hAnsi="Times New Roman" w:cs="Times New Roman"/>
            <w:sz w:val="24"/>
            <w:szCs w:val="24"/>
            <w:shd w:val="clear" w:color="auto" w:fill="FFFFFF"/>
          </w:rPr>
          <w:t>4´</w:t>
        </w:r>
      </w:ins>
      <w:r w:rsidR="004D7975">
        <w:rPr>
          <w:rFonts w:ascii="Times New Roman" w:hAnsi="Times New Roman" w:cs="Times New Roman"/>
          <w:sz w:val="24"/>
          <w:szCs w:val="24"/>
          <w:shd w:val="clear" w:color="auto" w:fill="FFFFFF"/>
        </w:rPr>
        <w:t>-hydroxyflavone pathway</w:t>
      </w:r>
      <w:r w:rsidR="00BB13DE">
        <w:rPr>
          <w:rFonts w:ascii="Times New Roman" w:hAnsi="Times New Roman" w:cs="Times New Roman"/>
          <w:sz w:val="24"/>
          <w:szCs w:val="24"/>
          <w:shd w:val="clear" w:color="auto" w:fill="FFFFFF"/>
        </w:rPr>
        <w:t>.</w:t>
      </w:r>
      <w:r w:rsidR="00B6402D">
        <w:rPr>
          <w:rFonts w:ascii="Times New Roman" w:hAnsi="Times New Roman" w:cs="Times New Roman"/>
          <w:sz w:val="24"/>
          <w:szCs w:val="24"/>
          <w:shd w:val="clear" w:color="auto" w:fill="FFFFFF"/>
        </w:rPr>
        <w:t xml:space="preserve"> </w:t>
      </w:r>
      <w:r w:rsidR="00F217D6">
        <w:rPr>
          <w:rFonts w:ascii="Times New Roman" w:hAnsi="Times New Roman" w:cs="Times New Roman"/>
          <w:sz w:val="24"/>
          <w:szCs w:val="24"/>
          <w:shd w:val="clear" w:color="auto" w:fill="FFFFFF"/>
        </w:rPr>
        <w:t>One potential explanation is that, with regards to their activit</w:t>
      </w:r>
      <w:r w:rsidR="00984F55">
        <w:rPr>
          <w:rFonts w:ascii="Times New Roman" w:hAnsi="Times New Roman" w:cs="Times New Roman"/>
          <w:sz w:val="24"/>
          <w:szCs w:val="24"/>
          <w:shd w:val="clear" w:color="auto" w:fill="FFFFFF"/>
        </w:rPr>
        <w:t>ies</w:t>
      </w:r>
      <w:r w:rsidR="00F217D6">
        <w:rPr>
          <w:rFonts w:ascii="Times New Roman" w:hAnsi="Times New Roman" w:cs="Times New Roman"/>
          <w:sz w:val="24"/>
          <w:szCs w:val="24"/>
          <w:shd w:val="clear" w:color="auto" w:fill="FFFFFF"/>
        </w:rPr>
        <w:t xml:space="preserve"> in the plant, </w:t>
      </w:r>
      <w:del w:id="329" w:author="Askey,Bryce C" w:date="2021-01-27T14:37:00Z">
        <w:r w:rsidR="00F217D6" w:rsidDel="0068428F">
          <w:rPr>
            <w:rFonts w:ascii="Times New Roman" w:hAnsi="Times New Roman" w:cs="Times New Roman"/>
            <w:sz w:val="24"/>
            <w:szCs w:val="24"/>
            <w:shd w:val="clear" w:color="auto" w:fill="FFFFFF"/>
          </w:rPr>
          <w:delText>4’</w:delText>
        </w:r>
      </w:del>
      <w:ins w:id="330" w:author="Askey,Bryce C" w:date="2021-01-27T14:37:00Z">
        <w:r w:rsidR="0068428F">
          <w:rPr>
            <w:rFonts w:ascii="Times New Roman" w:hAnsi="Times New Roman" w:cs="Times New Roman"/>
            <w:sz w:val="24"/>
            <w:szCs w:val="24"/>
            <w:shd w:val="clear" w:color="auto" w:fill="FFFFFF"/>
          </w:rPr>
          <w:t>4´</w:t>
        </w:r>
      </w:ins>
      <w:r w:rsidR="00F217D6">
        <w:rPr>
          <w:rFonts w:ascii="Times New Roman" w:hAnsi="Times New Roman" w:cs="Times New Roman"/>
          <w:sz w:val="24"/>
          <w:szCs w:val="24"/>
          <w:shd w:val="clear" w:color="auto" w:fill="FFFFFF"/>
        </w:rPr>
        <w:t xml:space="preserve">-hydroxyflavones serve more </w:t>
      </w:r>
      <w:r w:rsidR="00620A34">
        <w:rPr>
          <w:rFonts w:ascii="Times New Roman" w:hAnsi="Times New Roman" w:cs="Times New Roman"/>
          <w:sz w:val="24"/>
          <w:szCs w:val="24"/>
          <w:shd w:val="clear" w:color="auto" w:fill="FFFFFF"/>
        </w:rPr>
        <w:t>specific</w:t>
      </w:r>
      <w:r w:rsidR="00F217D6">
        <w:rPr>
          <w:rFonts w:ascii="Times New Roman" w:hAnsi="Times New Roman" w:cs="Times New Roman"/>
          <w:sz w:val="24"/>
          <w:szCs w:val="24"/>
          <w:shd w:val="clear" w:color="auto" w:fill="FFFFFF"/>
        </w:rPr>
        <w:t>, accessory role</w:t>
      </w:r>
      <w:r w:rsidR="00620A34">
        <w:rPr>
          <w:rFonts w:ascii="Times New Roman" w:hAnsi="Times New Roman" w:cs="Times New Roman"/>
          <w:sz w:val="24"/>
          <w:szCs w:val="24"/>
          <w:shd w:val="clear" w:color="auto" w:fill="FFFFFF"/>
        </w:rPr>
        <w:t>s</w:t>
      </w:r>
      <w:r w:rsidR="00F217D6">
        <w:rPr>
          <w:rFonts w:ascii="Times New Roman" w:hAnsi="Times New Roman" w:cs="Times New Roman"/>
          <w:sz w:val="24"/>
          <w:szCs w:val="24"/>
          <w:shd w:val="clear" w:color="auto" w:fill="FFFFFF"/>
        </w:rPr>
        <w:t xml:space="preserve">, while </w:t>
      </w:r>
      <w:del w:id="331" w:author="Askey,Bryce C" w:date="2021-01-27T14:37:00Z">
        <w:r w:rsidR="00F217D6" w:rsidDel="0068428F">
          <w:rPr>
            <w:rFonts w:ascii="Times New Roman" w:hAnsi="Times New Roman" w:cs="Times New Roman"/>
            <w:sz w:val="24"/>
            <w:szCs w:val="24"/>
            <w:shd w:val="clear" w:color="auto" w:fill="FFFFFF"/>
          </w:rPr>
          <w:delText>4’</w:delText>
        </w:r>
      </w:del>
      <w:ins w:id="332" w:author="Askey,Bryce C" w:date="2021-01-27T14:37:00Z">
        <w:r w:rsidR="0068428F">
          <w:rPr>
            <w:rFonts w:ascii="Times New Roman" w:hAnsi="Times New Roman" w:cs="Times New Roman"/>
            <w:sz w:val="24"/>
            <w:szCs w:val="24"/>
            <w:shd w:val="clear" w:color="auto" w:fill="FFFFFF"/>
          </w:rPr>
          <w:t>4´</w:t>
        </w:r>
      </w:ins>
      <w:r w:rsidR="00F217D6">
        <w:rPr>
          <w:rFonts w:ascii="Times New Roman" w:hAnsi="Times New Roman" w:cs="Times New Roman"/>
          <w:sz w:val="24"/>
          <w:szCs w:val="24"/>
          <w:shd w:val="clear" w:color="auto" w:fill="FFFFFF"/>
        </w:rPr>
        <w:t xml:space="preserve">-deoxyflavones </w:t>
      </w:r>
      <w:r w:rsidR="00620A34">
        <w:rPr>
          <w:rFonts w:ascii="Times New Roman" w:hAnsi="Times New Roman" w:cs="Times New Roman"/>
          <w:sz w:val="24"/>
          <w:szCs w:val="24"/>
          <w:shd w:val="clear" w:color="auto" w:fill="FFFFFF"/>
        </w:rPr>
        <w:t>fulfill</w:t>
      </w:r>
      <w:r w:rsidR="00F217D6">
        <w:rPr>
          <w:rFonts w:ascii="Times New Roman" w:hAnsi="Times New Roman" w:cs="Times New Roman"/>
          <w:sz w:val="24"/>
          <w:szCs w:val="24"/>
          <w:shd w:val="clear" w:color="auto" w:fill="FFFFFF"/>
        </w:rPr>
        <w:t xml:space="preserve"> </w:t>
      </w:r>
      <w:r w:rsidR="00A94247">
        <w:rPr>
          <w:rFonts w:ascii="Times New Roman" w:hAnsi="Times New Roman" w:cs="Times New Roman"/>
          <w:sz w:val="24"/>
          <w:szCs w:val="24"/>
          <w:shd w:val="clear" w:color="auto" w:fill="FFFFFF"/>
        </w:rPr>
        <w:t xml:space="preserve">more </w:t>
      </w:r>
      <w:r w:rsidR="00620A34">
        <w:rPr>
          <w:rFonts w:ascii="Times New Roman" w:hAnsi="Times New Roman" w:cs="Times New Roman"/>
          <w:sz w:val="24"/>
          <w:szCs w:val="24"/>
          <w:shd w:val="clear" w:color="auto" w:fill="FFFFFF"/>
        </w:rPr>
        <w:t>core roles</w:t>
      </w:r>
      <w:r w:rsidR="00A94247" w:rsidRPr="00B06897">
        <w:rPr>
          <w:rFonts w:ascii="Times New Roman" w:hAnsi="Times New Roman" w:cs="Times New Roman"/>
          <w:sz w:val="24"/>
          <w:szCs w:val="24"/>
          <w:highlight w:val="yellow"/>
          <w:shd w:val="clear" w:color="auto" w:fill="FFFFFF"/>
        </w:rPr>
        <w:t>.</w:t>
      </w:r>
      <w:r w:rsidR="00984F55" w:rsidRPr="00B06897">
        <w:rPr>
          <w:rFonts w:ascii="Times New Roman" w:hAnsi="Times New Roman" w:cs="Times New Roman"/>
          <w:sz w:val="24"/>
          <w:szCs w:val="24"/>
          <w:highlight w:val="yellow"/>
          <w:shd w:val="clear" w:color="auto" w:fill="FFFFFF"/>
        </w:rPr>
        <w:t xml:space="preserve"> </w:t>
      </w:r>
      <w:r w:rsidR="00C61925" w:rsidRPr="00B06897">
        <w:rPr>
          <w:rFonts w:ascii="Times New Roman" w:hAnsi="Times New Roman" w:cs="Times New Roman"/>
          <w:sz w:val="24"/>
          <w:szCs w:val="24"/>
          <w:highlight w:val="yellow"/>
          <w:shd w:val="clear" w:color="auto" w:fill="FFFFFF"/>
        </w:rPr>
        <w:t>Sosa et al. (2004)</w:t>
      </w:r>
      <w:r w:rsidR="00C61925">
        <w:rPr>
          <w:rFonts w:ascii="Times New Roman" w:hAnsi="Times New Roman" w:cs="Times New Roman"/>
          <w:sz w:val="24"/>
          <w:szCs w:val="24"/>
          <w:shd w:val="clear" w:color="auto" w:fill="FFFFFF"/>
        </w:rPr>
        <w:t xml:space="preserve"> reported that </w:t>
      </w:r>
      <w:r w:rsidR="00C61925">
        <w:rPr>
          <w:rFonts w:ascii="Times New Roman" w:hAnsi="Times New Roman" w:cs="Times New Roman"/>
          <w:i/>
          <w:iCs/>
          <w:sz w:val="24"/>
          <w:szCs w:val="24"/>
          <w:shd w:val="clear" w:color="auto" w:fill="FFFFFF"/>
        </w:rPr>
        <w:t xml:space="preserve">Cistus </w:t>
      </w:r>
      <w:proofErr w:type="spellStart"/>
      <w:r w:rsidR="00C61925">
        <w:rPr>
          <w:rFonts w:ascii="Times New Roman" w:hAnsi="Times New Roman" w:cs="Times New Roman"/>
          <w:i/>
          <w:iCs/>
          <w:sz w:val="24"/>
          <w:szCs w:val="24"/>
          <w:shd w:val="clear" w:color="auto" w:fill="FFFFFF"/>
        </w:rPr>
        <w:t>landanifer</w:t>
      </w:r>
      <w:r w:rsidR="00C61925">
        <w:rPr>
          <w:rFonts w:ascii="Times New Roman" w:hAnsi="Times New Roman" w:cs="Times New Roman"/>
          <w:sz w:val="24"/>
          <w:szCs w:val="24"/>
          <w:shd w:val="clear" w:color="auto" w:fill="FFFFFF"/>
        </w:rPr>
        <w:t>’s</w:t>
      </w:r>
      <w:proofErr w:type="spellEnd"/>
      <w:r w:rsidR="00C61925">
        <w:rPr>
          <w:rFonts w:ascii="Times New Roman" w:hAnsi="Times New Roman" w:cs="Times New Roman"/>
          <w:sz w:val="24"/>
          <w:szCs w:val="24"/>
          <w:shd w:val="clear" w:color="auto" w:fill="FFFFFF"/>
        </w:rPr>
        <w:t xml:space="preserve"> accumulation of apigenin, one of the </w:t>
      </w:r>
      <w:del w:id="333" w:author="Askey,Bryce C" w:date="2021-01-27T14:37:00Z">
        <w:r w:rsidR="00C61925" w:rsidDel="0068428F">
          <w:rPr>
            <w:rFonts w:ascii="Times New Roman" w:hAnsi="Times New Roman" w:cs="Times New Roman"/>
            <w:sz w:val="24"/>
            <w:szCs w:val="24"/>
            <w:shd w:val="clear" w:color="auto" w:fill="FFFFFF"/>
          </w:rPr>
          <w:delText>4’</w:delText>
        </w:r>
      </w:del>
      <w:ins w:id="334" w:author="Askey,Bryce C" w:date="2021-01-27T14:37:00Z">
        <w:r w:rsidR="0068428F">
          <w:rPr>
            <w:rFonts w:ascii="Times New Roman" w:hAnsi="Times New Roman" w:cs="Times New Roman"/>
            <w:sz w:val="24"/>
            <w:szCs w:val="24"/>
            <w:shd w:val="clear" w:color="auto" w:fill="FFFFFF"/>
          </w:rPr>
          <w:t>4´</w:t>
        </w:r>
      </w:ins>
      <w:r w:rsidR="00C61925">
        <w:rPr>
          <w:rFonts w:ascii="Times New Roman" w:hAnsi="Times New Roman" w:cs="Times New Roman"/>
          <w:sz w:val="24"/>
          <w:szCs w:val="24"/>
          <w:shd w:val="clear" w:color="auto" w:fill="FFFFFF"/>
        </w:rPr>
        <w:t xml:space="preserve">-hydroxyflavones we studied here, </w:t>
      </w:r>
      <w:r w:rsidR="00905003">
        <w:rPr>
          <w:rFonts w:ascii="Times New Roman" w:hAnsi="Times New Roman" w:cs="Times New Roman"/>
          <w:sz w:val="24"/>
          <w:szCs w:val="24"/>
          <w:shd w:val="clear" w:color="auto" w:fill="FFFFFF"/>
        </w:rPr>
        <w:t>can</w:t>
      </w:r>
      <w:r w:rsidR="00C61925">
        <w:rPr>
          <w:rFonts w:ascii="Times New Roman" w:hAnsi="Times New Roman" w:cs="Times New Roman"/>
          <w:sz w:val="24"/>
          <w:szCs w:val="24"/>
          <w:shd w:val="clear" w:color="auto" w:fill="FFFFFF"/>
        </w:rPr>
        <w:t xml:space="preserve"> deter herbivores through relaxation of mouth skeletal muscles. </w:t>
      </w:r>
      <w:r w:rsidR="00905003">
        <w:rPr>
          <w:rFonts w:ascii="Times New Roman" w:hAnsi="Times New Roman" w:cs="Times New Roman"/>
          <w:sz w:val="24"/>
          <w:szCs w:val="24"/>
          <w:shd w:val="clear" w:color="auto" w:fill="FFFFFF"/>
        </w:rPr>
        <w:t>Hispidulin</w:t>
      </w:r>
      <w:r w:rsidR="00EC7E36">
        <w:rPr>
          <w:rFonts w:ascii="Times New Roman" w:hAnsi="Times New Roman" w:cs="Times New Roman"/>
          <w:sz w:val="24"/>
          <w:szCs w:val="24"/>
          <w:shd w:val="clear" w:color="auto" w:fill="FFFFFF"/>
        </w:rPr>
        <w:t xml:space="preserve">, another </w:t>
      </w:r>
      <w:del w:id="335" w:author="Askey,Bryce C" w:date="2021-01-27T14:37:00Z">
        <w:r w:rsidR="00EC7E36" w:rsidDel="0068428F">
          <w:rPr>
            <w:rFonts w:ascii="Times New Roman" w:hAnsi="Times New Roman" w:cs="Times New Roman"/>
            <w:sz w:val="24"/>
            <w:szCs w:val="24"/>
            <w:shd w:val="clear" w:color="auto" w:fill="FFFFFF"/>
          </w:rPr>
          <w:delText>4’</w:delText>
        </w:r>
      </w:del>
      <w:ins w:id="336" w:author="Askey,Bryce C" w:date="2021-01-27T14:37:00Z">
        <w:r w:rsidR="0068428F">
          <w:rPr>
            <w:rFonts w:ascii="Times New Roman" w:hAnsi="Times New Roman" w:cs="Times New Roman"/>
            <w:sz w:val="24"/>
            <w:szCs w:val="24"/>
            <w:shd w:val="clear" w:color="auto" w:fill="FFFFFF"/>
          </w:rPr>
          <w:t>4´</w:t>
        </w:r>
      </w:ins>
      <w:r w:rsidR="00EC7E36">
        <w:rPr>
          <w:rFonts w:ascii="Times New Roman" w:hAnsi="Times New Roman" w:cs="Times New Roman"/>
          <w:sz w:val="24"/>
          <w:szCs w:val="24"/>
          <w:shd w:val="clear" w:color="auto" w:fill="FFFFFF"/>
        </w:rPr>
        <w:t xml:space="preserve">-hydroxyflavone we quantified, </w:t>
      </w:r>
      <w:r w:rsidR="008F4A9F">
        <w:rPr>
          <w:rFonts w:ascii="Times New Roman" w:hAnsi="Times New Roman" w:cs="Times New Roman"/>
          <w:sz w:val="24"/>
          <w:szCs w:val="24"/>
          <w:shd w:val="clear" w:color="auto" w:fill="FFFFFF"/>
        </w:rPr>
        <w:t xml:space="preserve">was shown by </w:t>
      </w:r>
      <w:r w:rsidR="008F4A9F" w:rsidRPr="00B06897">
        <w:rPr>
          <w:rFonts w:ascii="Times New Roman" w:hAnsi="Times New Roman" w:cs="Times New Roman"/>
          <w:sz w:val="24"/>
          <w:szCs w:val="24"/>
          <w:highlight w:val="yellow"/>
          <w:shd w:val="clear" w:color="auto" w:fill="FFFFFF"/>
        </w:rPr>
        <w:t>Gallon et al. (2019)</w:t>
      </w:r>
      <w:r w:rsidR="008F4A9F">
        <w:rPr>
          <w:rFonts w:ascii="Times New Roman" w:hAnsi="Times New Roman" w:cs="Times New Roman"/>
          <w:sz w:val="24"/>
          <w:szCs w:val="24"/>
          <w:shd w:val="clear" w:color="auto" w:fill="FFFFFF"/>
        </w:rPr>
        <w:t xml:space="preserve"> to have larvicidal properties </w:t>
      </w:r>
      <w:r w:rsidR="00620A34">
        <w:rPr>
          <w:rFonts w:ascii="Times New Roman" w:hAnsi="Times New Roman" w:cs="Times New Roman"/>
          <w:sz w:val="24"/>
          <w:szCs w:val="24"/>
          <w:shd w:val="clear" w:color="auto" w:fill="FFFFFF"/>
        </w:rPr>
        <w:t xml:space="preserve">against </w:t>
      </w:r>
      <w:r w:rsidR="008F4A9F">
        <w:rPr>
          <w:rFonts w:ascii="Times New Roman" w:hAnsi="Times New Roman" w:cs="Times New Roman"/>
          <w:i/>
          <w:iCs/>
          <w:sz w:val="24"/>
          <w:szCs w:val="24"/>
          <w:shd w:val="clear" w:color="auto" w:fill="FFFFFF"/>
        </w:rPr>
        <w:t xml:space="preserve">Chlosyne lacinia </w:t>
      </w:r>
      <w:r w:rsidR="008F4A9F">
        <w:rPr>
          <w:rFonts w:ascii="Times New Roman" w:hAnsi="Times New Roman" w:cs="Times New Roman"/>
          <w:sz w:val="24"/>
          <w:szCs w:val="24"/>
          <w:shd w:val="clear" w:color="auto" w:fill="FFFFFF"/>
        </w:rPr>
        <w:t>caterpillars.</w:t>
      </w:r>
      <w:r w:rsidR="00620A34">
        <w:rPr>
          <w:rFonts w:ascii="Times New Roman" w:hAnsi="Times New Roman" w:cs="Times New Roman"/>
          <w:sz w:val="24"/>
          <w:szCs w:val="24"/>
          <w:shd w:val="clear" w:color="auto" w:fill="FFFFFF"/>
        </w:rPr>
        <w:t xml:space="preserve"> Thus, it’s possible that those species with limited </w:t>
      </w:r>
      <w:del w:id="337" w:author="Askey,Bryce C" w:date="2021-01-27T14:37:00Z">
        <w:r w:rsidR="00620A34" w:rsidDel="0068428F">
          <w:rPr>
            <w:rFonts w:ascii="Times New Roman" w:hAnsi="Times New Roman" w:cs="Times New Roman"/>
            <w:sz w:val="24"/>
            <w:szCs w:val="24"/>
            <w:shd w:val="clear" w:color="auto" w:fill="FFFFFF"/>
          </w:rPr>
          <w:delText>4’</w:delText>
        </w:r>
      </w:del>
      <w:ins w:id="338" w:author="Askey,Bryce C" w:date="2021-01-27T14:37:00Z">
        <w:r w:rsidR="0068428F">
          <w:rPr>
            <w:rFonts w:ascii="Times New Roman" w:hAnsi="Times New Roman" w:cs="Times New Roman"/>
            <w:sz w:val="24"/>
            <w:szCs w:val="24"/>
            <w:shd w:val="clear" w:color="auto" w:fill="FFFFFF"/>
          </w:rPr>
          <w:t>4´</w:t>
        </w:r>
      </w:ins>
      <w:r w:rsidR="00620A34">
        <w:rPr>
          <w:rFonts w:ascii="Times New Roman" w:hAnsi="Times New Roman" w:cs="Times New Roman"/>
          <w:sz w:val="24"/>
          <w:szCs w:val="24"/>
          <w:shd w:val="clear" w:color="auto" w:fill="FFFFFF"/>
        </w:rPr>
        <w:t>-</w:t>
      </w:r>
      <w:r w:rsidR="00702BA0">
        <w:rPr>
          <w:rFonts w:ascii="Times New Roman" w:hAnsi="Times New Roman" w:cs="Times New Roman"/>
          <w:sz w:val="24"/>
          <w:szCs w:val="24"/>
          <w:shd w:val="clear" w:color="auto" w:fill="FFFFFF"/>
        </w:rPr>
        <w:t>hydroxyflavone</w:t>
      </w:r>
      <w:r w:rsidR="00620A34">
        <w:rPr>
          <w:rFonts w:ascii="Times New Roman" w:hAnsi="Times New Roman" w:cs="Times New Roman"/>
          <w:sz w:val="24"/>
          <w:szCs w:val="24"/>
          <w:shd w:val="clear" w:color="auto" w:fill="FFFFFF"/>
        </w:rPr>
        <w:t xml:space="preserve"> accumulation face little herbivory pressure in their natural environments.</w:t>
      </w:r>
      <w:r w:rsidR="00582BD8">
        <w:rPr>
          <w:rFonts w:ascii="Times New Roman" w:hAnsi="Times New Roman" w:cs="Times New Roman"/>
          <w:sz w:val="24"/>
          <w:szCs w:val="24"/>
          <w:shd w:val="clear" w:color="auto" w:fill="FFFFFF"/>
        </w:rPr>
        <w:t xml:space="preserve"> However,</w:t>
      </w:r>
      <w:r w:rsidR="00C7528A">
        <w:rPr>
          <w:rFonts w:ascii="Times New Roman" w:hAnsi="Times New Roman" w:cs="Times New Roman"/>
          <w:sz w:val="24"/>
          <w:szCs w:val="24"/>
          <w:shd w:val="clear" w:color="auto" w:fill="FFFFFF"/>
        </w:rPr>
        <w:t xml:space="preserve"> from our organ-specific data,</w:t>
      </w:r>
      <w:r w:rsidR="00582BD8">
        <w:rPr>
          <w:rFonts w:ascii="Times New Roman" w:hAnsi="Times New Roman" w:cs="Times New Roman"/>
          <w:sz w:val="24"/>
          <w:szCs w:val="24"/>
          <w:shd w:val="clear" w:color="auto" w:fill="FFFFFF"/>
        </w:rPr>
        <w:t xml:space="preserve"> in each of the species with aerial parts in which we were unable to detect any </w:t>
      </w:r>
      <w:del w:id="339" w:author="Askey,Bryce C" w:date="2021-01-27T14:37:00Z">
        <w:r w:rsidR="00582BD8" w:rsidDel="0068428F">
          <w:rPr>
            <w:rFonts w:ascii="Times New Roman" w:hAnsi="Times New Roman" w:cs="Times New Roman"/>
            <w:sz w:val="24"/>
            <w:szCs w:val="24"/>
            <w:shd w:val="clear" w:color="auto" w:fill="FFFFFF"/>
          </w:rPr>
          <w:delText>4’</w:delText>
        </w:r>
      </w:del>
      <w:ins w:id="340" w:author="Askey,Bryce C" w:date="2021-01-27T14:37:00Z">
        <w:r w:rsidR="0068428F">
          <w:rPr>
            <w:rFonts w:ascii="Times New Roman" w:hAnsi="Times New Roman" w:cs="Times New Roman"/>
            <w:sz w:val="24"/>
            <w:szCs w:val="24"/>
            <w:shd w:val="clear" w:color="auto" w:fill="FFFFFF"/>
          </w:rPr>
          <w:t>4´</w:t>
        </w:r>
      </w:ins>
      <w:r w:rsidR="00582BD8">
        <w:rPr>
          <w:rFonts w:ascii="Times New Roman" w:hAnsi="Times New Roman" w:cs="Times New Roman"/>
          <w:sz w:val="24"/>
          <w:szCs w:val="24"/>
          <w:shd w:val="clear" w:color="auto" w:fill="FFFFFF"/>
        </w:rPr>
        <w:t>-hydroxyflavones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strigillosa</w:t>
      </w:r>
      <w:proofErr w:type="spellEnd"/>
      <w:r w:rsidR="00582BD8">
        <w:rPr>
          <w:rFonts w:ascii="Times New Roman" w:hAnsi="Times New Roman" w:cs="Times New Roman"/>
          <w:sz w:val="24"/>
          <w:szCs w:val="24"/>
          <w:shd w:val="clear" w:color="auto" w:fill="FFFFFF"/>
        </w:rPr>
        <w:t xml:space="preserve">,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suffrutescens</w:t>
      </w:r>
      <w:proofErr w:type="spellEnd"/>
      <w:r w:rsidR="00582BD8">
        <w:rPr>
          <w:rFonts w:ascii="Times New Roman" w:hAnsi="Times New Roman" w:cs="Times New Roman"/>
          <w:i/>
          <w:iCs/>
          <w:sz w:val="24"/>
          <w:szCs w:val="24"/>
          <w:shd w:val="clear" w:color="auto" w:fill="FFFFFF"/>
        </w:rPr>
        <w:t xml:space="preserve">, </w:t>
      </w:r>
      <w:r w:rsidR="00582BD8">
        <w:rPr>
          <w:rFonts w:ascii="Times New Roman" w:hAnsi="Times New Roman" w:cs="Times New Roman"/>
          <w:sz w:val="24"/>
          <w:szCs w:val="24"/>
          <w:shd w:val="clear" w:color="auto" w:fill="FFFFFF"/>
        </w:rPr>
        <w:t xml:space="preserve">and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pekinensis</w:t>
      </w:r>
      <w:proofErr w:type="spellEnd"/>
      <w:r w:rsidR="00582BD8">
        <w:rPr>
          <w:rFonts w:ascii="Times New Roman" w:hAnsi="Times New Roman" w:cs="Times New Roman"/>
          <w:i/>
          <w:iCs/>
          <w:sz w:val="24"/>
          <w:szCs w:val="24"/>
          <w:shd w:val="clear" w:color="auto" w:fill="FFFFFF"/>
        </w:rPr>
        <w:t xml:space="preserve"> </w:t>
      </w:r>
      <w:r w:rsidR="00582BD8">
        <w:rPr>
          <w:rFonts w:ascii="Times New Roman" w:hAnsi="Times New Roman" w:cs="Times New Roman"/>
          <w:sz w:val="24"/>
          <w:szCs w:val="24"/>
          <w:shd w:val="clear" w:color="auto" w:fill="FFFFFF"/>
        </w:rPr>
        <w:t xml:space="preserve">var. </w:t>
      </w:r>
      <w:proofErr w:type="spellStart"/>
      <w:r w:rsidR="00582BD8">
        <w:rPr>
          <w:rFonts w:ascii="Times New Roman" w:hAnsi="Times New Roman" w:cs="Times New Roman"/>
          <w:i/>
          <w:iCs/>
          <w:sz w:val="24"/>
          <w:szCs w:val="24"/>
          <w:shd w:val="clear" w:color="auto" w:fill="FFFFFF"/>
        </w:rPr>
        <w:t>alpina</w:t>
      </w:r>
      <w:proofErr w:type="spellEnd"/>
      <w:r w:rsidR="00582BD8">
        <w:rPr>
          <w:rFonts w:ascii="Times New Roman" w:hAnsi="Times New Roman" w:cs="Times New Roman"/>
          <w:sz w:val="24"/>
          <w:szCs w:val="24"/>
          <w:shd w:val="clear" w:color="auto" w:fill="FFFFFF"/>
        </w:rPr>
        <w:t xml:space="preserve">), we detected a significant accumulation of several </w:t>
      </w:r>
      <w:del w:id="341" w:author="Askey,Bryce C" w:date="2021-01-27T14:37:00Z">
        <w:r w:rsidR="00582BD8" w:rsidDel="0068428F">
          <w:rPr>
            <w:rFonts w:ascii="Times New Roman" w:hAnsi="Times New Roman" w:cs="Times New Roman"/>
            <w:sz w:val="24"/>
            <w:szCs w:val="24"/>
            <w:shd w:val="clear" w:color="auto" w:fill="FFFFFF"/>
          </w:rPr>
          <w:delText>4’</w:delText>
        </w:r>
      </w:del>
      <w:ins w:id="342" w:author="Askey,Bryce C" w:date="2021-01-27T14:37:00Z">
        <w:r w:rsidR="0068428F">
          <w:rPr>
            <w:rFonts w:ascii="Times New Roman" w:hAnsi="Times New Roman" w:cs="Times New Roman"/>
            <w:sz w:val="24"/>
            <w:szCs w:val="24"/>
            <w:shd w:val="clear" w:color="auto" w:fill="FFFFFF"/>
          </w:rPr>
          <w:t>4´</w:t>
        </w:r>
      </w:ins>
      <w:r w:rsidR="00582BD8">
        <w:rPr>
          <w:rFonts w:ascii="Times New Roman" w:hAnsi="Times New Roman" w:cs="Times New Roman"/>
          <w:sz w:val="24"/>
          <w:szCs w:val="24"/>
          <w:shd w:val="clear" w:color="auto" w:fill="FFFFFF"/>
        </w:rPr>
        <w:t>-deoxyflavones</w:t>
      </w:r>
      <w:r w:rsidR="004D15D4">
        <w:rPr>
          <w:rFonts w:ascii="Times New Roman" w:hAnsi="Times New Roman" w:cs="Times New Roman"/>
          <w:sz w:val="24"/>
          <w:szCs w:val="24"/>
          <w:shd w:val="clear" w:color="auto" w:fill="FFFFFF"/>
        </w:rPr>
        <w:t xml:space="preserve"> in their aerial parts</w:t>
      </w:r>
      <w:r w:rsidR="00582BD8">
        <w:rPr>
          <w:rFonts w:ascii="Times New Roman" w:hAnsi="Times New Roman" w:cs="Times New Roman"/>
          <w:sz w:val="24"/>
          <w:szCs w:val="24"/>
          <w:shd w:val="clear" w:color="auto" w:fill="FFFFFF"/>
        </w:rPr>
        <w:t xml:space="preserve"> instead. </w:t>
      </w:r>
      <w:r w:rsidR="001A2A09">
        <w:rPr>
          <w:rFonts w:ascii="Times New Roman" w:hAnsi="Times New Roman" w:cs="Times New Roman"/>
          <w:sz w:val="24"/>
          <w:szCs w:val="24"/>
          <w:shd w:val="clear" w:color="auto" w:fill="FFFFFF"/>
        </w:rPr>
        <w:t xml:space="preserve">Perhaps these species have evolved to utilize </w:t>
      </w:r>
      <w:del w:id="343" w:author="Askey,Bryce C" w:date="2021-01-27T14:37:00Z">
        <w:r w:rsidR="001A2A09" w:rsidDel="0068428F">
          <w:rPr>
            <w:rFonts w:ascii="Times New Roman" w:hAnsi="Times New Roman" w:cs="Times New Roman"/>
            <w:sz w:val="24"/>
            <w:szCs w:val="24"/>
            <w:shd w:val="clear" w:color="auto" w:fill="FFFFFF"/>
          </w:rPr>
          <w:delText>4’</w:delText>
        </w:r>
      </w:del>
      <w:ins w:id="344" w:author="Askey,Bryce C" w:date="2021-01-27T14:37:00Z">
        <w:r w:rsidR="0068428F">
          <w:rPr>
            <w:rFonts w:ascii="Times New Roman" w:hAnsi="Times New Roman" w:cs="Times New Roman"/>
            <w:sz w:val="24"/>
            <w:szCs w:val="24"/>
            <w:shd w:val="clear" w:color="auto" w:fill="FFFFFF"/>
          </w:rPr>
          <w:t>4´</w:t>
        </w:r>
      </w:ins>
      <w:r w:rsidR="001A2A09">
        <w:rPr>
          <w:rFonts w:ascii="Times New Roman" w:hAnsi="Times New Roman" w:cs="Times New Roman"/>
          <w:sz w:val="24"/>
          <w:szCs w:val="24"/>
          <w:shd w:val="clear" w:color="auto" w:fill="FFFFFF"/>
        </w:rPr>
        <w:t xml:space="preserve">-deoxyflavones to fulfill the roles which </w:t>
      </w:r>
      <w:del w:id="345" w:author="Askey,Bryce C" w:date="2021-01-27T14:37:00Z">
        <w:r w:rsidR="001A2A09" w:rsidDel="0068428F">
          <w:rPr>
            <w:rFonts w:ascii="Times New Roman" w:hAnsi="Times New Roman" w:cs="Times New Roman"/>
            <w:sz w:val="24"/>
            <w:szCs w:val="24"/>
            <w:shd w:val="clear" w:color="auto" w:fill="FFFFFF"/>
          </w:rPr>
          <w:delText>4’</w:delText>
        </w:r>
      </w:del>
      <w:ins w:id="346" w:author="Askey,Bryce C" w:date="2021-01-27T14:37:00Z">
        <w:r w:rsidR="0068428F">
          <w:rPr>
            <w:rFonts w:ascii="Times New Roman" w:hAnsi="Times New Roman" w:cs="Times New Roman"/>
            <w:sz w:val="24"/>
            <w:szCs w:val="24"/>
            <w:shd w:val="clear" w:color="auto" w:fill="FFFFFF"/>
          </w:rPr>
          <w:t>4´</w:t>
        </w:r>
      </w:ins>
      <w:r w:rsidR="001A2A09">
        <w:rPr>
          <w:rFonts w:ascii="Times New Roman" w:hAnsi="Times New Roman" w:cs="Times New Roman"/>
          <w:sz w:val="24"/>
          <w:szCs w:val="24"/>
          <w:shd w:val="clear" w:color="auto" w:fill="FFFFFF"/>
        </w:rPr>
        <w:t>-hydroxyflavones do in other plant species.</w:t>
      </w:r>
      <w:r w:rsidR="00702BA0">
        <w:rPr>
          <w:rFonts w:ascii="Times New Roman" w:hAnsi="Times New Roman" w:cs="Times New Roman"/>
          <w:sz w:val="24"/>
          <w:szCs w:val="24"/>
          <w:shd w:val="clear" w:color="auto" w:fill="FFFFFF"/>
        </w:rPr>
        <w:t xml:space="preserve"> </w:t>
      </w:r>
      <w:r w:rsidR="00620A34">
        <w:rPr>
          <w:rFonts w:ascii="Times New Roman" w:hAnsi="Times New Roman" w:cs="Times New Roman"/>
          <w:sz w:val="24"/>
          <w:szCs w:val="24"/>
          <w:shd w:val="clear" w:color="auto" w:fill="FFFFFF"/>
        </w:rPr>
        <w:t xml:space="preserve">Unfortunately, as most studies of </w:t>
      </w:r>
      <w:r w:rsidR="00620A34">
        <w:rPr>
          <w:rFonts w:ascii="Times New Roman" w:hAnsi="Times New Roman" w:cs="Times New Roman"/>
          <w:i/>
          <w:iCs/>
          <w:sz w:val="24"/>
          <w:szCs w:val="24"/>
          <w:shd w:val="clear" w:color="auto" w:fill="FFFFFF"/>
        </w:rPr>
        <w:t xml:space="preserve">Scutellaria </w:t>
      </w:r>
      <w:r w:rsidR="00620A34">
        <w:rPr>
          <w:rFonts w:ascii="Times New Roman" w:hAnsi="Times New Roman" w:cs="Times New Roman"/>
          <w:sz w:val="24"/>
          <w:szCs w:val="24"/>
          <w:shd w:val="clear" w:color="auto" w:fill="FFFFFF"/>
        </w:rPr>
        <w:t xml:space="preserve">flavonoids have focused on their medicinal effects in animal models and not on their physiological purposes in plants, </w:t>
      </w:r>
      <w:r w:rsidR="00702BA0">
        <w:rPr>
          <w:rFonts w:ascii="Times New Roman" w:hAnsi="Times New Roman" w:cs="Times New Roman"/>
          <w:sz w:val="24"/>
          <w:szCs w:val="24"/>
          <w:shd w:val="clear" w:color="auto" w:fill="FFFFFF"/>
        </w:rPr>
        <w:t xml:space="preserve">little is known about the specific relevance of </w:t>
      </w:r>
      <w:del w:id="347" w:author="Askey,Bryce C" w:date="2021-01-27T14:37:00Z">
        <w:r w:rsidR="00702BA0" w:rsidDel="0068428F">
          <w:rPr>
            <w:rFonts w:ascii="Times New Roman" w:hAnsi="Times New Roman" w:cs="Times New Roman"/>
            <w:sz w:val="24"/>
            <w:szCs w:val="24"/>
            <w:shd w:val="clear" w:color="auto" w:fill="FFFFFF"/>
          </w:rPr>
          <w:delText>4’</w:delText>
        </w:r>
      </w:del>
      <w:ins w:id="348" w:author="Askey,Bryce C" w:date="2021-01-27T14:37:00Z">
        <w:r w:rsidR="0068428F">
          <w:rPr>
            <w:rFonts w:ascii="Times New Roman" w:hAnsi="Times New Roman" w:cs="Times New Roman"/>
            <w:sz w:val="24"/>
            <w:szCs w:val="24"/>
            <w:shd w:val="clear" w:color="auto" w:fill="FFFFFF"/>
          </w:rPr>
          <w:t>4´</w:t>
        </w:r>
      </w:ins>
      <w:r w:rsidR="00702BA0">
        <w:rPr>
          <w:rFonts w:ascii="Times New Roman" w:hAnsi="Times New Roman" w:cs="Times New Roman"/>
          <w:sz w:val="24"/>
          <w:szCs w:val="24"/>
          <w:shd w:val="clear" w:color="auto" w:fill="FFFFFF"/>
        </w:rPr>
        <w:t>-deoxyflavones to plant growth, development, and stress response.</w:t>
      </w:r>
      <w:r w:rsidR="00582BD8">
        <w:rPr>
          <w:rFonts w:ascii="Times New Roman" w:hAnsi="Times New Roman" w:cs="Times New Roman"/>
          <w:sz w:val="24"/>
          <w:szCs w:val="24"/>
          <w:shd w:val="clear" w:color="auto" w:fill="FFFFFF"/>
        </w:rPr>
        <w:t xml:space="preserve"> </w:t>
      </w:r>
      <w:r w:rsidR="00702BA0">
        <w:rPr>
          <w:rFonts w:ascii="Times New Roman" w:hAnsi="Times New Roman" w:cs="Times New Roman"/>
          <w:sz w:val="24"/>
          <w:szCs w:val="24"/>
          <w:shd w:val="clear" w:color="auto" w:fill="FFFFFF"/>
        </w:rPr>
        <w:t xml:space="preserve">Therefore, </w:t>
      </w:r>
      <w:r w:rsidR="006F06E0">
        <w:rPr>
          <w:rFonts w:ascii="Times New Roman" w:hAnsi="Times New Roman" w:cs="Times New Roman"/>
          <w:sz w:val="24"/>
          <w:szCs w:val="24"/>
          <w:shd w:val="clear" w:color="auto" w:fill="FFFFFF"/>
        </w:rPr>
        <w:t>the</w:t>
      </w:r>
      <w:r w:rsidR="003457DF">
        <w:rPr>
          <w:rFonts w:ascii="Times New Roman" w:hAnsi="Times New Roman" w:cs="Times New Roman"/>
          <w:sz w:val="24"/>
          <w:szCs w:val="24"/>
          <w:shd w:val="clear" w:color="auto" w:fill="FFFFFF"/>
        </w:rPr>
        <w:t xml:space="preserve"> causative factor</w:t>
      </w:r>
      <w:r w:rsidR="006F06E0">
        <w:rPr>
          <w:rFonts w:ascii="Times New Roman" w:hAnsi="Times New Roman" w:cs="Times New Roman"/>
          <w:sz w:val="24"/>
          <w:szCs w:val="24"/>
          <w:shd w:val="clear" w:color="auto" w:fill="FFFFFF"/>
        </w:rPr>
        <w:t>s</w:t>
      </w:r>
      <w:r w:rsidR="003457DF">
        <w:rPr>
          <w:rFonts w:ascii="Times New Roman" w:hAnsi="Times New Roman" w:cs="Times New Roman"/>
          <w:sz w:val="24"/>
          <w:szCs w:val="24"/>
          <w:shd w:val="clear" w:color="auto" w:fill="FFFFFF"/>
        </w:rPr>
        <w:t xml:space="preserve"> for the differences in distribution of</w:t>
      </w:r>
      <w:r w:rsidR="00372E4C">
        <w:rPr>
          <w:rFonts w:ascii="Times New Roman" w:hAnsi="Times New Roman" w:cs="Times New Roman"/>
          <w:sz w:val="24"/>
          <w:szCs w:val="24"/>
          <w:shd w:val="clear" w:color="auto" w:fill="FFFFFF"/>
        </w:rPr>
        <w:t xml:space="preserve"> </w:t>
      </w:r>
      <w:del w:id="349" w:author="Askey,Bryce C" w:date="2021-01-27T14:37:00Z">
        <w:r w:rsidR="00372E4C" w:rsidDel="0068428F">
          <w:rPr>
            <w:rFonts w:ascii="Times New Roman" w:hAnsi="Times New Roman" w:cs="Times New Roman"/>
            <w:sz w:val="24"/>
            <w:szCs w:val="24"/>
            <w:shd w:val="clear" w:color="auto" w:fill="FFFFFF"/>
          </w:rPr>
          <w:delText>4’</w:delText>
        </w:r>
      </w:del>
      <w:ins w:id="350" w:author="Askey,Bryce C" w:date="2021-01-27T14:37:00Z">
        <w:r w:rsidR="0068428F">
          <w:rPr>
            <w:rFonts w:ascii="Times New Roman" w:hAnsi="Times New Roman" w:cs="Times New Roman"/>
            <w:sz w:val="24"/>
            <w:szCs w:val="24"/>
            <w:shd w:val="clear" w:color="auto" w:fill="FFFFFF"/>
          </w:rPr>
          <w:t>4´</w:t>
        </w:r>
      </w:ins>
      <w:r w:rsidR="00372E4C">
        <w:rPr>
          <w:rFonts w:ascii="Times New Roman" w:hAnsi="Times New Roman" w:cs="Times New Roman"/>
          <w:sz w:val="24"/>
          <w:szCs w:val="24"/>
          <w:shd w:val="clear" w:color="auto" w:fill="FFFFFF"/>
        </w:rPr>
        <w:t xml:space="preserve">-hydroxyflavones and </w:t>
      </w:r>
      <w:del w:id="351" w:author="Askey,Bryce C" w:date="2021-01-27T14:37:00Z">
        <w:r w:rsidR="00372E4C" w:rsidDel="0068428F">
          <w:rPr>
            <w:rFonts w:ascii="Times New Roman" w:hAnsi="Times New Roman" w:cs="Times New Roman"/>
            <w:sz w:val="24"/>
            <w:szCs w:val="24"/>
            <w:shd w:val="clear" w:color="auto" w:fill="FFFFFF"/>
          </w:rPr>
          <w:delText>4’</w:delText>
        </w:r>
      </w:del>
      <w:ins w:id="352" w:author="Askey,Bryce C" w:date="2021-01-27T14:37:00Z">
        <w:r w:rsidR="0068428F">
          <w:rPr>
            <w:rFonts w:ascii="Times New Roman" w:hAnsi="Times New Roman" w:cs="Times New Roman"/>
            <w:sz w:val="24"/>
            <w:szCs w:val="24"/>
            <w:shd w:val="clear" w:color="auto" w:fill="FFFFFF"/>
          </w:rPr>
          <w:t>4´</w:t>
        </w:r>
      </w:ins>
      <w:r w:rsidR="00372E4C">
        <w:rPr>
          <w:rFonts w:ascii="Times New Roman" w:hAnsi="Times New Roman" w:cs="Times New Roman"/>
          <w:sz w:val="24"/>
          <w:szCs w:val="24"/>
          <w:shd w:val="clear" w:color="auto" w:fill="FFFFFF"/>
        </w:rPr>
        <w:t>-deoxyflavones remains unknown.</w:t>
      </w:r>
    </w:p>
    <w:p w14:paraId="4952E189" w14:textId="3E03EB67" w:rsidR="00B5618D" w:rsidRDefault="006F06E0"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The results of</w:t>
      </w:r>
      <w:r w:rsidR="00415F5B">
        <w:rPr>
          <w:rFonts w:ascii="Times New Roman" w:hAnsi="Times New Roman" w:cs="Times New Roman"/>
          <w:sz w:val="24"/>
          <w:szCs w:val="24"/>
          <w:shd w:val="clear" w:color="auto" w:fill="FFFFFF"/>
        </w:rPr>
        <w:t xml:space="preserve"> our</w:t>
      </w:r>
      <w:r>
        <w:rPr>
          <w:rFonts w:ascii="Times New Roman" w:hAnsi="Times New Roman" w:cs="Times New Roman"/>
          <w:sz w:val="24"/>
          <w:szCs w:val="24"/>
          <w:shd w:val="clear" w:color="auto" w:fill="FFFFFF"/>
        </w:rPr>
        <w:t xml:space="preserve"> </w:t>
      </w:r>
      <w:r w:rsidR="00415F5B">
        <w:rPr>
          <w:rFonts w:ascii="Times New Roman" w:hAnsi="Times New Roman" w:cs="Times New Roman"/>
          <w:sz w:val="24"/>
          <w:szCs w:val="24"/>
          <w:shd w:val="clear" w:color="auto" w:fill="FFFFFF"/>
        </w:rPr>
        <w:t xml:space="preserve">MCA with 76 </w:t>
      </w:r>
      <w:r w:rsidR="00415F5B">
        <w:rPr>
          <w:rFonts w:ascii="Times New Roman" w:hAnsi="Times New Roman" w:cs="Times New Roman"/>
          <w:i/>
          <w:iCs/>
          <w:sz w:val="24"/>
          <w:szCs w:val="24"/>
          <w:shd w:val="clear" w:color="auto" w:fill="FFFFFF"/>
        </w:rPr>
        <w:t xml:space="preserve">Scutellaria </w:t>
      </w:r>
      <w:r w:rsidR="00415F5B">
        <w:rPr>
          <w:rFonts w:ascii="Times New Roman" w:hAnsi="Times New Roman" w:cs="Times New Roman"/>
          <w:sz w:val="24"/>
          <w:szCs w:val="24"/>
          <w:shd w:val="clear" w:color="auto" w:fill="FFFFFF"/>
        </w:rPr>
        <w:t xml:space="preserve">species </w:t>
      </w:r>
      <w:r w:rsidR="004C3D07">
        <w:rPr>
          <w:rFonts w:ascii="Times New Roman" w:hAnsi="Times New Roman" w:cs="Times New Roman"/>
          <w:sz w:val="24"/>
          <w:szCs w:val="24"/>
          <w:shd w:val="clear" w:color="auto" w:fill="FFFFFF"/>
        </w:rPr>
        <w:t>demonstrated</w:t>
      </w:r>
      <w:r w:rsidR="00415F5B">
        <w:rPr>
          <w:rFonts w:ascii="Times New Roman" w:hAnsi="Times New Roman" w:cs="Times New Roman"/>
          <w:sz w:val="24"/>
          <w:szCs w:val="24"/>
          <w:shd w:val="clear" w:color="auto" w:fill="FFFFFF"/>
        </w:rPr>
        <w:t xml:space="preserve"> that in the aerial parts, </w:t>
      </w:r>
      <w:del w:id="353" w:author="Askey,Bryce C" w:date="2021-01-27T14:37:00Z">
        <w:r w:rsidR="00415F5B" w:rsidDel="0068428F">
          <w:rPr>
            <w:rFonts w:ascii="Times New Roman" w:hAnsi="Times New Roman" w:cs="Times New Roman"/>
            <w:sz w:val="24"/>
            <w:szCs w:val="24"/>
            <w:shd w:val="clear" w:color="auto" w:fill="FFFFFF"/>
          </w:rPr>
          <w:delText>4’</w:delText>
        </w:r>
      </w:del>
      <w:ins w:id="354" w:author="Askey,Bryce C" w:date="2021-01-27T14:37:00Z">
        <w:r w:rsidR="0068428F">
          <w:rPr>
            <w:rFonts w:ascii="Times New Roman" w:hAnsi="Times New Roman" w:cs="Times New Roman"/>
            <w:sz w:val="24"/>
            <w:szCs w:val="24"/>
            <w:shd w:val="clear" w:color="auto" w:fill="FFFFFF"/>
          </w:rPr>
          <w:t>4´</w:t>
        </w:r>
      </w:ins>
      <w:r w:rsidR="00415F5B">
        <w:rPr>
          <w:rFonts w:ascii="Times New Roman" w:hAnsi="Times New Roman" w:cs="Times New Roman"/>
          <w:sz w:val="24"/>
          <w:szCs w:val="24"/>
          <w:shd w:val="clear" w:color="auto" w:fill="FFFFFF"/>
        </w:rPr>
        <w:t xml:space="preserve">-hydroxyflavone and </w:t>
      </w:r>
      <w:del w:id="355" w:author="Askey,Bryce C" w:date="2021-01-27T14:37:00Z">
        <w:r w:rsidR="00415F5B" w:rsidDel="0068428F">
          <w:rPr>
            <w:rFonts w:ascii="Times New Roman" w:hAnsi="Times New Roman" w:cs="Times New Roman"/>
            <w:sz w:val="24"/>
            <w:szCs w:val="24"/>
            <w:shd w:val="clear" w:color="auto" w:fill="FFFFFF"/>
          </w:rPr>
          <w:delText>4’</w:delText>
        </w:r>
      </w:del>
      <w:ins w:id="356" w:author="Askey,Bryce C" w:date="2021-01-27T14:37:00Z">
        <w:r w:rsidR="0068428F">
          <w:rPr>
            <w:rFonts w:ascii="Times New Roman" w:hAnsi="Times New Roman" w:cs="Times New Roman"/>
            <w:sz w:val="24"/>
            <w:szCs w:val="24"/>
            <w:shd w:val="clear" w:color="auto" w:fill="FFFFFF"/>
          </w:rPr>
          <w:t>4´</w:t>
        </w:r>
      </w:ins>
      <w:r w:rsidR="00415F5B">
        <w:rPr>
          <w:rFonts w:ascii="Times New Roman" w:hAnsi="Times New Roman" w:cs="Times New Roman"/>
          <w:sz w:val="24"/>
          <w:szCs w:val="24"/>
          <w:shd w:val="clear" w:color="auto" w:fill="FFFFFF"/>
        </w:rPr>
        <w:t xml:space="preserve">-deoxyflavone accumulation occur largely independent of each other. </w:t>
      </w:r>
      <w:r w:rsidR="00B819CD">
        <w:rPr>
          <w:rFonts w:ascii="Times New Roman" w:hAnsi="Times New Roman" w:cs="Times New Roman"/>
          <w:sz w:val="24"/>
          <w:szCs w:val="24"/>
          <w:shd w:val="clear" w:color="auto" w:fill="FFFFFF"/>
        </w:rPr>
        <w:t xml:space="preserve">This </w:t>
      </w:r>
      <w:r w:rsidR="00060CA0">
        <w:rPr>
          <w:rFonts w:ascii="Times New Roman" w:hAnsi="Times New Roman" w:cs="Times New Roman"/>
          <w:sz w:val="24"/>
          <w:szCs w:val="24"/>
          <w:shd w:val="clear" w:color="auto" w:fill="FFFFFF"/>
        </w:rPr>
        <w:t xml:space="preserve">suggests that </w:t>
      </w:r>
      <w:r w:rsidR="00B819CD">
        <w:rPr>
          <w:rFonts w:ascii="Times New Roman" w:hAnsi="Times New Roman" w:cs="Times New Roman"/>
          <w:sz w:val="24"/>
          <w:szCs w:val="24"/>
          <w:shd w:val="clear" w:color="auto" w:fill="FFFFFF"/>
        </w:rPr>
        <w:t>the</w:t>
      </w:r>
      <w:r w:rsidR="00260A25">
        <w:rPr>
          <w:rFonts w:ascii="Times New Roman" w:hAnsi="Times New Roman" w:cs="Times New Roman"/>
          <w:sz w:val="24"/>
          <w:szCs w:val="24"/>
          <w:shd w:val="clear" w:color="auto" w:fill="FFFFFF"/>
        </w:rPr>
        <w:t xml:space="preserve"> </w:t>
      </w:r>
      <w:r w:rsidR="00060CA0">
        <w:rPr>
          <w:rFonts w:ascii="Times New Roman" w:hAnsi="Times New Roman" w:cs="Times New Roman"/>
          <w:sz w:val="24"/>
          <w:szCs w:val="24"/>
          <w:shd w:val="clear" w:color="auto" w:fill="FFFFFF"/>
        </w:rPr>
        <w:t>layout of the flavonoid</w:t>
      </w:r>
      <w:r w:rsidR="00B819CD">
        <w:rPr>
          <w:rFonts w:ascii="Times New Roman" w:hAnsi="Times New Roman" w:cs="Times New Roman"/>
          <w:sz w:val="24"/>
          <w:szCs w:val="24"/>
          <w:shd w:val="clear" w:color="auto" w:fill="FFFFFF"/>
        </w:rPr>
        <w:t xml:space="preserve"> pathway </w:t>
      </w:r>
      <w:r w:rsidR="00260A25">
        <w:rPr>
          <w:rFonts w:ascii="Times New Roman" w:hAnsi="Times New Roman" w:cs="Times New Roman"/>
          <w:sz w:val="24"/>
          <w:szCs w:val="24"/>
          <w:shd w:val="clear" w:color="auto" w:fill="FFFFFF"/>
        </w:rPr>
        <w:t xml:space="preserve">for </w:t>
      </w:r>
      <w:r w:rsidR="00260A25">
        <w:rPr>
          <w:rFonts w:ascii="Times New Roman" w:hAnsi="Times New Roman" w:cs="Times New Roman"/>
          <w:i/>
          <w:iCs/>
          <w:sz w:val="24"/>
          <w:szCs w:val="24"/>
          <w:shd w:val="clear" w:color="auto" w:fill="FFFFFF"/>
        </w:rPr>
        <w:t>S. baicalensis</w:t>
      </w:r>
      <w:r w:rsidR="00260A25">
        <w:rPr>
          <w:rFonts w:ascii="Times New Roman" w:hAnsi="Times New Roman" w:cs="Times New Roman"/>
          <w:sz w:val="24"/>
          <w:szCs w:val="24"/>
          <w:shd w:val="clear" w:color="auto" w:fill="FFFFFF"/>
        </w:rPr>
        <w:t xml:space="preserve"> </w:t>
      </w:r>
      <w:r w:rsidR="00B819CD">
        <w:rPr>
          <w:rFonts w:ascii="Times New Roman" w:hAnsi="Times New Roman" w:cs="Times New Roman"/>
          <w:sz w:val="24"/>
          <w:szCs w:val="24"/>
          <w:shd w:val="clear" w:color="auto" w:fill="FFFFFF"/>
        </w:rPr>
        <w:t xml:space="preserve">proposed by </w:t>
      </w:r>
      <w:r w:rsidR="00B819CD" w:rsidRPr="00B819CD">
        <w:rPr>
          <w:rFonts w:ascii="Times New Roman" w:hAnsi="Times New Roman" w:cs="Times New Roman"/>
          <w:sz w:val="24"/>
          <w:szCs w:val="24"/>
          <w:shd w:val="clear" w:color="auto" w:fill="FFFFFF"/>
        </w:rPr>
        <w:t xml:space="preserve">Q. Zhao, Zhang, et al. </w:t>
      </w:r>
      <w:r w:rsidR="00B819CD">
        <w:rPr>
          <w:rFonts w:ascii="Times New Roman" w:hAnsi="Times New Roman" w:cs="Times New Roman"/>
          <w:sz w:val="24"/>
          <w:szCs w:val="24"/>
          <w:shd w:val="clear" w:color="auto" w:fill="FFFFFF"/>
        </w:rPr>
        <w:t>(</w:t>
      </w:r>
      <w:r w:rsidR="00B819CD" w:rsidRPr="00B819CD">
        <w:rPr>
          <w:rFonts w:ascii="Times New Roman" w:hAnsi="Times New Roman" w:cs="Times New Roman"/>
          <w:sz w:val="24"/>
          <w:szCs w:val="24"/>
          <w:shd w:val="clear" w:color="auto" w:fill="FFFFFF"/>
        </w:rPr>
        <w:t>2016</w:t>
      </w:r>
      <w:r w:rsidR="00B819CD">
        <w:rPr>
          <w:rFonts w:ascii="Times New Roman" w:hAnsi="Times New Roman" w:cs="Times New Roman"/>
          <w:sz w:val="24"/>
          <w:szCs w:val="24"/>
          <w:shd w:val="clear" w:color="auto" w:fill="FFFFFF"/>
        </w:rPr>
        <w:t>)</w:t>
      </w:r>
      <w:r w:rsidR="00060CA0">
        <w:rPr>
          <w:rFonts w:ascii="Times New Roman" w:hAnsi="Times New Roman" w:cs="Times New Roman"/>
          <w:sz w:val="24"/>
          <w:szCs w:val="24"/>
          <w:shd w:val="clear" w:color="auto" w:fill="FFFFFF"/>
        </w:rPr>
        <w:t xml:space="preserve"> can be extended to most of the species we studied here. In this pathway, </w:t>
      </w:r>
      <w:r w:rsidR="00260A25">
        <w:rPr>
          <w:rFonts w:ascii="Times New Roman" w:hAnsi="Times New Roman" w:cs="Times New Roman"/>
          <w:sz w:val="24"/>
          <w:szCs w:val="24"/>
          <w:shd w:val="clear" w:color="auto" w:fill="FFFFFF"/>
        </w:rPr>
        <w:t xml:space="preserve">separation of the </w:t>
      </w:r>
      <w:del w:id="357" w:author="Askey,Bryce C" w:date="2021-01-27T14:37:00Z">
        <w:r w:rsidR="00260A25" w:rsidDel="0068428F">
          <w:rPr>
            <w:rFonts w:ascii="Times New Roman" w:hAnsi="Times New Roman" w:cs="Times New Roman"/>
            <w:sz w:val="24"/>
            <w:szCs w:val="24"/>
            <w:shd w:val="clear" w:color="auto" w:fill="FFFFFF"/>
          </w:rPr>
          <w:delText>4’</w:delText>
        </w:r>
      </w:del>
      <w:ins w:id="358" w:author="Askey,Bryce C" w:date="2021-01-27T14:37:00Z">
        <w:r w:rsidR="0068428F">
          <w:rPr>
            <w:rFonts w:ascii="Times New Roman" w:hAnsi="Times New Roman" w:cs="Times New Roman"/>
            <w:sz w:val="24"/>
            <w:szCs w:val="24"/>
            <w:shd w:val="clear" w:color="auto" w:fill="FFFFFF"/>
          </w:rPr>
          <w:t>4´</w:t>
        </w:r>
      </w:ins>
      <w:r w:rsidR="00260A25">
        <w:rPr>
          <w:rFonts w:ascii="Times New Roman" w:hAnsi="Times New Roman" w:cs="Times New Roman"/>
          <w:sz w:val="24"/>
          <w:szCs w:val="24"/>
          <w:shd w:val="clear" w:color="auto" w:fill="FFFFFF"/>
        </w:rPr>
        <w:t xml:space="preserve">-hydroxyflavone and </w:t>
      </w:r>
      <w:del w:id="359" w:author="Askey,Bryce C" w:date="2021-01-27T14:37:00Z">
        <w:r w:rsidR="00260A25" w:rsidDel="0068428F">
          <w:rPr>
            <w:rFonts w:ascii="Times New Roman" w:hAnsi="Times New Roman" w:cs="Times New Roman"/>
            <w:sz w:val="24"/>
            <w:szCs w:val="24"/>
            <w:shd w:val="clear" w:color="auto" w:fill="FFFFFF"/>
          </w:rPr>
          <w:delText>4’</w:delText>
        </w:r>
      </w:del>
      <w:ins w:id="360" w:author="Askey,Bryce C" w:date="2021-01-27T14:37:00Z">
        <w:r w:rsidR="0068428F">
          <w:rPr>
            <w:rFonts w:ascii="Times New Roman" w:hAnsi="Times New Roman" w:cs="Times New Roman"/>
            <w:sz w:val="24"/>
            <w:szCs w:val="24"/>
            <w:shd w:val="clear" w:color="auto" w:fill="FFFFFF"/>
          </w:rPr>
          <w:t>4´</w:t>
        </w:r>
      </w:ins>
      <w:r w:rsidR="00260A25">
        <w:rPr>
          <w:rFonts w:ascii="Times New Roman" w:hAnsi="Times New Roman" w:cs="Times New Roman"/>
          <w:sz w:val="24"/>
          <w:szCs w:val="24"/>
          <w:shd w:val="clear" w:color="auto" w:fill="FFFFFF"/>
        </w:rPr>
        <w:t>-deoxyflavone pathways occurs immediately after the formation of cinnamic acid</w:t>
      </w:r>
      <w:r w:rsidR="00060CA0">
        <w:rPr>
          <w:rFonts w:ascii="Times New Roman" w:hAnsi="Times New Roman" w:cs="Times New Roman"/>
          <w:sz w:val="24"/>
          <w:szCs w:val="24"/>
          <w:shd w:val="clear" w:color="auto" w:fill="FFFFFF"/>
        </w:rPr>
        <w:t xml:space="preserve">, upstream of any of flavonoids we quantified. </w:t>
      </w:r>
      <w:del w:id="361" w:author="Askey,Bryce C" w:date="2021-01-27T14:37:00Z">
        <w:r w:rsidR="006D245D" w:rsidDel="0068428F">
          <w:rPr>
            <w:rFonts w:ascii="Times New Roman" w:hAnsi="Times New Roman" w:cs="Times New Roman"/>
            <w:sz w:val="24"/>
            <w:szCs w:val="24"/>
            <w:shd w:val="clear" w:color="auto" w:fill="FFFFFF"/>
          </w:rPr>
          <w:delText>4’</w:delText>
        </w:r>
      </w:del>
      <w:ins w:id="362" w:author="Askey,Bryce C" w:date="2021-01-27T14:37:00Z">
        <w:r w:rsidR="0068428F">
          <w:rPr>
            <w:rFonts w:ascii="Times New Roman" w:hAnsi="Times New Roman" w:cs="Times New Roman"/>
            <w:sz w:val="24"/>
            <w:szCs w:val="24"/>
            <w:shd w:val="clear" w:color="auto" w:fill="FFFFFF"/>
          </w:rPr>
          <w:t>4´</w:t>
        </w:r>
      </w:ins>
      <w:r w:rsidR="006D245D">
        <w:rPr>
          <w:rFonts w:ascii="Times New Roman" w:hAnsi="Times New Roman" w:cs="Times New Roman"/>
          <w:sz w:val="24"/>
          <w:szCs w:val="24"/>
          <w:shd w:val="clear" w:color="auto" w:fill="FFFFFF"/>
        </w:rPr>
        <w:t>-hydroxyflavone</w:t>
      </w:r>
      <w:r w:rsidR="00AB72DA">
        <w:rPr>
          <w:rFonts w:ascii="Times New Roman" w:hAnsi="Times New Roman" w:cs="Times New Roman"/>
          <w:sz w:val="24"/>
          <w:szCs w:val="24"/>
          <w:shd w:val="clear" w:color="auto" w:fill="FFFFFF"/>
        </w:rPr>
        <w:t xml:space="preserve"> biosynthesis begins with </w:t>
      </w:r>
      <w:r w:rsidR="006D245D">
        <w:rPr>
          <w:rFonts w:ascii="Times New Roman" w:hAnsi="Times New Roman" w:cs="Times New Roman"/>
          <w:sz w:val="24"/>
          <w:szCs w:val="24"/>
          <w:shd w:val="clear" w:color="auto" w:fill="FFFFFF"/>
        </w:rPr>
        <w:t>hydroxylation of cinnamic acid</w:t>
      </w:r>
      <w:r w:rsidR="00E73AFF">
        <w:rPr>
          <w:rFonts w:ascii="Times New Roman" w:hAnsi="Times New Roman" w:cs="Times New Roman"/>
          <w:sz w:val="24"/>
          <w:szCs w:val="24"/>
          <w:shd w:val="clear" w:color="auto" w:fill="FFFFFF"/>
        </w:rPr>
        <w:t xml:space="preserve"> to 4-coumarate</w:t>
      </w:r>
      <w:r w:rsidR="00CF730E">
        <w:rPr>
          <w:rFonts w:ascii="Times New Roman" w:hAnsi="Times New Roman" w:cs="Times New Roman"/>
          <w:sz w:val="24"/>
          <w:szCs w:val="24"/>
          <w:shd w:val="clear" w:color="auto" w:fill="FFFFFF"/>
        </w:rPr>
        <w:t xml:space="preserve"> by a cinnamate-4-hydroxylase (C4H)</w:t>
      </w:r>
      <w:r w:rsidR="00E942BE">
        <w:rPr>
          <w:rFonts w:ascii="Times New Roman" w:hAnsi="Times New Roman" w:cs="Times New Roman"/>
          <w:sz w:val="24"/>
          <w:szCs w:val="24"/>
          <w:shd w:val="clear" w:color="auto" w:fill="FFFFFF"/>
        </w:rPr>
        <w:t>,</w:t>
      </w:r>
      <w:r w:rsidR="00E73AFF">
        <w:rPr>
          <w:rFonts w:ascii="Times New Roman" w:hAnsi="Times New Roman" w:cs="Times New Roman"/>
          <w:sz w:val="24"/>
          <w:szCs w:val="24"/>
          <w:shd w:val="clear" w:color="auto" w:fill="FFFFFF"/>
        </w:rPr>
        <w:t xml:space="preserve"> </w:t>
      </w:r>
      <w:r w:rsidR="006D245D">
        <w:rPr>
          <w:rFonts w:ascii="Times New Roman" w:hAnsi="Times New Roman" w:cs="Times New Roman"/>
          <w:sz w:val="24"/>
          <w:szCs w:val="24"/>
          <w:shd w:val="clear" w:color="auto" w:fill="FFFFFF"/>
        </w:rPr>
        <w:t>followed by</w:t>
      </w:r>
      <w:r w:rsidR="00E942BE">
        <w:rPr>
          <w:rFonts w:ascii="Times New Roman" w:hAnsi="Times New Roman" w:cs="Times New Roman"/>
          <w:sz w:val="24"/>
          <w:szCs w:val="24"/>
          <w:shd w:val="clear" w:color="auto" w:fill="FFFFFF"/>
        </w:rPr>
        <w:t xml:space="preserve"> ligation of </w:t>
      </w:r>
      <w:r w:rsidR="00CF730E">
        <w:rPr>
          <w:rFonts w:ascii="Times New Roman" w:hAnsi="Times New Roman" w:cs="Times New Roman"/>
          <w:sz w:val="24"/>
          <w:szCs w:val="24"/>
          <w:shd w:val="clear" w:color="auto" w:fill="FFFFFF"/>
        </w:rPr>
        <w:t>coenzyme A</w:t>
      </w:r>
      <w:r w:rsidR="00AB72DA">
        <w:rPr>
          <w:rFonts w:ascii="Times New Roman" w:hAnsi="Times New Roman" w:cs="Times New Roman"/>
          <w:sz w:val="24"/>
          <w:szCs w:val="24"/>
          <w:shd w:val="clear" w:color="auto" w:fill="FFFFFF"/>
        </w:rPr>
        <w:t xml:space="preserve"> (CoA)</w:t>
      </w:r>
      <w:r w:rsidR="00CF730E">
        <w:rPr>
          <w:rFonts w:ascii="Times New Roman" w:hAnsi="Times New Roman" w:cs="Times New Roman"/>
          <w:sz w:val="24"/>
          <w:szCs w:val="24"/>
          <w:shd w:val="clear" w:color="auto" w:fill="FFFFFF"/>
        </w:rPr>
        <w:t xml:space="preserve"> by a 4-coumaroyl-CoA ligase (4CL). </w:t>
      </w:r>
      <w:r w:rsidR="00AB72DA">
        <w:rPr>
          <w:rFonts w:ascii="Times New Roman" w:hAnsi="Times New Roman" w:cs="Times New Roman"/>
          <w:sz w:val="24"/>
          <w:szCs w:val="24"/>
          <w:shd w:val="clear" w:color="auto" w:fill="FFFFFF"/>
        </w:rPr>
        <w:t xml:space="preserve">Instead of hydroxylation, </w:t>
      </w:r>
      <w:del w:id="363" w:author="Askey,Bryce C" w:date="2021-01-27T14:37:00Z">
        <w:r w:rsidR="00CF730E" w:rsidDel="0068428F">
          <w:rPr>
            <w:rFonts w:ascii="Times New Roman" w:hAnsi="Times New Roman" w:cs="Times New Roman"/>
            <w:sz w:val="24"/>
            <w:szCs w:val="24"/>
            <w:shd w:val="clear" w:color="auto" w:fill="FFFFFF"/>
          </w:rPr>
          <w:delText>4’</w:delText>
        </w:r>
      </w:del>
      <w:ins w:id="364" w:author="Askey,Bryce C" w:date="2021-01-27T14:37:00Z">
        <w:r w:rsidR="0068428F">
          <w:rPr>
            <w:rFonts w:ascii="Times New Roman" w:hAnsi="Times New Roman" w:cs="Times New Roman"/>
            <w:sz w:val="24"/>
            <w:szCs w:val="24"/>
            <w:shd w:val="clear" w:color="auto" w:fill="FFFFFF"/>
          </w:rPr>
          <w:t>4´</w:t>
        </w:r>
      </w:ins>
      <w:r w:rsidR="00CF730E">
        <w:rPr>
          <w:rFonts w:ascii="Times New Roman" w:hAnsi="Times New Roman" w:cs="Times New Roman"/>
          <w:sz w:val="24"/>
          <w:szCs w:val="24"/>
          <w:shd w:val="clear" w:color="auto" w:fill="FFFFFF"/>
        </w:rPr>
        <w:t>-d</w:t>
      </w:r>
      <w:r w:rsidR="00782DF2">
        <w:rPr>
          <w:rFonts w:ascii="Times New Roman" w:hAnsi="Times New Roman" w:cs="Times New Roman"/>
          <w:sz w:val="24"/>
          <w:szCs w:val="24"/>
          <w:shd w:val="clear" w:color="auto" w:fill="FFFFFF"/>
        </w:rPr>
        <w:t>eo</w:t>
      </w:r>
      <w:r w:rsidR="00CF730E">
        <w:rPr>
          <w:rFonts w:ascii="Times New Roman" w:hAnsi="Times New Roman" w:cs="Times New Roman"/>
          <w:sz w:val="24"/>
          <w:szCs w:val="24"/>
          <w:shd w:val="clear" w:color="auto" w:fill="FFFFFF"/>
        </w:rPr>
        <w:t xml:space="preserve">xyflavones </w:t>
      </w:r>
      <w:r w:rsidR="00AB72DA">
        <w:rPr>
          <w:rFonts w:ascii="Times New Roman" w:hAnsi="Times New Roman" w:cs="Times New Roman"/>
          <w:sz w:val="24"/>
          <w:szCs w:val="24"/>
          <w:shd w:val="clear" w:color="auto" w:fill="FFFFFF"/>
        </w:rPr>
        <w:t xml:space="preserve">biosynthesis begins with the immediate ligation of cinnamic acid with </w:t>
      </w:r>
      <w:proofErr w:type="gramStart"/>
      <w:r w:rsidR="00AB72DA">
        <w:rPr>
          <w:rFonts w:ascii="Times New Roman" w:hAnsi="Times New Roman" w:cs="Times New Roman"/>
          <w:sz w:val="24"/>
          <w:szCs w:val="24"/>
          <w:shd w:val="clear" w:color="auto" w:fill="FFFFFF"/>
        </w:rPr>
        <w:t>CoA by CoA</w:t>
      </w:r>
      <w:proofErr w:type="gramEnd"/>
      <w:r w:rsidR="00AB72DA">
        <w:rPr>
          <w:rFonts w:ascii="Times New Roman" w:hAnsi="Times New Roman" w:cs="Times New Roman"/>
          <w:sz w:val="24"/>
          <w:szCs w:val="24"/>
          <w:shd w:val="clear" w:color="auto" w:fill="FFFFFF"/>
        </w:rPr>
        <w:t xml:space="preserve"> ligase-like (CLL). </w:t>
      </w:r>
      <w:r w:rsidR="0004628B">
        <w:rPr>
          <w:rFonts w:ascii="Times New Roman" w:hAnsi="Times New Roman" w:cs="Times New Roman"/>
          <w:sz w:val="24"/>
          <w:szCs w:val="24"/>
          <w:shd w:val="clear" w:color="auto" w:fill="FFFFFF"/>
        </w:rPr>
        <w:t>Our MCA results corroborate the hypothesis that after this initial differentiation,</w:t>
      </w:r>
      <w:r w:rsidR="00AE2247">
        <w:rPr>
          <w:rFonts w:ascii="Times New Roman" w:hAnsi="Times New Roman" w:cs="Times New Roman"/>
          <w:sz w:val="24"/>
          <w:szCs w:val="24"/>
          <w:shd w:val="clear" w:color="auto" w:fill="FFFFFF"/>
        </w:rPr>
        <w:t xml:space="preserve"> there is no interconversion of products between the </w:t>
      </w:r>
      <w:del w:id="365" w:author="Askey,Bryce C" w:date="2021-01-27T14:37:00Z">
        <w:r w:rsidR="00AE2247" w:rsidDel="0068428F">
          <w:rPr>
            <w:rFonts w:ascii="Times New Roman" w:hAnsi="Times New Roman" w:cs="Times New Roman"/>
            <w:sz w:val="24"/>
            <w:szCs w:val="24"/>
            <w:shd w:val="clear" w:color="auto" w:fill="FFFFFF"/>
          </w:rPr>
          <w:delText>4’</w:delText>
        </w:r>
      </w:del>
      <w:ins w:id="366" w:author="Askey,Bryce C" w:date="2021-01-27T14:37:00Z">
        <w:r w:rsidR="0068428F">
          <w:rPr>
            <w:rFonts w:ascii="Times New Roman" w:hAnsi="Times New Roman" w:cs="Times New Roman"/>
            <w:sz w:val="24"/>
            <w:szCs w:val="24"/>
            <w:shd w:val="clear" w:color="auto" w:fill="FFFFFF"/>
          </w:rPr>
          <w:t>4´</w:t>
        </w:r>
      </w:ins>
      <w:r w:rsidR="00AE2247">
        <w:rPr>
          <w:rFonts w:ascii="Times New Roman" w:hAnsi="Times New Roman" w:cs="Times New Roman"/>
          <w:sz w:val="24"/>
          <w:szCs w:val="24"/>
          <w:shd w:val="clear" w:color="auto" w:fill="FFFFFF"/>
        </w:rPr>
        <w:t xml:space="preserve">-hydroxyflavone and </w:t>
      </w:r>
      <w:del w:id="367" w:author="Askey,Bryce C" w:date="2021-01-27T14:37:00Z">
        <w:r w:rsidR="00AE2247" w:rsidDel="0068428F">
          <w:rPr>
            <w:rFonts w:ascii="Times New Roman" w:hAnsi="Times New Roman" w:cs="Times New Roman"/>
            <w:sz w:val="24"/>
            <w:szCs w:val="24"/>
            <w:shd w:val="clear" w:color="auto" w:fill="FFFFFF"/>
          </w:rPr>
          <w:delText>4’</w:delText>
        </w:r>
      </w:del>
      <w:ins w:id="368" w:author="Askey,Bryce C" w:date="2021-01-27T14:37:00Z">
        <w:r w:rsidR="0068428F">
          <w:rPr>
            <w:rFonts w:ascii="Times New Roman" w:hAnsi="Times New Roman" w:cs="Times New Roman"/>
            <w:sz w:val="24"/>
            <w:szCs w:val="24"/>
            <w:shd w:val="clear" w:color="auto" w:fill="FFFFFF"/>
          </w:rPr>
          <w:t>4´</w:t>
        </w:r>
      </w:ins>
      <w:r w:rsidR="00AE2247">
        <w:rPr>
          <w:rFonts w:ascii="Times New Roman" w:hAnsi="Times New Roman" w:cs="Times New Roman"/>
          <w:sz w:val="24"/>
          <w:szCs w:val="24"/>
          <w:shd w:val="clear" w:color="auto" w:fill="FFFFFF"/>
        </w:rPr>
        <w:t xml:space="preserve">-deoxyflavone pathways. This interconversion would require a dehydroxylase capable of removing a hydroxyl group from the B ring of flavonoids, an enzyme which has not been identified </w:t>
      </w:r>
      <w:r w:rsidR="00492051">
        <w:rPr>
          <w:rFonts w:ascii="Times New Roman" w:hAnsi="Times New Roman" w:cs="Times New Roman"/>
          <w:sz w:val="24"/>
          <w:szCs w:val="24"/>
          <w:shd w:val="clear" w:color="auto" w:fill="FFFFFF"/>
        </w:rPr>
        <w:t xml:space="preserve">to exist </w:t>
      </w:r>
      <w:r w:rsidR="00AE2247">
        <w:rPr>
          <w:rFonts w:ascii="Times New Roman" w:hAnsi="Times New Roman" w:cs="Times New Roman"/>
          <w:sz w:val="24"/>
          <w:szCs w:val="24"/>
          <w:shd w:val="clear" w:color="auto" w:fill="FFFFFF"/>
        </w:rPr>
        <w:t xml:space="preserve">in plants. </w:t>
      </w:r>
      <w:r w:rsidR="00FA4B3B">
        <w:rPr>
          <w:rFonts w:ascii="Times New Roman" w:hAnsi="Times New Roman" w:cs="Times New Roman"/>
          <w:sz w:val="24"/>
          <w:szCs w:val="24"/>
          <w:shd w:val="clear" w:color="auto" w:fill="FFFFFF"/>
        </w:rPr>
        <w:t xml:space="preserve">Because we found </w:t>
      </w:r>
      <w:del w:id="369" w:author="Askey,Bryce C" w:date="2021-01-27T14:37:00Z">
        <w:r w:rsidR="00FA4B3B" w:rsidDel="0068428F">
          <w:rPr>
            <w:rFonts w:ascii="Times New Roman" w:hAnsi="Times New Roman" w:cs="Times New Roman"/>
            <w:sz w:val="24"/>
            <w:szCs w:val="24"/>
            <w:shd w:val="clear" w:color="auto" w:fill="FFFFFF"/>
          </w:rPr>
          <w:delText>4’</w:delText>
        </w:r>
      </w:del>
      <w:ins w:id="370" w:author="Askey,Bryce C" w:date="2021-01-27T14:37:00Z">
        <w:r w:rsidR="0068428F">
          <w:rPr>
            <w:rFonts w:ascii="Times New Roman" w:hAnsi="Times New Roman" w:cs="Times New Roman"/>
            <w:sz w:val="24"/>
            <w:szCs w:val="24"/>
            <w:shd w:val="clear" w:color="auto" w:fill="FFFFFF"/>
          </w:rPr>
          <w:t>4´</w:t>
        </w:r>
      </w:ins>
      <w:r w:rsidR="00FA4B3B">
        <w:rPr>
          <w:rFonts w:ascii="Times New Roman" w:hAnsi="Times New Roman" w:cs="Times New Roman"/>
          <w:sz w:val="24"/>
          <w:szCs w:val="24"/>
          <w:shd w:val="clear" w:color="auto" w:fill="FFFFFF"/>
        </w:rPr>
        <w:t xml:space="preserve">-hydroxyflavones and </w:t>
      </w:r>
      <w:del w:id="371" w:author="Askey,Bryce C" w:date="2021-01-27T14:37:00Z">
        <w:r w:rsidR="00FA4B3B" w:rsidDel="0068428F">
          <w:rPr>
            <w:rFonts w:ascii="Times New Roman" w:hAnsi="Times New Roman" w:cs="Times New Roman"/>
            <w:sz w:val="24"/>
            <w:szCs w:val="24"/>
            <w:shd w:val="clear" w:color="auto" w:fill="FFFFFF"/>
          </w:rPr>
          <w:delText>4’</w:delText>
        </w:r>
      </w:del>
      <w:ins w:id="372" w:author="Askey,Bryce C" w:date="2021-01-27T14:37:00Z">
        <w:r w:rsidR="0068428F">
          <w:rPr>
            <w:rFonts w:ascii="Times New Roman" w:hAnsi="Times New Roman" w:cs="Times New Roman"/>
            <w:sz w:val="24"/>
            <w:szCs w:val="24"/>
            <w:shd w:val="clear" w:color="auto" w:fill="FFFFFF"/>
          </w:rPr>
          <w:t>4´</w:t>
        </w:r>
      </w:ins>
      <w:r w:rsidR="00FA4B3B">
        <w:rPr>
          <w:rFonts w:ascii="Times New Roman" w:hAnsi="Times New Roman" w:cs="Times New Roman"/>
          <w:sz w:val="24"/>
          <w:szCs w:val="24"/>
          <w:shd w:val="clear" w:color="auto" w:fill="FFFFFF"/>
        </w:rPr>
        <w:t>-deoxyflavones to occur independently of each other, it’s unlikely that this enzyme exists in any of the species we analyzed here.</w:t>
      </w:r>
      <w:r w:rsidR="00C9676A">
        <w:rPr>
          <w:rFonts w:ascii="Times New Roman" w:hAnsi="Times New Roman" w:cs="Times New Roman"/>
          <w:sz w:val="24"/>
          <w:szCs w:val="24"/>
          <w:shd w:val="clear" w:color="auto" w:fill="FFFFFF"/>
        </w:rPr>
        <w:t xml:space="preserve"> </w:t>
      </w:r>
    </w:p>
    <w:p w14:paraId="72EE0B03" w14:textId="4B60D6B6" w:rsidR="00D5626E" w:rsidRDefault="00617C8E"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w:t>
      </w:r>
      <w:r w:rsidR="00680F94">
        <w:rPr>
          <w:rFonts w:ascii="Times New Roman" w:hAnsi="Times New Roman" w:cs="Times New Roman"/>
          <w:sz w:val="24"/>
          <w:szCs w:val="24"/>
          <w:shd w:val="clear" w:color="auto" w:fill="FFFFFF"/>
        </w:rPr>
        <w:t xml:space="preserve"> the </w:t>
      </w:r>
      <w:del w:id="373" w:author="Askey,Bryce C" w:date="2021-01-27T14:37:00Z">
        <w:r w:rsidR="00680F94" w:rsidDel="0068428F">
          <w:rPr>
            <w:rFonts w:ascii="Times New Roman" w:hAnsi="Times New Roman" w:cs="Times New Roman"/>
            <w:sz w:val="24"/>
            <w:szCs w:val="24"/>
            <w:shd w:val="clear" w:color="auto" w:fill="FFFFFF"/>
          </w:rPr>
          <w:delText>4’</w:delText>
        </w:r>
      </w:del>
      <w:ins w:id="374" w:author="Askey,Bryce C" w:date="2021-01-27T14:37:00Z">
        <w:r w:rsidR="0068428F">
          <w:rPr>
            <w:rFonts w:ascii="Times New Roman" w:hAnsi="Times New Roman" w:cs="Times New Roman"/>
            <w:sz w:val="24"/>
            <w:szCs w:val="24"/>
            <w:shd w:val="clear" w:color="auto" w:fill="FFFFFF"/>
          </w:rPr>
          <w:t>4´</w:t>
        </w:r>
      </w:ins>
      <w:r w:rsidR="00680F94">
        <w:rPr>
          <w:rFonts w:ascii="Times New Roman" w:hAnsi="Times New Roman" w:cs="Times New Roman"/>
          <w:sz w:val="24"/>
          <w:szCs w:val="24"/>
          <w:shd w:val="clear" w:color="auto" w:fill="FFFFFF"/>
        </w:rPr>
        <w:t xml:space="preserve">-hydroxyflavone and </w:t>
      </w:r>
      <w:del w:id="375" w:author="Askey,Bryce C" w:date="2021-01-27T14:37:00Z">
        <w:r w:rsidR="00680F94" w:rsidDel="0068428F">
          <w:rPr>
            <w:rFonts w:ascii="Times New Roman" w:hAnsi="Times New Roman" w:cs="Times New Roman"/>
            <w:sz w:val="24"/>
            <w:szCs w:val="24"/>
            <w:shd w:val="clear" w:color="auto" w:fill="FFFFFF"/>
          </w:rPr>
          <w:delText>4’</w:delText>
        </w:r>
      </w:del>
      <w:ins w:id="376" w:author="Askey,Bryce C" w:date="2021-01-27T14:37:00Z">
        <w:r w:rsidR="0068428F">
          <w:rPr>
            <w:rFonts w:ascii="Times New Roman" w:hAnsi="Times New Roman" w:cs="Times New Roman"/>
            <w:sz w:val="24"/>
            <w:szCs w:val="24"/>
            <w:shd w:val="clear" w:color="auto" w:fill="FFFFFF"/>
          </w:rPr>
          <w:t>4´</w:t>
        </w:r>
      </w:ins>
      <w:r w:rsidR="00680F94">
        <w:rPr>
          <w:rFonts w:ascii="Times New Roman" w:hAnsi="Times New Roman" w:cs="Times New Roman"/>
          <w:sz w:val="24"/>
          <w:szCs w:val="24"/>
          <w:shd w:val="clear" w:color="auto" w:fill="FFFFFF"/>
        </w:rPr>
        <w:t>-deoxyflavone pathways structurally parallel each other,</w:t>
      </w:r>
      <w:r>
        <w:rPr>
          <w:rFonts w:ascii="Times New Roman" w:hAnsi="Times New Roman" w:cs="Times New Roman"/>
          <w:sz w:val="24"/>
          <w:szCs w:val="24"/>
          <w:shd w:val="clear" w:color="auto" w:fill="FFFFFF"/>
        </w:rPr>
        <w:t xml:space="preserve"> </w:t>
      </w:r>
      <w:r w:rsidR="00680F94">
        <w:rPr>
          <w:rFonts w:ascii="Times New Roman" w:hAnsi="Times New Roman" w:cs="Times New Roman"/>
          <w:sz w:val="24"/>
          <w:szCs w:val="24"/>
          <w:shd w:val="clear" w:color="auto" w:fill="FFFFFF"/>
        </w:rPr>
        <w:t>s</w:t>
      </w:r>
      <w:r w:rsidR="00C9676A">
        <w:rPr>
          <w:rFonts w:ascii="Times New Roman" w:hAnsi="Times New Roman" w:cs="Times New Roman"/>
          <w:sz w:val="24"/>
          <w:szCs w:val="24"/>
          <w:shd w:val="clear" w:color="auto" w:fill="FFFFFF"/>
        </w:rPr>
        <w:t xml:space="preserve">tudies in </w:t>
      </w:r>
      <w:r w:rsidR="00C9676A">
        <w:rPr>
          <w:rFonts w:ascii="Times New Roman" w:hAnsi="Times New Roman" w:cs="Times New Roman"/>
          <w:i/>
          <w:iCs/>
          <w:sz w:val="24"/>
          <w:szCs w:val="24"/>
          <w:shd w:val="clear" w:color="auto" w:fill="FFFFFF"/>
        </w:rPr>
        <w:t xml:space="preserve">S. baicalensis </w:t>
      </w:r>
      <w:r w:rsidR="00C9676A">
        <w:rPr>
          <w:rFonts w:ascii="Times New Roman" w:hAnsi="Times New Roman" w:cs="Times New Roman"/>
          <w:sz w:val="24"/>
          <w:szCs w:val="24"/>
          <w:shd w:val="clear" w:color="auto" w:fill="FFFFFF"/>
        </w:rPr>
        <w:t>have identified</w:t>
      </w:r>
      <w:r>
        <w:rPr>
          <w:rFonts w:ascii="Times New Roman" w:hAnsi="Times New Roman" w:cs="Times New Roman"/>
          <w:sz w:val="24"/>
          <w:szCs w:val="24"/>
          <w:shd w:val="clear" w:color="auto" w:fill="FFFFFF"/>
        </w:rPr>
        <w:t xml:space="preserve"> several biosynthetic steps which are completed by nonspecialized enzymes. These </w:t>
      </w:r>
      <w:r w:rsidR="003029CF">
        <w:rPr>
          <w:rFonts w:ascii="Times New Roman" w:hAnsi="Times New Roman" w:cs="Times New Roman"/>
          <w:sz w:val="24"/>
          <w:szCs w:val="24"/>
          <w:shd w:val="clear" w:color="auto" w:fill="FFFFFF"/>
        </w:rPr>
        <w:t>enzymes h</w:t>
      </w:r>
      <w:r>
        <w:rPr>
          <w:rFonts w:ascii="Times New Roman" w:hAnsi="Times New Roman" w:cs="Times New Roman"/>
          <w:sz w:val="24"/>
          <w:szCs w:val="24"/>
          <w:shd w:val="clear" w:color="auto" w:fill="FFFFFF"/>
        </w:rPr>
        <w:t xml:space="preserve">ave similar catalytic activity in both </w:t>
      </w:r>
      <w:del w:id="377" w:author="Askey,Bryce C" w:date="2021-01-27T14:37:00Z">
        <w:r w:rsidDel="0068428F">
          <w:rPr>
            <w:rFonts w:ascii="Times New Roman" w:hAnsi="Times New Roman" w:cs="Times New Roman"/>
            <w:sz w:val="24"/>
            <w:szCs w:val="24"/>
            <w:shd w:val="clear" w:color="auto" w:fill="FFFFFF"/>
          </w:rPr>
          <w:delText>4’</w:delText>
        </w:r>
      </w:del>
      <w:ins w:id="378" w:author="Askey,Bryce C" w:date="2021-01-27T14:37:00Z">
        <w:r w:rsidR="0068428F">
          <w:rPr>
            <w:rFonts w:ascii="Times New Roman" w:hAnsi="Times New Roman" w:cs="Times New Roman"/>
            <w:sz w:val="24"/>
            <w:szCs w:val="24"/>
            <w:shd w:val="clear" w:color="auto" w:fill="FFFFFF"/>
          </w:rPr>
          <w:t>4´</w:t>
        </w:r>
      </w:ins>
      <w:r>
        <w:rPr>
          <w:rFonts w:ascii="Times New Roman" w:hAnsi="Times New Roman" w:cs="Times New Roman"/>
          <w:sz w:val="24"/>
          <w:szCs w:val="24"/>
          <w:shd w:val="clear" w:color="auto" w:fill="FFFFFF"/>
        </w:rPr>
        <w:t xml:space="preserve">-hydroxyflavone and </w:t>
      </w:r>
      <w:del w:id="379" w:author="Askey,Bryce C" w:date="2021-01-27T14:37:00Z">
        <w:r w:rsidDel="0068428F">
          <w:rPr>
            <w:rFonts w:ascii="Times New Roman" w:hAnsi="Times New Roman" w:cs="Times New Roman"/>
            <w:sz w:val="24"/>
            <w:szCs w:val="24"/>
            <w:shd w:val="clear" w:color="auto" w:fill="FFFFFF"/>
          </w:rPr>
          <w:delText>4’</w:delText>
        </w:r>
      </w:del>
      <w:ins w:id="380" w:author="Askey,Bryce C" w:date="2021-01-27T14:37:00Z">
        <w:r w:rsidR="0068428F">
          <w:rPr>
            <w:rFonts w:ascii="Times New Roman" w:hAnsi="Times New Roman" w:cs="Times New Roman"/>
            <w:sz w:val="24"/>
            <w:szCs w:val="24"/>
            <w:shd w:val="clear" w:color="auto" w:fill="FFFFFF"/>
          </w:rPr>
          <w:t>4´</w:t>
        </w:r>
      </w:ins>
      <w:r>
        <w:rPr>
          <w:rFonts w:ascii="Times New Roman" w:hAnsi="Times New Roman" w:cs="Times New Roman"/>
          <w:sz w:val="24"/>
          <w:szCs w:val="24"/>
          <w:shd w:val="clear" w:color="auto" w:fill="FFFFFF"/>
        </w:rPr>
        <w:t>-deoxyflavone pathways</w:t>
      </w:r>
      <w:r w:rsidR="000F6621">
        <w:rPr>
          <w:rFonts w:ascii="Times New Roman" w:hAnsi="Times New Roman" w:cs="Times New Roman"/>
          <w:sz w:val="24"/>
          <w:szCs w:val="24"/>
          <w:shd w:val="clear" w:color="auto" w:fill="FFFFFF"/>
        </w:rPr>
        <w:t>, and</w:t>
      </w:r>
      <w:r>
        <w:rPr>
          <w:rFonts w:ascii="Times New Roman" w:hAnsi="Times New Roman" w:cs="Times New Roman"/>
          <w:sz w:val="24"/>
          <w:szCs w:val="24"/>
          <w:shd w:val="clear" w:color="auto" w:fill="FFFFFF"/>
        </w:rPr>
        <w:t xml:space="preserve"> include chalcone isomerase (CHI), flavone-6-hydroxylase (F6H), and 7-O-glucosyltransferase (7GT) (</w:t>
      </w:r>
      <w:proofErr w:type="spellStart"/>
      <w:r w:rsidRPr="00942F1E">
        <w:rPr>
          <w:rFonts w:ascii="Times New Roman" w:hAnsi="Times New Roman" w:cs="Times New Roman"/>
          <w:sz w:val="24"/>
          <w:szCs w:val="24"/>
          <w:highlight w:val="yellow"/>
          <w:shd w:val="clear" w:color="auto" w:fill="FFFFFF"/>
        </w:rPr>
        <w:t>Hirotani</w:t>
      </w:r>
      <w:proofErr w:type="spellEnd"/>
      <w:r w:rsidRPr="00942F1E">
        <w:rPr>
          <w:rFonts w:ascii="Times New Roman" w:hAnsi="Times New Roman" w:cs="Times New Roman"/>
          <w:sz w:val="24"/>
          <w:szCs w:val="24"/>
          <w:highlight w:val="yellow"/>
          <w:shd w:val="clear" w:color="auto" w:fill="FFFFFF"/>
        </w:rPr>
        <w:t xml:space="preserve"> et al., 2000</w:t>
      </w:r>
      <w:r>
        <w:rPr>
          <w:rFonts w:ascii="Times New Roman" w:hAnsi="Times New Roman" w:cs="Times New Roman"/>
          <w:sz w:val="24"/>
          <w:szCs w:val="24"/>
          <w:shd w:val="clear" w:color="auto" w:fill="FFFFFF"/>
        </w:rPr>
        <w:t xml:space="preserve">; </w:t>
      </w:r>
      <w:r w:rsidRPr="00B819CD">
        <w:rPr>
          <w:rFonts w:ascii="Times New Roman" w:hAnsi="Times New Roman" w:cs="Times New Roman"/>
          <w:sz w:val="24"/>
          <w:szCs w:val="24"/>
          <w:shd w:val="clear" w:color="auto" w:fill="FFFFFF"/>
        </w:rPr>
        <w:t>Q. Zhao, Zhang, et al.</w:t>
      </w:r>
      <w:r>
        <w:rPr>
          <w:rFonts w:ascii="Times New Roman" w:hAnsi="Times New Roman" w:cs="Times New Roman"/>
          <w:sz w:val="24"/>
          <w:szCs w:val="24"/>
          <w:shd w:val="clear" w:color="auto" w:fill="FFFFFF"/>
        </w:rPr>
        <w:t xml:space="preserve">, </w:t>
      </w:r>
      <w:r w:rsidRPr="00B819CD">
        <w:rPr>
          <w:rFonts w:ascii="Times New Roman" w:hAnsi="Times New Roman" w:cs="Times New Roman"/>
          <w:sz w:val="24"/>
          <w:szCs w:val="24"/>
          <w:shd w:val="clear" w:color="auto" w:fill="FFFFFF"/>
        </w:rPr>
        <w:t>2016</w:t>
      </w:r>
      <w:r>
        <w:rPr>
          <w:rFonts w:ascii="Times New Roman" w:hAnsi="Times New Roman" w:cs="Times New Roman"/>
          <w:sz w:val="24"/>
          <w:szCs w:val="24"/>
          <w:shd w:val="clear" w:color="auto" w:fill="FFFFFF"/>
        </w:rPr>
        <w:t>).</w:t>
      </w:r>
      <w:r w:rsidR="000F6621">
        <w:rPr>
          <w:rFonts w:ascii="Times New Roman" w:hAnsi="Times New Roman" w:cs="Times New Roman"/>
          <w:sz w:val="24"/>
          <w:szCs w:val="24"/>
          <w:shd w:val="clear" w:color="auto" w:fill="FFFFFF"/>
        </w:rPr>
        <w:t xml:space="preserve"> </w:t>
      </w:r>
      <w:r w:rsidR="003029CF">
        <w:rPr>
          <w:rFonts w:ascii="Times New Roman" w:hAnsi="Times New Roman" w:cs="Times New Roman"/>
          <w:sz w:val="24"/>
          <w:szCs w:val="24"/>
          <w:shd w:val="clear" w:color="auto" w:fill="FFFFFF"/>
        </w:rPr>
        <w:t xml:space="preserve">However, work in </w:t>
      </w:r>
      <w:r w:rsidR="003029CF">
        <w:rPr>
          <w:rFonts w:ascii="Times New Roman" w:hAnsi="Times New Roman" w:cs="Times New Roman"/>
          <w:i/>
          <w:iCs/>
          <w:sz w:val="24"/>
          <w:szCs w:val="24"/>
          <w:shd w:val="clear" w:color="auto" w:fill="FFFFFF"/>
        </w:rPr>
        <w:t xml:space="preserve">S. baicalensis </w:t>
      </w:r>
      <w:r w:rsidR="003029CF">
        <w:rPr>
          <w:rFonts w:ascii="Times New Roman" w:hAnsi="Times New Roman" w:cs="Times New Roman"/>
          <w:sz w:val="24"/>
          <w:szCs w:val="24"/>
          <w:shd w:val="clear" w:color="auto" w:fill="FFFFFF"/>
        </w:rPr>
        <w:t xml:space="preserve">has also demonstrated the existence of </w:t>
      </w:r>
      <w:r w:rsidR="00C9676A">
        <w:rPr>
          <w:rFonts w:ascii="Times New Roman" w:hAnsi="Times New Roman" w:cs="Times New Roman"/>
          <w:sz w:val="24"/>
          <w:szCs w:val="24"/>
          <w:shd w:val="clear" w:color="auto" w:fill="FFFFFF"/>
        </w:rPr>
        <w:t xml:space="preserve">specialized isoforms </w:t>
      </w:r>
      <w:r w:rsidR="00B5618D">
        <w:rPr>
          <w:rFonts w:ascii="Times New Roman" w:hAnsi="Times New Roman" w:cs="Times New Roman"/>
          <w:sz w:val="24"/>
          <w:szCs w:val="24"/>
          <w:shd w:val="clear" w:color="auto" w:fill="FFFFFF"/>
        </w:rPr>
        <w:t xml:space="preserve">of </w:t>
      </w:r>
      <w:r w:rsidR="00C66DF0">
        <w:rPr>
          <w:rFonts w:ascii="Times New Roman" w:hAnsi="Times New Roman" w:cs="Times New Roman"/>
          <w:sz w:val="24"/>
          <w:szCs w:val="24"/>
          <w:shd w:val="clear" w:color="auto" w:fill="FFFFFF"/>
        </w:rPr>
        <w:t>several</w:t>
      </w:r>
      <w:r w:rsidR="00B5618D">
        <w:rPr>
          <w:rFonts w:ascii="Times New Roman" w:hAnsi="Times New Roman" w:cs="Times New Roman"/>
          <w:sz w:val="24"/>
          <w:szCs w:val="24"/>
          <w:shd w:val="clear" w:color="auto" w:fill="FFFFFF"/>
        </w:rPr>
        <w:t xml:space="preserve"> enzymes </w:t>
      </w:r>
      <w:r w:rsidR="002F4C21">
        <w:rPr>
          <w:rFonts w:ascii="Times New Roman" w:hAnsi="Times New Roman" w:cs="Times New Roman"/>
          <w:sz w:val="24"/>
          <w:szCs w:val="24"/>
          <w:shd w:val="clear" w:color="auto" w:fill="FFFFFF"/>
        </w:rPr>
        <w:t xml:space="preserve">that </w:t>
      </w:r>
      <w:r w:rsidR="00B5618D">
        <w:rPr>
          <w:rFonts w:ascii="Times New Roman" w:hAnsi="Times New Roman" w:cs="Times New Roman"/>
          <w:sz w:val="24"/>
          <w:szCs w:val="24"/>
          <w:shd w:val="clear" w:color="auto" w:fill="FFFFFF"/>
        </w:rPr>
        <w:t xml:space="preserve">preferentially </w:t>
      </w:r>
      <w:r w:rsidR="002F4C21">
        <w:rPr>
          <w:rFonts w:ascii="Times New Roman" w:hAnsi="Times New Roman" w:cs="Times New Roman"/>
          <w:sz w:val="24"/>
          <w:szCs w:val="24"/>
          <w:shd w:val="clear" w:color="auto" w:fill="FFFFFF"/>
        </w:rPr>
        <w:t>act</w:t>
      </w:r>
      <w:r w:rsidR="00B5618D">
        <w:rPr>
          <w:rFonts w:ascii="Times New Roman" w:hAnsi="Times New Roman" w:cs="Times New Roman"/>
          <w:sz w:val="24"/>
          <w:szCs w:val="24"/>
          <w:shd w:val="clear" w:color="auto" w:fill="FFFFFF"/>
        </w:rPr>
        <w:t xml:space="preserve"> </w:t>
      </w:r>
      <w:r w:rsidR="002F4C21">
        <w:rPr>
          <w:rFonts w:ascii="Times New Roman" w:hAnsi="Times New Roman" w:cs="Times New Roman"/>
          <w:sz w:val="24"/>
          <w:szCs w:val="24"/>
          <w:shd w:val="clear" w:color="auto" w:fill="FFFFFF"/>
        </w:rPr>
        <w:t xml:space="preserve">on the substrates of one pathway </w:t>
      </w:r>
      <w:r w:rsidR="002F4C21">
        <w:rPr>
          <w:rFonts w:ascii="Times New Roman" w:hAnsi="Times New Roman" w:cs="Times New Roman"/>
          <w:sz w:val="24"/>
          <w:szCs w:val="24"/>
          <w:shd w:val="clear" w:color="auto" w:fill="FFFFFF"/>
        </w:rPr>
        <w:lastRenderedPageBreak/>
        <w:t>over the other</w:t>
      </w:r>
      <w:r w:rsidR="00B5618D">
        <w:rPr>
          <w:rFonts w:ascii="Times New Roman" w:hAnsi="Times New Roman" w:cs="Times New Roman"/>
          <w:sz w:val="24"/>
          <w:szCs w:val="24"/>
          <w:shd w:val="clear" w:color="auto" w:fill="FFFFFF"/>
        </w:rPr>
        <w:t xml:space="preserve">. </w:t>
      </w:r>
      <w:r w:rsidR="000A2270" w:rsidRPr="00B819CD">
        <w:rPr>
          <w:rFonts w:ascii="Times New Roman" w:hAnsi="Times New Roman" w:cs="Times New Roman"/>
          <w:sz w:val="24"/>
          <w:szCs w:val="24"/>
          <w:shd w:val="clear" w:color="auto" w:fill="FFFFFF"/>
        </w:rPr>
        <w:t xml:space="preserve">Q. Zhao, Zhang, et al. </w:t>
      </w:r>
      <w:r w:rsidR="000A2270">
        <w:rPr>
          <w:rFonts w:ascii="Times New Roman" w:hAnsi="Times New Roman" w:cs="Times New Roman"/>
          <w:sz w:val="24"/>
          <w:szCs w:val="24"/>
          <w:shd w:val="clear" w:color="auto" w:fill="FFFFFF"/>
        </w:rPr>
        <w:t>(</w:t>
      </w:r>
      <w:r w:rsidR="000A2270" w:rsidRPr="00B819CD">
        <w:rPr>
          <w:rFonts w:ascii="Times New Roman" w:hAnsi="Times New Roman" w:cs="Times New Roman"/>
          <w:sz w:val="24"/>
          <w:szCs w:val="24"/>
          <w:shd w:val="clear" w:color="auto" w:fill="FFFFFF"/>
        </w:rPr>
        <w:t>2016</w:t>
      </w:r>
      <w:r w:rsidR="000A2270">
        <w:rPr>
          <w:rFonts w:ascii="Times New Roman" w:hAnsi="Times New Roman" w:cs="Times New Roman"/>
          <w:sz w:val="24"/>
          <w:szCs w:val="24"/>
          <w:shd w:val="clear" w:color="auto" w:fill="FFFFFF"/>
        </w:rPr>
        <w:t xml:space="preserve">) found </w:t>
      </w:r>
      <w:r w:rsidR="00A446D6">
        <w:rPr>
          <w:rFonts w:ascii="Times New Roman" w:hAnsi="Times New Roman" w:cs="Times New Roman"/>
          <w:sz w:val="24"/>
          <w:szCs w:val="24"/>
          <w:shd w:val="clear" w:color="auto" w:fill="FFFFFF"/>
        </w:rPr>
        <w:t xml:space="preserve">that </w:t>
      </w:r>
      <w:r w:rsidR="0088741B">
        <w:rPr>
          <w:rFonts w:ascii="Times New Roman" w:hAnsi="Times New Roman" w:cs="Times New Roman"/>
          <w:i/>
          <w:iCs/>
          <w:sz w:val="24"/>
          <w:szCs w:val="24"/>
          <w:shd w:val="clear" w:color="auto" w:fill="FFFFFF"/>
        </w:rPr>
        <w:t xml:space="preserve">S. baicalensis </w:t>
      </w:r>
      <w:r w:rsidR="00C66DF0">
        <w:rPr>
          <w:rFonts w:ascii="Times New Roman" w:hAnsi="Times New Roman" w:cs="Times New Roman"/>
          <w:sz w:val="24"/>
          <w:szCs w:val="24"/>
          <w:shd w:val="clear" w:color="auto" w:fill="FFFFFF"/>
        </w:rPr>
        <w:t xml:space="preserve">uses </w:t>
      </w:r>
      <w:r w:rsidR="0088741B">
        <w:rPr>
          <w:rFonts w:ascii="Times New Roman" w:hAnsi="Times New Roman" w:cs="Times New Roman"/>
          <w:sz w:val="24"/>
          <w:szCs w:val="24"/>
          <w:shd w:val="clear" w:color="auto" w:fill="FFFFFF"/>
        </w:rPr>
        <w:t>a specialized isoform of chalcone synthase (CHS)</w:t>
      </w:r>
      <w:r w:rsidR="00C66DF0">
        <w:rPr>
          <w:rFonts w:ascii="Times New Roman" w:hAnsi="Times New Roman" w:cs="Times New Roman"/>
          <w:sz w:val="24"/>
          <w:szCs w:val="24"/>
          <w:shd w:val="clear" w:color="auto" w:fill="FFFFFF"/>
        </w:rPr>
        <w:t xml:space="preserve"> in </w:t>
      </w:r>
      <w:del w:id="381" w:author="Askey,Bryce C" w:date="2021-01-27T14:37:00Z">
        <w:r w:rsidR="00C66DF0" w:rsidDel="0068428F">
          <w:rPr>
            <w:rFonts w:ascii="Times New Roman" w:hAnsi="Times New Roman" w:cs="Times New Roman"/>
            <w:sz w:val="24"/>
            <w:szCs w:val="24"/>
            <w:shd w:val="clear" w:color="auto" w:fill="FFFFFF"/>
          </w:rPr>
          <w:delText>4’</w:delText>
        </w:r>
      </w:del>
      <w:ins w:id="382" w:author="Askey,Bryce C" w:date="2021-01-27T14:37:00Z">
        <w:r w:rsidR="0068428F">
          <w:rPr>
            <w:rFonts w:ascii="Times New Roman" w:hAnsi="Times New Roman" w:cs="Times New Roman"/>
            <w:sz w:val="24"/>
            <w:szCs w:val="24"/>
            <w:shd w:val="clear" w:color="auto" w:fill="FFFFFF"/>
          </w:rPr>
          <w:t>4´</w:t>
        </w:r>
      </w:ins>
      <w:r w:rsidR="00C66DF0">
        <w:rPr>
          <w:rFonts w:ascii="Times New Roman" w:hAnsi="Times New Roman" w:cs="Times New Roman"/>
          <w:sz w:val="24"/>
          <w:szCs w:val="24"/>
          <w:shd w:val="clear" w:color="auto" w:fill="FFFFFF"/>
        </w:rPr>
        <w:t>-deoxyflavone synthesis</w:t>
      </w:r>
      <w:r w:rsidR="00FD04E5">
        <w:rPr>
          <w:rFonts w:ascii="Times New Roman" w:hAnsi="Times New Roman" w:cs="Times New Roman"/>
          <w:sz w:val="24"/>
          <w:szCs w:val="24"/>
          <w:shd w:val="clear" w:color="auto" w:fill="FFFFFF"/>
        </w:rPr>
        <w:t xml:space="preserve">, but </w:t>
      </w:r>
      <w:r w:rsidR="00CC612C">
        <w:rPr>
          <w:rFonts w:ascii="Times New Roman" w:hAnsi="Times New Roman" w:cs="Times New Roman"/>
          <w:sz w:val="24"/>
          <w:szCs w:val="24"/>
          <w:shd w:val="clear" w:color="auto" w:fill="FFFFFF"/>
        </w:rPr>
        <w:t>also encodes a</w:t>
      </w:r>
      <w:r w:rsidR="00D806F0">
        <w:rPr>
          <w:rFonts w:ascii="Times New Roman" w:hAnsi="Times New Roman" w:cs="Times New Roman"/>
          <w:sz w:val="24"/>
          <w:szCs w:val="24"/>
          <w:shd w:val="clear" w:color="auto" w:fill="FFFFFF"/>
        </w:rPr>
        <w:t xml:space="preserve"> </w:t>
      </w:r>
      <w:r w:rsidR="007A355B">
        <w:rPr>
          <w:rFonts w:ascii="Times New Roman" w:hAnsi="Times New Roman" w:cs="Times New Roman"/>
          <w:sz w:val="24"/>
          <w:szCs w:val="24"/>
          <w:shd w:val="clear" w:color="auto" w:fill="FFFFFF"/>
        </w:rPr>
        <w:t>different</w:t>
      </w:r>
      <w:r w:rsidR="00D806F0">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iso</w:t>
      </w:r>
      <w:r w:rsidR="00D806F0">
        <w:rPr>
          <w:rFonts w:ascii="Times New Roman" w:hAnsi="Times New Roman" w:cs="Times New Roman"/>
          <w:sz w:val="24"/>
          <w:szCs w:val="24"/>
          <w:shd w:val="clear" w:color="auto" w:fill="FFFFFF"/>
        </w:rPr>
        <w:t>form</w:t>
      </w:r>
      <w:r w:rsidR="00FD04E5">
        <w:rPr>
          <w:rFonts w:ascii="Times New Roman" w:hAnsi="Times New Roman" w:cs="Times New Roman"/>
          <w:sz w:val="24"/>
          <w:szCs w:val="24"/>
          <w:shd w:val="clear" w:color="auto" w:fill="FFFFFF"/>
        </w:rPr>
        <w:t xml:space="preserve"> which only</w:t>
      </w:r>
      <w:r w:rsidR="00D806F0">
        <w:rPr>
          <w:rFonts w:ascii="Times New Roman" w:hAnsi="Times New Roman" w:cs="Times New Roman"/>
          <w:sz w:val="24"/>
          <w:szCs w:val="24"/>
          <w:shd w:val="clear" w:color="auto" w:fill="FFFFFF"/>
        </w:rPr>
        <w:t xml:space="preserve"> has activity in the </w:t>
      </w:r>
      <w:del w:id="383" w:author="Askey,Bryce C" w:date="2021-01-27T14:37:00Z">
        <w:r w:rsidR="00D806F0" w:rsidDel="0068428F">
          <w:rPr>
            <w:rFonts w:ascii="Times New Roman" w:hAnsi="Times New Roman" w:cs="Times New Roman"/>
            <w:sz w:val="24"/>
            <w:szCs w:val="24"/>
            <w:shd w:val="clear" w:color="auto" w:fill="FFFFFF"/>
          </w:rPr>
          <w:delText>4’</w:delText>
        </w:r>
      </w:del>
      <w:ins w:id="384" w:author="Askey,Bryce C" w:date="2021-01-27T14:37:00Z">
        <w:r w:rsidR="0068428F">
          <w:rPr>
            <w:rFonts w:ascii="Times New Roman" w:hAnsi="Times New Roman" w:cs="Times New Roman"/>
            <w:sz w:val="24"/>
            <w:szCs w:val="24"/>
            <w:shd w:val="clear" w:color="auto" w:fill="FFFFFF"/>
          </w:rPr>
          <w:t>4´</w:t>
        </w:r>
      </w:ins>
      <w:r w:rsidR="00D806F0">
        <w:rPr>
          <w:rFonts w:ascii="Times New Roman" w:hAnsi="Times New Roman" w:cs="Times New Roman"/>
          <w:sz w:val="24"/>
          <w:szCs w:val="24"/>
          <w:shd w:val="clear" w:color="auto" w:fill="FFFFFF"/>
        </w:rPr>
        <w:t>-hydroxyflavone pathway.</w:t>
      </w:r>
      <w:r w:rsidR="00CC612C" w:rsidRPr="00CC612C">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 xml:space="preserve">In the same work, </w:t>
      </w:r>
      <w:r w:rsidR="00CC612C" w:rsidRPr="00B819CD">
        <w:rPr>
          <w:rFonts w:ascii="Times New Roman" w:hAnsi="Times New Roman" w:cs="Times New Roman"/>
          <w:sz w:val="24"/>
          <w:szCs w:val="24"/>
          <w:shd w:val="clear" w:color="auto" w:fill="FFFFFF"/>
        </w:rPr>
        <w:t xml:space="preserve">Q. Zhao, Zhang, et al. </w:t>
      </w:r>
      <w:r w:rsidR="00CC612C">
        <w:rPr>
          <w:rFonts w:ascii="Times New Roman" w:hAnsi="Times New Roman" w:cs="Times New Roman"/>
          <w:sz w:val="24"/>
          <w:szCs w:val="24"/>
          <w:shd w:val="clear" w:color="auto" w:fill="FFFFFF"/>
        </w:rPr>
        <w:t>(</w:t>
      </w:r>
      <w:r w:rsidR="00CC612C" w:rsidRPr="00B819CD">
        <w:rPr>
          <w:rFonts w:ascii="Times New Roman" w:hAnsi="Times New Roman" w:cs="Times New Roman"/>
          <w:sz w:val="24"/>
          <w:szCs w:val="24"/>
          <w:shd w:val="clear" w:color="auto" w:fill="FFFFFF"/>
        </w:rPr>
        <w:t>2016</w:t>
      </w:r>
      <w:r w:rsidR="00CC612C">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 xml:space="preserve">identified </w:t>
      </w:r>
      <w:r w:rsidR="00615EA2">
        <w:rPr>
          <w:rFonts w:ascii="Times New Roman" w:hAnsi="Times New Roman" w:cs="Times New Roman"/>
          <w:sz w:val="24"/>
          <w:szCs w:val="24"/>
          <w:shd w:val="clear" w:color="auto" w:fill="FFFFFF"/>
        </w:rPr>
        <w:t>two isoforms of flavone synthase II (FNSII)</w:t>
      </w:r>
      <w:r w:rsidR="003B22BC">
        <w:rPr>
          <w:rFonts w:ascii="Times New Roman" w:hAnsi="Times New Roman" w:cs="Times New Roman"/>
          <w:sz w:val="24"/>
          <w:szCs w:val="24"/>
          <w:shd w:val="clear" w:color="auto" w:fill="FFFFFF"/>
        </w:rPr>
        <w:t xml:space="preserve"> in </w:t>
      </w:r>
      <w:r w:rsidR="003B22BC">
        <w:rPr>
          <w:rFonts w:ascii="Times New Roman" w:hAnsi="Times New Roman" w:cs="Times New Roman"/>
          <w:i/>
          <w:iCs/>
          <w:sz w:val="24"/>
          <w:szCs w:val="24"/>
          <w:shd w:val="clear" w:color="auto" w:fill="FFFFFF"/>
        </w:rPr>
        <w:t>S. baicalensis</w:t>
      </w:r>
      <w:r w:rsidR="00615EA2">
        <w:rPr>
          <w:rFonts w:ascii="Times New Roman" w:hAnsi="Times New Roman" w:cs="Times New Roman"/>
          <w:sz w:val="24"/>
          <w:szCs w:val="24"/>
          <w:shd w:val="clear" w:color="auto" w:fill="FFFFFF"/>
        </w:rPr>
        <w:t xml:space="preserve">. One isoform </w:t>
      </w:r>
      <w:r w:rsidR="00100FFF">
        <w:rPr>
          <w:rFonts w:ascii="Times New Roman" w:hAnsi="Times New Roman" w:cs="Times New Roman"/>
          <w:sz w:val="24"/>
          <w:szCs w:val="24"/>
          <w:shd w:val="clear" w:color="auto" w:fill="FFFFFF"/>
        </w:rPr>
        <w:t xml:space="preserve">preferentially accepts substrates from the </w:t>
      </w:r>
      <w:del w:id="385" w:author="Askey,Bryce C" w:date="2021-01-27T14:37:00Z">
        <w:r w:rsidR="00100FFF" w:rsidDel="0068428F">
          <w:rPr>
            <w:rFonts w:ascii="Times New Roman" w:hAnsi="Times New Roman" w:cs="Times New Roman"/>
            <w:sz w:val="24"/>
            <w:szCs w:val="24"/>
            <w:shd w:val="clear" w:color="auto" w:fill="FFFFFF"/>
          </w:rPr>
          <w:delText>4’</w:delText>
        </w:r>
      </w:del>
      <w:ins w:id="386" w:author="Askey,Bryce C" w:date="2021-01-27T14:37:00Z">
        <w:r w:rsidR="0068428F">
          <w:rPr>
            <w:rFonts w:ascii="Times New Roman" w:hAnsi="Times New Roman" w:cs="Times New Roman"/>
            <w:sz w:val="24"/>
            <w:szCs w:val="24"/>
            <w:shd w:val="clear" w:color="auto" w:fill="FFFFFF"/>
          </w:rPr>
          <w:t>4´</w:t>
        </w:r>
      </w:ins>
      <w:r w:rsidR="00100FFF">
        <w:rPr>
          <w:rFonts w:ascii="Times New Roman" w:hAnsi="Times New Roman" w:cs="Times New Roman"/>
          <w:sz w:val="24"/>
          <w:szCs w:val="24"/>
          <w:shd w:val="clear" w:color="auto" w:fill="FFFFFF"/>
        </w:rPr>
        <w:t xml:space="preserve">-hydroxyflavone pathway, while the other exclusively acts in </w:t>
      </w:r>
      <w:del w:id="387" w:author="Askey,Bryce C" w:date="2021-01-27T14:37:00Z">
        <w:r w:rsidR="00100FFF" w:rsidDel="0068428F">
          <w:rPr>
            <w:rFonts w:ascii="Times New Roman" w:hAnsi="Times New Roman" w:cs="Times New Roman"/>
            <w:sz w:val="24"/>
            <w:szCs w:val="24"/>
            <w:shd w:val="clear" w:color="auto" w:fill="FFFFFF"/>
          </w:rPr>
          <w:delText>4’</w:delText>
        </w:r>
      </w:del>
      <w:ins w:id="388" w:author="Askey,Bryce C" w:date="2021-01-27T14:37:00Z">
        <w:r w:rsidR="0068428F">
          <w:rPr>
            <w:rFonts w:ascii="Times New Roman" w:hAnsi="Times New Roman" w:cs="Times New Roman"/>
            <w:sz w:val="24"/>
            <w:szCs w:val="24"/>
            <w:shd w:val="clear" w:color="auto" w:fill="FFFFFF"/>
          </w:rPr>
          <w:t>4´</w:t>
        </w:r>
      </w:ins>
      <w:r w:rsidR="00100FFF">
        <w:rPr>
          <w:rFonts w:ascii="Times New Roman" w:hAnsi="Times New Roman" w:cs="Times New Roman"/>
          <w:sz w:val="24"/>
          <w:szCs w:val="24"/>
          <w:shd w:val="clear" w:color="auto" w:fill="FFFFFF"/>
        </w:rPr>
        <w:t>-deoxyflavone synthesis.</w:t>
      </w:r>
      <w:r w:rsidR="00044549">
        <w:rPr>
          <w:rFonts w:ascii="Times New Roman" w:hAnsi="Times New Roman" w:cs="Times New Roman"/>
          <w:sz w:val="24"/>
          <w:szCs w:val="24"/>
          <w:shd w:val="clear" w:color="auto" w:fill="FFFFFF"/>
        </w:rPr>
        <w:t xml:space="preserve"> </w:t>
      </w:r>
      <w:r w:rsidR="003029CF">
        <w:rPr>
          <w:rFonts w:ascii="Times New Roman" w:hAnsi="Times New Roman" w:cs="Times New Roman"/>
          <w:sz w:val="24"/>
          <w:szCs w:val="24"/>
          <w:shd w:val="clear" w:color="auto" w:fill="FFFFFF"/>
        </w:rPr>
        <w:t xml:space="preserve">This specialization of enzyme isoforms at multiple steps in flavonoid biosynthesis allows for independent expression of the </w:t>
      </w:r>
      <w:del w:id="389" w:author="Askey,Bryce C" w:date="2021-01-27T14:37:00Z">
        <w:r w:rsidR="003029CF" w:rsidDel="0068428F">
          <w:rPr>
            <w:rFonts w:ascii="Times New Roman" w:hAnsi="Times New Roman" w:cs="Times New Roman"/>
            <w:sz w:val="24"/>
            <w:szCs w:val="24"/>
            <w:shd w:val="clear" w:color="auto" w:fill="FFFFFF"/>
          </w:rPr>
          <w:delText>4’</w:delText>
        </w:r>
      </w:del>
      <w:ins w:id="390" w:author="Askey,Bryce C" w:date="2021-01-27T14:37:00Z">
        <w:r w:rsidR="0068428F">
          <w:rPr>
            <w:rFonts w:ascii="Times New Roman" w:hAnsi="Times New Roman" w:cs="Times New Roman"/>
            <w:sz w:val="24"/>
            <w:szCs w:val="24"/>
            <w:shd w:val="clear" w:color="auto" w:fill="FFFFFF"/>
          </w:rPr>
          <w:t>4´</w:t>
        </w:r>
      </w:ins>
      <w:r w:rsidR="003029CF">
        <w:rPr>
          <w:rFonts w:ascii="Times New Roman" w:hAnsi="Times New Roman" w:cs="Times New Roman"/>
          <w:sz w:val="24"/>
          <w:szCs w:val="24"/>
          <w:shd w:val="clear" w:color="auto" w:fill="FFFFFF"/>
        </w:rPr>
        <w:t xml:space="preserve">-hydroxyflavone and </w:t>
      </w:r>
      <w:del w:id="391" w:author="Askey,Bryce C" w:date="2021-01-27T14:37:00Z">
        <w:r w:rsidR="003029CF" w:rsidDel="0068428F">
          <w:rPr>
            <w:rFonts w:ascii="Times New Roman" w:hAnsi="Times New Roman" w:cs="Times New Roman"/>
            <w:sz w:val="24"/>
            <w:szCs w:val="24"/>
            <w:shd w:val="clear" w:color="auto" w:fill="FFFFFF"/>
          </w:rPr>
          <w:delText>4’</w:delText>
        </w:r>
      </w:del>
      <w:ins w:id="392" w:author="Askey,Bryce C" w:date="2021-01-27T14:37:00Z">
        <w:r w:rsidR="0068428F">
          <w:rPr>
            <w:rFonts w:ascii="Times New Roman" w:hAnsi="Times New Roman" w:cs="Times New Roman"/>
            <w:sz w:val="24"/>
            <w:szCs w:val="24"/>
            <w:shd w:val="clear" w:color="auto" w:fill="FFFFFF"/>
          </w:rPr>
          <w:t>4´</w:t>
        </w:r>
      </w:ins>
      <w:r w:rsidR="003029CF">
        <w:rPr>
          <w:rFonts w:ascii="Times New Roman" w:hAnsi="Times New Roman" w:cs="Times New Roman"/>
          <w:sz w:val="24"/>
          <w:szCs w:val="24"/>
          <w:shd w:val="clear" w:color="auto" w:fill="FFFFFF"/>
        </w:rPr>
        <w:t xml:space="preserve">-deoxyflavone pathways in the different organs of </w:t>
      </w:r>
      <w:r w:rsidR="003029CF">
        <w:rPr>
          <w:rFonts w:ascii="Times New Roman" w:hAnsi="Times New Roman" w:cs="Times New Roman"/>
          <w:i/>
          <w:iCs/>
          <w:sz w:val="24"/>
          <w:szCs w:val="24"/>
          <w:shd w:val="clear" w:color="auto" w:fill="FFFFFF"/>
        </w:rPr>
        <w:t>S. baicalensis</w:t>
      </w:r>
      <w:r w:rsidR="003029CF">
        <w:rPr>
          <w:rFonts w:ascii="Times New Roman" w:hAnsi="Times New Roman" w:cs="Times New Roman"/>
          <w:sz w:val="24"/>
          <w:szCs w:val="24"/>
          <w:shd w:val="clear" w:color="auto" w:fill="FFFFFF"/>
        </w:rPr>
        <w:t>.</w:t>
      </w:r>
      <w:r w:rsidR="00044549">
        <w:rPr>
          <w:rFonts w:ascii="Times New Roman" w:hAnsi="Times New Roman" w:cs="Times New Roman"/>
          <w:sz w:val="24"/>
          <w:szCs w:val="24"/>
          <w:shd w:val="clear" w:color="auto" w:fill="FFFFFF"/>
        </w:rPr>
        <w:t xml:space="preserve"> </w:t>
      </w:r>
      <w:r w:rsidR="00C9676A">
        <w:rPr>
          <w:rFonts w:ascii="Times New Roman" w:hAnsi="Times New Roman" w:cs="Times New Roman"/>
          <w:sz w:val="24"/>
          <w:szCs w:val="24"/>
          <w:shd w:val="clear" w:color="auto" w:fill="FFFFFF"/>
        </w:rPr>
        <w:t xml:space="preserve">Our </w:t>
      </w:r>
      <w:r w:rsidR="003029CF">
        <w:rPr>
          <w:rFonts w:ascii="Times New Roman" w:hAnsi="Times New Roman" w:cs="Times New Roman"/>
          <w:sz w:val="24"/>
          <w:szCs w:val="24"/>
          <w:shd w:val="clear" w:color="auto" w:fill="FFFFFF"/>
        </w:rPr>
        <w:t>detection</w:t>
      </w:r>
      <w:r w:rsidR="00C9676A">
        <w:rPr>
          <w:rFonts w:ascii="Times New Roman" w:hAnsi="Times New Roman" w:cs="Times New Roman"/>
          <w:sz w:val="24"/>
          <w:szCs w:val="24"/>
          <w:shd w:val="clear" w:color="auto" w:fill="FFFFFF"/>
        </w:rPr>
        <w:t xml:space="preserve"> of independence </w:t>
      </w:r>
      <w:r w:rsidR="003029CF">
        <w:rPr>
          <w:rFonts w:ascii="Times New Roman" w:hAnsi="Times New Roman" w:cs="Times New Roman"/>
          <w:sz w:val="24"/>
          <w:szCs w:val="24"/>
          <w:shd w:val="clear" w:color="auto" w:fill="FFFFFF"/>
        </w:rPr>
        <w:t>between</w:t>
      </w:r>
      <w:r w:rsidR="00C9676A">
        <w:rPr>
          <w:rFonts w:ascii="Times New Roman" w:hAnsi="Times New Roman" w:cs="Times New Roman"/>
          <w:sz w:val="24"/>
          <w:szCs w:val="24"/>
          <w:shd w:val="clear" w:color="auto" w:fill="FFFFFF"/>
        </w:rPr>
        <w:t xml:space="preserve"> </w:t>
      </w:r>
      <w:del w:id="393" w:author="Askey,Bryce C" w:date="2021-01-27T14:37:00Z">
        <w:r w:rsidR="00C9676A" w:rsidDel="0068428F">
          <w:rPr>
            <w:rFonts w:ascii="Times New Roman" w:hAnsi="Times New Roman" w:cs="Times New Roman"/>
            <w:sz w:val="24"/>
            <w:szCs w:val="24"/>
            <w:shd w:val="clear" w:color="auto" w:fill="FFFFFF"/>
          </w:rPr>
          <w:delText>4’</w:delText>
        </w:r>
      </w:del>
      <w:ins w:id="394" w:author="Askey,Bryce C" w:date="2021-01-27T14:37:00Z">
        <w:r w:rsidR="0068428F">
          <w:rPr>
            <w:rFonts w:ascii="Times New Roman" w:hAnsi="Times New Roman" w:cs="Times New Roman"/>
            <w:sz w:val="24"/>
            <w:szCs w:val="24"/>
            <w:shd w:val="clear" w:color="auto" w:fill="FFFFFF"/>
          </w:rPr>
          <w:t>4´</w:t>
        </w:r>
      </w:ins>
      <w:r w:rsidR="00C9676A">
        <w:rPr>
          <w:rFonts w:ascii="Times New Roman" w:hAnsi="Times New Roman" w:cs="Times New Roman"/>
          <w:sz w:val="24"/>
          <w:szCs w:val="24"/>
          <w:shd w:val="clear" w:color="auto" w:fill="FFFFFF"/>
        </w:rPr>
        <w:t xml:space="preserve">-hydroxyflavone and </w:t>
      </w:r>
      <w:del w:id="395" w:author="Askey,Bryce C" w:date="2021-01-27T14:37:00Z">
        <w:r w:rsidR="00C9676A" w:rsidDel="0068428F">
          <w:rPr>
            <w:rFonts w:ascii="Times New Roman" w:hAnsi="Times New Roman" w:cs="Times New Roman"/>
            <w:sz w:val="24"/>
            <w:szCs w:val="24"/>
            <w:shd w:val="clear" w:color="auto" w:fill="FFFFFF"/>
          </w:rPr>
          <w:delText>4’</w:delText>
        </w:r>
      </w:del>
      <w:ins w:id="396" w:author="Askey,Bryce C" w:date="2021-01-27T14:37:00Z">
        <w:r w:rsidR="0068428F">
          <w:rPr>
            <w:rFonts w:ascii="Times New Roman" w:hAnsi="Times New Roman" w:cs="Times New Roman"/>
            <w:sz w:val="24"/>
            <w:szCs w:val="24"/>
            <w:shd w:val="clear" w:color="auto" w:fill="FFFFFF"/>
          </w:rPr>
          <w:t>4´</w:t>
        </w:r>
      </w:ins>
      <w:r w:rsidR="00C9676A">
        <w:rPr>
          <w:rFonts w:ascii="Times New Roman" w:hAnsi="Times New Roman" w:cs="Times New Roman"/>
          <w:sz w:val="24"/>
          <w:szCs w:val="24"/>
          <w:shd w:val="clear" w:color="auto" w:fill="FFFFFF"/>
        </w:rPr>
        <w:t xml:space="preserve">-deoxyflavone </w:t>
      </w:r>
      <w:r w:rsidR="003029CF">
        <w:rPr>
          <w:rFonts w:ascii="Times New Roman" w:hAnsi="Times New Roman" w:cs="Times New Roman"/>
          <w:sz w:val="24"/>
          <w:szCs w:val="24"/>
          <w:shd w:val="clear" w:color="auto" w:fill="FFFFFF"/>
        </w:rPr>
        <w:t>accumulation</w:t>
      </w:r>
      <w:r w:rsidR="00C9676A">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suggests that this specialization of enzyme isoforms observed in </w:t>
      </w:r>
      <w:r w:rsidR="0058619E">
        <w:rPr>
          <w:rFonts w:ascii="Times New Roman" w:hAnsi="Times New Roman" w:cs="Times New Roman"/>
          <w:i/>
          <w:iCs/>
          <w:sz w:val="24"/>
          <w:szCs w:val="24"/>
          <w:shd w:val="clear" w:color="auto" w:fill="FFFFFF"/>
        </w:rPr>
        <w:t xml:space="preserve">S. baicalensis </w:t>
      </w:r>
      <w:r w:rsidR="00B06897">
        <w:rPr>
          <w:rFonts w:ascii="Times New Roman" w:hAnsi="Times New Roman" w:cs="Times New Roman"/>
          <w:sz w:val="24"/>
          <w:szCs w:val="24"/>
          <w:shd w:val="clear" w:color="auto" w:fill="FFFFFF"/>
        </w:rPr>
        <w:t>is likely present</w:t>
      </w:r>
      <w:r w:rsidR="00F44F95">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in </w:t>
      </w:r>
      <w:r w:rsidR="00F44F95">
        <w:rPr>
          <w:rFonts w:ascii="Times New Roman" w:hAnsi="Times New Roman" w:cs="Times New Roman"/>
          <w:sz w:val="24"/>
          <w:szCs w:val="24"/>
          <w:shd w:val="clear" w:color="auto" w:fill="FFFFFF"/>
        </w:rPr>
        <w:t xml:space="preserve">most </w:t>
      </w:r>
      <w:r w:rsidR="0058619E">
        <w:rPr>
          <w:rFonts w:ascii="Times New Roman" w:hAnsi="Times New Roman" w:cs="Times New Roman"/>
          <w:sz w:val="24"/>
          <w:szCs w:val="24"/>
          <w:shd w:val="clear" w:color="auto" w:fill="FFFFFF"/>
        </w:rPr>
        <w:t>other species we analyzed.</w:t>
      </w:r>
      <w:r w:rsidR="00C9676A">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If </w:t>
      </w:r>
      <w:r w:rsidR="00F44F95">
        <w:rPr>
          <w:rFonts w:ascii="Times New Roman" w:hAnsi="Times New Roman" w:cs="Times New Roman"/>
          <w:sz w:val="24"/>
          <w:szCs w:val="24"/>
          <w:shd w:val="clear" w:color="auto" w:fill="FFFFFF"/>
        </w:rPr>
        <w:t>a</w:t>
      </w:r>
      <w:r w:rsidR="00EC1288">
        <w:rPr>
          <w:rFonts w:ascii="Times New Roman" w:hAnsi="Times New Roman" w:cs="Times New Roman"/>
          <w:sz w:val="24"/>
          <w:szCs w:val="24"/>
          <w:shd w:val="clear" w:color="auto" w:fill="FFFFFF"/>
        </w:rPr>
        <w:t xml:space="preserve"> </w:t>
      </w:r>
      <w:r w:rsidR="00986C9D">
        <w:rPr>
          <w:rFonts w:ascii="Times New Roman" w:hAnsi="Times New Roman" w:cs="Times New Roman"/>
          <w:sz w:val="24"/>
          <w:szCs w:val="24"/>
          <w:shd w:val="clear" w:color="auto" w:fill="FFFFFF"/>
        </w:rPr>
        <w:t>significant</w:t>
      </w:r>
      <w:r w:rsidR="00F44F95">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number</w:t>
      </w:r>
      <w:r w:rsidR="00F44F95">
        <w:rPr>
          <w:rFonts w:ascii="Times New Roman" w:hAnsi="Times New Roman" w:cs="Times New Roman"/>
          <w:sz w:val="24"/>
          <w:szCs w:val="24"/>
          <w:shd w:val="clear" w:color="auto" w:fill="FFFFFF"/>
        </w:rPr>
        <w:t xml:space="preserve"> of species we selected relied </w:t>
      </w:r>
      <w:r>
        <w:rPr>
          <w:rFonts w:ascii="Times New Roman" w:hAnsi="Times New Roman" w:cs="Times New Roman"/>
          <w:sz w:val="24"/>
          <w:szCs w:val="24"/>
          <w:shd w:val="clear" w:color="auto" w:fill="FFFFFF"/>
        </w:rPr>
        <w:t xml:space="preserve">entirely </w:t>
      </w:r>
      <w:r w:rsidR="00F44F95">
        <w:rPr>
          <w:rFonts w:ascii="Times New Roman" w:hAnsi="Times New Roman" w:cs="Times New Roman"/>
          <w:sz w:val="24"/>
          <w:szCs w:val="24"/>
          <w:shd w:val="clear" w:color="auto" w:fill="FFFFFF"/>
        </w:rPr>
        <w:t xml:space="preserve">on </w:t>
      </w:r>
      <w:r w:rsidR="0058619E">
        <w:rPr>
          <w:rFonts w:ascii="Times New Roman" w:hAnsi="Times New Roman" w:cs="Times New Roman"/>
          <w:sz w:val="24"/>
          <w:szCs w:val="24"/>
          <w:shd w:val="clear" w:color="auto" w:fill="FFFFFF"/>
        </w:rPr>
        <w:t xml:space="preserve">promiscuous enzymes equally capable of accepting substrates in both pathways, </w:t>
      </w:r>
      <w:r w:rsidR="00EC1288">
        <w:rPr>
          <w:rFonts w:ascii="Times New Roman" w:hAnsi="Times New Roman" w:cs="Times New Roman"/>
          <w:sz w:val="24"/>
          <w:szCs w:val="24"/>
          <w:shd w:val="clear" w:color="auto" w:fill="FFFFFF"/>
        </w:rPr>
        <w:t>our MCA should have indicated a correlation between the products of both pathways.</w:t>
      </w:r>
      <w:r w:rsidR="002515A9">
        <w:rPr>
          <w:rFonts w:ascii="Times New Roman" w:hAnsi="Times New Roman" w:cs="Times New Roman"/>
          <w:sz w:val="24"/>
          <w:szCs w:val="24"/>
          <w:shd w:val="clear" w:color="auto" w:fill="FFFFFF"/>
        </w:rPr>
        <w:t xml:space="preserve"> </w:t>
      </w:r>
      <w:r w:rsidR="002500DF">
        <w:rPr>
          <w:rFonts w:ascii="Times New Roman" w:hAnsi="Times New Roman" w:cs="Times New Roman"/>
          <w:sz w:val="24"/>
          <w:szCs w:val="24"/>
          <w:shd w:val="clear" w:color="auto" w:fill="FFFFFF"/>
        </w:rPr>
        <w:t xml:space="preserve">Therefore, in addition to the absence of a mechanism allowing for interconversion of substrates, the independence between </w:t>
      </w:r>
      <w:del w:id="397" w:author="Askey,Bryce C" w:date="2021-01-27T14:37:00Z">
        <w:r w:rsidR="002500DF" w:rsidDel="0068428F">
          <w:rPr>
            <w:rFonts w:ascii="Times New Roman" w:hAnsi="Times New Roman" w:cs="Times New Roman"/>
            <w:sz w:val="24"/>
            <w:szCs w:val="24"/>
            <w:shd w:val="clear" w:color="auto" w:fill="FFFFFF"/>
          </w:rPr>
          <w:delText>4’</w:delText>
        </w:r>
      </w:del>
      <w:ins w:id="398" w:author="Askey,Bryce C" w:date="2021-01-27T14:37:00Z">
        <w:r w:rsidR="0068428F">
          <w:rPr>
            <w:rFonts w:ascii="Times New Roman" w:hAnsi="Times New Roman" w:cs="Times New Roman"/>
            <w:sz w:val="24"/>
            <w:szCs w:val="24"/>
            <w:shd w:val="clear" w:color="auto" w:fill="FFFFFF"/>
          </w:rPr>
          <w:t>4´</w:t>
        </w:r>
      </w:ins>
      <w:r w:rsidR="002500DF">
        <w:rPr>
          <w:rFonts w:ascii="Times New Roman" w:hAnsi="Times New Roman" w:cs="Times New Roman"/>
          <w:sz w:val="24"/>
          <w:szCs w:val="24"/>
          <w:shd w:val="clear" w:color="auto" w:fill="FFFFFF"/>
        </w:rPr>
        <w:t xml:space="preserve">-hydroxyflavone and </w:t>
      </w:r>
      <w:del w:id="399" w:author="Askey,Bryce C" w:date="2021-01-27T14:37:00Z">
        <w:r w:rsidR="002500DF" w:rsidDel="0068428F">
          <w:rPr>
            <w:rFonts w:ascii="Times New Roman" w:hAnsi="Times New Roman" w:cs="Times New Roman"/>
            <w:sz w:val="24"/>
            <w:szCs w:val="24"/>
            <w:shd w:val="clear" w:color="auto" w:fill="FFFFFF"/>
          </w:rPr>
          <w:delText>4’</w:delText>
        </w:r>
      </w:del>
      <w:ins w:id="400" w:author="Askey,Bryce C" w:date="2021-01-27T14:37:00Z">
        <w:r w:rsidR="0068428F">
          <w:rPr>
            <w:rFonts w:ascii="Times New Roman" w:hAnsi="Times New Roman" w:cs="Times New Roman"/>
            <w:sz w:val="24"/>
            <w:szCs w:val="24"/>
            <w:shd w:val="clear" w:color="auto" w:fill="FFFFFF"/>
          </w:rPr>
          <w:t>4´</w:t>
        </w:r>
      </w:ins>
      <w:r w:rsidR="002500DF">
        <w:rPr>
          <w:rFonts w:ascii="Times New Roman" w:hAnsi="Times New Roman" w:cs="Times New Roman"/>
          <w:sz w:val="24"/>
          <w:szCs w:val="24"/>
          <w:shd w:val="clear" w:color="auto" w:fill="FFFFFF"/>
        </w:rPr>
        <w:t>-deoxyflavone accumulation we detected here is possibly a result of a</w:t>
      </w:r>
      <w:r w:rsidR="009D45B2">
        <w:rPr>
          <w:rFonts w:ascii="Times New Roman" w:hAnsi="Times New Roman" w:cs="Times New Roman"/>
          <w:sz w:val="24"/>
          <w:szCs w:val="24"/>
          <w:shd w:val="clear" w:color="auto" w:fill="FFFFFF"/>
        </w:rPr>
        <w:t xml:space="preserve"> divergence in function </w:t>
      </w:r>
      <w:r w:rsidR="0019370A">
        <w:rPr>
          <w:rFonts w:ascii="Times New Roman" w:hAnsi="Times New Roman" w:cs="Times New Roman"/>
          <w:sz w:val="24"/>
          <w:szCs w:val="24"/>
          <w:shd w:val="clear" w:color="auto" w:fill="FFFFFF"/>
        </w:rPr>
        <w:t xml:space="preserve">and specialization </w:t>
      </w:r>
      <w:r w:rsidR="009D45B2">
        <w:rPr>
          <w:rFonts w:ascii="Times New Roman" w:hAnsi="Times New Roman" w:cs="Times New Roman"/>
          <w:sz w:val="24"/>
          <w:szCs w:val="24"/>
          <w:shd w:val="clear" w:color="auto" w:fill="FFFFFF"/>
        </w:rPr>
        <w:t>of enzyme isoform</w:t>
      </w:r>
      <w:r w:rsidR="00CB0A1F">
        <w:rPr>
          <w:rFonts w:ascii="Times New Roman" w:hAnsi="Times New Roman" w:cs="Times New Roman"/>
          <w:sz w:val="24"/>
          <w:szCs w:val="24"/>
          <w:shd w:val="clear" w:color="auto" w:fill="FFFFFF"/>
        </w:rPr>
        <w:t xml:space="preserve">s, </w:t>
      </w:r>
      <w:proofErr w:type="gramStart"/>
      <w:r w:rsidR="00CB0A1F">
        <w:rPr>
          <w:rFonts w:ascii="Times New Roman" w:hAnsi="Times New Roman" w:cs="Times New Roman"/>
          <w:sz w:val="24"/>
          <w:szCs w:val="24"/>
          <w:shd w:val="clear" w:color="auto" w:fill="FFFFFF"/>
        </w:rPr>
        <w:t>similar to</w:t>
      </w:r>
      <w:proofErr w:type="gramEnd"/>
      <w:r w:rsidR="00CB0A1F">
        <w:rPr>
          <w:rFonts w:ascii="Times New Roman" w:hAnsi="Times New Roman" w:cs="Times New Roman"/>
          <w:sz w:val="24"/>
          <w:szCs w:val="24"/>
          <w:shd w:val="clear" w:color="auto" w:fill="FFFFFF"/>
        </w:rPr>
        <w:t xml:space="preserve"> that described in </w:t>
      </w:r>
      <w:r w:rsidR="00CB0A1F">
        <w:rPr>
          <w:rFonts w:ascii="Times New Roman" w:hAnsi="Times New Roman" w:cs="Times New Roman"/>
          <w:i/>
          <w:iCs/>
          <w:sz w:val="24"/>
          <w:szCs w:val="24"/>
          <w:shd w:val="clear" w:color="auto" w:fill="FFFFFF"/>
        </w:rPr>
        <w:t>S. baicalensis</w:t>
      </w:r>
      <w:r w:rsidR="00CB0A1F">
        <w:rPr>
          <w:rFonts w:ascii="Times New Roman" w:hAnsi="Times New Roman" w:cs="Times New Roman"/>
          <w:sz w:val="24"/>
          <w:szCs w:val="24"/>
          <w:shd w:val="clear" w:color="auto" w:fill="FFFFFF"/>
        </w:rPr>
        <w:t>.</w:t>
      </w:r>
    </w:p>
    <w:p w14:paraId="0D3CB696" w14:textId="013568C3" w:rsidR="009F5173" w:rsidRDefault="003014F2" w:rsidP="00D86603">
      <w:pPr>
        <w:spacing w:after="0" w:line="480" w:lineRule="auto"/>
        <w:ind w:firstLine="720"/>
        <w:rPr>
          <w:rFonts w:ascii="Times New Roman" w:hAnsi="Times New Roman" w:cs="Times New Roman"/>
          <w:sz w:val="24"/>
        </w:rPr>
      </w:pPr>
      <w:r>
        <w:rPr>
          <w:rFonts w:ascii="Times New Roman" w:hAnsi="Times New Roman" w:cs="Times New Roman"/>
          <w:sz w:val="24"/>
          <w:szCs w:val="24"/>
          <w:shd w:val="clear" w:color="auto" w:fill="FFFFFF"/>
        </w:rPr>
        <w:t>Although</w:t>
      </w:r>
      <w:r w:rsidR="00C1240C">
        <w:rPr>
          <w:rFonts w:ascii="Times New Roman" w:hAnsi="Times New Roman" w:cs="Times New Roman"/>
          <w:sz w:val="24"/>
          <w:szCs w:val="24"/>
          <w:shd w:val="clear" w:color="auto" w:fill="FFFFFF"/>
        </w:rPr>
        <w:t xml:space="preserve"> the</w:t>
      </w:r>
      <w:r>
        <w:rPr>
          <w:rFonts w:ascii="Times New Roman" w:hAnsi="Times New Roman" w:cs="Times New Roman"/>
          <w:sz w:val="24"/>
          <w:szCs w:val="24"/>
          <w:shd w:val="clear" w:color="auto" w:fill="FFFFFF"/>
        </w:rPr>
        <w:t xml:space="preserve"> independence</w:t>
      </w:r>
      <w:r w:rsidR="00C1240C">
        <w:rPr>
          <w:rFonts w:ascii="Times New Roman" w:hAnsi="Times New Roman" w:cs="Times New Roman"/>
          <w:sz w:val="24"/>
          <w:szCs w:val="24"/>
          <w:shd w:val="clear" w:color="auto" w:fill="FFFFFF"/>
        </w:rPr>
        <w:t xml:space="preserve"> we observed</w:t>
      </w:r>
      <w:r>
        <w:rPr>
          <w:rFonts w:ascii="Times New Roman" w:hAnsi="Times New Roman" w:cs="Times New Roman"/>
          <w:sz w:val="24"/>
          <w:szCs w:val="24"/>
          <w:shd w:val="clear" w:color="auto" w:fill="FFFFFF"/>
        </w:rPr>
        <w:t xml:space="preserve"> between the </w:t>
      </w:r>
      <w:r w:rsidR="00C1240C">
        <w:rPr>
          <w:rFonts w:ascii="Times New Roman" w:hAnsi="Times New Roman" w:cs="Times New Roman"/>
          <w:sz w:val="24"/>
          <w:szCs w:val="24"/>
          <w:shd w:val="clear" w:color="auto" w:fill="FFFFFF"/>
        </w:rPr>
        <w:t>two</w:t>
      </w:r>
      <w:r>
        <w:rPr>
          <w:rFonts w:ascii="Times New Roman" w:hAnsi="Times New Roman" w:cs="Times New Roman"/>
          <w:sz w:val="24"/>
          <w:szCs w:val="24"/>
          <w:shd w:val="clear" w:color="auto" w:fill="FFFFFF"/>
        </w:rPr>
        <w:t xml:space="preserve"> pathways</w:t>
      </w:r>
      <w:r w:rsidR="00A321BC">
        <w:rPr>
          <w:rFonts w:ascii="Times New Roman" w:hAnsi="Times New Roman" w:cs="Times New Roman"/>
          <w:sz w:val="24"/>
          <w:szCs w:val="24"/>
          <w:shd w:val="clear" w:color="auto" w:fill="FFFFFF"/>
        </w:rPr>
        <w:t xml:space="preserve"> throughout the species we analyzed</w:t>
      </w:r>
      <w:r w:rsidR="00C1240C">
        <w:rPr>
          <w:rFonts w:ascii="Times New Roman" w:hAnsi="Times New Roman" w:cs="Times New Roman"/>
          <w:sz w:val="24"/>
          <w:szCs w:val="24"/>
          <w:shd w:val="clear" w:color="auto" w:fill="FFFFFF"/>
        </w:rPr>
        <w:t xml:space="preserve"> resembled that of </w:t>
      </w:r>
      <w:r w:rsidR="00C1240C">
        <w:rPr>
          <w:rFonts w:ascii="Times New Roman" w:hAnsi="Times New Roman" w:cs="Times New Roman"/>
          <w:i/>
          <w:iCs/>
          <w:sz w:val="24"/>
          <w:szCs w:val="24"/>
          <w:shd w:val="clear" w:color="auto" w:fill="FFFFFF"/>
        </w:rPr>
        <w:t>S. baicalensis</w:t>
      </w:r>
      <w:r w:rsidR="00C1240C">
        <w:rPr>
          <w:rFonts w:ascii="Times New Roman" w:hAnsi="Times New Roman" w:cs="Times New Roman"/>
          <w:sz w:val="24"/>
          <w:szCs w:val="24"/>
          <w:shd w:val="clear" w:color="auto" w:fill="FFFFFF"/>
        </w:rPr>
        <w:t xml:space="preserve">, differing organ-specific patterns of accumulation suggest that the regulatory mechanisms controlling </w:t>
      </w:r>
      <w:r w:rsidR="00E75512">
        <w:rPr>
          <w:rFonts w:ascii="Times New Roman" w:hAnsi="Times New Roman" w:cs="Times New Roman"/>
          <w:sz w:val="24"/>
          <w:szCs w:val="24"/>
          <w:shd w:val="clear" w:color="auto" w:fill="FFFFFF"/>
        </w:rPr>
        <w:t xml:space="preserve">expression of </w:t>
      </w:r>
      <w:r w:rsidR="00C1240C">
        <w:rPr>
          <w:rFonts w:ascii="Times New Roman" w:hAnsi="Times New Roman" w:cs="Times New Roman"/>
          <w:sz w:val="24"/>
          <w:szCs w:val="24"/>
          <w:shd w:val="clear" w:color="auto" w:fill="FFFFFF"/>
        </w:rPr>
        <w:t>flavonoid biosynthesis</w:t>
      </w:r>
      <w:r w:rsidR="00E75512">
        <w:rPr>
          <w:rFonts w:ascii="Times New Roman" w:hAnsi="Times New Roman" w:cs="Times New Roman"/>
          <w:sz w:val="24"/>
          <w:szCs w:val="24"/>
          <w:shd w:val="clear" w:color="auto" w:fill="FFFFFF"/>
        </w:rPr>
        <w:t xml:space="preserve"> genes</w:t>
      </w:r>
      <w:r w:rsidR="00C1240C">
        <w:rPr>
          <w:rFonts w:ascii="Times New Roman" w:hAnsi="Times New Roman" w:cs="Times New Roman"/>
          <w:sz w:val="24"/>
          <w:szCs w:val="24"/>
          <w:shd w:val="clear" w:color="auto" w:fill="FFFFFF"/>
        </w:rPr>
        <w:t xml:space="preserve"> vary significantly</w:t>
      </w:r>
      <w:r w:rsidR="00A321BC">
        <w:rPr>
          <w:rFonts w:ascii="Times New Roman" w:hAnsi="Times New Roman" w:cs="Times New Roman"/>
          <w:sz w:val="24"/>
          <w:szCs w:val="24"/>
          <w:shd w:val="clear" w:color="auto" w:fill="FFFFFF"/>
        </w:rPr>
        <w:t xml:space="preserve"> across the genus</w:t>
      </w:r>
      <w:r w:rsidR="00C1240C">
        <w:rPr>
          <w:rFonts w:ascii="Times New Roman" w:hAnsi="Times New Roman" w:cs="Times New Roman"/>
          <w:sz w:val="24"/>
          <w:szCs w:val="24"/>
          <w:shd w:val="clear" w:color="auto" w:fill="FFFFFF"/>
        </w:rPr>
        <w:t xml:space="preserve">. </w:t>
      </w:r>
      <w:r w:rsidR="000B438F">
        <w:rPr>
          <w:rFonts w:ascii="Times New Roman" w:hAnsi="Times New Roman" w:cs="Times New Roman"/>
          <w:sz w:val="24"/>
          <w:szCs w:val="24"/>
          <w:shd w:val="clear" w:color="auto" w:fill="FFFFFF"/>
        </w:rPr>
        <w:t xml:space="preserve">From our organ-specific metabolite </w:t>
      </w:r>
      <w:r w:rsidR="00AB0E67">
        <w:rPr>
          <w:rFonts w:ascii="Times New Roman" w:hAnsi="Times New Roman" w:cs="Times New Roman"/>
          <w:sz w:val="24"/>
          <w:szCs w:val="24"/>
          <w:shd w:val="clear" w:color="auto" w:fill="FFFFFF"/>
        </w:rPr>
        <w:t>analysis,</w:t>
      </w:r>
      <w:r w:rsidR="000B438F">
        <w:rPr>
          <w:rFonts w:ascii="Times New Roman" w:hAnsi="Times New Roman" w:cs="Times New Roman"/>
          <w:sz w:val="24"/>
          <w:szCs w:val="24"/>
          <w:shd w:val="clear" w:color="auto" w:fill="FFFFFF"/>
        </w:rPr>
        <w:t xml:space="preserve"> we detected a metabolite profile</w:t>
      </w:r>
      <w:r w:rsidR="00AB0E67">
        <w:rPr>
          <w:rFonts w:ascii="Times New Roman" w:hAnsi="Times New Roman" w:cs="Times New Roman"/>
          <w:sz w:val="24"/>
          <w:szCs w:val="24"/>
          <w:shd w:val="clear" w:color="auto" w:fill="FFFFFF"/>
        </w:rPr>
        <w:t xml:space="preserve"> for </w:t>
      </w:r>
      <w:r w:rsidR="00AB0E67">
        <w:rPr>
          <w:rFonts w:ascii="Times New Roman" w:hAnsi="Times New Roman" w:cs="Times New Roman"/>
          <w:i/>
          <w:iCs/>
          <w:sz w:val="24"/>
          <w:szCs w:val="24"/>
          <w:shd w:val="clear" w:color="auto" w:fill="FFFFFF"/>
        </w:rPr>
        <w:t>S. baicalensis</w:t>
      </w:r>
      <w:r w:rsidR="000B438F">
        <w:rPr>
          <w:rFonts w:ascii="Times New Roman" w:hAnsi="Times New Roman" w:cs="Times New Roman"/>
          <w:sz w:val="24"/>
          <w:szCs w:val="24"/>
          <w:shd w:val="clear" w:color="auto" w:fill="FFFFFF"/>
        </w:rPr>
        <w:t xml:space="preserve"> that matched closely with previous publications </w:t>
      </w:r>
      <w:r w:rsidR="000B438F" w:rsidRPr="00C269FD">
        <w:rPr>
          <w:rFonts w:ascii="Times New Roman" w:hAnsi="Times New Roman" w:cs="Times New Roman"/>
          <w:sz w:val="24"/>
        </w:rPr>
        <w:t>(Q. Zhao, Chen, et al., 2016</w:t>
      </w:r>
      <w:r w:rsidR="00AB0E67">
        <w:rPr>
          <w:rFonts w:ascii="Times New Roman" w:hAnsi="Times New Roman" w:cs="Times New Roman"/>
          <w:sz w:val="24"/>
        </w:rPr>
        <w:t xml:space="preserve">; </w:t>
      </w:r>
      <w:r w:rsidR="00AB0E67" w:rsidRPr="00B819CD">
        <w:rPr>
          <w:rFonts w:ascii="Times New Roman" w:hAnsi="Times New Roman" w:cs="Times New Roman"/>
          <w:sz w:val="24"/>
          <w:szCs w:val="24"/>
          <w:shd w:val="clear" w:color="auto" w:fill="FFFFFF"/>
        </w:rPr>
        <w:t>Q. Zhao, Zhang, et al.</w:t>
      </w:r>
      <w:r w:rsidR="00AB0E67">
        <w:rPr>
          <w:rFonts w:ascii="Times New Roman" w:hAnsi="Times New Roman" w:cs="Times New Roman"/>
          <w:sz w:val="24"/>
          <w:szCs w:val="24"/>
          <w:shd w:val="clear" w:color="auto" w:fill="FFFFFF"/>
        </w:rPr>
        <w:t xml:space="preserve">, </w:t>
      </w:r>
      <w:r w:rsidR="00AB0E67" w:rsidRPr="00B819CD">
        <w:rPr>
          <w:rFonts w:ascii="Times New Roman" w:hAnsi="Times New Roman" w:cs="Times New Roman"/>
          <w:sz w:val="24"/>
          <w:szCs w:val="24"/>
          <w:shd w:val="clear" w:color="auto" w:fill="FFFFFF"/>
        </w:rPr>
        <w:t>2016</w:t>
      </w:r>
      <w:r w:rsidR="000B438F">
        <w:rPr>
          <w:rFonts w:ascii="Times New Roman" w:hAnsi="Times New Roman" w:cs="Times New Roman"/>
          <w:sz w:val="24"/>
        </w:rPr>
        <w:t>).</w:t>
      </w:r>
      <w:r w:rsidR="00AB0E67">
        <w:rPr>
          <w:rFonts w:ascii="Times New Roman" w:hAnsi="Times New Roman" w:cs="Times New Roman"/>
          <w:sz w:val="24"/>
        </w:rPr>
        <w:t xml:space="preserve"> High concentrations of </w:t>
      </w:r>
      <w:del w:id="401" w:author="Askey,Bryce C" w:date="2021-01-27T14:37:00Z">
        <w:r w:rsidR="00AB0E67" w:rsidDel="0068428F">
          <w:rPr>
            <w:rFonts w:ascii="Times New Roman" w:hAnsi="Times New Roman" w:cs="Times New Roman"/>
            <w:sz w:val="24"/>
          </w:rPr>
          <w:lastRenderedPageBreak/>
          <w:delText>4’</w:delText>
        </w:r>
      </w:del>
      <w:ins w:id="402" w:author="Askey,Bryce C" w:date="2021-01-27T14:37:00Z">
        <w:r w:rsidR="0068428F">
          <w:rPr>
            <w:rFonts w:ascii="Times New Roman" w:hAnsi="Times New Roman" w:cs="Times New Roman"/>
            <w:sz w:val="24"/>
          </w:rPr>
          <w:t>4´</w:t>
        </w:r>
      </w:ins>
      <w:r w:rsidR="00AB0E67">
        <w:rPr>
          <w:rFonts w:ascii="Times New Roman" w:hAnsi="Times New Roman" w:cs="Times New Roman"/>
          <w:sz w:val="24"/>
        </w:rPr>
        <w:t xml:space="preserve">-deoxyflavones accumulated in the roots, and much lower concentrations of </w:t>
      </w:r>
      <w:del w:id="403" w:author="Askey,Bryce C" w:date="2021-01-27T14:37:00Z">
        <w:r w:rsidR="00AB0E67" w:rsidDel="0068428F">
          <w:rPr>
            <w:rFonts w:ascii="Times New Roman" w:hAnsi="Times New Roman" w:cs="Times New Roman"/>
            <w:sz w:val="24"/>
          </w:rPr>
          <w:delText>4’</w:delText>
        </w:r>
      </w:del>
      <w:ins w:id="404" w:author="Askey,Bryce C" w:date="2021-01-27T14:37:00Z">
        <w:r w:rsidR="0068428F">
          <w:rPr>
            <w:rFonts w:ascii="Times New Roman" w:hAnsi="Times New Roman" w:cs="Times New Roman"/>
            <w:sz w:val="24"/>
          </w:rPr>
          <w:t>4´</w:t>
        </w:r>
      </w:ins>
      <w:r w:rsidR="00AB0E67">
        <w:rPr>
          <w:rFonts w:ascii="Times New Roman" w:hAnsi="Times New Roman" w:cs="Times New Roman"/>
          <w:sz w:val="24"/>
        </w:rPr>
        <w:t xml:space="preserve">-deoxyflavones and </w:t>
      </w:r>
      <w:del w:id="405" w:author="Askey,Bryce C" w:date="2021-01-27T14:37:00Z">
        <w:r w:rsidR="00AB0E67" w:rsidDel="0068428F">
          <w:rPr>
            <w:rFonts w:ascii="Times New Roman" w:hAnsi="Times New Roman" w:cs="Times New Roman"/>
            <w:sz w:val="24"/>
          </w:rPr>
          <w:delText>4’</w:delText>
        </w:r>
      </w:del>
      <w:ins w:id="406" w:author="Askey,Bryce C" w:date="2021-01-27T14:37:00Z">
        <w:r w:rsidR="0068428F">
          <w:rPr>
            <w:rFonts w:ascii="Times New Roman" w:hAnsi="Times New Roman" w:cs="Times New Roman"/>
            <w:sz w:val="24"/>
          </w:rPr>
          <w:t>4´</w:t>
        </w:r>
      </w:ins>
      <w:r w:rsidR="00AB0E67">
        <w:rPr>
          <w:rFonts w:ascii="Times New Roman" w:hAnsi="Times New Roman" w:cs="Times New Roman"/>
          <w:sz w:val="24"/>
        </w:rPr>
        <w:t xml:space="preserve">-hydroxyflavones accumulated in the stems and leaves. </w:t>
      </w:r>
      <w:r w:rsidR="00286C9B">
        <w:rPr>
          <w:rFonts w:ascii="Times New Roman" w:hAnsi="Times New Roman" w:cs="Times New Roman"/>
          <w:sz w:val="24"/>
        </w:rPr>
        <w:t xml:space="preserve">As described by Q. Zhao, Zhang, et al. (2016), this root heavy accumulation of </w:t>
      </w:r>
      <w:del w:id="407" w:author="Askey,Bryce C" w:date="2021-01-27T14:37:00Z">
        <w:r w:rsidR="00286C9B" w:rsidDel="0068428F">
          <w:rPr>
            <w:rFonts w:ascii="Times New Roman" w:hAnsi="Times New Roman" w:cs="Times New Roman"/>
            <w:sz w:val="24"/>
          </w:rPr>
          <w:delText>4’</w:delText>
        </w:r>
      </w:del>
      <w:ins w:id="408" w:author="Askey,Bryce C" w:date="2021-01-27T14:37:00Z">
        <w:r w:rsidR="0068428F">
          <w:rPr>
            <w:rFonts w:ascii="Times New Roman" w:hAnsi="Times New Roman" w:cs="Times New Roman"/>
            <w:sz w:val="24"/>
          </w:rPr>
          <w:t>4´</w:t>
        </w:r>
      </w:ins>
      <w:r w:rsidR="00286C9B">
        <w:rPr>
          <w:rFonts w:ascii="Times New Roman" w:hAnsi="Times New Roman" w:cs="Times New Roman"/>
          <w:sz w:val="24"/>
        </w:rPr>
        <w:t>-deoxyflavones is a result of</w:t>
      </w:r>
      <w:r w:rsidR="00AA527C">
        <w:rPr>
          <w:rFonts w:ascii="Times New Roman" w:hAnsi="Times New Roman" w:cs="Times New Roman"/>
          <w:sz w:val="24"/>
        </w:rPr>
        <w:t xml:space="preserve"> root specific overexpression </w:t>
      </w:r>
      <w:r w:rsidR="00A321BC">
        <w:rPr>
          <w:rFonts w:ascii="Times New Roman" w:hAnsi="Times New Roman" w:cs="Times New Roman"/>
          <w:sz w:val="24"/>
        </w:rPr>
        <w:t xml:space="preserve">of </w:t>
      </w:r>
      <w:r w:rsidR="00AA527C">
        <w:rPr>
          <w:rFonts w:ascii="Times New Roman" w:hAnsi="Times New Roman" w:cs="Times New Roman"/>
          <w:sz w:val="24"/>
        </w:rPr>
        <w:t xml:space="preserve">several enzymes with activity exclusively, or near exclusively in </w:t>
      </w:r>
      <w:del w:id="409" w:author="Askey,Bryce C" w:date="2021-01-27T14:37:00Z">
        <w:r w:rsidR="00AA527C" w:rsidDel="0068428F">
          <w:rPr>
            <w:rFonts w:ascii="Times New Roman" w:hAnsi="Times New Roman" w:cs="Times New Roman"/>
            <w:sz w:val="24"/>
          </w:rPr>
          <w:delText>4’</w:delText>
        </w:r>
      </w:del>
      <w:ins w:id="410" w:author="Askey,Bryce C" w:date="2021-01-27T14:37:00Z">
        <w:r w:rsidR="0068428F">
          <w:rPr>
            <w:rFonts w:ascii="Times New Roman" w:hAnsi="Times New Roman" w:cs="Times New Roman"/>
            <w:sz w:val="24"/>
          </w:rPr>
          <w:t>4´</w:t>
        </w:r>
      </w:ins>
      <w:r w:rsidR="00AA527C">
        <w:rPr>
          <w:rFonts w:ascii="Times New Roman" w:hAnsi="Times New Roman" w:cs="Times New Roman"/>
          <w:sz w:val="24"/>
        </w:rPr>
        <w:t xml:space="preserve">-deoxyflavone biosynthesis. </w:t>
      </w:r>
      <w:r w:rsidR="00A321BC">
        <w:rPr>
          <w:rFonts w:ascii="Times New Roman" w:hAnsi="Times New Roman" w:cs="Times New Roman"/>
          <w:sz w:val="24"/>
        </w:rPr>
        <w:t>In</w:t>
      </w:r>
      <w:r w:rsidR="001659DE">
        <w:rPr>
          <w:rFonts w:ascii="Times New Roman" w:hAnsi="Times New Roman" w:cs="Times New Roman"/>
          <w:sz w:val="24"/>
        </w:rPr>
        <w:t xml:space="preserve"> direct</w:t>
      </w:r>
      <w:r w:rsidR="00A321BC">
        <w:rPr>
          <w:rFonts w:ascii="Times New Roman" w:hAnsi="Times New Roman" w:cs="Times New Roman"/>
          <w:sz w:val="24"/>
        </w:rPr>
        <w:t xml:space="preserve"> </w:t>
      </w:r>
      <w:r w:rsidR="009856C2">
        <w:rPr>
          <w:rFonts w:ascii="Times New Roman" w:hAnsi="Times New Roman" w:cs="Times New Roman"/>
          <w:sz w:val="24"/>
        </w:rPr>
        <w:t xml:space="preserve">contrast to </w:t>
      </w:r>
      <w:r w:rsidR="001659DE">
        <w:rPr>
          <w:rFonts w:ascii="Times New Roman" w:hAnsi="Times New Roman" w:cs="Times New Roman"/>
          <w:sz w:val="24"/>
        </w:rPr>
        <w:t>the</w:t>
      </w:r>
      <w:r w:rsidR="00843C47">
        <w:rPr>
          <w:rFonts w:ascii="Times New Roman" w:hAnsi="Times New Roman" w:cs="Times New Roman"/>
          <w:sz w:val="24"/>
        </w:rPr>
        <w:t xml:space="preserve"> </w:t>
      </w:r>
      <w:r w:rsidR="008B31DE">
        <w:rPr>
          <w:rFonts w:ascii="Times New Roman" w:hAnsi="Times New Roman" w:cs="Times New Roman"/>
          <w:sz w:val="24"/>
        </w:rPr>
        <w:t>root-favored</w:t>
      </w:r>
      <w:r w:rsidR="001659DE">
        <w:rPr>
          <w:rFonts w:ascii="Times New Roman" w:hAnsi="Times New Roman" w:cs="Times New Roman"/>
          <w:sz w:val="24"/>
        </w:rPr>
        <w:t xml:space="preserve"> metabolite</w:t>
      </w:r>
      <w:r w:rsidR="00843C47">
        <w:rPr>
          <w:rFonts w:ascii="Times New Roman" w:hAnsi="Times New Roman" w:cs="Times New Roman"/>
          <w:sz w:val="24"/>
        </w:rPr>
        <w:t xml:space="preserve"> profile of </w:t>
      </w:r>
      <w:r w:rsidR="00843C47">
        <w:rPr>
          <w:rFonts w:ascii="Times New Roman" w:hAnsi="Times New Roman" w:cs="Times New Roman"/>
          <w:i/>
          <w:iCs/>
          <w:sz w:val="24"/>
        </w:rPr>
        <w:t>S. baicalensis</w:t>
      </w:r>
      <w:r w:rsidR="00843C47">
        <w:rPr>
          <w:rFonts w:ascii="Times New Roman" w:hAnsi="Times New Roman" w:cs="Times New Roman"/>
          <w:sz w:val="24"/>
        </w:rPr>
        <w:t xml:space="preserve">, </w:t>
      </w:r>
      <w:r w:rsidR="001659DE">
        <w:rPr>
          <w:rFonts w:ascii="Times New Roman" w:hAnsi="Times New Roman" w:cs="Times New Roman"/>
          <w:sz w:val="24"/>
        </w:rPr>
        <w:t>several of the species we selected</w:t>
      </w:r>
      <w:r w:rsidR="00BA0470">
        <w:rPr>
          <w:rFonts w:ascii="Times New Roman" w:hAnsi="Times New Roman" w:cs="Times New Roman"/>
          <w:sz w:val="24"/>
        </w:rPr>
        <w:t xml:space="preserve"> accumulated higher concentrations of</w:t>
      </w:r>
      <w:r w:rsidR="005E7E18">
        <w:rPr>
          <w:rFonts w:ascii="Times New Roman" w:hAnsi="Times New Roman" w:cs="Times New Roman"/>
          <w:sz w:val="24"/>
        </w:rPr>
        <w:t xml:space="preserve"> several</w:t>
      </w:r>
      <w:r w:rsidR="00BA0470">
        <w:rPr>
          <w:rFonts w:ascii="Times New Roman" w:hAnsi="Times New Roman" w:cs="Times New Roman"/>
          <w:sz w:val="24"/>
        </w:rPr>
        <w:t xml:space="preserve"> </w:t>
      </w:r>
      <w:del w:id="411" w:author="Askey,Bryce C" w:date="2021-01-27T14:37:00Z">
        <w:r w:rsidR="00BA0470" w:rsidDel="0068428F">
          <w:rPr>
            <w:rFonts w:ascii="Times New Roman" w:hAnsi="Times New Roman" w:cs="Times New Roman"/>
            <w:sz w:val="24"/>
          </w:rPr>
          <w:delText>4’</w:delText>
        </w:r>
      </w:del>
      <w:ins w:id="412" w:author="Askey,Bryce C" w:date="2021-01-27T14:37:00Z">
        <w:r w:rsidR="0068428F">
          <w:rPr>
            <w:rFonts w:ascii="Times New Roman" w:hAnsi="Times New Roman" w:cs="Times New Roman"/>
            <w:sz w:val="24"/>
          </w:rPr>
          <w:t>4´</w:t>
        </w:r>
      </w:ins>
      <w:r w:rsidR="00BA0470">
        <w:rPr>
          <w:rFonts w:ascii="Times New Roman" w:hAnsi="Times New Roman" w:cs="Times New Roman"/>
          <w:sz w:val="24"/>
        </w:rPr>
        <w:t xml:space="preserve">-deoxyflavones in their leaves </w:t>
      </w:r>
      <w:r w:rsidR="00046411">
        <w:rPr>
          <w:rFonts w:ascii="Times New Roman" w:hAnsi="Times New Roman" w:cs="Times New Roman"/>
          <w:sz w:val="24"/>
        </w:rPr>
        <w:t>as compared to their roots.</w:t>
      </w:r>
      <w:r w:rsidR="00126CA4">
        <w:rPr>
          <w:rFonts w:ascii="Times New Roman" w:hAnsi="Times New Roman" w:cs="Times New Roman"/>
          <w:sz w:val="24"/>
        </w:rPr>
        <w:t xml:space="preserve"> These species included </w:t>
      </w:r>
      <w:r w:rsidR="00126CA4">
        <w:rPr>
          <w:rFonts w:ascii="Times New Roman" w:hAnsi="Times New Roman" w:cs="Times New Roman"/>
          <w:i/>
          <w:iCs/>
          <w:sz w:val="24"/>
        </w:rPr>
        <w:t>S. racemosa</w:t>
      </w:r>
      <w:r w:rsidR="00126CA4">
        <w:rPr>
          <w:rFonts w:ascii="Times New Roman" w:hAnsi="Times New Roman" w:cs="Times New Roman"/>
          <w:sz w:val="24"/>
        </w:rPr>
        <w:t xml:space="preserve">, </w:t>
      </w:r>
      <w:r w:rsidR="00126CA4">
        <w:rPr>
          <w:rFonts w:ascii="Times New Roman" w:hAnsi="Times New Roman" w:cs="Times New Roman"/>
          <w:i/>
          <w:iCs/>
          <w:sz w:val="24"/>
        </w:rPr>
        <w:t xml:space="preserve">S. </w:t>
      </w:r>
      <w:proofErr w:type="spellStart"/>
      <w:r w:rsidR="00126CA4">
        <w:rPr>
          <w:rFonts w:ascii="Times New Roman" w:hAnsi="Times New Roman" w:cs="Times New Roman"/>
          <w:i/>
          <w:iCs/>
          <w:sz w:val="24"/>
        </w:rPr>
        <w:t>strigillosa</w:t>
      </w:r>
      <w:proofErr w:type="spellEnd"/>
      <w:r w:rsidR="00126CA4">
        <w:rPr>
          <w:rFonts w:ascii="Times New Roman" w:hAnsi="Times New Roman" w:cs="Times New Roman"/>
          <w:sz w:val="24"/>
        </w:rPr>
        <w:t xml:space="preserve">, and </w:t>
      </w:r>
      <w:r w:rsidR="00126CA4">
        <w:rPr>
          <w:rFonts w:ascii="Times New Roman" w:hAnsi="Times New Roman" w:cs="Times New Roman"/>
          <w:i/>
          <w:iCs/>
          <w:sz w:val="24"/>
        </w:rPr>
        <w:t xml:space="preserve">S. </w:t>
      </w:r>
      <w:proofErr w:type="spellStart"/>
      <w:r w:rsidR="00126CA4">
        <w:rPr>
          <w:rFonts w:ascii="Times New Roman" w:hAnsi="Times New Roman" w:cs="Times New Roman"/>
          <w:i/>
          <w:iCs/>
          <w:sz w:val="24"/>
        </w:rPr>
        <w:t>dependens</w:t>
      </w:r>
      <w:proofErr w:type="spellEnd"/>
      <w:r w:rsidR="001737E6">
        <w:rPr>
          <w:rFonts w:ascii="Times New Roman" w:hAnsi="Times New Roman" w:cs="Times New Roman"/>
          <w:sz w:val="24"/>
        </w:rPr>
        <w:t>. In</w:t>
      </w:r>
      <w:r w:rsidR="006D1348">
        <w:rPr>
          <w:rFonts w:ascii="Times New Roman" w:hAnsi="Times New Roman" w:cs="Times New Roman"/>
          <w:sz w:val="24"/>
        </w:rPr>
        <w:t xml:space="preserve"> the aerial tissues of</w:t>
      </w:r>
      <w:r w:rsidR="001737E6">
        <w:rPr>
          <w:rFonts w:ascii="Times New Roman" w:hAnsi="Times New Roman" w:cs="Times New Roman"/>
          <w:sz w:val="24"/>
        </w:rPr>
        <w:t xml:space="preserve"> </w:t>
      </w:r>
      <w:r w:rsidR="00FC1635">
        <w:rPr>
          <w:rFonts w:ascii="Times New Roman" w:hAnsi="Times New Roman" w:cs="Times New Roman"/>
          <w:i/>
          <w:iCs/>
          <w:sz w:val="24"/>
        </w:rPr>
        <w:t xml:space="preserve">S. racemosa </w:t>
      </w:r>
      <w:r w:rsidR="00FC1635">
        <w:rPr>
          <w:rFonts w:ascii="Times New Roman" w:hAnsi="Times New Roman" w:cs="Times New Roman"/>
          <w:sz w:val="24"/>
        </w:rPr>
        <w:t xml:space="preserve">and </w:t>
      </w:r>
      <w:r w:rsidR="00FC1635">
        <w:rPr>
          <w:rFonts w:ascii="Times New Roman" w:hAnsi="Times New Roman" w:cs="Times New Roman"/>
          <w:i/>
          <w:iCs/>
          <w:sz w:val="24"/>
        </w:rPr>
        <w:t xml:space="preserve">S. </w:t>
      </w:r>
      <w:proofErr w:type="spellStart"/>
      <w:r w:rsidR="00FC1635">
        <w:rPr>
          <w:rFonts w:ascii="Times New Roman" w:hAnsi="Times New Roman" w:cs="Times New Roman"/>
          <w:i/>
          <w:iCs/>
          <w:sz w:val="24"/>
        </w:rPr>
        <w:t>strigillosa</w:t>
      </w:r>
      <w:proofErr w:type="spellEnd"/>
      <w:r w:rsidR="00FC1635">
        <w:rPr>
          <w:rFonts w:ascii="Times New Roman" w:hAnsi="Times New Roman" w:cs="Times New Roman"/>
          <w:sz w:val="24"/>
        </w:rPr>
        <w:t xml:space="preserve">, </w:t>
      </w:r>
      <w:r w:rsidR="006D1348">
        <w:rPr>
          <w:rFonts w:ascii="Times New Roman" w:hAnsi="Times New Roman" w:cs="Times New Roman"/>
          <w:sz w:val="24"/>
        </w:rPr>
        <w:t xml:space="preserve">we detected only trace amounts of </w:t>
      </w:r>
      <w:del w:id="413" w:author="Askey,Bryce C" w:date="2021-01-27T14:37:00Z">
        <w:r w:rsidR="00FC1635" w:rsidDel="0068428F">
          <w:rPr>
            <w:rFonts w:ascii="Times New Roman" w:hAnsi="Times New Roman" w:cs="Times New Roman"/>
            <w:sz w:val="24"/>
          </w:rPr>
          <w:delText>4’</w:delText>
        </w:r>
      </w:del>
      <w:ins w:id="414" w:author="Askey,Bryce C" w:date="2021-01-27T14:37:00Z">
        <w:r w:rsidR="0068428F">
          <w:rPr>
            <w:rFonts w:ascii="Times New Roman" w:hAnsi="Times New Roman" w:cs="Times New Roman"/>
            <w:sz w:val="24"/>
          </w:rPr>
          <w:t>4´</w:t>
        </w:r>
      </w:ins>
      <w:r w:rsidR="00FC1635">
        <w:rPr>
          <w:rFonts w:ascii="Times New Roman" w:hAnsi="Times New Roman" w:cs="Times New Roman"/>
          <w:sz w:val="24"/>
        </w:rPr>
        <w:t>-hydroxyflavones</w:t>
      </w:r>
      <w:r w:rsidR="006D1348">
        <w:rPr>
          <w:rFonts w:ascii="Times New Roman" w:hAnsi="Times New Roman" w:cs="Times New Roman"/>
          <w:sz w:val="24"/>
        </w:rPr>
        <w:t xml:space="preserve">. This finding suggests an upregulation of one or several </w:t>
      </w:r>
      <w:del w:id="415" w:author="Askey,Bryce C" w:date="2021-01-27T14:37:00Z">
        <w:r w:rsidR="006D1348" w:rsidDel="0068428F">
          <w:rPr>
            <w:rFonts w:ascii="Times New Roman" w:hAnsi="Times New Roman" w:cs="Times New Roman"/>
            <w:sz w:val="24"/>
          </w:rPr>
          <w:delText>4’</w:delText>
        </w:r>
      </w:del>
      <w:ins w:id="416" w:author="Askey,Bryce C" w:date="2021-01-27T14:37:00Z">
        <w:r w:rsidR="0068428F">
          <w:rPr>
            <w:rFonts w:ascii="Times New Roman" w:hAnsi="Times New Roman" w:cs="Times New Roman"/>
            <w:sz w:val="24"/>
          </w:rPr>
          <w:t>4´</w:t>
        </w:r>
      </w:ins>
      <w:r w:rsidR="006D1348">
        <w:rPr>
          <w:rFonts w:ascii="Times New Roman" w:hAnsi="Times New Roman" w:cs="Times New Roman"/>
          <w:sz w:val="24"/>
        </w:rPr>
        <w:t>-deoxyflavone specific biosynthetic genes</w:t>
      </w:r>
      <w:r w:rsidR="009E7C00">
        <w:rPr>
          <w:rFonts w:ascii="Times New Roman" w:hAnsi="Times New Roman" w:cs="Times New Roman"/>
          <w:sz w:val="24"/>
        </w:rPr>
        <w:t xml:space="preserve"> in the aerial tissues of these species, rather than an upregulation of genes with similar activity in both </w:t>
      </w:r>
      <w:del w:id="417" w:author="Askey,Bryce C" w:date="2021-01-27T14:37:00Z">
        <w:r w:rsidR="009E7C00" w:rsidDel="0068428F">
          <w:rPr>
            <w:rFonts w:ascii="Times New Roman" w:hAnsi="Times New Roman" w:cs="Times New Roman"/>
            <w:sz w:val="24"/>
          </w:rPr>
          <w:delText>4’</w:delText>
        </w:r>
      </w:del>
      <w:ins w:id="418" w:author="Askey,Bryce C" w:date="2021-01-27T14:37:00Z">
        <w:r w:rsidR="0068428F">
          <w:rPr>
            <w:rFonts w:ascii="Times New Roman" w:hAnsi="Times New Roman" w:cs="Times New Roman"/>
            <w:sz w:val="24"/>
          </w:rPr>
          <w:t>4´</w:t>
        </w:r>
      </w:ins>
      <w:r w:rsidR="009E7C00">
        <w:rPr>
          <w:rFonts w:ascii="Times New Roman" w:hAnsi="Times New Roman" w:cs="Times New Roman"/>
          <w:sz w:val="24"/>
        </w:rPr>
        <w:t xml:space="preserve">-hydroxyflavone and </w:t>
      </w:r>
      <w:del w:id="419" w:author="Askey,Bryce C" w:date="2021-01-27T14:37:00Z">
        <w:r w:rsidR="009E7C00" w:rsidDel="0068428F">
          <w:rPr>
            <w:rFonts w:ascii="Times New Roman" w:hAnsi="Times New Roman" w:cs="Times New Roman"/>
            <w:sz w:val="24"/>
          </w:rPr>
          <w:delText>4’</w:delText>
        </w:r>
      </w:del>
      <w:ins w:id="420" w:author="Askey,Bryce C" w:date="2021-01-27T14:37:00Z">
        <w:r w:rsidR="0068428F">
          <w:rPr>
            <w:rFonts w:ascii="Times New Roman" w:hAnsi="Times New Roman" w:cs="Times New Roman"/>
            <w:sz w:val="24"/>
          </w:rPr>
          <w:t>4´</w:t>
        </w:r>
      </w:ins>
      <w:r w:rsidR="009E7C00">
        <w:rPr>
          <w:rFonts w:ascii="Times New Roman" w:hAnsi="Times New Roman" w:cs="Times New Roman"/>
          <w:sz w:val="24"/>
        </w:rPr>
        <w:t xml:space="preserve">-deoxyflavone biosynthesis. Interestingly, in the aerial tissues of </w:t>
      </w:r>
      <w:r w:rsidR="009E7C00">
        <w:rPr>
          <w:rFonts w:ascii="Times New Roman" w:hAnsi="Times New Roman" w:cs="Times New Roman"/>
          <w:i/>
          <w:iCs/>
          <w:sz w:val="24"/>
        </w:rPr>
        <w:t xml:space="preserve">S. </w:t>
      </w:r>
      <w:proofErr w:type="spellStart"/>
      <w:r w:rsidR="009E7C00">
        <w:rPr>
          <w:rFonts w:ascii="Times New Roman" w:hAnsi="Times New Roman" w:cs="Times New Roman"/>
          <w:i/>
          <w:iCs/>
          <w:sz w:val="24"/>
        </w:rPr>
        <w:t>dependens</w:t>
      </w:r>
      <w:proofErr w:type="spellEnd"/>
      <w:r w:rsidR="009E7C00">
        <w:rPr>
          <w:rFonts w:ascii="Times New Roman" w:hAnsi="Times New Roman" w:cs="Times New Roman"/>
          <w:sz w:val="24"/>
        </w:rPr>
        <w:t xml:space="preserve">, we detected similar concentrations of both </w:t>
      </w:r>
      <w:del w:id="421" w:author="Askey,Bryce C" w:date="2021-01-27T14:37:00Z">
        <w:r w:rsidR="009E7C00" w:rsidDel="0068428F">
          <w:rPr>
            <w:rFonts w:ascii="Times New Roman" w:hAnsi="Times New Roman" w:cs="Times New Roman"/>
            <w:sz w:val="24"/>
          </w:rPr>
          <w:delText>4’</w:delText>
        </w:r>
      </w:del>
      <w:ins w:id="422" w:author="Askey,Bryce C" w:date="2021-01-27T14:37:00Z">
        <w:r w:rsidR="0068428F">
          <w:rPr>
            <w:rFonts w:ascii="Times New Roman" w:hAnsi="Times New Roman" w:cs="Times New Roman"/>
            <w:sz w:val="24"/>
          </w:rPr>
          <w:t>4´</w:t>
        </w:r>
      </w:ins>
      <w:r w:rsidR="009E7C00">
        <w:rPr>
          <w:rFonts w:ascii="Times New Roman" w:hAnsi="Times New Roman" w:cs="Times New Roman"/>
          <w:sz w:val="24"/>
        </w:rPr>
        <w:t xml:space="preserve">-hydroxyflavones and </w:t>
      </w:r>
      <w:del w:id="423" w:author="Askey,Bryce C" w:date="2021-01-27T14:37:00Z">
        <w:r w:rsidR="009E7C00" w:rsidDel="0068428F">
          <w:rPr>
            <w:rFonts w:ascii="Times New Roman" w:hAnsi="Times New Roman" w:cs="Times New Roman"/>
            <w:sz w:val="24"/>
          </w:rPr>
          <w:delText>4’</w:delText>
        </w:r>
      </w:del>
      <w:ins w:id="424" w:author="Askey,Bryce C" w:date="2021-01-27T14:37:00Z">
        <w:r w:rsidR="0068428F">
          <w:rPr>
            <w:rFonts w:ascii="Times New Roman" w:hAnsi="Times New Roman" w:cs="Times New Roman"/>
            <w:sz w:val="24"/>
          </w:rPr>
          <w:t>4´</w:t>
        </w:r>
      </w:ins>
      <w:r w:rsidR="009E7C00">
        <w:rPr>
          <w:rFonts w:ascii="Times New Roman" w:hAnsi="Times New Roman" w:cs="Times New Roman"/>
          <w:sz w:val="24"/>
        </w:rPr>
        <w:t xml:space="preserve">-deoxyflavones. </w:t>
      </w:r>
      <w:r w:rsidR="003876D8">
        <w:rPr>
          <w:rFonts w:ascii="Times New Roman" w:hAnsi="Times New Roman" w:cs="Times New Roman"/>
          <w:sz w:val="24"/>
        </w:rPr>
        <w:t xml:space="preserve">This result suggests </w:t>
      </w:r>
      <w:r w:rsidR="003C6B2F">
        <w:rPr>
          <w:rFonts w:ascii="Times New Roman" w:hAnsi="Times New Roman" w:cs="Times New Roman"/>
          <w:sz w:val="24"/>
        </w:rPr>
        <w:t xml:space="preserve">an upregulation of both </w:t>
      </w:r>
      <w:del w:id="425" w:author="Askey,Bryce C" w:date="2021-01-27T14:37:00Z">
        <w:r w:rsidR="003B04EF" w:rsidDel="0068428F">
          <w:rPr>
            <w:rFonts w:ascii="Times New Roman" w:hAnsi="Times New Roman" w:cs="Times New Roman"/>
            <w:sz w:val="24"/>
          </w:rPr>
          <w:delText>4’</w:delText>
        </w:r>
      </w:del>
      <w:ins w:id="426" w:author="Askey,Bryce C" w:date="2021-01-27T14:37:00Z">
        <w:r w:rsidR="0068428F">
          <w:rPr>
            <w:rFonts w:ascii="Times New Roman" w:hAnsi="Times New Roman" w:cs="Times New Roman"/>
            <w:sz w:val="24"/>
          </w:rPr>
          <w:t>4´</w:t>
        </w:r>
      </w:ins>
      <w:r w:rsidR="003B04EF">
        <w:rPr>
          <w:rFonts w:ascii="Times New Roman" w:hAnsi="Times New Roman" w:cs="Times New Roman"/>
          <w:sz w:val="24"/>
        </w:rPr>
        <w:t xml:space="preserve">-deoxyflavone and </w:t>
      </w:r>
      <w:del w:id="427" w:author="Askey,Bryce C" w:date="2021-01-27T14:37:00Z">
        <w:r w:rsidR="003B04EF" w:rsidDel="0068428F">
          <w:rPr>
            <w:rFonts w:ascii="Times New Roman" w:hAnsi="Times New Roman" w:cs="Times New Roman"/>
            <w:sz w:val="24"/>
          </w:rPr>
          <w:delText>4’</w:delText>
        </w:r>
      </w:del>
      <w:ins w:id="428" w:author="Askey,Bryce C" w:date="2021-01-27T14:37:00Z">
        <w:r w:rsidR="0068428F">
          <w:rPr>
            <w:rFonts w:ascii="Times New Roman" w:hAnsi="Times New Roman" w:cs="Times New Roman"/>
            <w:sz w:val="24"/>
          </w:rPr>
          <w:t>4´</w:t>
        </w:r>
      </w:ins>
      <w:r w:rsidR="003B04EF">
        <w:rPr>
          <w:rFonts w:ascii="Times New Roman" w:hAnsi="Times New Roman" w:cs="Times New Roman"/>
          <w:sz w:val="24"/>
        </w:rPr>
        <w:t xml:space="preserve">-hydroxyflavone specific biosynthetic genes, </w:t>
      </w:r>
      <w:r w:rsidR="003C6B2F">
        <w:rPr>
          <w:rFonts w:ascii="Times New Roman" w:hAnsi="Times New Roman" w:cs="Times New Roman"/>
          <w:sz w:val="24"/>
        </w:rPr>
        <w:t xml:space="preserve">an upregulation of </w:t>
      </w:r>
      <w:r w:rsidR="003B04EF">
        <w:rPr>
          <w:rFonts w:ascii="Times New Roman" w:hAnsi="Times New Roman" w:cs="Times New Roman"/>
          <w:sz w:val="24"/>
        </w:rPr>
        <w:t xml:space="preserve">nonspecific enzymes with similar activity in both pathways, </w:t>
      </w:r>
      <w:proofErr w:type="gramStart"/>
      <w:r w:rsidR="003B04EF">
        <w:rPr>
          <w:rFonts w:ascii="Times New Roman" w:hAnsi="Times New Roman" w:cs="Times New Roman"/>
          <w:sz w:val="24"/>
        </w:rPr>
        <w:t>or</w:t>
      </w:r>
      <w:proofErr w:type="gramEnd"/>
      <w:r w:rsidR="003B04EF">
        <w:rPr>
          <w:rFonts w:ascii="Times New Roman" w:hAnsi="Times New Roman" w:cs="Times New Roman"/>
          <w:sz w:val="24"/>
        </w:rPr>
        <w:t xml:space="preserve"> a combination of both of these possibilities.</w:t>
      </w:r>
    </w:p>
    <w:p w14:paraId="21524D67" w14:textId="356DF911" w:rsidR="009F5173" w:rsidRDefault="00CD62E6" w:rsidP="00D86603">
      <w:pPr>
        <w:spacing w:after="0" w:line="480" w:lineRule="auto"/>
        <w:ind w:firstLine="720"/>
        <w:rPr>
          <w:rFonts w:ascii="Times New Roman" w:hAnsi="Times New Roman" w:cs="Times New Roman"/>
          <w:sz w:val="24"/>
        </w:rPr>
      </w:pPr>
      <w:r>
        <w:rPr>
          <w:rFonts w:ascii="Times New Roman" w:hAnsi="Times New Roman" w:cs="Times New Roman"/>
          <w:sz w:val="24"/>
        </w:rPr>
        <w:t xml:space="preserve">Despite chrysin being </w:t>
      </w:r>
      <w:r w:rsidR="00834CBA">
        <w:rPr>
          <w:rFonts w:ascii="Times New Roman" w:hAnsi="Times New Roman" w:cs="Times New Roman"/>
          <w:sz w:val="24"/>
        </w:rPr>
        <w:t xml:space="preserve">proposed as </w:t>
      </w:r>
      <w:r>
        <w:rPr>
          <w:rFonts w:ascii="Times New Roman" w:hAnsi="Times New Roman" w:cs="Times New Roman"/>
          <w:sz w:val="24"/>
        </w:rPr>
        <w:t xml:space="preserve">a common precursor to all </w:t>
      </w:r>
      <w:del w:id="429" w:author="Askey,Bryce C" w:date="2021-01-27T14:37:00Z">
        <w:r w:rsidDel="0068428F">
          <w:rPr>
            <w:rFonts w:ascii="Times New Roman" w:hAnsi="Times New Roman" w:cs="Times New Roman"/>
            <w:sz w:val="24"/>
          </w:rPr>
          <w:delText>4’</w:delText>
        </w:r>
      </w:del>
      <w:ins w:id="430" w:author="Askey,Bryce C" w:date="2021-01-27T14:37:00Z">
        <w:r w:rsidR="0068428F">
          <w:rPr>
            <w:rFonts w:ascii="Times New Roman" w:hAnsi="Times New Roman" w:cs="Times New Roman"/>
            <w:sz w:val="24"/>
          </w:rPr>
          <w:t>4´</w:t>
        </w:r>
      </w:ins>
      <w:r>
        <w:rPr>
          <w:rFonts w:ascii="Times New Roman" w:hAnsi="Times New Roman" w:cs="Times New Roman"/>
          <w:sz w:val="24"/>
        </w:rPr>
        <w:t xml:space="preserve">-deoxyflavones we analyzed </w:t>
      </w:r>
      <w:proofErr w:type="gramStart"/>
      <w:r>
        <w:rPr>
          <w:rFonts w:ascii="Times New Roman" w:hAnsi="Times New Roman" w:cs="Times New Roman"/>
          <w:sz w:val="24"/>
        </w:rPr>
        <w:t>here,</w:t>
      </w:r>
      <w:proofErr w:type="gramEnd"/>
      <w:r>
        <w:rPr>
          <w:rFonts w:ascii="Times New Roman" w:hAnsi="Times New Roman" w:cs="Times New Roman"/>
          <w:sz w:val="24"/>
        </w:rPr>
        <w:t xml:space="preserve"> our organ-specific profiling results illustrated its striking rarity in the roots of the </w:t>
      </w:r>
      <w:r w:rsidR="00D60030">
        <w:rPr>
          <w:rFonts w:ascii="Times New Roman" w:hAnsi="Times New Roman" w:cs="Times New Roman"/>
          <w:sz w:val="24"/>
        </w:rPr>
        <w:t>13 species we selected</w:t>
      </w:r>
      <w:r>
        <w:rPr>
          <w:rFonts w:ascii="Times New Roman" w:hAnsi="Times New Roman" w:cs="Times New Roman"/>
          <w:sz w:val="24"/>
        </w:rPr>
        <w:t>.</w:t>
      </w:r>
      <w:r w:rsidR="00D60030">
        <w:rPr>
          <w:rFonts w:ascii="Times New Roman" w:hAnsi="Times New Roman" w:cs="Times New Roman"/>
          <w:sz w:val="24"/>
        </w:rPr>
        <w:t xml:space="preserve"> </w:t>
      </w:r>
      <w:r w:rsidR="00834CBA">
        <w:rPr>
          <w:rFonts w:ascii="Times New Roman" w:hAnsi="Times New Roman" w:cs="Times New Roman"/>
          <w:sz w:val="24"/>
        </w:rPr>
        <w:t xml:space="preserve">Assuming that there are no alternative pathways for </w:t>
      </w:r>
      <w:del w:id="431" w:author="Askey,Bryce C" w:date="2021-01-27T14:37:00Z">
        <w:r w:rsidR="00834CBA" w:rsidDel="0068428F">
          <w:rPr>
            <w:rFonts w:ascii="Times New Roman" w:hAnsi="Times New Roman" w:cs="Times New Roman"/>
            <w:sz w:val="24"/>
          </w:rPr>
          <w:delText>4’</w:delText>
        </w:r>
      </w:del>
      <w:ins w:id="432" w:author="Askey,Bryce C" w:date="2021-01-27T14:37:00Z">
        <w:r w:rsidR="0068428F">
          <w:rPr>
            <w:rFonts w:ascii="Times New Roman" w:hAnsi="Times New Roman" w:cs="Times New Roman"/>
            <w:sz w:val="24"/>
          </w:rPr>
          <w:t>4´</w:t>
        </w:r>
      </w:ins>
      <w:r w:rsidR="00834CBA">
        <w:rPr>
          <w:rFonts w:ascii="Times New Roman" w:hAnsi="Times New Roman" w:cs="Times New Roman"/>
          <w:sz w:val="24"/>
        </w:rPr>
        <w:t>-deoxyflavone synthesis, it appears that</w:t>
      </w:r>
      <w:r w:rsidR="00D60030">
        <w:rPr>
          <w:rFonts w:ascii="Times New Roman" w:hAnsi="Times New Roman" w:cs="Times New Roman"/>
          <w:sz w:val="24"/>
        </w:rPr>
        <w:t xml:space="preserve"> very quickly after its formation, chrysin is converted into downstream products, thereby preventing it from accumulating to significant</w:t>
      </w:r>
      <w:r w:rsidR="00D86603">
        <w:rPr>
          <w:rFonts w:ascii="Times New Roman" w:hAnsi="Times New Roman" w:cs="Times New Roman"/>
          <w:sz w:val="24"/>
        </w:rPr>
        <w:t>, or even detectable</w:t>
      </w:r>
      <w:r w:rsidR="00D60030">
        <w:rPr>
          <w:rFonts w:ascii="Times New Roman" w:hAnsi="Times New Roman" w:cs="Times New Roman"/>
          <w:sz w:val="24"/>
        </w:rPr>
        <w:t xml:space="preserve"> levels.</w:t>
      </w:r>
      <w:r w:rsidR="00452BF5">
        <w:rPr>
          <w:rFonts w:ascii="Times New Roman" w:hAnsi="Times New Roman" w:cs="Times New Roman"/>
          <w:sz w:val="24"/>
        </w:rPr>
        <w:t xml:space="preserve"> This efficient shuttling</w:t>
      </w:r>
      <w:r w:rsidR="00D86603">
        <w:rPr>
          <w:rFonts w:ascii="Times New Roman" w:hAnsi="Times New Roman" w:cs="Times New Roman"/>
          <w:sz w:val="24"/>
        </w:rPr>
        <w:t xml:space="preserve"> and conversion</w:t>
      </w:r>
      <w:r w:rsidR="00452BF5">
        <w:rPr>
          <w:rFonts w:ascii="Times New Roman" w:hAnsi="Times New Roman" w:cs="Times New Roman"/>
          <w:sz w:val="24"/>
        </w:rPr>
        <w:t xml:space="preserve"> of chrysin suggests that many of the species we studied here utilize a metabolon during </w:t>
      </w:r>
      <w:del w:id="433" w:author="Askey,Bryce C" w:date="2021-01-27T14:37:00Z">
        <w:r w:rsidR="00452BF5" w:rsidDel="0068428F">
          <w:rPr>
            <w:rFonts w:ascii="Times New Roman" w:hAnsi="Times New Roman" w:cs="Times New Roman"/>
            <w:sz w:val="24"/>
          </w:rPr>
          <w:delText>4’</w:delText>
        </w:r>
      </w:del>
      <w:ins w:id="434" w:author="Askey,Bryce C" w:date="2021-01-27T14:37:00Z">
        <w:r w:rsidR="0068428F">
          <w:rPr>
            <w:rFonts w:ascii="Times New Roman" w:hAnsi="Times New Roman" w:cs="Times New Roman"/>
            <w:sz w:val="24"/>
          </w:rPr>
          <w:t>4´</w:t>
        </w:r>
      </w:ins>
      <w:r w:rsidR="00452BF5">
        <w:rPr>
          <w:rFonts w:ascii="Times New Roman" w:hAnsi="Times New Roman" w:cs="Times New Roman"/>
          <w:sz w:val="24"/>
        </w:rPr>
        <w:t xml:space="preserve">-deoxyflavone </w:t>
      </w:r>
      <w:r w:rsidR="00C0001B">
        <w:rPr>
          <w:rFonts w:ascii="Times New Roman" w:hAnsi="Times New Roman" w:cs="Times New Roman"/>
          <w:sz w:val="24"/>
        </w:rPr>
        <w:t>bio</w:t>
      </w:r>
      <w:r w:rsidR="00452BF5">
        <w:rPr>
          <w:rFonts w:ascii="Times New Roman" w:hAnsi="Times New Roman" w:cs="Times New Roman"/>
          <w:sz w:val="24"/>
        </w:rPr>
        <w:t xml:space="preserve">synthesis. </w:t>
      </w:r>
      <w:r w:rsidR="00D53CC5">
        <w:rPr>
          <w:rFonts w:ascii="Times New Roman" w:hAnsi="Times New Roman" w:cs="Times New Roman"/>
          <w:sz w:val="24"/>
        </w:rPr>
        <w:t xml:space="preserve">A metabolon is an ordered complex </w:t>
      </w:r>
      <w:r w:rsidR="00D53CC5">
        <w:rPr>
          <w:rFonts w:ascii="Times New Roman" w:hAnsi="Times New Roman" w:cs="Times New Roman"/>
          <w:sz w:val="24"/>
        </w:rPr>
        <w:lastRenderedPageBreak/>
        <w:t>of multiple enzymes with activity in the same biosynthetic pathway</w:t>
      </w:r>
      <w:r w:rsidR="00D86603">
        <w:rPr>
          <w:rFonts w:ascii="Times New Roman" w:hAnsi="Times New Roman" w:cs="Times New Roman"/>
          <w:sz w:val="24"/>
        </w:rPr>
        <w:t xml:space="preserve">. It often </w:t>
      </w:r>
      <w:r w:rsidR="00D53CC5">
        <w:rPr>
          <w:rFonts w:ascii="Times New Roman" w:hAnsi="Times New Roman" w:cs="Times New Roman"/>
          <w:sz w:val="24"/>
        </w:rPr>
        <w:t>offers greater catalytic efficiency and control when compared to non-associated, free-floating enzymes (</w:t>
      </w:r>
      <w:r w:rsidR="00D53CC5" w:rsidRPr="00D86603">
        <w:rPr>
          <w:rFonts w:ascii="Times New Roman" w:hAnsi="Times New Roman" w:cs="Times New Roman"/>
          <w:sz w:val="24"/>
          <w:highlight w:val="yellow"/>
        </w:rPr>
        <w:t>Nakayama et al., 2019</w:t>
      </w:r>
      <w:r w:rsidR="00D53CC5">
        <w:rPr>
          <w:rFonts w:ascii="Times New Roman" w:hAnsi="Times New Roman" w:cs="Times New Roman"/>
          <w:sz w:val="24"/>
        </w:rPr>
        <w:t xml:space="preserve">). </w:t>
      </w:r>
      <w:r w:rsidR="000C3B4D">
        <w:rPr>
          <w:rFonts w:ascii="Times New Roman" w:hAnsi="Times New Roman" w:cs="Times New Roman"/>
          <w:sz w:val="24"/>
        </w:rPr>
        <w:t xml:space="preserve">Metabolons acting in flavonoid biosynthesis </w:t>
      </w:r>
      <w:r w:rsidR="00452BF5">
        <w:rPr>
          <w:rFonts w:ascii="Times New Roman" w:hAnsi="Times New Roman" w:cs="Times New Roman"/>
          <w:sz w:val="24"/>
        </w:rPr>
        <w:t xml:space="preserve">have been described in </w:t>
      </w:r>
      <w:r w:rsidR="006E3932">
        <w:rPr>
          <w:rFonts w:ascii="Times New Roman" w:hAnsi="Times New Roman" w:cs="Times New Roman"/>
          <w:sz w:val="24"/>
        </w:rPr>
        <w:t xml:space="preserve">multiple diverse plant species, including </w:t>
      </w:r>
      <w:r w:rsidR="006E3932">
        <w:rPr>
          <w:rFonts w:ascii="Times New Roman" w:hAnsi="Times New Roman" w:cs="Times New Roman"/>
          <w:i/>
          <w:iCs/>
          <w:sz w:val="24"/>
        </w:rPr>
        <w:t>Arabidopsis thaliana</w:t>
      </w:r>
      <w:r w:rsidR="006E3932">
        <w:rPr>
          <w:rFonts w:ascii="Times New Roman" w:hAnsi="Times New Roman" w:cs="Times New Roman"/>
          <w:sz w:val="24"/>
        </w:rPr>
        <w:t xml:space="preserve">, </w:t>
      </w:r>
      <w:r w:rsidR="006E3932">
        <w:rPr>
          <w:rFonts w:ascii="Times New Roman" w:hAnsi="Times New Roman" w:cs="Times New Roman"/>
          <w:i/>
          <w:iCs/>
          <w:sz w:val="24"/>
        </w:rPr>
        <w:t>Oryza sativa</w:t>
      </w:r>
      <w:r w:rsidR="006E3932">
        <w:rPr>
          <w:rFonts w:ascii="Times New Roman" w:hAnsi="Times New Roman" w:cs="Times New Roman"/>
          <w:sz w:val="24"/>
        </w:rPr>
        <w:t xml:space="preserve">, and </w:t>
      </w:r>
      <w:r w:rsidR="000C3B4D">
        <w:rPr>
          <w:rFonts w:ascii="Times New Roman" w:hAnsi="Times New Roman" w:cs="Times New Roman"/>
          <w:i/>
          <w:iCs/>
          <w:sz w:val="24"/>
        </w:rPr>
        <w:t xml:space="preserve">Glycine max </w:t>
      </w:r>
      <w:r w:rsidR="000C3B4D">
        <w:rPr>
          <w:rFonts w:ascii="Times New Roman" w:hAnsi="Times New Roman" w:cs="Times New Roman"/>
          <w:sz w:val="24"/>
        </w:rPr>
        <w:t>(</w:t>
      </w:r>
      <w:proofErr w:type="spellStart"/>
      <w:r w:rsidR="000C3B4D" w:rsidRPr="000C3B4D">
        <w:rPr>
          <w:rFonts w:ascii="Times New Roman" w:hAnsi="Times New Roman" w:cs="Times New Roman"/>
          <w:sz w:val="24"/>
          <w:highlight w:val="yellow"/>
        </w:rPr>
        <w:t>Burbulis</w:t>
      </w:r>
      <w:proofErr w:type="spellEnd"/>
      <w:r w:rsidR="000C3B4D" w:rsidRPr="000C3B4D">
        <w:rPr>
          <w:rFonts w:ascii="Times New Roman" w:hAnsi="Times New Roman" w:cs="Times New Roman"/>
          <w:sz w:val="24"/>
          <w:highlight w:val="yellow"/>
        </w:rPr>
        <w:t xml:space="preserve"> &amp; Winkel-Shirley, 1999; Shih et al., 2008; </w:t>
      </w:r>
      <w:proofErr w:type="spellStart"/>
      <w:r w:rsidR="000C3B4D" w:rsidRPr="000C3B4D">
        <w:rPr>
          <w:rFonts w:ascii="Times New Roman" w:hAnsi="Times New Roman" w:cs="Times New Roman"/>
          <w:sz w:val="24"/>
          <w:highlight w:val="yellow"/>
        </w:rPr>
        <w:t>Waki</w:t>
      </w:r>
      <w:proofErr w:type="spellEnd"/>
      <w:r w:rsidR="000C3B4D" w:rsidRPr="000C3B4D">
        <w:rPr>
          <w:rFonts w:ascii="Times New Roman" w:hAnsi="Times New Roman" w:cs="Times New Roman"/>
          <w:sz w:val="24"/>
          <w:highlight w:val="yellow"/>
        </w:rPr>
        <w:t xml:space="preserve"> et al., 2016</w:t>
      </w:r>
      <w:r w:rsidR="000C3B4D">
        <w:rPr>
          <w:rFonts w:ascii="Times New Roman" w:hAnsi="Times New Roman" w:cs="Times New Roman"/>
          <w:sz w:val="24"/>
        </w:rPr>
        <w:t xml:space="preserve">). </w:t>
      </w:r>
      <w:r w:rsidR="00D53CC5">
        <w:rPr>
          <w:rFonts w:ascii="Times New Roman" w:hAnsi="Times New Roman" w:cs="Times New Roman"/>
          <w:sz w:val="24"/>
        </w:rPr>
        <w:t xml:space="preserve">Although </w:t>
      </w:r>
      <w:r w:rsidR="004D4121">
        <w:rPr>
          <w:rFonts w:ascii="Times New Roman" w:hAnsi="Times New Roman" w:cs="Times New Roman"/>
          <w:sz w:val="24"/>
        </w:rPr>
        <w:t>metabolon formation between enzymes of the core flavonoid pathway (</w:t>
      </w:r>
      <w:proofErr w:type="gramStart"/>
      <w:r w:rsidR="004D4121">
        <w:rPr>
          <w:rFonts w:ascii="Times New Roman" w:hAnsi="Times New Roman" w:cs="Times New Roman"/>
          <w:sz w:val="24"/>
        </w:rPr>
        <w:t>i.e.</w:t>
      </w:r>
      <w:proofErr w:type="gramEnd"/>
      <w:r w:rsidR="004D4121">
        <w:rPr>
          <w:rFonts w:ascii="Times New Roman" w:hAnsi="Times New Roman" w:cs="Times New Roman"/>
          <w:sz w:val="24"/>
        </w:rPr>
        <w:t xml:space="preserve"> up to the formation of the first flav</w:t>
      </w:r>
      <w:r w:rsidR="001A5FA6">
        <w:rPr>
          <w:rFonts w:ascii="Times New Roman" w:hAnsi="Times New Roman" w:cs="Times New Roman"/>
          <w:sz w:val="24"/>
        </w:rPr>
        <w:t>a</w:t>
      </w:r>
      <w:r w:rsidR="004D4121">
        <w:rPr>
          <w:rFonts w:ascii="Times New Roman" w:hAnsi="Times New Roman" w:cs="Times New Roman"/>
          <w:sz w:val="24"/>
        </w:rPr>
        <w:t>none) has been studied in these</w:t>
      </w:r>
      <w:r w:rsidR="002C62CD">
        <w:rPr>
          <w:rFonts w:ascii="Times New Roman" w:hAnsi="Times New Roman" w:cs="Times New Roman"/>
          <w:sz w:val="24"/>
        </w:rPr>
        <w:t xml:space="preserve"> and</w:t>
      </w:r>
      <w:r w:rsidR="004D4121">
        <w:rPr>
          <w:rFonts w:ascii="Times New Roman" w:hAnsi="Times New Roman" w:cs="Times New Roman"/>
          <w:sz w:val="24"/>
        </w:rPr>
        <w:t xml:space="preserve"> </w:t>
      </w:r>
      <w:r w:rsidR="002C62CD">
        <w:rPr>
          <w:rFonts w:ascii="Times New Roman" w:hAnsi="Times New Roman" w:cs="Times New Roman"/>
          <w:sz w:val="24"/>
        </w:rPr>
        <w:t>other species</w:t>
      </w:r>
      <w:r w:rsidR="004D4121">
        <w:rPr>
          <w:rFonts w:ascii="Times New Roman" w:hAnsi="Times New Roman" w:cs="Times New Roman"/>
          <w:sz w:val="24"/>
        </w:rPr>
        <w:t xml:space="preserve">, </w:t>
      </w:r>
      <w:r w:rsidR="002C62CD">
        <w:rPr>
          <w:rFonts w:ascii="Times New Roman" w:hAnsi="Times New Roman" w:cs="Times New Roman"/>
          <w:sz w:val="24"/>
        </w:rPr>
        <w:t xml:space="preserve">the degree to which metabolons play a role in flavone biosynthesis remains largely unknown. </w:t>
      </w:r>
      <w:r w:rsidR="000C3B4D">
        <w:rPr>
          <w:rFonts w:ascii="Times New Roman" w:hAnsi="Times New Roman" w:cs="Times New Roman"/>
          <w:sz w:val="24"/>
        </w:rPr>
        <w:t xml:space="preserve">Work by </w:t>
      </w:r>
      <w:proofErr w:type="spellStart"/>
      <w:r w:rsidR="000C3B4D" w:rsidRPr="00D86603">
        <w:rPr>
          <w:rFonts w:ascii="Times New Roman" w:hAnsi="Times New Roman" w:cs="Times New Roman"/>
          <w:sz w:val="24"/>
          <w:highlight w:val="yellow"/>
        </w:rPr>
        <w:t>Fujino</w:t>
      </w:r>
      <w:proofErr w:type="spellEnd"/>
      <w:r w:rsidR="000C3B4D" w:rsidRPr="00D86603">
        <w:rPr>
          <w:rFonts w:ascii="Times New Roman" w:hAnsi="Times New Roman" w:cs="Times New Roman"/>
          <w:sz w:val="24"/>
          <w:highlight w:val="yellow"/>
        </w:rPr>
        <w:t xml:space="preserve"> et al. (2018)</w:t>
      </w:r>
      <w:r w:rsidR="000C3B4D">
        <w:rPr>
          <w:rFonts w:ascii="Times New Roman" w:hAnsi="Times New Roman" w:cs="Times New Roman"/>
          <w:sz w:val="24"/>
        </w:rPr>
        <w:t xml:space="preserve"> in snapdragon (</w:t>
      </w:r>
      <w:r w:rsidR="000C3B4D">
        <w:rPr>
          <w:rFonts w:ascii="Times New Roman" w:hAnsi="Times New Roman" w:cs="Times New Roman"/>
          <w:i/>
          <w:iCs/>
          <w:sz w:val="24"/>
        </w:rPr>
        <w:t>Antirrhinum majus</w:t>
      </w:r>
      <w:r w:rsidR="000C3B4D">
        <w:rPr>
          <w:rFonts w:ascii="Times New Roman" w:hAnsi="Times New Roman" w:cs="Times New Roman"/>
          <w:sz w:val="24"/>
        </w:rPr>
        <w:t xml:space="preserve">) and torenia </w:t>
      </w:r>
      <w:r w:rsidR="005932F3">
        <w:rPr>
          <w:rFonts w:ascii="Times New Roman" w:hAnsi="Times New Roman" w:cs="Times New Roman"/>
          <w:sz w:val="24"/>
        </w:rPr>
        <w:t>(</w:t>
      </w:r>
      <w:r w:rsidR="005932F3">
        <w:rPr>
          <w:rFonts w:ascii="Times New Roman" w:hAnsi="Times New Roman" w:cs="Times New Roman"/>
          <w:i/>
          <w:iCs/>
          <w:sz w:val="24"/>
        </w:rPr>
        <w:t xml:space="preserve">Torenia </w:t>
      </w:r>
      <w:proofErr w:type="spellStart"/>
      <w:r w:rsidR="005932F3">
        <w:rPr>
          <w:rFonts w:ascii="Times New Roman" w:hAnsi="Times New Roman" w:cs="Times New Roman"/>
          <w:i/>
          <w:iCs/>
          <w:sz w:val="24"/>
        </w:rPr>
        <w:t>hybrida</w:t>
      </w:r>
      <w:proofErr w:type="spellEnd"/>
      <w:r w:rsidR="005932F3">
        <w:rPr>
          <w:rFonts w:ascii="Times New Roman" w:hAnsi="Times New Roman" w:cs="Times New Roman"/>
          <w:sz w:val="24"/>
        </w:rPr>
        <w:t xml:space="preserve">) demonstrated </w:t>
      </w:r>
      <w:r w:rsidR="002C62CD">
        <w:rPr>
          <w:rFonts w:ascii="Times New Roman" w:hAnsi="Times New Roman" w:cs="Times New Roman"/>
          <w:sz w:val="24"/>
        </w:rPr>
        <w:t>that</w:t>
      </w:r>
      <w:r w:rsidR="003A6043">
        <w:rPr>
          <w:rFonts w:ascii="Times New Roman" w:hAnsi="Times New Roman" w:cs="Times New Roman"/>
          <w:sz w:val="24"/>
        </w:rPr>
        <w:t xml:space="preserve"> in addition to catalyzing the first committed step in flavone biosynthesis, FNSII serves to anchor the core flavonoid metabolon to the endoplasmic reticulum i</w:t>
      </w:r>
      <w:r w:rsidR="002C62CD">
        <w:rPr>
          <w:rFonts w:ascii="Times New Roman" w:hAnsi="Times New Roman" w:cs="Times New Roman"/>
          <w:sz w:val="24"/>
        </w:rPr>
        <w:t>n</w:t>
      </w:r>
      <w:r w:rsidR="003A6043">
        <w:rPr>
          <w:rFonts w:ascii="Times New Roman" w:hAnsi="Times New Roman" w:cs="Times New Roman"/>
          <w:sz w:val="24"/>
        </w:rPr>
        <w:t xml:space="preserve"> the cells of</w:t>
      </w:r>
      <w:r w:rsidR="002C62CD">
        <w:rPr>
          <w:rFonts w:ascii="Times New Roman" w:hAnsi="Times New Roman" w:cs="Times New Roman"/>
          <w:sz w:val="24"/>
        </w:rPr>
        <w:t xml:space="preserve"> these two </w:t>
      </w:r>
      <w:proofErr w:type="spellStart"/>
      <w:r w:rsidR="002C62CD">
        <w:rPr>
          <w:rFonts w:ascii="Times New Roman" w:hAnsi="Times New Roman" w:cs="Times New Roman"/>
          <w:sz w:val="24"/>
        </w:rPr>
        <w:t>lamiales</w:t>
      </w:r>
      <w:proofErr w:type="spellEnd"/>
      <w:r w:rsidR="002C62CD">
        <w:rPr>
          <w:rFonts w:ascii="Times New Roman" w:hAnsi="Times New Roman" w:cs="Times New Roman"/>
          <w:sz w:val="24"/>
        </w:rPr>
        <w:t xml:space="preserve"> plants.</w:t>
      </w:r>
      <w:r w:rsidR="00BC1965">
        <w:rPr>
          <w:rFonts w:ascii="Times New Roman" w:hAnsi="Times New Roman" w:cs="Times New Roman"/>
          <w:sz w:val="24"/>
        </w:rPr>
        <w:t xml:space="preserve"> Our organ-specific profiling results indicate the</w:t>
      </w:r>
      <w:r w:rsidR="00882090">
        <w:rPr>
          <w:rFonts w:ascii="Times New Roman" w:hAnsi="Times New Roman" w:cs="Times New Roman"/>
          <w:sz w:val="24"/>
        </w:rPr>
        <w:t xml:space="preserve"> possibility of</w:t>
      </w:r>
      <w:r w:rsidR="00BC1965">
        <w:rPr>
          <w:rFonts w:ascii="Times New Roman" w:hAnsi="Times New Roman" w:cs="Times New Roman"/>
          <w:sz w:val="24"/>
        </w:rPr>
        <w:t xml:space="preserve"> </w:t>
      </w:r>
      <w:r w:rsidR="00882090">
        <w:rPr>
          <w:rFonts w:ascii="Times New Roman" w:hAnsi="Times New Roman" w:cs="Times New Roman"/>
          <w:sz w:val="24"/>
        </w:rPr>
        <w:t xml:space="preserve">a </w:t>
      </w:r>
      <w:r w:rsidR="00BC1965">
        <w:rPr>
          <w:rFonts w:ascii="Times New Roman" w:hAnsi="Times New Roman" w:cs="Times New Roman"/>
          <w:sz w:val="24"/>
        </w:rPr>
        <w:t>direct or indirect association of FNSII with a F6H, flavone-8-hydroxylase (F8H), or another enzyme able to accept chrysin as a substrate.</w:t>
      </w:r>
    </w:p>
    <w:p w14:paraId="2D9DF585" w14:textId="2A0879B1" w:rsidR="0098726E" w:rsidRPr="00326BEB" w:rsidRDefault="00D16D0A" w:rsidP="00D86603">
      <w:pPr>
        <w:spacing w:after="0" w:line="480" w:lineRule="auto"/>
        <w:ind w:firstLine="720"/>
        <w:rPr>
          <w:rFonts w:ascii="Times New Roman" w:hAnsi="Times New Roman" w:cs="Times New Roman"/>
          <w:sz w:val="24"/>
        </w:rPr>
      </w:pPr>
      <w:r>
        <w:rPr>
          <w:rFonts w:ascii="Times New Roman" w:hAnsi="Times New Roman" w:cs="Times New Roman"/>
          <w:sz w:val="24"/>
        </w:rPr>
        <w:t xml:space="preserve">From the genome size </w:t>
      </w:r>
      <w:proofErr w:type="gramStart"/>
      <w:r>
        <w:rPr>
          <w:rFonts w:ascii="Times New Roman" w:hAnsi="Times New Roman" w:cs="Times New Roman"/>
          <w:sz w:val="24"/>
        </w:rPr>
        <w:t>data</w:t>
      </w:r>
      <w:proofErr w:type="gramEnd"/>
      <w:r>
        <w:rPr>
          <w:rFonts w:ascii="Times New Roman" w:hAnsi="Times New Roman" w:cs="Times New Roman"/>
          <w:sz w:val="24"/>
        </w:rPr>
        <w:t xml:space="preserve"> we generated and collected from literature, we found</w:t>
      </w:r>
      <w:r w:rsidR="00326BEB">
        <w:rPr>
          <w:rFonts w:ascii="Times New Roman" w:hAnsi="Times New Roman" w:cs="Times New Roman"/>
          <w:sz w:val="24"/>
        </w:rPr>
        <w:t xml:space="preserve"> </w:t>
      </w:r>
      <w:r w:rsidR="00560D48">
        <w:rPr>
          <w:rFonts w:ascii="Times New Roman" w:hAnsi="Times New Roman" w:cs="Times New Roman"/>
          <w:sz w:val="24"/>
        </w:rPr>
        <w:t>genome sizes for the species we analyzed to be vary between 0.35 and 0.5</w:t>
      </w:r>
      <w:r w:rsidR="00BF53BB">
        <w:rPr>
          <w:rFonts w:ascii="Times New Roman" w:hAnsi="Times New Roman" w:cs="Times New Roman"/>
          <w:sz w:val="24"/>
        </w:rPr>
        <w:t>4</w:t>
      </w:r>
      <w:r w:rsidR="00560D48">
        <w:rPr>
          <w:rFonts w:ascii="Times New Roman" w:hAnsi="Times New Roman" w:cs="Times New Roman"/>
          <w:sz w:val="24"/>
        </w:rPr>
        <w:t xml:space="preserve"> </w:t>
      </w:r>
      <w:proofErr w:type="spellStart"/>
      <w:r w:rsidR="00B13728">
        <w:rPr>
          <w:rFonts w:ascii="Times New Roman" w:hAnsi="Times New Roman" w:cs="Times New Roman"/>
          <w:sz w:val="24"/>
        </w:rPr>
        <w:t>G</w:t>
      </w:r>
      <w:r w:rsidR="00560D48">
        <w:rPr>
          <w:rFonts w:ascii="Times New Roman" w:hAnsi="Times New Roman" w:cs="Times New Roman"/>
          <w:sz w:val="24"/>
        </w:rPr>
        <w:t>igabase</w:t>
      </w:r>
      <w:proofErr w:type="spellEnd"/>
      <w:r w:rsidR="00560D48">
        <w:rPr>
          <w:rFonts w:ascii="Times New Roman" w:hAnsi="Times New Roman" w:cs="Times New Roman"/>
          <w:sz w:val="24"/>
        </w:rPr>
        <w:t xml:space="preserve"> pairs</w:t>
      </w:r>
      <w:ins w:id="435" w:author="Jeongim Kim" w:date="2021-01-15T11:04:00Z">
        <w:r w:rsidR="000647DA">
          <w:rPr>
            <w:rFonts w:ascii="Times New Roman" w:hAnsi="Times New Roman" w:cs="Times New Roman"/>
            <w:sz w:val="24"/>
          </w:rPr>
          <w:t xml:space="preserve"> (</w:t>
        </w:r>
        <w:proofErr w:type="spellStart"/>
        <w:r w:rsidR="000647DA">
          <w:rPr>
            <w:rFonts w:ascii="Times New Roman" w:hAnsi="Times New Roman" w:cs="Times New Roman"/>
            <w:sz w:val="24"/>
          </w:rPr>
          <w:t>Gbp</w:t>
        </w:r>
        <w:proofErr w:type="spellEnd"/>
        <w:r w:rsidR="000647DA">
          <w:rPr>
            <w:rFonts w:ascii="Times New Roman" w:hAnsi="Times New Roman" w:cs="Times New Roman"/>
            <w:sz w:val="24"/>
          </w:rPr>
          <w:t>)</w:t>
        </w:r>
      </w:ins>
      <w:r w:rsidR="00560D48">
        <w:rPr>
          <w:rFonts w:ascii="Times New Roman" w:hAnsi="Times New Roman" w:cs="Times New Roman"/>
          <w:sz w:val="24"/>
        </w:rPr>
        <w:t xml:space="preserve">. </w:t>
      </w:r>
      <w:r w:rsidR="00093F15">
        <w:rPr>
          <w:rFonts w:ascii="Times New Roman" w:hAnsi="Times New Roman" w:cs="Times New Roman"/>
          <w:sz w:val="24"/>
        </w:rPr>
        <w:t xml:space="preserve">This small size relative to other medicinal plants should be </w:t>
      </w:r>
      <w:r w:rsidR="001407F7">
        <w:rPr>
          <w:rFonts w:ascii="Times New Roman" w:hAnsi="Times New Roman" w:cs="Times New Roman"/>
          <w:sz w:val="24"/>
        </w:rPr>
        <w:t xml:space="preserve">valuable for biotechnology efforts. </w:t>
      </w:r>
      <w:r w:rsidR="006A2D73">
        <w:rPr>
          <w:rFonts w:ascii="Times New Roman" w:hAnsi="Times New Roman" w:cs="Times New Roman"/>
          <w:sz w:val="24"/>
        </w:rPr>
        <w:t>For reference, sweet wormwood (</w:t>
      </w:r>
      <w:r w:rsidR="006A2D73">
        <w:rPr>
          <w:rFonts w:ascii="Times New Roman" w:hAnsi="Times New Roman" w:cs="Times New Roman"/>
          <w:i/>
          <w:iCs/>
          <w:sz w:val="24"/>
        </w:rPr>
        <w:t>Artemisia annua</w:t>
      </w:r>
      <w:r w:rsidR="006A2D73">
        <w:rPr>
          <w:rFonts w:ascii="Times New Roman" w:hAnsi="Times New Roman" w:cs="Times New Roman"/>
          <w:sz w:val="24"/>
        </w:rPr>
        <w:t xml:space="preserve">), </w:t>
      </w:r>
      <w:r w:rsidR="00BB33D8">
        <w:rPr>
          <w:rFonts w:ascii="Times New Roman" w:hAnsi="Times New Roman" w:cs="Times New Roman"/>
          <w:sz w:val="24"/>
        </w:rPr>
        <w:t>known</w:t>
      </w:r>
      <w:r w:rsidR="00B13728">
        <w:rPr>
          <w:rFonts w:ascii="Times New Roman" w:hAnsi="Times New Roman" w:cs="Times New Roman"/>
          <w:sz w:val="24"/>
        </w:rPr>
        <w:t xml:space="preserve"> for its biosynthesis of </w:t>
      </w:r>
      <w:r w:rsidR="006A2D73">
        <w:rPr>
          <w:rFonts w:ascii="Times New Roman" w:hAnsi="Times New Roman" w:cs="Times New Roman"/>
          <w:sz w:val="24"/>
        </w:rPr>
        <w:t>the antimalarial drug artemisinin</w:t>
      </w:r>
      <w:r w:rsidR="00B13728">
        <w:rPr>
          <w:rFonts w:ascii="Times New Roman" w:hAnsi="Times New Roman" w:cs="Times New Roman"/>
          <w:sz w:val="24"/>
        </w:rPr>
        <w:t xml:space="preserve">, has a published genome size of 1.74 </w:t>
      </w:r>
      <w:proofErr w:type="spellStart"/>
      <w:r w:rsidR="00B13728">
        <w:rPr>
          <w:rFonts w:ascii="Times New Roman" w:hAnsi="Times New Roman" w:cs="Times New Roman"/>
          <w:sz w:val="24"/>
        </w:rPr>
        <w:t>Gbp</w:t>
      </w:r>
      <w:proofErr w:type="spellEnd"/>
      <w:r w:rsidR="00B13728">
        <w:rPr>
          <w:rFonts w:ascii="Times New Roman" w:hAnsi="Times New Roman" w:cs="Times New Roman"/>
          <w:sz w:val="24"/>
        </w:rPr>
        <w:t xml:space="preserve"> (</w:t>
      </w:r>
      <w:r w:rsidR="00B13728" w:rsidRPr="008A7358">
        <w:rPr>
          <w:rFonts w:ascii="Times New Roman" w:hAnsi="Times New Roman" w:cs="Times New Roman"/>
          <w:sz w:val="24"/>
          <w:highlight w:val="yellow"/>
        </w:rPr>
        <w:t>Shen et al., 2018</w:t>
      </w:r>
      <w:r w:rsidR="00B13728">
        <w:rPr>
          <w:rFonts w:ascii="Times New Roman" w:hAnsi="Times New Roman" w:cs="Times New Roman"/>
          <w:sz w:val="24"/>
        </w:rPr>
        <w:t xml:space="preserve">). </w:t>
      </w:r>
      <w:r w:rsidR="004E726A">
        <w:rPr>
          <w:rFonts w:ascii="Times New Roman" w:hAnsi="Times New Roman" w:cs="Times New Roman"/>
          <w:sz w:val="24"/>
        </w:rPr>
        <w:t>Although we found genome sizes to be relatively consistent across the species we analyzed, chromosome number appeared to be more variable, at least in the limited number of species for which data has been published</w:t>
      </w:r>
      <w:ins w:id="436" w:author="Jeongim Kim" w:date="2021-01-15T11:04:00Z">
        <w:r w:rsidR="000647DA">
          <w:rPr>
            <w:rFonts w:ascii="Times New Roman" w:hAnsi="Times New Roman" w:cs="Times New Roman"/>
            <w:sz w:val="24"/>
          </w:rPr>
          <w:t xml:space="preserve"> </w:t>
        </w:r>
      </w:ins>
      <w:ins w:id="437" w:author="Jeongim Kim" w:date="2021-01-15T11:07:00Z">
        <w:r w:rsidR="000647DA">
          <w:rPr>
            <w:rFonts w:ascii="Times New Roman" w:hAnsi="Times New Roman" w:cs="Times New Roman"/>
            <w:sz w:val="24"/>
          </w:rPr>
          <w:t>(</w:t>
        </w:r>
      </w:ins>
      <w:ins w:id="438" w:author="Jeongim Kim" w:date="2021-01-15T11:06:00Z">
        <w:r w:rsidR="000647DA">
          <w:rPr>
            <w:rFonts w:ascii="Times New Roman" w:hAnsi="Times New Roman" w:cs="Times New Roman"/>
            <w:sz w:val="24"/>
          </w:rPr>
          <w:t>Xu et al., 2020</w:t>
        </w:r>
      </w:ins>
      <w:ins w:id="439" w:author="Jeongim Kim" w:date="2021-01-15T11:07:00Z">
        <w:r w:rsidR="000647DA">
          <w:rPr>
            <w:rFonts w:ascii="Times New Roman" w:hAnsi="Times New Roman" w:cs="Times New Roman"/>
            <w:sz w:val="24"/>
          </w:rPr>
          <w:t>, Cole et al., 2008)</w:t>
        </w:r>
      </w:ins>
      <w:r w:rsidR="004E726A">
        <w:rPr>
          <w:rFonts w:ascii="Times New Roman" w:hAnsi="Times New Roman" w:cs="Times New Roman"/>
          <w:sz w:val="24"/>
        </w:rPr>
        <w:t>.</w:t>
      </w:r>
      <w:r w:rsidR="00BD7B01">
        <w:rPr>
          <w:rFonts w:ascii="Times New Roman" w:hAnsi="Times New Roman" w:cs="Times New Roman"/>
          <w:sz w:val="24"/>
        </w:rPr>
        <w:t xml:space="preserve"> This can partially be explained by polyploidy, as those species which were reported to be tetraploid had slightly higher chromosome numbers</w:t>
      </w:r>
      <w:r w:rsidR="004E726A">
        <w:rPr>
          <w:rFonts w:ascii="Times New Roman" w:hAnsi="Times New Roman" w:cs="Times New Roman"/>
          <w:sz w:val="24"/>
        </w:rPr>
        <w:t xml:space="preserve"> </w:t>
      </w:r>
      <w:r w:rsidR="00BD7B01">
        <w:rPr>
          <w:rFonts w:ascii="Times New Roman" w:hAnsi="Times New Roman" w:cs="Times New Roman"/>
          <w:sz w:val="24"/>
        </w:rPr>
        <w:lastRenderedPageBreak/>
        <w:t>as compared to those reported to be diploid. However, chromosome numbers i</w:t>
      </w:r>
      <w:r w:rsidR="002C05C8">
        <w:rPr>
          <w:rFonts w:ascii="Times New Roman" w:hAnsi="Times New Roman" w:cs="Times New Roman"/>
          <w:sz w:val="24"/>
        </w:rPr>
        <w:t>n exclusively</w:t>
      </w:r>
      <w:r w:rsidR="00BD7B01">
        <w:rPr>
          <w:rFonts w:ascii="Times New Roman" w:hAnsi="Times New Roman" w:cs="Times New Roman"/>
          <w:sz w:val="24"/>
        </w:rPr>
        <w:t xml:space="preserve"> </w:t>
      </w:r>
      <w:r w:rsidR="002C05C8">
        <w:rPr>
          <w:rFonts w:ascii="Times New Roman" w:hAnsi="Times New Roman" w:cs="Times New Roman"/>
          <w:sz w:val="24"/>
        </w:rPr>
        <w:t>d</w:t>
      </w:r>
      <w:r w:rsidR="00BD7B01">
        <w:rPr>
          <w:rFonts w:ascii="Times New Roman" w:hAnsi="Times New Roman" w:cs="Times New Roman"/>
          <w:sz w:val="24"/>
        </w:rPr>
        <w:t>iploid species ranged between 18 and 26</w:t>
      </w:r>
      <w:ins w:id="440" w:author="Jeongim Kim" w:date="2021-01-15T11:09:00Z">
        <w:r w:rsidR="000647DA">
          <w:rPr>
            <w:rFonts w:ascii="Times New Roman" w:hAnsi="Times New Roman" w:cs="Times New Roman"/>
            <w:sz w:val="24"/>
          </w:rPr>
          <w:t xml:space="preserve"> </w:t>
        </w:r>
      </w:ins>
      <w:ins w:id="441" w:author="Jeongim Kim" w:date="2021-01-15T11:08:00Z">
        <w:r w:rsidR="000647DA">
          <w:rPr>
            <w:rFonts w:ascii="Times New Roman" w:hAnsi="Times New Roman" w:cs="Times New Roman"/>
            <w:sz w:val="24"/>
          </w:rPr>
          <w:t>(Table 1)</w:t>
        </w:r>
      </w:ins>
      <w:r w:rsidR="002C05C8">
        <w:rPr>
          <w:rFonts w:ascii="Times New Roman" w:hAnsi="Times New Roman" w:cs="Times New Roman"/>
          <w:sz w:val="24"/>
        </w:rPr>
        <w:t xml:space="preserve">. </w:t>
      </w:r>
      <w:r w:rsidR="00641772">
        <w:rPr>
          <w:rFonts w:ascii="Times New Roman" w:hAnsi="Times New Roman" w:cs="Times New Roman"/>
          <w:sz w:val="24"/>
        </w:rPr>
        <w:t xml:space="preserve">Overall, </w:t>
      </w:r>
      <w:r w:rsidR="002C05C8">
        <w:rPr>
          <w:rFonts w:ascii="Times New Roman" w:hAnsi="Times New Roman" w:cs="Times New Roman"/>
          <w:sz w:val="24"/>
        </w:rPr>
        <w:t xml:space="preserve">the relatively tight range of </w:t>
      </w:r>
      <w:r w:rsidR="00641772">
        <w:rPr>
          <w:rFonts w:ascii="Times New Roman" w:hAnsi="Times New Roman" w:cs="Times New Roman"/>
          <w:sz w:val="24"/>
        </w:rPr>
        <w:t>genome sizes and wide range of chromosome numbers for the species we analyzed suggests significant variations in genome structure</w:t>
      </w:r>
      <w:r w:rsidR="00B13728">
        <w:rPr>
          <w:rFonts w:ascii="Times New Roman" w:hAnsi="Times New Roman" w:cs="Times New Roman"/>
          <w:sz w:val="24"/>
        </w:rPr>
        <w:t xml:space="preserve"> </w:t>
      </w:r>
      <w:r w:rsidR="00641772">
        <w:rPr>
          <w:rFonts w:ascii="Times New Roman" w:hAnsi="Times New Roman" w:cs="Times New Roman"/>
          <w:sz w:val="24"/>
        </w:rPr>
        <w:t>that cannot be explained by polyploidy alone.</w:t>
      </w:r>
    </w:p>
    <w:p w14:paraId="62520EB9" w14:textId="2C2F9B90" w:rsidR="008F6A21" w:rsidRPr="008F6A21" w:rsidRDefault="001402D8" w:rsidP="004B4150">
      <w:pPr>
        <w:spacing w:after="0" w:line="480" w:lineRule="auto"/>
        <w:ind w:firstLine="720"/>
        <w:rPr>
          <w:rFonts w:ascii="Times New Roman" w:hAnsi="Times New Roman" w:cs="Times New Roman"/>
          <w:sz w:val="24"/>
        </w:rPr>
      </w:pPr>
      <w:r>
        <w:rPr>
          <w:rFonts w:ascii="Times New Roman" w:hAnsi="Times New Roman" w:cs="Times New Roman"/>
          <w:sz w:val="24"/>
        </w:rPr>
        <w:t xml:space="preserve">One of the most notable species we analyzed was </w:t>
      </w:r>
      <w:r>
        <w:rPr>
          <w:rFonts w:ascii="Times New Roman" w:hAnsi="Times New Roman" w:cs="Times New Roman"/>
          <w:i/>
          <w:iCs/>
          <w:sz w:val="24"/>
        </w:rPr>
        <w:t>S. racemosa</w:t>
      </w:r>
      <w:r>
        <w:rPr>
          <w:rFonts w:ascii="Times New Roman" w:hAnsi="Times New Roman" w:cs="Times New Roman"/>
          <w:sz w:val="24"/>
        </w:rPr>
        <w:t>, which we</w:t>
      </w:r>
      <w:r w:rsidR="0030476D">
        <w:rPr>
          <w:rFonts w:ascii="Times New Roman" w:hAnsi="Times New Roman" w:cs="Times New Roman"/>
          <w:sz w:val="24"/>
        </w:rPr>
        <w:t xml:space="preserve"> found</w:t>
      </w:r>
      <w:r>
        <w:rPr>
          <w:rFonts w:ascii="Times New Roman" w:hAnsi="Times New Roman" w:cs="Times New Roman"/>
          <w:sz w:val="24"/>
        </w:rPr>
        <w:t xml:space="preserve"> </w:t>
      </w:r>
      <w:r w:rsidR="0030476D">
        <w:rPr>
          <w:rFonts w:ascii="Times New Roman" w:hAnsi="Times New Roman" w:cs="Times New Roman"/>
          <w:sz w:val="24"/>
        </w:rPr>
        <w:t>to accumulate high concentrations of oroxylin</w:t>
      </w:r>
      <w:r w:rsidR="00855CA0">
        <w:rPr>
          <w:rFonts w:ascii="Times New Roman" w:hAnsi="Times New Roman" w:cs="Times New Roman"/>
          <w:sz w:val="24"/>
        </w:rPr>
        <w:t xml:space="preserve"> </w:t>
      </w:r>
      <w:r w:rsidR="0030476D">
        <w:rPr>
          <w:rFonts w:ascii="Times New Roman" w:hAnsi="Times New Roman" w:cs="Times New Roman"/>
          <w:sz w:val="24"/>
        </w:rPr>
        <w:t>A</w:t>
      </w:r>
      <w:r w:rsidR="00D533AF">
        <w:rPr>
          <w:rFonts w:ascii="Times New Roman" w:hAnsi="Times New Roman" w:cs="Times New Roman"/>
          <w:sz w:val="24"/>
        </w:rPr>
        <w:t xml:space="preserve">, and its </w:t>
      </w:r>
      <w:r w:rsidR="006B0695">
        <w:rPr>
          <w:rFonts w:ascii="Times New Roman" w:hAnsi="Times New Roman" w:cs="Times New Roman"/>
          <w:sz w:val="24"/>
        </w:rPr>
        <w:t>7-glucuronide</w:t>
      </w:r>
      <w:r w:rsidR="00D533AF">
        <w:rPr>
          <w:rFonts w:ascii="Times New Roman" w:hAnsi="Times New Roman" w:cs="Times New Roman"/>
          <w:sz w:val="24"/>
        </w:rPr>
        <w:t>, oroxyloside, in its leaves</w:t>
      </w:r>
      <w:r>
        <w:rPr>
          <w:rFonts w:ascii="Times New Roman" w:hAnsi="Times New Roman" w:cs="Times New Roman"/>
          <w:sz w:val="24"/>
        </w:rPr>
        <w:t xml:space="preserve"> (Fig 5)</w:t>
      </w:r>
      <w:r w:rsidR="00D533AF">
        <w:rPr>
          <w:rFonts w:ascii="Times New Roman" w:hAnsi="Times New Roman" w:cs="Times New Roman"/>
          <w:sz w:val="24"/>
        </w:rPr>
        <w:t xml:space="preserve">. </w:t>
      </w:r>
      <w:r w:rsidR="00F06872">
        <w:rPr>
          <w:rFonts w:ascii="Times New Roman" w:hAnsi="Times New Roman" w:cs="Times New Roman"/>
          <w:sz w:val="24"/>
        </w:rPr>
        <w:t xml:space="preserve">These concentrations exceeded that which we detected in any organ of all other species included in our organ-specific profiling. </w:t>
      </w:r>
      <w:r w:rsidR="00D533AF">
        <w:rPr>
          <w:rFonts w:ascii="Times New Roman" w:hAnsi="Times New Roman" w:cs="Times New Roman"/>
          <w:sz w:val="24"/>
        </w:rPr>
        <w:t>Oroxylin</w:t>
      </w:r>
      <w:r w:rsidR="00AB2380">
        <w:rPr>
          <w:rFonts w:ascii="Times New Roman" w:hAnsi="Times New Roman" w:cs="Times New Roman"/>
          <w:sz w:val="24"/>
        </w:rPr>
        <w:t xml:space="preserve"> </w:t>
      </w:r>
      <w:r w:rsidR="00D533AF">
        <w:rPr>
          <w:rFonts w:ascii="Times New Roman" w:hAnsi="Times New Roman" w:cs="Times New Roman"/>
          <w:sz w:val="24"/>
        </w:rPr>
        <w:t>A is</w:t>
      </w:r>
      <w:r w:rsidR="0030476D">
        <w:rPr>
          <w:rFonts w:ascii="Times New Roman" w:hAnsi="Times New Roman" w:cs="Times New Roman"/>
          <w:sz w:val="24"/>
        </w:rPr>
        <w:t xml:space="preserve"> a </w:t>
      </w:r>
      <w:del w:id="442" w:author="Askey,Bryce C" w:date="2021-01-27T14:37:00Z">
        <w:r w:rsidR="0030476D" w:rsidDel="0068428F">
          <w:rPr>
            <w:rFonts w:ascii="Times New Roman" w:hAnsi="Times New Roman" w:cs="Times New Roman"/>
            <w:sz w:val="24"/>
          </w:rPr>
          <w:delText>4’</w:delText>
        </w:r>
      </w:del>
      <w:ins w:id="443" w:author="Askey,Bryce C" w:date="2021-01-27T14:37:00Z">
        <w:r w:rsidR="0068428F">
          <w:rPr>
            <w:rFonts w:ascii="Times New Roman" w:hAnsi="Times New Roman" w:cs="Times New Roman"/>
            <w:sz w:val="24"/>
          </w:rPr>
          <w:t>4´</w:t>
        </w:r>
      </w:ins>
      <w:r w:rsidR="0030476D">
        <w:rPr>
          <w:rFonts w:ascii="Times New Roman" w:hAnsi="Times New Roman" w:cs="Times New Roman"/>
          <w:sz w:val="24"/>
        </w:rPr>
        <w:t>-deoxyflavone which</w:t>
      </w:r>
      <w:r w:rsidR="00855CA0">
        <w:rPr>
          <w:rFonts w:ascii="Times New Roman" w:hAnsi="Times New Roman" w:cs="Times New Roman"/>
          <w:sz w:val="24"/>
        </w:rPr>
        <w:t xml:space="preserve"> has been demonstrated to exhibit</w:t>
      </w:r>
      <w:r w:rsidR="00AD444D">
        <w:rPr>
          <w:rFonts w:ascii="Times New Roman" w:hAnsi="Times New Roman" w:cs="Times New Roman"/>
          <w:sz w:val="24"/>
        </w:rPr>
        <w:t xml:space="preserve"> memory enhancement and</w:t>
      </w:r>
      <w:r w:rsidR="00855CA0">
        <w:rPr>
          <w:rFonts w:ascii="Times New Roman" w:hAnsi="Times New Roman" w:cs="Times New Roman"/>
          <w:sz w:val="24"/>
        </w:rPr>
        <w:t xml:space="preserve"> neuroprotective effects in rat models (</w:t>
      </w:r>
      <w:r w:rsidR="00855CA0" w:rsidRPr="00F06872">
        <w:rPr>
          <w:rFonts w:ascii="Times New Roman" w:hAnsi="Times New Roman" w:cs="Times New Roman"/>
          <w:sz w:val="24"/>
          <w:highlight w:val="yellow"/>
        </w:rPr>
        <w:t xml:space="preserve">S. Jeon, </w:t>
      </w:r>
      <w:proofErr w:type="spellStart"/>
      <w:r w:rsidR="00855CA0" w:rsidRPr="00F06872">
        <w:rPr>
          <w:rFonts w:ascii="Times New Roman" w:hAnsi="Times New Roman" w:cs="Times New Roman"/>
          <w:sz w:val="24"/>
          <w:highlight w:val="yellow"/>
        </w:rPr>
        <w:t>Bak</w:t>
      </w:r>
      <w:proofErr w:type="spellEnd"/>
      <w:r w:rsidR="00855CA0" w:rsidRPr="00F06872">
        <w:rPr>
          <w:rFonts w:ascii="Times New Roman" w:hAnsi="Times New Roman" w:cs="Times New Roman"/>
          <w:sz w:val="24"/>
          <w:highlight w:val="yellow"/>
        </w:rPr>
        <w:t xml:space="preserve"> et al., 2012; S. Jeon, Rhee et al., 2010</w:t>
      </w:r>
      <w:r w:rsidR="00855CA0">
        <w:rPr>
          <w:rFonts w:ascii="Times New Roman" w:hAnsi="Times New Roman" w:cs="Times New Roman"/>
          <w:sz w:val="24"/>
        </w:rPr>
        <w:t>).</w:t>
      </w:r>
      <w:r w:rsidR="00AD444D">
        <w:rPr>
          <w:rFonts w:ascii="Times New Roman" w:hAnsi="Times New Roman" w:cs="Times New Roman"/>
          <w:sz w:val="24"/>
        </w:rPr>
        <w:t xml:space="preserve"> The most likely route for oroxylin A</w:t>
      </w:r>
      <w:r w:rsidR="0030476D">
        <w:rPr>
          <w:rFonts w:ascii="Times New Roman" w:hAnsi="Times New Roman" w:cs="Times New Roman"/>
          <w:sz w:val="24"/>
        </w:rPr>
        <w:t xml:space="preserve"> </w:t>
      </w:r>
      <w:r w:rsidR="00F06872">
        <w:rPr>
          <w:rFonts w:ascii="Times New Roman" w:hAnsi="Times New Roman" w:cs="Times New Roman"/>
          <w:sz w:val="24"/>
        </w:rPr>
        <w:t>bio</w:t>
      </w:r>
      <w:r w:rsidR="00AD444D">
        <w:rPr>
          <w:rFonts w:ascii="Times New Roman" w:hAnsi="Times New Roman" w:cs="Times New Roman"/>
          <w:sz w:val="24"/>
        </w:rPr>
        <w:t xml:space="preserve">synthesis </w:t>
      </w:r>
      <w:r w:rsidR="0030476D">
        <w:rPr>
          <w:rFonts w:ascii="Times New Roman" w:hAnsi="Times New Roman" w:cs="Times New Roman"/>
          <w:sz w:val="24"/>
        </w:rPr>
        <w:t xml:space="preserve">is </w:t>
      </w:r>
      <w:r w:rsidR="00D533AF">
        <w:rPr>
          <w:rFonts w:ascii="Times New Roman" w:hAnsi="Times New Roman" w:cs="Times New Roman"/>
          <w:sz w:val="24"/>
        </w:rPr>
        <w:t>methylation of baicalein</w:t>
      </w:r>
      <w:r w:rsidR="00AC750D">
        <w:rPr>
          <w:rFonts w:ascii="Times New Roman" w:hAnsi="Times New Roman" w:cs="Times New Roman"/>
          <w:sz w:val="24"/>
        </w:rPr>
        <w:t xml:space="preserve"> </w:t>
      </w:r>
      <w:r w:rsidR="00FB3DDC">
        <w:rPr>
          <w:rFonts w:ascii="Times New Roman" w:hAnsi="Times New Roman" w:cs="Times New Roman"/>
          <w:sz w:val="24"/>
        </w:rPr>
        <w:t>at its 6-OH group</w:t>
      </w:r>
      <w:r w:rsidR="00AC750D">
        <w:rPr>
          <w:rFonts w:ascii="Times New Roman" w:hAnsi="Times New Roman" w:cs="Times New Roman"/>
          <w:sz w:val="24"/>
        </w:rPr>
        <w:t xml:space="preserve"> (</w:t>
      </w:r>
      <w:r w:rsidR="00AC750D" w:rsidRPr="00AC750D">
        <w:rPr>
          <w:rFonts w:ascii="Times New Roman" w:hAnsi="Times New Roman" w:cs="Times New Roman"/>
          <w:sz w:val="24"/>
          <w:highlight w:val="yellow"/>
        </w:rPr>
        <w:t>Elkin et al., 2018</w:t>
      </w:r>
      <w:r w:rsidR="00AC750D">
        <w:rPr>
          <w:rFonts w:ascii="Times New Roman" w:hAnsi="Times New Roman" w:cs="Times New Roman"/>
          <w:sz w:val="24"/>
        </w:rPr>
        <w:t>).</w:t>
      </w:r>
      <w:r w:rsidR="00FB3DDC">
        <w:rPr>
          <w:rFonts w:ascii="Times New Roman" w:hAnsi="Times New Roman" w:cs="Times New Roman"/>
          <w:sz w:val="24"/>
        </w:rPr>
        <w:t xml:space="preserve"> Although previous works have identified a variety of O-methyltransferases (OMTs) in plants, OMTs with </w:t>
      </w:r>
      <w:r w:rsidR="001B7A4D">
        <w:rPr>
          <w:rFonts w:ascii="Times New Roman" w:hAnsi="Times New Roman" w:cs="Times New Roman"/>
          <w:sz w:val="24"/>
        </w:rPr>
        <w:t xml:space="preserve">high specificity for </w:t>
      </w:r>
      <w:r w:rsidR="00FB3DDC">
        <w:rPr>
          <w:rFonts w:ascii="Times New Roman" w:hAnsi="Times New Roman" w:cs="Times New Roman"/>
          <w:sz w:val="24"/>
        </w:rPr>
        <w:t xml:space="preserve">the 6-OH group </w:t>
      </w:r>
      <w:r w:rsidR="001B7A4D">
        <w:rPr>
          <w:rFonts w:ascii="Times New Roman" w:hAnsi="Times New Roman" w:cs="Times New Roman"/>
          <w:sz w:val="24"/>
        </w:rPr>
        <w:t xml:space="preserve">in flavonoids are rare, </w:t>
      </w:r>
      <w:r w:rsidR="008E6E53">
        <w:rPr>
          <w:rFonts w:ascii="Times New Roman" w:hAnsi="Times New Roman" w:cs="Times New Roman"/>
          <w:sz w:val="24"/>
        </w:rPr>
        <w:t xml:space="preserve">as the reaction is biochemically unfavorable </w:t>
      </w:r>
      <w:r w:rsidR="001B7A4D">
        <w:rPr>
          <w:rFonts w:ascii="Times New Roman" w:hAnsi="Times New Roman" w:cs="Times New Roman"/>
          <w:sz w:val="24"/>
        </w:rPr>
        <w:t>(</w:t>
      </w:r>
      <w:r w:rsidR="001B7A4D" w:rsidRPr="008E6E53">
        <w:rPr>
          <w:rFonts w:ascii="Times New Roman" w:hAnsi="Times New Roman" w:cs="Times New Roman"/>
          <w:sz w:val="24"/>
          <w:highlight w:val="yellow"/>
        </w:rPr>
        <w:t>Zhang et al., 2016</w:t>
      </w:r>
      <w:r w:rsidR="001B7A4D">
        <w:rPr>
          <w:rFonts w:ascii="Times New Roman" w:hAnsi="Times New Roman" w:cs="Times New Roman"/>
          <w:sz w:val="24"/>
        </w:rPr>
        <w:t>).</w:t>
      </w:r>
      <w:r w:rsidR="008A7D85">
        <w:rPr>
          <w:rFonts w:ascii="Times New Roman" w:hAnsi="Times New Roman" w:cs="Times New Roman"/>
          <w:sz w:val="24"/>
        </w:rPr>
        <w:t xml:space="preserve"> </w:t>
      </w:r>
      <w:r w:rsidR="00F52DC2">
        <w:rPr>
          <w:rFonts w:ascii="Times New Roman" w:hAnsi="Times New Roman" w:cs="Times New Roman"/>
          <w:sz w:val="24"/>
        </w:rPr>
        <w:t xml:space="preserve">The absence of another species in our analysis which accumulated comparable amounts of oroxylin A and oroxyloside indicates </w:t>
      </w:r>
      <w:r w:rsidR="0029129C">
        <w:rPr>
          <w:rFonts w:ascii="Times New Roman" w:hAnsi="Times New Roman" w:cs="Times New Roman"/>
          <w:sz w:val="24"/>
        </w:rPr>
        <w:t>the</w:t>
      </w:r>
      <w:r w:rsidR="00826B9D">
        <w:rPr>
          <w:rFonts w:ascii="Times New Roman" w:hAnsi="Times New Roman" w:cs="Times New Roman"/>
          <w:sz w:val="24"/>
        </w:rPr>
        <w:t xml:space="preserve"> possible </w:t>
      </w:r>
      <w:r w:rsidR="0029129C">
        <w:rPr>
          <w:rFonts w:ascii="Times New Roman" w:hAnsi="Times New Roman" w:cs="Times New Roman"/>
          <w:sz w:val="24"/>
        </w:rPr>
        <w:t>evolution of a highly regioselective OMT</w:t>
      </w:r>
      <w:r w:rsidR="00F52DC2">
        <w:rPr>
          <w:rFonts w:ascii="Times New Roman" w:hAnsi="Times New Roman" w:cs="Times New Roman"/>
          <w:sz w:val="24"/>
        </w:rPr>
        <w:t xml:space="preserve"> </w:t>
      </w:r>
      <w:r w:rsidR="0029129C">
        <w:rPr>
          <w:rFonts w:ascii="Times New Roman" w:hAnsi="Times New Roman" w:cs="Times New Roman"/>
          <w:sz w:val="24"/>
        </w:rPr>
        <w:t xml:space="preserve">in </w:t>
      </w:r>
      <w:r w:rsidR="0029129C">
        <w:rPr>
          <w:rFonts w:ascii="Times New Roman" w:hAnsi="Times New Roman" w:cs="Times New Roman"/>
          <w:i/>
          <w:iCs/>
          <w:sz w:val="24"/>
        </w:rPr>
        <w:t>S. racemosa</w:t>
      </w:r>
      <w:r w:rsidR="0029129C">
        <w:rPr>
          <w:rFonts w:ascii="Times New Roman" w:hAnsi="Times New Roman" w:cs="Times New Roman"/>
          <w:sz w:val="24"/>
        </w:rPr>
        <w:t>.</w:t>
      </w:r>
      <w:r w:rsidR="00F52DC2">
        <w:rPr>
          <w:rFonts w:ascii="Times New Roman" w:hAnsi="Times New Roman" w:cs="Times New Roman"/>
          <w:sz w:val="24"/>
        </w:rPr>
        <w:t xml:space="preserve"> </w:t>
      </w:r>
      <w:r w:rsidR="008A7D85">
        <w:rPr>
          <w:rFonts w:ascii="Times New Roman" w:hAnsi="Times New Roman" w:cs="Times New Roman"/>
          <w:sz w:val="24"/>
        </w:rPr>
        <w:t>Work in</w:t>
      </w:r>
      <w:r w:rsidR="00EE1F57">
        <w:rPr>
          <w:rFonts w:ascii="Times New Roman" w:hAnsi="Times New Roman" w:cs="Times New Roman"/>
          <w:sz w:val="24"/>
        </w:rPr>
        <w:t xml:space="preserve"> </w:t>
      </w:r>
      <w:r w:rsidR="008A7D85">
        <w:rPr>
          <w:rFonts w:ascii="Times New Roman" w:hAnsi="Times New Roman" w:cs="Times New Roman"/>
          <w:sz w:val="24"/>
        </w:rPr>
        <w:t>sweet basil</w:t>
      </w:r>
      <w:r w:rsidR="00EE1F57">
        <w:rPr>
          <w:rFonts w:ascii="Times New Roman" w:hAnsi="Times New Roman" w:cs="Times New Roman"/>
          <w:sz w:val="24"/>
        </w:rPr>
        <w:t xml:space="preserve"> (</w:t>
      </w:r>
      <w:proofErr w:type="spellStart"/>
      <w:r w:rsidR="00EE1F57">
        <w:rPr>
          <w:rFonts w:ascii="Times New Roman" w:hAnsi="Times New Roman" w:cs="Times New Roman"/>
          <w:i/>
          <w:iCs/>
          <w:sz w:val="24"/>
        </w:rPr>
        <w:t>Ocimum</w:t>
      </w:r>
      <w:proofErr w:type="spellEnd"/>
      <w:r w:rsidR="00EE1F57">
        <w:rPr>
          <w:rFonts w:ascii="Times New Roman" w:hAnsi="Times New Roman" w:cs="Times New Roman"/>
          <w:i/>
          <w:iCs/>
          <w:sz w:val="24"/>
        </w:rPr>
        <w:t xml:space="preserve"> </w:t>
      </w:r>
      <w:proofErr w:type="spellStart"/>
      <w:r w:rsidR="00EE1F57">
        <w:rPr>
          <w:rFonts w:ascii="Times New Roman" w:hAnsi="Times New Roman" w:cs="Times New Roman"/>
          <w:i/>
          <w:iCs/>
          <w:sz w:val="24"/>
        </w:rPr>
        <w:t>basilicum</w:t>
      </w:r>
      <w:proofErr w:type="spellEnd"/>
      <w:r w:rsidR="00EE1F57">
        <w:rPr>
          <w:rFonts w:ascii="Times New Roman" w:hAnsi="Times New Roman" w:cs="Times New Roman"/>
          <w:sz w:val="24"/>
        </w:rPr>
        <w:t>)</w:t>
      </w:r>
      <w:r w:rsidR="00F95B09">
        <w:rPr>
          <w:rFonts w:ascii="Times New Roman" w:hAnsi="Times New Roman" w:cs="Times New Roman"/>
          <w:sz w:val="24"/>
        </w:rPr>
        <w:t>, a species also in the Lamiaceae family</w:t>
      </w:r>
      <w:r w:rsidR="009F5173">
        <w:rPr>
          <w:rFonts w:ascii="Times New Roman" w:hAnsi="Times New Roman" w:cs="Times New Roman"/>
          <w:sz w:val="24"/>
        </w:rPr>
        <w:t xml:space="preserve"> with </w:t>
      </w:r>
      <w:r w:rsidR="009F5173">
        <w:rPr>
          <w:rFonts w:ascii="Times New Roman" w:hAnsi="Times New Roman" w:cs="Times New Roman"/>
          <w:i/>
          <w:iCs/>
          <w:sz w:val="24"/>
        </w:rPr>
        <w:t>Scutellaria</w:t>
      </w:r>
      <w:r w:rsidR="00F95B09">
        <w:rPr>
          <w:rFonts w:ascii="Times New Roman" w:hAnsi="Times New Roman" w:cs="Times New Roman"/>
          <w:sz w:val="24"/>
        </w:rPr>
        <w:t>,</w:t>
      </w:r>
      <w:r w:rsidR="008A7D85">
        <w:rPr>
          <w:rFonts w:ascii="Times New Roman" w:hAnsi="Times New Roman" w:cs="Times New Roman"/>
          <w:sz w:val="24"/>
        </w:rPr>
        <w:t xml:space="preserve"> identified a methyltransferase capable of specific methylation of the 6-OH group of scutellarein</w:t>
      </w:r>
      <w:r w:rsidR="00F95B09">
        <w:rPr>
          <w:rFonts w:ascii="Times New Roman" w:hAnsi="Times New Roman" w:cs="Times New Roman"/>
          <w:sz w:val="24"/>
        </w:rPr>
        <w:t xml:space="preserve"> (</w:t>
      </w:r>
      <w:proofErr w:type="spellStart"/>
      <w:r w:rsidR="00F95B09" w:rsidRPr="00F95B09">
        <w:rPr>
          <w:rFonts w:ascii="Times New Roman" w:hAnsi="Times New Roman" w:cs="Times New Roman"/>
          <w:sz w:val="24"/>
          <w:highlight w:val="yellow"/>
        </w:rPr>
        <w:t>Berim</w:t>
      </w:r>
      <w:proofErr w:type="spellEnd"/>
      <w:r w:rsidR="00F95B09" w:rsidRPr="00F95B09">
        <w:rPr>
          <w:rFonts w:ascii="Times New Roman" w:hAnsi="Times New Roman" w:cs="Times New Roman"/>
          <w:sz w:val="24"/>
          <w:highlight w:val="yellow"/>
        </w:rPr>
        <w:t xml:space="preserve"> et al., 2012</w:t>
      </w:r>
      <w:r w:rsidR="00F95B09">
        <w:rPr>
          <w:rFonts w:ascii="Times New Roman" w:hAnsi="Times New Roman" w:cs="Times New Roman"/>
          <w:sz w:val="24"/>
        </w:rPr>
        <w:t>). Scutellarin is</w:t>
      </w:r>
      <w:r w:rsidR="008A7D85">
        <w:rPr>
          <w:rFonts w:ascii="Times New Roman" w:hAnsi="Times New Roman" w:cs="Times New Roman"/>
          <w:sz w:val="24"/>
        </w:rPr>
        <w:t xml:space="preserve"> a </w:t>
      </w:r>
      <w:del w:id="444" w:author="Askey,Bryce C" w:date="2021-01-27T14:37:00Z">
        <w:r w:rsidR="008A7D85" w:rsidDel="0068428F">
          <w:rPr>
            <w:rFonts w:ascii="Times New Roman" w:hAnsi="Times New Roman" w:cs="Times New Roman"/>
            <w:sz w:val="24"/>
          </w:rPr>
          <w:delText>4’</w:delText>
        </w:r>
      </w:del>
      <w:ins w:id="445" w:author="Askey,Bryce C" w:date="2021-01-27T14:37:00Z">
        <w:r w:rsidR="0068428F">
          <w:rPr>
            <w:rFonts w:ascii="Times New Roman" w:hAnsi="Times New Roman" w:cs="Times New Roman"/>
            <w:sz w:val="24"/>
          </w:rPr>
          <w:t>4´</w:t>
        </w:r>
      </w:ins>
      <w:r w:rsidR="008A7D85">
        <w:rPr>
          <w:rFonts w:ascii="Times New Roman" w:hAnsi="Times New Roman" w:cs="Times New Roman"/>
          <w:sz w:val="24"/>
        </w:rPr>
        <w:t xml:space="preserve">-hydroxyflavone identical in structure to baicalein apart from its </w:t>
      </w:r>
      <w:del w:id="446" w:author="Askey,Bryce C" w:date="2021-01-27T14:37:00Z">
        <w:r w:rsidR="008A7D85" w:rsidDel="0068428F">
          <w:rPr>
            <w:rFonts w:ascii="Times New Roman" w:hAnsi="Times New Roman" w:cs="Times New Roman"/>
            <w:sz w:val="24"/>
          </w:rPr>
          <w:delText>4’</w:delText>
        </w:r>
      </w:del>
      <w:ins w:id="447" w:author="Askey,Bryce C" w:date="2021-01-27T14:37:00Z">
        <w:r w:rsidR="0068428F">
          <w:rPr>
            <w:rFonts w:ascii="Times New Roman" w:hAnsi="Times New Roman" w:cs="Times New Roman"/>
            <w:sz w:val="24"/>
          </w:rPr>
          <w:t>4´</w:t>
        </w:r>
      </w:ins>
      <w:r w:rsidR="008A7D85">
        <w:rPr>
          <w:rFonts w:ascii="Times New Roman" w:hAnsi="Times New Roman" w:cs="Times New Roman"/>
          <w:sz w:val="24"/>
        </w:rPr>
        <w:t xml:space="preserve">-OH group. </w:t>
      </w:r>
      <w:r w:rsidR="00E431EF">
        <w:rPr>
          <w:rFonts w:ascii="Times New Roman" w:hAnsi="Times New Roman" w:cs="Times New Roman"/>
          <w:sz w:val="24"/>
        </w:rPr>
        <w:t xml:space="preserve">To ensure the proper orientation of its substrate, and thus its regioselectivity, the OMT uses a </w:t>
      </w:r>
      <w:proofErr w:type="spellStart"/>
      <w:r w:rsidR="00E431EF">
        <w:rPr>
          <w:rFonts w:ascii="Times New Roman" w:hAnsi="Times New Roman" w:cs="Times New Roman"/>
          <w:sz w:val="24"/>
        </w:rPr>
        <w:t>Thr</w:t>
      </w:r>
      <w:proofErr w:type="spellEnd"/>
      <w:r w:rsidR="00E431EF">
        <w:rPr>
          <w:rFonts w:ascii="Times New Roman" w:hAnsi="Times New Roman" w:cs="Times New Roman"/>
          <w:sz w:val="24"/>
        </w:rPr>
        <w:t xml:space="preserve"> residue to hydrogen bond with the </w:t>
      </w:r>
      <w:del w:id="448" w:author="Askey,Bryce C" w:date="2021-01-27T14:37:00Z">
        <w:r w:rsidR="00E431EF" w:rsidDel="0068428F">
          <w:rPr>
            <w:rFonts w:ascii="Times New Roman" w:hAnsi="Times New Roman" w:cs="Times New Roman"/>
            <w:sz w:val="24"/>
          </w:rPr>
          <w:delText>4’</w:delText>
        </w:r>
      </w:del>
      <w:ins w:id="449" w:author="Askey,Bryce C" w:date="2021-01-27T14:37:00Z">
        <w:r w:rsidR="0068428F">
          <w:rPr>
            <w:rFonts w:ascii="Times New Roman" w:hAnsi="Times New Roman" w:cs="Times New Roman"/>
            <w:sz w:val="24"/>
          </w:rPr>
          <w:t>4´</w:t>
        </w:r>
      </w:ins>
      <w:r w:rsidR="00E431EF">
        <w:rPr>
          <w:rFonts w:ascii="Times New Roman" w:hAnsi="Times New Roman" w:cs="Times New Roman"/>
          <w:sz w:val="24"/>
        </w:rPr>
        <w:t xml:space="preserve">-OH group of scutellarein. </w:t>
      </w:r>
      <w:r w:rsidR="00F95B09">
        <w:rPr>
          <w:rFonts w:ascii="Times New Roman" w:hAnsi="Times New Roman" w:cs="Times New Roman"/>
          <w:sz w:val="24"/>
        </w:rPr>
        <w:t>However, as</w:t>
      </w:r>
      <w:r w:rsidR="00E431EF">
        <w:rPr>
          <w:rFonts w:ascii="Times New Roman" w:hAnsi="Times New Roman" w:cs="Times New Roman"/>
          <w:sz w:val="24"/>
        </w:rPr>
        <w:t xml:space="preserve"> baicalein has no </w:t>
      </w:r>
      <w:del w:id="450" w:author="Askey,Bryce C" w:date="2021-01-27T14:37:00Z">
        <w:r w:rsidR="00E431EF" w:rsidDel="0068428F">
          <w:rPr>
            <w:rFonts w:ascii="Times New Roman" w:hAnsi="Times New Roman" w:cs="Times New Roman"/>
            <w:sz w:val="24"/>
          </w:rPr>
          <w:delText>4’</w:delText>
        </w:r>
      </w:del>
      <w:ins w:id="451" w:author="Askey,Bryce C" w:date="2021-01-27T14:37:00Z">
        <w:r w:rsidR="0068428F">
          <w:rPr>
            <w:rFonts w:ascii="Times New Roman" w:hAnsi="Times New Roman" w:cs="Times New Roman"/>
            <w:sz w:val="24"/>
          </w:rPr>
          <w:t>4´</w:t>
        </w:r>
      </w:ins>
      <w:r w:rsidR="00E431EF">
        <w:rPr>
          <w:rFonts w:ascii="Times New Roman" w:hAnsi="Times New Roman" w:cs="Times New Roman"/>
          <w:sz w:val="24"/>
        </w:rPr>
        <w:t>-OH</w:t>
      </w:r>
      <w:r w:rsidR="008E7452">
        <w:rPr>
          <w:rFonts w:ascii="Times New Roman" w:hAnsi="Times New Roman" w:cs="Times New Roman"/>
          <w:sz w:val="24"/>
        </w:rPr>
        <w:t xml:space="preserve"> group</w:t>
      </w:r>
      <w:r w:rsidR="00E431EF">
        <w:rPr>
          <w:rFonts w:ascii="Times New Roman" w:hAnsi="Times New Roman" w:cs="Times New Roman"/>
          <w:sz w:val="24"/>
        </w:rPr>
        <w:t xml:space="preserve">, </w:t>
      </w:r>
      <w:r w:rsidR="00F95B09">
        <w:rPr>
          <w:rFonts w:ascii="Times New Roman" w:hAnsi="Times New Roman" w:cs="Times New Roman"/>
          <w:sz w:val="24"/>
        </w:rPr>
        <w:t xml:space="preserve">it would be impossible for a regioselective OMT in </w:t>
      </w:r>
      <w:r w:rsidR="00F95B09">
        <w:rPr>
          <w:rFonts w:ascii="Times New Roman" w:hAnsi="Times New Roman" w:cs="Times New Roman"/>
          <w:i/>
          <w:iCs/>
          <w:sz w:val="24"/>
        </w:rPr>
        <w:t xml:space="preserve">S. racemosa </w:t>
      </w:r>
      <w:r w:rsidR="00F95B09">
        <w:rPr>
          <w:rFonts w:ascii="Times New Roman" w:hAnsi="Times New Roman" w:cs="Times New Roman"/>
          <w:sz w:val="24"/>
        </w:rPr>
        <w:t xml:space="preserve">to rely on </w:t>
      </w:r>
      <w:r w:rsidR="00E431EF">
        <w:rPr>
          <w:rFonts w:ascii="Times New Roman" w:hAnsi="Times New Roman" w:cs="Times New Roman"/>
          <w:sz w:val="24"/>
        </w:rPr>
        <w:t>this interaction</w:t>
      </w:r>
      <w:r w:rsidR="00F95B09">
        <w:rPr>
          <w:rFonts w:ascii="Times New Roman" w:hAnsi="Times New Roman" w:cs="Times New Roman"/>
          <w:sz w:val="24"/>
        </w:rPr>
        <w:t xml:space="preserve"> during the methylation of baicalein.</w:t>
      </w:r>
      <w:r w:rsidR="00F52DC2">
        <w:rPr>
          <w:rFonts w:ascii="Times New Roman" w:hAnsi="Times New Roman" w:cs="Times New Roman"/>
          <w:sz w:val="24"/>
        </w:rPr>
        <w:t xml:space="preserve"> Research by </w:t>
      </w:r>
      <w:r w:rsidR="00F52DC2" w:rsidRPr="008F6A21">
        <w:rPr>
          <w:rFonts w:ascii="Times New Roman" w:hAnsi="Times New Roman" w:cs="Times New Roman"/>
          <w:sz w:val="24"/>
          <w:highlight w:val="yellow"/>
        </w:rPr>
        <w:t>Zhang et al. (2016)</w:t>
      </w:r>
      <w:r w:rsidR="00F20F66">
        <w:rPr>
          <w:rFonts w:ascii="Times New Roman" w:hAnsi="Times New Roman" w:cs="Times New Roman"/>
          <w:sz w:val="24"/>
        </w:rPr>
        <w:t xml:space="preserve"> </w:t>
      </w:r>
      <w:r w:rsidR="0029129C">
        <w:rPr>
          <w:rFonts w:ascii="Times New Roman" w:hAnsi="Times New Roman" w:cs="Times New Roman"/>
          <w:sz w:val="24"/>
        </w:rPr>
        <w:t>in</w:t>
      </w:r>
      <w:r w:rsidR="00F20F66">
        <w:rPr>
          <w:rFonts w:ascii="Times New Roman" w:hAnsi="Times New Roman" w:cs="Times New Roman"/>
          <w:sz w:val="24"/>
        </w:rPr>
        <w:t xml:space="preserve"> a liverwort species</w:t>
      </w:r>
      <w:r w:rsidR="00EE1F57">
        <w:rPr>
          <w:rFonts w:ascii="Times New Roman" w:hAnsi="Times New Roman" w:cs="Times New Roman"/>
          <w:sz w:val="24"/>
        </w:rPr>
        <w:t xml:space="preserve"> (</w:t>
      </w:r>
      <w:proofErr w:type="spellStart"/>
      <w:r w:rsidR="00EE1F57">
        <w:rPr>
          <w:rFonts w:ascii="Times New Roman" w:hAnsi="Times New Roman" w:cs="Times New Roman"/>
          <w:i/>
          <w:iCs/>
          <w:sz w:val="24"/>
        </w:rPr>
        <w:t>Plagiochasma</w:t>
      </w:r>
      <w:proofErr w:type="spellEnd"/>
      <w:r w:rsidR="00EE1F57">
        <w:rPr>
          <w:rFonts w:ascii="Times New Roman" w:hAnsi="Times New Roman" w:cs="Times New Roman"/>
          <w:i/>
          <w:iCs/>
          <w:sz w:val="24"/>
        </w:rPr>
        <w:t xml:space="preserve"> </w:t>
      </w:r>
      <w:proofErr w:type="spellStart"/>
      <w:r w:rsidR="00EE1F57">
        <w:rPr>
          <w:rFonts w:ascii="Times New Roman" w:hAnsi="Times New Roman" w:cs="Times New Roman"/>
          <w:i/>
          <w:iCs/>
          <w:sz w:val="24"/>
        </w:rPr>
        <w:lastRenderedPageBreak/>
        <w:t>appendiculatum</w:t>
      </w:r>
      <w:proofErr w:type="spellEnd"/>
      <w:r w:rsidR="00EE1F57">
        <w:rPr>
          <w:rFonts w:ascii="Times New Roman" w:hAnsi="Times New Roman" w:cs="Times New Roman"/>
          <w:sz w:val="24"/>
        </w:rPr>
        <w:t>)</w:t>
      </w:r>
      <w:r w:rsidR="00F52DC2">
        <w:rPr>
          <w:rFonts w:ascii="Times New Roman" w:hAnsi="Times New Roman" w:cs="Times New Roman"/>
          <w:sz w:val="24"/>
        </w:rPr>
        <w:t xml:space="preserve"> identified a methyltransferase </w:t>
      </w:r>
      <w:r w:rsidR="0029129C">
        <w:rPr>
          <w:rFonts w:ascii="Times New Roman" w:hAnsi="Times New Roman" w:cs="Times New Roman"/>
          <w:sz w:val="24"/>
        </w:rPr>
        <w:t>that is capable</w:t>
      </w:r>
      <w:r w:rsidR="00F52DC2">
        <w:rPr>
          <w:rFonts w:ascii="Times New Roman" w:hAnsi="Times New Roman" w:cs="Times New Roman"/>
          <w:sz w:val="24"/>
        </w:rPr>
        <w:t xml:space="preserve"> of regioselective methylation of the 6-OH group in baicalein.</w:t>
      </w:r>
      <w:r w:rsidR="008F6A21">
        <w:rPr>
          <w:rFonts w:ascii="Times New Roman" w:hAnsi="Times New Roman" w:cs="Times New Roman"/>
          <w:sz w:val="24"/>
        </w:rPr>
        <w:t xml:space="preserve"> A</w:t>
      </w:r>
      <w:r w:rsidR="00F52DC2">
        <w:rPr>
          <w:rFonts w:ascii="Times New Roman" w:hAnsi="Times New Roman" w:cs="Times New Roman"/>
          <w:sz w:val="24"/>
        </w:rPr>
        <w:t xml:space="preserve">s this OMT has not yet been structurally characterized, the method by which it achieves its specificity remains unknown. </w:t>
      </w:r>
      <w:r w:rsidR="00A74253">
        <w:rPr>
          <w:rFonts w:ascii="Times New Roman" w:hAnsi="Times New Roman" w:cs="Times New Roman"/>
          <w:sz w:val="24"/>
        </w:rPr>
        <w:t>The</w:t>
      </w:r>
      <w:r w:rsidR="00281D30">
        <w:rPr>
          <w:rFonts w:ascii="Times New Roman" w:hAnsi="Times New Roman" w:cs="Times New Roman"/>
          <w:sz w:val="24"/>
        </w:rPr>
        <w:t xml:space="preserve"> great</w:t>
      </w:r>
      <w:r w:rsidR="00A74253">
        <w:rPr>
          <w:rFonts w:ascii="Times New Roman" w:hAnsi="Times New Roman" w:cs="Times New Roman"/>
          <w:sz w:val="24"/>
        </w:rPr>
        <w:t xml:space="preserve"> evolutionary distance separating </w:t>
      </w:r>
      <w:r w:rsidR="00A74253">
        <w:rPr>
          <w:rFonts w:ascii="Times New Roman" w:hAnsi="Times New Roman" w:cs="Times New Roman"/>
          <w:i/>
          <w:iCs/>
          <w:sz w:val="24"/>
        </w:rPr>
        <w:t xml:space="preserve">S. racemosa </w:t>
      </w:r>
      <w:r w:rsidR="00A74253">
        <w:rPr>
          <w:rFonts w:ascii="Times New Roman" w:hAnsi="Times New Roman" w:cs="Times New Roman"/>
          <w:sz w:val="24"/>
        </w:rPr>
        <w:t xml:space="preserve">and </w:t>
      </w:r>
      <w:r w:rsidR="00A74253">
        <w:rPr>
          <w:rFonts w:ascii="Times New Roman" w:hAnsi="Times New Roman" w:cs="Times New Roman"/>
          <w:i/>
          <w:iCs/>
          <w:sz w:val="24"/>
        </w:rPr>
        <w:t xml:space="preserve">P. </w:t>
      </w:r>
      <w:proofErr w:type="spellStart"/>
      <w:r w:rsidR="00A74253">
        <w:rPr>
          <w:rFonts w:ascii="Times New Roman" w:hAnsi="Times New Roman" w:cs="Times New Roman"/>
          <w:i/>
          <w:iCs/>
          <w:sz w:val="24"/>
        </w:rPr>
        <w:t>appendiculatum</w:t>
      </w:r>
      <w:proofErr w:type="spellEnd"/>
      <w:r w:rsidR="00A74253">
        <w:rPr>
          <w:rFonts w:ascii="Times New Roman" w:hAnsi="Times New Roman" w:cs="Times New Roman"/>
          <w:i/>
          <w:iCs/>
          <w:sz w:val="24"/>
        </w:rPr>
        <w:t xml:space="preserve"> </w:t>
      </w:r>
      <w:r w:rsidR="00A74253">
        <w:rPr>
          <w:rFonts w:ascii="Times New Roman" w:hAnsi="Times New Roman" w:cs="Times New Roman"/>
          <w:sz w:val="24"/>
        </w:rPr>
        <w:t>suggests a</w:t>
      </w:r>
      <w:r w:rsidR="00A57DE8">
        <w:rPr>
          <w:rFonts w:ascii="Times New Roman" w:hAnsi="Times New Roman" w:cs="Times New Roman"/>
          <w:sz w:val="24"/>
        </w:rPr>
        <w:t xml:space="preserve">n occurrence </w:t>
      </w:r>
      <w:r w:rsidR="00A74253">
        <w:rPr>
          <w:rFonts w:ascii="Times New Roman" w:hAnsi="Times New Roman" w:cs="Times New Roman"/>
          <w:sz w:val="24"/>
        </w:rPr>
        <w:t xml:space="preserve">of convergent evolution, </w:t>
      </w:r>
      <w:r w:rsidR="00B06897">
        <w:rPr>
          <w:rFonts w:ascii="Times New Roman" w:hAnsi="Times New Roman" w:cs="Times New Roman"/>
          <w:sz w:val="24"/>
        </w:rPr>
        <w:t xml:space="preserve">possibly indicating the </w:t>
      </w:r>
      <w:r w:rsidR="00A57DE8">
        <w:rPr>
          <w:rFonts w:ascii="Times New Roman" w:hAnsi="Times New Roman" w:cs="Times New Roman"/>
          <w:sz w:val="24"/>
        </w:rPr>
        <w:t>physiological importance of oroxylin A and oroxyloside in plants.</w:t>
      </w:r>
      <w:r w:rsidR="00E431EF">
        <w:rPr>
          <w:rFonts w:ascii="Times New Roman" w:hAnsi="Times New Roman" w:cs="Times New Roman"/>
          <w:sz w:val="24"/>
        </w:rPr>
        <w:t xml:space="preserve"> </w:t>
      </w:r>
      <w:r w:rsidR="00B06897">
        <w:rPr>
          <w:rFonts w:ascii="Times New Roman" w:hAnsi="Times New Roman" w:cs="Times New Roman"/>
          <w:sz w:val="24"/>
        </w:rPr>
        <w:t>F</w:t>
      </w:r>
      <w:r w:rsidR="00A57DE8">
        <w:rPr>
          <w:rFonts w:ascii="Times New Roman" w:hAnsi="Times New Roman" w:cs="Times New Roman"/>
          <w:sz w:val="24"/>
        </w:rPr>
        <w:t xml:space="preserve">uture work in </w:t>
      </w:r>
      <w:r w:rsidR="00A57DE8">
        <w:rPr>
          <w:rFonts w:ascii="Times New Roman" w:hAnsi="Times New Roman" w:cs="Times New Roman"/>
          <w:i/>
          <w:iCs/>
          <w:sz w:val="24"/>
        </w:rPr>
        <w:t xml:space="preserve">S. racemosa </w:t>
      </w:r>
      <w:r w:rsidR="00A57DE8">
        <w:rPr>
          <w:rFonts w:ascii="Times New Roman" w:hAnsi="Times New Roman" w:cs="Times New Roman"/>
          <w:sz w:val="24"/>
        </w:rPr>
        <w:t xml:space="preserve">should be directed towards </w:t>
      </w:r>
      <w:r w:rsidR="008F6A21">
        <w:rPr>
          <w:rFonts w:ascii="Times New Roman" w:hAnsi="Times New Roman" w:cs="Times New Roman"/>
          <w:sz w:val="24"/>
        </w:rPr>
        <w:t xml:space="preserve">characterizing </w:t>
      </w:r>
      <w:r w:rsidR="00D77155">
        <w:rPr>
          <w:rFonts w:ascii="Times New Roman" w:hAnsi="Times New Roman" w:cs="Times New Roman"/>
          <w:sz w:val="24"/>
        </w:rPr>
        <w:t>its</w:t>
      </w:r>
      <w:r w:rsidR="00A57DE8">
        <w:rPr>
          <w:rFonts w:ascii="Times New Roman" w:hAnsi="Times New Roman" w:cs="Times New Roman"/>
          <w:sz w:val="24"/>
        </w:rPr>
        <w:t xml:space="preserve"> biosynthesis of oroxylin A, with specific attention paid to the potential </w:t>
      </w:r>
      <w:r w:rsidR="008F6A21">
        <w:rPr>
          <w:rFonts w:ascii="Times New Roman" w:hAnsi="Times New Roman" w:cs="Times New Roman"/>
          <w:sz w:val="24"/>
        </w:rPr>
        <w:t xml:space="preserve">specialization </w:t>
      </w:r>
      <w:r w:rsidR="00A57DE8">
        <w:rPr>
          <w:rFonts w:ascii="Times New Roman" w:hAnsi="Times New Roman" w:cs="Times New Roman"/>
          <w:sz w:val="24"/>
        </w:rPr>
        <w:t>of OMTs</w:t>
      </w:r>
      <w:r w:rsidR="00D77155">
        <w:rPr>
          <w:rFonts w:ascii="Times New Roman" w:hAnsi="Times New Roman" w:cs="Times New Roman"/>
          <w:sz w:val="24"/>
        </w:rPr>
        <w:t xml:space="preserve"> in the pathway</w:t>
      </w:r>
      <w:r w:rsidR="00A57DE8">
        <w:rPr>
          <w:rFonts w:ascii="Times New Roman" w:hAnsi="Times New Roman" w:cs="Times New Roman"/>
          <w:sz w:val="24"/>
        </w:rPr>
        <w:t>.</w:t>
      </w:r>
      <w:r w:rsidR="00D77155">
        <w:rPr>
          <w:rFonts w:ascii="Times New Roman" w:hAnsi="Times New Roman" w:cs="Times New Roman"/>
          <w:sz w:val="24"/>
        </w:rPr>
        <w:t xml:space="preserve"> Overall, </w:t>
      </w:r>
      <w:r w:rsidR="00D77155">
        <w:rPr>
          <w:rFonts w:ascii="Times New Roman" w:hAnsi="Times New Roman" w:cs="Times New Roman"/>
          <w:i/>
          <w:iCs/>
          <w:sz w:val="24"/>
        </w:rPr>
        <w:t xml:space="preserve">S. racemosa </w:t>
      </w:r>
      <w:r w:rsidR="00D77155">
        <w:rPr>
          <w:rFonts w:ascii="Times New Roman" w:hAnsi="Times New Roman" w:cs="Times New Roman"/>
          <w:sz w:val="24"/>
        </w:rPr>
        <w:t xml:space="preserve">is a promising target for biotechnology improvement due to its relatively small genome size, and </w:t>
      </w:r>
      <w:r w:rsidR="00A57DE8">
        <w:rPr>
          <w:rFonts w:ascii="Times New Roman" w:hAnsi="Times New Roman" w:cs="Times New Roman"/>
          <w:sz w:val="24"/>
        </w:rPr>
        <w:t xml:space="preserve">the </w:t>
      </w:r>
      <w:r w:rsidR="008F6A21">
        <w:rPr>
          <w:rFonts w:ascii="Times New Roman" w:hAnsi="Times New Roman" w:cs="Times New Roman"/>
          <w:sz w:val="24"/>
        </w:rPr>
        <w:t>significant bioactive effects</w:t>
      </w:r>
      <w:r w:rsidR="00A57DE8">
        <w:rPr>
          <w:rFonts w:ascii="Times New Roman" w:hAnsi="Times New Roman" w:cs="Times New Roman"/>
          <w:sz w:val="24"/>
        </w:rPr>
        <w:t xml:space="preserve"> of oroxylin A and oroxyloside</w:t>
      </w:r>
      <w:r w:rsidR="008F6A21">
        <w:rPr>
          <w:rFonts w:ascii="Times New Roman" w:hAnsi="Times New Roman" w:cs="Times New Roman"/>
          <w:sz w:val="24"/>
        </w:rPr>
        <w:t>.</w:t>
      </w:r>
    </w:p>
    <w:p w14:paraId="7B023B34" w14:textId="396F9FA2" w:rsidR="001E6C09" w:rsidRPr="00C269FD" w:rsidRDefault="00A222AC" w:rsidP="00745D25">
      <w:pPr>
        <w:spacing w:after="0" w:line="480" w:lineRule="auto"/>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sz w:val="24"/>
          <w:szCs w:val="24"/>
        </w:rPr>
        <w:t xml:space="preserve">In addition to </w:t>
      </w:r>
      <w:r>
        <w:rPr>
          <w:rFonts w:ascii="Times New Roman" w:hAnsi="Times New Roman" w:cs="Times New Roman"/>
          <w:i/>
          <w:iCs/>
          <w:sz w:val="24"/>
          <w:szCs w:val="24"/>
        </w:rPr>
        <w:t>S. racemosa</w:t>
      </w:r>
      <w:r>
        <w:rPr>
          <w:rFonts w:ascii="Times New Roman" w:hAnsi="Times New Roman" w:cs="Times New Roman"/>
          <w:sz w:val="24"/>
          <w:szCs w:val="24"/>
        </w:rPr>
        <w:t xml:space="preserve">, other </w:t>
      </w:r>
      <w:r>
        <w:rPr>
          <w:rFonts w:ascii="Times New Roman" w:hAnsi="Times New Roman" w:cs="Times New Roman"/>
          <w:i/>
          <w:iCs/>
          <w:sz w:val="24"/>
          <w:szCs w:val="24"/>
        </w:rPr>
        <w:t>Scutellaria</w:t>
      </w:r>
      <w:r>
        <w:rPr>
          <w:rFonts w:ascii="Times New Roman" w:hAnsi="Times New Roman" w:cs="Times New Roman"/>
          <w:sz w:val="24"/>
          <w:szCs w:val="24"/>
        </w:rPr>
        <w:t xml:space="preserve"> species which could serve as valuable targets for further medicinal study include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dependens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wrightii</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suffrutescens</w:t>
      </w:r>
      <w:proofErr w:type="spellEnd"/>
      <w:r>
        <w:rPr>
          <w:rFonts w:ascii="Times New Roman" w:hAnsi="Times New Roman" w:cs="Times New Roman"/>
          <w:sz w:val="24"/>
          <w:szCs w:val="24"/>
        </w:rPr>
        <w:t>.</w:t>
      </w:r>
      <w:r w:rsidR="00745D25" w:rsidRPr="00C269FD">
        <w:rPr>
          <w:rFonts w:ascii="Times New Roman" w:hAnsi="Times New Roman" w:cs="Times New Roman"/>
          <w:color w:val="FF0000"/>
          <w:sz w:val="24"/>
          <w:szCs w:val="24"/>
        </w:rPr>
        <w:tab/>
      </w:r>
      <w:r w:rsidR="00830BB0">
        <w:rPr>
          <w:rFonts w:ascii="Times New Roman" w:hAnsi="Times New Roman" w:cs="Times New Roman"/>
          <w:i/>
          <w:iCs/>
          <w:sz w:val="24"/>
          <w:szCs w:val="24"/>
        </w:rPr>
        <w:t xml:space="preserve">S. </w:t>
      </w:r>
      <w:proofErr w:type="spellStart"/>
      <w:r w:rsidR="00830BB0">
        <w:rPr>
          <w:rFonts w:ascii="Times New Roman" w:hAnsi="Times New Roman" w:cs="Times New Roman"/>
          <w:i/>
          <w:iCs/>
          <w:sz w:val="24"/>
          <w:szCs w:val="24"/>
        </w:rPr>
        <w:t>dependens</w:t>
      </w:r>
      <w:proofErr w:type="spellEnd"/>
      <w:r w:rsidR="00830BB0">
        <w:rPr>
          <w:rFonts w:ascii="Times New Roman" w:hAnsi="Times New Roman" w:cs="Times New Roman"/>
          <w:i/>
          <w:iCs/>
          <w:sz w:val="24"/>
          <w:szCs w:val="24"/>
        </w:rPr>
        <w:t xml:space="preserve"> </w:t>
      </w:r>
      <w:r w:rsidR="00830BB0">
        <w:rPr>
          <w:rFonts w:ascii="Times New Roman" w:hAnsi="Times New Roman" w:cs="Times New Roman"/>
          <w:sz w:val="24"/>
          <w:szCs w:val="24"/>
        </w:rPr>
        <w:t xml:space="preserve">is notable because of its high accumulation of wogonin and wogonoside in its leaves. As this accumulation pattern contrasts with that of </w:t>
      </w:r>
      <w:r w:rsidR="00830BB0">
        <w:rPr>
          <w:rFonts w:ascii="Times New Roman" w:hAnsi="Times New Roman" w:cs="Times New Roman"/>
          <w:i/>
          <w:iCs/>
          <w:sz w:val="24"/>
          <w:szCs w:val="24"/>
        </w:rPr>
        <w:t>S. baicalensis</w:t>
      </w:r>
      <w:r w:rsidR="00830BB0">
        <w:rPr>
          <w:rFonts w:ascii="Times New Roman" w:hAnsi="Times New Roman" w:cs="Times New Roman"/>
          <w:sz w:val="24"/>
          <w:szCs w:val="24"/>
        </w:rPr>
        <w:t xml:space="preserve">, studying </w:t>
      </w:r>
      <w:r w:rsidR="00830BB0">
        <w:rPr>
          <w:rFonts w:ascii="Times New Roman" w:hAnsi="Times New Roman" w:cs="Times New Roman"/>
          <w:i/>
          <w:iCs/>
          <w:sz w:val="24"/>
          <w:szCs w:val="24"/>
        </w:rPr>
        <w:t xml:space="preserve">S. </w:t>
      </w:r>
      <w:proofErr w:type="spellStart"/>
      <w:r w:rsidR="00830BB0">
        <w:rPr>
          <w:rFonts w:ascii="Times New Roman" w:hAnsi="Times New Roman" w:cs="Times New Roman"/>
          <w:i/>
          <w:iCs/>
          <w:sz w:val="24"/>
          <w:szCs w:val="24"/>
        </w:rPr>
        <w:t>dependens</w:t>
      </w:r>
      <w:proofErr w:type="spellEnd"/>
      <w:r w:rsidR="00830BB0">
        <w:rPr>
          <w:rFonts w:ascii="Times New Roman" w:hAnsi="Times New Roman" w:cs="Times New Roman"/>
          <w:i/>
          <w:iCs/>
          <w:sz w:val="24"/>
          <w:szCs w:val="24"/>
        </w:rPr>
        <w:t xml:space="preserve"> </w:t>
      </w:r>
      <w:r w:rsidR="00830BB0">
        <w:rPr>
          <w:rFonts w:ascii="Times New Roman" w:hAnsi="Times New Roman" w:cs="Times New Roman"/>
          <w:sz w:val="24"/>
          <w:szCs w:val="24"/>
        </w:rPr>
        <w:t xml:space="preserve">could help uncover the regulatory mechanisms affecting the organ-specificity of the </w:t>
      </w:r>
      <w:del w:id="452" w:author="Askey,Bryce C" w:date="2021-01-27T14:37:00Z">
        <w:r w:rsidR="00830BB0" w:rsidDel="0068428F">
          <w:rPr>
            <w:rFonts w:ascii="Times New Roman" w:hAnsi="Times New Roman" w:cs="Times New Roman"/>
            <w:sz w:val="24"/>
            <w:szCs w:val="24"/>
          </w:rPr>
          <w:delText>4’</w:delText>
        </w:r>
      </w:del>
      <w:ins w:id="453" w:author="Askey,Bryce C" w:date="2021-01-27T14:37:00Z">
        <w:r w:rsidR="0068428F">
          <w:rPr>
            <w:rFonts w:ascii="Times New Roman" w:hAnsi="Times New Roman" w:cs="Times New Roman"/>
            <w:sz w:val="24"/>
            <w:szCs w:val="24"/>
          </w:rPr>
          <w:t>4´</w:t>
        </w:r>
      </w:ins>
      <w:r w:rsidR="00830BB0">
        <w:rPr>
          <w:rFonts w:ascii="Times New Roman" w:hAnsi="Times New Roman" w:cs="Times New Roman"/>
          <w:sz w:val="24"/>
          <w:szCs w:val="24"/>
        </w:rPr>
        <w:t>-deoxyflavone pathway</w:t>
      </w:r>
      <w:r w:rsidR="00A05184">
        <w:rPr>
          <w:rFonts w:ascii="Times New Roman" w:hAnsi="Times New Roman" w:cs="Times New Roman"/>
          <w:sz w:val="24"/>
          <w:szCs w:val="24"/>
        </w:rPr>
        <w:t xml:space="preserve"> in </w:t>
      </w:r>
      <w:r w:rsidR="00A05184">
        <w:rPr>
          <w:rFonts w:ascii="Times New Roman" w:hAnsi="Times New Roman" w:cs="Times New Roman"/>
          <w:i/>
          <w:iCs/>
          <w:sz w:val="24"/>
          <w:szCs w:val="24"/>
        </w:rPr>
        <w:t>Scutellaria</w:t>
      </w:r>
      <w:r w:rsidR="00A05184">
        <w:rPr>
          <w:rFonts w:ascii="Times New Roman" w:hAnsi="Times New Roman" w:cs="Times New Roman"/>
          <w:sz w:val="24"/>
          <w:szCs w:val="24"/>
        </w:rPr>
        <w:t>.</w:t>
      </w:r>
      <w:r w:rsidR="00576437">
        <w:rPr>
          <w:rFonts w:ascii="Times New Roman" w:hAnsi="Times New Roman" w:cs="Times New Roman"/>
          <w:sz w:val="24"/>
          <w:szCs w:val="24"/>
        </w:rPr>
        <w:t xml:space="preserve"> </w:t>
      </w:r>
      <w:r w:rsidR="00E73AED">
        <w:rPr>
          <w:rFonts w:ascii="Times New Roman" w:hAnsi="Times New Roman" w:cs="Times New Roman"/>
          <w:i/>
          <w:iCs/>
          <w:sz w:val="24"/>
          <w:szCs w:val="24"/>
        </w:rPr>
        <w:t xml:space="preserve">S. </w:t>
      </w:r>
      <w:proofErr w:type="spellStart"/>
      <w:r w:rsidR="00E73AED">
        <w:rPr>
          <w:rFonts w:ascii="Times New Roman" w:hAnsi="Times New Roman" w:cs="Times New Roman"/>
          <w:i/>
          <w:iCs/>
          <w:sz w:val="24"/>
          <w:szCs w:val="24"/>
        </w:rPr>
        <w:t>dependens</w:t>
      </w:r>
      <w:proofErr w:type="spellEnd"/>
      <w:r w:rsidR="00E73AED">
        <w:rPr>
          <w:rFonts w:ascii="Times New Roman" w:hAnsi="Times New Roman" w:cs="Times New Roman"/>
          <w:i/>
          <w:iCs/>
          <w:sz w:val="24"/>
          <w:szCs w:val="24"/>
        </w:rPr>
        <w:t xml:space="preserve"> </w:t>
      </w:r>
      <w:r w:rsidR="00E73AED">
        <w:rPr>
          <w:rFonts w:ascii="Times New Roman" w:hAnsi="Times New Roman" w:cs="Times New Roman"/>
          <w:sz w:val="24"/>
          <w:szCs w:val="24"/>
        </w:rPr>
        <w:t>is a medicinally valuable species due to the numerous bioactive effects of wogonin, and multiple studies have demonstrated the</w:t>
      </w:r>
      <w:r w:rsidR="009C4E10">
        <w:rPr>
          <w:rFonts w:ascii="Times New Roman" w:hAnsi="Times New Roman" w:cs="Times New Roman"/>
          <w:sz w:val="24"/>
          <w:szCs w:val="24"/>
        </w:rPr>
        <w:t xml:space="preserve"> beneficial</w:t>
      </w:r>
      <w:r w:rsidR="00E73AED">
        <w:rPr>
          <w:rFonts w:ascii="Times New Roman" w:hAnsi="Times New Roman" w:cs="Times New Roman"/>
          <w:sz w:val="24"/>
          <w:szCs w:val="24"/>
        </w:rPr>
        <w:t xml:space="preserve"> effects of wogonin in the</w:t>
      </w:r>
      <w:r w:rsidR="00FA3E9D">
        <w:rPr>
          <w:rFonts w:ascii="Times New Roman" w:hAnsi="Times New Roman" w:cs="Times New Roman"/>
          <w:sz w:val="24"/>
          <w:szCs w:val="24"/>
        </w:rPr>
        <w:t xml:space="preserve"> treatment of osteoarthritis, neurodegenerative diseases, and cancer (</w:t>
      </w:r>
      <w:r w:rsidR="009D7B26" w:rsidRPr="00281D30">
        <w:rPr>
          <w:rFonts w:ascii="Times New Roman" w:hAnsi="Times New Roman" w:cs="Times New Roman"/>
          <w:sz w:val="24"/>
          <w:szCs w:val="24"/>
          <w:highlight w:val="yellow"/>
        </w:rPr>
        <w:t>Lee et al., 2003; Huang et al., 2012; Khan et al., 2017</w:t>
      </w:r>
      <w:r w:rsidR="00FA3E9D">
        <w:rPr>
          <w:rFonts w:ascii="Times New Roman" w:hAnsi="Times New Roman" w:cs="Times New Roman"/>
          <w:sz w:val="24"/>
          <w:szCs w:val="24"/>
        </w:rPr>
        <w:t>).</w:t>
      </w:r>
      <w:r w:rsidR="003D44A1">
        <w:rPr>
          <w:rFonts w:ascii="Times New Roman" w:hAnsi="Times New Roman" w:cs="Times New Roman"/>
          <w:sz w:val="24"/>
          <w:szCs w:val="24"/>
        </w:rPr>
        <w:t xml:space="preserve"> </w:t>
      </w:r>
      <w:r w:rsidR="00E73AED">
        <w:rPr>
          <w:rFonts w:ascii="Times New Roman" w:hAnsi="Times New Roman" w:cs="Times New Roman"/>
          <w:sz w:val="24"/>
          <w:szCs w:val="24"/>
        </w:rPr>
        <w:t>These factors, in addition to</w:t>
      </w:r>
      <w:r w:rsidR="0095045A">
        <w:rPr>
          <w:rFonts w:ascii="Times New Roman" w:hAnsi="Times New Roman" w:cs="Times New Roman"/>
          <w:sz w:val="24"/>
          <w:szCs w:val="24"/>
        </w:rPr>
        <w:t xml:space="preserve"> its relatively </w:t>
      </w:r>
      <w:r w:rsidR="00E73AED">
        <w:rPr>
          <w:rFonts w:ascii="Times New Roman" w:hAnsi="Times New Roman" w:cs="Times New Roman"/>
          <w:sz w:val="24"/>
          <w:szCs w:val="24"/>
        </w:rPr>
        <w:t>s</w:t>
      </w:r>
      <w:r w:rsidR="003D44A1">
        <w:rPr>
          <w:rFonts w:ascii="Times New Roman" w:hAnsi="Times New Roman" w:cs="Times New Roman"/>
          <w:sz w:val="24"/>
          <w:szCs w:val="24"/>
        </w:rPr>
        <w:t>mall genome size</w:t>
      </w:r>
      <w:r w:rsidR="00E73AED">
        <w:rPr>
          <w:rFonts w:ascii="Times New Roman" w:hAnsi="Times New Roman" w:cs="Times New Roman"/>
          <w:sz w:val="24"/>
          <w:szCs w:val="24"/>
        </w:rPr>
        <w:t>,</w:t>
      </w:r>
      <w:r w:rsidR="00E73AED">
        <w:rPr>
          <w:rFonts w:ascii="Times New Roman" w:hAnsi="Times New Roman" w:cs="Times New Roman"/>
          <w:i/>
          <w:iCs/>
          <w:sz w:val="24"/>
          <w:szCs w:val="24"/>
        </w:rPr>
        <w:t xml:space="preserve"> </w:t>
      </w:r>
      <w:r w:rsidR="00E73AED">
        <w:rPr>
          <w:rFonts w:ascii="Times New Roman" w:hAnsi="Times New Roman" w:cs="Times New Roman"/>
          <w:sz w:val="24"/>
          <w:szCs w:val="24"/>
        </w:rPr>
        <w:t xml:space="preserve">make </w:t>
      </w:r>
      <w:r w:rsidR="0095045A">
        <w:rPr>
          <w:rFonts w:ascii="Times New Roman" w:hAnsi="Times New Roman" w:cs="Times New Roman"/>
          <w:i/>
          <w:iCs/>
          <w:sz w:val="24"/>
          <w:szCs w:val="24"/>
        </w:rPr>
        <w:t xml:space="preserve">S. </w:t>
      </w:r>
      <w:proofErr w:type="spellStart"/>
      <w:r w:rsidR="0095045A">
        <w:rPr>
          <w:rFonts w:ascii="Times New Roman" w:hAnsi="Times New Roman" w:cs="Times New Roman"/>
          <w:i/>
          <w:iCs/>
          <w:sz w:val="24"/>
          <w:szCs w:val="24"/>
        </w:rPr>
        <w:t>dependens</w:t>
      </w:r>
      <w:proofErr w:type="spellEnd"/>
      <w:r w:rsidR="0095045A">
        <w:rPr>
          <w:rFonts w:ascii="Times New Roman" w:hAnsi="Times New Roman" w:cs="Times New Roman"/>
          <w:i/>
          <w:iCs/>
          <w:sz w:val="24"/>
          <w:szCs w:val="24"/>
        </w:rPr>
        <w:t xml:space="preserve"> </w:t>
      </w:r>
      <w:r w:rsidR="00E73AED">
        <w:rPr>
          <w:rFonts w:ascii="Times New Roman" w:hAnsi="Times New Roman" w:cs="Times New Roman"/>
          <w:sz w:val="24"/>
          <w:szCs w:val="24"/>
        </w:rPr>
        <w:t>a prime target for biotechnology efforts.</w:t>
      </w:r>
      <w:r w:rsidR="00093F15">
        <w:rPr>
          <w:rFonts w:ascii="Times New Roman" w:hAnsi="Times New Roman" w:cs="Times New Roman"/>
          <w:sz w:val="24"/>
          <w:szCs w:val="24"/>
        </w:rPr>
        <w:t xml:space="preserve"> However, molecular study and transformation could be complicated by its tetraploid nature.</w:t>
      </w:r>
      <w:r w:rsidR="0095045A">
        <w:rPr>
          <w:rFonts w:ascii="Times New Roman" w:hAnsi="Times New Roman" w:cs="Times New Roman"/>
          <w:sz w:val="24"/>
          <w:szCs w:val="24"/>
        </w:rPr>
        <w:t xml:space="preserve"> </w:t>
      </w:r>
      <w:r w:rsidR="0095045A">
        <w:rPr>
          <w:rFonts w:ascii="Times New Roman" w:hAnsi="Times New Roman" w:cs="Times New Roman"/>
          <w:i/>
          <w:iCs/>
          <w:sz w:val="24"/>
          <w:szCs w:val="24"/>
        </w:rPr>
        <w:t xml:space="preserve">S. </w:t>
      </w:r>
      <w:proofErr w:type="spellStart"/>
      <w:r w:rsidR="0095045A">
        <w:rPr>
          <w:rFonts w:ascii="Times New Roman" w:hAnsi="Times New Roman" w:cs="Times New Roman"/>
          <w:i/>
          <w:iCs/>
          <w:sz w:val="24"/>
          <w:szCs w:val="24"/>
        </w:rPr>
        <w:t>wrightii</w:t>
      </w:r>
      <w:proofErr w:type="spellEnd"/>
      <w:r w:rsidR="0095045A">
        <w:rPr>
          <w:rFonts w:ascii="Times New Roman" w:hAnsi="Times New Roman" w:cs="Times New Roman"/>
          <w:i/>
          <w:iCs/>
          <w:sz w:val="24"/>
          <w:szCs w:val="24"/>
        </w:rPr>
        <w:t xml:space="preserve"> </w:t>
      </w:r>
      <w:r w:rsidR="0095045A">
        <w:rPr>
          <w:rFonts w:ascii="Times New Roman" w:hAnsi="Times New Roman" w:cs="Times New Roman"/>
          <w:sz w:val="24"/>
          <w:szCs w:val="24"/>
        </w:rPr>
        <w:t xml:space="preserve">and </w:t>
      </w:r>
      <w:r w:rsidR="0095045A">
        <w:rPr>
          <w:rFonts w:ascii="Times New Roman" w:hAnsi="Times New Roman" w:cs="Times New Roman"/>
          <w:i/>
          <w:iCs/>
          <w:sz w:val="24"/>
          <w:szCs w:val="24"/>
        </w:rPr>
        <w:t xml:space="preserve">S. </w:t>
      </w:r>
      <w:proofErr w:type="spellStart"/>
      <w:r w:rsidR="0095045A">
        <w:rPr>
          <w:rFonts w:ascii="Times New Roman" w:hAnsi="Times New Roman" w:cs="Times New Roman"/>
          <w:i/>
          <w:iCs/>
          <w:sz w:val="24"/>
          <w:szCs w:val="24"/>
        </w:rPr>
        <w:t>suffrutescens</w:t>
      </w:r>
      <w:proofErr w:type="spellEnd"/>
      <w:r w:rsidR="0095045A">
        <w:rPr>
          <w:rFonts w:ascii="Times New Roman" w:hAnsi="Times New Roman" w:cs="Times New Roman"/>
          <w:i/>
          <w:iCs/>
          <w:sz w:val="24"/>
          <w:szCs w:val="24"/>
        </w:rPr>
        <w:t xml:space="preserve"> </w:t>
      </w:r>
      <w:r w:rsidR="0095045A">
        <w:rPr>
          <w:rFonts w:ascii="Times New Roman" w:hAnsi="Times New Roman" w:cs="Times New Roman"/>
          <w:sz w:val="24"/>
          <w:szCs w:val="24"/>
        </w:rPr>
        <w:t>are both notable due to their high accumulation of baicalin.</w:t>
      </w:r>
      <w:r w:rsidR="007037E7">
        <w:rPr>
          <w:rFonts w:ascii="Times New Roman" w:hAnsi="Times New Roman" w:cs="Times New Roman"/>
          <w:sz w:val="24"/>
          <w:szCs w:val="24"/>
        </w:rPr>
        <w:t xml:space="preserve"> Both baicalin</w:t>
      </w:r>
      <w:r w:rsidR="002D60DC">
        <w:rPr>
          <w:rFonts w:ascii="Times New Roman" w:hAnsi="Times New Roman" w:cs="Times New Roman"/>
          <w:sz w:val="24"/>
          <w:szCs w:val="24"/>
        </w:rPr>
        <w:t xml:space="preserve"> and its </w:t>
      </w:r>
      <w:r w:rsidR="006B0695">
        <w:rPr>
          <w:rFonts w:ascii="Times New Roman" w:hAnsi="Times New Roman" w:cs="Times New Roman"/>
          <w:sz w:val="24"/>
          <w:szCs w:val="24"/>
        </w:rPr>
        <w:t>aglycone</w:t>
      </w:r>
      <w:r w:rsidR="002D60DC">
        <w:rPr>
          <w:rFonts w:ascii="Times New Roman" w:hAnsi="Times New Roman" w:cs="Times New Roman"/>
          <w:sz w:val="24"/>
          <w:szCs w:val="24"/>
        </w:rPr>
        <w:t xml:space="preserve"> form, baicalein,</w:t>
      </w:r>
      <w:r w:rsidR="009C4E10">
        <w:rPr>
          <w:rFonts w:ascii="Times New Roman" w:hAnsi="Times New Roman" w:cs="Times New Roman"/>
          <w:sz w:val="24"/>
          <w:szCs w:val="24"/>
        </w:rPr>
        <w:t xml:space="preserve"> have been demonstrated to </w:t>
      </w:r>
      <w:r w:rsidR="0021083D">
        <w:rPr>
          <w:rFonts w:ascii="Times New Roman" w:hAnsi="Times New Roman" w:cs="Times New Roman"/>
          <w:sz w:val="24"/>
          <w:szCs w:val="24"/>
        </w:rPr>
        <w:t>have</w:t>
      </w:r>
      <w:r w:rsidR="009C4E10">
        <w:rPr>
          <w:rFonts w:ascii="Times New Roman" w:hAnsi="Times New Roman" w:cs="Times New Roman"/>
          <w:sz w:val="24"/>
          <w:szCs w:val="24"/>
        </w:rPr>
        <w:t xml:space="preserve"> anti-inflammatory, anti-cancer, hepatoprotective</w:t>
      </w:r>
      <w:r w:rsidR="0021083D">
        <w:rPr>
          <w:rFonts w:ascii="Times New Roman" w:hAnsi="Times New Roman" w:cs="Times New Roman"/>
          <w:sz w:val="24"/>
          <w:szCs w:val="24"/>
        </w:rPr>
        <w:t>, and other medicinal</w:t>
      </w:r>
      <w:r w:rsidR="007D63DD">
        <w:rPr>
          <w:rFonts w:ascii="Times New Roman" w:hAnsi="Times New Roman" w:cs="Times New Roman"/>
          <w:sz w:val="24"/>
          <w:szCs w:val="24"/>
        </w:rPr>
        <w:t xml:space="preserve"> effects</w:t>
      </w:r>
      <w:r w:rsidR="0021083D">
        <w:rPr>
          <w:rFonts w:ascii="Times New Roman" w:hAnsi="Times New Roman" w:cs="Times New Roman"/>
          <w:sz w:val="24"/>
          <w:szCs w:val="24"/>
        </w:rPr>
        <w:t xml:space="preserve"> (</w:t>
      </w:r>
      <w:r w:rsidR="0021083D" w:rsidRPr="002D60DC">
        <w:rPr>
          <w:rFonts w:ascii="Times New Roman" w:hAnsi="Times New Roman" w:cs="Times New Roman"/>
          <w:sz w:val="24"/>
          <w:szCs w:val="24"/>
          <w:highlight w:val="yellow"/>
        </w:rPr>
        <w:t xml:space="preserve">Zhou et al., 2018; Zhu et al., 2016; Xu et al., </w:t>
      </w:r>
      <w:r w:rsidR="0021083D" w:rsidRPr="002D60DC">
        <w:rPr>
          <w:rFonts w:ascii="Times New Roman" w:hAnsi="Times New Roman" w:cs="Times New Roman"/>
          <w:sz w:val="24"/>
          <w:szCs w:val="24"/>
          <w:highlight w:val="yellow"/>
        </w:rPr>
        <w:lastRenderedPageBreak/>
        <w:t>2018</w:t>
      </w:r>
      <w:r w:rsidR="0021083D">
        <w:rPr>
          <w:rFonts w:ascii="Times New Roman" w:hAnsi="Times New Roman" w:cs="Times New Roman"/>
          <w:sz w:val="24"/>
          <w:szCs w:val="24"/>
        </w:rPr>
        <w:t>)</w:t>
      </w:r>
      <w:r w:rsidR="007D63DD">
        <w:rPr>
          <w:rFonts w:ascii="Times New Roman" w:hAnsi="Times New Roman" w:cs="Times New Roman"/>
          <w:sz w:val="24"/>
          <w:szCs w:val="24"/>
        </w:rPr>
        <w:t>.</w:t>
      </w:r>
      <w:r w:rsidR="007037E7">
        <w:rPr>
          <w:rFonts w:ascii="Times New Roman" w:hAnsi="Times New Roman" w:cs="Times New Roman"/>
          <w:sz w:val="24"/>
          <w:szCs w:val="24"/>
        </w:rPr>
        <w:t xml:space="preserve"> </w:t>
      </w:r>
      <w:r w:rsidR="002D60DC">
        <w:rPr>
          <w:rFonts w:ascii="Times New Roman" w:hAnsi="Times New Roman" w:cs="Times New Roman"/>
          <w:sz w:val="24"/>
          <w:szCs w:val="24"/>
        </w:rPr>
        <w:t xml:space="preserve"> </w:t>
      </w:r>
      <w:r w:rsidR="000314F5">
        <w:rPr>
          <w:rFonts w:ascii="Times New Roman" w:hAnsi="Times New Roman" w:cs="Times New Roman"/>
          <w:i/>
          <w:iCs/>
          <w:sz w:val="24"/>
          <w:szCs w:val="24"/>
        </w:rPr>
        <w:t xml:space="preserve">S. </w:t>
      </w:r>
      <w:proofErr w:type="spellStart"/>
      <w:r w:rsidR="000314F5">
        <w:rPr>
          <w:rFonts w:ascii="Times New Roman" w:hAnsi="Times New Roman" w:cs="Times New Roman"/>
          <w:i/>
          <w:iCs/>
          <w:sz w:val="24"/>
          <w:szCs w:val="24"/>
        </w:rPr>
        <w:t>wrightii</w:t>
      </w:r>
      <w:proofErr w:type="spellEnd"/>
      <w:r w:rsidR="000314F5">
        <w:rPr>
          <w:rFonts w:ascii="Times New Roman" w:hAnsi="Times New Roman" w:cs="Times New Roman"/>
          <w:i/>
          <w:iCs/>
          <w:sz w:val="24"/>
          <w:szCs w:val="24"/>
        </w:rPr>
        <w:t xml:space="preserve"> </w:t>
      </w:r>
      <w:r w:rsidR="000314F5">
        <w:rPr>
          <w:rFonts w:ascii="Times New Roman" w:hAnsi="Times New Roman" w:cs="Times New Roman"/>
          <w:sz w:val="24"/>
          <w:szCs w:val="24"/>
        </w:rPr>
        <w:t xml:space="preserve">accumulated the majority of its baicalin in its roots, at concentrations more than double that </w:t>
      </w:r>
      <w:r w:rsidR="009455A5">
        <w:rPr>
          <w:rFonts w:ascii="Times New Roman" w:hAnsi="Times New Roman" w:cs="Times New Roman"/>
          <w:sz w:val="24"/>
          <w:szCs w:val="24"/>
        </w:rPr>
        <w:t xml:space="preserve">in the roots of </w:t>
      </w:r>
      <w:r w:rsidR="000314F5">
        <w:rPr>
          <w:rFonts w:ascii="Times New Roman" w:hAnsi="Times New Roman" w:cs="Times New Roman"/>
          <w:i/>
          <w:iCs/>
          <w:sz w:val="24"/>
          <w:szCs w:val="24"/>
        </w:rPr>
        <w:t>S. baicalensis</w:t>
      </w:r>
      <w:r w:rsidR="009455A5">
        <w:rPr>
          <w:rFonts w:ascii="Times New Roman" w:hAnsi="Times New Roman" w:cs="Times New Roman"/>
          <w:sz w:val="24"/>
          <w:szCs w:val="24"/>
        </w:rPr>
        <w:t>.</w:t>
      </w:r>
      <w:r w:rsidR="00EF6566">
        <w:rPr>
          <w:rFonts w:ascii="Times New Roman" w:hAnsi="Times New Roman" w:cs="Times New Roman"/>
          <w:sz w:val="24"/>
          <w:szCs w:val="24"/>
        </w:rPr>
        <w:t xml:space="preserve"> </w:t>
      </w:r>
      <w:r w:rsidR="00EF6566">
        <w:rPr>
          <w:rFonts w:ascii="Times New Roman" w:hAnsi="Times New Roman" w:cs="Times New Roman"/>
          <w:i/>
          <w:iCs/>
          <w:sz w:val="24"/>
          <w:szCs w:val="24"/>
        </w:rPr>
        <w:t xml:space="preserve">S. </w:t>
      </w:r>
      <w:proofErr w:type="spellStart"/>
      <w:r w:rsidR="00EF6566">
        <w:rPr>
          <w:rFonts w:ascii="Times New Roman" w:hAnsi="Times New Roman" w:cs="Times New Roman"/>
          <w:i/>
          <w:iCs/>
          <w:sz w:val="24"/>
          <w:szCs w:val="24"/>
        </w:rPr>
        <w:t>suffrutescens</w:t>
      </w:r>
      <w:proofErr w:type="spellEnd"/>
      <w:r w:rsidR="00EF6566">
        <w:rPr>
          <w:rFonts w:ascii="Times New Roman" w:hAnsi="Times New Roman" w:cs="Times New Roman"/>
          <w:i/>
          <w:iCs/>
          <w:sz w:val="24"/>
          <w:szCs w:val="24"/>
        </w:rPr>
        <w:t xml:space="preserve"> </w:t>
      </w:r>
      <w:r w:rsidR="00135F0D">
        <w:rPr>
          <w:rFonts w:ascii="Times New Roman" w:hAnsi="Times New Roman" w:cs="Times New Roman"/>
          <w:sz w:val="24"/>
          <w:szCs w:val="24"/>
        </w:rPr>
        <w:t xml:space="preserve">accumulated </w:t>
      </w:r>
      <w:r w:rsidR="00EF6566">
        <w:rPr>
          <w:rFonts w:ascii="Times New Roman" w:hAnsi="Times New Roman" w:cs="Times New Roman"/>
          <w:sz w:val="24"/>
          <w:szCs w:val="24"/>
        </w:rPr>
        <w:t xml:space="preserve">relatively equal </w:t>
      </w:r>
      <w:r w:rsidR="00135F0D">
        <w:rPr>
          <w:rFonts w:ascii="Times New Roman" w:hAnsi="Times New Roman" w:cs="Times New Roman"/>
          <w:sz w:val="24"/>
          <w:szCs w:val="24"/>
        </w:rPr>
        <w:t>amounts</w:t>
      </w:r>
      <w:r w:rsidR="00EF6566">
        <w:rPr>
          <w:rFonts w:ascii="Times New Roman" w:hAnsi="Times New Roman" w:cs="Times New Roman"/>
          <w:sz w:val="24"/>
          <w:szCs w:val="24"/>
        </w:rPr>
        <w:t xml:space="preserve"> of baicalin in all three organs we sampled</w:t>
      </w:r>
      <w:r w:rsidR="00135F0D">
        <w:rPr>
          <w:rFonts w:ascii="Times New Roman" w:hAnsi="Times New Roman" w:cs="Times New Roman"/>
          <w:sz w:val="24"/>
          <w:szCs w:val="24"/>
        </w:rPr>
        <w:t xml:space="preserve"> at concentrations which slightly exceeded that in the roots of </w:t>
      </w:r>
      <w:r w:rsidR="00135F0D">
        <w:rPr>
          <w:rFonts w:ascii="Times New Roman" w:hAnsi="Times New Roman" w:cs="Times New Roman"/>
          <w:i/>
          <w:iCs/>
          <w:sz w:val="24"/>
          <w:szCs w:val="24"/>
        </w:rPr>
        <w:t>S. baicalensis</w:t>
      </w:r>
      <w:r w:rsidR="00135F0D">
        <w:rPr>
          <w:rFonts w:ascii="Times New Roman" w:hAnsi="Times New Roman" w:cs="Times New Roman"/>
          <w:sz w:val="24"/>
          <w:szCs w:val="24"/>
        </w:rPr>
        <w:t>.</w:t>
      </w:r>
      <w:r w:rsidR="00A91763">
        <w:rPr>
          <w:rFonts w:ascii="Times New Roman" w:hAnsi="Times New Roman" w:cs="Times New Roman"/>
          <w:sz w:val="24"/>
          <w:szCs w:val="24"/>
        </w:rPr>
        <w:t xml:space="preserve"> </w:t>
      </w:r>
      <w:r w:rsidR="00854D83">
        <w:rPr>
          <w:rFonts w:ascii="Times New Roman" w:hAnsi="Times New Roman" w:cs="Times New Roman"/>
          <w:sz w:val="24"/>
          <w:szCs w:val="24"/>
        </w:rPr>
        <w:t>Unfortunately, as no genome size, chromosome number, or ploidy level data has been published for these species, it is difficult to evaluate ease of molecular study. However, st</w:t>
      </w:r>
      <w:r w:rsidR="00A91763">
        <w:rPr>
          <w:rFonts w:ascii="Times New Roman" w:hAnsi="Times New Roman" w:cs="Times New Roman"/>
          <w:sz w:val="24"/>
          <w:szCs w:val="24"/>
        </w:rPr>
        <w:t xml:space="preserve">udying the significant baicalin accumulation of </w:t>
      </w:r>
      <w:r w:rsidR="00854D83">
        <w:rPr>
          <w:rFonts w:ascii="Times New Roman" w:hAnsi="Times New Roman" w:cs="Times New Roman"/>
          <w:i/>
          <w:iCs/>
          <w:sz w:val="24"/>
          <w:szCs w:val="24"/>
        </w:rPr>
        <w:t xml:space="preserve">S. </w:t>
      </w:r>
      <w:proofErr w:type="spellStart"/>
      <w:r w:rsidR="00854D83">
        <w:rPr>
          <w:rFonts w:ascii="Times New Roman" w:hAnsi="Times New Roman" w:cs="Times New Roman"/>
          <w:i/>
          <w:iCs/>
          <w:sz w:val="24"/>
          <w:szCs w:val="24"/>
        </w:rPr>
        <w:t>wrightii</w:t>
      </w:r>
      <w:proofErr w:type="spellEnd"/>
      <w:r w:rsidR="00854D83">
        <w:rPr>
          <w:rFonts w:ascii="Times New Roman" w:hAnsi="Times New Roman" w:cs="Times New Roman"/>
          <w:i/>
          <w:iCs/>
          <w:sz w:val="24"/>
          <w:szCs w:val="24"/>
        </w:rPr>
        <w:t xml:space="preserve"> </w:t>
      </w:r>
      <w:r w:rsidR="00854D83">
        <w:rPr>
          <w:rFonts w:ascii="Times New Roman" w:hAnsi="Times New Roman" w:cs="Times New Roman"/>
          <w:sz w:val="24"/>
          <w:szCs w:val="24"/>
        </w:rPr>
        <w:t xml:space="preserve">and </w:t>
      </w:r>
      <w:r w:rsidR="00854D83">
        <w:rPr>
          <w:rFonts w:ascii="Times New Roman" w:hAnsi="Times New Roman" w:cs="Times New Roman"/>
          <w:i/>
          <w:iCs/>
          <w:sz w:val="24"/>
          <w:szCs w:val="24"/>
        </w:rPr>
        <w:t xml:space="preserve">S. </w:t>
      </w:r>
      <w:proofErr w:type="spellStart"/>
      <w:r w:rsidR="00854D83">
        <w:rPr>
          <w:rFonts w:ascii="Times New Roman" w:hAnsi="Times New Roman" w:cs="Times New Roman"/>
          <w:i/>
          <w:iCs/>
          <w:sz w:val="24"/>
          <w:szCs w:val="24"/>
        </w:rPr>
        <w:t>suffrutescens</w:t>
      </w:r>
      <w:proofErr w:type="spellEnd"/>
      <w:r w:rsidR="00A91763">
        <w:rPr>
          <w:rFonts w:ascii="Times New Roman" w:hAnsi="Times New Roman" w:cs="Times New Roman"/>
          <w:sz w:val="24"/>
          <w:szCs w:val="24"/>
        </w:rPr>
        <w:t xml:space="preserve"> could provide new i</w:t>
      </w:r>
      <w:r w:rsidR="00135F0D">
        <w:rPr>
          <w:rFonts w:ascii="Times New Roman" w:hAnsi="Times New Roman" w:cs="Times New Roman"/>
          <w:sz w:val="24"/>
          <w:szCs w:val="24"/>
        </w:rPr>
        <w:t>nsights into</w:t>
      </w:r>
      <w:r w:rsidR="00A91763">
        <w:rPr>
          <w:rFonts w:ascii="Times New Roman" w:hAnsi="Times New Roman" w:cs="Times New Roman"/>
          <w:sz w:val="24"/>
          <w:szCs w:val="24"/>
        </w:rPr>
        <w:t xml:space="preserve"> baicalin and baicalein</w:t>
      </w:r>
      <w:r w:rsidR="00135F0D">
        <w:rPr>
          <w:rFonts w:ascii="Times New Roman" w:hAnsi="Times New Roman" w:cs="Times New Roman"/>
          <w:sz w:val="24"/>
          <w:szCs w:val="24"/>
        </w:rPr>
        <w:t xml:space="preserve"> biosynthesis</w:t>
      </w:r>
      <w:r w:rsidR="00A91763">
        <w:rPr>
          <w:rFonts w:ascii="Times New Roman" w:hAnsi="Times New Roman" w:cs="Times New Roman"/>
          <w:sz w:val="24"/>
          <w:szCs w:val="24"/>
        </w:rPr>
        <w:t>.</w:t>
      </w:r>
      <w:r w:rsidR="00854D83">
        <w:rPr>
          <w:rFonts w:ascii="Times New Roman" w:hAnsi="Times New Roman" w:cs="Times New Roman"/>
          <w:sz w:val="24"/>
          <w:szCs w:val="24"/>
        </w:rPr>
        <w:t xml:space="preserve"> </w:t>
      </w:r>
      <w:r w:rsidR="001E6C09" w:rsidRPr="00C269FD">
        <w:rPr>
          <w:rFonts w:ascii="Times New Roman" w:hAnsi="Times New Roman" w:cs="Times New Roman"/>
          <w:sz w:val="24"/>
          <w:szCs w:val="24"/>
        </w:rPr>
        <w:br w:type="page"/>
      </w:r>
    </w:p>
    <w:p w14:paraId="2E8EDC73" w14:textId="54BAC37C"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lastRenderedPageBreak/>
        <w:t>Acknowledgments</w:t>
      </w:r>
    </w:p>
    <w:p w14:paraId="1BEA5207" w14:textId="3C03B0EA"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Author contributions</w:t>
      </w:r>
    </w:p>
    <w:p w14:paraId="74A6CCC2" w14:textId="3761728E"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Data availability statement</w:t>
      </w:r>
    </w:p>
    <w:p w14:paraId="3074728D" w14:textId="031B4378" w:rsidR="00D52315" w:rsidRPr="00C269FD" w:rsidRDefault="00D52315" w:rsidP="00622F65">
      <w:pPr>
        <w:spacing w:after="0" w:line="480" w:lineRule="auto"/>
        <w:rPr>
          <w:rFonts w:ascii="Times New Roman" w:hAnsi="Times New Roman" w:cs="Times New Roman"/>
          <w:color w:val="FF0000"/>
          <w:sz w:val="24"/>
          <w:szCs w:val="24"/>
        </w:rPr>
      </w:pPr>
      <w:proofErr w:type="spellStart"/>
      <w:r w:rsidRPr="00C269FD">
        <w:rPr>
          <w:rFonts w:ascii="Times New Roman" w:hAnsi="Times New Roman" w:cs="Times New Roman"/>
          <w:color w:val="FF0000"/>
          <w:sz w:val="24"/>
          <w:szCs w:val="24"/>
        </w:rPr>
        <w:t>Github</w:t>
      </w:r>
      <w:proofErr w:type="spellEnd"/>
      <w:r w:rsidRPr="00C269FD">
        <w:rPr>
          <w:rFonts w:ascii="Times New Roman" w:hAnsi="Times New Roman" w:cs="Times New Roman"/>
          <w:color w:val="FF0000"/>
          <w:sz w:val="24"/>
          <w:szCs w:val="24"/>
        </w:rPr>
        <w:t>?  - need to clean up</w:t>
      </w:r>
    </w:p>
    <w:p w14:paraId="47F8162E" w14:textId="12E9904A" w:rsidR="00D52315" w:rsidRPr="00C269FD" w:rsidRDefault="00D52315" w:rsidP="00622F65">
      <w:pPr>
        <w:spacing w:after="0" w:line="480" w:lineRule="auto"/>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Chloroplast genome </w:t>
      </w:r>
      <w:r w:rsidR="00042169" w:rsidRPr="00C269FD">
        <w:rPr>
          <w:rFonts w:ascii="Times New Roman" w:hAnsi="Times New Roman" w:cs="Times New Roman"/>
          <w:color w:val="FF0000"/>
          <w:sz w:val="24"/>
          <w:szCs w:val="24"/>
        </w:rPr>
        <w:t>sequences</w:t>
      </w:r>
      <w:r w:rsidRPr="00C269FD">
        <w:rPr>
          <w:rFonts w:ascii="Times New Roman" w:hAnsi="Times New Roman" w:cs="Times New Roman"/>
          <w:color w:val="FF0000"/>
          <w:sz w:val="24"/>
          <w:szCs w:val="24"/>
        </w:rPr>
        <w:t>?</w:t>
      </w:r>
    </w:p>
    <w:p w14:paraId="4BA1D5D5" w14:textId="77777777" w:rsidR="00D52315" w:rsidRPr="00C269FD" w:rsidRDefault="00D52315" w:rsidP="00622F65">
      <w:pPr>
        <w:spacing w:after="0" w:line="480" w:lineRule="auto"/>
        <w:rPr>
          <w:rFonts w:ascii="Times New Roman" w:hAnsi="Times New Roman" w:cs="Times New Roman"/>
          <w:color w:val="FF0000"/>
          <w:sz w:val="24"/>
          <w:szCs w:val="24"/>
        </w:rPr>
      </w:pPr>
    </w:p>
    <w:p w14:paraId="2D55FBDD" w14:textId="60C865E9"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 xml:space="preserve">Literature </w:t>
      </w:r>
      <w:r w:rsidR="00B91FA9" w:rsidRPr="00C269FD">
        <w:rPr>
          <w:rFonts w:ascii="Times New Roman" w:hAnsi="Times New Roman" w:cs="Times New Roman"/>
          <w:b/>
          <w:bCs/>
          <w:sz w:val="24"/>
          <w:szCs w:val="24"/>
        </w:rPr>
        <w:t>C</w:t>
      </w:r>
      <w:r w:rsidRPr="00C269FD">
        <w:rPr>
          <w:rFonts w:ascii="Times New Roman" w:hAnsi="Times New Roman" w:cs="Times New Roman"/>
          <w:b/>
          <w:bCs/>
          <w:sz w:val="24"/>
          <w:szCs w:val="24"/>
        </w:rPr>
        <w:t>ited</w:t>
      </w:r>
    </w:p>
    <w:p w14:paraId="0E06491B" w14:textId="77777777" w:rsidR="00372E54" w:rsidRPr="00372E54" w:rsidRDefault="002D045E" w:rsidP="00372E54">
      <w:pPr>
        <w:pStyle w:val="Bibliography"/>
        <w:rPr>
          <w:rFonts w:ascii="Times New Roman" w:hAnsi="Times New Roman" w:cs="Times New Roman"/>
          <w:sz w:val="24"/>
        </w:rPr>
      </w:pPr>
      <w:r w:rsidRPr="00C269FD">
        <w:fldChar w:fldCharType="begin"/>
      </w:r>
      <w:r w:rsidR="005F45E6">
        <w:instrText xml:space="preserve"> ADDIN ZOTERO_BIBL {"uncited":[],"omitted":[],"custom":[]} CSL_BIBLIOGRAPHY </w:instrText>
      </w:r>
      <w:r w:rsidRPr="00C269FD">
        <w:fldChar w:fldCharType="separate"/>
      </w:r>
      <w:r w:rsidR="00372E54" w:rsidRPr="00372E54">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372E54" w:rsidRPr="00372E54">
        <w:rPr>
          <w:rFonts w:ascii="Times New Roman" w:hAnsi="Times New Roman" w:cs="Times New Roman"/>
          <w:i/>
          <w:iCs/>
          <w:sz w:val="24"/>
        </w:rPr>
        <w:t>Phytomedicine</w:t>
      </w:r>
      <w:r w:rsidR="00372E54" w:rsidRPr="00372E54">
        <w:rPr>
          <w:rFonts w:ascii="Times New Roman" w:hAnsi="Times New Roman" w:cs="Times New Roman"/>
          <w:sz w:val="24"/>
        </w:rPr>
        <w:t xml:space="preserve">, </w:t>
      </w:r>
      <w:r w:rsidR="00372E54" w:rsidRPr="00372E54">
        <w:rPr>
          <w:rFonts w:ascii="Times New Roman" w:hAnsi="Times New Roman" w:cs="Times New Roman"/>
          <w:i/>
          <w:iCs/>
          <w:sz w:val="24"/>
        </w:rPr>
        <w:t>10</w:t>
      </w:r>
      <w:r w:rsidR="00372E54" w:rsidRPr="00372E54">
        <w:rPr>
          <w:rFonts w:ascii="Times New Roman" w:hAnsi="Times New Roman" w:cs="Times New Roman"/>
          <w:sz w:val="24"/>
        </w:rPr>
        <w:t>(8), 640–649. https://doi.org/10.1078/0944-7113-00374</w:t>
      </w:r>
    </w:p>
    <w:p w14:paraId="222F4868"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Cole, I. B., Saxena, P. K., &amp; Murch, S. J. (2007). Medicinal biotechnology in the genus scutellaria. </w:t>
      </w:r>
      <w:r w:rsidRPr="00372E54">
        <w:rPr>
          <w:rFonts w:ascii="Times New Roman" w:hAnsi="Times New Roman" w:cs="Times New Roman"/>
          <w:i/>
          <w:iCs/>
          <w:sz w:val="24"/>
        </w:rPr>
        <w:t>In Vitro Cellular &amp; Developmental Biology - Plant</w:t>
      </w:r>
      <w:r w:rsidRPr="00372E54">
        <w:rPr>
          <w:rFonts w:ascii="Times New Roman" w:hAnsi="Times New Roman" w:cs="Times New Roman"/>
          <w:sz w:val="24"/>
        </w:rPr>
        <w:t xml:space="preserve">, </w:t>
      </w:r>
      <w:r w:rsidRPr="00372E54">
        <w:rPr>
          <w:rFonts w:ascii="Times New Roman" w:hAnsi="Times New Roman" w:cs="Times New Roman"/>
          <w:i/>
          <w:iCs/>
          <w:sz w:val="24"/>
        </w:rPr>
        <w:t>43</w:t>
      </w:r>
      <w:r w:rsidRPr="00372E54">
        <w:rPr>
          <w:rFonts w:ascii="Times New Roman" w:hAnsi="Times New Roman" w:cs="Times New Roman"/>
          <w:sz w:val="24"/>
        </w:rPr>
        <w:t>(4), 318–327. https://doi.org/10.1007/s11627-007-9055-4</w:t>
      </w:r>
    </w:p>
    <w:p w14:paraId="0AF98F15"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372E54">
        <w:rPr>
          <w:rFonts w:ascii="Times New Roman" w:hAnsi="Times New Roman" w:cs="Times New Roman"/>
          <w:i/>
          <w:iCs/>
          <w:sz w:val="24"/>
        </w:rPr>
        <w:t>Planta Medica</w:t>
      </w:r>
      <w:r w:rsidRPr="00372E54">
        <w:rPr>
          <w:rFonts w:ascii="Times New Roman" w:hAnsi="Times New Roman" w:cs="Times New Roman"/>
          <w:sz w:val="24"/>
        </w:rPr>
        <w:t xml:space="preserve">, </w:t>
      </w:r>
      <w:r w:rsidRPr="00372E54">
        <w:rPr>
          <w:rFonts w:ascii="Times New Roman" w:hAnsi="Times New Roman" w:cs="Times New Roman"/>
          <w:i/>
          <w:iCs/>
          <w:sz w:val="24"/>
        </w:rPr>
        <w:t>74</w:t>
      </w:r>
      <w:r w:rsidRPr="00372E54">
        <w:rPr>
          <w:rFonts w:ascii="Times New Roman" w:hAnsi="Times New Roman" w:cs="Times New Roman"/>
          <w:sz w:val="24"/>
        </w:rPr>
        <w:t>(4), 474–481. https://doi.org/10.1055/s-2008-1034358</w:t>
      </w:r>
    </w:p>
    <w:p w14:paraId="22F2CF2E"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Doležel, J., Greilhuber, J., &amp; Suda, J. (2007). Estimation of nuclear DNA content in plants using flow cytometry. </w:t>
      </w:r>
      <w:r w:rsidRPr="00372E54">
        <w:rPr>
          <w:rFonts w:ascii="Times New Roman" w:hAnsi="Times New Roman" w:cs="Times New Roman"/>
          <w:i/>
          <w:iCs/>
          <w:sz w:val="24"/>
        </w:rPr>
        <w:t>Nature Protocols</w:t>
      </w:r>
      <w:r w:rsidRPr="00372E54">
        <w:rPr>
          <w:rFonts w:ascii="Times New Roman" w:hAnsi="Times New Roman" w:cs="Times New Roman"/>
          <w:sz w:val="24"/>
        </w:rPr>
        <w:t xml:space="preserve">, </w:t>
      </w:r>
      <w:r w:rsidRPr="00372E54">
        <w:rPr>
          <w:rFonts w:ascii="Times New Roman" w:hAnsi="Times New Roman" w:cs="Times New Roman"/>
          <w:i/>
          <w:iCs/>
          <w:sz w:val="24"/>
        </w:rPr>
        <w:t>2</w:t>
      </w:r>
      <w:r w:rsidRPr="00372E54">
        <w:rPr>
          <w:rFonts w:ascii="Times New Roman" w:hAnsi="Times New Roman" w:cs="Times New Roman"/>
          <w:sz w:val="24"/>
        </w:rPr>
        <w:t>(9), 2233–2244. https://doi.org/10.1038/nprot.2007.310</w:t>
      </w:r>
    </w:p>
    <w:p w14:paraId="5802D42D"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Karimov, A. M., &amp; Botirov, E. Kh. (2017). Structural Diversity and State of Knowledge of Flavonoids of the Scutellaria L. Genus. </w:t>
      </w:r>
      <w:r w:rsidRPr="00372E54">
        <w:rPr>
          <w:rFonts w:ascii="Times New Roman" w:hAnsi="Times New Roman" w:cs="Times New Roman"/>
          <w:i/>
          <w:iCs/>
          <w:sz w:val="24"/>
        </w:rPr>
        <w:t>Russian Journal of Bioorganic Chemistry</w:t>
      </w:r>
      <w:r w:rsidRPr="00372E54">
        <w:rPr>
          <w:rFonts w:ascii="Times New Roman" w:hAnsi="Times New Roman" w:cs="Times New Roman"/>
          <w:sz w:val="24"/>
        </w:rPr>
        <w:t xml:space="preserve">, </w:t>
      </w:r>
      <w:r w:rsidRPr="00372E54">
        <w:rPr>
          <w:rFonts w:ascii="Times New Roman" w:hAnsi="Times New Roman" w:cs="Times New Roman"/>
          <w:i/>
          <w:iCs/>
          <w:sz w:val="24"/>
        </w:rPr>
        <w:t>43</w:t>
      </w:r>
      <w:r w:rsidRPr="00372E54">
        <w:rPr>
          <w:rFonts w:ascii="Times New Roman" w:hAnsi="Times New Roman" w:cs="Times New Roman"/>
          <w:sz w:val="24"/>
        </w:rPr>
        <w:t>(7), 691–711. https://doi.org/10.1134/S1068162017070068</w:t>
      </w:r>
    </w:p>
    <w:p w14:paraId="7F92B296"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Kato, M. J., Yoshida, M., &amp; Gottlieb, O. R. (1992). Flavones and lignans in flowers, fruits and seedlings of Virola venosa. </w:t>
      </w:r>
      <w:r w:rsidRPr="00372E54">
        <w:rPr>
          <w:rFonts w:ascii="Times New Roman" w:hAnsi="Times New Roman" w:cs="Times New Roman"/>
          <w:i/>
          <w:iCs/>
          <w:sz w:val="24"/>
        </w:rPr>
        <w:t>Phytochemistry</w:t>
      </w:r>
      <w:r w:rsidRPr="00372E54">
        <w:rPr>
          <w:rFonts w:ascii="Times New Roman" w:hAnsi="Times New Roman" w:cs="Times New Roman"/>
          <w:sz w:val="24"/>
        </w:rPr>
        <w:t xml:space="preserve">, </w:t>
      </w:r>
      <w:r w:rsidRPr="00372E54">
        <w:rPr>
          <w:rFonts w:ascii="Times New Roman" w:hAnsi="Times New Roman" w:cs="Times New Roman"/>
          <w:i/>
          <w:iCs/>
          <w:sz w:val="24"/>
        </w:rPr>
        <w:t>31</w:t>
      </w:r>
      <w:r w:rsidRPr="00372E54">
        <w:rPr>
          <w:rFonts w:ascii="Times New Roman" w:hAnsi="Times New Roman" w:cs="Times New Roman"/>
          <w:sz w:val="24"/>
        </w:rPr>
        <w:t>(1), 283–287. https://doi.org/10.1016/0031-9422(91)83055-P</w:t>
      </w:r>
    </w:p>
    <w:p w14:paraId="39DA2871"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Lee, Y., &amp; Kim, S. (2017). Genome size of 15 Lamiaceae taxa in Korea. </w:t>
      </w:r>
      <w:r w:rsidRPr="00372E54">
        <w:rPr>
          <w:rFonts w:ascii="Times New Roman" w:hAnsi="Times New Roman" w:cs="Times New Roman"/>
          <w:i/>
          <w:iCs/>
          <w:sz w:val="24"/>
        </w:rPr>
        <w:t>Korean Journal of Plant Taxonomy</w:t>
      </w:r>
      <w:r w:rsidRPr="00372E54">
        <w:rPr>
          <w:rFonts w:ascii="Times New Roman" w:hAnsi="Times New Roman" w:cs="Times New Roman"/>
          <w:sz w:val="24"/>
        </w:rPr>
        <w:t xml:space="preserve">, </w:t>
      </w:r>
      <w:r w:rsidRPr="00372E54">
        <w:rPr>
          <w:rFonts w:ascii="Times New Roman" w:hAnsi="Times New Roman" w:cs="Times New Roman"/>
          <w:i/>
          <w:iCs/>
          <w:sz w:val="24"/>
        </w:rPr>
        <w:t>47</w:t>
      </w:r>
      <w:r w:rsidRPr="00372E54">
        <w:rPr>
          <w:rFonts w:ascii="Times New Roman" w:hAnsi="Times New Roman" w:cs="Times New Roman"/>
          <w:sz w:val="24"/>
        </w:rPr>
        <w:t>(2), 161–169. https://doi.org/10.11110/kjpt.2017.47.2.161</w:t>
      </w:r>
    </w:p>
    <w:p w14:paraId="014E4BF3"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Lin, T.-Y., Lu, C.-W., Wang, C.-C., Lu, J.-F., &amp; Wang, S.-J. (2012). Hispidulin inhibits the release of glutamate in rat cerebrocortical nerve terminals. </w:t>
      </w:r>
      <w:r w:rsidRPr="00372E54">
        <w:rPr>
          <w:rFonts w:ascii="Times New Roman" w:hAnsi="Times New Roman" w:cs="Times New Roman"/>
          <w:i/>
          <w:iCs/>
          <w:sz w:val="24"/>
        </w:rPr>
        <w:t>Toxicology and Applied Pharmacology</w:t>
      </w:r>
      <w:r w:rsidRPr="00372E54">
        <w:rPr>
          <w:rFonts w:ascii="Times New Roman" w:hAnsi="Times New Roman" w:cs="Times New Roman"/>
          <w:sz w:val="24"/>
        </w:rPr>
        <w:t xml:space="preserve">, </w:t>
      </w:r>
      <w:r w:rsidRPr="00372E54">
        <w:rPr>
          <w:rFonts w:ascii="Times New Roman" w:hAnsi="Times New Roman" w:cs="Times New Roman"/>
          <w:i/>
          <w:iCs/>
          <w:sz w:val="24"/>
        </w:rPr>
        <w:t>263</w:t>
      </w:r>
      <w:r w:rsidRPr="00372E54">
        <w:rPr>
          <w:rFonts w:ascii="Times New Roman" w:hAnsi="Times New Roman" w:cs="Times New Roman"/>
          <w:sz w:val="24"/>
        </w:rPr>
        <w:t>(2), 233–243. https://doi.org/10.1016/j.taap.2012.06.015</w:t>
      </w:r>
    </w:p>
    <w:p w14:paraId="33C45509"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Rao, V. M., Damu, G. L. V., Sudhakar, D., &amp; Rao, C. V. (2009). Two New Bio-active Flavones from Grangea maderaspatana (Artemisia maderaspatana). </w:t>
      </w:r>
      <w:r w:rsidRPr="00372E54">
        <w:rPr>
          <w:rFonts w:ascii="Times New Roman" w:hAnsi="Times New Roman" w:cs="Times New Roman"/>
          <w:i/>
          <w:iCs/>
          <w:sz w:val="24"/>
        </w:rPr>
        <w:t>Asian J. Chem.</w:t>
      </w:r>
      <w:r w:rsidRPr="00372E54">
        <w:rPr>
          <w:rFonts w:ascii="Times New Roman" w:hAnsi="Times New Roman" w:cs="Times New Roman"/>
          <w:sz w:val="24"/>
        </w:rPr>
        <w:t xml:space="preserve">, </w:t>
      </w:r>
      <w:r w:rsidRPr="00372E54">
        <w:rPr>
          <w:rFonts w:ascii="Times New Roman" w:hAnsi="Times New Roman" w:cs="Times New Roman"/>
          <w:i/>
          <w:iCs/>
          <w:sz w:val="24"/>
        </w:rPr>
        <w:t>21</w:t>
      </w:r>
      <w:r w:rsidRPr="00372E54">
        <w:rPr>
          <w:rFonts w:ascii="Times New Roman" w:hAnsi="Times New Roman" w:cs="Times New Roman"/>
          <w:sz w:val="24"/>
        </w:rPr>
        <w:t>(2), 7.</w:t>
      </w:r>
    </w:p>
    <w:p w14:paraId="0DFF171C"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lastRenderedPageBreak/>
        <w:t xml:space="preserve">Rao, Y. K., Reddy, M. V. B., Rao, C. V., Gunasekar, D., Blond, A., Caux, C., &amp; Bodo, B. (2002). Two new 5-deoxyflavones from Albizia odoratissima. </w:t>
      </w:r>
      <w:r w:rsidRPr="00372E54">
        <w:rPr>
          <w:rFonts w:ascii="Times New Roman" w:hAnsi="Times New Roman" w:cs="Times New Roman"/>
          <w:i/>
          <w:iCs/>
          <w:sz w:val="24"/>
        </w:rPr>
        <w:t>Chemical &amp; Pharmaceutical Bulletin</w:t>
      </w:r>
      <w:r w:rsidRPr="00372E54">
        <w:rPr>
          <w:rFonts w:ascii="Times New Roman" w:hAnsi="Times New Roman" w:cs="Times New Roman"/>
          <w:sz w:val="24"/>
        </w:rPr>
        <w:t xml:space="preserve">, </w:t>
      </w:r>
      <w:r w:rsidRPr="00372E54">
        <w:rPr>
          <w:rFonts w:ascii="Times New Roman" w:hAnsi="Times New Roman" w:cs="Times New Roman"/>
          <w:i/>
          <w:iCs/>
          <w:sz w:val="24"/>
        </w:rPr>
        <w:t>50</w:t>
      </w:r>
      <w:r w:rsidRPr="00372E54">
        <w:rPr>
          <w:rFonts w:ascii="Times New Roman" w:hAnsi="Times New Roman" w:cs="Times New Roman"/>
          <w:sz w:val="24"/>
        </w:rPr>
        <w:t>(9), 1271–1272. https://doi.org/10.1248/cpb.50.1271</w:t>
      </w:r>
    </w:p>
    <w:p w14:paraId="0E264E2D"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372E54">
        <w:rPr>
          <w:rFonts w:ascii="Times New Roman" w:hAnsi="Times New Roman" w:cs="Times New Roman"/>
          <w:i/>
          <w:iCs/>
          <w:sz w:val="24"/>
        </w:rPr>
        <w:t>International Journal of Molecular Sciences</w:t>
      </w:r>
      <w:r w:rsidRPr="00372E54">
        <w:rPr>
          <w:rFonts w:ascii="Times New Roman" w:hAnsi="Times New Roman" w:cs="Times New Roman"/>
          <w:sz w:val="24"/>
        </w:rPr>
        <w:t xml:space="preserve">, </w:t>
      </w:r>
      <w:r w:rsidRPr="00372E54">
        <w:rPr>
          <w:rFonts w:ascii="Times New Roman" w:hAnsi="Times New Roman" w:cs="Times New Roman"/>
          <w:i/>
          <w:iCs/>
          <w:sz w:val="24"/>
        </w:rPr>
        <w:t>20</w:t>
      </w:r>
      <w:r w:rsidRPr="00372E54">
        <w:rPr>
          <w:rFonts w:ascii="Times New Roman" w:hAnsi="Times New Roman" w:cs="Times New Roman"/>
          <w:sz w:val="24"/>
        </w:rPr>
        <w:t>(6). https://doi.org/10.3390/ijms20061305</w:t>
      </w:r>
    </w:p>
    <w:p w14:paraId="6E91CAA1"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Shang, X., He, X., He, X., Li, M., Zhang, R., Fan, P., Zhang, Q., &amp; Jia, Z. (2010). The genus Scutellaria an ethnopharmacological and phytochemical review. </w:t>
      </w:r>
      <w:r w:rsidRPr="00372E54">
        <w:rPr>
          <w:rFonts w:ascii="Times New Roman" w:hAnsi="Times New Roman" w:cs="Times New Roman"/>
          <w:i/>
          <w:iCs/>
          <w:sz w:val="24"/>
        </w:rPr>
        <w:t>Journal of Ethnopharmacology</w:t>
      </w:r>
      <w:r w:rsidRPr="00372E54">
        <w:rPr>
          <w:rFonts w:ascii="Times New Roman" w:hAnsi="Times New Roman" w:cs="Times New Roman"/>
          <w:sz w:val="24"/>
        </w:rPr>
        <w:t xml:space="preserve">, </w:t>
      </w:r>
      <w:r w:rsidRPr="00372E54">
        <w:rPr>
          <w:rFonts w:ascii="Times New Roman" w:hAnsi="Times New Roman" w:cs="Times New Roman"/>
          <w:i/>
          <w:iCs/>
          <w:sz w:val="24"/>
        </w:rPr>
        <w:t>128</w:t>
      </w:r>
      <w:r w:rsidRPr="00372E54">
        <w:rPr>
          <w:rFonts w:ascii="Times New Roman" w:hAnsi="Times New Roman" w:cs="Times New Roman"/>
          <w:sz w:val="24"/>
        </w:rPr>
        <w:t>(2), 279–313. https://doi.org/10.1016/j.jep.2010.01.006</w:t>
      </w:r>
    </w:p>
    <w:p w14:paraId="6A178679"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372E54">
        <w:rPr>
          <w:rFonts w:ascii="Times New Roman" w:hAnsi="Times New Roman" w:cs="Times New Roman"/>
          <w:i/>
          <w:iCs/>
          <w:sz w:val="24"/>
        </w:rPr>
        <w:t>Scientific Reports</w:t>
      </w:r>
      <w:r w:rsidRPr="00372E54">
        <w:rPr>
          <w:rFonts w:ascii="Times New Roman" w:hAnsi="Times New Roman" w:cs="Times New Roman"/>
          <w:sz w:val="24"/>
        </w:rPr>
        <w:t xml:space="preserve">, </w:t>
      </w:r>
      <w:r w:rsidRPr="00372E54">
        <w:rPr>
          <w:rFonts w:ascii="Times New Roman" w:hAnsi="Times New Roman" w:cs="Times New Roman"/>
          <w:i/>
          <w:iCs/>
          <w:sz w:val="24"/>
        </w:rPr>
        <w:t>8</w:t>
      </w:r>
      <w:r w:rsidRPr="00372E54">
        <w:rPr>
          <w:rFonts w:ascii="Times New Roman" w:hAnsi="Times New Roman" w:cs="Times New Roman"/>
          <w:sz w:val="24"/>
        </w:rPr>
        <w:t>(1), 14477. https://doi.org/10.1038/s41598-018-32734-2</w:t>
      </w:r>
    </w:p>
    <w:p w14:paraId="238EBB7B"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372E54">
        <w:rPr>
          <w:rFonts w:ascii="Times New Roman" w:hAnsi="Times New Roman" w:cs="Times New Roman"/>
          <w:i/>
          <w:iCs/>
          <w:sz w:val="24"/>
        </w:rPr>
        <w:t>Oncology Letters</w:t>
      </w:r>
      <w:r w:rsidRPr="00372E54">
        <w:rPr>
          <w:rFonts w:ascii="Times New Roman" w:hAnsi="Times New Roman" w:cs="Times New Roman"/>
          <w:sz w:val="24"/>
        </w:rPr>
        <w:t xml:space="preserve">, </w:t>
      </w:r>
      <w:r w:rsidRPr="00372E54">
        <w:rPr>
          <w:rFonts w:ascii="Times New Roman" w:hAnsi="Times New Roman" w:cs="Times New Roman"/>
          <w:i/>
          <w:iCs/>
          <w:sz w:val="24"/>
        </w:rPr>
        <w:t>14</w:t>
      </w:r>
      <w:r w:rsidRPr="00372E54">
        <w:rPr>
          <w:rFonts w:ascii="Times New Roman" w:hAnsi="Times New Roman" w:cs="Times New Roman"/>
          <w:sz w:val="24"/>
        </w:rPr>
        <w:t>(1), 607–614. https://doi.org/10.3892/ol.2017.6184</w:t>
      </w:r>
    </w:p>
    <w:p w14:paraId="35BB2A43"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372E54">
        <w:rPr>
          <w:rFonts w:ascii="Times New Roman" w:hAnsi="Times New Roman" w:cs="Times New Roman"/>
          <w:i/>
          <w:iCs/>
          <w:sz w:val="24"/>
        </w:rPr>
        <w:t>Journal of Ethnopharmacology</w:t>
      </w:r>
      <w:r w:rsidRPr="00372E54">
        <w:rPr>
          <w:rFonts w:ascii="Times New Roman" w:hAnsi="Times New Roman" w:cs="Times New Roman"/>
          <w:sz w:val="24"/>
        </w:rPr>
        <w:t xml:space="preserve">, </w:t>
      </w:r>
      <w:r w:rsidRPr="00372E54">
        <w:rPr>
          <w:rFonts w:ascii="Times New Roman" w:hAnsi="Times New Roman" w:cs="Times New Roman"/>
          <w:i/>
          <w:iCs/>
          <w:sz w:val="24"/>
        </w:rPr>
        <w:t>254</w:t>
      </w:r>
      <w:r w:rsidRPr="00372E54">
        <w:rPr>
          <w:rFonts w:ascii="Times New Roman" w:hAnsi="Times New Roman" w:cs="Times New Roman"/>
          <w:sz w:val="24"/>
        </w:rPr>
        <w:t>, 112260. https://doi.org/10.1016/j.jep.2019.112260</w:t>
      </w:r>
    </w:p>
    <w:p w14:paraId="6851183D"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372E54">
        <w:rPr>
          <w:rFonts w:ascii="Times New Roman" w:hAnsi="Times New Roman" w:cs="Times New Roman"/>
          <w:i/>
          <w:iCs/>
          <w:sz w:val="24"/>
        </w:rPr>
        <w:t>Journal of Ethnopharmacology</w:t>
      </w:r>
      <w:r w:rsidRPr="00372E54">
        <w:rPr>
          <w:rFonts w:ascii="Times New Roman" w:hAnsi="Times New Roman" w:cs="Times New Roman"/>
          <w:sz w:val="24"/>
        </w:rPr>
        <w:t xml:space="preserve">, </w:t>
      </w:r>
      <w:r w:rsidRPr="00372E54">
        <w:rPr>
          <w:rFonts w:ascii="Times New Roman" w:hAnsi="Times New Roman" w:cs="Times New Roman"/>
          <w:i/>
          <w:iCs/>
          <w:sz w:val="24"/>
        </w:rPr>
        <w:t>217</w:t>
      </w:r>
      <w:r w:rsidRPr="00372E54">
        <w:rPr>
          <w:rFonts w:ascii="Times New Roman" w:hAnsi="Times New Roman" w:cs="Times New Roman"/>
          <w:sz w:val="24"/>
        </w:rPr>
        <w:t>, 140–151. https://doi.org/10.1016/j.jep.2018.02.020</w:t>
      </w:r>
    </w:p>
    <w:p w14:paraId="0A1BDC71"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Yang, L., Yang, C., Li, C., Zhao, Q., Liu, L., Fang, X., &amp; Chen, X.-Y. (2016). Recent advances in biosynthesis of bioactive compounds in traditional Chinese medicinal plants. </w:t>
      </w:r>
      <w:r w:rsidRPr="00372E54">
        <w:rPr>
          <w:rFonts w:ascii="Times New Roman" w:hAnsi="Times New Roman" w:cs="Times New Roman"/>
          <w:i/>
          <w:iCs/>
          <w:sz w:val="24"/>
        </w:rPr>
        <w:t>Science Bulletin</w:t>
      </w:r>
      <w:r w:rsidRPr="00372E54">
        <w:rPr>
          <w:rFonts w:ascii="Times New Roman" w:hAnsi="Times New Roman" w:cs="Times New Roman"/>
          <w:sz w:val="24"/>
        </w:rPr>
        <w:t xml:space="preserve">, </w:t>
      </w:r>
      <w:r w:rsidRPr="00372E54">
        <w:rPr>
          <w:rFonts w:ascii="Times New Roman" w:hAnsi="Times New Roman" w:cs="Times New Roman"/>
          <w:i/>
          <w:iCs/>
          <w:sz w:val="24"/>
        </w:rPr>
        <w:t>61</w:t>
      </w:r>
      <w:r w:rsidRPr="00372E54">
        <w:rPr>
          <w:rFonts w:ascii="Times New Roman" w:hAnsi="Times New Roman" w:cs="Times New Roman"/>
          <w:sz w:val="24"/>
        </w:rPr>
        <w:t>(1), 3–17. https://doi.org/10.1007/s11434-015-0929-2</w:t>
      </w:r>
    </w:p>
    <w:p w14:paraId="69E48D53"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372E54">
        <w:rPr>
          <w:rFonts w:ascii="Times New Roman" w:hAnsi="Times New Roman" w:cs="Times New Roman"/>
          <w:i/>
          <w:iCs/>
          <w:sz w:val="24"/>
        </w:rPr>
        <w:t>Phytomedicine</w:t>
      </w:r>
      <w:r w:rsidRPr="00372E54">
        <w:rPr>
          <w:rFonts w:ascii="Times New Roman" w:hAnsi="Times New Roman" w:cs="Times New Roman"/>
          <w:sz w:val="24"/>
        </w:rPr>
        <w:t xml:space="preserve">, </w:t>
      </w:r>
      <w:r w:rsidRPr="00372E54">
        <w:rPr>
          <w:rFonts w:ascii="Times New Roman" w:hAnsi="Times New Roman" w:cs="Times New Roman"/>
          <w:i/>
          <w:iCs/>
          <w:sz w:val="24"/>
        </w:rPr>
        <w:t>16</w:t>
      </w:r>
      <w:r w:rsidRPr="00372E54">
        <w:rPr>
          <w:rFonts w:ascii="Times New Roman" w:hAnsi="Times New Roman" w:cs="Times New Roman"/>
          <w:sz w:val="24"/>
        </w:rPr>
        <w:t>(5), 485–493. https://doi.org/10.1016/j.phymed.2008.07.011</w:t>
      </w:r>
    </w:p>
    <w:p w14:paraId="000EA4CA"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Zhao, Q., Chen, X.-Y., &amp; Martin, C. (2016). Scutellaria baicalensis, the golden herb from the garden of Chinese medicinal plants. </w:t>
      </w:r>
      <w:r w:rsidRPr="00372E54">
        <w:rPr>
          <w:rFonts w:ascii="Times New Roman" w:hAnsi="Times New Roman" w:cs="Times New Roman"/>
          <w:i/>
          <w:iCs/>
          <w:sz w:val="24"/>
        </w:rPr>
        <w:t>Science Bulletin</w:t>
      </w:r>
      <w:r w:rsidRPr="00372E54">
        <w:rPr>
          <w:rFonts w:ascii="Times New Roman" w:hAnsi="Times New Roman" w:cs="Times New Roman"/>
          <w:sz w:val="24"/>
        </w:rPr>
        <w:t xml:space="preserve">, </w:t>
      </w:r>
      <w:r w:rsidRPr="00372E54">
        <w:rPr>
          <w:rFonts w:ascii="Times New Roman" w:hAnsi="Times New Roman" w:cs="Times New Roman"/>
          <w:i/>
          <w:iCs/>
          <w:sz w:val="24"/>
        </w:rPr>
        <w:t>61</w:t>
      </w:r>
      <w:r w:rsidRPr="00372E54">
        <w:rPr>
          <w:rFonts w:ascii="Times New Roman" w:hAnsi="Times New Roman" w:cs="Times New Roman"/>
          <w:sz w:val="24"/>
        </w:rPr>
        <w:t>(18), 1391–1398. https://doi.org/10.1007/s11434-016-1136-5</w:t>
      </w:r>
    </w:p>
    <w:p w14:paraId="4CD4819E"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Zhao, Q., Cui, M.-Y., Levsh, O., Yang, D., Liu, J., Li, J., Hill, L., Yang, L., Hu, Y., Weng, J.-K., Chen, X.-Y., &amp; Martin, C. (2018). Two CYP82D Enzymes Function as Flavone Hydroxylases in </w:t>
      </w:r>
      <w:r w:rsidRPr="00372E54">
        <w:rPr>
          <w:rFonts w:ascii="Times New Roman" w:hAnsi="Times New Roman" w:cs="Times New Roman"/>
          <w:sz w:val="24"/>
        </w:rPr>
        <w:lastRenderedPageBreak/>
        <w:t xml:space="preserve">the Biosynthesis of Root-Specific 4′-Deoxyflavones in Scutellaria baicalensis. </w:t>
      </w:r>
      <w:r w:rsidRPr="00372E54">
        <w:rPr>
          <w:rFonts w:ascii="Times New Roman" w:hAnsi="Times New Roman" w:cs="Times New Roman"/>
          <w:i/>
          <w:iCs/>
          <w:sz w:val="24"/>
        </w:rPr>
        <w:t>Molecular Plant</w:t>
      </w:r>
      <w:r w:rsidRPr="00372E54">
        <w:rPr>
          <w:rFonts w:ascii="Times New Roman" w:hAnsi="Times New Roman" w:cs="Times New Roman"/>
          <w:sz w:val="24"/>
        </w:rPr>
        <w:t xml:space="preserve">, </w:t>
      </w:r>
      <w:r w:rsidRPr="00372E54">
        <w:rPr>
          <w:rFonts w:ascii="Times New Roman" w:hAnsi="Times New Roman" w:cs="Times New Roman"/>
          <w:i/>
          <w:iCs/>
          <w:sz w:val="24"/>
        </w:rPr>
        <w:t>11</w:t>
      </w:r>
      <w:r w:rsidRPr="00372E54">
        <w:rPr>
          <w:rFonts w:ascii="Times New Roman" w:hAnsi="Times New Roman" w:cs="Times New Roman"/>
          <w:sz w:val="24"/>
        </w:rPr>
        <w:t>(1), 135–148. https://doi.org/10.1016/j.molp.2017.08.009</w:t>
      </w:r>
    </w:p>
    <w:p w14:paraId="0F7D78FF"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Insights into the Evolution of Wogonin Biosynthesis. </w:t>
      </w:r>
      <w:r w:rsidRPr="00372E54">
        <w:rPr>
          <w:rFonts w:ascii="Times New Roman" w:hAnsi="Times New Roman" w:cs="Times New Roman"/>
          <w:i/>
          <w:iCs/>
          <w:sz w:val="24"/>
        </w:rPr>
        <w:t>Molecular Plant</w:t>
      </w:r>
      <w:r w:rsidRPr="00372E54">
        <w:rPr>
          <w:rFonts w:ascii="Times New Roman" w:hAnsi="Times New Roman" w:cs="Times New Roman"/>
          <w:sz w:val="24"/>
        </w:rPr>
        <w:t xml:space="preserve">, </w:t>
      </w:r>
      <w:r w:rsidRPr="00372E54">
        <w:rPr>
          <w:rFonts w:ascii="Times New Roman" w:hAnsi="Times New Roman" w:cs="Times New Roman"/>
          <w:i/>
          <w:iCs/>
          <w:sz w:val="24"/>
        </w:rPr>
        <w:t>12</w:t>
      </w:r>
      <w:r w:rsidRPr="00372E54">
        <w:rPr>
          <w:rFonts w:ascii="Times New Roman" w:hAnsi="Times New Roman" w:cs="Times New Roman"/>
          <w:sz w:val="24"/>
        </w:rPr>
        <w:t>(7), 935–950. https://doi.org/10.1016/j.molp.2019.04.002</w:t>
      </w:r>
    </w:p>
    <w:p w14:paraId="5B9793A5"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372E54">
        <w:rPr>
          <w:rFonts w:ascii="Times New Roman" w:hAnsi="Times New Roman" w:cs="Times New Roman"/>
          <w:i/>
          <w:iCs/>
          <w:sz w:val="24"/>
        </w:rPr>
        <w:t>Science Advances</w:t>
      </w:r>
      <w:r w:rsidRPr="00372E54">
        <w:rPr>
          <w:rFonts w:ascii="Times New Roman" w:hAnsi="Times New Roman" w:cs="Times New Roman"/>
          <w:sz w:val="24"/>
        </w:rPr>
        <w:t xml:space="preserve">, </w:t>
      </w:r>
      <w:r w:rsidRPr="00372E54">
        <w:rPr>
          <w:rFonts w:ascii="Times New Roman" w:hAnsi="Times New Roman" w:cs="Times New Roman"/>
          <w:i/>
          <w:iCs/>
          <w:sz w:val="24"/>
        </w:rPr>
        <w:t>2</w:t>
      </w:r>
      <w:r w:rsidRPr="00372E54">
        <w:rPr>
          <w:rFonts w:ascii="Times New Roman" w:hAnsi="Times New Roman" w:cs="Times New Roman"/>
          <w:sz w:val="24"/>
        </w:rPr>
        <w:t>(4), e1501780. https://doi.org/10.1126/sciadv.1501780</w:t>
      </w:r>
    </w:p>
    <w:p w14:paraId="610805F1"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372E54">
        <w:rPr>
          <w:rFonts w:ascii="Times New Roman" w:hAnsi="Times New Roman" w:cs="Times New Roman"/>
          <w:i/>
          <w:iCs/>
          <w:sz w:val="24"/>
        </w:rPr>
        <w:t>Journal of Pharmacy and Pharmacology</w:t>
      </w:r>
      <w:r w:rsidRPr="00372E54">
        <w:rPr>
          <w:rFonts w:ascii="Times New Roman" w:hAnsi="Times New Roman" w:cs="Times New Roman"/>
          <w:sz w:val="24"/>
        </w:rPr>
        <w:t xml:space="preserve">, </w:t>
      </w:r>
      <w:r w:rsidRPr="00372E54">
        <w:rPr>
          <w:rFonts w:ascii="Times New Roman" w:hAnsi="Times New Roman" w:cs="Times New Roman"/>
          <w:i/>
          <w:iCs/>
          <w:sz w:val="24"/>
        </w:rPr>
        <w:t>71</w:t>
      </w:r>
      <w:r w:rsidRPr="00372E54">
        <w:rPr>
          <w:rFonts w:ascii="Times New Roman" w:hAnsi="Times New Roman" w:cs="Times New Roman"/>
          <w:sz w:val="24"/>
        </w:rPr>
        <w:t>(9), 1353–1369. https://doi.org/10.1111/jphp.13129</w:t>
      </w:r>
    </w:p>
    <w:p w14:paraId="0BD8E910" w14:textId="77777777" w:rsidR="00372E54" w:rsidRPr="00372E54" w:rsidRDefault="00372E54" w:rsidP="00372E54">
      <w:pPr>
        <w:pStyle w:val="Bibliography"/>
        <w:rPr>
          <w:rFonts w:ascii="Times New Roman" w:hAnsi="Times New Roman" w:cs="Times New Roman"/>
          <w:sz w:val="24"/>
        </w:rPr>
      </w:pPr>
      <w:r w:rsidRPr="00372E54">
        <w:rPr>
          <w:rFonts w:ascii="Times New Roman" w:hAnsi="Times New Roman" w:cs="Times New Roman"/>
          <w:sz w:val="24"/>
        </w:rPr>
        <w:t xml:space="preserve">Zhu, D., Wang, S., Lawless, J., He, J., &amp; Zheng, Z. (2016). Dose Dependent Dual Effect of Baicalin and Herb Huang Qin Extract on Angiogenesis. </w:t>
      </w:r>
      <w:r w:rsidRPr="00372E54">
        <w:rPr>
          <w:rFonts w:ascii="Times New Roman" w:hAnsi="Times New Roman" w:cs="Times New Roman"/>
          <w:i/>
          <w:iCs/>
          <w:sz w:val="24"/>
        </w:rPr>
        <w:t>PLOS ONE</w:t>
      </w:r>
      <w:r w:rsidRPr="00372E54">
        <w:rPr>
          <w:rFonts w:ascii="Times New Roman" w:hAnsi="Times New Roman" w:cs="Times New Roman"/>
          <w:sz w:val="24"/>
        </w:rPr>
        <w:t xml:space="preserve">, </w:t>
      </w:r>
      <w:r w:rsidRPr="00372E54">
        <w:rPr>
          <w:rFonts w:ascii="Times New Roman" w:hAnsi="Times New Roman" w:cs="Times New Roman"/>
          <w:i/>
          <w:iCs/>
          <w:sz w:val="24"/>
        </w:rPr>
        <w:t>11</w:t>
      </w:r>
      <w:r w:rsidRPr="00372E54">
        <w:rPr>
          <w:rFonts w:ascii="Times New Roman" w:hAnsi="Times New Roman" w:cs="Times New Roman"/>
          <w:sz w:val="24"/>
        </w:rPr>
        <w:t>(11), e0167125. https://doi.org/10.1371/journal.pone.0167125</w:t>
      </w:r>
    </w:p>
    <w:p w14:paraId="4AB733C3" w14:textId="75840FB7" w:rsidR="00BB5FFA" w:rsidRPr="00C269FD" w:rsidRDefault="002D045E"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sz w:val="24"/>
          <w:szCs w:val="24"/>
        </w:rPr>
        <w:fldChar w:fldCharType="end"/>
      </w:r>
      <w:r w:rsidR="001E6C09" w:rsidRPr="00C269FD">
        <w:rPr>
          <w:rFonts w:ascii="Times New Roman" w:hAnsi="Times New Roman" w:cs="Times New Roman"/>
          <w:b/>
          <w:bCs/>
          <w:sz w:val="24"/>
          <w:szCs w:val="24"/>
        </w:rPr>
        <w:t>Tables</w:t>
      </w:r>
    </w:p>
    <w:p w14:paraId="4C2576E0" w14:textId="6B658415"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Appendices</w:t>
      </w:r>
    </w:p>
    <w:p w14:paraId="3B5E00F2" w14:textId="509AFCF9"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Table S1: Table w/ voucher </w:t>
      </w:r>
      <w:r w:rsidR="006E003A">
        <w:rPr>
          <w:rFonts w:ascii="Times New Roman" w:hAnsi="Times New Roman" w:cs="Times New Roman"/>
          <w:color w:val="FF0000"/>
          <w:sz w:val="24"/>
          <w:szCs w:val="24"/>
        </w:rPr>
        <w:t>info</w:t>
      </w:r>
      <w:r w:rsidRPr="00C269FD">
        <w:rPr>
          <w:rFonts w:ascii="Times New Roman" w:hAnsi="Times New Roman" w:cs="Times New Roman"/>
          <w:color w:val="FF0000"/>
          <w:sz w:val="24"/>
          <w:szCs w:val="24"/>
        </w:rPr>
        <w:t xml:space="preserve"> for all herbarium samples</w:t>
      </w:r>
    </w:p>
    <w:p w14:paraId="1E8824D1" w14:textId="6C9EC354"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S2: .csv of all flavonoid profiling results</w:t>
      </w:r>
    </w:p>
    <w:p w14:paraId="5F442936" w14:textId="326CDFBE"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Figure L</w:t>
      </w:r>
      <w:r w:rsidR="00B91FA9" w:rsidRPr="00C269FD">
        <w:rPr>
          <w:rFonts w:ascii="Times New Roman" w:hAnsi="Times New Roman" w:cs="Times New Roman"/>
          <w:b/>
          <w:bCs/>
          <w:sz w:val="24"/>
          <w:szCs w:val="24"/>
        </w:rPr>
        <w:t>egends</w:t>
      </w:r>
    </w:p>
    <w:p w14:paraId="0099ABCC"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1. </w:t>
      </w:r>
      <w:r w:rsidRPr="006E003A">
        <w:rPr>
          <w:rFonts w:ascii="Times New Roman" w:hAnsi="Times New Roman" w:cs="Times New Roman"/>
          <w:color w:val="FF0000"/>
          <w:sz w:val="24"/>
          <w:szCs w:val="24"/>
        </w:rPr>
        <w:t xml:space="preserve">Maximum likelihood phylogenetic tree inferred from 3 chloroplast genome regions for 51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and 1 outgroup</w:t>
      </w:r>
      <w:r w:rsidRPr="006E003A">
        <w:rPr>
          <w:rFonts w:ascii="Times New Roman" w:hAnsi="Times New Roman" w:cs="Times New Roman"/>
          <w:i/>
          <w:iCs/>
          <w:color w:val="FF0000"/>
          <w:sz w:val="24"/>
          <w:szCs w:val="24"/>
        </w:rPr>
        <w:t xml:space="preserve">. </w:t>
      </w:r>
      <w:r w:rsidRPr="006E003A">
        <w:rPr>
          <w:rFonts w:ascii="Times New Roman" w:hAnsi="Times New Roman" w:cs="Times New Roman"/>
          <w:color w:val="FF0000"/>
          <w:sz w:val="24"/>
          <w:szCs w:val="24"/>
        </w:rPr>
        <w:t>To facilitate downstream analysis, the tree is subdivided into 5 color-coded clades based on grouping of species within the tree.</w:t>
      </w:r>
    </w:p>
    <w:p w14:paraId="5A15EC51"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2. </w:t>
      </w:r>
      <w:r w:rsidRPr="006E003A">
        <w:rPr>
          <w:rFonts w:ascii="Times New Roman" w:hAnsi="Times New Roman" w:cs="Times New Roman"/>
          <w:color w:val="FF0000"/>
          <w:sz w:val="24"/>
          <w:szCs w:val="24"/>
        </w:rPr>
        <w:t xml:space="preserve">Aerial metabolite concentrations measured with High Performance Liquid Chromatography (HPLC) compared to phylogeny for 76 species of </w:t>
      </w:r>
      <w:r w:rsidRPr="006E003A">
        <w:rPr>
          <w:rFonts w:ascii="Times New Roman" w:hAnsi="Times New Roman" w:cs="Times New Roman"/>
          <w:i/>
          <w:iCs/>
          <w:color w:val="FF0000"/>
          <w:sz w:val="24"/>
          <w:szCs w:val="24"/>
        </w:rPr>
        <w:t>Scutellaria</w:t>
      </w:r>
      <w:r w:rsidRPr="006E003A">
        <w:rPr>
          <w:rFonts w:ascii="Times New Roman" w:hAnsi="Times New Roman" w:cs="Times New Roman"/>
          <w:color w:val="FF0000"/>
          <w:sz w:val="24"/>
          <w:szCs w:val="24"/>
        </w:rPr>
        <w:t xml:space="preserve">. (A) </w:t>
      </w:r>
      <w:r w:rsidRPr="006E003A">
        <w:rPr>
          <w:rFonts w:ascii="Times New Roman" w:hAnsi="Times New Roman" w:cs="Times New Roman"/>
          <w:color w:val="FF0000"/>
          <w:sz w:val="24"/>
          <w:szCs w:val="24"/>
        </w:rPr>
        <w:lastRenderedPageBreak/>
        <w:t xml:space="preserve">Heatmap of collected data. Data is shown in units of µmol/g fresh weight. Fresh weight of herbarium samples was estimated by multiplying their dry weight by a factor of 10. Species for which fresh tissue was used are indicated by an asterisk on the right side of the heatmap. Samples for all other species were prepared from herbarium vouchers. Colored circles next to species names indicate phylogenetic clade, as shown in Figure 1. An empty circle indicates that the species was not included in the tree from Figure 1. (B) Multiple </w:t>
      </w:r>
      <w:proofErr w:type="spellStart"/>
      <w:r w:rsidRPr="006E003A">
        <w:rPr>
          <w:rFonts w:ascii="Times New Roman" w:hAnsi="Times New Roman" w:cs="Times New Roman"/>
          <w:color w:val="FF0000"/>
          <w:sz w:val="24"/>
          <w:szCs w:val="24"/>
        </w:rPr>
        <w:t>Correspondance</w:t>
      </w:r>
      <w:proofErr w:type="spellEnd"/>
      <w:r w:rsidRPr="006E003A">
        <w:rPr>
          <w:rFonts w:ascii="Times New Roman" w:hAnsi="Times New Roman" w:cs="Times New Roman"/>
          <w:color w:val="FF0000"/>
          <w:sz w:val="24"/>
          <w:szCs w:val="24"/>
        </w:rPr>
        <w:t xml:space="preserve"> Analysis (MCA) individual results with overlaid 80% confidence ellipses generated from binarized metabolite data. Each colored circle </w:t>
      </w:r>
      <w:proofErr w:type="gramStart"/>
      <w:r w:rsidRPr="006E003A">
        <w:rPr>
          <w:rFonts w:ascii="Times New Roman" w:hAnsi="Times New Roman" w:cs="Times New Roman"/>
          <w:color w:val="FF0000"/>
          <w:sz w:val="24"/>
          <w:szCs w:val="24"/>
        </w:rPr>
        <w:t>represent</w:t>
      </w:r>
      <w:proofErr w:type="gramEnd"/>
      <w:r w:rsidRPr="006E003A">
        <w:rPr>
          <w:rFonts w:ascii="Times New Roman" w:hAnsi="Times New Roman" w:cs="Times New Roman"/>
          <w:color w:val="FF0000"/>
          <w:sz w:val="24"/>
          <w:szCs w:val="24"/>
        </w:rPr>
        <w:t xml:space="preserve"> a species, and the color of the circle represents </w:t>
      </w:r>
      <w:proofErr w:type="spellStart"/>
      <w:r w:rsidRPr="006E003A">
        <w:rPr>
          <w:rFonts w:ascii="Times New Roman" w:hAnsi="Times New Roman" w:cs="Times New Roman"/>
          <w:color w:val="FF0000"/>
          <w:sz w:val="24"/>
          <w:szCs w:val="24"/>
        </w:rPr>
        <w:t>phylogenentic</w:t>
      </w:r>
      <w:proofErr w:type="spellEnd"/>
      <w:r w:rsidRPr="006E003A">
        <w:rPr>
          <w:rFonts w:ascii="Times New Roman" w:hAnsi="Times New Roman" w:cs="Times New Roman"/>
          <w:color w:val="FF0000"/>
          <w:sz w:val="24"/>
          <w:szCs w:val="24"/>
        </w:rPr>
        <w:t xml:space="preserve"> clade, as shown in Figure 1. The percentage of total variance explained by each principal component is shown next to each axis title. (C) Variable loadings from MCA. Each variable represents the </w:t>
      </w:r>
      <w:proofErr w:type="spellStart"/>
      <w:r w:rsidRPr="006E003A">
        <w:rPr>
          <w:rFonts w:ascii="Times New Roman" w:hAnsi="Times New Roman" w:cs="Times New Roman"/>
          <w:color w:val="FF0000"/>
          <w:sz w:val="24"/>
          <w:szCs w:val="24"/>
        </w:rPr>
        <w:t>prescence</w:t>
      </w:r>
      <w:proofErr w:type="spellEnd"/>
      <w:r w:rsidRPr="006E003A">
        <w:rPr>
          <w:rFonts w:ascii="Times New Roman" w:hAnsi="Times New Roman" w:cs="Times New Roman"/>
          <w:color w:val="FF0000"/>
          <w:sz w:val="24"/>
          <w:szCs w:val="24"/>
        </w:rPr>
        <w:t xml:space="preserve"> (indicated with “TRUE) or absence (indicated with “FALSE) of a </w:t>
      </w:r>
      <w:proofErr w:type="gramStart"/>
      <w:r w:rsidRPr="006E003A">
        <w:rPr>
          <w:rFonts w:ascii="Times New Roman" w:hAnsi="Times New Roman" w:cs="Times New Roman"/>
          <w:color w:val="FF0000"/>
          <w:sz w:val="24"/>
          <w:szCs w:val="24"/>
        </w:rPr>
        <w:t>metabolite, and</w:t>
      </w:r>
      <w:proofErr w:type="gramEnd"/>
      <w:r w:rsidRPr="006E003A">
        <w:rPr>
          <w:rFonts w:ascii="Times New Roman" w:hAnsi="Times New Roman" w:cs="Times New Roman"/>
          <w:color w:val="FF0000"/>
          <w:sz w:val="24"/>
          <w:szCs w:val="24"/>
        </w:rPr>
        <w:t xml:space="preserve"> are color-coded according to metabolite class.</w:t>
      </w:r>
    </w:p>
    <w:p w14:paraId="6D0327E6" w14:textId="042BAB52"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3. </w:t>
      </w:r>
      <w:r w:rsidRPr="006E003A">
        <w:rPr>
          <w:rFonts w:ascii="Times New Roman" w:hAnsi="Times New Roman" w:cs="Times New Roman"/>
          <w:color w:val="FF0000"/>
          <w:sz w:val="24"/>
          <w:szCs w:val="24"/>
        </w:rPr>
        <w:t xml:space="preserve">Representative images of </w:t>
      </w:r>
      <w:r w:rsidR="00700B01">
        <w:rPr>
          <w:rFonts w:ascii="Times New Roman" w:hAnsi="Times New Roman" w:cs="Times New Roman"/>
          <w:color w:val="FF0000"/>
          <w:sz w:val="24"/>
          <w:szCs w:val="24"/>
        </w:rPr>
        <w:t>13</w:t>
      </w:r>
      <w:r w:rsidRPr="006E003A">
        <w:rPr>
          <w:rFonts w:ascii="Times New Roman" w:hAnsi="Times New Roman" w:cs="Times New Roman"/>
          <w:color w:val="FF0000"/>
          <w:sz w:val="24"/>
          <w:szCs w:val="24"/>
        </w:rPr>
        <w:t xml:space="preserve">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selected for additional metabolite and genome size profiling. Scale bar in bottom left of images represents a length of 5 cm. Images without a scale bar did not have a ruler included in the image. Colored circles next to species names indicate the clade which the species belongs to, as indicated in Figure 1.</w:t>
      </w:r>
    </w:p>
    <w:p w14:paraId="1FAEE8C4" w14:textId="04B25946"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4. </w:t>
      </w:r>
      <w:r w:rsidRPr="006E003A">
        <w:rPr>
          <w:rFonts w:ascii="Times New Roman" w:hAnsi="Times New Roman" w:cs="Times New Roman"/>
          <w:color w:val="FF0000"/>
          <w:sz w:val="24"/>
          <w:szCs w:val="24"/>
        </w:rPr>
        <w:t>Organ-specific metabolite data collected from 1</w:t>
      </w:r>
      <w:r w:rsidR="00700B01">
        <w:rPr>
          <w:rFonts w:ascii="Times New Roman" w:hAnsi="Times New Roman" w:cs="Times New Roman"/>
          <w:color w:val="FF0000"/>
          <w:sz w:val="24"/>
          <w:szCs w:val="24"/>
        </w:rPr>
        <w:t>3</w:t>
      </w:r>
      <w:r w:rsidRPr="006E003A">
        <w:rPr>
          <w:rFonts w:ascii="Times New Roman" w:hAnsi="Times New Roman" w:cs="Times New Roman"/>
          <w:color w:val="FF0000"/>
          <w:sz w:val="24"/>
          <w:szCs w:val="24"/>
        </w:rPr>
        <w:t xml:space="preserve">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species via High Performance Liquid Chromatography (HPLC).</w:t>
      </w:r>
      <w:r w:rsidR="005E323D">
        <w:rPr>
          <w:rFonts w:ascii="Times New Roman" w:hAnsi="Times New Roman" w:cs="Times New Roman"/>
          <w:color w:val="FF0000"/>
          <w:sz w:val="24"/>
          <w:szCs w:val="24"/>
        </w:rPr>
        <w:t xml:space="preserve"> Samples were taken in biological triplicate, and the average concentration of each metabolite calculated.</w:t>
      </w:r>
      <w:r w:rsidRPr="006E003A">
        <w:rPr>
          <w:rFonts w:ascii="Times New Roman" w:hAnsi="Times New Roman" w:cs="Times New Roman"/>
          <w:color w:val="FF0000"/>
          <w:sz w:val="24"/>
          <w:szCs w:val="24"/>
        </w:rPr>
        <w:t xml:space="preserve"> Species on x-axis are ordered based on phylogenetic relationship determined from chloroplast genome data, </w:t>
      </w:r>
      <w:r w:rsidRPr="006E003A">
        <w:rPr>
          <w:rFonts w:ascii="Times New Roman" w:hAnsi="Times New Roman" w:cs="Times New Roman"/>
          <w:color w:val="FF0000"/>
          <w:sz w:val="24"/>
          <w:szCs w:val="24"/>
        </w:rPr>
        <w:lastRenderedPageBreak/>
        <w:t>and colored circles next to species names indicate phylogenetic clade, as shown in Figure 1. An empty circle indicates that the species was not included in the tree from Figure 1.</w:t>
      </w:r>
    </w:p>
    <w:p w14:paraId="41448C00" w14:textId="47EEEFA6" w:rsid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5. </w:t>
      </w:r>
      <w:r w:rsidRPr="006E003A">
        <w:rPr>
          <w:rFonts w:ascii="Times New Roman" w:hAnsi="Times New Roman" w:cs="Times New Roman"/>
          <w:color w:val="FF0000"/>
          <w:sz w:val="24"/>
          <w:szCs w:val="24"/>
        </w:rPr>
        <w:t xml:space="preserve">Organ-specific </w:t>
      </w:r>
      <w:proofErr w:type="spellStart"/>
      <w:r w:rsidRPr="006E003A">
        <w:rPr>
          <w:rFonts w:ascii="Times New Roman" w:hAnsi="Times New Roman" w:cs="Times New Roman"/>
          <w:color w:val="FF0000"/>
          <w:sz w:val="24"/>
          <w:szCs w:val="24"/>
        </w:rPr>
        <w:t>oroxylinA</w:t>
      </w:r>
      <w:proofErr w:type="spellEnd"/>
      <w:r w:rsidRPr="006E003A">
        <w:rPr>
          <w:rFonts w:ascii="Times New Roman" w:hAnsi="Times New Roman" w:cs="Times New Roman"/>
          <w:color w:val="FF0000"/>
          <w:sz w:val="24"/>
          <w:szCs w:val="24"/>
        </w:rPr>
        <w:t xml:space="preserve"> (bottom) and oroxyloside (top) concentrations in 1</w:t>
      </w:r>
      <w:r w:rsidR="00700B01">
        <w:rPr>
          <w:rFonts w:ascii="Times New Roman" w:hAnsi="Times New Roman" w:cs="Times New Roman"/>
          <w:color w:val="FF0000"/>
          <w:sz w:val="24"/>
          <w:szCs w:val="24"/>
        </w:rPr>
        <w:t xml:space="preserve">3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species, as determined via High Performance Liquid Chromatography (HPLC). Concentrations were averaged from tissue samples taken from 3 biological replicates, and error bars represent standard error. Species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1FA7BEFA" w14:textId="74A7387C" w:rsidR="00700B01" w:rsidRPr="00700B01" w:rsidRDefault="00700B01" w:rsidP="006E003A">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b/>
          <w:bCs/>
          <w:color w:val="FF0000"/>
          <w:sz w:val="24"/>
          <w:szCs w:val="24"/>
        </w:rPr>
        <w:t xml:space="preserve">Table 1. </w:t>
      </w:r>
      <w:r>
        <w:rPr>
          <w:rFonts w:ascii="Times New Roman" w:hAnsi="Times New Roman" w:cs="Times New Roman"/>
          <w:color w:val="FF0000"/>
          <w:sz w:val="24"/>
          <w:szCs w:val="24"/>
        </w:rPr>
        <w:t xml:space="preserve">Mean metabolite concentrations </w:t>
      </w:r>
      <w:r w:rsidRPr="00700B01">
        <w:rPr>
          <w:rFonts w:ascii="Times New Roman" w:hAnsi="Times New Roman" w:cs="Times New Roman"/>
          <w:color w:val="FF0000"/>
          <w:sz w:val="24"/>
          <w:szCs w:val="24"/>
        </w:rPr>
        <w:t>±</w:t>
      </w:r>
      <w:r>
        <w:rPr>
          <w:rFonts w:ascii="Times New Roman" w:hAnsi="Times New Roman" w:cs="Times New Roman"/>
          <w:color w:val="FF0000"/>
          <w:sz w:val="24"/>
          <w:szCs w:val="24"/>
        </w:rPr>
        <w:t xml:space="preserve"> standard error (n = 3) measured by HPLC for 13 </w:t>
      </w:r>
      <w:r>
        <w:rPr>
          <w:rFonts w:ascii="Times New Roman" w:hAnsi="Times New Roman" w:cs="Times New Roman"/>
          <w:i/>
          <w:iCs/>
          <w:color w:val="FF0000"/>
          <w:sz w:val="24"/>
          <w:szCs w:val="24"/>
        </w:rPr>
        <w:t xml:space="preserve">Scutellaria </w:t>
      </w:r>
      <w:r>
        <w:rPr>
          <w:rFonts w:ascii="Times New Roman" w:hAnsi="Times New Roman" w:cs="Times New Roman"/>
          <w:color w:val="FF0000"/>
          <w:sz w:val="24"/>
          <w:szCs w:val="24"/>
        </w:rPr>
        <w:t xml:space="preserve">species. Units are </w:t>
      </w:r>
      <w:r w:rsidRPr="00700B01">
        <w:rPr>
          <w:rFonts w:ascii="Times New Roman" w:hAnsi="Times New Roman" w:cs="Times New Roman"/>
          <w:color w:val="FF0000"/>
          <w:sz w:val="24"/>
          <w:szCs w:val="24"/>
        </w:rPr>
        <w:t>µmol/g fresh weight</w:t>
      </w:r>
      <w:r>
        <w:rPr>
          <w:rFonts w:ascii="Times New Roman" w:hAnsi="Times New Roman" w:cs="Times New Roman"/>
          <w:color w:val="FF0000"/>
          <w:sz w:val="24"/>
          <w:szCs w:val="24"/>
        </w:rPr>
        <w:t>.</w:t>
      </w:r>
    </w:p>
    <w:p w14:paraId="7A0DE63C" w14:textId="2EB0DE4C" w:rsidR="00042169" w:rsidRPr="00C269FD" w:rsidRDefault="006E003A" w:rsidP="00700B01">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Table </w:t>
      </w:r>
      <w:r w:rsidR="00700B01">
        <w:rPr>
          <w:rFonts w:ascii="Times New Roman" w:hAnsi="Times New Roman" w:cs="Times New Roman"/>
          <w:b/>
          <w:bCs/>
          <w:color w:val="FF0000"/>
          <w:sz w:val="24"/>
          <w:szCs w:val="24"/>
        </w:rPr>
        <w:t>2</w:t>
      </w:r>
      <w:r w:rsidRPr="006E003A">
        <w:rPr>
          <w:rFonts w:ascii="Times New Roman" w:hAnsi="Times New Roman" w:cs="Times New Roman"/>
          <w:b/>
          <w:bCs/>
          <w:color w:val="FF0000"/>
          <w:sz w:val="24"/>
          <w:szCs w:val="24"/>
        </w:rPr>
        <w:t xml:space="preserve">. </w:t>
      </w:r>
      <w:r w:rsidRPr="006E003A">
        <w:rPr>
          <w:rFonts w:ascii="Times New Roman" w:hAnsi="Times New Roman" w:cs="Times New Roman"/>
          <w:color w:val="FF0000"/>
          <w:sz w:val="24"/>
          <w:szCs w:val="24"/>
        </w:rPr>
        <w:t>Genome size and chromosome number data for 1</w:t>
      </w:r>
      <w:r w:rsidR="00700B01">
        <w:rPr>
          <w:rFonts w:ascii="Times New Roman" w:hAnsi="Times New Roman" w:cs="Times New Roman"/>
          <w:color w:val="FF0000"/>
          <w:sz w:val="24"/>
          <w:szCs w:val="24"/>
        </w:rPr>
        <w:t>3</w:t>
      </w:r>
      <w:r w:rsidRPr="006E003A">
        <w:rPr>
          <w:rFonts w:ascii="Times New Roman" w:hAnsi="Times New Roman" w:cs="Times New Roman"/>
          <w:color w:val="FF0000"/>
          <w:sz w:val="24"/>
          <w:szCs w:val="24"/>
        </w:rPr>
        <w:t xml:space="preserve">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Genome sizes for 10 species were measured in this study using flow cytometry. Other genome size, and all chromosome number data was collected from literature. </w:t>
      </w:r>
      <w:r w:rsidRPr="006E003A">
        <w:rPr>
          <w:rFonts w:ascii="Times New Roman" w:hAnsi="Times New Roman" w:cs="Times New Roman"/>
          <w:i/>
          <w:iCs/>
          <w:color w:val="FF0000"/>
          <w:sz w:val="24"/>
          <w:szCs w:val="24"/>
        </w:rPr>
        <w:t xml:space="preserve">S. </w:t>
      </w:r>
      <w:proofErr w:type="spellStart"/>
      <w:r w:rsidRPr="006E003A">
        <w:rPr>
          <w:rFonts w:ascii="Times New Roman" w:hAnsi="Times New Roman" w:cs="Times New Roman"/>
          <w:i/>
          <w:iCs/>
          <w:color w:val="FF0000"/>
          <w:sz w:val="24"/>
          <w:szCs w:val="24"/>
        </w:rPr>
        <w:t>wrightii</w:t>
      </w:r>
      <w:proofErr w:type="spellEnd"/>
      <w:r w:rsidRPr="006E003A">
        <w:rPr>
          <w:rFonts w:ascii="Times New Roman" w:hAnsi="Times New Roman" w:cs="Times New Roman"/>
          <w:i/>
          <w:iCs/>
          <w:color w:val="FF0000"/>
          <w:sz w:val="24"/>
          <w:szCs w:val="24"/>
        </w:rPr>
        <w:t xml:space="preserve"> </w:t>
      </w:r>
      <w:r w:rsidR="00700B01">
        <w:rPr>
          <w:rFonts w:ascii="Times New Roman" w:hAnsi="Times New Roman" w:cs="Times New Roman"/>
          <w:color w:val="FF0000"/>
          <w:sz w:val="24"/>
          <w:szCs w:val="24"/>
        </w:rPr>
        <w:t xml:space="preserve">and </w:t>
      </w:r>
      <w:r w:rsidR="00700B01">
        <w:rPr>
          <w:rFonts w:ascii="Times New Roman" w:hAnsi="Times New Roman" w:cs="Times New Roman"/>
          <w:i/>
          <w:iCs/>
          <w:color w:val="FF0000"/>
          <w:sz w:val="24"/>
          <w:szCs w:val="24"/>
        </w:rPr>
        <w:t xml:space="preserve">S. </w:t>
      </w:r>
      <w:proofErr w:type="spellStart"/>
      <w:r w:rsidR="00700B01">
        <w:rPr>
          <w:rFonts w:ascii="Times New Roman" w:hAnsi="Times New Roman" w:cs="Times New Roman"/>
          <w:i/>
          <w:iCs/>
          <w:color w:val="FF0000"/>
          <w:sz w:val="24"/>
          <w:szCs w:val="24"/>
        </w:rPr>
        <w:t>suffrutescens</w:t>
      </w:r>
      <w:proofErr w:type="spellEnd"/>
      <w:r w:rsidR="00700B01">
        <w:rPr>
          <w:rFonts w:ascii="Times New Roman" w:hAnsi="Times New Roman" w:cs="Times New Roman"/>
          <w:i/>
          <w:iCs/>
          <w:color w:val="FF0000"/>
          <w:sz w:val="24"/>
          <w:szCs w:val="24"/>
        </w:rPr>
        <w:t xml:space="preserve"> </w:t>
      </w:r>
      <w:r w:rsidR="00700B01">
        <w:rPr>
          <w:rFonts w:ascii="Times New Roman" w:hAnsi="Times New Roman" w:cs="Times New Roman"/>
          <w:color w:val="FF0000"/>
          <w:sz w:val="24"/>
          <w:szCs w:val="24"/>
        </w:rPr>
        <w:t>were</w:t>
      </w:r>
      <w:r w:rsidRPr="006E003A">
        <w:rPr>
          <w:rFonts w:ascii="Times New Roman" w:hAnsi="Times New Roman" w:cs="Times New Roman"/>
          <w:color w:val="FF0000"/>
          <w:sz w:val="24"/>
          <w:szCs w:val="24"/>
        </w:rPr>
        <w:t xml:space="preserve"> not included in the flow cytometry procedure, and neither genome size nor chromosome data has been published. Cell colors indicate phylogenetic clade, as shown in Figure 1. </w:t>
      </w:r>
    </w:p>
    <w:sectPr w:rsidR="00042169" w:rsidRPr="00C269FD" w:rsidSect="00622F65">
      <w:footerReference w:type="even" r:id="rId11"/>
      <w:footerReference w:type="default" r:id="rId12"/>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ongim Kim" w:date="2021-01-07T15:56:00Z" w:initials="JK">
    <w:p w14:paraId="7C8550F9" w14:textId="5A6B129C" w:rsidR="00930006" w:rsidRDefault="00930006">
      <w:pPr>
        <w:pStyle w:val="CommentText"/>
      </w:pPr>
      <w:r>
        <w:rPr>
          <w:rStyle w:val="CommentReference"/>
        </w:rPr>
        <w:annotationRef/>
      </w:r>
      <w:r>
        <w:t>Please use prime not apostrophe throughout the manuscript</w:t>
      </w:r>
    </w:p>
  </w:comment>
  <w:comment w:id="27" w:author="Jeongim Kim" w:date="2021-01-10T21:51:00Z" w:initials="JK">
    <w:p w14:paraId="635C9C04" w14:textId="3BCFE7A3" w:rsidR="00930006" w:rsidRDefault="00930006">
      <w:pPr>
        <w:pStyle w:val="CommentText"/>
      </w:pPr>
      <w:r>
        <w:rPr>
          <w:rStyle w:val="CommentReference"/>
        </w:rPr>
        <w:annotationRef/>
      </w:r>
      <w:r>
        <w:t xml:space="preserve">should include Q. Zhao et al. 2018 Molecular </w:t>
      </w:r>
      <w:proofErr w:type="gramStart"/>
      <w:r>
        <w:t>Plant</w:t>
      </w:r>
      <w:proofErr w:type="gramEnd"/>
    </w:p>
  </w:comment>
  <w:comment w:id="50" w:author="Jeongim Kim" w:date="2021-01-10T21:47:00Z" w:initials="JK">
    <w:p w14:paraId="7DAE56B6" w14:textId="133C6819" w:rsidR="00930006" w:rsidRDefault="00930006">
      <w:pPr>
        <w:pStyle w:val="CommentText"/>
      </w:pPr>
      <w:r>
        <w:rPr>
          <w:rStyle w:val="CommentReference"/>
        </w:rPr>
        <w:annotationRef/>
      </w:r>
      <w:r>
        <w:t>I prefer deleting this.</w:t>
      </w:r>
    </w:p>
  </w:comment>
  <w:comment w:id="106" w:author="Jeongim Kim" w:date="2021-01-14T21:56:00Z" w:initials="JK">
    <w:p w14:paraId="73405800" w14:textId="383B2A7F" w:rsidR="00930006" w:rsidRDefault="00930006">
      <w:pPr>
        <w:pStyle w:val="CommentText"/>
      </w:pPr>
      <w:r>
        <w:rPr>
          <w:rStyle w:val="CommentReference"/>
        </w:rPr>
        <w:annotationRef/>
      </w:r>
      <w:r>
        <w:t>please see the standard information file.</w:t>
      </w:r>
    </w:p>
  </w:comment>
  <w:comment w:id="140" w:author="Jeongim Kim" w:date="2021-01-14T23:19:00Z" w:initials="JK">
    <w:p w14:paraId="0C562C8B" w14:textId="58A6711E" w:rsidR="00400034" w:rsidRDefault="00400034">
      <w:pPr>
        <w:pStyle w:val="CommentText"/>
      </w:pPr>
      <w:r>
        <w:rPr>
          <w:rStyle w:val="CommentReference"/>
        </w:rPr>
        <w:annotationRef/>
      </w:r>
      <w:r>
        <w:t xml:space="preserve">I found that there is a naming issue with </w:t>
      </w:r>
      <w:proofErr w:type="spellStart"/>
      <w:r>
        <w:t>acteoside</w:t>
      </w:r>
      <w:proofErr w:type="spellEnd"/>
      <w:r>
        <w:t>. please see the reference below. So, it would be safe to show both names at least once.</w:t>
      </w:r>
    </w:p>
  </w:comment>
  <w:comment w:id="141" w:author="Bryce Askey" w:date="2021-01-29T10:49:00Z" w:initials="BA">
    <w:p w14:paraId="4793CA16" w14:textId="36B8E732" w:rsidR="00D97AC1" w:rsidRDefault="00D97AC1">
      <w:pPr>
        <w:pStyle w:val="CommentText"/>
      </w:pPr>
      <w:r>
        <w:rPr>
          <w:rStyle w:val="CommentReference"/>
        </w:rPr>
        <w:annotationRef/>
      </w:r>
      <w:r>
        <w:t xml:space="preserve">Added </w:t>
      </w:r>
      <w:proofErr w:type="spellStart"/>
      <w:r>
        <w:t>verbascoside</w:t>
      </w:r>
      <w:proofErr w:type="spellEnd"/>
      <w:r>
        <w:t xml:space="preserve"> name to </w:t>
      </w:r>
      <w:proofErr w:type="gramStart"/>
      <w:r>
        <w:t>methods</w:t>
      </w:r>
      <w:proofErr w:type="gramEnd"/>
    </w:p>
  </w:comment>
  <w:comment w:id="156" w:author="Jeongim Kim" w:date="2021-01-14T22:08:00Z" w:initials="JK">
    <w:p w14:paraId="7569E3AB" w14:textId="6156580A" w:rsidR="00930006" w:rsidRDefault="00930006" w:rsidP="00E320CE">
      <w:pPr>
        <w:pStyle w:val="NormalWeb"/>
      </w:pPr>
      <w:r>
        <w:rPr>
          <w:rStyle w:val="CommentReference"/>
        </w:rPr>
        <w:annotationRef/>
      </w:r>
      <w:r>
        <w:t xml:space="preserve">for </w:t>
      </w:r>
      <w:proofErr w:type="spellStart"/>
      <w:r>
        <w:t>acetoside</w:t>
      </w:r>
      <w:proofErr w:type="spellEnd"/>
      <w:r>
        <w:t xml:space="preserve">, </w:t>
      </w:r>
      <w:r w:rsidR="00400034">
        <w:t xml:space="preserve">Biotechnology Advances, 32:1065(2014) </w:t>
      </w:r>
      <w:proofErr w:type="spellStart"/>
      <w:r w:rsidR="00400034">
        <w:t>Verbascoside</w:t>
      </w:r>
      <w:proofErr w:type="spellEnd"/>
      <w:r w:rsidR="00400034">
        <w:t xml:space="preserve">-A review of its occurrence, biosynthesis </w:t>
      </w:r>
      <w:proofErr w:type="spellStart"/>
      <w:r w:rsidR="00400034">
        <w:t>andpharmacological</w:t>
      </w:r>
      <w:proofErr w:type="spellEnd"/>
      <w:r w:rsidR="00400034">
        <w:t xml:space="preserve"> significance.</w:t>
      </w:r>
    </w:p>
    <w:p w14:paraId="7A50069C" w14:textId="77777777" w:rsidR="00930006" w:rsidRDefault="00930006" w:rsidP="00E320CE">
      <w:pPr>
        <w:pStyle w:val="CommentText"/>
      </w:pPr>
    </w:p>
  </w:comment>
  <w:comment w:id="168" w:author="Jeongim Kim" w:date="2021-01-10T22:38:00Z" w:initials="JK">
    <w:p w14:paraId="20B8FCDF" w14:textId="3511063B" w:rsidR="00930006" w:rsidRDefault="00930006">
      <w:pPr>
        <w:pStyle w:val="CommentText"/>
      </w:pPr>
      <w:r>
        <w:rPr>
          <w:rStyle w:val="CommentReference"/>
        </w:rPr>
        <w:annotationRef/>
      </w:r>
      <w:r>
        <w:t>It is unclear in Fig 2A. We need to provide a supplementary table with the numbers.</w:t>
      </w:r>
    </w:p>
  </w:comment>
  <w:comment w:id="279" w:author="Jeongim Kim" w:date="2021-01-14T23:41:00Z" w:initials="JK">
    <w:p w14:paraId="4BB36319" w14:textId="4FE4C78E" w:rsidR="00846F2A" w:rsidRDefault="00846F2A">
      <w:pPr>
        <w:pStyle w:val="CommentText"/>
      </w:pPr>
      <w:r>
        <w:rPr>
          <w:rStyle w:val="CommentReference"/>
        </w:rPr>
        <w:annotationRef/>
      </w:r>
      <w:r>
        <w:t xml:space="preserve">Biotechnology Advances, 32:1065(2014) </w:t>
      </w:r>
      <w:proofErr w:type="spellStart"/>
      <w:r>
        <w:t>Verbascoside</w:t>
      </w:r>
      <w:proofErr w:type="spellEnd"/>
      <w:r>
        <w:t xml:space="preserve">-A review of its occurrence, biosynthesis </w:t>
      </w:r>
      <w:proofErr w:type="spellStart"/>
      <w:r>
        <w:t>andpharmacological</w:t>
      </w:r>
      <w:proofErr w:type="spellEnd"/>
      <w:r>
        <w:t xml:space="preserve"> significance.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8550F9" w15:done="1"/>
  <w15:commentEx w15:paraId="635C9C04" w15:done="1"/>
  <w15:commentEx w15:paraId="7DAE56B6" w15:done="1"/>
  <w15:commentEx w15:paraId="73405800" w15:done="1"/>
  <w15:commentEx w15:paraId="0C562C8B" w15:done="1"/>
  <w15:commentEx w15:paraId="4793CA16" w15:paraIdParent="0C562C8B" w15:done="1"/>
  <w15:commentEx w15:paraId="7A50069C" w15:done="0"/>
  <w15:commentEx w15:paraId="20B8FCDF" w15:done="0"/>
  <w15:commentEx w15:paraId="4BB363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1AD9C" w16cex:dateUtc="2021-01-07T20:56:00Z"/>
  <w16cex:commentExtensible w16cex:durableId="23A5F57A" w16cex:dateUtc="2021-01-11T02:51:00Z"/>
  <w16cex:commentExtensible w16cex:durableId="23A5F45D" w16cex:dateUtc="2021-01-11T02:47:00Z"/>
  <w16cex:commentExtensible w16cex:durableId="23AB3C88" w16cex:dateUtc="2021-01-15T02:56:00Z"/>
  <w16cex:commentExtensible w16cex:durableId="23AB4FEA" w16cex:dateUtc="2021-01-15T04:19:00Z"/>
  <w16cex:commentExtensible w16cex:durableId="23BE66B4" w16cex:dateUtc="2021-01-29T15:49:00Z"/>
  <w16cex:commentExtensible w16cex:durableId="23AB3F55" w16cex:dateUtc="2021-01-15T03:08:00Z"/>
  <w16cex:commentExtensible w16cex:durableId="23A6006C" w16cex:dateUtc="2021-01-11T03:38:00Z"/>
  <w16cex:commentExtensible w16cex:durableId="23AB553D" w16cex:dateUtc="2021-01-15T0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8550F9" w16cid:durableId="23A1AD9C"/>
  <w16cid:commentId w16cid:paraId="635C9C04" w16cid:durableId="23A5F57A"/>
  <w16cid:commentId w16cid:paraId="7DAE56B6" w16cid:durableId="23A5F45D"/>
  <w16cid:commentId w16cid:paraId="73405800" w16cid:durableId="23AB3C88"/>
  <w16cid:commentId w16cid:paraId="0C562C8B" w16cid:durableId="23AB4FEA"/>
  <w16cid:commentId w16cid:paraId="4793CA16" w16cid:durableId="23BE66B4"/>
  <w16cid:commentId w16cid:paraId="7A50069C" w16cid:durableId="23AB3F55"/>
  <w16cid:commentId w16cid:paraId="20B8FCDF" w16cid:durableId="23A6006C"/>
  <w16cid:commentId w16cid:paraId="4BB36319" w16cid:durableId="23AB55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B2557" w14:textId="77777777" w:rsidR="00444E90" w:rsidRDefault="00444E90" w:rsidP="00622F65">
      <w:pPr>
        <w:spacing w:after="0" w:line="240" w:lineRule="auto"/>
      </w:pPr>
      <w:r>
        <w:separator/>
      </w:r>
    </w:p>
  </w:endnote>
  <w:endnote w:type="continuationSeparator" w:id="0">
    <w:p w14:paraId="408F3424" w14:textId="77777777" w:rsidR="00444E90" w:rsidRDefault="00444E90"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0081452"/>
      <w:docPartObj>
        <w:docPartGallery w:val="Page Numbers (Bottom of Page)"/>
        <w:docPartUnique/>
      </w:docPartObj>
    </w:sdtPr>
    <w:sdtEndPr>
      <w:rPr>
        <w:rStyle w:val="PageNumber"/>
      </w:rPr>
    </w:sdtEndPr>
    <w:sdtContent>
      <w:p w14:paraId="0F858F36" w14:textId="058C153C" w:rsidR="00930006" w:rsidRDefault="00930006" w:rsidP="009300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F8F2C0" w14:textId="77777777" w:rsidR="00930006" w:rsidRDefault="00930006" w:rsidP="000F33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8774198"/>
      <w:docPartObj>
        <w:docPartGallery w:val="Page Numbers (Bottom of Page)"/>
        <w:docPartUnique/>
      </w:docPartObj>
    </w:sdtPr>
    <w:sdtEndPr>
      <w:rPr>
        <w:rStyle w:val="PageNumber"/>
      </w:rPr>
    </w:sdtEndPr>
    <w:sdtContent>
      <w:p w14:paraId="5D9340E8" w14:textId="6F3F6C2F" w:rsidR="00930006" w:rsidRDefault="00930006" w:rsidP="009300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C11017" w14:textId="77777777" w:rsidR="00930006" w:rsidRDefault="00930006" w:rsidP="000F33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F3821" w14:textId="77777777" w:rsidR="00444E90" w:rsidRDefault="00444E90" w:rsidP="00622F65">
      <w:pPr>
        <w:spacing w:after="0" w:line="240" w:lineRule="auto"/>
      </w:pPr>
      <w:r>
        <w:separator/>
      </w:r>
    </w:p>
  </w:footnote>
  <w:footnote w:type="continuationSeparator" w:id="0">
    <w:p w14:paraId="098FBC82" w14:textId="77777777" w:rsidR="00444E90" w:rsidRDefault="00444E90" w:rsidP="00622F6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ongim Kim">
    <w15:presenceInfo w15:providerId="Windows Live" w15:userId="3253fa071e15b861"/>
  </w15:person>
  <w15:person w15:author="Askey,Bryce C">
    <w15:presenceInfo w15:providerId="AD" w15:userId="S::braskey@ufl.edu::ee4b0b2c-d3cf-41bb-af9c-405cc6fdc5ad"/>
  </w15:person>
  <w15:person w15:author="Bryce Askey">
    <w15:presenceInfo w15:providerId="None" w15:userId="Bryce Ask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3BF"/>
    <w:rsid w:val="000074EC"/>
    <w:rsid w:val="0001142F"/>
    <w:rsid w:val="000122FC"/>
    <w:rsid w:val="000212D8"/>
    <w:rsid w:val="0002382F"/>
    <w:rsid w:val="00024ACA"/>
    <w:rsid w:val="00026E71"/>
    <w:rsid w:val="000314F5"/>
    <w:rsid w:val="0003322B"/>
    <w:rsid w:val="00036325"/>
    <w:rsid w:val="00042169"/>
    <w:rsid w:val="00043B53"/>
    <w:rsid w:val="00044549"/>
    <w:rsid w:val="0004628B"/>
    <w:rsid w:val="00046411"/>
    <w:rsid w:val="00053B5B"/>
    <w:rsid w:val="000550AB"/>
    <w:rsid w:val="000566F0"/>
    <w:rsid w:val="00057E5C"/>
    <w:rsid w:val="00060CA0"/>
    <w:rsid w:val="00061E66"/>
    <w:rsid w:val="000647DA"/>
    <w:rsid w:val="000651E4"/>
    <w:rsid w:val="0007475D"/>
    <w:rsid w:val="00076154"/>
    <w:rsid w:val="00080021"/>
    <w:rsid w:val="0008369B"/>
    <w:rsid w:val="000849CA"/>
    <w:rsid w:val="00084CEC"/>
    <w:rsid w:val="000877A0"/>
    <w:rsid w:val="00087EBD"/>
    <w:rsid w:val="000921C6"/>
    <w:rsid w:val="00093026"/>
    <w:rsid w:val="00093F15"/>
    <w:rsid w:val="000A2270"/>
    <w:rsid w:val="000A3248"/>
    <w:rsid w:val="000A38D3"/>
    <w:rsid w:val="000B138F"/>
    <w:rsid w:val="000B438F"/>
    <w:rsid w:val="000B5132"/>
    <w:rsid w:val="000B5F80"/>
    <w:rsid w:val="000B6058"/>
    <w:rsid w:val="000B77A1"/>
    <w:rsid w:val="000C27BE"/>
    <w:rsid w:val="000C3B4D"/>
    <w:rsid w:val="000C4643"/>
    <w:rsid w:val="000C4AEE"/>
    <w:rsid w:val="000C5925"/>
    <w:rsid w:val="000C6FF4"/>
    <w:rsid w:val="000D0C5D"/>
    <w:rsid w:val="000D0DC1"/>
    <w:rsid w:val="000D259D"/>
    <w:rsid w:val="000D2CD5"/>
    <w:rsid w:val="000D3C6A"/>
    <w:rsid w:val="000D5382"/>
    <w:rsid w:val="000D5A00"/>
    <w:rsid w:val="000D71EC"/>
    <w:rsid w:val="000E36FC"/>
    <w:rsid w:val="000F2595"/>
    <w:rsid w:val="000F3395"/>
    <w:rsid w:val="000F5A48"/>
    <w:rsid w:val="000F6621"/>
    <w:rsid w:val="00100FFF"/>
    <w:rsid w:val="00101735"/>
    <w:rsid w:val="0010413E"/>
    <w:rsid w:val="00110A71"/>
    <w:rsid w:val="00112E57"/>
    <w:rsid w:val="00115EE4"/>
    <w:rsid w:val="00126CA4"/>
    <w:rsid w:val="00130876"/>
    <w:rsid w:val="00135F0D"/>
    <w:rsid w:val="001402D8"/>
    <w:rsid w:val="001407F7"/>
    <w:rsid w:val="00140B32"/>
    <w:rsid w:val="001428A0"/>
    <w:rsid w:val="0015428C"/>
    <w:rsid w:val="00155176"/>
    <w:rsid w:val="00155819"/>
    <w:rsid w:val="00155FFB"/>
    <w:rsid w:val="00160892"/>
    <w:rsid w:val="001622E9"/>
    <w:rsid w:val="001659DE"/>
    <w:rsid w:val="00167323"/>
    <w:rsid w:val="00170A1C"/>
    <w:rsid w:val="001737E6"/>
    <w:rsid w:val="00181B80"/>
    <w:rsid w:val="00191117"/>
    <w:rsid w:val="0019370A"/>
    <w:rsid w:val="00193DD5"/>
    <w:rsid w:val="00196511"/>
    <w:rsid w:val="001A2A09"/>
    <w:rsid w:val="001A4C8D"/>
    <w:rsid w:val="001A5FA6"/>
    <w:rsid w:val="001B0C68"/>
    <w:rsid w:val="001B7A4D"/>
    <w:rsid w:val="001C2DCA"/>
    <w:rsid w:val="001C7197"/>
    <w:rsid w:val="001D4F0D"/>
    <w:rsid w:val="001D51EA"/>
    <w:rsid w:val="001E16B1"/>
    <w:rsid w:val="001E2E10"/>
    <w:rsid w:val="001E39B2"/>
    <w:rsid w:val="001E5606"/>
    <w:rsid w:val="001E6C09"/>
    <w:rsid w:val="001E7495"/>
    <w:rsid w:val="00204AA3"/>
    <w:rsid w:val="00206ACB"/>
    <w:rsid w:val="0021083D"/>
    <w:rsid w:val="002169AB"/>
    <w:rsid w:val="002203F3"/>
    <w:rsid w:val="002212DA"/>
    <w:rsid w:val="00232D39"/>
    <w:rsid w:val="00234202"/>
    <w:rsid w:val="00241822"/>
    <w:rsid w:val="002500DF"/>
    <w:rsid w:val="002507E4"/>
    <w:rsid w:val="002515A9"/>
    <w:rsid w:val="00252E2C"/>
    <w:rsid w:val="00253EC3"/>
    <w:rsid w:val="00257E34"/>
    <w:rsid w:val="00260A25"/>
    <w:rsid w:val="00270699"/>
    <w:rsid w:val="00271CAC"/>
    <w:rsid w:val="00280399"/>
    <w:rsid w:val="00281AD7"/>
    <w:rsid w:val="00281D30"/>
    <w:rsid w:val="00285FB2"/>
    <w:rsid w:val="00286C9B"/>
    <w:rsid w:val="0029129C"/>
    <w:rsid w:val="00297D04"/>
    <w:rsid w:val="002A1FAA"/>
    <w:rsid w:val="002B20BE"/>
    <w:rsid w:val="002B7DD9"/>
    <w:rsid w:val="002C05C8"/>
    <w:rsid w:val="002C4E2C"/>
    <w:rsid w:val="002C62CD"/>
    <w:rsid w:val="002C7A2D"/>
    <w:rsid w:val="002D045E"/>
    <w:rsid w:val="002D1471"/>
    <w:rsid w:val="002D1ECE"/>
    <w:rsid w:val="002D5F57"/>
    <w:rsid w:val="002D60DC"/>
    <w:rsid w:val="002E24D0"/>
    <w:rsid w:val="002E5B6A"/>
    <w:rsid w:val="002F17AF"/>
    <w:rsid w:val="002F253E"/>
    <w:rsid w:val="002F4C21"/>
    <w:rsid w:val="003011C1"/>
    <w:rsid w:val="003014F2"/>
    <w:rsid w:val="003029CF"/>
    <w:rsid w:val="00303C9C"/>
    <w:rsid w:val="0030476D"/>
    <w:rsid w:val="00304E8B"/>
    <w:rsid w:val="0031082B"/>
    <w:rsid w:val="00312119"/>
    <w:rsid w:val="003132F8"/>
    <w:rsid w:val="00315C95"/>
    <w:rsid w:val="003200CA"/>
    <w:rsid w:val="003214FF"/>
    <w:rsid w:val="00323B65"/>
    <w:rsid w:val="00324E31"/>
    <w:rsid w:val="00325446"/>
    <w:rsid w:val="00326A65"/>
    <w:rsid w:val="00326BEB"/>
    <w:rsid w:val="00327805"/>
    <w:rsid w:val="003319AD"/>
    <w:rsid w:val="00333FF7"/>
    <w:rsid w:val="003369DE"/>
    <w:rsid w:val="003457DF"/>
    <w:rsid w:val="003543C8"/>
    <w:rsid w:val="00355185"/>
    <w:rsid w:val="00360BA4"/>
    <w:rsid w:val="0036225E"/>
    <w:rsid w:val="0036307F"/>
    <w:rsid w:val="003637D3"/>
    <w:rsid w:val="00372E4C"/>
    <w:rsid w:val="00372E54"/>
    <w:rsid w:val="00374B91"/>
    <w:rsid w:val="00374BC2"/>
    <w:rsid w:val="00377497"/>
    <w:rsid w:val="003822BC"/>
    <w:rsid w:val="003876D8"/>
    <w:rsid w:val="00393EF5"/>
    <w:rsid w:val="003A6043"/>
    <w:rsid w:val="003B04EF"/>
    <w:rsid w:val="003B1619"/>
    <w:rsid w:val="003B22BC"/>
    <w:rsid w:val="003B59F7"/>
    <w:rsid w:val="003C0F86"/>
    <w:rsid w:val="003C186A"/>
    <w:rsid w:val="003C6B2F"/>
    <w:rsid w:val="003C7BBA"/>
    <w:rsid w:val="003D3942"/>
    <w:rsid w:val="003D4319"/>
    <w:rsid w:val="003D44A1"/>
    <w:rsid w:val="003D5C6C"/>
    <w:rsid w:val="003E02D1"/>
    <w:rsid w:val="003E3157"/>
    <w:rsid w:val="003E47F3"/>
    <w:rsid w:val="003E6081"/>
    <w:rsid w:val="003E7EF5"/>
    <w:rsid w:val="003F612D"/>
    <w:rsid w:val="00400034"/>
    <w:rsid w:val="00400F56"/>
    <w:rsid w:val="004144FD"/>
    <w:rsid w:val="00415F5B"/>
    <w:rsid w:val="00415F9C"/>
    <w:rsid w:val="004162A7"/>
    <w:rsid w:val="00416BBF"/>
    <w:rsid w:val="0042297B"/>
    <w:rsid w:val="00422AF4"/>
    <w:rsid w:val="004305CD"/>
    <w:rsid w:val="00430C9D"/>
    <w:rsid w:val="004428B0"/>
    <w:rsid w:val="00444E90"/>
    <w:rsid w:val="00452BF5"/>
    <w:rsid w:val="00452F60"/>
    <w:rsid w:val="00455EAE"/>
    <w:rsid w:val="00460127"/>
    <w:rsid w:val="004604B0"/>
    <w:rsid w:val="00462A69"/>
    <w:rsid w:val="00477190"/>
    <w:rsid w:val="004830BC"/>
    <w:rsid w:val="004860EB"/>
    <w:rsid w:val="00492051"/>
    <w:rsid w:val="004A480C"/>
    <w:rsid w:val="004B4150"/>
    <w:rsid w:val="004B49EE"/>
    <w:rsid w:val="004C3D07"/>
    <w:rsid w:val="004D00ED"/>
    <w:rsid w:val="004D15D4"/>
    <w:rsid w:val="004D3627"/>
    <w:rsid w:val="004D4121"/>
    <w:rsid w:val="004D4B97"/>
    <w:rsid w:val="004D4EF9"/>
    <w:rsid w:val="004D7975"/>
    <w:rsid w:val="004E32A5"/>
    <w:rsid w:val="004E726A"/>
    <w:rsid w:val="004F2BCE"/>
    <w:rsid w:val="005022B5"/>
    <w:rsid w:val="005038E5"/>
    <w:rsid w:val="00522F19"/>
    <w:rsid w:val="00523AD2"/>
    <w:rsid w:val="00523EF3"/>
    <w:rsid w:val="00530C11"/>
    <w:rsid w:val="00532B62"/>
    <w:rsid w:val="0054546C"/>
    <w:rsid w:val="00547E54"/>
    <w:rsid w:val="005530C9"/>
    <w:rsid w:val="00553DCD"/>
    <w:rsid w:val="00560D48"/>
    <w:rsid w:val="00561C0B"/>
    <w:rsid w:val="00562B92"/>
    <w:rsid w:val="005644F0"/>
    <w:rsid w:val="00571C02"/>
    <w:rsid w:val="00576437"/>
    <w:rsid w:val="00582BD8"/>
    <w:rsid w:val="0058619E"/>
    <w:rsid w:val="005878BE"/>
    <w:rsid w:val="00587DC1"/>
    <w:rsid w:val="005932F3"/>
    <w:rsid w:val="00596E85"/>
    <w:rsid w:val="005A4829"/>
    <w:rsid w:val="005A4AFF"/>
    <w:rsid w:val="005A55D5"/>
    <w:rsid w:val="005A6FB8"/>
    <w:rsid w:val="005B1BAD"/>
    <w:rsid w:val="005C0396"/>
    <w:rsid w:val="005C2DF9"/>
    <w:rsid w:val="005E323D"/>
    <w:rsid w:val="005E7E18"/>
    <w:rsid w:val="005F0037"/>
    <w:rsid w:val="005F45E6"/>
    <w:rsid w:val="00605E43"/>
    <w:rsid w:val="00606C0D"/>
    <w:rsid w:val="00614CEA"/>
    <w:rsid w:val="00615EA2"/>
    <w:rsid w:val="00617C8E"/>
    <w:rsid w:val="00617E44"/>
    <w:rsid w:val="00620A34"/>
    <w:rsid w:val="00622F65"/>
    <w:rsid w:val="00627B74"/>
    <w:rsid w:val="006306CC"/>
    <w:rsid w:val="006307D4"/>
    <w:rsid w:val="00634D0B"/>
    <w:rsid w:val="0063506D"/>
    <w:rsid w:val="00641772"/>
    <w:rsid w:val="00642162"/>
    <w:rsid w:val="00645076"/>
    <w:rsid w:val="00646429"/>
    <w:rsid w:val="006466C8"/>
    <w:rsid w:val="006468FD"/>
    <w:rsid w:val="00655432"/>
    <w:rsid w:val="006556D0"/>
    <w:rsid w:val="00656729"/>
    <w:rsid w:val="00665B6F"/>
    <w:rsid w:val="00670D98"/>
    <w:rsid w:val="0067753D"/>
    <w:rsid w:val="00680F94"/>
    <w:rsid w:val="006828F3"/>
    <w:rsid w:val="0068428F"/>
    <w:rsid w:val="0069523E"/>
    <w:rsid w:val="006A17DD"/>
    <w:rsid w:val="006A2D73"/>
    <w:rsid w:val="006A379D"/>
    <w:rsid w:val="006A43D7"/>
    <w:rsid w:val="006B03C5"/>
    <w:rsid w:val="006B0695"/>
    <w:rsid w:val="006B0B77"/>
    <w:rsid w:val="006B5895"/>
    <w:rsid w:val="006B5DC7"/>
    <w:rsid w:val="006C7BDA"/>
    <w:rsid w:val="006D03FE"/>
    <w:rsid w:val="006D1348"/>
    <w:rsid w:val="006D245D"/>
    <w:rsid w:val="006D2DCF"/>
    <w:rsid w:val="006E003A"/>
    <w:rsid w:val="006E3932"/>
    <w:rsid w:val="006E7E25"/>
    <w:rsid w:val="006F06E0"/>
    <w:rsid w:val="006F563D"/>
    <w:rsid w:val="006F57A7"/>
    <w:rsid w:val="00700B01"/>
    <w:rsid w:val="00701D3C"/>
    <w:rsid w:val="00702BA0"/>
    <w:rsid w:val="007037E7"/>
    <w:rsid w:val="00704965"/>
    <w:rsid w:val="007064B2"/>
    <w:rsid w:val="0071206A"/>
    <w:rsid w:val="0071322F"/>
    <w:rsid w:val="00717DA7"/>
    <w:rsid w:val="00723067"/>
    <w:rsid w:val="00726FE4"/>
    <w:rsid w:val="00727150"/>
    <w:rsid w:val="00737FBC"/>
    <w:rsid w:val="00745D25"/>
    <w:rsid w:val="007540F9"/>
    <w:rsid w:val="00765DE7"/>
    <w:rsid w:val="00770294"/>
    <w:rsid w:val="00773B63"/>
    <w:rsid w:val="007747DC"/>
    <w:rsid w:val="007813A0"/>
    <w:rsid w:val="00782B23"/>
    <w:rsid w:val="00782DF2"/>
    <w:rsid w:val="00785513"/>
    <w:rsid w:val="0079247C"/>
    <w:rsid w:val="007A2294"/>
    <w:rsid w:val="007A355B"/>
    <w:rsid w:val="007D590D"/>
    <w:rsid w:val="007D63DD"/>
    <w:rsid w:val="007D6556"/>
    <w:rsid w:val="007E2B4F"/>
    <w:rsid w:val="007E54EB"/>
    <w:rsid w:val="007F0056"/>
    <w:rsid w:val="007F1C40"/>
    <w:rsid w:val="007F2CBD"/>
    <w:rsid w:val="007F638F"/>
    <w:rsid w:val="00802DBF"/>
    <w:rsid w:val="00805044"/>
    <w:rsid w:val="00807E29"/>
    <w:rsid w:val="008240E9"/>
    <w:rsid w:val="008252CF"/>
    <w:rsid w:val="00826B9D"/>
    <w:rsid w:val="00830B06"/>
    <w:rsid w:val="00830BB0"/>
    <w:rsid w:val="00832E63"/>
    <w:rsid w:val="00834CBA"/>
    <w:rsid w:val="00836171"/>
    <w:rsid w:val="00837E36"/>
    <w:rsid w:val="008427F4"/>
    <w:rsid w:val="00842E2A"/>
    <w:rsid w:val="00843C47"/>
    <w:rsid w:val="00845214"/>
    <w:rsid w:val="008461BF"/>
    <w:rsid w:val="00846F2A"/>
    <w:rsid w:val="0085101B"/>
    <w:rsid w:val="00854D83"/>
    <w:rsid w:val="00854DEE"/>
    <w:rsid w:val="00855CA0"/>
    <w:rsid w:val="00855E5E"/>
    <w:rsid w:val="008569F3"/>
    <w:rsid w:val="0085768B"/>
    <w:rsid w:val="00874B13"/>
    <w:rsid w:val="00874F6D"/>
    <w:rsid w:val="00881220"/>
    <w:rsid w:val="00882090"/>
    <w:rsid w:val="0088552B"/>
    <w:rsid w:val="0088741B"/>
    <w:rsid w:val="008916AF"/>
    <w:rsid w:val="008946A9"/>
    <w:rsid w:val="00897DC5"/>
    <w:rsid w:val="008A292D"/>
    <w:rsid w:val="008A40B6"/>
    <w:rsid w:val="008A4AA3"/>
    <w:rsid w:val="008A5384"/>
    <w:rsid w:val="008A6F85"/>
    <w:rsid w:val="008A7358"/>
    <w:rsid w:val="008A7D85"/>
    <w:rsid w:val="008B31DE"/>
    <w:rsid w:val="008B3FBB"/>
    <w:rsid w:val="008B4E8F"/>
    <w:rsid w:val="008B6CB5"/>
    <w:rsid w:val="008C1591"/>
    <w:rsid w:val="008C1A56"/>
    <w:rsid w:val="008D2234"/>
    <w:rsid w:val="008E5A20"/>
    <w:rsid w:val="008E6E53"/>
    <w:rsid w:val="008E7452"/>
    <w:rsid w:val="008F086C"/>
    <w:rsid w:val="008F2D1E"/>
    <w:rsid w:val="008F4A9F"/>
    <w:rsid w:val="008F6A21"/>
    <w:rsid w:val="008F6BE9"/>
    <w:rsid w:val="008F7B30"/>
    <w:rsid w:val="00905003"/>
    <w:rsid w:val="009207B5"/>
    <w:rsid w:val="00924C25"/>
    <w:rsid w:val="00930006"/>
    <w:rsid w:val="00930B79"/>
    <w:rsid w:val="00940C79"/>
    <w:rsid w:val="0094199E"/>
    <w:rsid w:val="00942F1E"/>
    <w:rsid w:val="0094442F"/>
    <w:rsid w:val="00944E8B"/>
    <w:rsid w:val="009455A5"/>
    <w:rsid w:val="0095045A"/>
    <w:rsid w:val="00952276"/>
    <w:rsid w:val="0095474A"/>
    <w:rsid w:val="00967914"/>
    <w:rsid w:val="009707BF"/>
    <w:rsid w:val="00972193"/>
    <w:rsid w:val="009740ED"/>
    <w:rsid w:val="00984A93"/>
    <w:rsid w:val="00984F55"/>
    <w:rsid w:val="009856C2"/>
    <w:rsid w:val="0098657A"/>
    <w:rsid w:val="00986C9D"/>
    <w:rsid w:val="0098726E"/>
    <w:rsid w:val="009A1B3B"/>
    <w:rsid w:val="009A1B7C"/>
    <w:rsid w:val="009A312D"/>
    <w:rsid w:val="009B0308"/>
    <w:rsid w:val="009B7783"/>
    <w:rsid w:val="009C16A4"/>
    <w:rsid w:val="009C4E10"/>
    <w:rsid w:val="009D45B2"/>
    <w:rsid w:val="009D7B26"/>
    <w:rsid w:val="009E7C00"/>
    <w:rsid w:val="009F33C1"/>
    <w:rsid w:val="009F3822"/>
    <w:rsid w:val="009F458B"/>
    <w:rsid w:val="009F5173"/>
    <w:rsid w:val="00A021A3"/>
    <w:rsid w:val="00A05184"/>
    <w:rsid w:val="00A075E2"/>
    <w:rsid w:val="00A07FA5"/>
    <w:rsid w:val="00A10495"/>
    <w:rsid w:val="00A10A52"/>
    <w:rsid w:val="00A152C7"/>
    <w:rsid w:val="00A17A49"/>
    <w:rsid w:val="00A222AC"/>
    <w:rsid w:val="00A222B0"/>
    <w:rsid w:val="00A31034"/>
    <w:rsid w:val="00A321BC"/>
    <w:rsid w:val="00A33898"/>
    <w:rsid w:val="00A36291"/>
    <w:rsid w:val="00A446D6"/>
    <w:rsid w:val="00A47396"/>
    <w:rsid w:val="00A4750D"/>
    <w:rsid w:val="00A55B9C"/>
    <w:rsid w:val="00A5676B"/>
    <w:rsid w:val="00A57DE8"/>
    <w:rsid w:val="00A67CF9"/>
    <w:rsid w:val="00A74253"/>
    <w:rsid w:val="00A83995"/>
    <w:rsid w:val="00A87E2C"/>
    <w:rsid w:val="00A91763"/>
    <w:rsid w:val="00A93295"/>
    <w:rsid w:val="00A94247"/>
    <w:rsid w:val="00A975AE"/>
    <w:rsid w:val="00AA527C"/>
    <w:rsid w:val="00AB0E67"/>
    <w:rsid w:val="00AB2380"/>
    <w:rsid w:val="00AB2A7A"/>
    <w:rsid w:val="00AB2A80"/>
    <w:rsid w:val="00AB72DA"/>
    <w:rsid w:val="00AC750D"/>
    <w:rsid w:val="00AD196F"/>
    <w:rsid w:val="00AD1BE6"/>
    <w:rsid w:val="00AD29F3"/>
    <w:rsid w:val="00AD2C8B"/>
    <w:rsid w:val="00AD444D"/>
    <w:rsid w:val="00AE2247"/>
    <w:rsid w:val="00AE2698"/>
    <w:rsid w:val="00AE607F"/>
    <w:rsid w:val="00B06897"/>
    <w:rsid w:val="00B06F54"/>
    <w:rsid w:val="00B07ED6"/>
    <w:rsid w:val="00B10A4D"/>
    <w:rsid w:val="00B13728"/>
    <w:rsid w:val="00B14960"/>
    <w:rsid w:val="00B265A0"/>
    <w:rsid w:val="00B349F9"/>
    <w:rsid w:val="00B350A4"/>
    <w:rsid w:val="00B36B14"/>
    <w:rsid w:val="00B36F05"/>
    <w:rsid w:val="00B41C9B"/>
    <w:rsid w:val="00B4413D"/>
    <w:rsid w:val="00B4505A"/>
    <w:rsid w:val="00B50948"/>
    <w:rsid w:val="00B5618D"/>
    <w:rsid w:val="00B61541"/>
    <w:rsid w:val="00B6402D"/>
    <w:rsid w:val="00B66DCC"/>
    <w:rsid w:val="00B71D6D"/>
    <w:rsid w:val="00B74C3B"/>
    <w:rsid w:val="00B819CD"/>
    <w:rsid w:val="00B82B13"/>
    <w:rsid w:val="00B90A54"/>
    <w:rsid w:val="00B91793"/>
    <w:rsid w:val="00B91CDF"/>
    <w:rsid w:val="00B91DE3"/>
    <w:rsid w:val="00B91FA9"/>
    <w:rsid w:val="00BA0470"/>
    <w:rsid w:val="00BA0713"/>
    <w:rsid w:val="00BA43DC"/>
    <w:rsid w:val="00BA62CE"/>
    <w:rsid w:val="00BA7329"/>
    <w:rsid w:val="00BB0850"/>
    <w:rsid w:val="00BB13DE"/>
    <w:rsid w:val="00BB2CB0"/>
    <w:rsid w:val="00BB33D8"/>
    <w:rsid w:val="00BB5FFA"/>
    <w:rsid w:val="00BB6D72"/>
    <w:rsid w:val="00BC0691"/>
    <w:rsid w:val="00BC0B01"/>
    <w:rsid w:val="00BC1965"/>
    <w:rsid w:val="00BC6D2E"/>
    <w:rsid w:val="00BD4137"/>
    <w:rsid w:val="00BD4A1C"/>
    <w:rsid w:val="00BD7B01"/>
    <w:rsid w:val="00BE5204"/>
    <w:rsid w:val="00BE7003"/>
    <w:rsid w:val="00BF4D56"/>
    <w:rsid w:val="00BF511D"/>
    <w:rsid w:val="00BF53BB"/>
    <w:rsid w:val="00BF571C"/>
    <w:rsid w:val="00BF77F3"/>
    <w:rsid w:val="00C0001B"/>
    <w:rsid w:val="00C03B6E"/>
    <w:rsid w:val="00C1240C"/>
    <w:rsid w:val="00C22AEF"/>
    <w:rsid w:val="00C269FD"/>
    <w:rsid w:val="00C43821"/>
    <w:rsid w:val="00C548C0"/>
    <w:rsid w:val="00C55225"/>
    <w:rsid w:val="00C55512"/>
    <w:rsid w:val="00C55602"/>
    <w:rsid w:val="00C60374"/>
    <w:rsid w:val="00C60773"/>
    <w:rsid w:val="00C61925"/>
    <w:rsid w:val="00C62863"/>
    <w:rsid w:val="00C63036"/>
    <w:rsid w:val="00C66DF0"/>
    <w:rsid w:val="00C66E7B"/>
    <w:rsid w:val="00C67BCD"/>
    <w:rsid w:val="00C70E45"/>
    <w:rsid w:val="00C727A0"/>
    <w:rsid w:val="00C73B67"/>
    <w:rsid w:val="00C7528A"/>
    <w:rsid w:val="00C75871"/>
    <w:rsid w:val="00C800FA"/>
    <w:rsid w:val="00C81D44"/>
    <w:rsid w:val="00C843EC"/>
    <w:rsid w:val="00C95905"/>
    <w:rsid w:val="00C9676A"/>
    <w:rsid w:val="00CA5664"/>
    <w:rsid w:val="00CB0A1F"/>
    <w:rsid w:val="00CB5708"/>
    <w:rsid w:val="00CB5F85"/>
    <w:rsid w:val="00CC469B"/>
    <w:rsid w:val="00CC5E73"/>
    <w:rsid w:val="00CC612C"/>
    <w:rsid w:val="00CD5A30"/>
    <w:rsid w:val="00CD62E6"/>
    <w:rsid w:val="00CE40F7"/>
    <w:rsid w:val="00CF01F4"/>
    <w:rsid w:val="00CF3AD1"/>
    <w:rsid w:val="00CF730E"/>
    <w:rsid w:val="00D00813"/>
    <w:rsid w:val="00D022DD"/>
    <w:rsid w:val="00D110AE"/>
    <w:rsid w:val="00D16792"/>
    <w:rsid w:val="00D16D0A"/>
    <w:rsid w:val="00D202D9"/>
    <w:rsid w:val="00D229BA"/>
    <w:rsid w:val="00D24BEA"/>
    <w:rsid w:val="00D2512D"/>
    <w:rsid w:val="00D3424D"/>
    <w:rsid w:val="00D37640"/>
    <w:rsid w:val="00D40864"/>
    <w:rsid w:val="00D431EB"/>
    <w:rsid w:val="00D52315"/>
    <w:rsid w:val="00D531F9"/>
    <w:rsid w:val="00D533AF"/>
    <w:rsid w:val="00D53CC5"/>
    <w:rsid w:val="00D5626E"/>
    <w:rsid w:val="00D56320"/>
    <w:rsid w:val="00D60030"/>
    <w:rsid w:val="00D648BA"/>
    <w:rsid w:val="00D77155"/>
    <w:rsid w:val="00D806F0"/>
    <w:rsid w:val="00D81DA7"/>
    <w:rsid w:val="00D820CA"/>
    <w:rsid w:val="00D86603"/>
    <w:rsid w:val="00D908F4"/>
    <w:rsid w:val="00D9716D"/>
    <w:rsid w:val="00D97AC1"/>
    <w:rsid w:val="00DB0BA7"/>
    <w:rsid w:val="00DB1231"/>
    <w:rsid w:val="00DB3C28"/>
    <w:rsid w:val="00DC1857"/>
    <w:rsid w:val="00DC3533"/>
    <w:rsid w:val="00DD0C9D"/>
    <w:rsid w:val="00DD3529"/>
    <w:rsid w:val="00DD68B1"/>
    <w:rsid w:val="00DD72BD"/>
    <w:rsid w:val="00DE483D"/>
    <w:rsid w:val="00DE4847"/>
    <w:rsid w:val="00DF0521"/>
    <w:rsid w:val="00E02524"/>
    <w:rsid w:val="00E02BF2"/>
    <w:rsid w:val="00E04D5F"/>
    <w:rsid w:val="00E22CB9"/>
    <w:rsid w:val="00E231AF"/>
    <w:rsid w:val="00E25967"/>
    <w:rsid w:val="00E25E9D"/>
    <w:rsid w:val="00E320CE"/>
    <w:rsid w:val="00E375FA"/>
    <w:rsid w:val="00E37A44"/>
    <w:rsid w:val="00E431EF"/>
    <w:rsid w:val="00E4669C"/>
    <w:rsid w:val="00E46B86"/>
    <w:rsid w:val="00E52162"/>
    <w:rsid w:val="00E54C7A"/>
    <w:rsid w:val="00E5683A"/>
    <w:rsid w:val="00E620D7"/>
    <w:rsid w:val="00E635E1"/>
    <w:rsid w:val="00E67085"/>
    <w:rsid w:val="00E67BE2"/>
    <w:rsid w:val="00E704F4"/>
    <w:rsid w:val="00E73AED"/>
    <w:rsid w:val="00E73AFF"/>
    <w:rsid w:val="00E75512"/>
    <w:rsid w:val="00E84202"/>
    <w:rsid w:val="00E86633"/>
    <w:rsid w:val="00E942BE"/>
    <w:rsid w:val="00EA146B"/>
    <w:rsid w:val="00EA7729"/>
    <w:rsid w:val="00EB1E86"/>
    <w:rsid w:val="00EB4C92"/>
    <w:rsid w:val="00EB62C9"/>
    <w:rsid w:val="00EC1288"/>
    <w:rsid w:val="00EC42FB"/>
    <w:rsid w:val="00EC5EE5"/>
    <w:rsid w:val="00EC61D3"/>
    <w:rsid w:val="00EC64D8"/>
    <w:rsid w:val="00EC7E36"/>
    <w:rsid w:val="00ED10B0"/>
    <w:rsid w:val="00ED747D"/>
    <w:rsid w:val="00EE1F57"/>
    <w:rsid w:val="00EE42E5"/>
    <w:rsid w:val="00EE4512"/>
    <w:rsid w:val="00EF239C"/>
    <w:rsid w:val="00EF2E4D"/>
    <w:rsid w:val="00EF6566"/>
    <w:rsid w:val="00EF7EEA"/>
    <w:rsid w:val="00F00468"/>
    <w:rsid w:val="00F06872"/>
    <w:rsid w:val="00F12739"/>
    <w:rsid w:val="00F163FB"/>
    <w:rsid w:val="00F20C42"/>
    <w:rsid w:val="00F20F66"/>
    <w:rsid w:val="00F214A1"/>
    <w:rsid w:val="00F217D6"/>
    <w:rsid w:val="00F26538"/>
    <w:rsid w:val="00F27E43"/>
    <w:rsid w:val="00F32362"/>
    <w:rsid w:val="00F40D1E"/>
    <w:rsid w:val="00F44F95"/>
    <w:rsid w:val="00F52DC2"/>
    <w:rsid w:val="00F533B2"/>
    <w:rsid w:val="00F66342"/>
    <w:rsid w:val="00F67556"/>
    <w:rsid w:val="00F75E7E"/>
    <w:rsid w:val="00F83DB7"/>
    <w:rsid w:val="00F93469"/>
    <w:rsid w:val="00F95B09"/>
    <w:rsid w:val="00F97BF6"/>
    <w:rsid w:val="00FA3E9D"/>
    <w:rsid w:val="00FA3FE7"/>
    <w:rsid w:val="00FA4B3B"/>
    <w:rsid w:val="00FB3DDC"/>
    <w:rsid w:val="00FB49EF"/>
    <w:rsid w:val="00FB6F39"/>
    <w:rsid w:val="00FC1635"/>
    <w:rsid w:val="00FC439A"/>
    <w:rsid w:val="00FC78CC"/>
    <w:rsid w:val="00FD00F2"/>
    <w:rsid w:val="00FD04E5"/>
    <w:rsid w:val="00FD0CB8"/>
    <w:rsid w:val="00FD6194"/>
    <w:rsid w:val="00FE758B"/>
    <w:rsid w:val="00FF05E8"/>
    <w:rsid w:val="00FF062A"/>
    <w:rsid w:val="00FF0C64"/>
    <w:rsid w:val="00FF13CF"/>
    <w:rsid w:val="00FF3FE0"/>
    <w:rsid w:val="00FF503C"/>
    <w:rsid w:val="00FF5143"/>
    <w:rsid w:val="00FF5C5C"/>
    <w:rsid w:val="00FF71CA"/>
    <w:rsid w:val="00FF7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 w:type="paragraph" w:styleId="BalloonText">
    <w:name w:val="Balloon Text"/>
    <w:basedOn w:val="Normal"/>
    <w:link w:val="BalloonTextChar"/>
    <w:uiPriority w:val="99"/>
    <w:semiHidden/>
    <w:unhideWhenUsed/>
    <w:rsid w:val="000D53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5382"/>
    <w:rPr>
      <w:rFonts w:ascii="Times New Roman" w:hAnsi="Times New Roman" w:cs="Times New Roman"/>
      <w:sz w:val="18"/>
      <w:szCs w:val="18"/>
    </w:rPr>
  </w:style>
  <w:style w:type="character" w:styleId="PageNumber">
    <w:name w:val="page number"/>
    <w:basedOn w:val="DefaultParagraphFont"/>
    <w:uiPriority w:val="99"/>
    <w:semiHidden/>
    <w:unhideWhenUsed/>
    <w:rsid w:val="000F3395"/>
  </w:style>
  <w:style w:type="character" w:styleId="CommentReference">
    <w:name w:val="annotation reference"/>
    <w:basedOn w:val="DefaultParagraphFont"/>
    <w:uiPriority w:val="99"/>
    <w:semiHidden/>
    <w:unhideWhenUsed/>
    <w:rsid w:val="00F20C42"/>
    <w:rPr>
      <w:sz w:val="16"/>
      <w:szCs w:val="16"/>
    </w:rPr>
  </w:style>
  <w:style w:type="paragraph" w:styleId="CommentText">
    <w:name w:val="annotation text"/>
    <w:basedOn w:val="Normal"/>
    <w:link w:val="CommentTextChar"/>
    <w:uiPriority w:val="99"/>
    <w:semiHidden/>
    <w:unhideWhenUsed/>
    <w:rsid w:val="00F20C42"/>
    <w:pPr>
      <w:spacing w:line="240" w:lineRule="auto"/>
    </w:pPr>
    <w:rPr>
      <w:sz w:val="20"/>
      <w:szCs w:val="20"/>
    </w:rPr>
  </w:style>
  <w:style w:type="character" w:customStyle="1" w:styleId="CommentTextChar">
    <w:name w:val="Comment Text Char"/>
    <w:basedOn w:val="DefaultParagraphFont"/>
    <w:link w:val="CommentText"/>
    <w:uiPriority w:val="99"/>
    <w:semiHidden/>
    <w:rsid w:val="00F20C42"/>
    <w:rPr>
      <w:sz w:val="20"/>
      <w:szCs w:val="20"/>
    </w:rPr>
  </w:style>
  <w:style w:type="paragraph" w:styleId="CommentSubject">
    <w:name w:val="annotation subject"/>
    <w:basedOn w:val="CommentText"/>
    <w:next w:val="CommentText"/>
    <w:link w:val="CommentSubjectChar"/>
    <w:uiPriority w:val="99"/>
    <w:semiHidden/>
    <w:unhideWhenUsed/>
    <w:rsid w:val="00F20C42"/>
    <w:rPr>
      <w:b/>
      <w:bCs/>
    </w:rPr>
  </w:style>
  <w:style w:type="character" w:customStyle="1" w:styleId="CommentSubjectChar">
    <w:name w:val="Comment Subject Char"/>
    <w:basedOn w:val="CommentTextChar"/>
    <w:link w:val="CommentSubject"/>
    <w:uiPriority w:val="99"/>
    <w:semiHidden/>
    <w:rsid w:val="00F20C42"/>
    <w:rPr>
      <w:b/>
      <w:bCs/>
      <w:sz w:val="20"/>
      <w:szCs w:val="20"/>
    </w:rPr>
  </w:style>
  <w:style w:type="paragraph" w:styleId="NormalWeb">
    <w:name w:val="Normal (Web)"/>
    <w:basedOn w:val="Normal"/>
    <w:uiPriority w:val="99"/>
    <w:semiHidden/>
    <w:unhideWhenUsed/>
    <w:rsid w:val="00832E63"/>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Revision">
    <w:name w:val="Revision"/>
    <w:hidden/>
    <w:uiPriority w:val="99"/>
    <w:semiHidden/>
    <w:rsid w:val="002F17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4243">
      <w:bodyDiv w:val="1"/>
      <w:marLeft w:val="0"/>
      <w:marRight w:val="0"/>
      <w:marTop w:val="0"/>
      <w:marBottom w:val="0"/>
      <w:divBdr>
        <w:top w:val="none" w:sz="0" w:space="0" w:color="auto"/>
        <w:left w:val="none" w:sz="0" w:space="0" w:color="auto"/>
        <w:bottom w:val="none" w:sz="0" w:space="0" w:color="auto"/>
        <w:right w:val="none" w:sz="0" w:space="0" w:color="auto"/>
      </w:divBdr>
    </w:div>
    <w:div w:id="374042664">
      <w:bodyDiv w:val="1"/>
      <w:marLeft w:val="0"/>
      <w:marRight w:val="0"/>
      <w:marTop w:val="0"/>
      <w:marBottom w:val="0"/>
      <w:divBdr>
        <w:top w:val="none" w:sz="0" w:space="0" w:color="auto"/>
        <w:left w:val="none" w:sz="0" w:space="0" w:color="auto"/>
        <w:bottom w:val="none" w:sz="0" w:space="0" w:color="auto"/>
        <w:right w:val="none" w:sz="0" w:space="0" w:color="auto"/>
      </w:divBdr>
    </w:div>
    <w:div w:id="473185178">
      <w:bodyDiv w:val="1"/>
      <w:marLeft w:val="0"/>
      <w:marRight w:val="0"/>
      <w:marTop w:val="0"/>
      <w:marBottom w:val="0"/>
      <w:divBdr>
        <w:top w:val="none" w:sz="0" w:space="0" w:color="auto"/>
        <w:left w:val="none" w:sz="0" w:space="0" w:color="auto"/>
        <w:bottom w:val="none" w:sz="0" w:space="0" w:color="auto"/>
        <w:right w:val="none" w:sz="0" w:space="0" w:color="auto"/>
      </w:divBdr>
      <w:divsChild>
        <w:div w:id="502664764">
          <w:marLeft w:val="0"/>
          <w:marRight w:val="0"/>
          <w:marTop w:val="0"/>
          <w:marBottom w:val="0"/>
          <w:divBdr>
            <w:top w:val="none" w:sz="0" w:space="0" w:color="auto"/>
            <w:left w:val="none" w:sz="0" w:space="0" w:color="auto"/>
            <w:bottom w:val="none" w:sz="0" w:space="0" w:color="auto"/>
            <w:right w:val="none" w:sz="0" w:space="0" w:color="auto"/>
          </w:divBdr>
          <w:divsChild>
            <w:div w:id="1780686574">
              <w:marLeft w:val="0"/>
              <w:marRight w:val="0"/>
              <w:marTop w:val="0"/>
              <w:marBottom w:val="0"/>
              <w:divBdr>
                <w:top w:val="none" w:sz="0" w:space="0" w:color="auto"/>
                <w:left w:val="none" w:sz="0" w:space="0" w:color="auto"/>
                <w:bottom w:val="none" w:sz="0" w:space="0" w:color="auto"/>
                <w:right w:val="none" w:sz="0" w:space="0" w:color="auto"/>
              </w:divBdr>
              <w:divsChild>
                <w:div w:id="12080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3847">
      <w:bodyDiv w:val="1"/>
      <w:marLeft w:val="0"/>
      <w:marRight w:val="0"/>
      <w:marTop w:val="0"/>
      <w:marBottom w:val="0"/>
      <w:divBdr>
        <w:top w:val="none" w:sz="0" w:space="0" w:color="auto"/>
        <w:left w:val="none" w:sz="0" w:space="0" w:color="auto"/>
        <w:bottom w:val="none" w:sz="0" w:space="0" w:color="auto"/>
        <w:right w:val="none" w:sz="0" w:space="0" w:color="auto"/>
      </w:divBdr>
    </w:div>
    <w:div w:id="1422291980">
      <w:bodyDiv w:val="1"/>
      <w:marLeft w:val="0"/>
      <w:marRight w:val="0"/>
      <w:marTop w:val="0"/>
      <w:marBottom w:val="0"/>
      <w:divBdr>
        <w:top w:val="none" w:sz="0" w:space="0" w:color="auto"/>
        <w:left w:val="none" w:sz="0" w:space="0" w:color="auto"/>
        <w:bottom w:val="none" w:sz="0" w:space="0" w:color="auto"/>
        <w:right w:val="none" w:sz="0" w:space="0" w:color="auto"/>
      </w:divBdr>
    </w:div>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 w:id="1472477759">
      <w:bodyDiv w:val="1"/>
      <w:marLeft w:val="0"/>
      <w:marRight w:val="0"/>
      <w:marTop w:val="0"/>
      <w:marBottom w:val="0"/>
      <w:divBdr>
        <w:top w:val="none" w:sz="0" w:space="0" w:color="auto"/>
        <w:left w:val="none" w:sz="0" w:space="0" w:color="auto"/>
        <w:bottom w:val="none" w:sz="0" w:space="0" w:color="auto"/>
        <w:right w:val="none" w:sz="0" w:space="0" w:color="auto"/>
      </w:divBdr>
    </w:div>
    <w:div w:id="17890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25D62-A7FB-4573-B843-DF2DD2943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2256</TotalTime>
  <Pages>34</Pages>
  <Words>21169</Words>
  <Characters>120665</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Bryce Askey</cp:lastModifiedBy>
  <cp:revision>12</cp:revision>
  <dcterms:created xsi:type="dcterms:W3CDTF">2021-01-27T00:45:00Z</dcterms:created>
  <dcterms:modified xsi:type="dcterms:W3CDTF">2021-01-30T03:02:00Z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id="fbQ8uBap"/&gt;&lt;style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