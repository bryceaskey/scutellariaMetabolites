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 xml:space="preserve">phylogenetic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1890CC68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ins w:id="0" w:author="Jeongim Kim" w:date="2020-04-14T22:12:00Z">
        <w:r w:rsidR="001B5747">
          <w:t>Tong Geon Lee</w:t>
        </w:r>
        <w:r w:rsidR="001B5747" w:rsidRPr="001B5747">
          <w:rPr>
            <w:vertAlign w:val="superscript"/>
            <w:rPrChange w:id="1" w:author="Jeongim Kim" w:date="2020-04-14T22:12:00Z">
              <w:rPr/>
            </w:rPrChange>
          </w:rPr>
          <w:t>1,</w:t>
        </w:r>
        <w:r w:rsidR="001B5747">
          <w:rPr>
            <w:vertAlign w:val="superscript"/>
          </w:rPr>
          <w:t>3</w:t>
        </w:r>
        <w:r w:rsidR="001B5747">
          <w:t xml:space="preserve">, </w:t>
        </w:r>
      </w:ins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11DA810F" w14:textId="77777777" w:rsidR="008A323F" w:rsidRDefault="0093420B">
      <w:pPr>
        <w:rPr>
          <w:ins w:id="2" w:author="Jeongim Kim" w:date="2020-04-14T22:14:00Z"/>
        </w:rPr>
      </w:pPr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12207212" w14:textId="3C4B094A" w:rsidR="008A323F" w:rsidRPr="0093420B" w:rsidRDefault="008A323F">
      <w:ins w:id="3" w:author="Jeongim Kim" w:date="2020-04-14T22:14:00Z">
        <w:r w:rsidRPr="008A323F">
          <w:rPr>
            <w:vertAlign w:val="superscript"/>
            <w:rPrChange w:id="4" w:author="Jeongim Kim" w:date="2020-04-14T22:14:00Z">
              <w:rPr/>
            </w:rPrChange>
          </w:rPr>
          <w:t>3</w:t>
        </w:r>
        <w:r w:rsidRPr="00384AE8">
          <w:t>Gulf Coast Research and Education Center, University of Florida, Wimauma, FL</w:t>
        </w:r>
      </w:ins>
    </w:p>
    <w:p w14:paraId="70EE5E1E" w14:textId="1E5AFF24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</w:t>
      </w:r>
      <w:proofErr w:type="gramStart"/>
      <w:r w:rsidR="001035BA">
        <w:t>were</w:t>
      </w:r>
      <w:proofErr w:type="gramEnd"/>
      <w:r w:rsidR="001035BA">
        <w:t xml:space="preserve">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</w:t>
      </w:r>
      <w:del w:id="5" w:author="Jeongim Kim" w:date="2020-04-14T22:03:00Z">
        <w:r w:rsidR="00E04887" w:rsidDel="00D46C19">
          <w:delText xml:space="preserve">imply </w:delText>
        </w:r>
      </w:del>
      <w:ins w:id="6" w:author="Jeongim Kim" w:date="2020-04-14T22:03:00Z">
        <w:r w:rsidR="00D46C19">
          <w:t xml:space="preserve">indicate </w:t>
        </w:r>
      </w:ins>
      <w:del w:id="7" w:author="Jeongim Kim" w:date="2020-04-14T21:41:00Z">
        <w:r w:rsidR="00E04887" w:rsidDel="00BE7418">
          <w:delText>significant differences in the</w:delText>
        </w:r>
      </w:del>
      <w:ins w:id="8" w:author="Jeongim Kim" w:date="2020-04-14T21:41:00Z">
        <w:r w:rsidR="00BE7418">
          <w:t xml:space="preserve">shared and unique </w:t>
        </w:r>
      </w:ins>
      <w:ins w:id="9" w:author="Jeongim Kim" w:date="2020-04-14T22:03:00Z">
        <w:r w:rsidR="00D46C19">
          <w:t xml:space="preserve">flavonoid </w:t>
        </w:r>
      </w:ins>
      <w:ins w:id="10" w:author="Jeongim Kim" w:date="2020-04-14T21:42:00Z">
        <w:r w:rsidR="00BE7418">
          <w:t>bi</w:t>
        </w:r>
      </w:ins>
      <w:ins w:id="11" w:author="Jeongim Kim" w:date="2020-04-14T21:44:00Z">
        <w:r w:rsidR="00281BFB">
          <w:t>o</w:t>
        </w:r>
      </w:ins>
      <w:ins w:id="12" w:author="Jeongim Kim" w:date="2020-04-14T21:42:00Z">
        <w:r w:rsidR="00BE7418">
          <w:t>synthetic</w:t>
        </w:r>
      </w:ins>
      <w:r w:rsidR="00E04887">
        <w:t xml:space="preserve"> </w:t>
      </w:r>
      <w:del w:id="13" w:author="Jeongim Kim" w:date="2020-04-14T22:03:00Z">
        <w:r w:rsidR="00E04887" w:rsidDel="00D46C19">
          <w:delText>pathwa</w:delText>
        </w:r>
      </w:del>
      <w:ins w:id="14" w:author="Jeongim Kim" w:date="2020-04-14T22:03:00Z">
        <w:r w:rsidR="00D46C19">
          <w:t xml:space="preserve">routes </w:t>
        </w:r>
      </w:ins>
      <w:del w:id="15" w:author="Jeongim Kim" w:date="2020-04-14T21:41:00Z">
        <w:r w:rsidR="00E04887" w:rsidDel="00BE7418">
          <w:delText xml:space="preserve">y </w:delText>
        </w:r>
        <w:r w:rsidR="00E54FCE" w:rsidDel="00BE7418">
          <w:delText xml:space="preserve">must exist </w:delText>
        </w:r>
        <w:r w:rsidR="00E04887" w:rsidDel="00BE7418">
          <w:delText>for several</w:delText>
        </w:r>
      </w:del>
      <w:ins w:id="16" w:author="Jeongim Kim" w:date="2020-04-14T21:41:00Z">
        <w:r w:rsidR="00BE7418">
          <w:t>among</w:t>
        </w:r>
      </w:ins>
      <w:r w:rsidR="00E04887">
        <w:t xml:space="preserve">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</w:t>
      </w:r>
      <w:ins w:id="17" w:author="Bryce Askey" w:date="2020-04-14T19:51:00Z">
        <w:r w:rsidR="00771DD0">
          <w:rPr>
            <w:iCs/>
          </w:rPr>
          <w:t xml:space="preserve"> </w:t>
        </w:r>
      </w:ins>
      <w:r w:rsidR="00771DD0" w:rsidRPr="00771DD0">
        <w:rPr>
          <w:iCs/>
        </w:rPr>
        <w:t xml:space="preserve">Whole genome sequencing was also performed on 4 species as </w:t>
      </w:r>
      <w:r w:rsidR="00771DD0" w:rsidRPr="00771DD0">
        <w:rPr>
          <w:i/>
        </w:rPr>
        <w:t xml:space="preserve">S. baicalensis </w:t>
      </w:r>
      <w:r w:rsidR="00771DD0" w:rsidRPr="00771DD0">
        <w:rPr>
          <w:iCs/>
        </w:rPr>
        <w:t>to evaluate interspecies variation in genome structure.</w:t>
      </w:r>
      <w:r w:rsidR="00E54FCE">
        <w:rPr>
          <w:iCs/>
        </w:rPr>
        <w:t xml:space="preserve"> </w:t>
      </w:r>
      <w:commentRangeStart w:id="18"/>
      <w:r w:rsidR="00D65730">
        <w:t xml:space="preserve">Researchers studying </w:t>
      </w:r>
      <w:r w:rsidR="00D65730">
        <w:rPr>
          <w:i/>
          <w:iCs/>
        </w:rPr>
        <w:t xml:space="preserve">Scutellaria </w:t>
      </w:r>
      <w:r w:rsidR="00D65730">
        <w:t xml:space="preserve">can use the results of this work to identify previously </w:t>
      </w:r>
      <w:r w:rsidR="000A6C19">
        <w:t>uncharacterized</w:t>
      </w:r>
      <w:r w:rsidR="00D65730">
        <w:t xml:space="preserve"> species with medicinal </w:t>
      </w:r>
      <w:r w:rsidR="000A6C19">
        <w:t>potential and target these species for further development</w:t>
      </w:r>
      <w:r w:rsidR="00D65730">
        <w:t>.</w:t>
      </w:r>
      <w:r w:rsidR="00FF688D">
        <w:t xml:space="preserve"> </w:t>
      </w:r>
      <w:r w:rsidR="00972206">
        <w:t xml:space="preserve">Additionally, </w:t>
      </w:r>
      <w:del w:id="19" w:author="Jeongim Kim" w:date="2020-04-14T22:05:00Z">
        <w:r w:rsidR="00972206" w:rsidDel="00D46C19">
          <w:delText xml:space="preserve">the </w:delText>
        </w:r>
      </w:del>
      <w:ins w:id="20" w:author="Jeongim Kim" w:date="2020-04-14T22:05:00Z">
        <w:r w:rsidR="00D46C19">
          <w:t xml:space="preserve"> </w:t>
        </w:r>
      </w:ins>
      <w:r w:rsidR="00972206">
        <w:t xml:space="preserve">comparative metabolite and phylogenetic </w:t>
      </w:r>
      <w:proofErr w:type="gramStart"/>
      <w:r w:rsidR="00972206">
        <w:t>analys</w:t>
      </w:r>
      <w:r w:rsidR="00771DD0">
        <w:t>es</w:t>
      </w:r>
      <w:r w:rsidR="00972206">
        <w:t xml:space="preserve"> </w:t>
      </w:r>
      <w:r w:rsidR="00771DD0">
        <w:t xml:space="preserve"> included</w:t>
      </w:r>
      <w:proofErr w:type="gramEnd"/>
      <w:r w:rsidR="00771DD0">
        <w:t xml:space="preserve"> in this study </w:t>
      </w:r>
      <w:r w:rsidR="00972206">
        <w:t xml:space="preserve">will help researchers to better understand the evolutionary history of the </w:t>
      </w:r>
      <w:r w:rsidR="00972206">
        <w:rPr>
          <w:i/>
          <w:iCs/>
        </w:rPr>
        <w:t>Scutellaria</w:t>
      </w:r>
      <w:r w:rsidR="00972206">
        <w:t xml:space="preserve"> genus</w:t>
      </w:r>
      <w:commentRangeEnd w:id="18"/>
      <w:r w:rsidR="00D46C19">
        <w:rPr>
          <w:rStyle w:val="CommentReference"/>
        </w:rPr>
        <w:commentReference w:id="18"/>
      </w:r>
      <w:r w:rsidR="00972206">
        <w:t>.</w:t>
      </w:r>
    </w:p>
    <w:p w14:paraId="61634568" w14:textId="37BE7F29" w:rsidR="00552FC0" w:rsidRPr="008A7CFD" w:rsidRDefault="008A7CFD">
      <w:r>
        <w:rPr>
          <w:b/>
          <w:bCs/>
        </w:rPr>
        <w:t xml:space="preserve">Word count: </w:t>
      </w:r>
      <w:del w:id="21" w:author="Bryce Askey" w:date="2020-04-14T19:53:00Z">
        <w:r w:rsidR="009A7A20" w:rsidDel="003F5746">
          <w:delText>307</w:delText>
        </w:r>
      </w:del>
      <w:ins w:id="22" w:author="Bryce Askey" w:date="2020-04-14T19:53:00Z">
        <w:r w:rsidR="003F5746">
          <w:t>333</w:t>
        </w:r>
      </w:ins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Jeongim Kim" w:date="2020-04-14T22:06:00Z" w:initials="JK">
    <w:p w14:paraId="6AB42A72" w14:textId="6B791395" w:rsidR="00D46C19" w:rsidRDefault="00D46C19">
      <w:pPr>
        <w:pStyle w:val="CommentText"/>
      </w:pPr>
      <w:r>
        <w:rPr>
          <w:rStyle w:val="CommentReference"/>
        </w:rPr>
        <w:annotationRef/>
      </w:r>
      <w:r>
        <w:t xml:space="preserve"> The abstract should end with the conclusion or a take-home message. Since we have not completed this project yet, it is hard to make a conclusion.  We may state very vague conclusion. Or just delete it.</w:t>
      </w:r>
    </w:p>
    <w:p w14:paraId="15CC7CD5" w14:textId="6AE11BAA" w:rsidR="00D46C19" w:rsidRDefault="00D46C19">
      <w:pPr>
        <w:pStyle w:val="CommentText"/>
      </w:pPr>
      <w:proofErr w:type="gramStart"/>
      <w:r>
        <w:t>“ Our</w:t>
      </w:r>
      <w:proofErr w:type="gramEnd"/>
      <w:r>
        <w:t xml:space="preserve"> comparative metabolite and phylogenetic study indicate medicinal potential of the Scutellaria genus.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CC7C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CC7CD5" w16cid:durableId="224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ongim Kim">
    <w15:presenceInfo w15:providerId="Windows Live" w15:userId="3253fa071e15b861"/>
  </w15:person>
  <w15:person w15:author="Bryce Askey">
    <w15:presenceInfo w15:providerId="None" w15:userId="Bryce As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12F5"/>
    <w:rsid w:val="0005312C"/>
    <w:rsid w:val="000632E1"/>
    <w:rsid w:val="000A6C19"/>
    <w:rsid w:val="000B4177"/>
    <w:rsid w:val="000E41EE"/>
    <w:rsid w:val="001035BA"/>
    <w:rsid w:val="00111B33"/>
    <w:rsid w:val="00131926"/>
    <w:rsid w:val="001440B9"/>
    <w:rsid w:val="00174732"/>
    <w:rsid w:val="00175B9B"/>
    <w:rsid w:val="0018665D"/>
    <w:rsid w:val="001B5747"/>
    <w:rsid w:val="002177B0"/>
    <w:rsid w:val="00237725"/>
    <w:rsid w:val="002377F3"/>
    <w:rsid w:val="0025611C"/>
    <w:rsid w:val="00281BFB"/>
    <w:rsid w:val="00287DD1"/>
    <w:rsid w:val="002A7B70"/>
    <w:rsid w:val="002C7800"/>
    <w:rsid w:val="002D3723"/>
    <w:rsid w:val="0031070F"/>
    <w:rsid w:val="00342112"/>
    <w:rsid w:val="00342B38"/>
    <w:rsid w:val="00357728"/>
    <w:rsid w:val="00363442"/>
    <w:rsid w:val="00365971"/>
    <w:rsid w:val="003C43F4"/>
    <w:rsid w:val="003F5746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54626"/>
    <w:rsid w:val="0056158C"/>
    <w:rsid w:val="00561A12"/>
    <w:rsid w:val="00597892"/>
    <w:rsid w:val="005F0E6F"/>
    <w:rsid w:val="00611284"/>
    <w:rsid w:val="006326EF"/>
    <w:rsid w:val="00640103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8A323F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BE7418"/>
    <w:rsid w:val="00C041DA"/>
    <w:rsid w:val="00C45F8B"/>
    <w:rsid w:val="00C74EAA"/>
    <w:rsid w:val="00C91C24"/>
    <w:rsid w:val="00CF146F"/>
    <w:rsid w:val="00CF4E55"/>
    <w:rsid w:val="00D379E5"/>
    <w:rsid w:val="00D402DD"/>
    <w:rsid w:val="00D46C19"/>
    <w:rsid w:val="00D57852"/>
    <w:rsid w:val="00D65730"/>
    <w:rsid w:val="00D76668"/>
    <w:rsid w:val="00DC06D5"/>
    <w:rsid w:val="00E04887"/>
    <w:rsid w:val="00E26441"/>
    <w:rsid w:val="00E54FCE"/>
    <w:rsid w:val="00EB1526"/>
    <w:rsid w:val="00EC262B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A6CD0"/>
    <w:rsid w:val="00FB3988"/>
    <w:rsid w:val="00FC6188"/>
    <w:rsid w:val="00FE171C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23FFD-FE7A-4F1C-9F89-D82E64B6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2020-04-15T17:55:00Z</dcterms:created>
  <dcterms:modified xsi:type="dcterms:W3CDTF">2020-04-15T17:55:00Z</dcterms:modified>
</cp:coreProperties>
</file>