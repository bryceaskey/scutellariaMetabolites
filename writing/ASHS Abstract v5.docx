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4DABE" w14:textId="568522CB" w:rsidR="000B4177" w:rsidRPr="00D402DD" w:rsidRDefault="00667BAE">
      <w:r>
        <w:rPr>
          <w:b/>
          <w:bCs/>
        </w:rPr>
        <w:t>Title:</w:t>
      </w:r>
      <w:r>
        <w:t xml:space="preserve"> </w:t>
      </w:r>
      <w:r w:rsidR="00E26441">
        <w:t xml:space="preserve">An analysis of </w:t>
      </w:r>
      <w:r w:rsidR="0093420B">
        <w:t xml:space="preserve">phylogenetic </w:t>
      </w:r>
      <w:r w:rsidR="00E26441">
        <w:t xml:space="preserve">and phytochemical diversity in </w:t>
      </w:r>
      <w:r w:rsidR="00E26441">
        <w:rPr>
          <w:i/>
          <w:iCs/>
        </w:rPr>
        <w:t xml:space="preserve">Scutellaria </w:t>
      </w:r>
      <w:r w:rsidR="00E26441">
        <w:t>to identify species with medicinal potential</w:t>
      </w:r>
    </w:p>
    <w:p w14:paraId="27BA6FC8" w14:textId="1890CC68" w:rsidR="00667BAE" w:rsidRDefault="00667BAE">
      <w:r>
        <w:rPr>
          <w:b/>
          <w:bCs/>
        </w:rPr>
        <w:t xml:space="preserve">Authors: </w:t>
      </w:r>
      <w:r>
        <w:t>Bryce Askey</w:t>
      </w:r>
      <w:r w:rsidR="0093420B">
        <w:rPr>
          <w:vertAlign w:val="superscript"/>
        </w:rPr>
        <w:t>1</w:t>
      </w:r>
      <w:r>
        <w:t>, Yeong</w:t>
      </w:r>
      <w:r w:rsidR="00C91C24">
        <w:t xml:space="preserve"> H</w:t>
      </w:r>
      <w:r>
        <w:t>un Song</w:t>
      </w:r>
      <w:r w:rsidR="0093420B">
        <w:rPr>
          <w:vertAlign w:val="superscript"/>
        </w:rPr>
        <w:t>1</w:t>
      </w:r>
      <w:r>
        <w:t xml:space="preserve">, </w:t>
      </w:r>
      <w:proofErr w:type="spellStart"/>
      <w:r w:rsidR="004F211C" w:rsidRPr="0093420B">
        <w:t>Yoonkyung</w:t>
      </w:r>
      <w:proofErr w:type="spellEnd"/>
      <w:r w:rsidR="004F211C" w:rsidRPr="0093420B">
        <w:t xml:space="preserve"> Lee</w:t>
      </w:r>
      <w:r w:rsidR="0093420B" w:rsidRPr="0093420B">
        <w:rPr>
          <w:vertAlign w:val="superscript"/>
        </w:rPr>
        <w:t>2</w:t>
      </w:r>
      <w:r w:rsidR="004F211C" w:rsidRPr="0093420B">
        <w:t xml:space="preserve">, </w:t>
      </w:r>
      <w:r w:rsidRPr="0093420B">
        <w:t>Ru Dai</w:t>
      </w:r>
      <w:r w:rsidR="0093420B" w:rsidRPr="0093420B">
        <w:rPr>
          <w:vertAlign w:val="superscript"/>
        </w:rPr>
        <w:t>1</w:t>
      </w:r>
      <w:r w:rsidRPr="0093420B">
        <w:t xml:space="preserve">, </w:t>
      </w:r>
      <w:r w:rsidR="001B5747">
        <w:t>Tong Geon Lee</w:t>
      </w:r>
      <w:r w:rsidR="001B5747" w:rsidRPr="003C28AE">
        <w:rPr>
          <w:vertAlign w:val="superscript"/>
        </w:rPr>
        <w:t>1,</w:t>
      </w:r>
      <w:r w:rsidR="001B5747">
        <w:rPr>
          <w:vertAlign w:val="superscript"/>
        </w:rPr>
        <w:t>3</w:t>
      </w:r>
      <w:r w:rsidR="001B5747">
        <w:t xml:space="preserve">, </w:t>
      </w:r>
      <w:proofErr w:type="spellStart"/>
      <w:r w:rsidR="00C91C24" w:rsidRPr="0093420B">
        <w:t>Sangtae</w:t>
      </w:r>
      <w:proofErr w:type="spellEnd"/>
      <w:r w:rsidR="00C91C24" w:rsidRPr="0093420B">
        <w:t xml:space="preserve"> Kim</w:t>
      </w:r>
      <w:r w:rsidR="0093420B" w:rsidRPr="0093420B">
        <w:rPr>
          <w:vertAlign w:val="superscript"/>
        </w:rPr>
        <w:t>2</w:t>
      </w:r>
      <w:r w:rsidR="00C91C24" w:rsidRPr="0093420B">
        <w:t>,</w:t>
      </w:r>
      <w:r w:rsidR="00C91C24">
        <w:t xml:space="preserve"> </w:t>
      </w:r>
      <w:r>
        <w:t>and Jeongim Kim</w:t>
      </w:r>
      <w:r w:rsidR="0093420B">
        <w:rPr>
          <w:vertAlign w:val="superscript"/>
        </w:rPr>
        <w:t>1</w:t>
      </w:r>
    </w:p>
    <w:p w14:paraId="383A6CB3" w14:textId="5CF36A2C" w:rsidR="0093420B" w:rsidRDefault="0093420B" w:rsidP="00A50AF1">
      <w:pPr>
        <w:spacing w:after="0"/>
      </w:pPr>
      <w:r>
        <w:rPr>
          <w:vertAlign w:val="superscript"/>
        </w:rPr>
        <w:t>1</w:t>
      </w:r>
      <w:r>
        <w:t>Horticultural Science Department, University of Florida, Gainesville, Florida</w:t>
      </w:r>
    </w:p>
    <w:p w14:paraId="11DA810F" w14:textId="77777777" w:rsidR="008A323F" w:rsidRDefault="0093420B" w:rsidP="003C28AE">
      <w:pPr>
        <w:spacing w:after="0"/>
      </w:pPr>
      <w:r>
        <w:rPr>
          <w:vertAlign w:val="superscript"/>
        </w:rPr>
        <w:t>2</w:t>
      </w:r>
      <w:r>
        <w:t xml:space="preserve">Department of Biology, </w:t>
      </w:r>
      <w:proofErr w:type="spellStart"/>
      <w:r>
        <w:t>Sungshin</w:t>
      </w:r>
      <w:proofErr w:type="spellEnd"/>
      <w:r>
        <w:t xml:space="preserve"> Women’s University, Seoul 01133, Rep. of Korea</w:t>
      </w:r>
    </w:p>
    <w:p w14:paraId="12207212" w14:textId="3C4B094A" w:rsidR="008A323F" w:rsidRPr="0093420B" w:rsidRDefault="008A323F">
      <w:r w:rsidRPr="003C28AE">
        <w:rPr>
          <w:vertAlign w:val="superscript"/>
        </w:rPr>
        <w:t>3</w:t>
      </w:r>
      <w:r w:rsidRPr="00384AE8">
        <w:t>Gulf Coast Research and Education Center, University of Florida, Wimauma, FL</w:t>
      </w:r>
    </w:p>
    <w:p w14:paraId="70EE5E1E" w14:textId="00ED3AF7" w:rsidR="00F84304" w:rsidRDefault="00777788">
      <w:r>
        <w:rPr>
          <w:i/>
          <w:iCs/>
        </w:rPr>
        <w:t xml:space="preserve">Scutellaria baicalensis </w:t>
      </w:r>
      <w:r w:rsidR="00365971">
        <w:t xml:space="preserve">is a medicinal plant whose root extracts have </w:t>
      </w:r>
      <w:r w:rsidR="00F82BAB">
        <w:t xml:space="preserve">been </w:t>
      </w:r>
      <w:r w:rsidR="00111B33">
        <w:t xml:space="preserve">widely used in </w:t>
      </w:r>
      <w:r w:rsidR="00365971">
        <w:t>Asian medicine</w:t>
      </w:r>
      <w:r w:rsidR="00111B33">
        <w:t xml:space="preserve"> for more than 2,000 years</w:t>
      </w:r>
      <w:r w:rsidR="00365971">
        <w:t>. F</w:t>
      </w:r>
      <w:r w:rsidR="00D65730">
        <w:t>lavonoids in these extracts</w:t>
      </w:r>
      <w:r w:rsidR="004E5C2D">
        <w:t xml:space="preserve"> </w:t>
      </w:r>
      <w:r w:rsidR="00D65730">
        <w:t>possess</w:t>
      </w:r>
      <w:r w:rsidR="004149DE">
        <w:t xml:space="preserve"> </w:t>
      </w:r>
      <w:r>
        <w:t xml:space="preserve">anti-cancer, </w:t>
      </w:r>
      <w:r w:rsidR="00D65730">
        <w:t>antioxidant</w:t>
      </w:r>
      <w:r>
        <w:t xml:space="preserve">, </w:t>
      </w:r>
      <w:r w:rsidR="00287DD1">
        <w:t>antiviral</w:t>
      </w:r>
      <w:r w:rsidR="004C74DA">
        <w:t>,</w:t>
      </w:r>
      <w:r w:rsidR="007F0B34">
        <w:t xml:space="preserve"> and neuro-psychologic</w:t>
      </w:r>
      <w:r w:rsidR="00287DD1">
        <w:t xml:space="preserve"> </w:t>
      </w:r>
      <w:r>
        <w:t xml:space="preserve">properties. </w:t>
      </w:r>
      <w:r w:rsidR="006C17D4">
        <w:t xml:space="preserve">Because of interest in the medicinal properties of these flavonoids, </w:t>
      </w:r>
      <w:r w:rsidR="00365971">
        <w:t xml:space="preserve">the </w:t>
      </w:r>
      <w:r w:rsidR="00561A12">
        <w:t>reference</w:t>
      </w:r>
      <w:r w:rsidR="00ED2346">
        <w:t xml:space="preserve"> genome </w:t>
      </w:r>
      <w:r w:rsidR="00365971">
        <w:t xml:space="preserve">of </w:t>
      </w:r>
      <w:r w:rsidR="00365971">
        <w:rPr>
          <w:i/>
          <w:iCs/>
        </w:rPr>
        <w:t xml:space="preserve">S. baicalensis </w:t>
      </w:r>
      <w:r w:rsidR="00ED2346">
        <w:t xml:space="preserve">has been </w:t>
      </w:r>
      <w:r w:rsidR="00561A12">
        <w:t xml:space="preserve">recently </w:t>
      </w:r>
      <w:r w:rsidR="00E54FCE">
        <w:t>completed</w:t>
      </w:r>
      <w:r w:rsidR="00ED2346">
        <w:t xml:space="preserve">. </w:t>
      </w:r>
      <w:r w:rsidR="0040167B">
        <w:t xml:space="preserve">Although </w:t>
      </w:r>
      <w:r w:rsidR="0040167B">
        <w:rPr>
          <w:i/>
          <w:iCs/>
        </w:rPr>
        <w:t xml:space="preserve">S. baicalensis </w:t>
      </w:r>
      <w:r w:rsidR="002A7B70">
        <w:t>has been</w:t>
      </w:r>
      <w:r w:rsidR="0040167B">
        <w:t xml:space="preserve"> well</w:t>
      </w:r>
      <w:r w:rsidR="00365971">
        <w:t>-</w:t>
      </w:r>
      <w:r w:rsidR="0040167B">
        <w:t>studied,</w:t>
      </w:r>
      <w:r w:rsidR="00B33CF5">
        <w:t xml:space="preserve"> the</w:t>
      </w:r>
      <w:r w:rsidR="0040167B">
        <w:t xml:space="preserve"> </w:t>
      </w:r>
      <w:r w:rsidR="0093420B">
        <w:rPr>
          <w:i/>
          <w:iCs/>
        </w:rPr>
        <w:t xml:space="preserve">Scutellaria </w:t>
      </w:r>
      <w:r w:rsidR="00B33CF5">
        <w:t xml:space="preserve">genus </w:t>
      </w:r>
      <w:r w:rsidR="0093420B">
        <w:t xml:space="preserve">contains more than </w:t>
      </w:r>
      <w:r w:rsidR="002A7B70">
        <w:t>470</w:t>
      </w:r>
      <w:r w:rsidR="0093420B">
        <w:t xml:space="preserve"> other</w:t>
      </w:r>
      <w:r w:rsidR="002A7B70">
        <w:t xml:space="preserve"> species</w:t>
      </w:r>
      <w:r w:rsidR="00E54FCE">
        <w:t>, the majority of which</w:t>
      </w:r>
      <w:r w:rsidR="0093420B">
        <w:t xml:space="preserve"> </w:t>
      </w:r>
      <w:r w:rsidR="002A7B70">
        <w:t>not analyzed</w:t>
      </w:r>
      <w:r w:rsidR="00F82BAB">
        <w:t xml:space="preserve">. This study aims to extend </w:t>
      </w:r>
      <w:r w:rsidR="00950629">
        <w:t>the current</w:t>
      </w:r>
      <w:r w:rsidR="00F82BAB">
        <w:t xml:space="preserve"> knowledge of </w:t>
      </w:r>
      <w:r w:rsidR="00F82BAB">
        <w:rPr>
          <w:i/>
          <w:iCs/>
        </w:rPr>
        <w:t>Scutellaria</w:t>
      </w:r>
      <w:r w:rsidR="00B33CF5">
        <w:rPr>
          <w:i/>
          <w:iCs/>
        </w:rPr>
        <w:t xml:space="preserve"> </w:t>
      </w:r>
      <w:r w:rsidR="00B33CF5">
        <w:t>by analyzing flavonoid profiles for a large set of species representing the diversity in the genus.</w:t>
      </w:r>
      <w:r w:rsidR="00F82BAB">
        <w:rPr>
          <w:i/>
          <w:iCs/>
        </w:rPr>
        <w:t xml:space="preserve"> </w:t>
      </w:r>
      <w:r w:rsidR="00950629">
        <w:t xml:space="preserve">Targeted </w:t>
      </w:r>
      <w:r w:rsidR="00771181">
        <w:t xml:space="preserve">metabolite </w:t>
      </w:r>
      <w:r w:rsidR="00CF146F">
        <w:t>analysis</w:t>
      </w:r>
      <w:r w:rsidR="00950629">
        <w:t xml:space="preserve"> of </w:t>
      </w:r>
      <w:r w:rsidR="00597892">
        <w:t xml:space="preserve">fresh and </w:t>
      </w:r>
      <w:r w:rsidR="00365971">
        <w:t>dried</w:t>
      </w:r>
      <w:r w:rsidR="00597892">
        <w:t xml:space="preserve"> samples </w:t>
      </w:r>
      <w:r w:rsidR="00CF146F">
        <w:t>was completed with High Performance Liquid Chromatography (HPLC)</w:t>
      </w:r>
      <w:r w:rsidR="00950629">
        <w:t xml:space="preserve"> to quantify 15 </w:t>
      </w:r>
      <w:r w:rsidR="00771181">
        <w:t>flavones</w:t>
      </w:r>
      <w:r w:rsidR="00A729C2">
        <w:t>.</w:t>
      </w:r>
      <w:r w:rsidR="00FB3988">
        <w:t xml:space="preserve"> </w:t>
      </w:r>
      <w:r w:rsidR="008F773D">
        <w:t xml:space="preserve">A phylogenetic tree of these species was constructed from chloroplast </w:t>
      </w:r>
      <w:r w:rsidR="00E54FCE">
        <w:t>genomic data</w:t>
      </w:r>
      <w:r w:rsidR="00B33CF5">
        <w:t xml:space="preserve"> and</w:t>
      </w:r>
      <w:r w:rsidR="00B33CF5">
        <w:rPr>
          <w:i/>
          <w:iCs/>
        </w:rPr>
        <w:t xml:space="preserve"> </w:t>
      </w:r>
      <w:r w:rsidR="00B33CF5" w:rsidRPr="00B33CF5">
        <w:t>used</w:t>
      </w:r>
      <w:r w:rsidR="00B33CF5">
        <w:rPr>
          <w:i/>
          <w:iCs/>
        </w:rPr>
        <w:t xml:space="preserve"> </w:t>
      </w:r>
      <w:r w:rsidR="00B33CF5">
        <w:t xml:space="preserve">to identify “medicinal hotspots” – clades of species accumulating high concentrations of medicinally relevant flavones. </w:t>
      </w:r>
      <w:r w:rsidR="008F773D">
        <w:t xml:space="preserve">Based on these results, a </w:t>
      </w:r>
      <w:r w:rsidR="001035BA">
        <w:t xml:space="preserve">subset of species </w:t>
      </w:r>
      <w:proofErr w:type="gramStart"/>
      <w:r w:rsidR="001035BA">
        <w:t>were</w:t>
      </w:r>
      <w:proofErr w:type="gramEnd"/>
      <w:r w:rsidR="001035BA">
        <w:t xml:space="preserve"> selected for organ-specific metabolite </w:t>
      </w:r>
      <w:r w:rsidR="00BE05E4">
        <w:t>profil</w:t>
      </w:r>
      <w:r w:rsidR="00B33CF5">
        <w:t xml:space="preserve">ing </w:t>
      </w:r>
      <w:r w:rsidR="0018665D">
        <w:t>and genome size analys</w:t>
      </w:r>
      <w:r w:rsidR="00B33CF5">
        <w:t>i</w:t>
      </w:r>
      <w:r w:rsidR="0018665D">
        <w:t>s</w:t>
      </w:r>
      <w:r w:rsidR="00F84304">
        <w:t>.</w:t>
      </w:r>
      <w:r w:rsidR="001035BA">
        <w:t xml:space="preserve"> </w:t>
      </w:r>
      <w:r w:rsidR="00E04887">
        <w:t xml:space="preserve">A comparison of phytochemical profiles </w:t>
      </w:r>
      <w:r w:rsidR="008F773D">
        <w:t xml:space="preserve">for these species </w:t>
      </w:r>
      <w:r w:rsidR="00E04887">
        <w:t>indicate</w:t>
      </w:r>
      <w:r w:rsidR="008F773D">
        <w:t>s</w:t>
      </w:r>
      <w:r w:rsidR="00E04887">
        <w:t xml:space="preserve"> significant diversity in site and identity of</w:t>
      </w:r>
      <w:r w:rsidR="008F773D">
        <w:t xml:space="preserve"> flavone</w:t>
      </w:r>
      <w:r w:rsidR="00E04887">
        <w:t xml:space="preserve"> accumulation when compared to </w:t>
      </w:r>
      <w:r w:rsidR="00E04887">
        <w:rPr>
          <w:i/>
          <w:iCs/>
        </w:rPr>
        <w:t xml:space="preserve">S. </w:t>
      </w:r>
      <w:r w:rsidR="00E04887" w:rsidRPr="00001493">
        <w:rPr>
          <w:i/>
          <w:iCs/>
        </w:rPr>
        <w:t>baicalensis</w:t>
      </w:r>
      <w:r w:rsidR="00E04887">
        <w:t xml:space="preserve">. Inconsistences in site of accumulation between the proposed flavonoid biosynthesis pathway for </w:t>
      </w:r>
      <w:r w:rsidR="00E04887" w:rsidRPr="00627EEC">
        <w:rPr>
          <w:i/>
        </w:rPr>
        <w:t>S. baicalensis</w:t>
      </w:r>
      <w:r w:rsidR="00E04887">
        <w:t xml:space="preserve"> and chemical analysis results </w:t>
      </w:r>
      <w:r w:rsidR="00D46C19">
        <w:t xml:space="preserve">indicate </w:t>
      </w:r>
      <w:r w:rsidR="00BE7418">
        <w:t xml:space="preserve">shared and unique </w:t>
      </w:r>
      <w:r w:rsidR="00D46C19">
        <w:t xml:space="preserve">flavonoid </w:t>
      </w:r>
      <w:r w:rsidR="00BE7418">
        <w:t>bi</w:t>
      </w:r>
      <w:r w:rsidR="00281BFB">
        <w:t>o</w:t>
      </w:r>
      <w:r w:rsidR="00BE7418">
        <w:t>synthetic</w:t>
      </w:r>
      <w:r w:rsidR="00E04887">
        <w:t xml:space="preserve"> </w:t>
      </w:r>
      <w:r w:rsidR="00D46C19">
        <w:t xml:space="preserve">routes </w:t>
      </w:r>
      <w:r w:rsidR="00BE7418">
        <w:t>among</w:t>
      </w:r>
      <w:r w:rsidR="00E04887">
        <w:t xml:space="preserve"> species.</w:t>
      </w:r>
      <w:r w:rsidR="00F84304">
        <w:t xml:space="preserve"> </w:t>
      </w:r>
      <w:r w:rsidR="00402E84">
        <w:t xml:space="preserve">Flow cytometry results revealed 7 of the 8 species analyzed have similarly sized genomes as </w:t>
      </w:r>
      <w:r w:rsidR="00402E84" w:rsidRPr="00363442">
        <w:rPr>
          <w:i/>
        </w:rPr>
        <w:t>S. baicalensis</w:t>
      </w:r>
      <w:r w:rsidR="00E54FCE">
        <w:rPr>
          <w:iCs/>
        </w:rPr>
        <w:t xml:space="preserve">. This similarity in genome size can facilitate the use </w:t>
      </w:r>
      <w:r w:rsidR="009A7A20">
        <w:rPr>
          <w:iCs/>
        </w:rPr>
        <w:t xml:space="preserve">of the reference genome of </w:t>
      </w:r>
      <w:r w:rsidR="00E54FCE">
        <w:rPr>
          <w:i/>
        </w:rPr>
        <w:t>S</w:t>
      </w:r>
      <w:r w:rsidR="009A7A20">
        <w:rPr>
          <w:i/>
        </w:rPr>
        <w:t>.</w:t>
      </w:r>
      <w:r w:rsidR="00E54FCE">
        <w:rPr>
          <w:i/>
        </w:rPr>
        <w:t xml:space="preserve"> baicalensis</w:t>
      </w:r>
      <w:r w:rsidR="00E54FCE">
        <w:rPr>
          <w:iCs/>
        </w:rPr>
        <w:t xml:space="preserve"> </w:t>
      </w:r>
      <w:r w:rsidR="009A7A20">
        <w:rPr>
          <w:iCs/>
        </w:rPr>
        <w:t xml:space="preserve">as a tool </w:t>
      </w:r>
      <w:r w:rsidR="00E54FCE">
        <w:rPr>
          <w:iCs/>
        </w:rPr>
        <w:t xml:space="preserve">to study genetic data </w:t>
      </w:r>
      <w:r w:rsidR="009A7A20">
        <w:rPr>
          <w:iCs/>
        </w:rPr>
        <w:t>collected from</w:t>
      </w:r>
      <w:r w:rsidR="00E54FCE">
        <w:rPr>
          <w:iCs/>
        </w:rPr>
        <w:t xml:space="preserve"> other species.</w:t>
      </w:r>
      <w:ins w:id="0" w:author="Bryce Askey" w:date="2020-04-14T19:51:00Z">
        <w:r w:rsidR="00771DD0">
          <w:rPr>
            <w:iCs/>
          </w:rPr>
          <w:t xml:space="preserve"> </w:t>
        </w:r>
      </w:ins>
      <w:r w:rsidR="00771DD0" w:rsidRPr="00771DD0">
        <w:rPr>
          <w:iCs/>
        </w:rPr>
        <w:t xml:space="preserve">Whole genome sequencing was also performed on 4 species as </w:t>
      </w:r>
      <w:r w:rsidR="00771DD0" w:rsidRPr="00771DD0">
        <w:rPr>
          <w:i/>
        </w:rPr>
        <w:t xml:space="preserve">S. baicalensis </w:t>
      </w:r>
      <w:r w:rsidR="00771DD0" w:rsidRPr="00771DD0">
        <w:rPr>
          <w:iCs/>
        </w:rPr>
        <w:t>to evaluate interspecies variation in genome structure.</w:t>
      </w:r>
      <w:ins w:id="1" w:author="Bryce Askey" w:date="2020-04-15T13:56:00Z">
        <w:r w:rsidR="00361FC5">
          <w:rPr>
            <w:iCs/>
          </w:rPr>
          <w:t xml:space="preserve"> </w:t>
        </w:r>
      </w:ins>
      <w:ins w:id="2" w:author="Bryce Askey" w:date="2020-04-15T13:58:00Z">
        <w:r w:rsidR="00361FC5">
          <w:rPr>
            <w:iCs/>
          </w:rPr>
          <w:t>Results of our</w:t>
        </w:r>
      </w:ins>
      <w:ins w:id="3" w:author="Bryce Askey" w:date="2020-04-15T13:57:00Z">
        <w:r w:rsidR="00361FC5">
          <w:rPr>
            <w:iCs/>
          </w:rPr>
          <w:t xml:space="preserve"> comparative metabolite and phylogenetic </w:t>
        </w:r>
      </w:ins>
      <w:ins w:id="4" w:author="Bryce Askey" w:date="2020-04-15T13:58:00Z">
        <w:r w:rsidR="00361FC5">
          <w:rPr>
            <w:iCs/>
          </w:rPr>
          <w:t xml:space="preserve">study </w:t>
        </w:r>
      </w:ins>
      <w:ins w:id="5" w:author="Bryce Askey" w:date="2020-04-15T14:05:00Z">
        <w:r w:rsidR="00361FC5">
          <w:rPr>
            <w:iCs/>
          </w:rPr>
          <w:t>provide insight regarding the varying</w:t>
        </w:r>
      </w:ins>
      <w:ins w:id="6" w:author="Bryce Askey" w:date="2020-04-15T14:01:00Z">
        <w:r w:rsidR="00361FC5">
          <w:rPr>
            <w:iCs/>
          </w:rPr>
          <w:t xml:space="preserve"> medicinal value of </w:t>
        </w:r>
      </w:ins>
      <w:ins w:id="7" w:author="Bryce Askey" w:date="2020-04-15T14:05:00Z">
        <w:r w:rsidR="00361FC5">
          <w:rPr>
            <w:iCs/>
          </w:rPr>
          <w:t>species within the</w:t>
        </w:r>
      </w:ins>
      <w:ins w:id="8" w:author="Bryce Askey" w:date="2020-04-15T14:01:00Z">
        <w:r w:rsidR="00361FC5">
          <w:rPr>
            <w:iCs/>
          </w:rPr>
          <w:t xml:space="preserve"> </w:t>
        </w:r>
      </w:ins>
      <w:ins w:id="9" w:author="Bryce Askey" w:date="2020-04-15T14:02:00Z">
        <w:r w:rsidR="00361FC5">
          <w:rPr>
            <w:i/>
          </w:rPr>
          <w:t xml:space="preserve">Scutellaria </w:t>
        </w:r>
        <w:r w:rsidR="00361FC5">
          <w:rPr>
            <w:iCs/>
          </w:rPr>
          <w:t>genus</w:t>
        </w:r>
      </w:ins>
      <w:ins w:id="10" w:author="Bryce Askey" w:date="2020-04-15T14:06:00Z">
        <w:r w:rsidR="003C28AE">
          <w:rPr>
            <w:iCs/>
          </w:rPr>
          <w:t>.</w:t>
        </w:r>
      </w:ins>
      <w:ins w:id="11" w:author="Bryce Askey" w:date="2020-04-15T14:02:00Z">
        <w:r w:rsidR="00361FC5">
          <w:rPr>
            <w:iCs/>
          </w:rPr>
          <w:t xml:space="preserve"> </w:t>
        </w:r>
      </w:ins>
      <w:ins w:id="12" w:author="Bryce Askey" w:date="2020-04-15T14:07:00Z">
        <w:r w:rsidR="003C28AE">
          <w:rPr>
            <w:iCs/>
          </w:rPr>
          <w:t xml:space="preserve">This information may be valuable to </w:t>
        </w:r>
      </w:ins>
      <w:ins w:id="13" w:author="Bryce Askey" w:date="2020-04-15T14:08:00Z">
        <w:r w:rsidR="003C28AE">
          <w:rPr>
            <w:iCs/>
          </w:rPr>
          <w:t xml:space="preserve">researchers studying the genus </w:t>
        </w:r>
      </w:ins>
      <w:ins w:id="14" w:author="Bryce Askey" w:date="2020-04-15T14:09:00Z">
        <w:r w:rsidR="003C28AE">
          <w:rPr>
            <w:iCs/>
          </w:rPr>
          <w:t xml:space="preserve">when deciding which species to target for further development. </w:t>
        </w:r>
      </w:ins>
      <w:del w:id="15" w:author="Bryce Askey" w:date="2020-04-15T14:07:00Z">
        <w:r w:rsidR="00E54FCE" w:rsidDel="003C28AE">
          <w:rPr>
            <w:iCs/>
          </w:rPr>
          <w:delText xml:space="preserve"> </w:delText>
        </w:r>
        <w:r w:rsidR="00D65730" w:rsidDel="003C28AE">
          <w:delText>R</w:delText>
        </w:r>
      </w:del>
      <w:del w:id="16" w:author="Bryce Askey" w:date="2020-04-15T14:09:00Z">
        <w:r w:rsidR="00D65730" w:rsidDel="003C28AE">
          <w:delText xml:space="preserve">esearchers studying </w:delText>
        </w:r>
        <w:r w:rsidR="00D65730" w:rsidDel="003C28AE">
          <w:rPr>
            <w:i/>
            <w:iCs/>
          </w:rPr>
          <w:delText xml:space="preserve">Scutellaria </w:delText>
        </w:r>
        <w:r w:rsidR="00D65730" w:rsidDel="003C28AE">
          <w:delText xml:space="preserve">can use the results of this work to identify previously </w:delText>
        </w:r>
        <w:r w:rsidR="000A6C19" w:rsidDel="003C28AE">
          <w:delText>uncharacterized</w:delText>
        </w:r>
        <w:r w:rsidR="00D65730" w:rsidDel="003C28AE">
          <w:delText xml:space="preserve"> species with medicinal </w:delText>
        </w:r>
        <w:r w:rsidR="000A6C19" w:rsidDel="003C28AE">
          <w:delText>potential and target these species for further development</w:delText>
        </w:r>
        <w:r w:rsidR="00D65730" w:rsidDel="003C28AE">
          <w:delText>.</w:delText>
        </w:r>
        <w:r w:rsidR="00FF688D" w:rsidDel="003C28AE">
          <w:delText xml:space="preserve"> </w:delText>
        </w:r>
        <w:r w:rsidR="00972206" w:rsidDel="003C28AE">
          <w:delText xml:space="preserve">Additionally, the </w:delText>
        </w:r>
      </w:del>
      <w:ins w:id="17" w:author="Jeongim Kim" w:date="2020-04-14T22:05:00Z">
        <w:del w:id="18" w:author="Bryce Askey" w:date="2020-04-15T14:09:00Z">
          <w:r w:rsidR="00D46C19" w:rsidDel="003C28AE">
            <w:delText xml:space="preserve"> </w:delText>
          </w:r>
        </w:del>
      </w:ins>
      <w:del w:id="19" w:author="Bryce Askey" w:date="2020-04-15T14:09:00Z">
        <w:r w:rsidR="00972206" w:rsidDel="003C28AE">
          <w:delText>comparative metabolite and phylogenetic analys</w:delText>
        </w:r>
        <w:r w:rsidR="00771DD0" w:rsidDel="003C28AE">
          <w:delText>es</w:delText>
        </w:r>
        <w:r w:rsidR="00972206" w:rsidDel="003C28AE">
          <w:delText xml:space="preserve"> </w:delText>
        </w:r>
        <w:r w:rsidR="00771DD0" w:rsidDel="003C28AE">
          <w:delText xml:space="preserve"> included in this study </w:delText>
        </w:r>
        <w:r w:rsidR="00972206" w:rsidDel="003C28AE">
          <w:delText xml:space="preserve">will help researchers to better understand the evolutionary history of the </w:delText>
        </w:r>
        <w:r w:rsidR="00972206" w:rsidDel="003C28AE">
          <w:rPr>
            <w:i/>
            <w:iCs/>
          </w:rPr>
          <w:delText>Scutellaria</w:delText>
        </w:r>
        <w:r w:rsidR="00972206" w:rsidDel="003C28AE">
          <w:delText xml:space="preserve"> genus.</w:delText>
        </w:r>
      </w:del>
    </w:p>
    <w:p w14:paraId="61634568" w14:textId="31E71C2C" w:rsidR="00552FC0" w:rsidRPr="008A7CFD" w:rsidRDefault="008A7CFD">
      <w:r>
        <w:rPr>
          <w:b/>
          <w:bCs/>
        </w:rPr>
        <w:t xml:space="preserve">Word count: </w:t>
      </w:r>
      <w:ins w:id="20" w:author="Bryce Askey" w:date="2020-04-15T14:12:00Z">
        <w:r w:rsidR="003C28AE">
          <w:t>318</w:t>
        </w:r>
      </w:ins>
    </w:p>
    <w:sectPr w:rsidR="00552FC0" w:rsidRPr="008A7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Bryce Askey">
    <w15:presenceInfo w15:providerId="None" w15:userId="Bryce Askey"/>
  </w15:person>
  <w15:person w15:author="Jeongim Kim">
    <w15:presenceInfo w15:providerId="Windows Live" w15:userId="3253fa071e15b8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AD8"/>
    <w:rsid w:val="00001493"/>
    <w:rsid w:val="00037F03"/>
    <w:rsid w:val="000512F5"/>
    <w:rsid w:val="0005312C"/>
    <w:rsid w:val="000632E1"/>
    <w:rsid w:val="000A6C19"/>
    <w:rsid w:val="000B4177"/>
    <w:rsid w:val="000E41EE"/>
    <w:rsid w:val="001035BA"/>
    <w:rsid w:val="00111B33"/>
    <w:rsid w:val="00131926"/>
    <w:rsid w:val="001440B9"/>
    <w:rsid w:val="00174732"/>
    <w:rsid w:val="00175B9B"/>
    <w:rsid w:val="0018665D"/>
    <w:rsid w:val="001B5747"/>
    <w:rsid w:val="002177B0"/>
    <w:rsid w:val="00237725"/>
    <w:rsid w:val="002377F3"/>
    <w:rsid w:val="0025611C"/>
    <w:rsid w:val="00281BFB"/>
    <w:rsid w:val="00287DD1"/>
    <w:rsid w:val="002A7B70"/>
    <w:rsid w:val="002C7800"/>
    <w:rsid w:val="002D3723"/>
    <w:rsid w:val="0031070F"/>
    <w:rsid w:val="00342112"/>
    <w:rsid w:val="00342B38"/>
    <w:rsid w:val="00357728"/>
    <w:rsid w:val="00361FC5"/>
    <w:rsid w:val="00363442"/>
    <w:rsid w:val="00365971"/>
    <w:rsid w:val="003C28AE"/>
    <w:rsid w:val="003C43F4"/>
    <w:rsid w:val="003F5746"/>
    <w:rsid w:val="0040167B"/>
    <w:rsid w:val="00402E84"/>
    <w:rsid w:val="004149DE"/>
    <w:rsid w:val="004305B8"/>
    <w:rsid w:val="00444295"/>
    <w:rsid w:val="004A04B7"/>
    <w:rsid w:val="004C74DA"/>
    <w:rsid w:val="004E5C2D"/>
    <w:rsid w:val="004F211C"/>
    <w:rsid w:val="00513834"/>
    <w:rsid w:val="00515005"/>
    <w:rsid w:val="00533B69"/>
    <w:rsid w:val="00552FC0"/>
    <w:rsid w:val="00554626"/>
    <w:rsid w:val="0056158C"/>
    <w:rsid w:val="00561A12"/>
    <w:rsid w:val="00597892"/>
    <w:rsid w:val="005F0E6F"/>
    <w:rsid w:val="00611284"/>
    <w:rsid w:val="006326EF"/>
    <w:rsid w:val="00640103"/>
    <w:rsid w:val="0065799C"/>
    <w:rsid w:val="00663312"/>
    <w:rsid w:val="00667BAE"/>
    <w:rsid w:val="00670707"/>
    <w:rsid w:val="006762B2"/>
    <w:rsid w:val="006936A7"/>
    <w:rsid w:val="006A02AE"/>
    <w:rsid w:val="006C17D4"/>
    <w:rsid w:val="006F5AD8"/>
    <w:rsid w:val="00742926"/>
    <w:rsid w:val="00771181"/>
    <w:rsid w:val="00771DD0"/>
    <w:rsid w:val="00777788"/>
    <w:rsid w:val="00780B86"/>
    <w:rsid w:val="00791F40"/>
    <w:rsid w:val="007B4250"/>
    <w:rsid w:val="007B625C"/>
    <w:rsid w:val="007F0B34"/>
    <w:rsid w:val="008A323F"/>
    <w:rsid w:val="008A7CFD"/>
    <w:rsid w:val="008C566B"/>
    <w:rsid w:val="008E3609"/>
    <w:rsid w:val="008F5A79"/>
    <w:rsid w:val="008F773D"/>
    <w:rsid w:val="009106D7"/>
    <w:rsid w:val="009114CD"/>
    <w:rsid w:val="0093420B"/>
    <w:rsid w:val="00950629"/>
    <w:rsid w:val="00972206"/>
    <w:rsid w:val="009A7A20"/>
    <w:rsid w:val="00A25F1B"/>
    <w:rsid w:val="00A447CC"/>
    <w:rsid w:val="00A50AF1"/>
    <w:rsid w:val="00A729C2"/>
    <w:rsid w:val="00AB58F7"/>
    <w:rsid w:val="00AE224C"/>
    <w:rsid w:val="00B13C00"/>
    <w:rsid w:val="00B13CDB"/>
    <w:rsid w:val="00B33CF5"/>
    <w:rsid w:val="00B70F9A"/>
    <w:rsid w:val="00B7721A"/>
    <w:rsid w:val="00B90699"/>
    <w:rsid w:val="00BC2136"/>
    <w:rsid w:val="00BE05E4"/>
    <w:rsid w:val="00BE7418"/>
    <w:rsid w:val="00C041DA"/>
    <w:rsid w:val="00C45F8B"/>
    <w:rsid w:val="00C74EAA"/>
    <w:rsid w:val="00C91C24"/>
    <w:rsid w:val="00CF146F"/>
    <w:rsid w:val="00CF4E55"/>
    <w:rsid w:val="00D379E5"/>
    <w:rsid w:val="00D402DD"/>
    <w:rsid w:val="00D46C19"/>
    <w:rsid w:val="00D57852"/>
    <w:rsid w:val="00D65730"/>
    <w:rsid w:val="00D76668"/>
    <w:rsid w:val="00DC06D5"/>
    <w:rsid w:val="00E04887"/>
    <w:rsid w:val="00E26441"/>
    <w:rsid w:val="00E54FCE"/>
    <w:rsid w:val="00EB1526"/>
    <w:rsid w:val="00EC262B"/>
    <w:rsid w:val="00ED208F"/>
    <w:rsid w:val="00ED2346"/>
    <w:rsid w:val="00ED7327"/>
    <w:rsid w:val="00EF5033"/>
    <w:rsid w:val="00F01867"/>
    <w:rsid w:val="00F81C20"/>
    <w:rsid w:val="00F82BAB"/>
    <w:rsid w:val="00F84304"/>
    <w:rsid w:val="00F9405B"/>
    <w:rsid w:val="00FA6CD0"/>
    <w:rsid w:val="00FB3988"/>
    <w:rsid w:val="00FC6188"/>
    <w:rsid w:val="00FE171C"/>
    <w:rsid w:val="00FF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A7727"/>
  <w15:chartTrackingRefBased/>
  <w15:docId w15:val="{45A2FB2F-4003-425D-9B9F-06EAD3E8D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1C24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C24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4211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211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211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211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2112"/>
    <w:rPr>
      <w:b/>
      <w:bCs/>
      <w:sz w:val="20"/>
      <w:szCs w:val="20"/>
    </w:rPr>
  </w:style>
  <w:style w:type="character" w:customStyle="1" w:styleId="s1">
    <w:name w:val="s1"/>
    <w:basedOn w:val="DefaultParagraphFont"/>
    <w:rsid w:val="00B1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64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451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41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871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38766">
                          <w:blockQuote w:val="1"/>
                          <w:marLeft w:val="96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6" w:color="CCCCCC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13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30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36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7463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886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9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335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94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112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2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3CE5E-83E5-44CC-A27C-98294297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461</Words>
  <Characters>2630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Bryce Askey</dc:creator>
  <cp:keywords/>
  <dc:description/>
  <cp:lastModifiedBy>Bryce Askey</cp:lastModifiedBy>
  <cp:revision>2</cp:revision>
  <dcterms:created xsi:type="dcterms:W3CDTF">2020-04-15T18:13:00Z</dcterms:created>
  <dcterms:modified xsi:type="dcterms:W3CDTF">2020-04-15T18:13:00Z</dcterms:modified>
</cp:coreProperties>
</file>