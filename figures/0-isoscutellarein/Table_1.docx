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58F3" w14:textId="77777777" w:rsidR="00657A31" w:rsidRPr="00657A31" w:rsidRDefault="00657A31" w:rsidP="00657A31">
      <w:pPr>
        <w:spacing w:after="0"/>
        <w:rPr>
          <w:rFonts w:ascii="Arial" w:hAnsi="Arial" w:cs="Arial"/>
          <w:sz w:val="24"/>
          <w:szCs w:val="24"/>
        </w:rPr>
      </w:pPr>
      <w:r w:rsidRPr="00657A31">
        <w:rPr>
          <w:rFonts w:ascii="Arial" w:hAnsi="Arial" w:cs="Arial"/>
          <w:b/>
          <w:bCs/>
          <w:sz w:val="24"/>
          <w:szCs w:val="24"/>
        </w:rPr>
        <w:t xml:space="preserve">Table 1. </w:t>
      </w:r>
      <w:r w:rsidRPr="00657A31">
        <w:rPr>
          <w:rFonts w:ascii="Arial" w:hAnsi="Arial" w:cs="Arial"/>
          <w:sz w:val="24"/>
          <w:szCs w:val="24"/>
        </w:rPr>
        <w:t xml:space="preserve">Organ-specific flavone concentrations collected from 7 </w:t>
      </w:r>
      <w:r w:rsidRPr="00657A31">
        <w:rPr>
          <w:rFonts w:ascii="Arial" w:hAnsi="Arial" w:cs="Arial"/>
          <w:i/>
          <w:iCs/>
          <w:sz w:val="24"/>
          <w:szCs w:val="24"/>
        </w:rPr>
        <w:t xml:space="preserve">Scutellaria </w:t>
      </w:r>
      <w:r w:rsidRPr="00657A31">
        <w:rPr>
          <w:rFonts w:ascii="Arial" w:hAnsi="Arial" w:cs="Arial"/>
          <w:sz w:val="24"/>
          <w:szCs w:val="24"/>
        </w:rPr>
        <w:t>species via High Performance Liquid Chromatography (HPLC). Units for all flavones are µmol / g fresh weight</w:t>
      </w:r>
      <w:ins w:id="0" w:author="Bryce Askey" w:date="2021-11-17T19:34:00Z">
        <w:r w:rsidRPr="00657A31">
          <w:rPr>
            <w:rFonts w:ascii="Arial" w:hAnsi="Arial" w:cs="Arial"/>
            <w:sz w:val="24"/>
            <w:szCs w:val="24"/>
          </w:rPr>
          <w:t xml:space="preserve">, except for </w:t>
        </w:r>
      </w:ins>
      <w:ins w:id="1" w:author="Bryce Askey" w:date="2021-11-17T19:35:00Z">
        <w:r w:rsidRPr="00657A31">
          <w:rPr>
            <w:rFonts w:ascii="Arial" w:hAnsi="Arial" w:cs="Arial"/>
            <w:sz w:val="24"/>
            <w:szCs w:val="24"/>
          </w:rPr>
          <w:t>isoscutellarein 8-G, which has units of peak area</w:t>
        </w:r>
      </w:ins>
      <w:r w:rsidRPr="00657A31">
        <w:rPr>
          <w:rFonts w:ascii="Arial" w:hAnsi="Arial" w:cs="Arial"/>
          <w:sz w:val="24"/>
          <w:szCs w:val="24"/>
        </w:rPr>
        <w:t>. Data is presented as mean ± standard error, as calculated from samples taken in biological triplicate.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57"/>
        <w:gridCol w:w="603"/>
        <w:gridCol w:w="863"/>
        <w:gridCol w:w="963"/>
        <w:gridCol w:w="897"/>
        <w:gridCol w:w="863"/>
        <w:gridCol w:w="1335"/>
        <w:gridCol w:w="863"/>
        <w:gridCol w:w="1003"/>
      </w:tblGrid>
      <w:tr w:rsidR="00FC61DE" w:rsidRPr="00657A31" w14:paraId="5DBC7983" w14:textId="77777777" w:rsidTr="005F3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0B5CF63" w14:textId="21B3598A" w:rsidR="00FC61DE" w:rsidRPr="00657A31" w:rsidRDefault="00FC61DE" w:rsidP="00FC61DE">
            <w:pPr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E1CF65" w14:textId="313BA451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Organ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6DE4C00" w14:textId="4538D9E1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Apigenin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169502" w14:textId="2022AE25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Apigenin 7-G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F54FA" w14:textId="4DA9AD8F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Scutellarein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4BE059" w14:textId="61879B1E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Scutellarin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15D46" w14:textId="2E017AC5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Isoscutellarein 8-G</w:t>
            </w: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A94F7" w14:textId="3593BFDF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  <w:vertAlign w:val="superscript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Hispidulin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61B160" w14:textId="0F9C6514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proofErr w:type="spellStart"/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Hispiduloside</w:t>
            </w:r>
            <w:proofErr w:type="spellEnd"/>
          </w:p>
        </w:tc>
      </w:tr>
      <w:tr w:rsidR="005F3DD6" w:rsidRPr="00657A31" w14:paraId="4B35A9F6" w14:textId="77777777" w:rsidTr="005F3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4F6B4D9" w14:textId="47C5361C" w:rsidR="005F3DD6" w:rsidRPr="00657A31" w:rsidRDefault="005F3DD6" w:rsidP="005F3DD6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784D939" w14:textId="73B9AF67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E8E4B3A" w14:textId="358AFD74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0.19 ± 0.03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3E8E302" w14:textId="302A088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0.13 ± 0.01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859B624" w14:textId="5795340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0.27 ± 0.14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4AD6AEE" w14:textId="11F8B68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0.10 ± 0.10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BEBFD03" w14:textId="0D7DFF74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0.10 ± 0.05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75619AF" w14:textId="35BDCC66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5D240DE3" w14:textId="4D5734EE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32D701EE" w14:textId="77777777" w:rsidTr="005F3DD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80491A5" w14:textId="25965A11" w:rsidR="005F3DD6" w:rsidRPr="00657A31" w:rsidRDefault="005F3DD6" w:rsidP="005F3DD6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32540C42" w14:textId="1409FC38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5D6704FC" w14:textId="5E1DB31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0.12 ± 0.12</w:t>
            </w:r>
          </w:p>
        </w:tc>
        <w:tc>
          <w:tcPr>
            <w:tcW w:w="0" w:type="auto"/>
            <w:noWrap/>
            <w:vAlign w:val="center"/>
          </w:tcPr>
          <w:p w14:paraId="54371C8D" w14:textId="346CE694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0.22 ± 0.01</w:t>
            </w:r>
          </w:p>
        </w:tc>
        <w:tc>
          <w:tcPr>
            <w:tcW w:w="0" w:type="auto"/>
            <w:vAlign w:val="center"/>
          </w:tcPr>
          <w:p w14:paraId="614F215E" w14:textId="50D69874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1.04 ± 0.43</w:t>
            </w:r>
          </w:p>
        </w:tc>
        <w:tc>
          <w:tcPr>
            <w:tcW w:w="0" w:type="auto"/>
            <w:vAlign w:val="center"/>
          </w:tcPr>
          <w:p w14:paraId="33BFEC50" w14:textId="53A36811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1.76 ± 0.28</w:t>
            </w:r>
          </w:p>
        </w:tc>
        <w:tc>
          <w:tcPr>
            <w:tcW w:w="0" w:type="auto"/>
            <w:vAlign w:val="center"/>
          </w:tcPr>
          <w:p w14:paraId="64D998BE" w14:textId="3EDC2A6B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2.17 ± 0.60</w:t>
            </w:r>
          </w:p>
        </w:tc>
        <w:tc>
          <w:tcPr>
            <w:tcW w:w="0" w:type="auto"/>
            <w:vAlign w:val="center"/>
          </w:tcPr>
          <w:p w14:paraId="0AC5AF82" w14:textId="1F542756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0.03 ± 0.02</w:t>
            </w:r>
          </w:p>
        </w:tc>
        <w:tc>
          <w:tcPr>
            <w:tcW w:w="0" w:type="auto"/>
            <w:noWrap/>
            <w:vAlign w:val="center"/>
          </w:tcPr>
          <w:p w14:paraId="5CEAB2B7" w14:textId="7A75C742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4E3E961D" w14:textId="77777777" w:rsidTr="005F3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602D0CD" w14:textId="136A37F3" w:rsidR="005F3DD6" w:rsidRPr="00657A31" w:rsidRDefault="005F3DD6" w:rsidP="005F3DD6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65113AF6" w14:textId="6CF11A4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noWrap/>
            <w:vAlign w:val="center"/>
          </w:tcPr>
          <w:p w14:paraId="610FDE2F" w14:textId="7888F33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38CBA3B7" w14:textId="38E6BF5F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775479DF" w14:textId="0748833F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7ED44A68" w14:textId="03DFB24D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3137754A" w14:textId="37C7E01B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379B54F3" w14:textId="09ED452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5D16C98A" w14:textId="6E81A3E1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715AD797" w14:textId="77777777" w:rsidTr="005F3DD6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28E6E1C" w14:textId="58EFD2D2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D22E1A4" w14:textId="22568581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noWrap/>
            <w:vAlign w:val="center"/>
            <w:hideMark/>
          </w:tcPr>
          <w:p w14:paraId="4E3736A1" w14:textId="246FDBBE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  <w:hideMark/>
          </w:tcPr>
          <w:p w14:paraId="3737A777" w14:textId="1B6CAECD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0.28 ± 0.15</w:t>
            </w:r>
          </w:p>
        </w:tc>
        <w:tc>
          <w:tcPr>
            <w:tcW w:w="0" w:type="auto"/>
            <w:vAlign w:val="center"/>
          </w:tcPr>
          <w:p w14:paraId="6D204610" w14:textId="01FD0074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0.65 ± 0.28</w:t>
            </w:r>
          </w:p>
        </w:tc>
        <w:tc>
          <w:tcPr>
            <w:tcW w:w="0" w:type="auto"/>
            <w:vAlign w:val="center"/>
          </w:tcPr>
          <w:p w14:paraId="0A2CB8BF" w14:textId="46171197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4.17 ± 1.22*</w:t>
            </w:r>
          </w:p>
        </w:tc>
        <w:tc>
          <w:tcPr>
            <w:tcW w:w="0" w:type="auto"/>
            <w:vAlign w:val="center"/>
          </w:tcPr>
          <w:p w14:paraId="20C86DA3" w14:textId="7FCFCB31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70B81E46" w14:textId="7FEFBE2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626E47AF" w14:textId="427353FF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6F5D9116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450DB5EA" w14:textId="4C4432FF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3A08A7CD" w14:textId="18FCF1F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791A3C7C" w14:textId="6BAE46A7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7E8F5927" w14:textId="304373F1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5C5C33F6" w14:textId="3D3561F8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58425BE0" w14:textId="4B246BE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1.11 ± 0.13*</w:t>
            </w:r>
          </w:p>
        </w:tc>
        <w:tc>
          <w:tcPr>
            <w:tcW w:w="0" w:type="auto"/>
            <w:vAlign w:val="center"/>
          </w:tcPr>
          <w:p w14:paraId="0861F19E" w14:textId="30DAAA71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0.26 ± 0.01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04CB95B7" w14:textId="0260607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113B5231" w14:textId="0C9B46EC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287ED831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393F705" w14:textId="60A62C6B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E7868BD" w14:textId="23B39774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3C56E01F" w14:textId="37D71F17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6BE0C759" w14:textId="26D899E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94C831D" w14:textId="25E6B592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774ECB05" w14:textId="3B2546D7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0EA3F121" w14:textId="2E91D298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4CF76B4" w14:textId="145076D2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4609A2D8" w14:textId="4BDE0CE5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66C8C7D5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2E4BDA9" w14:textId="1ACE08B5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7C4CF134" w14:textId="03D31DDB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2ECE5EEA" w14:textId="3CF83DA8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3E1BF6C6" w14:textId="6675FCD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0.01 ± 0.01*</w:t>
            </w:r>
          </w:p>
        </w:tc>
        <w:tc>
          <w:tcPr>
            <w:tcW w:w="0" w:type="auto"/>
            <w:vAlign w:val="center"/>
          </w:tcPr>
          <w:p w14:paraId="51D6D382" w14:textId="370B208B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4.59 ± 0.33*</w:t>
            </w:r>
          </w:p>
        </w:tc>
        <w:tc>
          <w:tcPr>
            <w:tcW w:w="0" w:type="auto"/>
            <w:vAlign w:val="center"/>
          </w:tcPr>
          <w:p w14:paraId="397D0A4D" w14:textId="433899EA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1.51 ± 0.70*</w:t>
            </w:r>
          </w:p>
        </w:tc>
        <w:tc>
          <w:tcPr>
            <w:tcW w:w="0" w:type="auto"/>
            <w:vAlign w:val="center"/>
          </w:tcPr>
          <w:p w14:paraId="418F1D57" w14:textId="774FB77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2.34 ± 0.49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0D011147" w14:textId="4B46554C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0.10 ± 0.02*</w:t>
            </w:r>
          </w:p>
        </w:tc>
        <w:tc>
          <w:tcPr>
            <w:tcW w:w="0" w:type="auto"/>
            <w:noWrap/>
            <w:vAlign w:val="center"/>
          </w:tcPr>
          <w:p w14:paraId="7D009A72" w14:textId="47C55179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7FDC7BB1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FA734B5" w14:textId="0764C962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0C9DE70A" w14:textId="349CFD85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20B51199" w14:textId="4DF34EF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5D70DF71" w14:textId="7BE867AF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0.11 ± 0.02*</w:t>
            </w:r>
          </w:p>
        </w:tc>
        <w:tc>
          <w:tcPr>
            <w:tcW w:w="0" w:type="auto"/>
            <w:vAlign w:val="center"/>
          </w:tcPr>
          <w:p w14:paraId="4E38C91E" w14:textId="7EB816D1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1.90 ± 0.23</w:t>
            </w:r>
          </w:p>
        </w:tc>
        <w:tc>
          <w:tcPr>
            <w:tcW w:w="0" w:type="auto"/>
            <w:vAlign w:val="center"/>
          </w:tcPr>
          <w:p w14:paraId="73886048" w14:textId="5D9AC51E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1.13 ± 0.25</w:t>
            </w:r>
          </w:p>
        </w:tc>
        <w:tc>
          <w:tcPr>
            <w:tcW w:w="0" w:type="auto"/>
            <w:vAlign w:val="center"/>
          </w:tcPr>
          <w:p w14:paraId="108AFCC1" w14:textId="45DFCA89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3.89 ± 0.60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51E2A8EF" w14:textId="7FB45F45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0.09 ± 0.01*</w:t>
            </w:r>
          </w:p>
        </w:tc>
        <w:tc>
          <w:tcPr>
            <w:tcW w:w="0" w:type="auto"/>
            <w:noWrap/>
            <w:vAlign w:val="center"/>
          </w:tcPr>
          <w:p w14:paraId="7F77BF8C" w14:textId="7A5B6763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1B4A9D08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8822B8A" w14:textId="78E30179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barbata</w:t>
            </w:r>
          </w:p>
        </w:tc>
        <w:tc>
          <w:tcPr>
            <w:tcW w:w="0" w:type="auto"/>
            <w:noWrap/>
            <w:vAlign w:val="center"/>
            <w:hideMark/>
          </w:tcPr>
          <w:p w14:paraId="44CD18E3" w14:textId="53814F9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0B408872" w14:textId="1A2AA0EB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45BF37EF" w14:textId="7CDD4D8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53D1A058" w14:textId="25F77B0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C01259D" w14:textId="3D5E4D0A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272C3C3" w14:textId="728DD35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30CC31D" w14:textId="3A908B8E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5BA60986" w14:textId="5282CA1F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1389CCEA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8770AE2" w14:textId="15E4E1F5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9E944D0" w14:textId="5E694B48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7501A8B1" w14:textId="4905CB4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0.11 ± 0.01*</w:t>
            </w:r>
          </w:p>
        </w:tc>
        <w:tc>
          <w:tcPr>
            <w:tcW w:w="0" w:type="auto"/>
            <w:noWrap/>
            <w:vAlign w:val="center"/>
          </w:tcPr>
          <w:p w14:paraId="5BB172EE" w14:textId="41386DB0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4192EC34" w14:textId="1858A42B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0.22 ± 0.04</w:t>
            </w:r>
          </w:p>
        </w:tc>
        <w:tc>
          <w:tcPr>
            <w:tcW w:w="0" w:type="auto"/>
            <w:vAlign w:val="center"/>
          </w:tcPr>
          <w:p w14:paraId="3C7C5544" w14:textId="370119C9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1BF3E0F6" w14:textId="45F1582B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08DFEB65" w14:textId="6B9CC8C3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0.13 ± 0.01*</w:t>
            </w:r>
          </w:p>
        </w:tc>
        <w:tc>
          <w:tcPr>
            <w:tcW w:w="0" w:type="auto"/>
            <w:noWrap/>
            <w:vAlign w:val="center"/>
          </w:tcPr>
          <w:p w14:paraId="1156456E" w14:textId="4F0A896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00E83C48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2886D971" w14:textId="45AC2734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85092E0" w14:textId="66E4F6E4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261F7883" w14:textId="54557EDC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0.02 ± 0.02</w:t>
            </w:r>
          </w:p>
        </w:tc>
        <w:tc>
          <w:tcPr>
            <w:tcW w:w="0" w:type="auto"/>
            <w:noWrap/>
            <w:vAlign w:val="center"/>
          </w:tcPr>
          <w:p w14:paraId="205F0AF7" w14:textId="7B22B3E9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7934633E" w14:textId="5757641A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0.11 ± 0.01*</w:t>
            </w:r>
          </w:p>
        </w:tc>
        <w:tc>
          <w:tcPr>
            <w:tcW w:w="0" w:type="auto"/>
            <w:vAlign w:val="center"/>
          </w:tcPr>
          <w:p w14:paraId="69D04698" w14:textId="24CFBCF7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0.16 ± 0.08*</w:t>
            </w:r>
          </w:p>
        </w:tc>
        <w:tc>
          <w:tcPr>
            <w:tcW w:w="0" w:type="auto"/>
            <w:vAlign w:val="center"/>
          </w:tcPr>
          <w:p w14:paraId="79B959FC" w14:textId="56D03FDD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763125D5" w14:textId="3285615D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0.07 ± 0.00*</w:t>
            </w:r>
          </w:p>
        </w:tc>
        <w:tc>
          <w:tcPr>
            <w:tcW w:w="0" w:type="auto"/>
            <w:noWrap/>
            <w:vAlign w:val="center"/>
          </w:tcPr>
          <w:p w14:paraId="56855CCE" w14:textId="7A5ACD96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2AEDD653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85D36E6" w14:textId="481E4D2C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B0FFDDB" w14:textId="436FABCD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0F8A99DF" w14:textId="6B6271C6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0.06 ± 0.03*</w:t>
            </w:r>
          </w:p>
        </w:tc>
        <w:tc>
          <w:tcPr>
            <w:tcW w:w="0" w:type="auto"/>
            <w:noWrap/>
            <w:vAlign w:val="center"/>
            <w:hideMark/>
          </w:tcPr>
          <w:p w14:paraId="533DB549" w14:textId="1A3151EE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016090FB" w14:textId="11ABCFA6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70A6B064" w14:textId="3427FAA8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0.82 ± 0.19*</w:t>
            </w:r>
          </w:p>
        </w:tc>
        <w:tc>
          <w:tcPr>
            <w:tcW w:w="0" w:type="auto"/>
            <w:vAlign w:val="center"/>
          </w:tcPr>
          <w:p w14:paraId="5782FB94" w14:textId="0E2EDDC0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5C9E9E9" w14:textId="6EBE88CC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0.10 ± 0.03*</w:t>
            </w:r>
          </w:p>
        </w:tc>
        <w:tc>
          <w:tcPr>
            <w:tcW w:w="0" w:type="auto"/>
            <w:noWrap/>
            <w:vAlign w:val="center"/>
            <w:hideMark/>
          </w:tcPr>
          <w:p w14:paraId="6E1F5F24" w14:textId="1768E797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3A36DD6A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143EF0B" w14:textId="62D3AB9A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26363803" w14:textId="3F1B4997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090F9BB8" w14:textId="714F683B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36D58B8B" w14:textId="5F587F6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39571D57" w14:textId="72535FBA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5E0D597C" w14:textId="0218701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1.20 ± 0.35*</w:t>
            </w:r>
          </w:p>
        </w:tc>
        <w:tc>
          <w:tcPr>
            <w:tcW w:w="0" w:type="auto"/>
            <w:vAlign w:val="center"/>
          </w:tcPr>
          <w:p w14:paraId="5BA86077" w14:textId="36FDC7C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12EE3CE" w14:textId="046F0548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0.63 ± 0.18*</w:t>
            </w:r>
          </w:p>
        </w:tc>
        <w:tc>
          <w:tcPr>
            <w:tcW w:w="0" w:type="auto"/>
            <w:noWrap/>
            <w:vAlign w:val="center"/>
          </w:tcPr>
          <w:p w14:paraId="3EE6360B" w14:textId="12DBEB11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1E61C0CD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5D8F336" w14:textId="35F19EC9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4EF7584D" w14:textId="77AD3E55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02035B37" w14:textId="669C3EDB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55CF0D45" w14:textId="3A998468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033CE411" w14:textId="7FC4D564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52061C0B" w14:textId="1497F80F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0.94 ± 0.33</w:t>
            </w:r>
          </w:p>
        </w:tc>
        <w:tc>
          <w:tcPr>
            <w:tcW w:w="0" w:type="auto"/>
            <w:vAlign w:val="center"/>
          </w:tcPr>
          <w:p w14:paraId="6C2AF5B7" w14:textId="40E5B32C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F6EB0DB" w14:textId="1EC0AFE0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0.25 ± 0.06*</w:t>
            </w:r>
          </w:p>
        </w:tc>
        <w:tc>
          <w:tcPr>
            <w:tcW w:w="0" w:type="auto"/>
            <w:noWrap/>
            <w:vAlign w:val="center"/>
          </w:tcPr>
          <w:p w14:paraId="6483B0C0" w14:textId="71148BA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0.06 ± 0.06</w:t>
            </w:r>
          </w:p>
        </w:tc>
      </w:tr>
      <w:tr w:rsidR="005F3DD6" w:rsidRPr="00657A31" w14:paraId="2A4A66A6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72E3E62" w14:textId="55609871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0" w:type="auto"/>
            <w:noWrap/>
            <w:vAlign w:val="center"/>
            <w:hideMark/>
          </w:tcPr>
          <w:p w14:paraId="341BFB23" w14:textId="24FEB72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307E36C5" w14:textId="30CDCA86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75080139" w14:textId="4F1B103F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F23E9DB" w14:textId="497815CB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FCF6408" w14:textId="66D4A65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63AE3B77" w14:textId="47177A5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23D48D8" w14:textId="539B94D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44205A50" w14:textId="3EB704AB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49B41DB8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350C4ED" w14:textId="0371E2F1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4C9F6AAC" w14:textId="22FCE73B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1ACC39A2" w14:textId="27E4EE93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27CBAA9C" w14:textId="18781C95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0.28 ± 0.07*</w:t>
            </w:r>
          </w:p>
        </w:tc>
        <w:tc>
          <w:tcPr>
            <w:tcW w:w="0" w:type="auto"/>
            <w:vAlign w:val="center"/>
          </w:tcPr>
          <w:p w14:paraId="4B5CE356" w14:textId="08DF8244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458A2AB7" w14:textId="43CF07FD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2.98 ± 0.65*</w:t>
            </w:r>
          </w:p>
        </w:tc>
        <w:tc>
          <w:tcPr>
            <w:tcW w:w="0" w:type="auto"/>
            <w:vAlign w:val="center"/>
          </w:tcPr>
          <w:p w14:paraId="7278516F" w14:textId="6ABC85BC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0.18 ± 0.03</w:t>
            </w:r>
          </w:p>
        </w:tc>
        <w:tc>
          <w:tcPr>
            <w:tcW w:w="0" w:type="auto"/>
            <w:vAlign w:val="center"/>
          </w:tcPr>
          <w:p w14:paraId="60958B77" w14:textId="7B0DA9CE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64143E07" w14:textId="3BEEEA9F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4C7A7E08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DE4ED4B" w14:textId="71E6B6B5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2701ABA" w14:textId="7604DE3C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51BE5285" w14:textId="1A2B7DAD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0D70A963" w14:textId="4F520C4A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361EF21D" w14:textId="4FEA4506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5C3B1062" w14:textId="4D84AFDF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1.47 ± 0.46</w:t>
            </w:r>
          </w:p>
        </w:tc>
        <w:tc>
          <w:tcPr>
            <w:tcW w:w="0" w:type="auto"/>
            <w:vAlign w:val="center"/>
          </w:tcPr>
          <w:p w14:paraId="7D3B6AF6" w14:textId="483D4BD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0.90 ± 0.24</w:t>
            </w:r>
            <w:r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60F0753D" w14:textId="462FB59F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03CE85BF" w14:textId="1934DC39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2424240E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241E8DA" w14:textId="12082F6A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58EB4E9" w14:textId="7AAF70B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noWrap/>
            <w:vAlign w:val="center"/>
            <w:hideMark/>
          </w:tcPr>
          <w:p w14:paraId="4EBF0D95" w14:textId="73C02E59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1278FD26" w14:textId="6DECC801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694637C" w14:textId="39100325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5B96D3B" w14:textId="07E9CF34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BE1BFBF" w14:textId="4BE6B3C7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75A03A76" w14:textId="46F60A3B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1EEFAC64" w14:textId="13EFFDFF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63EFE5AD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9880308" w14:textId="25D016B2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wrightii</w:t>
            </w:r>
          </w:p>
        </w:tc>
        <w:tc>
          <w:tcPr>
            <w:tcW w:w="0" w:type="auto"/>
            <w:noWrap/>
            <w:vAlign w:val="center"/>
          </w:tcPr>
          <w:p w14:paraId="11E90A7F" w14:textId="10D11C9C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noWrap/>
            <w:vAlign w:val="center"/>
          </w:tcPr>
          <w:p w14:paraId="344473A4" w14:textId="26C9D15F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41153BAF" w14:textId="5A147B18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669F91FF" w14:textId="7F1EFA4A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12B0D348" w14:textId="2310D82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0.13 ± 0.09</w:t>
            </w:r>
          </w:p>
        </w:tc>
        <w:tc>
          <w:tcPr>
            <w:tcW w:w="0" w:type="auto"/>
            <w:vAlign w:val="center"/>
          </w:tcPr>
          <w:p w14:paraId="40476FC7" w14:textId="6C8BAB56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4A63D5C" w14:textId="7D894DB1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0.02 ± 0.00*</w:t>
            </w:r>
          </w:p>
        </w:tc>
        <w:tc>
          <w:tcPr>
            <w:tcW w:w="0" w:type="auto"/>
            <w:noWrap/>
            <w:vAlign w:val="center"/>
          </w:tcPr>
          <w:p w14:paraId="188CC1D9" w14:textId="132D3CA0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0D0EF9B2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54B04E1" w14:textId="21B571F4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wrightii</w:t>
            </w:r>
          </w:p>
        </w:tc>
        <w:tc>
          <w:tcPr>
            <w:tcW w:w="0" w:type="auto"/>
            <w:noWrap/>
            <w:vAlign w:val="center"/>
          </w:tcPr>
          <w:p w14:paraId="2A06D5DA" w14:textId="0B7DE932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noWrap/>
            <w:vAlign w:val="center"/>
          </w:tcPr>
          <w:p w14:paraId="6346C2D1" w14:textId="4568234E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2CACB5BA" w14:textId="17B4CEC3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0.03 ± 0.01*</w:t>
            </w:r>
          </w:p>
        </w:tc>
        <w:tc>
          <w:tcPr>
            <w:tcW w:w="0" w:type="auto"/>
            <w:vAlign w:val="center"/>
          </w:tcPr>
          <w:p w14:paraId="78C46653" w14:textId="3A6F3F1E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2196827A" w14:textId="10377FDA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2.10 ± 0.25</w:t>
            </w:r>
          </w:p>
        </w:tc>
        <w:tc>
          <w:tcPr>
            <w:tcW w:w="0" w:type="auto"/>
            <w:vAlign w:val="center"/>
          </w:tcPr>
          <w:p w14:paraId="5443571C" w14:textId="4538FE79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61853C5" w14:textId="380EE94C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0.63 ± 0.08*</w:t>
            </w:r>
          </w:p>
        </w:tc>
        <w:tc>
          <w:tcPr>
            <w:tcW w:w="0" w:type="auto"/>
            <w:noWrap/>
            <w:vAlign w:val="center"/>
          </w:tcPr>
          <w:p w14:paraId="0E52710E" w14:textId="784C9E43" w:rsidR="005F3DD6" w:rsidRPr="00657A31" w:rsidRDefault="005F3DD6" w:rsidP="005F3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5F3DD6" w:rsidRPr="00657A31" w14:paraId="51B1A256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28DD1D9" w14:textId="41AB3A32" w:rsidR="005F3DD6" w:rsidRPr="00657A31" w:rsidRDefault="005F3DD6" w:rsidP="005F3DD6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wrightii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5B81D70" w14:textId="35F457D6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34E46F3" w14:textId="50586911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D04BC62" w14:textId="6B26253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BBC8DA" w14:textId="7239FA75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153773" w14:textId="7CA6F031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3D5773" w14:textId="36874817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FD11F6" w14:textId="68DF4582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3A70CBF" w14:textId="41D3325E" w:rsidR="005F3DD6" w:rsidRPr="00657A31" w:rsidRDefault="005F3DD6" w:rsidP="005F3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</w:tbl>
    <w:p w14:paraId="460717C1" w14:textId="112BEB35" w:rsidR="00E96E78" w:rsidRPr="007112A5" w:rsidRDefault="00657A31" w:rsidP="007112A5">
      <w:pPr>
        <w:spacing w:after="0"/>
        <w:rPr>
          <w:rFonts w:ascii="Arial" w:hAnsi="Arial" w:cs="Arial"/>
          <w:sz w:val="16"/>
          <w:szCs w:val="16"/>
        </w:rPr>
      </w:pPr>
      <w:r w:rsidRPr="007112A5">
        <w:rPr>
          <w:rFonts w:ascii="Arial" w:hAnsi="Arial" w:cs="Arial"/>
          <w:sz w:val="16"/>
          <w:szCs w:val="16"/>
          <w:vertAlign w:val="superscript"/>
        </w:rPr>
        <w:t>1</w:t>
      </w:r>
      <w:r w:rsidRPr="007112A5">
        <w:rPr>
          <w:rFonts w:ascii="Arial" w:hAnsi="Arial" w:cs="Arial"/>
          <w:sz w:val="16"/>
          <w:szCs w:val="16"/>
        </w:rPr>
        <w:t>Data has units of peak area</w:t>
      </w:r>
      <w:r w:rsidR="0035510E">
        <w:rPr>
          <w:rFonts w:ascii="Arial" w:hAnsi="Arial" w:cs="Arial"/>
          <w:sz w:val="16"/>
          <w:szCs w:val="16"/>
        </w:rPr>
        <w:t>.</w:t>
      </w:r>
    </w:p>
    <w:p w14:paraId="291F3490" w14:textId="6B86F1AB" w:rsidR="00657A31" w:rsidRPr="0035510E" w:rsidRDefault="007112A5">
      <w:pPr>
        <w:rPr>
          <w:rFonts w:ascii="Arial" w:hAnsi="Arial" w:cs="Arial"/>
          <w:sz w:val="16"/>
          <w:szCs w:val="16"/>
        </w:rPr>
      </w:pPr>
      <w:r w:rsidRPr="007112A5">
        <w:rPr>
          <w:rFonts w:ascii="Arial" w:hAnsi="Arial" w:cs="Arial"/>
          <w:sz w:val="16"/>
          <w:szCs w:val="16"/>
        </w:rPr>
        <w:t>*</w:t>
      </w:r>
      <w:r w:rsidR="00D0116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</w:t>
      </w:r>
      <w:r w:rsidRPr="007112A5">
        <w:rPr>
          <w:rFonts w:ascii="Arial" w:hAnsi="Arial" w:cs="Arial"/>
          <w:sz w:val="16"/>
          <w:szCs w:val="16"/>
        </w:rPr>
        <w:t>-value &lt; 0.05</w:t>
      </w:r>
      <w:r>
        <w:rPr>
          <w:rFonts w:ascii="Arial" w:hAnsi="Arial" w:cs="Arial"/>
          <w:sz w:val="16"/>
          <w:szCs w:val="16"/>
        </w:rPr>
        <w:t xml:space="preserve"> relative to </w:t>
      </w:r>
      <w:r>
        <w:rPr>
          <w:rFonts w:ascii="Arial" w:hAnsi="Arial" w:cs="Arial"/>
          <w:i/>
          <w:iCs/>
          <w:sz w:val="16"/>
          <w:szCs w:val="16"/>
        </w:rPr>
        <w:t>S. baicalensis</w:t>
      </w:r>
      <w:r w:rsidR="0035510E">
        <w:rPr>
          <w:rFonts w:ascii="Arial" w:hAnsi="Arial" w:cs="Arial"/>
          <w:i/>
          <w:iCs/>
          <w:sz w:val="16"/>
          <w:szCs w:val="16"/>
        </w:rPr>
        <w:t xml:space="preserve"> </w:t>
      </w:r>
      <w:r w:rsidR="0035510E">
        <w:rPr>
          <w:rFonts w:ascii="Arial" w:hAnsi="Arial" w:cs="Arial"/>
          <w:sz w:val="16"/>
          <w:szCs w:val="16"/>
        </w:rPr>
        <w:t>for the same organ and flavone.</w:t>
      </w:r>
    </w:p>
    <w:p w14:paraId="6544968C" w14:textId="0DA9E554" w:rsidR="00657A31" w:rsidRPr="00657A31" w:rsidRDefault="00657A31" w:rsidP="00657A31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Table 1 cont.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57"/>
        <w:gridCol w:w="603"/>
        <w:gridCol w:w="930"/>
        <w:gridCol w:w="897"/>
        <w:gridCol w:w="930"/>
        <w:gridCol w:w="930"/>
        <w:gridCol w:w="930"/>
        <w:gridCol w:w="930"/>
        <w:gridCol w:w="863"/>
        <w:gridCol w:w="936"/>
      </w:tblGrid>
      <w:tr w:rsidR="00FC61DE" w:rsidRPr="00657A31" w14:paraId="27564B14" w14:textId="77777777" w:rsidTr="0017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204B7D" w14:textId="1E49E25F" w:rsidR="00FC61DE" w:rsidRPr="00657A31" w:rsidRDefault="00FC61DE" w:rsidP="00FC61DE">
            <w:pPr>
              <w:spacing w:line="259" w:lineRule="auto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Species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FCE15D" w14:textId="6A3D07EF" w:rsidR="00FC61DE" w:rsidRPr="00657A31" w:rsidRDefault="00FC61DE" w:rsidP="00FC61D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Organ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E764A" w14:textId="61C524A6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Chrysin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ECD5FD" w14:textId="3E5860C0" w:rsidR="00FC61DE" w:rsidRPr="00657A31" w:rsidRDefault="00FC61DE" w:rsidP="00FC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Chrysin 7-G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EDA3456" w14:textId="7798A71D" w:rsidR="00FC61DE" w:rsidRPr="00657A31" w:rsidRDefault="00FC61DE" w:rsidP="00FC61D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Baicalein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4169085" w14:textId="345C160D" w:rsidR="00FC61DE" w:rsidRPr="00657A31" w:rsidRDefault="00FC61DE" w:rsidP="00FC61D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Baicalin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0B330E3" w14:textId="204DD66A" w:rsidR="00FC61DE" w:rsidRPr="00657A31" w:rsidRDefault="00FC61DE" w:rsidP="00FC61D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Oroxylin 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5671D86" w14:textId="33FB379F" w:rsidR="00FC61DE" w:rsidRPr="00657A31" w:rsidRDefault="00FC61DE" w:rsidP="00FC61D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Oroxyloside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FE48C34" w14:textId="379F68E8" w:rsidR="00FC61DE" w:rsidRPr="00657A31" w:rsidRDefault="00FC61DE" w:rsidP="00FC61D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Wogonin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E362E8" w14:textId="7EC5BBD2" w:rsidR="00FC61DE" w:rsidRPr="00657A31" w:rsidRDefault="00FC61DE" w:rsidP="00FC61DE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Wogonoside</w:t>
            </w:r>
          </w:p>
        </w:tc>
      </w:tr>
      <w:tr w:rsidR="00171084" w:rsidRPr="00657A31" w14:paraId="5CE541C8" w14:textId="77777777" w:rsidTr="0017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CA89BAE" w14:textId="0E5D92CE" w:rsidR="00171084" w:rsidRPr="00657A31" w:rsidRDefault="00171084" w:rsidP="00171084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2B692ECA" w14:textId="36D5962B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34C748" w14:textId="3AEEC557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4.84 ± 0.53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CCE156E" w14:textId="75156CA6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1.45 ± 0.24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39191BF7" w14:textId="51F61889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0.19 ± 0.08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352A814" w14:textId="69181FE6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0.20 ± 0.11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6506B678" w14:textId="5D8CBC7B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4D930411" w14:textId="7B27932C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1C0FDE4A" w14:textId="3845ECAE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</w:tcPr>
          <w:p w14:paraId="27CF75C1" w14:textId="6D95A60D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171084" w:rsidRPr="00657A31" w14:paraId="57277BA0" w14:textId="77777777" w:rsidTr="0017108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2265A599" w14:textId="21102E92" w:rsidR="00171084" w:rsidRPr="00657A31" w:rsidRDefault="00171084" w:rsidP="00171084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308EA2D8" w14:textId="04D7559C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vAlign w:val="center"/>
          </w:tcPr>
          <w:p w14:paraId="6B09FE26" w14:textId="53FBE87C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0.18 ± 0.04</w:t>
            </w:r>
          </w:p>
        </w:tc>
        <w:tc>
          <w:tcPr>
            <w:tcW w:w="0" w:type="auto"/>
            <w:vAlign w:val="center"/>
          </w:tcPr>
          <w:p w14:paraId="7967F528" w14:textId="0212BA56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0.09 ± 0.01</w:t>
            </w:r>
          </w:p>
        </w:tc>
        <w:tc>
          <w:tcPr>
            <w:tcW w:w="0" w:type="auto"/>
            <w:noWrap/>
            <w:vAlign w:val="center"/>
          </w:tcPr>
          <w:p w14:paraId="2434FB64" w14:textId="23832E31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0.06 ± 0.03</w:t>
            </w:r>
          </w:p>
        </w:tc>
        <w:tc>
          <w:tcPr>
            <w:tcW w:w="0" w:type="auto"/>
            <w:noWrap/>
            <w:vAlign w:val="center"/>
          </w:tcPr>
          <w:p w14:paraId="1F9CE88C" w14:textId="7A8FC313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0.87 ± 0.87</w:t>
            </w:r>
          </w:p>
        </w:tc>
        <w:tc>
          <w:tcPr>
            <w:tcW w:w="0" w:type="auto"/>
            <w:noWrap/>
            <w:vAlign w:val="center"/>
          </w:tcPr>
          <w:p w14:paraId="619205B2" w14:textId="783BA65C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39F15867" w14:textId="236A1E5F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7AD93FFB" w14:textId="391BDB3C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0.11 ± 0.11</w:t>
            </w:r>
          </w:p>
        </w:tc>
        <w:tc>
          <w:tcPr>
            <w:tcW w:w="0" w:type="auto"/>
            <w:noWrap/>
            <w:vAlign w:val="center"/>
          </w:tcPr>
          <w:p w14:paraId="7B7874D8" w14:textId="7CB65387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0.02 ± 0.02</w:t>
            </w:r>
          </w:p>
        </w:tc>
      </w:tr>
      <w:tr w:rsidR="00171084" w:rsidRPr="00657A31" w14:paraId="78194647" w14:textId="77777777" w:rsidTr="0017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CB58B2C" w14:textId="79AF4DDD" w:rsidR="00171084" w:rsidRPr="00657A31" w:rsidRDefault="00171084" w:rsidP="00171084">
            <w:pPr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baicalensis</w:t>
            </w:r>
          </w:p>
        </w:tc>
        <w:tc>
          <w:tcPr>
            <w:tcW w:w="0" w:type="auto"/>
            <w:noWrap/>
            <w:vAlign w:val="center"/>
          </w:tcPr>
          <w:p w14:paraId="3BA90894" w14:textId="554AFFCF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vAlign w:val="center"/>
          </w:tcPr>
          <w:p w14:paraId="5EBAD754" w14:textId="39449106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0E388E2" w14:textId="167C7171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0.30 ± 0.01</w:t>
            </w:r>
          </w:p>
        </w:tc>
        <w:tc>
          <w:tcPr>
            <w:tcW w:w="0" w:type="auto"/>
            <w:noWrap/>
            <w:vAlign w:val="center"/>
          </w:tcPr>
          <w:p w14:paraId="740717FF" w14:textId="3F18C2DC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0.20 ± 0.03</w:t>
            </w:r>
          </w:p>
        </w:tc>
        <w:tc>
          <w:tcPr>
            <w:tcW w:w="0" w:type="auto"/>
            <w:noWrap/>
            <w:vAlign w:val="center"/>
          </w:tcPr>
          <w:p w14:paraId="4F307FEE" w14:textId="33F83E5A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32.81 ± 2.22</w:t>
            </w:r>
          </w:p>
        </w:tc>
        <w:tc>
          <w:tcPr>
            <w:tcW w:w="0" w:type="auto"/>
            <w:noWrap/>
            <w:vAlign w:val="center"/>
          </w:tcPr>
          <w:p w14:paraId="12A8B5B0" w14:textId="557CC0A9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0.23 ± 0.13</w:t>
            </w:r>
          </w:p>
        </w:tc>
        <w:tc>
          <w:tcPr>
            <w:tcW w:w="0" w:type="auto"/>
            <w:noWrap/>
            <w:vAlign w:val="center"/>
          </w:tcPr>
          <w:p w14:paraId="6D4EEDD0" w14:textId="2DF7F58D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0.87 ± 0.87</w:t>
            </w:r>
          </w:p>
        </w:tc>
        <w:tc>
          <w:tcPr>
            <w:tcW w:w="0" w:type="auto"/>
            <w:noWrap/>
            <w:vAlign w:val="center"/>
          </w:tcPr>
          <w:p w14:paraId="08062C58" w14:textId="1C93FA1E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3.49 ± 0.18</w:t>
            </w:r>
          </w:p>
        </w:tc>
        <w:tc>
          <w:tcPr>
            <w:tcW w:w="0" w:type="auto"/>
            <w:noWrap/>
            <w:vAlign w:val="center"/>
          </w:tcPr>
          <w:p w14:paraId="6FDFCF1C" w14:textId="73EF06D8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6.43 ± 0.43</w:t>
            </w:r>
          </w:p>
        </w:tc>
      </w:tr>
      <w:tr w:rsidR="00171084" w:rsidRPr="00657A31" w14:paraId="20862D15" w14:textId="77777777" w:rsidTr="00171084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48B0E37" w14:textId="7532BDFD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5AD268D" w14:textId="04E2DCF2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vAlign w:val="center"/>
          </w:tcPr>
          <w:p w14:paraId="6EACCF81" w14:textId="1D6BDE44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0.75 ± 0.07*</w:t>
            </w:r>
          </w:p>
        </w:tc>
        <w:tc>
          <w:tcPr>
            <w:tcW w:w="0" w:type="auto"/>
            <w:vAlign w:val="center"/>
          </w:tcPr>
          <w:p w14:paraId="76A1715C" w14:textId="3691D25C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2.62 ± 0.18*</w:t>
            </w:r>
          </w:p>
        </w:tc>
        <w:tc>
          <w:tcPr>
            <w:tcW w:w="0" w:type="auto"/>
            <w:noWrap/>
            <w:vAlign w:val="center"/>
            <w:hideMark/>
          </w:tcPr>
          <w:p w14:paraId="2A86CD09" w14:textId="17C5A645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0.70 ± 0.18*</w:t>
            </w:r>
          </w:p>
        </w:tc>
        <w:tc>
          <w:tcPr>
            <w:tcW w:w="0" w:type="auto"/>
            <w:noWrap/>
            <w:vAlign w:val="center"/>
            <w:hideMark/>
          </w:tcPr>
          <w:p w14:paraId="10749A6E" w14:textId="51FDED06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64551E5D" w14:textId="25DB9B5E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307ABCAA" w14:textId="71E15222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6FA4884B" w14:textId="103CC468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  <w:hideMark/>
          </w:tcPr>
          <w:p w14:paraId="160D8A7A" w14:textId="01A28760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171084" w:rsidRPr="00657A31" w14:paraId="44F043AD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567C5266" w14:textId="3488029E" w:rsidR="00171084" w:rsidRPr="0035510E" w:rsidRDefault="00171084" w:rsidP="00171084">
            <w:pPr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7A71EFBD" w14:textId="074A0E20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vAlign w:val="center"/>
          </w:tcPr>
          <w:p w14:paraId="000719F4" w14:textId="767CA263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0.04 ± 0.02*</w:t>
            </w:r>
          </w:p>
        </w:tc>
        <w:tc>
          <w:tcPr>
            <w:tcW w:w="0" w:type="auto"/>
            <w:vAlign w:val="center"/>
          </w:tcPr>
          <w:p w14:paraId="2B7B5585" w14:textId="7C023A7A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0.35 ± 0.05*</w:t>
            </w:r>
          </w:p>
        </w:tc>
        <w:tc>
          <w:tcPr>
            <w:tcW w:w="0" w:type="auto"/>
            <w:noWrap/>
            <w:vAlign w:val="center"/>
          </w:tcPr>
          <w:p w14:paraId="358CABC8" w14:textId="60165726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0.15 ± 0.05</w:t>
            </w:r>
          </w:p>
        </w:tc>
        <w:tc>
          <w:tcPr>
            <w:tcW w:w="0" w:type="auto"/>
            <w:noWrap/>
            <w:vAlign w:val="center"/>
          </w:tcPr>
          <w:p w14:paraId="70A6DE50" w14:textId="0EF523D1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0.47 ± 0.38</w:t>
            </w:r>
          </w:p>
        </w:tc>
        <w:tc>
          <w:tcPr>
            <w:tcW w:w="0" w:type="auto"/>
            <w:noWrap/>
            <w:vAlign w:val="center"/>
          </w:tcPr>
          <w:p w14:paraId="4CAB87EA" w14:textId="5AE2392C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6B8A08BA" w14:textId="3D45A0D7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0.06 ± 0.06</w:t>
            </w:r>
          </w:p>
        </w:tc>
        <w:tc>
          <w:tcPr>
            <w:tcW w:w="0" w:type="auto"/>
            <w:noWrap/>
            <w:vAlign w:val="center"/>
          </w:tcPr>
          <w:p w14:paraId="297DB6EA" w14:textId="0AFB43F5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0.34 ± 0.26</w:t>
            </w:r>
          </w:p>
        </w:tc>
        <w:tc>
          <w:tcPr>
            <w:tcW w:w="0" w:type="auto"/>
            <w:noWrap/>
            <w:vAlign w:val="center"/>
          </w:tcPr>
          <w:p w14:paraId="56DF05D9" w14:textId="6CD87103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1.26 ± 0.51*</w:t>
            </w:r>
          </w:p>
        </w:tc>
      </w:tr>
      <w:tr w:rsidR="00171084" w:rsidRPr="00657A31" w14:paraId="4F6F4AEC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06128A0" w14:textId="5EC40F02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altissima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A6067BA" w14:textId="3A930138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vAlign w:val="center"/>
          </w:tcPr>
          <w:p w14:paraId="1F78301A" w14:textId="7A7C7C41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60DA0DA4" w14:textId="0850289A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  <w:hideMark/>
          </w:tcPr>
          <w:p w14:paraId="284A2F43" w14:textId="6E392C8D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0.07 ± 0.00*</w:t>
            </w:r>
          </w:p>
        </w:tc>
        <w:tc>
          <w:tcPr>
            <w:tcW w:w="0" w:type="auto"/>
            <w:noWrap/>
            <w:vAlign w:val="center"/>
            <w:hideMark/>
          </w:tcPr>
          <w:p w14:paraId="4103D948" w14:textId="193C2DA1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5.07 ± 0.66*</w:t>
            </w:r>
          </w:p>
        </w:tc>
        <w:tc>
          <w:tcPr>
            <w:tcW w:w="0" w:type="auto"/>
            <w:noWrap/>
            <w:vAlign w:val="center"/>
            <w:hideMark/>
          </w:tcPr>
          <w:p w14:paraId="4BB384FC" w14:textId="4181D8B4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0.14 ± 0.02</w:t>
            </w:r>
          </w:p>
        </w:tc>
        <w:tc>
          <w:tcPr>
            <w:tcW w:w="0" w:type="auto"/>
            <w:noWrap/>
            <w:vAlign w:val="center"/>
            <w:hideMark/>
          </w:tcPr>
          <w:p w14:paraId="41018B9E" w14:textId="523EEB27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0.64 ± 0.07</w:t>
            </w:r>
          </w:p>
        </w:tc>
        <w:tc>
          <w:tcPr>
            <w:tcW w:w="0" w:type="auto"/>
            <w:noWrap/>
            <w:vAlign w:val="center"/>
            <w:hideMark/>
          </w:tcPr>
          <w:p w14:paraId="7355FE98" w14:textId="13BBE4CE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2.90 ± 0.21*</w:t>
            </w:r>
          </w:p>
        </w:tc>
        <w:tc>
          <w:tcPr>
            <w:tcW w:w="0" w:type="auto"/>
            <w:noWrap/>
            <w:vAlign w:val="center"/>
            <w:hideMark/>
          </w:tcPr>
          <w:p w14:paraId="4514F106" w14:textId="46611AFB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2.30 ± 0.26*</w:t>
            </w:r>
          </w:p>
        </w:tc>
      </w:tr>
      <w:tr w:rsidR="00171084" w:rsidRPr="00657A31" w14:paraId="061D814A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4285E19" w14:textId="64E5FFD1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6BAEB195" w14:textId="525B6540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vAlign w:val="center"/>
          </w:tcPr>
          <w:p w14:paraId="27DF8C6E" w14:textId="5A768557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0.03 ± 0.00*</w:t>
            </w:r>
          </w:p>
        </w:tc>
        <w:tc>
          <w:tcPr>
            <w:tcW w:w="0" w:type="auto"/>
            <w:vAlign w:val="center"/>
          </w:tcPr>
          <w:p w14:paraId="461B0FA2" w14:textId="53880F1F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1733921F" w14:textId="26005FD1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307961B1" w14:textId="7EAC51CB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3BA58025" w14:textId="057F1039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5731D1CC" w14:textId="26346E09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2D4A6E74" w14:textId="4F31FF9B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1B7C2ED6" w14:textId="2A0EC576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171084" w:rsidRPr="00657A31" w14:paraId="193D2504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34F5BA8B" w14:textId="45A6DA26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barbata</w:t>
            </w:r>
          </w:p>
        </w:tc>
        <w:tc>
          <w:tcPr>
            <w:tcW w:w="0" w:type="auto"/>
            <w:noWrap/>
            <w:vAlign w:val="center"/>
          </w:tcPr>
          <w:p w14:paraId="520224FC" w14:textId="351E4422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vAlign w:val="center"/>
          </w:tcPr>
          <w:p w14:paraId="3751C41E" w14:textId="047B9899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vAlign w:val="center"/>
          </w:tcPr>
          <w:p w14:paraId="56DD944E" w14:textId="6B79B985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0D8F5346" w14:textId="2E6873AD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4E7A5D3A" w14:textId="13063090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475747C5" w14:textId="5E0D16B5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7A693844" w14:textId="58141AFC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31A07187" w14:textId="68EEAAC9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0.03 ± 0.02</w:t>
            </w:r>
          </w:p>
        </w:tc>
        <w:tc>
          <w:tcPr>
            <w:tcW w:w="0" w:type="auto"/>
            <w:noWrap/>
            <w:vAlign w:val="center"/>
          </w:tcPr>
          <w:p w14:paraId="73302660" w14:textId="48E3CB8F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171084" w:rsidRPr="00657A31" w14:paraId="26EC2219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9C1D2E8" w14:textId="62CA3F7D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barbata</w:t>
            </w:r>
          </w:p>
        </w:tc>
        <w:tc>
          <w:tcPr>
            <w:tcW w:w="0" w:type="auto"/>
            <w:noWrap/>
            <w:vAlign w:val="center"/>
            <w:hideMark/>
          </w:tcPr>
          <w:p w14:paraId="7BC500EB" w14:textId="0BB655FD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vAlign w:val="center"/>
          </w:tcPr>
          <w:p w14:paraId="4FC13420" w14:textId="67F99B0A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41F99A19" w14:textId="1B68328E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  <w:hideMark/>
          </w:tcPr>
          <w:p w14:paraId="1F998F32" w14:textId="5468E7A8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1.49 ± 0.04*</w:t>
            </w:r>
          </w:p>
        </w:tc>
        <w:tc>
          <w:tcPr>
            <w:tcW w:w="0" w:type="auto"/>
            <w:noWrap/>
            <w:vAlign w:val="center"/>
            <w:hideMark/>
          </w:tcPr>
          <w:p w14:paraId="61172A08" w14:textId="32A1DD75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2.59 ± 0.49*</w:t>
            </w:r>
          </w:p>
        </w:tc>
        <w:tc>
          <w:tcPr>
            <w:tcW w:w="0" w:type="auto"/>
            <w:noWrap/>
            <w:vAlign w:val="center"/>
            <w:hideMark/>
          </w:tcPr>
          <w:p w14:paraId="50B46FF0" w14:textId="179F524E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0.08 ± 0.01</w:t>
            </w:r>
          </w:p>
        </w:tc>
        <w:tc>
          <w:tcPr>
            <w:tcW w:w="0" w:type="auto"/>
            <w:noWrap/>
            <w:vAlign w:val="center"/>
            <w:hideMark/>
          </w:tcPr>
          <w:p w14:paraId="35372DC5" w14:textId="6CBA0674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0.34 ± 0.18</w:t>
            </w:r>
          </w:p>
        </w:tc>
        <w:tc>
          <w:tcPr>
            <w:tcW w:w="0" w:type="auto"/>
            <w:noWrap/>
            <w:vAlign w:val="center"/>
            <w:hideMark/>
          </w:tcPr>
          <w:p w14:paraId="20E3A168" w14:textId="257FD97A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3.88 ± 0.34</w:t>
            </w:r>
          </w:p>
        </w:tc>
        <w:tc>
          <w:tcPr>
            <w:tcW w:w="0" w:type="auto"/>
            <w:noWrap/>
            <w:vAlign w:val="center"/>
            <w:hideMark/>
          </w:tcPr>
          <w:p w14:paraId="57B3C728" w14:textId="4DCE6B0B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1.77 ± 0.30*</w:t>
            </w:r>
          </w:p>
        </w:tc>
      </w:tr>
      <w:tr w:rsidR="00171084" w:rsidRPr="00657A31" w14:paraId="69ED29E7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4BE4E762" w14:textId="3B93982B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278D6D53" w14:textId="75430D31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vAlign w:val="center"/>
          </w:tcPr>
          <w:p w14:paraId="77A7D101" w14:textId="68395F74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25.34 ± 0.72*</w:t>
            </w:r>
          </w:p>
        </w:tc>
        <w:tc>
          <w:tcPr>
            <w:tcW w:w="0" w:type="auto"/>
            <w:vAlign w:val="center"/>
          </w:tcPr>
          <w:p w14:paraId="7C0A1AFB" w14:textId="073D7C66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0.79 ± 0.09*</w:t>
            </w:r>
          </w:p>
        </w:tc>
        <w:tc>
          <w:tcPr>
            <w:tcW w:w="0" w:type="auto"/>
            <w:noWrap/>
            <w:vAlign w:val="center"/>
          </w:tcPr>
          <w:p w14:paraId="2ABA06B2" w14:textId="3569055A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0.22 ± 0.03</w:t>
            </w:r>
          </w:p>
        </w:tc>
        <w:tc>
          <w:tcPr>
            <w:tcW w:w="0" w:type="auto"/>
            <w:noWrap/>
            <w:vAlign w:val="center"/>
          </w:tcPr>
          <w:p w14:paraId="3D9FA9B7" w14:textId="0F464853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0.07 ± 0.03</w:t>
            </w:r>
          </w:p>
        </w:tc>
        <w:tc>
          <w:tcPr>
            <w:tcW w:w="0" w:type="auto"/>
            <w:noWrap/>
            <w:vAlign w:val="center"/>
          </w:tcPr>
          <w:p w14:paraId="313E9D29" w14:textId="4905A331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0.59 ± 0.11*</w:t>
            </w:r>
          </w:p>
        </w:tc>
        <w:tc>
          <w:tcPr>
            <w:tcW w:w="0" w:type="auto"/>
            <w:noWrap/>
            <w:vAlign w:val="center"/>
          </w:tcPr>
          <w:p w14:paraId="4A1FF2E7" w14:textId="0EBE53A6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46B66CEC" w14:textId="0DBB6EF4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0.07 ± 0.07</w:t>
            </w:r>
          </w:p>
        </w:tc>
        <w:tc>
          <w:tcPr>
            <w:tcW w:w="0" w:type="auto"/>
            <w:noWrap/>
            <w:vAlign w:val="center"/>
          </w:tcPr>
          <w:p w14:paraId="5F7D6DE1" w14:textId="090F0450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0.06 ± 0.02*</w:t>
            </w:r>
          </w:p>
        </w:tc>
      </w:tr>
      <w:tr w:rsidR="00171084" w:rsidRPr="00657A31" w14:paraId="68ABEB16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4A6D629A" w14:textId="38440D34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16C860F" w14:textId="1CFCA3A8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vAlign w:val="center"/>
          </w:tcPr>
          <w:p w14:paraId="1B5FDEAB" w14:textId="4B1D1DA2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5.37 ± 0.41*</w:t>
            </w:r>
          </w:p>
        </w:tc>
        <w:tc>
          <w:tcPr>
            <w:tcW w:w="0" w:type="auto"/>
            <w:vAlign w:val="center"/>
          </w:tcPr>
          <w:p w14:paraId="47EE0B34" w14:textId="1688F2E3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0.91 ± 0.31*</w:t>
            </w:r>
          </w:p>
        </w:tc>
        <w:tc>
          <w:tcPr>
            <w:tcW w:w="0" w:type="auto"/>
            <w:noWrap/>
            <w:vAlign w:val="center"/>
          </w:tcPr>
          <w:p w14:paraId="1230B5DE" w14:textId="480443DF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0.34 ± 0.14*</w:t>
            </w:r>
          </w:p>
        </w:tc>
        <w:tc>
          <w:tcPr>
            <w:tcW w:w="0" w:type="auto"/>
            <w:noWrap/>
            <w:vAlign w:val="center"/>
          </w:tcPr>
          <w:p w14:paraId="71BDAF4E" w14:textId="099B6C93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0.17 ± 0.08</w:t>
            </w:r>
          </w:p>
        </w:tc>
        <w:tc>
          <w:tcPr>
            <w:tcW w:w="0" w:type="auto"/>
            <w:noWrap/>
            <w:vAlign w:val="center"/>
          </w:tcPr>
          <w:p w14:paraId="14FB433E" w14:textId="7C2067ED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0.37 ± 0.03*</w:t>
            </w:r>
          </w:p>
        </w:tc>
        <w:tc>
          <w:tcPr>
            <w:tcW w:w="0" w:type="auto"/>
            <w:noWrap/>
            <w:vAlign w:val="center"/>
          </w:tcPr>
          <w:p w14:paraId="064F5767" w14:textId="66739542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0.03 ± 0.03</w:t>
            </w:r>
          </w:p>
        </w:tc>
        <w:tc>
          <w:tcPr>
            <w:tcW w:w="0" w:type="auto"/>
            <w:noWrap/>
            <w:vAlign w:val="center"/>
          </w:tcPr>
          <w:p w14:paraId="2CD8AE89" w14:textId="44493493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1.24 ± 0.09*</w:t>
            </w:r>
          </w:p>
        </w:tc>
        <w:tc>
          <w:tcPr>
            <w:tcW w:w="0" w:type="auto"/>
            <w:noWrap/>
            <w:vAlign w:val="center"/>
          </w:tcPr>
          <w:p w14:paraId="0FAC8661" w14:textId="17ACBCB8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0.10 ± 0.05</w:t>
            </w:r>
          </w:p>
        </w:tc>
      </w:tr>
      <w:tr w:rsidR="00171084" w:rsidRPr="00657A31" w14:paraId="1EE76A20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669F82" w14:textId="7B68414D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parvula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A020303" w14:textId="70803B7A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vAlign w:val="center"/>
          </w:tcPr>
          <w:p w14:paraId="4A3A5A30" w14:textId="53D7ED7A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0.40 ± 0.08*</w:t>
            </w:r>
          </w:p>
        </w:tc>
        <w:tc>
          <w:tcPr>
            <w:tcW w:w="0" w:type="auto"/>
            <w:vAlign w:val="center"/>
          </w:tcPr>
          <w:p w14:paraId="3BA2C3F2" w14:textId="29AABAA2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0.18 ± 0.04*</w:t>
            </w:r>
          </w:p>
        </w:tc>
        <w:tc>
          <w:tcPr>
            <w:tcW w:w="0" w:type="auto"/>
            <w:noWrap/>
            <w:vAlign w:val="center"/>
            <w:hideMark/>
          </w:tcPr>
          <w:p w14:paraId="6E43F2F4" w14:textId="7EDF6EB7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0.12 ± 0.03</w:t>
            </w:r>
          </w:p>
        </w:tc>
        <w:tc>
          <w:tcPr>
            <w:tcW w:w="0" w:type="auto"/>
            <w:noWrap/>
            <w:vAlign w:val="center"/>
            <w:hideMark/>
          </w:tcPr>
          <w:p w14:paraId="3FCC64E4" w14:textId="1D679AFA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5.35 ± 0.94*</w:t>
            </w:r>
          </w:p>
        </w:tc>
        <w:tc>
          <w:tcPr>
            <w:tcW w:w="0" w:type="auto"/>
            <w:noWrap/>
            <w:vAlign w:val="center"/>
            <w:hideMark/>
          </w:tcPr>
          <w:p w14:paraId="1F47482F" w14:textId="6AE75B21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1.86 ± 0.31*</w:t>
            </w:r>
          </w:p>
        </w:tc>
        <w:tc>
          <w:tcPr>
            <w:tcW w:w="0" w:type="auto"/>
            <w:noWrap/>
            <w:vAlign w:val="center"/>
            <w:hideMark/>
          </w:tcPr>
          <w:p w14:paraId="0CA90640" w14:textId="395294E7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2.18 ± 0.33</w:t>
            </w:r>
          </w:p>
        </w:tc>
        <w:tc>
          <w:tcPr>
            <w:tcW w:w="0" w:type="auto"/>
            <w:noWrap/>
            <w:vAlign w:val="center"/>
            <w:hideMark/>
          </w:tcPr>
          <w:p w14:paraId="4B616A30" w14:textId="699A10C3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5.62 ± 1.10</w:t>
            </w:r>
          </w:p>
        </w:tc>
        <w:tc>
          <w:tcPr>
            <w:tcW w:w="0" w:type="auto"/>
            <w:noWrap/>
            <w:vAlign w:val="center"/>
            <w:hideMark/>
          </w:tcPr>
          <w:p w14:paraId="7333A254" w14:textId="44BE21D1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</w:tr>
      <w:tr w:rsidR="00171084" w:rsidRPr="00657A31" w14:paraId="1839AB09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2EDF1FF9" w14:textId="1F2384BD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40DA5ED6" w14:textId="376A96EF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vAlign w:val="center"/>
          </w:tcPr>
          <w:p w14:paraId="1475073E" w14:textId="5DF2E608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0.12 ± 0.01*</w:t>
            </w:r>
          </w:p>
        </w:tc>
        <w:tc>
          <w:tcPr>
            <w:tcW w:w="0" w:type="auto"/>
            <w:vAlign w:val="center"/>
          </w:tcPr>
          <w:p w14:paraId="68A3A4A5" w14:textId="7E7C2189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68F046F3" w14:textId="7DF9C988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0.34 ± 0.29</w:t>
            </w:r>
          </w:p>
        </w:tc>
        <w:tc>
          <w:tcPr>
            <w:tcW w:w="0" w:type="auto"/>
            <w:noWrap/>
            <w:vAlign w:val="center"/>
          </w:tcPr>
          <w:p w14:paraId="64DEBF87" w14:textId="318ABEBD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7.59 ± 1.95*</w:t>
            </w:r>
          </w:p>
        </w:tc>
        <w:tc>
          <w:tcPr>
            <w:tcW w:w="0" w:type="auto"/>
            <w:noWrap/>
            <w:vAlign w:val="center"/>
          </w:tcPr>
          <w:p w14:paraId="5066836C" w14:textId="276B5CDF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14.39 ± 2.58*</w:t>
            </w:r>
          </w:p>
        </w:tc>
        <w:tc>
          <w:tcPr>
            <w:tcW w:w="0" w:type="auto"/>
            <w:noWrap/>
            <w:vAlign w:val="center"/>
          </w:tcPr>
          <w:p w14:paraId="07CC96DC" w14:textId="2E1B689E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29.39 ± 8.00*</w:t>
            </w:r>
          </w:p>
        </w:tc>
        <w:tc>
          <w:tcPr>
            <w:tcW w:w="0" w:type="auto"/>
            <w:noWrap/>
            <w:vAlign w:val="center"/>
          </w:tcPr>
          <w:p w14:paraId="4EC43A7B" w14:textId="687E422E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0.02 ± 0.02</w:t>
            </w:r>
          </w:p>
        </w:tc>
        <w:tc>
          <w:tcPr>
            <w:tcW w:w="0" w:type="auto"/>
            <w:noWrap/>
            <w:vAlign w:val="center"/>
          </w:tcPr>
          <w:p w14:paraId="5904623D" w14:textId="5FA2C7CA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171084" w:rsidRPr="00657A31" w14:paraId="1C152FF1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6328D2" w14:textId="50D46692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0" w:type="auto"/>
            <w:noWrap/>
            <w:vAlign w:val="center"/>
            <w:hideMark/>
          </w:tcPr>
          <w:p w14:paraId="3221F51A" w14:textId="7DD378E8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vAlign w:val="center"/>
          </w:tcPr>
          <w:p w14:paraId="5BC4C72D" w14:textId="1F6E8339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0.03 ± 0.03*</w:t>
            </w:r>
          </w:p>
        </w:tc>
        <w:tc>
          <w:tcPr>
            <w:tcW w:w="0" w:type="auto"/>
            <w:vAlign w:val="center"/>
          </w:tcPr>
          <w:p w14:paraId="2719F64C" w14:textId="044E29FF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  <w:hideMark/>
          </w:tcPr>
          <w:p w14:paraId="2A0A7922" w14:textId="7EDFE66D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0.24 ± 0.22</w:t>
            </w:r>
          </w:p>
        </w:tc>
        <w:tc>
          <w:tcPr>
            <w:tcW w:w="0" w:type="auto"/>
            <w:noWrap/>
            <w:vAlign w:val="center"/>
            <w:hideMark/>
          </w:tcPr>
          <w:p w14:paraId="6ED5D7AE" w14:textId="55EDEB7E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6.36 ± 2.13*</w:t>
            </w:r>
          </w:p>
        </w:tc>
        <w:tc>
          <w:tcPr>
            <w:tcW w:w="0" w:type="auto"/>
            <w:noWrap/>
            <w:vAlign w:val="center"/>
            <w:hideMark/>
          </w:tcPr>
          <w:p w14:paraId="1CC00F3F" w14:textId="1F71C26F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5.09 ± 1.09*</w:t>
            </w:r>
          </w:p>
        </w:tc>
        <w:tc>
          <w:tcPr>
            <w:tcW w:w="0" w:type="auto"/>
            <w:noWrap/>
            <w:vAlign w:val="center"/>
            <w:hideMark/>
          </w:tcPr>
          <w:p w14:paraId="0F15A00F" w14:textId="3AA375A5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15.17 ± 4.14*</w:t>
            </w:r>
          </w:p>
        </w:tc>
        <w:tc>
          <w:tcPr>
            <w:tcW w:w="0" w:type="auto"/>
            <w:noWrap/>
            <w:vAlign w:val="center"/>
            <w:hideMark/>
          </w:tcPr>
          <w:p w14:paraId="4BAA0D74" w14:textId="0CF69E5E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0.44 ± 0.03*</w:t>
            </w:r>
          </w:p>
        </w:tc>
        <w:tc>
          <w:tcPr>
            <w:tcW w:w="0" w:type="auto"/>
            <w:noWrap/>
            <w:vAlign w:val="center"/>
            <w:hideMark/>
          </w:tcPr>
          <w:p w14:paraId="55D30936" w14:textId="11C40A5E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0.45 ± 0.19*</w:t>
            </w:r>
          </w:p>
        </w:tc>
      </w:tr>
      <w:tr w:rsidR="00171084" w:rsidRPr="00657A31" w14:paraId="3CA6FE8C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73DCE36D" w14:textId="0674C450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racemosa</w:t>
            </w:r>
          </w:p>
        </w:tc>
        <w:tc>
          <w:tcPr>
            <w:tcW w:w="0" w:type="auto"/>
            <w:noWrap/>
            <w:vAlign w:val="center"/>
          </w:tcPr>
          <w:p w14:paraId="7C0DB33F" w14:textId="20676AA0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vAlign w:val="center"/>
          </w:tcPr>
          <w:p w14:paraId="34A27265" w14:textId="121AA9C4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570B65EE" w14:textId="38C9D361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noWrap/>
            <w:vAlign w:val="center"/>
          </w:tcPr>
          <w:p w14:paraId="6B52421C" w14:textId="45712F62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0.08 ± 0.02*</w:t>
            </w:r>
          </w:p>
        </w:tc>
        <w:tc>
          <w:tcPr>
            <w:tcW w:w="0" w:type="auto"/>
            <w:noWrap/>
            <w:vAlign w:val="center"/>
          </w:tcPr>
          <w:p w14:paraId="4DBF2687" w14:textId="2E9888A9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6.98 ± 1.20*</w:t>
            </w:r>
          </w:p>
        </w:tc>
        <w:tc>
          <w:tcPr>
            <w:tcW w:w="0" w:type="auto"/>
            <w:noWrap/>
            <w:vAlign w:val="center"/>
          </w:tcPr>
          <w:p w14:paraId="3935FAB6" w14:textId="4826E602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0.44 ± 0.11</w:t>
            </w:r>
          </w:p>
        </w:tc>
        <w:tc>
          <w:tcPr>
            <w:tcW w:w="0" w:type="auto"/>
            <w:noWrap/>
            <w:vAlign w:val="center"/>
          </w:tcPr>
          <w:p w14:paraId="66DFE0A5" w14:textId="5D8C51D3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2.02 ± 0.38</w:t>
            </w:r>
          </w:p>
        </w:tc>
        <w:tc>
          <w:tcPr>
            <w:tcW w:w="0" w:type="auto"/>
            <w:noWrap/>
            <w:vAlign w:val="center"/>
          </w:tcPr>
          <w:p w14:paraId="35BA138D" w14:textId="11B8FA4A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1.82 ± 0.06*</w:t>
            </w:r>
          </w:p>
        </w:tc>
        <w:tc>
          <w:tcPr>
            <w:tcW w:w="0" w:type="auto"/>
            <w:noWrap/>
            <w:vAlign w:val="center"/>
          </w:tcPr>
          <w:p w14:paraId="3E8CDA7F" w14:textId="7B5B4929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1.60 ± 0.25*</w:t>
            </w:r>
          </w:p>
        </w:tc>
      </w:tr>
      <w:tr w:rsidR="00171084" w:rsidRPr="00657A31" w14:paraId="14D181D3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D80147A" w14:textId="4BACC0B1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659E816E" w14:textId="05AC6F20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vAlign w:val="center"/>
          </w:tcPr>
          <w:p w14:paraId="0CD85592" w14:textId="7D65349C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0.49 ± 0.02*</w:t>
            </w:r>
          </w:p>
        </w:tc>
        <w:tc>
          <w:tcPr>
            <w:tcW w:w="0" w:type="auto"/>
            <w:vAlign w:val="center"/>
          </w:tcPr>
          <w:p w14:paraId="62577823" w14:textId="566ACC84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4.69 ± 0.97*</w:t>
            </w:r>
          </w:p>
        </w:tc>
        <w:tc>
          <w:tcPr>
            <w:tcW w:w="0" w:type="auto"/>
            <w:noWrap/>
            <w:vAlign w:val="center"/>
          </w:tcPr>
          <w:p w14:paraId="50A8B619" w14:textId="3675AE7E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0.53 ± 0.13*</w:t>
            </w:r>
          </w:p>
        </w:tc>
        <w:tc>
          <w:tcPr>
            <w:tcW w:w="0" w:type="auto"/>
            <w:noWrap/>
            <w:vAlign w:val="center"/>
          </w:tcPr>
          <w:p w14:paraId="735EBFAF" w14:textId="21F27E14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14EC9E47" w14:textId="787117A0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5480CD74" w14:textId="2DAC3AC8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6C56B5CD" w14:textId="18F206D8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5589716F" w14:textId="6B9EC0A9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0.06 ± 0.06</w:t>
            </w:r>
          </w:p>
        </w:tc>
      </w:tr>
      <w:tr w:rsidR="00171084" w:rsidRPr="00657A31" w14:paraId="04C18355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446E2E9B" w14:textId="1A997845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51FEB791" w14:textId="175291D1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vAlign w:val="center"/>
          </w:tcPr>
          <w:p w14:paraId="33D5058D" w14:textId="16B080FE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0.01 ± 0.01*</w:t>
            </w:r>
          </w:p>
        </w:tc>
        <w:tc>
          <w:tcPr>
            <w:tcW w:w="0" w:type="auto"/>
            <w:vAlign w:val="center"/>
          </w:tcPr>
          <w:p w14:paraId="0E42BDD4" w14:textId="24B50D85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0.15 ± 0.04</w:t>
            </w:r>
          </w:p>
        </w:tc>
        <w:tc>
          <w:tcPr>
            <w:tcW w:w="0" w:type="auto"/>
            <w:noWrap/>
            <w:vAlign w:val="center"/>
          </w:tcPr>
          <w:p w14:paraId="31792C0F" w14:textId="7F07BFC4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0.28 ± 0.07*</w:t>
            </w:r>
          </w:p>
        </w:tc>
        <w:tc>
          <w:tcPr>
            <w:tcW w:w="0" w:type="auto"/>
            <w:noWrap/>
            <w:vAlign w:val="center"/>
          </w:tcPr>
          <w:p w14:paraId="109BFE37" w14:textId="39A48240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0.08 ± 0.04</w:t>
            </w:r>
          </w:p>
        </w:tc>
        <w:tc>
          <w:tcPr>
            <w:tcW w:w="0" w:type="auto"/>
            <w:noWrap/>
            <w:vAlign w:val="center"/>
          </w:tcPr>
          <w:p w14:paraId="4B743163" w14:textId="7A7D8A65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43977FA7" w14:textId="738D8F6F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0.06 ± 0.03</w:t>
            </w:r>
          </w:p>
        </w:tc>
        <w:tc>
          <w:tcPr>
            <w:tcW w:w="0" w:type="auto"/>
            <w:noWrap/>
            <w:vAlign w:val="center"/>
          </w:tcPr>
          <w:p w14:paraId="2608F798" w14:textId="485011B9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0.13 ± 0.05</w:t>
            </w:r>
          </w:p>
        </w:tc>
        <w:tc>
          <w:tcPr>
            <w:tcW w:w="0" w:type="auto"/>
            <w:noWrap/>
            <w:vAlign w:val="center"/>
          </w:tcPr>
          <w:p w14:paraId="410F5876" w14:textId="12DCE8F4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2.43 ± 0.66*</w:t>
            </w:r>
          </w:p>
        </w:tc>
      </w:tr>
      <w:tr w:rsidR="00171084" w:rsidRPr="00657A31" w14:paraId="42196A9E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ED80CE7" w14:textId="7717C6D2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 xml:space="preserve">S. </w:t>
            </w:r>
            <w:proofErr w:type="spellStart"/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tournefortii</w:t>
            </w:r>
            <w:proofErr w:type="spellEnd"/>
          </w:p>
        </w:tc>
        <w:tc>
          <w:tcPr>
            <w:tcW w:w="0" w:type="auto"/>
            <w:noWrap/>
            <w:vAlign w:val="center"/>
          </w:tcPr>
          <w:p w14:paraId="1173B62A" w14:textId="59BC8674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vAlign w:val="center"/>
          </w:tcPr>
          <w:p w14:paraId="1F201E3C" w14:textId="4D896CE3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vAlign w:val="center"/>
          </w:tcPr>
          <w:p w14:paraId="2E34A762" w14:textId="57CF29DD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0.08 ± 0.04*</w:t>
            </w:r>
          </w:p>
        </w:tc>
        <w:tc>
          <w:tcPr>
            <w:tcW w:w="0" w:type="auto"/>
            <w:noWrap/>
            <w:vAlign w:val="center"/>
          </w:tcPr>
          <w:p w14:paraId="35062E4C" w14:textId="4852BCDB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0.13 ± 0.06</w:t>
            </w:r>
          </w:p>
        </w:tc>
        <w:tc>
          <w:tcPr>
            <w:tcW w:w="0" w:type="auto"/>
            <w:noWrap/>
            <w:vAlign w:val="center"/>
          </w:tcPr>
          <w:p w14:paraId="492AEF54" w14:textId="64AE6C06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0.93 ± 0.08*</w:t>
            </w:r>
          </w:p>
        </w:tc>
        <w:tc>
          <w:tcPr>
            <w:tcW w:w="0" w:type="auto"/>
            <w:noWrap/>
            <w:vAlign w:val="center"/>
          </w:tcPr>
          <w:p w14:paraId="0F2C3B91" w14:textId="65963FCC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0.08 ± 0.01</w:t>
            </w:r>
          </w:p>
        </w:tc>
        <w:tc>
          <w:tcPr>
            <w:tcW w:w="0" w:type="auto"/>
            <w:noWrap/>
            <w:vAlign w:val="center"/>
          </w:tcPr>
          <w:p w14:paraId="2EF5D92F" w14:textId="20A0806B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1.24 ± 0.14</w:t>
            </w:r>
          </w:p>
        </w:tc>
        <w:tc>
          <w:tcPr>
            <w:tcW w:w="0" w:type="auto"/>
            <w:noWrap/>
            <w:vAlign w:val="center"/>
          </w:tcPr>
          <w:p w14:paraId="289999B2" w14:textId="59D39C01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2.33 ± 0.20*</w:t>
            </w:r>
          </w:p>
        </w:tc>
        <w:tc>
          <w:tcPr>
            <w:tcW w:w="0" w:type="auto"/>
            <w:noWrap/>
            <w:vAlign w:val="center"/>
          </w:tcPr>
          <w:p w14:paraId="27AA0F4B" w14:textId="04D99924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7.61 ± 0.15*</w:t>
            </w:r>
          </w:p>
        </w:tc>
      </w:tr>
      <w:tr w:rsidR="00171084" w:rsidRPr="00657A31" w14:paraId="4C3478A5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41BF5FB" w14:textId="0FB2360F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wrightii</w:t>
            </w:r>
          </w:p>
        </w:tc>
        <w:tc>
          <w:tcPr>
            <w:tcW w:w="0" w:type="auto"/>
            <w:noWrap/>
            <w:vAlign w:val="center"/>
          </w:tcPr>
          <w:p w14:paraId="1FB87C12" w14:textId="5543920E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Leaves</w:t>
            </w:r>
          </w:p>
        </w:tc>
        <w:tc>
          <w:tcPr>
            <w:tcW w:w="0" w:type="auto"/>
            <w:vAlign w:val="center"/>
          </w:tcPr>
          <w:p w14:paraId="037C88DF" w14:textId="3B6959E3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0.82 ± 0.17*</w:t>
            </w:r>
          </w:p>
        </w:tc>
        <w:tc>
          <w:tcPr>
            <w:tcW w:w="0" w:type="auto"/>
            <w:vAlign w:val="center"/>
          </w:tcPr>
          <w:p w14:paraId="5B9B8DAE" w14:textId="455F1369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0.13 ± 0.09*</w:t>
            </w:r>
          </w:p>
        </w:tc>
        <w:tc>
          <w:tcPr>
            <w:tcW w:w="0" w:type="auto"/>
            <w:noWrap/>
            <w:vAlign w:val="center"/>
          </w:tcPr>
          <w:p w14:paraId="79972EAA" w14:textId="08A77DFD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0.78 ± 0.18*</w:t>
            </w:r>
          </w:p>
        </w:tc>
        <w:tc>
          <w:tcPr>
            <w:tcW w:w="0" w:type="auto"/>
            <w:noWrap/>
            <w:vAlign w:val="center"/>
          </w:tcPr>
          <w:p w14:paraId="37E62386" w14:textId="37574176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1.21 ± 0.63</w:t>
            </w:r>
          </w:p>
        </w:tc>
        <w:tc>
          <w:tcPr>
            <w:tcW w:w="0" w:type="auto"/>
            <w:noWrap/>
            <w:vAlign w:val="center"/>
          </w:tcPr>
          <w:p w14:paraId="12ED9796" w14:textId="5C41932A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0.10 ± 0.02*</w:t>
            </w:r>
          </w:p>
        </w:tc>
        <w:tc>
          <w:tcPr>
            <w:tcW w:w="0" w:type="auto"/>
            <w:noWrap/>
            <w:vAlign w:val="center"/>
          </w:tcPr>
          <w:p w14:paraId="3FDD090B" w14:textId="50525810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0.16 ± 0.05*</w:t>
            </w:r>
          </w:p>
        </w:tc>
        <w:tc>
          <w:tcPr>
            <w:tcW w:w="0" w:type="auto"/>
            <w:noWrap/>
            <w:vAlign w:val="center"/>
          </w:tcPr>
          <w:p w14:paraId="1DB0C3A4" w14:textId="3583A088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noWrap/>
            <w:vAlign w:val="center"/>
          </w:tcPr>
          <w:p w14:paraId="214E197C" w14:textId="7612EC2E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</w:tr>
      <w:tr w:rsidR="00171084" w:rsidRPr="00657A31" w14:paraId="5CA06691" w14:textId="77777777" w:rsidTr="00FC61DE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1405408A" w14:textId="6B7E74F7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wrightii</w:t>
            </w:r>
          </w:p>
        </w:tc>
        <w:tc>
          <w:tcPr>
            <w:tcW w:w="0" w:type="auto"/>
            <w:noWrap/>
            <w:vAlign w:val="center"/>
          </w:tcPr>
          <w:p w14:paraId="2889A582" w14:textId="3303584E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Stems</w:t>
            </w:r>
          </w:p>
        </w:tc>
        <w:tc>
          <w:tcPr>
            <w:tcW w:w="0" w:type="auto"/>
            <w:vAlign w:val="center"/>
          </w:tcPr>
          <w:p w14:paraId="439F289E" w14:textId="24F77297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0.99 ± 0.37*</w:t>
            </w:r>
          </w:p>
        </w:tc>
        <w:tc>
          <w:tcPr>
            <w:tcW w:w="0" w:type="auto"/>
            <w:vAlign w:val="center"/>
          </w:tcPr>
          <w:p w14:paraId="4BE61EAC" w14:textId="7A01A73A" w:rsidR="00171084" w:rsidRPr="00657A31" w:rsidRDefault="00171084" w:rsidP="0017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2.23 ± 0.11*</w:t>
            </w:r>
          </w:p>
        </w:tc>
        <w:tc>
          <w:tcPr>
            <w:tcW w:w="0" w:type="auto"/>
            <w:noWrap/>
            <w:vAlign w:val="center"/>
          </w:tcPr>
          <w:p w14:paraId="56338E31" w14:textId="4665A025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3.10 ± 1.31*</w:t>
            </w:r>
          </w:p>
        </w:tc>
        <w:tc>
          <w:tcPr>
            <w:tcW w:w="0" w:type="auto"/>
            <w:noWrap/>
            <w:vAlign w:val="center"/>
          </w:tcPr>
          <w:p w14:paraId="12E2C23F" w14:textId="59B4810F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29.90 ± 0.92*</w:t>
            </w:r>
          </w:p>
        </w:tc>
        <w:tc>
          <w:tcPr>
            <w:tcW w:w="0" w:type="auto"/>
            <w:noWrap/>
            <w:vAlign w:val="center"/>
          </w:tcPr>
          <w:p w14:paraId="2042B990" w14:textId="1F799876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2.24 ± 0.43*</w:t>
            </w:r>
          </w:p>
        </w:tc>
        <w:tc>
          <w:tcPr>
            <w:tcW w:w="0" w:type="auto"/>
            <w:noWrap/>
            <w:vAlign w:val="center"/>
          </w:tcPr>
          <w:p w14:paraId="3AD59883" w14:textId="5CFDE104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14.87 ± 0.26*</w:t>
            </w:r>
          </w:p>
        </w:tc>
        <w:tc>
          <w:tcPr>
            <w:tcW w:w="0" w:type="auto"/>
            <w:noWrap/>
            <w:vAlign w:val="center"/>
          </w:tcPr>
          <w:p w14:paraId="2F48B335" w14:textId="427C1C84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0.62 ± 0.07*</w:t>
            </w:r>
          </w:p>
        </w:tc>
        <w:tc>
          <w:tcPr>
            <w:tcW w:w="0" w:type="auto"/>
            <w:noWrap/>
            <w:vAlign w:val="center"/>
          </w:tcPr>
          <w:p w14:paraId="130FB506" w14:textId="086B1B01" w:rsidR="00171084" w:rsidRPr="00657A31" w:rsidRDefault="00171084" w:rsidP="0017108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0.40 ± 0.11*</w:t>
            </w:r>
          </w:p>
        </w:tc>
      </w:tr>
      <w:tr w:rsidR="00171084" w:rsidRPr="00657A31" w14:paraId="6D773705" w14:textId="77777777" w:rsidTr="00FC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08BBC25" w14:textId="4276E806" w:rsidR="00171084" w:rsidRPr="0035510E" w:rsidRDefault="00171084" w:rsidP="00171084">
            <w:pPr>
              <w:spacing w:line="259" w:lineRule="auto"/>
              <w:rPr>
                <w:rFonts w:ascii="Arial" w:hAnsi="Arial" w:cs="Arial"/>
                <w:b w:val="0"/>
                <w:bCs w:val="0"/>
                <w:i/>
                <w:iCs/>
                <w:sz w:val="12"/>
                <w:szCs w:val="12"/>
              </w:rPr>
            </w:pPr>
            <w:r w:rsidRPr="0035510E"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12"/>
                <w:szCs w:val="12"/>
              </w:rPr>
              <w:t>S. wrightii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5BBD8765" w14:textId="09AC3F71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Roots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001120" w14:textId="2C51438E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A9DAD86" w14:textId="07EFBE95" w:rsidR="00171084" w:rsidRPr="00657A31" w:rsidRDefault="00171084" w:rsidP="0017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n.d.</w:t>
            </w: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1E16D0AA" w14:textId="7AB3E7C1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18.10 ± 1.37*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6C4FBB35" w14:textId="3197ADA9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43.99 ± 9.53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49CDDBF6" w14:textId="1E80B3D8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1.17 ± 0.38*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797C4202" w14:textId="329407B2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 xml:space="preserve"> 4.22 ± 1.17*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2EFD382B" w14:textId="0BF893BE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3.13 ± 0.53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</w:tcPr>
          <w:p w14:paraId="4360A3C3" w14:textId="2BCE3881" w:rsidR="00171084" w:rsidRPr="00657A31" w:rsidRDefault="00171084" w:rsidP="0017108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2"/>
                <w:szCs w:val="12"/>
              </w:rPr>
            </w:pPr>
            <w:r w:rsidRPr="00657A31">
              <w:rPr>
                <w:rFonts w:ascii="Arial" w:hAnsi="Arial" w:cs="Arial"/>
                <w:color w:val="000000"/>
                <w:sz w:val="12"/>
                <w:szCs w:val="12"/>
              </w:rPr>
              <w:t>3.09 ± 0.87*</w:t>
            </w:r>
          </w:p>
        </w:tc>
      </w:tr>
    </w:tbl>
    <w:p w14:paraId="0B48915F" w14:textId="7D800468" w:rsidR="0035510E" w:rsidRPr="0035510E" w:rsidRDefault="0035510E" w:rsidP="0035510E">
      <w:pPr>
        <w:rPr>
          <w:rFonts w:ascii="Arial" w:hAnsi="Arial" w:cs="Arial"/>
          <w:sz w:val="16"/>
          <w:szCs w:val="16"/>
        </w:rPr>
      </w:pPr>
      <w:r w:rsidRPr="007112A5">
        <w:rPr>
          <w:rFonts w:ascii="Arial" w:hAnsi="Arial" w:cs="Arial"/>
          <w:sz w:val="16"/>
          <w:szCs w:val="16"/>
        </w:rPr>
        <w:t>*</w:t>
      </w:r>
      <w:r w:rsidR="00D0116F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p</w:t>
      </w:r>
      <w:r w:rsidRPr="007112A5">
        <w:rPr>
          <w:rFonts w:ascii="Arial" w:hAnsi="Arial" w:cs="Arial"/>
          <w:sz w:val="16"/>
          <w:szCs w:val="16"/>
        </w:rPr>
        <w:t>-value &lt; 0.05</w:t>
      </w:r>
      <w:r>
        <w:rPr>
          <w:rFonts w:ascii="Arial" w:hAnsi="Arial" w:cs="Arial"/>
          <w:sz w:val="16"/>
          <w:szCs w:val="16"/>
        </w:rPr>
        <w:t xml:space="preserve"> relative to </w:t>
      </w:r>
      <w:r>
        <w:rPr>
          <w:rFonts w:ascii="Arial" w:hAnsi="Arial" w:cs="Arial"/>
          <w:i/>
          <w:iCs/>
          <w:sz w:val="16"/>
          <w:szCs w:val="16"/>
        </w:rPr>
        <w:t xml:space="preserve">S. baicalensis </w:t>
      </w:r>
      <w:r>
        <w:rPr>
          <w:rFonts w:ascii="Arial" w:hAnsi="Arial" w:cs="Arial"/>
          <w:sz w:val="16"/>
          <w:szCs w:val="16"/>
        </w:rPr>
        <w:t>for the same organ and flavone.</w:t>
      </w:r>
    </w:p>
    <w:p w14:paraId="2F255AFC" w14:textId="77777777" w:rsidR="00FC61DE" w:rsidRPr="00657A31" w:rsidRDefault="00FC61DE">
      <w:pPr>
        <w:rPr>
          <w:rFonts w:ascii="Arial" w:hAnsi="Arial" w:cs="Arial"/>
        </w:rPr>
      </w:pPr>
    </w:p>
    <w:sectPr w:rsidR="00FC61DE" w:rsidRPr="00657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yce Askey">
    <w15:presenceInfo w15:providerId="None" w15:userId="Bryce Ask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DE"/>
    <w:rsid w:val="00171084"/>
    <w:rsid w:val="00307EFB"/>
    <w:rsid w:val="0035510E"/>
    <w:rsid w:val="00435208"/>
    <w:rsid w:val="005F3DD6"/>
    <w:rsid w:val="00657A31"/>
    <w:rsid w:val="007112A5"/>
    <w:rsid w:val="00AD3FDE"/>
    <w:rsid w:val="00D0116F"/>
    <w:rsid w:val="00E96E78"/>
    <w:rsid w:val="00F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4F0C"/>
  <w15:chartTrackingRefBased/>
  <w15:docId w15:val="{C9029F8A-5758-48E9-9669-240A305A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D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FC61DE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0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6</cp:revision>
  <dcterms:created xsi:type="dcterms:W3CDTF">2021-11-19T01:56:00Z</dcterms:created>
  <dcterms:modified xsi:type="dcterms:W3CDTF">2021-11-24T01:07:00Z</dcterms:modified>
</cp:coreProperties>
</file>